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17CD" w14:textId="61D2455E" w:rsidR="00C45672" w:rsidRPr="00347EED" w:rsidRDefault="009172ED" w:rsidP="00A729C8">
      <w:pPr>
        <w:pStyle w:val="Heading1"/>
      </w:pPr>
      <w:commentRangeStart w:id="0"/>
      <w:r w:rsidRPr="00347EED">
        <w:t xml:space="preserve">Characterizing the genetic interactions of </w:t>
      </w:r>
      <w:r w:rsidRPr="00347EED">
        <w:rPr>
          <w:i/>
        </w:rPr>
        <w:t>RAS</w:t>
      </w:r>
      <w:r w:rsidRPr="00347EED">
        <w:t xml:space="preserve"> alleles</w:t>
      </w:r>
      <w:commentRangeEnd w:id="0"/>
      <w:r w:rsidR="00CC74C1" w:rsidRPr="00347EED">
        <w:rPr>
          <w:rStyle w:val="CommentReference"/>
          <w:rFonts w:ascii="Arial" w:eastAsiaTheme="minorEastAsia" w:hAnsi="Arial" w:cs="Arial"/>
          <w:b w:val="0"/>
          <w:bCs w:val="0"/>
          <w:color w:val="auto"/>
        </w:rPr>
        <w:commentReference w:id="0"/>
      </w:r>
    </w:p>
    <w:p w14:paraId="0D1CFE19" w14:textId="77777777" w:rsidR="00C45672" w:rsidRPr="00347EED" w:rsidRDefault="00C45672" w:rsidP="00A729C8">
      <w:pPr>
        <w:pStyle w:val="Heading2"/>
      </w:pPr>
      <w:r w:rsidRPr="00347EED">
        <w:t>Abstract</w:t>
      </w:r>
    </w:p>
    <w:p w14:paraId="2C4CCAC4" w14:textId="77777777" w:rsidR="00C45672" w:rsidRPr="00347EED" w:rsidRDefault="00C45672" w:rsidP="00A729C8"/>
    <w:p w14:paraId="190B9833" w14:textId="7E797F67" w:rsidR="00C45672" w:rsidRPr="00347EED" w:rsidRDefault="00C45672" w:rsidP="00A729C8">
      <w:r w:rsidRPr="00347EED">
        <w:t xml:space="preserve">Mutations in one of the three </w:t>
      </w:r>
      <w:r w:rsidR="00787FDE" w:rsidRPr="00347EED">
        <w:t>oncogenic</w:t>
      </w:r>
      <w:r w:rsidRPr="00347EED">
        <w:t xml:space="preserve"> </w:t>
      </w:r>
      <w:r w:rsidRPr="00347EED">
        <w:rPr>
          <w:i/>
        </w:rPr>
        <w:t>RAS</w:t>
      </w:r>
      <w:r w:rsidRPr="00347EED">
        <w:t xml:space="preserve"> genes (</w:t>
      </w:r>
      <w:r w:rsidRPr="00347EED">
        <w:rPr>
          <w:i/>
        </w:rPr>
        <w:t>KRAS</w:t>
      </w:r>
      <w:r w:rsidRPr="00347EED">
        <w:t xml:space="preserve">, </w:t>
      </w:r>
      <w:r w:rsidRPr="00347EED">
        <w:rPr>
          <w:i/>
        </w:rPr>
        <w:t>NRAS</w:t>
      </w:r>
      <w:r w:rsidRPr="00347EED">
        <w:t xml:space="preserve">, and </w:t>
      </w:r>
      <w:r w:rsidRPr="00347EED">
        <w:rPr>
          <w:i/>
        </w:rPr>
        <w:t>HRAS</w:t>
      </w:r>
      <w:r w:rsidRPr="00347EED">
        <w:t xml:space="preserve">) are </w:t>
      </w:r>
      <w:r w:rsidR="0004149D" w:rsidRPr="00347EED">
        <w:t>initiating</w:t>
      </w:r>
      <w:r w:rsidRPr="00347EED">
        <w:t xml:space="preserve"> events in many tumor types. </w:t>
      </w:r>
      <w:r w:rsidR="00787FDE" w:rsidRPr="00347EED">
        <w:t xml:space="preserve">The mutations primarily occur at </w:t>
      </w:r>
      <w:r w:rsidR="008E1EAC" w:rsidRPr="00347EED">
        <w:t>4</w:t>
      </w:r>
      <w:r w:rsidR="00787FDE" w:rsidRPr="00347EED">
        <w:t xml:space="preserve"> hotspots surrounding the nucleotide binding pocket, and though the mutant</w:t>
      </w:r>
      <w:r w:rsidR="0004149D" w:rsidRPr="00347EED">
        <w:t xml:space="preserve"> alleles </w:t>
      </w:r>
      <w:r w:rsidR="00787FDE" w:rsidRPr="00347EED">
        <w:t>are</w:t>
      </w:r>
      <w:r w:rsidR="0004149D" w:rsidRPr="00347EED">
        <w:t xml:space="preserve"> </w:t>
      </w:r>
      <w:r w:rsidR="00787FDE" w:rsidRPr="00347EED">
        <w:t>naïvely</w:t>
      </w:r>
      <w:r w:rsidR="003078CB" w:rsidRPr="00347EED">
        <w:t xml:space="preserve"> similar</w:t>
      </w:r>
      <w:r w:rsidR="0004149D" w:rsidRPr="00347EED">
        <w:t>, t</w:t>
      </w:r>
      <w:r w:rsidR="002368F2" w:rsidRPr="00347EED">
        <w:t xml:space="preserve">he </w:t>
      </w:r>
      <w:r w:rsidR="00787FDE" w:rsidRPr="00347EED">
        <w:t>biology of each is distinct and clinically relevant. However, an explanation for the different frequency of</w:t>
      </w:r>
      <w:r w:rsidR="00B24BD6" w:rsidRPr="00347EED">
        <w:t xml:space="preserve"> </w:t>
      </w:r>
      <w:r w:rsidR="00787FDE" w:rsidRPr="00347EED">
        <w:t xml:space="preserve">alleles </w:t>
      </w:r>
      <w:r w:rsidR="008E1EAC" w:rsidRPr="00347EED">
        <w:t xml:space="preserve">in </w:t>
      </w:r>
      <w:r w:rsidR="008E1EAC" w:rsidRPr="00347EED">
        <w:rPr>
          <w:i/>
        </w:rPr>
        <w:t>RAS</w:t>
      </w:r>
      <w:r w:rsidR="008E1EAC" w:rsidRPr="00347EED">
        <w:t xml:space="preserve">-driven cancers </w:t>
      </w:r>
      <w:r w:rsidR="00B24BD6" w:rsidRPr="00347EED">
        <w:t xml:space="preserve">remains elusive </w:t>
      </w:r>
      <w:r w:rsidR="00787FDE" w:rsidRPr="00347EED">
        <w:t>and the</w:t>
      </w:r>
      <w:r w:rsidR="00B24BD6" w:rsidRPr="00347EED">
        <w:t>ir broader</w:t>
      </w:r>
      <w:r w:rsidR="00787FDE" w:rsidRPr="00347EED">
        <w:t xml:space="preserve"> effects on the genomic landscape</w:t>
      </w:r>
      <w:r w:rsidR="00B24BD6" w:rsidRPr="00347EED">
        <w:t xml:space="preserve"> during oncogenesis have yet to be explored.</w:t>
      </w:r>
      <w:r w:rsidR="002368F2" w:rsidRPr="00347EED">
        <w:t xml:space="preserve"> </w:t>
      </w:r>
      <w:r w:rsidR="00B24BD6" w:rsidRPr="00347EED">
        <w:t>To this end,</w:t>
      </w:r>
      <w:r w:rsidR="008E1EAC" w:rsidRPr="00347EED">
        <w:t xml:space="preserve"> </w:t>
      </w:r>
      <w:r w:rsidR="00E30716" w:rsidRPr="00347EED">
        <w:t>13</w:t>
      </w:r>
      <w:r w:rsidR="008E1EAC" w:rsidRPr="00347EED">
        <w:t>,</w:t>
      </w:r>
      <w:r w:rsidR="00E30716" w:rsidRPr="00347EED">
        <w:t xml:space="preserve">581 samples </w:t>
      </w:r>
      <w:r w:rsidR="008E1EAC" w:rsidRPr="00347EED">
        <w:t xml:space="preserve">were collated </w:t>
      </w:r>
      <w:r w:rsidR="00E30716" w:rsidRPr="00347EED">
        <w:t xml:space="preserve">from </w:t>
      </w:r>
      <w:r w:rsidR="002368F2" w:rsidRPr="00347EED">
        <w:t>5 tumor types wi</w:t>
      </w:r>
      <w:r w:rsidR="005A4287" w:rsidRPr="00347EED">
        <w:t xml:space="preserve">th the highest frequency of </w:t>
      </w:r>
      <w:r w:rsidR="002368F2" w:rsidRPr="00347EED">
        <w:t xml:space="preserve">mutation in </w:t>
      </w:r>
      <w:r w:rsidR="002368F2" w:rsidRPr="00347EED">
        <w:rPr>
          <w:i/>
        </w:rPr>
        <w:t>KRAS</w:t>
      </w:r>
      <w:r w:rsidR="002368F2" w:rsidRPr="00347EED">
        <w:t xml:space="preserve"> or </w:t>
      </w:r>
      <w:r w:rsidR="002368F2" w:rsidRPr="00347EED">
        <w:rPr>
          <w:i/>
        </w:rPr>
        <w:t>NRAS</w:t>
      </w:r>
      <w:r w:rsidR="00CC446E" w:rsidRPr="00347EED">
        <w:t xml:space="preserve">, </w:t>
      </w:r>
      <w:r w:rsidR="002368F2" w:rsidRPr="00347EED">
        <w:t>colorectal adenocarcinoma</w:t>
      </w:r>
      <w:r w:rsidR="00CC446E" w:rsidRPr="00347EED">
        <w:t xml:space="preserve"> (COADREAD)</w:t>
      </w:r>
      <w:r w:rsidR="002368F2" w:rsidRPr="00347EED">
        <w:t>, lung adenocarcinoma</w:t>
      </w:r>
      <w:r w:rsidR="00CC446E" w:rsidRPr="00347EED">
        <w:t xml:space="preserve"> (LUAD)</w:t>
      </w:r>
      <w:r w:rsidR="002368F2" w:rsidRPr="00347EED">
        <w:t>, multiple myeloma</w:t>
      </w:r>
      <w:r w:rsidR="00CC446E" w:rsidRPr="00347EED">
        <w:t xml:space="preserve"> (MM)</w:t>
      </w:r>
      <w:r w:rsidR="002368F2" w:rsidRPr="00347EED">
        <w:t>, pan</w:t>
      </w:r>
      <w:r w:rsidR="005A4287" w:rsidRPr="00347EED">
        <w:t xml:space="preserve">creatic </w:t>
      </w:r>
      <w:r w:rsidR="00B24BD6" w:rsidRPr="00347EED">
        <w:t>adenocarcinoma</w:t>
      </w:r>
      <w:r w:rsidR="00CC446E" w:rsidRPr="00347EED">
        <w:t xml:space="preserve"> (PAAD)</w:t>
      </w:r>
      <w:r w:rsidR="00B24BD6" w:rsidRPr="00347EED">
        <w:t>,</w:t>
      </w:r>
      <w:r w:rsidR="00CC446E" w:rsidRPr="00347EED">
        <w:t xml:space="preserve"> and </w:t>
      </w:r>
      <w:r w:rsidR="00284CE0" w:rsidRPr="00347EED">
        <w:t xml:space="preserve">skin cutaneous </w:t>
      </w:r>
      <w:r w:rsidR="00CC446E" w:rsidRPr="00347EED">
        <w:t xml:space="preserve">melanoma (SKCM). </w:t>
      </w:r>
      <w:r w:rsidR="008E1EAC" w:rsidRPr="00347EED">
        <w:t xml:space="preserve">Investigating the origin of mutation revealed </w:t>
      </w:r>
      <w:r w:rsidR="00CC446E" w:rsidRPr="00347EED">
        <w:t xml:space="preserve">that all </w:t>
      </w:r>
      <w:r w:rsidR="00CC446E" w:rsidRPr="00347EED">
        <w:rPr>
          <w:i/>
        </w:rPr>
        <w:t>RAS</w:t>
      </w:r>
      <w:r w:rsidR="00CC446E" w:rsidRPr="00347EED">
        <w:t xml:space="preserve"> mutations </w:t>
      </w:r>
      <w:r w:rsidR="008E1EAC" w:rsidRPr="00347EED">
        <w:t>were</w:t>
      </w:r>
      <w:r w:rsidR="00CC446E" w:rsidRPr="00347EED">
        <w:t xml:space="preserve"> produced by base changes that </w:t>
      </w:r>
      <w:r w:rsidR="008E1EAC" w:rsidRPr="00347EED">
        <w:t>were</w:t>
      </w:r>
      <w:r w:rsidR="00CC446E" w:rsidRPr="00347EED">
        <w:t xml:space="preserve"> infrequent in most </w:t>
      </w:r>
      <w:r w:rsidR="008E1EAC" w:rsidRPr="00347EED">
        <w:t>cancers</w:t>
      </w:r>
      <w:r w:rsidR="00CC446E" w:rsidRPr="00347EED">
        <w:t xml:space="preserve"> and </w:t>
      </w:r>
      <w:r w:rsidR="004A19A1" w:rsidRPr="00347EED">
        <w:t xml:space="preserve">over 90% of </w:t>
      </w:r>
      <w:r w:rsidR="00B9388C" w:rsidRPr="00347EED">
        <w:t>them</w:t>
      </w:r>
      <w:r w:rsidR="004A19A1" w:rsidRPr="00347EED">
        <w:t xml:space="preserve"> </w:t>
      </w:r>
      <w:r w:rsidR="008E1EAC" w:rsidRPr="00347EED">
        <w:t>were</w:t>
      </w:r>
      <w:r w:rsidR="00CC446E" w:rsidRPr="00347EED">
        <w:t xml:space="preserve"> </w:t>
      </w:r>
      <w:r w:rsidR="003078CB" w:rsidRPr="00347EED">
        <w:t>attributable to</w:t>
      </w:r>
      <w:r w:rsidR="00CC446E" w:rsidRPr="00347EED">
        <w:t xml:space="preserve"> aging except for </w:t>
      </w:r>
      <w:r w:rsidR="00B24BD6" w:rsidRPr="00347EED">
        <w:t xml:space="preserve">LUAD, MM, and </w:t>
      </w:r>
      <w:r w:rsidR="00CC446E" w:rsidRPr="00347EED">
        <w:t xml:space="preserve">SKCM where </w:t>
      </w:r>
      <w:r w:rsidR="008E1EAC" w:rsidRPr="00347EED">
        <w:t>exogenous mutagens</w:t>
      </w:r>
      <w:r w:rsidR="00095F10" w:rsidRPr="00347EED">
        <w:t xml:space="preserve"> </w:t>
      </w:r>
      <w:r w:rsidR="00CC446E" w:rsidRPr="00347EED">
        <w:t>play</w:t>
      </w:r>
      <w:r w:rsidR="008E1EAC" w:rsidRPr="00347EED">
        <w:t>ed</w:t>
      </w:r>
      <w:r w:rsidR="00CC446E" w:rsidRPr="00347EED">
        <w:t xml:space="preserve"> </w:t>
      </w:r>
      <w:r w:rsidR="003078CB" w:rsidRPr="00347EED">
        <w:t xml:space="preserve">significant </w:t>
      </w:r>
      <w:r w:rsidR="00CC446E" w:rsidRPr="00347EED">
        <w:t>rol</w:t>
      </w:r>
      <w:r w:rsidR="008E1EAC" w:rsidRPr="00347EED">
        <w:t>e</w:t>
      </w:r>
      <w:r w:rsidR="00CC446E" w:rsidRPr="00347EED">
        <w:t xml:space="preserve">. </w:t>
      </w:r>
      <w:r w:rsidR="008E1EAC" w:rsidRPr="00347EED">
        <w:t>Though</w:t>
      </w:r>
      <w:r w:rsidR="00CC446E" w:rsidRPr="00347EED">
        <w:t xml:space="preserve"> the origin of these mutations</w:t>
      </w:r>
      <w:r w:rsidR="008E1EAC" w:rsidRPr="00347EED">
        <w:t xml:space="preserve"> was explained</w:t>
      </w:r>
      <w:r w:rsidR="00CC446E" w:rsidRPr="00347EED">
        <w:t xml:space="preserve">, the relative frequency </w:t>
      </w:r>
      <w:r w:rsidR="008E1EAC" w:rsidRPr="00347EED">
        <w:t xml:space="preserve">of the alleles </w:t>
      </w:r>
      <w:r w:rsidR="00CC446E" w:rsidRPr="00347EED">
        <w:t xml:space="preserve">within each </w:t>
      </w:r>
      <w:r w:rsidR="008E1EAC" w:rsidRPr="00347EED">
        <w:t>cancer</w:t>
      </w:r>
      <w:r w:rsidR="00CC446E" w:rsidRPr="00347EED">
        <w:t xml:space="preserve"> </w:t>
      </w:r>
      <w:r w:rsidR="008E1EAC" w:rsidRPr="00347EED">
        <w:t>could</w:t>
      </w:r>
      <w:r w:rsidR="003078CB" w:rsidRPr="00347EED">
        <w:t xml:space="preserve"> only</w:t>
      </w:r>
      <w:r w:rsidR="00CC446E" w:rsidRPr="00347EED">
        <w:t xml:space="preserve"> be predicted for </w:t>
      </w:r>
      <w:r w:rsidR="003E2053" w:rsidRPr="00347EED">
        <w:rPr>
          <w:i/>
        </w:rPr>
        <w:t xml:space="preserve">NRAS </w:t>
      </w:r>
      <w:r w:rsidR="00CC446E" w:rsidRPr="00347EED">
        <w:t xml:space="preserve">Q61 in SKCM and </w:t>
      </w:r>
      <w:r w:rsidR="003E2053" w:rsidRPr="00347EED">
        <w:rPr>
          <w:i/>
        </w:rPr>
        <w:t xml:space="preserve">KRAS </w:t>
      </w:r>
      <w:r w:rsidR="004A19A1" w:rsidRPr="00347EED">
        <w:t>G</w:t>
      </w:r>
      <w:r w:rsidR="00CC446E" w:rsidRPr="00347EED">
        <w:t>12 in LUAD</w:t>
      </w:r>
      <w:r w:rsidR="009D746B" w:rsidRPr="00347EED">
        <w:t xml:space="preserve">. </w:t>
      </w:r>
      <w:r w:rsidR="008E1EAC" w:rsidRPr="00347EED">
        <w:t xml:space="preserve">To characterize the genetics of </w:t>
      </w:r>
      <w:r w:rsidR="008E1EAC" w:rsidRPr="00347EED">
        <w:rPr>
          <w:i/>
        </w:rPr>
        <w:t>KRAS</w:t>
      </w:r>
      <w:r w:rsidR="008E1EAC" w:rsidRPr="00347EED">
        <w:t>-mutant tumors in an allele-specific fashion, an</w:t>
      </w:r>
      <w:r w:rsidR="00881ADC" w:rsidRPr="00347EED">
        <w:t xml:space="preserve"> investigat</w:t>
      </w:r>
      <w:r w:rsidR="003078CB" w:rsidRPr="00347EED">
        <w:t>ion of</w:t>
      </w:r>
      <w:r w:rsidR="00881ADC" w:rsidRPr="00347EED">
        <w:t xml:space="preserve"> </w:t>
      </w:r>
      <w:r w:rsidR="009D746B" w:rsidRPr="00347EED">
        <w:t>co-mutat</w:t>
      </w:r>
      <w:r w:rsidR="00881ADC" w:rsidRPr="00347EED">
        <w:t xml:space="preserve">ed </w:t>
      </w:r>
      <w:r w:rsidR="00606621" w:rsidRPr="00347EED">
        <w:t>gene</w:t>
      </w:r>
      <w:r w:rsidR="003078CB" w:rsidRPr="00347EED">
        <w:t xml:space="preserve">s revealed that </w:t>
      </w:r>
      <w:r w:rsidR="00B24BD6" w:rsidRPr="00347EED">
        <w:t>the</w:t>
      </w:r>
      <w:r w:rsidR="00606621" w:rsidRPr="00347EED">
        <w:t xml:space="preserve"> </w:t>
      </w:r>
      <w:r w:rsidR="00606621" w:rsidRPr="00347EED">
        <w:rPr>
          <w:i/>
        </w:rPr>
        <w:t>RAS</w:t>
      </w:r>
      <w:r w:rsidR="00606621" w:rsidRPr="00347EED">
        <w:t xml:space="preserve"> alleles </w:t>
      </w:r>
      <w:r w:rsidR="00B24BD6" w:rsidRPr="00347EED">
        <w:t>have</w:t>
      </w:r>
      <w:r w:rsidR="00606621" w:rsidRPr="00347EED">
        <w:t xml:space="preserve"> similar patterns of mutual exclusivity within </w:t>
      </w:r>
      <w:r w:rsidR="008E1EAC" w:rsidRPr="00347EED">
        <w:t>a cancer</w:t>
      </w:r>
      <w:r w:rsidR="00606621" w:rsidRPr="00347EED">
        <w:t xml:space="preserve">, </w:t>
      </w:r>
      <w:r w:rsidR="00B24BD6" w:rsidRPr="00347EED">
        <w:t>though</w:t>
      </w:r>
      <w:r w:rsidR="00606621" w:rsidRPr="00347EED">
        <w:t xml:space="preserve"> </w:t>
      </w:r>
      <w:r w:rsidR="00B9388C" w:rsidRPr="00347EED">
        <w:t>few shared</w:t>
      </w:r>
      <w:r w:rsidR="00606621" w:rsidRPr="00347EED">
        <w:t xml:space="preserve"> </w:t>
      </w:r>
      <w:r w:rsidR="009D746B" w:rsidRPr="00347EED">
        <w:t>co-mutation</w:t>
      </w:r>
      <w:r w:rsidR="00606621" w:rsidRPr="00347EED">
        <w:t>al partners</w:t>
      </w:r>
      <w:r w:rsidR="00B9388C" w:rsidRPr="00347EED">
        <w:t>,</w:t>
      </w:r>
      <w:r w:rsidR="00606621" w:rsidRPr="00347EED">
        <w:t xml:space="preserve"> </w:t>
      </w:r>
      <w:commentRangeStart w:id="1"/>
      <w:r w:rsidR="00B9388C" w:rsidRPr="00347EED">
        <w:t>reinforcing the hypothesis that each allele ha</w:t>
      </w:r>
      <w:r w:rsidR="008E1EAC" w:rsidRPr="00347EED">
        <w:t>d</w:t>
      </w:r>
      <w:r w:rsidR="00B9388C" w:rsidRPr="00347EED">
        <w:t xml:space="preserve"> its own </w:t>
      </w:r>
      <w:r w:rsidR="008E1EAC" w:rsidRPr="00347EED">
        <w:t xml:space="preserve">unique </w:t>
      </w:r>
      <w:r w:rsidR="00B9388C" w:rsidRPr="00347EED">
        <w:t xml:space="preserve">path to achieve </w:t>
      </w:r>
      <w:r w:rsidR="00B24BD6" w:rsidRPr="00347EED">
        <w:t>a</w:t>
      </w:r>
      <w:r w:rsidR="008E1EAC" w:rsidRPr="00347EED">
        <w:t>n</w:t>
      </w:r>
      <w:r w:rsidR="00B24BD6" w:rsidRPr="00347EED">
        <w:t xml:space="preserve"> </w:t>
      </w:r>
      <w:r w:rsidR="00B9388C" w:rsidRPr="00347EED">
        <w:t>oncogenic endpoint</w:t>
      </w:r>
      <w:commentRangeEnd w:id="1"/>
      <w:r w:rsidR="008E1EAC" w:rsidRPr="00347EED">
        <w:rPr>
          <w:rStyle w:val="CommentReference"/>
        </w:rPr>
        <w:commentReference w:id="1"/>
      </w:r>
      <w:r w:rsidR="00B9388C" w:rsidRPr="00347EED">
        <w:t>.</w:t>
      </w:r>
      <w:r w:rsidR="00B24BD6" w:rsidRPr="00347EED">
        <w:t xml:space="preserve"> </w:t>
      </w:r>
      <w:r w:rsidR="00D121A6" w:rsidRPr="00347EED">
        <w:t>Finally, b</w:t>
      </w:r>
      <w:r w:rsidR="00B24BD6" w:rsidRPr="00347EED">
        <w:t xml:space="preserve">roadening the scope of investigation to </w:t>
      </w:r>
      <w:r w:rsidR="009D746B" w:rsidRPr="00347EED">
        <w:t>co-mutat</w:t>
      </w:r>
      <w:r w:rsidR="00B24BD6" w:rsidRPr="00347EED">
        <w:t xml:space="preserve">ing signaling networks uncovered allele-specific enrichment of mutations in </w:t>
      </w:r>
      <w:r w:rsidR="00D121A6" w:rsidRPr="00347EED">
        <w:t xml:space="preserve">key pathways. </w:t>
      </w:r>
      <w:r w:rsidR="008E1EAC" w:rsidRPr="00347EED">
        <w:t xml:space="preserve">The general trend was that the </w:t>
      </w:r>
      <w:r w:rsidR="008E1EAC" w:rsidRPr="00347EED">
        <w:rPr>
          <w:i/>
        </w:rPr>
        <w:t>RAS</w:t>
      </w:r>
      <w:r w:rsidR="008E1EAC" w:rsidRPr="00347EED">
        <w:t xml:space="preserve"> alleles of a cancer all had a high frequency of mutation in regions of known oncogenes and tumor </w:t>
      </w:r>
      <w:r w:rsidR="00175F84" w:rsidRPr="00347EED">
        <w:t>suppressors</w:t>
      </w:r>
      <w:r w:rsidR="008E1EAC" w:rsidRPr="00347EED">
        <w:t xml:space="preserve">, but each tended to have additional allele-specific modules of </w:t>
      </w:r>
      <w:r w:rsidR="00175F84" w:rsidRPr="00347EED">
        <w:t>co-mutation.</w:t>
      </w:r>
      <w:r w:rsidR="008E1EAC" w:rsidRPr="00347EED">
        <w:t xml:space="preserve"> </w:t>
      </w:r>
      <w:r w:rsidR="003E2CB8" w:rsidRPr="00347EED">
        <w:t xml:space="preserve">This study contributes evidence for </w:t>
      </w:r>
      <w:r w:rsidR="003E2CB8" w:rsidRPr="00347EED">
        <w:rPr>
          <w:i/>
        </w:rPr>
        <w:t>KRAS</w:t>
      </w:r>
      <w:r w:rsidR="003E2CB8" w:rsidRPr="00347EED">
        <w:t xml:space="preserve"> allele-specific </w:t>
      </w:r>
      <w:r w:rsidR="00175F84" w:rsidRPr="00347EED">
        <w:t>effects on the genetic landscape of a tumor, potentially resulting in distinct behavior of the cancer.</w:t>
      </w:r>
    </w:p>
    <w:p w14:paraId="721B4918" w14:textId="77777777" w:rsidR="00784104" w:rsidRPr="00347EED" w:rsidRDefault="00784104" w:rsidP="00A729C8"/>
    <w:p w14:paraId="76135B45" w14:textId="77777777" w:rsidR="009172ED" w:rsidRPr="00347EED" w:rsidRDefault="009172ED" w:rsidP="00A729C8">
      <w:pPr>
        <w:rPr>
          <w:rFonts w:eastAsiaTheme="majorEastAsia"/>
          <w:color w:val="4F81BD" w:themeColor="accent1"/>
        </w:rPr>
      </w:pPr>
      <w:r w:rsidRPr="00347EED">
        <w:br w:type="page"/>
      </w:r>
    </w:p>
    <w:p w14:paraId="15DA404C" w14:textId="3DF4DEC7" w:rsidR="00784104" w:rsidRPr="00347EED" w:rsidRDefault="00784104" w:rsidP="00A729C8">
      <w:pPr>
        <w:pStyle w:val="Heading2"/>
      </w:pPr>
      <w:r w:rsidRPr="00347EED">
        <w:lastRenderedPageBreak/>
        <w:t>Introduction</w:t>
      </w:r>
    </w:p>
    <w:p w14:paraId="4CC955AA" w14:textId="77777777" w:rsidR="006E3696" w:rsidRPr="00347EED" w:rsidRDefault="006E3696" w:rsidP="00A729C8"/>
    <w:p w14:paraId="1F4A4F5C" w14:textId="20521217" w:rsidR="008B516D" w:rsidRPr="00347EED" w:rsidRDefault="008B516D" w:rsidP="00A729C8">
      <w:r w:rsidRPr="00347EED">
        <w:rPr>
          <w:i/>
          <w:iCs/>
        </w:rPr>
        <w:t>KRAS</w:t>
      </w:r>
      <w:r w:rsidRPr="00347EED">
        <w:t xml:space="preserve"> and </w:t>
      </w:r>
      <w:r w:rsidRPr="00347EED">
        <w:rPr>
          <w:i/>
          <w:iCs/>
        </w:rPr>
        <w:t>NRAS</w:t>
      </w:r>
      <w:r w:rsidRPr="00347EED">
        <w:t xml:space="preserve"> are two prominent members of the </w:t>
      </w:r>
      <w:r w:rsidRPr="00347EED">
        <w:rPr>
          <w:i/>
          <w:iCs/>
        </w:rPr>
        <w:t>RAS</w:t>
      </w:r>
      <w:r w:rsidRPr="00347EED">
        <w:t xml:space="preserve"> family of highly homologous, small GTPases</w:t>
      </w:r>
      <w:r w:rsidR="00852775" w:rsidRPr="00347EED">
        <w:t xml:space="preserve">, </w:t>
      </w:r>
      <w:r w:rsidR="00FD3BC1" w:rsidRPr="00347EED">
        <w:t>ubiquitously</w:t>
      </w:r>
      <w:r w:rsidR="00852775" w:rsidRPr="00347EED">
        <w:t xml:space="preserve"> expressed in humans</w:t>
      </w:r>
      <w:r w:rsidR="00FD3BC1" w:rsidRPr="00347EED">
        <w:t xml:space="preserve"> [</w:t>
      </w:r>
      <w:r w:rsidR="00805C12" w:rsidRPr="00347EED">
        <w:rPr>
          <w:rFonts w:ascii="Calibri" w:hAnsi="Calibri" w:cs="Calibri"/>
        </w:rPr>
        <w:t>﻿</w:t>
      </w:r>
      <w:r w:rsidR="00805C12" w:rsidRPr="00347EED">
        <w:t xml:space="preserve">3304147, </w:t>
      </w:r>
      <w:r w:rsidR="00805C12" w:rsidRPr="00347EED">
        <w:rPr>
          <w:rFonts w:ascii="Calibri" w:hAnsi="Calibri" w:cs="Calibri"/>
        </w:rPr>
        <w:t>﻿</w:t>
      </w:r>
      <w:r w:rsidR="00805C12" w:rsidRPr="00347EED">
        <w:t>22589270</w:t>
      </w:r>
      <w:r w:rsidR="00FD3BC1" w:rsidRPr="00347EED">
        <w:t>]</w:t>
      </w:r>
      <w:r w:rsidRPr="00347EED">
        <w:t xml:space="preserve">. They operate as GTP-regulated signaling hubs, relaying extracellular signals to key intracellular functions such as growth, proliferation, metabolism, and motility. When bound to GTP, </w:t>
      </w:r>
      <w:r w:rsidR="00884D9F" w:rsidRPr="00347EED">
        <w:rPr>
          <w:iCs/>
        </w:rPr>
        <w:t>Ras</w:t>
      </w:r>
      <w:r w:rsidR="00884D9F" w:rsidRPr="00347EED">
        <w:t xml:space="preserve"> </w:t>
      </w:r>
      <w:r w:rsidR="003E2CB8" w:rsidRPr="00347EED">
        <w:t xml:space="preserve">proteins </w:t>
      </w:r>
      <w:r w:rsidRPr="00347EED">
        <w:t xml:space="preserve">activate </w:t>
      </w:r>
      <w:r w:rsidR="003E2CB8" w:rsidRPr="00347EED">
        <w:t>their</w:t>
      </w:r>
      <w:r w:rsidRPr="00347EED">
        <w:t xml:space="preserve"> downstream effectors via protein-protein interactions until the</w:t>
      </w:r>
      <w:r w:rsidR="003E2CB8" w:rsidRPr="00347EED">
        <w:t>y are</w:t>
      </w:r>
      <w:r w:rsidRPr="00347EED">
        <w:t xml:space="preserve"> deactivated by hydrolyzing the GTP to GDP with assistance from a GTPase-activating protein (GAP). The release of the GDP, facilitated by a guanine nucleotide exchange factor (GEF), allows </w:t>
      </w:r>
      <w:r w:rsidR="00884D9F" w:rsidRPr="00347EED">
        <w:rPr>
          <w:iCs/>
        </w:rPr>
        <w:t>Ras</w:t>
      </w:r>
      <w:r w:rsidR="00884D9F" w:rsidRPr="00347EED">
        <w:t xml:space="preserve"> </w:t>
      </w:r>
      <w:r w:rsidRPr="00347EED">
        <w:t>to again bind a GTP molecule, returning to its active state</w:t>
      </w:r>
      <w:r w:rsidR="00852775" w:rsidRPr="00347EED">
        <w:t xml:space="preserve"> [</w:t>
      </w:r>
      <w:r w:rsidR="00805C12" w:rsidRPr="00347EED">
        <w:rPr>
          <w:rFonts w:ascii="Calibri" w:hAnsi="Calibri" w:cs="Calibri"/>
        </w:rPr>
        <w:t>﻿</w:t>
      </w:r>
      <w:r w:rsidR="00805C12" w:rsidRPr="00347EED">
        <w:t xml:space="preserve">3304147, </w:t>
      </w:r>
      <w:r w:rsidR="00805C12" w:rsidRPr="00347EED">
        <w:rPr>
          <w:rFonts w:ascii="Calibri" w:hAnsi="Calibri" w:cs="Calibri"/>
        </w:rPr>
        <w:t>﻿</w:t>
      </w:r>
      <w:r w:rsidR="00805C12" w:rsidRPr="00347EED">
        <w:t>28630043</w:t>
      </w:r>
      <w:r w:rsidR="00852775" w:rsidRPr="00347EED">
        <w:t>]</w:t>
      </w:r>
      <w:r w:rsidRPr="00347EED">
        <w:t xml:space="preserve">. Mutations of </w:t>
      </w:r>
      <w:r w:rsidRPr="00347EED">
        <w:rPr>
          <w:i/>
          <w:iCs/>
        </w:rPr>
        <w:t>KRAS</w:t>
      </w:r>
      <w:r w:rsidRPr="00347EED">
        <w:t xml:space="preserve"> and </w:t>
      </w:r>
      <w:r w:rsidRPr="00347EED">
        <w:rPr>
          <w:i/>
          <w:iCs/>
        </w:rPr>
        <w:t>NRAS</w:t>
      </w:r>
      <w:r w:rsidRPr="00347EED">
        <w:t xml:space="preserve"> that increase the time spent in the GTP-bound state are frequently found in cancer, though are highly enriched in colorectal adenocarcinoma (COADREAD), lung adenocarcinoma (LUAD), multiple myeloma (MM), pancreatic adenocarcinoma (PAAD), and skin cutaneous melanoma (SKCM)</w:t>
      </w:r>
      <w:r w:rsidR="00785F52" w:rsidRPr="00347EED">
        <w:t xml:space="preserve"> (</w:t>
      </w:r>
      <w:r w:rsidR="00785F52" w:rsidRPr="00347EED">
        <w:rPr>
          <w:b/>
        </w:rPr>
        <w:t>Figure 1A</w:t>
      </w:r>
      <w:r w:rsidR="00785F52" w:rsidRPr="00347EED">
        <w:t>)</w:t>
      </w:r>
      <w:r w:rsidRPr="00347EED">
        <w:t>.</w:t>
      </w:r>
    </w:p>
    <w:p w14:paraId="00D33273" w14:textId="1FBBD3DD" w:rsidR="008B516D" w:rsidRPr="00347EED" w:rsidRDefault="008B516D" w:rsidP="00A729C8">
      <w:r w:rsidRPr="00347EED">
        <w:t xml:space="preserve">Along with cancer specificity, the particular mutations commonly found in </w:t>
      </w:r>
      <w:r w:rsidRPr="00347EED">
        <w:rPr>
          <w:i/>
          <w:iCs/>
        </w:rPr>
        <w:t>RAS</w:t>
      </w:r>
      <w:r w:rsidRPr="00347EED">
        <w:t xml:space="preserve"> are different in many fundamental aspects. Most mutations of </w:t>
      </w:r>
      <w:r w:rsidRPr="00347EED">
        <w:rPr>
          <w:i/>
          <w:iCs/>
        </w:rPr>
        <w:t>KRAS</w:t>
      </w:r>
      <w:r w:rsidRPr="00347EED">
        <w:t xml:space="preserve"> and </w:t>
      </w:r>
      <w:r w:rsidRPr="00347EED">
        <w:rPr>
          <w:i/>
          <w:iCs/>
        </w:rPr>
        <w:t>NRAS</w:t>
      </w:r>
      <w:r w:rsidRPr="00347EED">
        <w:t xml:space="preserve"> are found at codons 12, 13, and 61, however, </w:t>
      </w:r>
      <w:r w:rsidR="00AA7969" w:rsidRPr="00347EED">
        <w:t>the overwhelming majority of</w:t>
      </w:r>
      <w:r w:rsidRPr="00347EED">
        <w:t xml:space="preserve"> mutations in COADREAD, LUAD, and PAAD are at </w:t>
      </w:r>
      <w:r w:rsidR="00884D9F" w:rsidRPr="00347EED">
        <w:rPr>
          <w:i/>
        </w:rPr>
        <w:t>KRAS</w:t>
      </w:r>
      <w:r w:rsidR="00884D9F" w:rsidRPr="00347EED">
        <w:t xml:space="preserve"> </w:t>
      </w:r>
      <w:r w:rsidRPr="00347EED">
        <w:t xml:space="preserve">G12, while </w:t>
      </w:r>
      <w:r w:rsidRPr="00347EED">
        <w:rPr>
          <w:i/>
          <w:iCs/>
        </w:rPr>
        <w:t>NRAS</w:t>
      </w:r>
      <w:r w:rsidRPr="00347EED">
        <w:t xml:space="preserve"> Q61 mutations are the most common in SKCM</w:t>
      </w:r>
      <w:r w:rsidR="00852775" w:rsidRPr="00347EED">
        <w:t>,</w:t>
      </w:r>
      <w:r w:rsidRPr="00347EED">
        <w:t xml:space="preserve"> and MM features a large portion of </w:t>
      </w:r>
      <w:r w:rsidRPr="00347EED">
        <w:rPr>
          <w:i/>
          <w:iCs/>
        </w:rPr>
        <w:t>KRAS</w:t>
      </w:r>
      <w:r w:rsidRPr="00347EED">
        <w:t xml:space="preserve"> Q61 mutations</w:t>
      </w:r>
      <w:r w:rsidR="00785F52" w:rsidRPr="00347EED">
        <w:t xml:space="preserve"> (</w:t>
      </w:r>
      <w:r w:rsidR="00785F52" w:rsidRPr="00347EED">
        <w:rPr>
          <w:b/>
        </w:rPr>
        <w:t>Figure 1B and C</w:t>
      </w:r>
      <w:r w:rsidR="00785F52" w:rsidRPr="00347EED">
        <w:t>)</w:t>
      </w:r>
      <w:r w:rsidRPr="00347EED">
        <w:t xml:space="preserve">. Further, </w:t>
      </w:r>
      <w:r w:rsidRPr="00347EED">
        <w:rPr>
          <w:i/>
          <w:iCs/>
        </w:rPr>
        <w:t>KRAS</w:t>
      </w:r>
      <w:r w:rsidRPr="00347EED">
        <w:t xml:space="preserve"> A146 mutations are almost exclusive to COADREAD, with a few instances in MM. Finally, </w:t>
      </w:r>
      <w:r w:rsidR="003E2CB8" w:rsidRPr="00347EED">
        <w:rPr>
          <w:i/>
        </w:rPr>
        <w:t>RAS</w:t>
      </w:r>
      <w:r w:rsidR="003E2CB8" w:rsidRPr="00347EED">
        <w:t xml:space="preserve"> alleles</w:t>
      </w:r>
      <w:r w:rsidRPr="00347EED">
        <w:t xml:space="preserve"> </w:t>
      </w:r>
      <w:r w:rsidR="00467283" w:rsidRPr="00347EED">
        <w:t>can be</w:t>
      </w:r>
      <w:r w:rsidRPr="00347EED">
        <w:t xml:space="preserve"> highly tissue specific, such as </w:t>
      </w:r>
      <w:r w:rsidRPr="00347EED">
        <w:rPr>
          <w:i/>
          <w:iCs/>
        </w:rPr>
        <w:t>KRAS</w:t>
      </w:r>
      <w:r w:rsidRPr="00347EED">
        <w:t xml:space="preserve"> G12R </w:t>
      </w:r>
      <w:r w:rsidR="00D31E44" w:rsidRPr="00347EED">
        <w:t xml:space="preserve">in </w:t>
      </w:r>
      <w:r w:rsidRPr="00347EED">
        <w:t xml:space="preserve">PAAD or </w:t>
      </w:r>
      <w:r w:rsidRPr="00347EED">
        <w:rPr>
          <w:i/>
          <w:iCs/>
        </w:rPr>
        <w:t>KRAS</w:t>
      </w:r>
      <w:r w:rsidRPr="00347EED">
        <w:t xml:space="preserve"> G13D </w:t>
      </w:r>
      <w:r w:rsidR="00884D9F" w:rsidRPr="00347EED">
        <w:t xml:space="preserve">in </w:t>
      </w:r>
      <w:r w:rsidRPr="00347EED">
        <w:t>COADREAD and MM</w:t>
      </w:r>
      <w:r w:rsidR="003A737F" w:rsidRPr="00347EED">
        <w:t xml:space="preserve"> (</w:t>
      </w:r>
      <w:r w:rsidR="003A737F" w:rsidRPr="00347EED">
        <w:rPr>
          <w:b/>
        </w:rPr>
        <w:t>Figure 1C</w:t>
      </w:r>
      <w:r w:rsidR="003A737F" w:rsidRPr="00347EED">
        <w:t>)</w:t>
      </w:r>
      <w:r w:rsidRPr="00347EED">
        <w:t xml:space="preserve">. To confound the strict specificity, many amino acid substitutions at the three hotspots, including all at G12 save for proline, are transformative </w:t>
      </w:r>
      <w:r w:rsidRPr="00347EED">
        <w:rPr>
          <w:i/>
        </w:rPr>
        <w:t>in vitro</w:t>
      </w:r>
      <w:r w:rsidRPr="00347EED">
        <w:t>, though only a handful of substitutions are found in patients [3304147]. In addition, using an adeno-associated virus/CRISPR</w:t>
      </w:r>
      <w:r w:rsidR="003A737F" w:rsidRPr="00347EED">
        <w:t>-</w:t>
      </w:r>
      <w:r w:rsidRPr="00347EED">
        <w:t xml:space="preserve">Cas9 approach to </w:t>
      </w:r>
      <w:r w:rsidR="00AA7969" w:rsidRPr="00347EED">
        <w:t>induce mutations</w:t>
      </w:r>
      <w:r w:rsidRPr="00347EED">
        <w:t xml:space="preserve"> </w:t>
      </w:r>
      <w:r w:rsidR="00884D9F" w:rsidRPr="00347EED">
        <w:t xml:space="preserve">in </w:t>
      </w:r>
      <w:r w:rsidRPr="00347EED">
        <w:rPr>
          <w:i/>
          <w:iCs/>
        </w:rPr>
        <w:t>KRAS</w:t>
      </w:r>
      <w:r w:rsidRPr="00347EED">
        <w:t xml:space="preserve"> at G12 and G13 in the lungs of mice revealed surprisingly high rates of G12R and G13R tumors in lung, while </w:t>
      </w:r>
      <w:r w:rsidR="003A737F" w:rsidRPr="00347EED">
        <w:t xml:space="preserve">the </w:t>
      </w:r>
      <w:r w:rsidRPr="00347EED">
        <w:t xml:space="preserve">G12C </w:t>
      </w:r>
      <w:r w:rsidR="003A737F" w:rsidRPr="00347EED">
        <w:t>allele</w:t>
      </w:r>
      <w:r w:rsidRPr="00347EED">
        <w:t xml:space="preserve">, the most common in human LUAD patients, </w:t>
      </w:r>
      <w:r w:rsidR="003A737F" w:rsidRPr="00347EED">
        <w:t>was</w:t>
      </w:r>
      <w:r w:rsidR="00AA7969" w:rsidRPr="00347EED">
        <w:t xml:space="preserve"> found to drive tumor progression about half as frequently as G12D</w:t>
      </w:r>
      <w:r w:rsidRPr="00347EED">
        <w:t xml:space="preserve"> [29233960]. The same analysis in the </w:t>
      </w:r>
      <w:r w:rsidR="00E610B3" w:rsidRPr="00347EED">
        <w:t xml:space="preserve">pancreas revealed </w:t>
      </w:r>
      <w:r w:rsidRPr="00347EED">
        <w:t xml:space="preserve">specificity for the location of G12R and G12D </w:t>
      </w:r>
      <w:r w:rsidR="003A737F" w:rsidRPr="00347EED">
        <w:t>alleles</w:t>
      </w:r>
      <w:r w:rsidRPr="00347EED">
        <w:t xml:space="preserve"> within the organ, but not for G12V [29233960].</w:t>
      </w:r>
      <w:r w:rsidR="00852775" w:rsidRPr="00347EED">
        <w:t xml:space="preserve"> </w:t>
      </w:r>
      <w:commentRangeStart w:id="2"/>
      <w:r w:rsidR="00FD3BC1" w:rsidRPr="00347EED">
        <w:t xml:space="preserve">Importantly, we are unaware of any such patterns in the specificity of the common </w:t>
      </w:r>
      <w:r w:rsidR="00FD3BC1" w:rsidRPr="00347EED">
        <w:rPr>
          <w:i/>
        </w:rPr>
        <w:t>NRAS</w:t>
      </w:r>
      <w:r w:rsidR="00FD3BC1" w:rsidRPr="00347EED">
        <w:t xml:space="preserve"> alleles. </w:t>
      </w:r>
      <w:commentRangeEnd w:id="2"/>
      <w:r w:rsidR="00FD3BC1" w:rsidRPr="00347EED">
        <w:rPr>
          <w:rStyle w:val="CommentReference"/>
          <w:sz w:val="22"/>
          <w:szCs w:val="22"/>
        </w:rPr>
        <w:commentReference w:id="2"/>
      </w:r>
      <w:r w:rsidR="00852775" w:rsidRPr="00347EED">
        <w:t xml:space="preserve">These examples of striking specificity of </w:t>
      </w:r>
      <w:r w:rsidR="00852775" w:rsidRPr="00347EED">
        <w:rPr>
          <w:i/>
        </w:rPr>
        <w:lastRenderedPageBreak/>
        <w:t>KRAS</w:t>
      </w:r>
      <w:r w:rsidR="00852775" w:rsidRPr="00347EED">
        <w:t xml:space="preserve"> mutations argue that each allele has unique properties beyond its ability to hyperactivat</w:t>
      </w:r>
      <w:r w:rsidR="00467283" w:rsidRPr="00347EED">
        <w:t>e the protein</w:t>
      </w:r>
      <w:r w:rsidR="00852775" w:rsidRPr="00347EED">
        <w:t>.</w:t>
      </w:r>
    </w:p>
    <w:p w14:paraId="414317D4" w14:textId="7C54BE76" w:rsidR="008B516D" w:rsidRPr="00347EED" w:rsidRDefault="008B516D" w:rsidP="00A729C8">
      <w:r w:rsidRPr="00347EED">
        <w:t xml:space="preserve">The </w:t>
      </w:r>
      <w:r w:rsidR="003A737F" w:rsidRPr="00347EED">
        <w:t>alleles</w:t>
      </w:r>
      <w:r w:rsidRPr="00347EED">
        <w:t xml:space="preserve"> differ in their </w:t>
      </w:r>
      <w:r w:rsidR="00884D9F" w:rsidRPr="00347EED">
        <w:t xml:space="preserve">fundamental </w:t>
      </w:r>
      <w:r w:rsidRPr="00347EED">
        <w:t xml:space="preserve">biochemistry. While mutations at all three hotspots decrease intrinsic or GAP-mediated GTP hydrolysis, G13 and Q61, but not G12 mutations increase GDP-exchange rates [26037647, 23487764]. In addition, the different amino acid substitutions induce varying levels </w:t>
      </w:r>
      <w:r w:rsidR="00884D9F" w:rsidRPr="00347EED">
        <w:rPr>
          <w:iCs/>
        </w:rPr>
        <w:t>Ras</w:t>
      </w:r>
      <w:r w:rsidR="00884D9F" w:rsidRPr="00347EED">
        <w:t xml:space="preserve"> </w:t>
      </w:r>
      <w:r w:rsidRPr="00347EED">
        <w:t xml:space="preserve">activation [26037647]. The classification of </w:t>
      </w:r>
      <w:r w:rsidRPr="00347EED">
        <w:rPr>
          <w:i/>
          <w:iCs/>
        </w:rPr>
        <w:t>RAS</w:t>
      </w:r>
      <w:r w:rsidRPr="00347EED">
        <w:t xml:space="preserve"> </w:t>
      </w:r>
      <w:r w:rsidR="003A737F" w:rsidRPr="00347EED">
        <w:t>alleles</w:t>
      </w:r>
      <w:r w:rsidRPr="00347EED">
        <w:t xml:space="preserve"> as decreasing GTP-hydrolysis or increasing GDP exchange can extend to less common </w:t>
      </w:r>
      <w:r w:rsidR="003A737F" w:rsidRPr="00347EED">
        <w:t>alleles</w:t>
      </w:r>
      <w:r w:rsidRPr="00347EED">
        <w:t xml:space="preserve"> such as </w:t>
      </w:r>
      <w:r w:rsidRPr="00347EED">
        <w:rPr>
          <w:i/>
          <w:iCs/>
        </w:rPr>
        <w:t>KRAS</w:t>
      </w:r>
      <w:r w:rsidRPr="00347EED">
        <w:t xml:space="preserve"> A146T which increase</w:t>
      </w:r>
      <w:r w:rsidR="00467283" w:rsidRPr="00347EED">
        <w:t>s the</w:t>
      </w:r>
      <w:r w:rsidRPr="00347EED">
        <w:t xml:space="preserve"> rate of nucleotide exchange over wild-type </w:t>
      </w:r>
      <w:r w:rsidRPr="00347EED">
        <w:rPr>
          <w:i/>
          <w:iCs/>
        </w:rPr>
        <w:t>KRAS</w:t>
      </w:r>
      <w:r w:rsidRPr="00347EED">
        <w:t xml:space="preserve"> </w:t>
      </w:r>
      <w:r w:rsidR="00AA7969" w:rsidRPr="00347EED">
        <w:t xml:space="preserve">with little change to the rate of GTP hydrolysis </w:t>
      </w:r>
      <w:r w:rsidRPr="00347EED">
        <w:t xml:space="preserve">[16969076, 20570890, Poulin 2018]. Interestingly, the degree of </w:t>
      </w:r>
      <w:r w:rsidRPr="00347EED">
        <w:rPr>
          <w:i/>
          <w:iCs/>
        </w:rPr>
        <w:t>KRAS</w:t>
      </w:r>
      <w:r w:rsidRPr="00347EED">
        <w:t xml:space="preserve"> activation does not correlate to the prevalence of the mutation </w:t>
      </w:r>
      <w:r w:rsidRPr="00347EED">
        <w:rPr>
          <w:i/>
          <w:iCs/>
        </w:rPr>
        <w:t>in vivo</w:t>
      </w:r>
      <w:r w:rsidR="00884D9F" w:rsidRPr="00347EED">
        <w:rPr>
          <w:iCs/>
        </w:rPr>
        <w:t xml:space="preserve"> [</w:t>
      </w:r>
      <w:r w:rsidR="009A3EC8" w:rsidRPr="00347EED">
        <w:rPr>
          <w:rFonts w:ascii="Calibri" w:hAnsi="Calibri" w:cs="Calibri"/>
          <w:iCs/>
        </w:rPr>
        <w:t>﻿</w:t>
      </w:r>
      <w:r w:rsidR="009A3EC8" w:rsidRPr="00347EED">
        <w:rPr>
          <w:iCs/>
        </w:rPr>
        <w:t>26037647</w:t>
      </w:r>
      <w:r w:rsidR="00884D9F" w:rsidRPr="00347EED">
        <w:rPr>
          <w:iCs/>
        </w:rPr>
        <w:t>]</w:t>
      </w:r>
      <w:r w:rsidRPr="00347EED">
        <w:t xml:space="preserve">, suggesting additional oncogenic properties of </w:t>
      </w:r>
      <w:r w:rsidRPr="00347EED">
        <w:rPr>
          <w:i/>
          <w:iCs/>
        </w:rPr>
        <w:t>KRAS</w:t>
      </w:r>
      <w:r w:rsidRPr="00347EED">
        <w:t xml:space="preserve"> are possessed by the more common </w:t>
      </w:r>
      <w:r w:rsidR="003A737F" w:rsidRPr="00347EED">
        <w:t xml:space="preserve">alleles to </w:t>
      </w:r>
      <w:r w:rsidR="006D2D93" w:rsidRPr="00347EED">
        <w:t>promote</w:t>
      </w:r>
      <w:r w:rsidR="003A737F" w:rsidRPr="00347EED">
        <w:t xml:space="preserve"> their selection</w:t>
      </w:r>
      <w:r w:rsidR="00FD3BC1" w:rsidRPr="00347EED">
        <w:t xml:space="preserve">. </w:t>
      </w:r>
    </w:p>
    <w:p w14:paraId="45F606BE" w14:textId="44131CA2" w:rsidR="008B516D" w:rsidRPr="00347EED" w:rsidRDefault="009A3EC8" w:rsidP="00A729C8">
      <w:r w:rsidRPr="00347EED">
        <w:t>The</w:t>
      </w:r>
      <w:r w:rsidR="008B516D" w:rsidRPr="00347EED">
        <w:t xml:space="preserve"> </w:t>
      </w:r>
      <w:r w:rsidRPr="00347EED">
        <w:t>common</w:t>
      </w:r>
      <w:r w:rsidR="008B516D" w:rsidRPr="00347EED">
        <w:t xml:space="preserve"> substitutions alter effector binding in different ways</w:t>
      </w:r>
      <w:r w:rsidRPr="00347EED">
        <w:t xml:space="preserve"> [</w:t>
      </w:r>
      <w:r w:rsidRPr="00347EED">
        <w:rPr>
          <w:rFonts w:ascii="Calibri" w:hAnsi="Calibri" w:cs="Calibri"/>
        </w:rPr>
        <w:t>﻿</w:t>
      </w:r>
      <w:r w:rsidRPr="00347EED">
        <w:t>29444439]</w:t>
      </w:r>
      <w:r w:rsidR="008B516D" w:rsidRPr="00347EED">
        <w:t xml:space="preserve">, thus the dysregulation of downstream signaling is </w:t>
      </w:r>
      <w:r w:rsidR="008B516D" w:rsidRPr="00347EED">
        <w:rPr>
          <w:i/>
          <w:iCs/>
        </w:rPr>
        <w:t>RAS</w:t>
      </w:r>
      <w:r w:rsidR="008B516D" w:rsidRPr="00347EED">
        <w:t xml:space="preserve"> </w:t>
      </w:r>
      <w:r w:rsidR="005C71E4" w:rsidRPr="00347EED">
        <w:t>allele</w:t>
      </w:r>
      <w:r w:rsidR="008B516D" w:rsidRPr="00347EED">
        <w:t xml:space="preserve">-specific. For example, </w:t>
      </w:r>
      <w:proofErr w:type="spellStart"/>
      <w:r w:rsidR="00884D9F" w:rsidRPr="00347EED">
        <w:t>Kras</w:t>
      </w:r>
      <w:proofErr w:type="spellEnd"/>
      <w:r w:rsidR="008B516D" w:rsidRPr="00347EED">
        <w:t xml:space="preserve"> G12D and G12V exhibit reduced binding affinity for </w:t>
      </w:r>
      <w:proofErr w:type="spellStart"/>
      <w:r w:rsidR="00227B0F" w:rsidRPr="00347EED">
        <w:t>Raf</w:t>
      </w:r>
      <w:proofErr w:type="spellEnd"/>
      <w:r w:rsidR="008B516D" w:rsidRPr="00347EED">
        <w:t xml:space="preserve"> at the head of the </w:t>
      </w:r>
      <w:proofErr w:type="spellStart"/>
      <w:r w:rsidRPr="00347EED">
        <w:t>Mek</w:t>
      </w:r>
      <w:proofErr w:type="spellEnd"/>
      <w:r w:rsidR="00884D9F" w:rsidRPr="00347EED">
        <w:t>/</w:t>
      </w:r>
      <w:proofErr w:type="spellStart"/>
      <w:r w:rsidR="00884D9F" w:rsidRPr="00347EED">
        <w:t>E</w:t>
      </w:r>
      <w:r w:rsidR="00227B0F" w:rsidRPr="00347EED">
        <w:t>rk</w:t>
      </w:r>
      <w:proofErr w:type="spellEnd"/>
      <w:r w:rsidR="008B516D" w:rsidRPr="00347EED">
        <w:t xml:space="preserve"> </w:t>
      </w:r>
      <w:r w:rsidR="00227B0F" w:rsidRPr="00347EED">
        <w:t xml:space="preserve">signaling </w:t>
      </w:r>
      <w:r w:rsidR="008B516D" w:rsidRPr="00347EED">
        <w:t xml:space="preserve">pathway, though still induce hyperactivity due to their low GTPase rates [26037647]. Additionally, </w:t>
      </w:r>
      <w:r w:rsidR="008B516D" w:rsidRPr="00347EED">
        <w:rPr>
          <w:i/>
          <w:iCs/>
        </w:rPr>
        <w:t>KRAS</w:t>
      </w:r>
      <w:r w:rsidR="008B516D" w:rsidRPr="00347EED">
        <w:t xml:space="preserve"> G12D connotes anchorage-independent growth and protection against apoptosis through increased </w:t>
      </w:r>
      <w:r w:rsidR="00EE5423" w:rsidRPr="00347EED">
        <w:t xml:space="preserve">levels of </w:t>
      </w:r>
      <w:r w:rsidR="00C63866" w:rsidRPr="00347EED">
        <w:t>activat</w:t>
      </w:r>
      <w:r w:rsidR="00EE5423" w:rsidRPr="00347EED">
        <w:t>ed</w:t>
      </w:r>
      <w:r w:rsidR="00C63866" w:rsidRPr="00347EED">
        <w:t xml:space="preserve"> APC</w:t>
      </w:r>
      <w:r w:rsidR="008B516D" w:rsidRPr="00347EED">
        <w:t xml:space="preserve"> [11118062]. One proposed mechanism for how the oncogenic mutations near the GTP-binding site of </w:t>
      </w:r>
      <w:r w:rsidR="008B516D" w:rsidRPr="00347EED">
        <w:rPr>
          <w:i/>
          <w:iCs/>
        </w:rPr>
        <w:t>RAS</w:t>
      </w:r>
      <w:r w:rsidR="008B516D" w:rsidRPr="00347EED">
        <w:t xml:space="preserve"> perturb effector binding is by altering which of the two GTP-bound conformations</w:t>
      </w:r>
      <w:r w:rsidR="00AA7969" w:rsidRPr="00347EED">
        <w:t xml:space="preserve"> (known as switch I and II) is energetically preferred</w:t>
      </w:r>
      <w:r w:rsidR="008B516D" w:rsidRPr="00347EED">
        <w:t xml:space="preserve"> [15589837, 24441586]. Recently, </w:t>
      </w:r>
      <w:r w:rsidR="00884D9F" w:rsidRPr="00347EED">
        <w:t xml:space="preserve">using molecular dynamics simulations, </w:t>
      </w:r>
      <w:r w:rsidR="008B516D" w:rsidRPr="00347EED">
        <w:t xml:space="preserve">another model has been proposed </w:t>
      </w:r>
      <w:r w:rsidR="00FD3BC1" w:rsidRPr="00347EED">
        <w:t>claiming that</w:t>
      </w:r>
      <w:r w:rsidR="008B516D" w:rsidRPr="00347EED">
        <w:t xml:space="preserve"> each </w:t>
      </w:r>
      <w:r w:rsidR="00805132" w:rsidRPr="00347EED">
        <w:rPr>
          <w:i/>
        </w:rPr>
        <w:t>K</w:t>
      </w:r>
      <w:r w:rsidR="008B516D" w:rsidRPr="00347EED">
        <w:rPr>
          <w:i/>
          <w:iCs/>
        </w:rPr>
        <w:t>RAS</w:t>
      </w:r>
      <w:r w:rsidR="008B516D" w:rsidRPr="00347EED">
        <w:t xml:space="preserve"> </w:t>
      </w:r>
      <w:r w:rsidR="005C71E4" w:rsidRPr="00347EED">
        <w:t>allele</w:t>
      </w:r>
      <w:r w:rsidR="008B516D" w:rsidRPr="00347EED">
        <w:t xml:space="preserve"> effects the conformation of the effector binding region through a</w:t>
      </w:r>
      <w:r w:rsidR="00884D9F" w:rsidRPr="00347EED">
        <w:t xml:space="preserve"> network of</w:t>
      </w:r>
      <w:r w:rsidR="008B516D" w:rsidRPr="00347EED">
        <w:t xml:space="preserve"> hydrophobic </w:t>
      </w:r>
      <w:r w:rsidR="00884D9F" w:rsidRPr="00347EED">
        <w:t xml:space="preserve">residues </w:t>
      </w:r>
      <w:r w:rsidR="008B516D" w:rsidRPr="00347EED">
        <w:t xml:space="preserve">[30199525]. Whatever the mechanism, it is clear that each </w:t>
      </w:r>
      <w:r w:rsidR="005C71E4" w:rsidRPr="00347EED">
        <w:t>allele</w:t>
      </w:r>
      <w:r w:rsidR="008B516D" w:rsidRPr="00347EED">
        <w:t xml:space="preserve"> has </w:t>
      </w:r>
      <w:r w:rsidR="00AA7969" w:rsidRPr="00347EED">
        <w:t xml:space="preserve">substantially </w:t>
      </w:r>
      <w:r w:rsidR="00884D9F" w:rsidRPr="00347EED">
        <w:t xml:space="preserve">variable </w:t>
      </w:r>
      <w:r w:rsidR="008B516D" w:rsidRPr="00347EED">
        <w:t xml:space="preserve">consequences on downstream signaling of </w:t>
      </w:r>
      <w:r w:rsidR="00FD3BC1" w:rsidRPr="00347EED">
        <w:rPr>
          <w:i/>
        </w:rPr>
        <w:t>K</w:t>
      </w:r>
      <w:r w:rsidR="008B516D" w:rsidRPr="00347EED">
        <w:rPr>
          <w:i/>
          <w:iCs/>
        </w:rPr>
        <w:t>RAS</w:t>
      </w:r>
      <w:r w:rsidR="008B516D" w:rsidRPr="00347EED">
        <w:t xml:space="preserve">, manifesting </w:t>
      </w:r>
      <w:r w:rsidR="00AA7969" w:rsidRPr="00347EED">
        <w:t>in</w:t>
      </w:r>
      <w:r w:rsidR="008B516D" w:rsidRPr="00347EED">
        <w:t xml:space="preserve"> specific behaviors of the tumor.</w:t>
      </w:r>
    </w:p>
    <w:p w14:paraId="4E40C41D" w14:textId="14170D93" w:rsidR="008B516D" w:rsidRPr="00347EED" w:rsidRDefault="008B516D" w:rsidP="00A729C8">
      <w:r w:rsidRPr="00347EED">
        <w:tab/>
        <w:t xml:space="preserve">These behaviors are apparent </w:t>
      </w:r>
      <w:r w:rsidR="009A3EC8" w:rsidRPr="00347EED">
        <w:t>in comparisons of</w:t>
      </w:r>
      <w:r w:rsidRPr="00347EED">
        <w:t xml:space="preserve"> the clinical results </w:t>
      </w:r>
      <w:r w:rsidR="009A3EC8" w:rsidRPr="00347EED">
        <w:t xml:space="preserve">by </w:t>
      </w:r>
      <w:r w:rsidRPr="00347EED">
        <w:rPr>
          <w:i/>
          <w:iCs/>
        </w:rPr>
        <w:t>RAS</w:t>
      </w:r>
      <w:r w:rsidRPr="00347EED">
        <w:t xml:space="preserve"> </w:t>
      </w:r>
      <w:r w:rsidR="005C71E4" w:rsidRPr="00347EED">
        <w:t>allele</w:t>
      </w:r>
      <w:r w:rsidRPr="00347EED">
        <w:t xml:space="preserve">. For instance, the </w:t>
      </w:r>
      <w:r w:rsidRPr="00347EED">
        <w:rPr>
          <w:i/>
          <w:iCs/>
        </w:rPr>
        <w:t>KRAS</w:t>
      </w:r>
      <w:r w:rsidRPr="00347EED">
        <w:t xml:space="preserve"> G12D </w:t>
      </w:r>
      <w:r w:rsidR="009A49B9" w:rsidRPr="00347EED">
        <w:t>allele</w:t>
      </w:r>
      <w:r w:rsidRPr="00347EED">
        <w:t xml:space="preserve"> is associated with reduced overall survival in advanced PAAD when separately compared to patients with wild-type </w:t>
      </w:r>
      <w:r w:rsidRPr="00347EED">
        <w:rPr>
          <w:i/>
          <w:iCs/>
        </w:rPr>
        <w:t>KRAS</w:t>
      </w:r>
      <w:r w:rsidRPr="00347EED">
        <w:t xml:space="preserve">, </w:t>
      </w:r>
      <w:r w:rsidRPr="00347EED">
        <w:rPr>
          <w:i/>
          <w:iCs/>
        </w:rPr>
        <w:t>KRAS</w:t>
      </w:r>
      <w:r w:rsidRPr="00347EED">
        <w:t xml:space="preserve"> G12V, or </w:t>
      </w:r>
      <w:r w:rsidRPr="00347EED">
        <w:rPr>
          <w:i/>
          <w:iCs/>
        </w:rPr>
        <w:t>KRAS</w:t>
      </w:r>
      <w:r w:rsidRPr="00347EED">
        <w:t xml:space="preserve"> G12R (the other two most common </w:t>
      </w:r>
      <w:r w:rsidRPr="00347EED">
        <w:rPr>
          <w:i/>
          <w:iCs/>
        </w:rPr>
        <w:t>KRAS</w:t>
      </w:r>
      <w:r w:rsidRPr="00347EED">
        <w:t xml:space="preserve"> variants found in PAAD) [27010960]. Another remarkable case of </w:t>
      </w:r>
      <w:r w:rsidR="004D3E1A" w:rsidRPr="00347EED">
        <w:t>allele</w:t>
      </w:r>
      <w:r w:rsidRPr="00347EED">
        <w:t xml:space="preserve">-specific clinical outcomes is how, in contrast to the established belief that </w:t>
      </w:r>
      <w:r w:rsidRPr="00347EED">
        <w:rPr>
          <w:i/>
          <w:iCs/>
        </w:rPr>
        <w:t>KRAS</w:t>
      </w:r>
      <w:r w:rsidR="004D3E1A" w:rsidRPr="00347EED">
        <w:t>-</w:t>
      </w:r>
      <w:r w:rsidRPr="00347EED">
        <w:t xml:space="preserve">mutant tumors are unresponsive to anti-EGFR therapy, </w:t>
      </w:r>
      <w:r w:rsidRPr="00347EED">
        <w:rPr>
          <w:i/>
          <w:iCs/>
        </w:rPr>
        <w:t>KRAS</w:t>
      </w:r>
      <w:r w:rsidRPr="00347EED">
        <w:t xml:space="preserve"> G13D</w:t>
      </w:r>
      <w:r w:rsidR="004D3E1A" w:rsidRPr="00347EED">
        <w:t xml:space="preserve"> tumors</w:t>
      </w:r>
      <w:r w:rsidRPr="00347EED">
        <w:t xml:space="preserve"> are sensitive to cetuximab [20978259]. </w:t>
      </w:r>
      <w:r w:rsidR="00884D9F" w:rsidRPr="00347EED">
        <w:t>K</w:t>
      </w:r>
      <w:r w:rsidRPr="00347EED">
        <w:t xml:space="preserve">inetics </w:t>
      </w:r>
      <w:r w:rsidRPr="00347EED">
        <w:lastRenderedPageBreak/>
        <w:t xml:space="preserve">modeling </w:t>
      </w:r>
      <w:r w:rsidR="00884D9F" w:rsidRPr="00347EED">
        <w:t xml:space="preserve">has suggested </w:t>
      </w:r>
      <w:r w:rsidRPr="00347EED">
        <w:t xml:space="preserve">that reduced binding of </w:t>
      </w:r>
      <w:proofErr w:type="spellStart"/>
      <w:r w:rsidR="004D3E1A" w:rsidRPr="00347EED">
        <w:rPr>
          <w:iCs/>
        </w:rPr>
        <w:t>Kras</w:t>
      </w:r>
      <w:proofErr w:type="spellEnd"/>
      <w:r w:rsidRPr="00347EED">
        <w:t xml:space="preserve"> G13D to the GAP NF1 increases the regulation of the wild-type allele, making it more susceptible to anti-EGFR therapies [McFall, 2018, </w:t>
      </w:r>
      <w:proofErr w:type="spellStart"/>
      <w:r w:rsidRPr="00347EED">
        <w:rPr>
          <w:i/>
          <w:iCs/>
        </w:rPr>
        <w:t>bioRxiv</w:t>
      </w:r>
      <w:proofErr w:type="spellEnd"/>
      <w:r w:rsidRPr="00347EED">
        <w:t xml:space="preserve">]. The clinical relevance of the specific </w:t>
      </w:r>
      <w:r w:rsidRPr="00347EED">
        <w:rPr>
          <w:i/>
          <w:iCs/>
        </w:rPr>
        <w:t xml:space="preserve">KRAS </w:t>
      </w:r>
      <w:r w:rsidR="004D3E1A" w:rsidRPr="00347EED">
        <w:t>allele</w:t>
      </w:r>
      <w:r w:rsidRPr="00347EED">
        <w:t xml:space="preserve"> warrants investigation into the specific attributes of each.</w:t>
      </w:r>
    </w:p>
    <w:p w14:paraId="2AFEA850" w14:textId="1F1D579A" w:rsidR="008B516D" w:rsidRPr="00347EED" w:rsidRDefault="008B516D" w:rsidP="00A729C8">
      <w:r w:rsidRPr="00347EED">
        <w:t xml:space="preserve">Taken together, it is clear that each </w:t>
      </w:r>
      <w:r w:rsidRPr="00347EED">
        <w:rPr>
          <w:i/>
          <w:iCs/>
        </w:rPr>
        <w:t>RAS</w:t>
      </w:r>
      <w:r w:rsidRPr="00347EED">
        <w:t xml:space="preserve"> mutation uniquely dysregulates its signaling network. However, though </w:t>
      </w:r>
      <w:r w:rsidRPr="00347EED">
        <w:rPr>
          <w:i/>
          <w:iCs/>
        </w:rPr>
        <w:t>RAS</w:t>
      </w:r>
      <w:r w:rsidRPr="00347EED">
        <w:t xml:space="preserve"> mutation</w:t>
      </w:r>
      <w:r w:rsidR="00D31E44" w:rsidRPr="00347EED">
        <w:t>s</w:t>
      </w:r>
      <w:r w:rsidRPr="00347EED">
        <w:t xml:space="preserve"> </w:t>
      </w:r>
      <w:r w:rsidR="00D31E44" w:rsidRPr="00347EED">
        <w:t>are</w:t>
      </w:r>
      <w:r w:rsidRPr="00347EED">
        <w:t xml:space="preserve"> often an early even</w:t>
      </w:r>
      <w:r w:rsidR="00AA7969" w:rsidRPr="00347EED">
        <w:t>t</w:t>
      </w:r>
      <w:r w:rsidRPr="00347EED">
        <w:t xml:space="preserve"> in oncogenesis [</w:t>
      </w:r>
      <w:r w:rsidR="00E51FF7" w:rsidRPr="00347EED">
        <w:rPr>
          <w:rFonts w:ascii="Calibri" w:hAnsi="Calibri" w:cs="Calibri"/>
        </w:rPr>
        <w:t>﻿</w:t>
      </w:r>
      <w:r w:rsidR="00E51FF7" w:rsidRPr="00347EED">
        <w:t xml:space="preserve">25301631 (lung), 22226782 (pancreas), </w:t>
      </w:r>
      <w:r w:rsidR="00E51FF7" w:rsidRPr="00347EED">
        <w:rPr>
          <w:rFonts w:ascii="Calibri" w:hAnsi="Calibri" w:cs="Calibri"/>
        </w:rPr>
        <w:t>﻿</w:t>
      </w:r>
      <w:r w:rsidR="00E51FF7" w:rsidRPr="00347EED">
        <w:t>30420765 (review)</w:t>
      </w:r>
      <w:r w:rsidRPr="00347EED">
        <w:t xml:space="preserve">], what is not well understood </w:t>
      </w:r>
      <w:r w:rsidR="000B4F64" w:rsidRPr="00347EED">
        <w:t xml:space="preserve">is </w:t>
      </w:r>
      <w:r w:rsidRPr="00347EED">
        <w:t>the impact of the</w:t>
      </w:r>
      <w:r w:rsidR="006B5BCC" w:rsidRPr="00347EED">
        <w:t>se mutations</w:t>
      </w:r>
      <w:r w:rsidRPr="00347EED">
        <w:t xml:space="preserve"> on the evolution of the tumor</w:t>
      </w:r>
      <w:r w:rsidR="00AA7969" w:rsidRPr="00347EED">
        <w:t>’s mutational landscape</w:t>
      </w:r>
      <w:r w:rsidRPr="00347EED">
        <w:t xml:space="preserve">. We hypothesize that the individual characteristics of each </w:t>
      </w:r>
      <w:r w:rsidRPr="00347EED">
        <w:rPr>
          <w:i/>
          <w:iCs/>
        </w:rPr>
        <w:t xml:space="preserve">KRAS </w:t>
      </w:r>
      <w:r w:rsidR="00B43F2D" w:rsidRPr="00347EED">
        <w:t>allele</w:t>
      </w:r>
      <w:r w:rsidRPr="00347EED">
        <w:t xml:space="preserve"> </w:t>
      </w:r>
      <w:r w:rsidR="00884D9F" w:rsidRPr="00347EED">
        <w:t>helps to</w:t>
      </w:r>
      <w:r w:rsidRPr="00347EED">
        <w:t xml:space="preserve"> determine </w:t>
      </w:r>
      <w:r w:rsidR="00B43F2D" w:rsidRPr="00347EED">
        <w:t>supplemental</w:t>
      </w:r>
      <w:r w:rsidRPr="00347EED">
        <w:t xml:space="preserve"> mutations to the tumor’s genome to </w:t>
      </w:r>
      <w:r w:rsidR="00884D9F" w:rsidRPr="00347EED">
        <w:t>drive oncogenesis and progression</w:t>
      </w:r>
      <w:r w:rsidRPr="00347EED">
        <w:t xml:space="preserve">. </w:t>
      </w:r>
      <w:r w:rsidR="000A43B8" w:rsidRPr="00347EED">
        <w:t>Therefore</w:t>
      </w:r>
      <w:r w:rsidRPr="00347EED">
        <w:t xml:space="preserve">, </w:t>
      </w:r>
      <w:r w:rsidR="000A43B8" w:rsidRPr="00347EED">
        <w:t xml:space="preserve">the impact of endogenous and exogenous mutational processes was measured and used to predict the likelihood of obtaining each </w:t>
      </w:r>
      <w:r w:rsidR="000A43B8" w:rsidRPr="00347EED">
        <w:rPr>
          <w:i/>
        </w:rPr>
        <w:t>RAS</w:t>
      </w:r>
      <w:r w:rsidR="000A43B8" w:rsidRPr="00347EED">
        <w:t xml:space="preserve"> mutation. In addition, the impact of the </w:t>
      </w:r>
      <w:r w:rsidR="000A43B8" w:rsidRPr="00347EED">
        <w:rPr>
          <w:i/>
        </w:rPr>
        <w:t xml:space="preserve">RAS </w:t>
      </w:r>
      <w:r w:rsidR="000A43B8" w:rsidRPr="00347EED">
        <w:t>allele on the mutational landscape of the cancers was estimated by identifying patterns of co-mutation and mutual exclusivity. Finally, the effects of the differential signaling processes were investigated by identifying allele-specific synthetic lethal interactions and mutational hotspots in distal signaling modules.</w:t>
      </w:r>
      <w:r w:rsidR="007374DD" w:rsidRPr="00347EED">
        <w:t xml:space="preserve"> </w:t>
      </w:r>
      <w:r w:rsidR="000A43B8" w:rsidRPr="00347EED">
        <w:t xml:space="preserve">Overall, this study aims to highlight the possibility that the different properties of the </w:t>
      </w:r>
      <w:r w:rsidR="000A43B8" w:rsidRPr="00347EED">
        <w:rPr>
          <w:i/>
        </w:rPr>
        <w:t>RAS</w:t>
      </w:r>
      <w:r w:rsidR="000A43B8" w:rsidRPr="00347EED">
        <w:t xml:space="preserve"> alleles </w:t>
      </w:r>
      <w:r w:rsidR="00665BA7" w:rsidRPr="00347EED">
        <w:t>determine specific supplementary perturbations of the cancer’s genetics, ultimately contributing to the tumor’s behavior and the patient’s clinical outcome.</w:t>
      </w:r>
    </w:p>
    <w:p w14:paraId="414F5402" w14:textId="77777777" w:rsidR="00784104" w:rsidRPr="00347EED" w:rsidRDefault="00784104" w:rsidP="00A729C8"/>
    <w:p w14:paraId="5D5261C2" w14:textId="74907EC3" w:rsidR="004A596D" w:rsidRPr="00347EED" w:rsidRDefault="004A596D" w:rsidP="00A729C8">
      <w:pPr>
        <w:pStyle w:val="Heading2"/>
      </w:pPr>
      <w:r w:rsidRPr="00347EED">
        <w:rPr>
          <w:i/>
        </w:rPr>
        <w:t>KRAS</w:t>
      </w:r>
      <w:r w:rsidRPr="00347EED">
        <w:t xml:space="preserve"> allele frequency in </w:t>
      </w:r>
      <w:r w:rsidRPr="00347EED">
        <w:rPr>
          <w:i/>
        </w:rPr>
        <w:t>KRAS</w:t>
      </w:r>
      <w:r w:rsidRPr="00347EED">
        <w:t>-driven cancers</w:t>
      </w:r>
    </w:p>
    <w:p w14:paraId="2BD0B257" w14:textId="4B041A32" w:rsidR="004A596D" w:rsidRPr="00347EED" w:rsidRDefault="004A596D" w:rsidP="00A729C8">
      <w:r w:rsidRPr="00347EED">
        <w:rPr>
          <w:i/>
        </w:rPr>
        <w:t xml:space="preserve">KRAS </w:t>
      </w:r>
      <w:r w:rsidRPr="00347EED">
        <w:t xml:space="preserve">and </w:t>
      </w:r>
      <w:r w:rsidRPr="00347EED">
        <w:rPr>
          <w:i/>
        </w:rPr>
        <w:t>NRAS</w:t>
      </w:r>
      <w:r w:rsidR="00936D86" w:rsidRPr="00347EED">
        <w:t xml:space="preserve"> </w:t>
      </w:r>
      <w:r w:rsidRPr="00347EED">
        <w:t>share over 90%</w:t>
      </w:r>
      <w:r w:rsidR="003F0E9C" w:rsidRPr="00347EED">
        <w:t xml:space="preserve"> sequence identity</w:t>
      </w:r>
      <w:r w:rsidRPr="00347EED">
        <w:t xml:space="preserve"> </w:t>
      </w:r>
      <w:r w:rsidR="003F0E9C" w:rsidRPr="00347EED">
        <w:t xml:space="preserve">in the catalytic domain </w:t>
      </w:r>
      <w:r w:rsidR="00936D86" w:rsidRPr="00347EED">
        <w:t>(</w:t>
      </w:r>
      <w:r w:rsidR="003F0E9C" w:rsidRPr="00347EED">
        <w:t>though they differ considerably</w:t>
      </w:r>
      <w:r w:rsidR="00936D86" w:rsidRPr="00347EED">
        <w:t xml:space="preserve"> in the hypervariable region responsible for interacting with the cell membrane</w:t>
      </w:r>
      <w:r w:rsidR="003F0E9C" w:rsidRPr="00347EED">
        <w:t xml:space="preserve">) </w:t>
      </w:r>
      <w:r w:rsidRPr="00347EED">
        <w:t>and the same mutational hotspots [</w:t>
      </w:r>
      <w:r w:rsidRPr="00347EED">
        <w:rPr>
          <w:rFonts w:ascii="Calibri" w:hAnsi="Calibri" w:cs="Calibri"/>
        </w:rPr>
        <w:t>﻿</w:t>
      </w:r>
      <w:r w:rsidR="00CC7DF0" w:rsidRPr="00347EED">
        <w:t xml:space="preserve">3304147, </w:t>
      </w:r>
      <w:r w:rsidRPr="00347EED">
        <w:t xml:space="preserve">28958387]. Of these hotspots, codon 12 mutations accounted for </w:t>
      </w:r>
      <w:commentRangeStart w:id="3"/>
      <w:r w:rsidR="00936D86" w:rsidRPr="00347EED">
        <w:rPr>
          <w:highlight w:val="yellow"/>
        </w:rPr>
        <w:t>X</w:t>
      </w:r>
      <w:r w:rsidRPr="00347EED">
        <w:rPr>
          <w:highlight w:val="yellow"/>
        </w:rPr>
        <w:t>%</w:t>
      </w:r>
      <w:commentRangeEnd w:id="3"/>
      <w:r w:rsidR="003F0E9C" w:rsidRPr="00347EED">
        <w:rPr>
          <w:rStyle w:val="CommentReference"/>
        </w:rPr>
        <w:commentReference w:id="3"/>
      </w:r>
      <w:r w:rsidRPr="00347EED">
        <w:t xml:space="preserve"> of all </w:t>
      </w:r>
      <w:r w:rsidRPr="00347EED">
        <w:softHyphen/>
        <w:t>mutations followed by codons 61 (10%), 13 (5%) and 146 (</w:t>
      </w:r>
      <w:r w:rsidRPr="00347EED">
        <w:rPr>
          <w:highlight w:val="yellow"/>
        </w:rPr>
        <w:t>X%</w:t>
      </w:r>
      <w:r w:rsidRPr="00347EED">
        <w:t xml:space="preserve">). </w:t>
      </w:r>
      <w:r w:rsidR="00936D86" w:rsidRPr="00347EED">
        <w:t xml:space="preserve">Of the </w:t>
      </w:r>
      <w:r w:rsidR="00936D86" w:rsidRPr="00347EED">
        <w:rPr>
          <w:i/>
        </w:rPr>
        <w:t>KRAS</w:t>
      </w:r>
      <w:r w:rsidR="00936D86" w:rsidRPr="00347EED">
        <w:t xml:space="preserve"> or </w:t>
      </w:r>
      <w:r w:rsidR="00936D86" w:rsidRPr="00347EED">
        <w:rPr>
          <w:i/>
        </w:rPr>
        <w:t>NRAS</w:t>
      </w:r>
      <w:r w:rsidR="00936D86" w:rsidRPr="00347EED">
        <w:t>-driven cancers, COADREAD, LUAD, MM, PAAD, and SKCM, there was</w:t>
      </w:r>
      <w:r w:rsidRPr="00347EED">
        <w:t xml:space="preserve"> variability in </w:t>
      </w:r>
      <w:r w:rsidR="00936D86" w:rsidRPr="00347EED">
        <w:t xml:space="preserve">in the frequency of the </w:t>
      </w:r>
      <w:r w:rsidR="00936D86" w:rsidRPr="00347EED">
        <w:rPr>
          <w:i/>
        </w:rPr>
        <w:t>RAS</w:t>
      </w:r>
      <w:r w:rsidR="00936D86" w:rsidRPr="00347EED">
        <w:t xml:space="preserve"> alleles</w:t>
      </w:r>
      <w:r w:rsidRPr="00347EED">
        <w:t xml:space="preserve">. PAAD and SKCM were the least variable: only </w:t>
      </w:r>
      <w:r w:rsidRPr="00347EED">
        <w:rPr>
          <w:i/>
        </w:rPr>
        <w:t>KRAS</w:t>
      </w:r>
      <w:r w:rsidRPr="00347EED">
        <w:t xml:space="preserve"> was mutated in PAAD with almost all mutations occurring at G12 (G12D/V/R), and SKCM harbor</w:t>
      </w:r>
      <w:r w:rsidR="001D0B6F" w:rsidRPr="00347EED">
        <w:t>ed</w:t>
      </w:r>
      <w:r w:rsidRPr="00347EED">
        <w:t xml:space="preserve"> primarily </w:t>
      </w:r>
      <w:r w:rsidRPr="00347EED">
        <w:rPr>
          <w:i/>
        </w:rPr>
        <w:t>NRAS</w:t>
      </w:r>
      <w:r w:rsidRPr="00347EED">
        <w:t xml:space="preserve"> Q61 </w:t>
      </w:r>
      <w:r w:rsidR="001D0B6F" w:rsidRPr="00347EED">
        <w:t xml:space="preserve">mutations </w:t>
      </w:r>
      <w:r w:rsidRPr="00347EED">
        <w:t>(Q61R/K/L and rarely H). Alternatively, MM was the most variable</w:t>
      </w:r>
      <w:r w:rsidR="001D0B6F" w:rsidRPr="00347EED">
        <w:t>; b</w:t>
      </w:r>
      <w:r w:rsidRPr="00347EED">
        <w:t xml:space="preserve">oth </w:t>
      </w:r>
      <w:r w:rsidRPr="00347EED">
        <w:rPr>
          <w:i/>
        </w:rPr>
        <w:t xml:space="preserve">KRAS </w:t>
      </w:r>
      <w:r w:rsidRPr="00347EED">
        <w:t xml:space="preserve">and </w:t>
      </w:r>
      <w:r w:rsidRPr="00347EED">
        <w:rPr>
          <w:i/>
        </w:rPr>
        <w:t xml:space="preserve">NRAS </w:t>
      </w:r>
      <w:r w:rsidRPr="00347EED">
        <w:t>were commonly</w:t>
      </w:r>
      <w:r w:rsidRPr="00347EED">
        <w:rPr>
          <w:i/>
        </w:rPr>
        <w:t xml:space="preserve"> </w:t>
      </w:r>
      <w:r w:rsidRPr="00347EED">
        <w:t>mutated at both codons 13 and 61.</w:t>
      </w:r>
    </w:p>
    <w:p w14:paraId="3E4E01C8" w14:textId="03A61322" w:rsidR="004A596D" w:rsidRPr="00347EED" w:rsidRDefault="004A596D" w:rsidP="00A729C8">
      <w:r w:rsidRPr="00347EED">
        <w:lastRenderedPageBreak/>
        <w:t xml:space="preserve">Most </w:t>
      </w:r>
      <w:r w:rsidRPr="00347EED">
        <w:rPr>
          <w:i/>
        </w:rPr>
        <w:t>RAS</w:t>
      </w:r>
      <w:r w:rsidRPr="00347EED">
        <w:t xml:space="preserve"> mutations were caused by single nucleotide variants (</w:t>
      </w:r>
      <w:r w:rsidRPr="00347EED">
        <w:rPr>
          <w:b/>
        </w:rPr>
        <w:t>Figure 1B)</w:t>
      </w:r>
      <w:r w:rsidRPr="00347EED">
        <w:t xml:space="preserve">. An exception was the exceedingly rare, though transformative </w:t>
      </w:r>
      <w:r w:rsidRPr="00347EED">
        <w:rPr>
          <w:i/>
        </w:rPr>
        <w:t>in vitro</w:t>
      </w:r>
      <w:r w:rsidRPr="00347EED">
        <w:t xml:space="preserve"> [</w:t>
      </w:r>
      <w:r w:rsidRPr="00347EED">
        <w:rPr>
          <w:rFonts w:ascii="Calibri" w:hAnsi="Calibri" w:cs="Calibri"/>
        </w:rPr>
        <w:t>﻿</w:t>
      </w:r>
      <w:r w:rsidRPr="00347EED">
        <w:t xml:space="preserve">3304147, </w:t>
      </w:r>
      <w:commentRangeStart w:id="4"/>
      <w:r w:rsidRPr="00347EED">
        <w:t>Hahn’s saturated mut</w:t>
      </w:r>
      <w:r w:rsidR="00913602" w:rsidRPr="00347EED">
        <w:t>agenesis</w:t>
      </w:r>
      <w:r w:rsidR="00347EED" w:rsidRPr="00347EED">
        <w:t xml:space="preserve"> of KRAS</w:t>
      </w:r>
      <w:r w:rsidRPr="00347EED">
        <w:t>?</w:t>
      </w:r>
      <w:commentRangeEnd w:id="4"/>
      <w:r w:rsidR="00347EED" w:rsidRPr="00347EED">
        <w:rPr>
          <w:rStyle w:val="CommentReference"/>
        </w:rPr>
        <w:commentReference w:id="4"/>
      </w:r>
      <w:r w:rsidRPr="00347EED">
        <w:t>], G12F allele (</w:t>
      </w:r>
      <w:r w:rsidRPr="00347EED">
        <w:rPr>
          <w:highlight w:val="yellow"/>
        </w:rPr>
        <w:t>X%</w:t>
      </w:r>
      <w:r w:rsidRPr="00347EED">
        <w:t xml:space="preserve">) caused by the dinucleotide substitution c.34_35GG&gt;TT. Glycine at codon 12 can be transformed to 6 different amino acids (C, D, S, R, A, and V) through single nucleotide changes in the first two cytosines. Glutamine at codon 61 can mutate to only 4 other amino acids (H, K, L, and R). All 96 amino acid substitutions can be represented by the combination of the </w:t>
      </w:r>
      <w:proofErr w:type="gramStart"/>
      <w:r w:rsidRPr="00347EED">
        <w:t>6 possible</w:t>
      </w:r>
      <w:proofErr w:type="gramEnd"/>
      <w:r w:rsidRPr="00347EED">
        <w:t xml:space="preserve"> pyrimidine to purine base substitutions (C&gt;T, C&gt;A, C&gt;G, T&gt;A, T&gt;C, T&gt;G) and all the possible 3’ and 5’ flanking bases. Comparing the spectrum of </w:t>
      </w:r>
      <w:r w:rsidRPr="00347EED">
        <w:rPr>
          <w:i/>
        </w:rPr>
        <w:t>RAS</w:t>
      </w:r>
      <w:r w:rsidRPr="00347EED">
        <w:t xml:space="preserve"> mutations to the genome-wide mutational spectrum, the </w:t>
      </w:r>
      <w:r w:rsidRPr="00347EED">
        <w:rPr>
          <w:i/>
        </w:rPr>
        <w:t>RAS</w:t>
      </w:r>
      <w:r w:rsidRPr="00347EED">
        <w:t xml:space="preserve"> mutations were caused by relatively rare events (</w:t>
      </w:r>
      <w:r w:rsidRPr="00347EED">
        <w:rPr>
          <w:b/>
        </w:rPr>
        <w:t>Figure 2A</w:t>
      </w:r>
      <w:r w:rsidRPr="00347EED">
        <w:t xml:space="preserve">). Although </w:t>
      </w:r>
      <w:r w:rsidRPr="00347EED">
        <w:rPr>
          <w:i/>
        </w:rPr>
        <w:t xml:space="preserve">KRAS </w:t>
      </w:r>
      <w:r w:rsidRPr="00347EED">
        <w:t>G12D is created by a C&gt;T transition, the specific trinucleotide context within which this mutation arises (A[C&gt;T]C) is not the canonical CpG context that is particularly common in tumors of the colon and pancreas (</w:t>
      </w:r>
      <w:r w:rsidRPr="00347EED">
        <w:rPr>
          <w:b/>
        </w:rPr>
        <w:t>Figure 1B and 2A</w:t>
      </w:r>
      <w:r w:rsidRPr="00347EED">
        <w:t xml:space="preserve">). </w:t>
      </w:r>
    </w:p>
    <w:p w14:paraId="6B506412" w14:textId="77777777" w:rsidR="004A596D" w:rsidRPr="00347EED" w:rsidRDefault="004A596D" w:rsidP="00A729C8"/>
    <w:p w14:paraId="6547E074" w14:textId="166FE289" w:rsidR="00784104" w:rsidRPr="00347EED" w:rsidRDefault="00784104" w:rsidP="00A729C8">
      <w:pPr>
        <w:pStyle w:val="Heading2"/>
      </w:pPr>
      <w:r w:rsidRPr="00347EED">
        <w:t xml:space="preserve">Mutational </w:t>
      </w:r>
      <w:r w:rsidR="009C6756" w:rsidRPr="00347EED">
        <w:t>p</w:t>
      </w:r>
      <w:r w:rsidRPr="00347EED">
        <w:t xml:space="preserve">rocesses </w:t>
      </w:r>
      <w:r w:rsidR="00323B3A" w:rsidRPr="00347EED">
        <w:t xml:space="preserve">partially </w:t>
      </w:r>
      <w:r w:rsidRPr="00347EED">
        <w:t xml:space="preserve">elucidate </w:t>
      </w:r>
      <w:r w:rsidRPr="00347EED">
        <w:rPr>
          <w:i/>
        </w:rPr>
        <w:t>RAS</w:t>
      </w:r>
      <w:r w:rsidRPr="00347EED">
        <w:t xml:space="preserve"> mutation origins</w:t>
      </w:r>
    </w:p>
    <w:p w14:paraId="117A9D08" w14:textId="77777777" w:rsidR="00784104" w:rsidRPr="00347EED" w:rsidRDefault="00784104" w:rsidP="00A729C8"/>
    <w:p w14:paraId="4BFD500D" w14:textId="4EE4258A" w:rsidR="00C63B43" w:rsidRPr="00347EED" w:rsidRDefault="00FB10C9" w:rsidP="00A729C8">
      <w:r w:rsidRPr="00347EED">
        <w:t xml:space="preserve">To </w:t>
      </w:r>
      <w:r w:rsidR="005D795E" w:rsidRPr="00347EED">
        <w:t>elucidate</w:t>
      </w:r>
      <w:r w:rsidRPr="00347EED">
        <w:t xml:space="preserve"> </w:t>
      </w:r>
      <w:r w:rsidR="0052749B" w:rsidRPr="00347EED">
        <w:t xml:space="preserve">the origin of </w:t>
      </w:r>
      <w:r w:rsidRPr="00347EED">
        <w:t xml:space="preserve">these mutations, </w:t>
      </w:r>
      <w:r w:rsidR="00C518EF" w:rsidRPr="00347EED">
        <w:t xml:space="preserve">the likelihood that specific </w:t>
      </w:r>
      <w:r w:rsidR="00C518EF" w:rsidRPr="00347EED">
        <w:rPr>
          <w:i/>
        </w:rPr>
        <w:t>RAS</w:t>
      </w:r>
      <w:r w:rsidR="00C518EF" w:rsidRPr="00347EED">
        <w:t xml:space="preserve"> alleles </w:t>
      </w:r>
      <w:r w:rsidR="00347EED" w:rsidRPr="00347EED">
        <w:t>were</w:t>
      </w:r>
      <w:r w:rsidR="00C518EF" w:rsidRPr="00347EED">
        <w:t xml:space="preserve"> caused by active m</w:t>
      </w:r>
      <w:r w:rsidR="0052749B" w:rsidRPr="00347EED">
        <w:t>utational processes</w:t>
      </w:r>
      <w:r w:rsidR="007D597D" w:rsidRPr="00347EED">
        <w:t xml:space="preserve"> in each tumor sample</w:t>
      </w:r>
      <w:r w:rsidR="00347EED">
        <w:t xml:space="preserve"> was calculated</w:t>
      </w:r>
      <w:r w:rsidR="00E47E95" w:rsidRPr="00347EED">
        <w:t xml:space="preserve"> using a method called mutational signatures </w:t>
      </w:r>
      <w:r w:rsidR="005D795E" w:rsidRPr="00347EED">
        <w:t>[</w:t>
      </w:r>
      <w:r w:rsidR="005D795E" w:rsidRPr="00347EED">
        <w:rPr>
          <w:rFonts w:ascii="Calibri" w:hAnsi="Calibri" w:cs="Calibri"/>
        </w:rPr>
        <w:t>﻿</w:t>
      </w:r>
      <w:r w:rsidR="005D795E" w:rsidRPr="00347EED">
        <w:t>23945592]</w:t>
      </w:r>
      <w:r w:rsidR="00E47E95" w:rsidRPr="00347EED">
        <w:t xml:space="preserve"> (</w:t>
      </w:r>
      <w:r w:rsidR="00E47E95" w:rsidRPr="00347EED">
        <w:rPr>
          <w:b/>
        </w:rPr>
        <w:t>Supplementary Figure 1</w:t>
      </w:r>
      <w:r w:rsidR="00347EED">
        <w:t xml:space="preserve">, see </w:t>
      </w:r>
      <w:r w:rsidR="00E47E95" w:rsidRPr="00347EED">
        <w:t>methods</w:t>
      </w:r>
      <w:r w:rsidR="001D0B6F" w:rsidRPr="00347EED">
        <w:t xml:space="preserve"> for further detail</w:t>
      </w:r>
      <w:r w:rsidR="00E47E95" w:rsidRPr="00347EED">
        <w:t>)</w:t>
      </w:r>
      <w:r w:rsidR="0052749B" w:rsidRPr="00347EED">
        <w:t>.</w:t>
      </w:r>
      <w:r w:rsidR="00E47E95" w:rsidRPr="00347EED" w:rsidDel="00E47E95">
        <w:t xml:space="preserve"> </w:t>
      </w:r>
      <w:r w:rsidR="000B2B4F" w:rsidRPr="00347EED">
        <w:t>Distinguishing between</w:t>
      </w:r>
      <w:r w:rsidR="00FC1682" w:rsidRPr="00347EED">
        <w:t xml:space="preserve"> </w:t>
      </w:r>
      <w:r w:rsidR="007A4A6D" w:rsidRPr="00347EED">
        <w:t>“</w:t>
      </w:r>
      <w:r w:rsidR="00FC1682" w:rsidRPr="00347EED">
        <w:t>clock-like</w:t>
      </w:r>
      <w:r w:rsidR="007A4A6D" w:rsidRPr="00347EED">
        <w:t>”</w:t>
      </w:r>
      <w:r w:rsidR="00FC1682" w:rsidRPr="00347EED">
        <w:t xml:space="preserve"> </w:t>
      </w:r>
      <w:r w:rsidR="00A9089D" w:rsidRPr="00347EED">
        <w:t>S</w:t>
      </w:r>
      <w:r w:rsidR="00FC1682" w:rsidRPr="00347EED">
        <w:t>ignatures</w:t>
      </w:r>
      <w:r w:rsidR="006C307A" w:rsidRPr="00347EED">
        <w:t xml:space="preserve"> 1 and 5</w:t>
      </w:r>
      <w:r w:rsidR="00FC1682" w:rsidRPr="00347EED">
        <w:t xml:space="preserve"> (</w:t>
      </w:r>
      <w:r w:rsidR="006C307A" w:rsidRPr="00347EED">
        <w:t xml:space="preserve">mutations </w:t>
      </w:r>
      <w:r w:rsidR="008D6F31" w:rsidRPr="00347EED">
        <w:t>believed to accumulate with age</w:t>
      </w:r>
      <w:r w:rsidR="00B71359" w:rsidRPr="00347EED">
        <w:t xml:space="preserve"> [</w:t>
      </w:r>
      <w:r w:rsidR="00D1533B" w:rsidRPr="00347EED">
        <w:rPr>
          <w:rFonts w:ascii="Calibri" w:hAnsi="Calibri" w:cs="Calibri"/>
        </w:rPr>
        <w:t>﻿</w:t>
      </w:r>
      <w:r w:rsidR="00D1533B" w:rsidRPr="00347EED">
        <w:t>26551669</w:t>
      </w:r>
      <w:r w:rsidR="00B71359" w:rsidRPr="00347EED">
        <w:t>]</w:t>
      </w:r>
      <w:r w:rsidR="008D6F31" w:rsidRPr="00347EED">
        <w:t xml:space="preserve">) from </w:t>
      </w:r>
      <w:r w:rsidR="000B2B4F" w:rsidRPr="00347EED">
        <w:t>the others</w:t>
      </w:r>
      <w:r w:rsidR="008D6F31" w:rsidRPr="00347EED">
        <w:t xml:space="preserve">, </w:t>
      </w:r>
      <w:r w:rsidR="002F004E" w:rsidRPr="00347EED">
        <w:rPr>
          <w:i/>
        </w:rPr>
        <w:t>RAS</w:t>
      </w:r>
      <w:r w:rsidR="002F004E" w:rsidRPr="00347EED">
        <w:t xml:space="preserve"> mutations in</w:t>
      </w:r>
      <w:r w:rsidR="006C307A" w:rsidRPr="00347EED">
        <w:t xml:space="preserve"> COADREAD, </w:t>
      </w:r>
      <w:r w:rsidR="006933F1" w:rsidRPr="00347EED">
        <w:t xml:space="preserve">MM, and </w:t>
      </w:r>
      <w:r w:rsidR="006C307A" w:rsidRPr="00347EED">
        <w:t xml:space="preserve">PAAD </w:t>
      </w:r>
      <w:r w:rsidR="001D0B6F" w:rsidRPr="00347EED">
        <w:t>could</w:t>
      </w:r>
      <w:r w:rsidR="008D6F31" w:rsidRPr="00347EED">
        <w:t xml:space="preserve"> be attribut</w:t>
      </w:r>
      <w:r w:rsidR="000B2B4F" w:rsidRPr="00347EED">
        <w:t>ed</w:t>
      </w:r>
      <w:r w:rsidR="008D6F31" w:rsidRPr="00347EED">
        <w:t xml:space="preserve"> to aging in </w:t>
      </w:r>
      <w:r w:rsidR="001A4EB2" w:rsidRPr="00347EED">
        <w:t xml:space="preserve">about </w:t>
      </w:r>
      <w:r w:rsidR="008D6F31" w:rsidRPr="00347EED">
        <w:t>70</w:t>
      </w:r>
      <w:r w:rsidR="006933F1" w:rsidRPr="00347EED">
        <w:t>%</w:t>
      </w:r>
      <w:r w:rsidR="008D6F31" w:rsidRPr="00347EED">
        <w:t xml:space="preserve"> to 100% of the cases. </w:t>
      </w:r>
      <w:r w:rsidR="006933F1" w:rsidRPr="00347EED">
        <w:t>Mutations in</w:t>
      </w:r>
      <w:r w:rsidR="0041616C" w:rsidRPr="00347EED">
        <w:t xml:space="preserve"> COADREAD and PAAD samples </w:t>
      </w:r>
      <w:r w:rsidR="0012310D" w:rsidRPr="00347EED">
        <w:t>(</w:t>
      </w:r>
      <w:r w:rsidR="00D1533B" w:rsidRPr="00347EED">
        <w:rPr>
          <w:b/>
        </w:rPr>
        <w:t>F</w:t>
      </w:r>
      <w:r w:rsidR="00F02147" w:rsidRPr="00347EED">
        <w:rPr>
          <w:b/>
        </w:rPr>
        <w:t xml:space="preserve">igure </w:t>
      </w:r>
      <w:commentRangeStart w:id="5"/>
      <w:r w:rsidR="00F02147" w:rsidRPr="00347EED">
        <w:rPr>
          <w:b/>
        </w:rPr>
        <w:t>2B</w:t>
      </w:r>
      <w:r w:rsidR="001A4EB2" w:rsidRPr="00347EED">
        <w:t xml:space="preserve"> </w:t>
      </w:r>
      <w:commentRangeEnd w:id="5"/>
      <w:r w:rsidR="007B3916">
        <w:rPr>
          <w:rStyle w:val="CommentReference"/>
        </w:rPr>
        <w:commentReference w:id="5"/>
      </w:r>
      <w:r w:rsidR="001A4EB2" w:rsidRPr="00347EED">
        <w:t>first and fourth row</w:t>
      </w:r>
      <w:r w:rsidR="00F02147" w:rsidRPr="00347EED">
        <w:t xml:space="preserve">) </w:t>
      </w:r>
      <w:r w:rsidR="006C307A" w:rsidRPr="00347EED">
        <w:t>were</w:t>
      </w:r>
      <w:r w:rsidR="00F02147" w:rsidRPr="00347EED">
        <w:t xml:space="preserve"> </w:t>
      </w:r>
      <w:r w:rsidR="006C307A" w:rsidRPr="00347EED">
        <w:t>mainly</w:t>
      </w:r>
      <w:r w:rsidR="00F02147" w:rsidRPr="00347EED">
        <w:t xml:space="preserve"> </w:t>
      </w:r>
      <w:r w:rsidR="002267BC" w:rsidRPr="00347EED">
        <w:t xml:space="preserve">attributable to </w:t>
      </w:r>
      <w:r w:rsidR="00D56038" w:rsidRPr="00347EED">
        <w:t>S</w:t>
      </w:r>
      <w:r w:rsidR="0016074A" w:rsidRPr="00347EED">
        <w:t>ignature</w:t>
      </w:r>
      <w:r w:rsidR="00A01534" w:rsidRPr="00347EED">
        <w:t xml:space="preserve"> 1</w:t>
      </w:r>
      <w:r w:rsidR="007D597D" w:rsidRPr="00347EED">
        <w:t xml:space="preserve"> or 5</w:t>
      </w:r>
      <w:r w:rsidR="00A01534" w:rsidRPr="00347EED">
        <w:t xml:space="preserve">, while MM and SKCM </w:t>
      </w:r>
      <w:r w:rsidR="00EC7A1D" w:rsidRPr="00347EED">
        <w:t xml:space="preserve">mutations </w:t>
      </w:r>
      <w:r w:rsidR="006C307A" w:rsidRPr="00347EED">
        <w:t>were</w:t>
      </w:r>
      <w:r w:rsidR="00EC7A1D" w:rsidRPr="00347EED">
        <w:t xml:space="preserve"> </w:t>
      </w:r>
      <w:r w:rsidR="00B8301C" w:rsidRPr="00347EED">
        <w:t>attributable to</w:t>
      </w:r>
      <w:r w:rsidR="00B724A7" w:rsidRPr="00347EED">
        <w:t xml:space="preserve"> Signature 5 in</w:t>
      </w:r>
      <w:r w:rsidR="006C307A" w:rsidRPr="00347EED">
        <w:t xml:space="preserve"> approximately </w:t>
      </w:r>
      <w:r w:rsidR="00EC7A1D" w:rsidRPr="00347EED">
        <w:t xml:space="preserve">75% </w:t>
      </w:r>
      <w:r w:rsidR="00B724A7" w:rsidRPr="00347EED">
        <w:t>and 50%</w:t>
      </w:r>
      <w:r w:rsidR="006C307A" w:rsidRPr="00347EED">
        <w:t xml:space="preserve"> </w:t>
      </w:r>
      <w:r w:rsidR="006933F1" w:rsidRPr="00347EED">
        <w:t>of the samples,</w:t>
      </w:r>
      <w:r w:rsidR="00B724A7" w:rsidRPr="00347EED">
        <w:t xml:space="preserve"> respectively</w:t>
      </w:r>
      <w:r w:rsidR="00EC7A1D" w:rsidRPr="00347EED">
        <w:t xml:space="preserve">. </w:t>
      </w:r>
      <w:r w:rsidR="00B724A7" w:rsidRPr="00347EED">
        <w:t>Signature 9</w:t>
      </w:r>
      <w:r w:rsidR="006C307A" w:rsidRPr="00347EED">
        <w:t xml:space="preserve">, </w:t>
      </w:r>
      <w:r w:rsidR="00CB7B2B">
        <w:t>mutations introduced by</w:t>
      </w:r>
      <w:r w:rsidR="006C307A" w:rsidRPr="00347EED">
        <w:t xml:space="preserve"> polymerase η</w:t>
      </w:r>
      <w:r w:rsidR="00CB7B2B">
        <w:t xml:space="preserve"> linked to activation-induced deaminase (AID) </w:t>
      </w:r>
      <w:r w:rsidR="00347EED" w:rsidRPr="00347EED">
        <w:rPr>
          <w:highlight w:val="yellow"/>
        </w:rPr>
        <w:t>[</w:t>
      </w:r>
      <w:commentRangeStart w:id="6"/>
      <w:r w:rsidR="00CB7B2B" w:rsidRPr="00CB7B2B">
        <w:rPr>
          <w:highlight w:val="yellow"/>
        </w:rPr>
        <w:t>citation needed for pol eta statement</w:t>
      </w:r>
      <w:commentRangeEnd w:id="6"/>
      <w:r w:rsidR="00465158">
        <w:rPr>
          <w:rStyle w:val="CommentReference"/>
        </w:rPr>
        <w:commentReference w:id="6"/>
      </w:r>
      <w:r w:rsidR="00CB7B2B">
        <w:t xml:space="preserve">, </w:t>
      </w:r>
      <w:r w:rsidR="006C307A" w:rsidRPr="00347EED">
        <w:t>20887897],</w:t>
      </w:r>
      <w:r w:rsidR="00B724A7" w:rsidRPr="00347EED">
        <w:t xml:space="preserve"> play</w:t>
      </w:r>
      <w:r w:rsidR="006C307A" w:rsidRPr="00347EED">
        <w:t>ed</w:t>
      </w:r>
      <w:r w:rsidR="00B724A7" w:rsidRPr="00347EED">
        <w:t xml:space="preserve"> a </w:t>
      </w:r>
      <w:r w:rsidR="006C307A" w:rsidRPr="00347EED">
        <w:t>large</w:t>
      </w:r>
      <w:r w:rsidR="00B724A7" w:rsidRPr="00347EED">
        <w:t xml:space="preserve"> role </w:t>
      </w:r>
      <w:r w:rsidR="006C307A" w:rsidRPr="00347EED">
        <w:t>in</w:t>
      </w:r>
      <w:r w:rsidR="00B724A7" w:rsidRPr="00347EED">
        <w:t xml:space="preserve"> </w:t>
      </w:r>
      <w:r w:rsidR="006C307A" w:rsidRPr="00347EED">
        <w:t>some</w:t>
      </w:r>
      <w:r w:rsidR="00B724A7" w:rsidRPr="00347EED">
        <w:t xml:space="preserve"> </w:t>
      </w:r>
      <w:r w:rsidR="006933F1" w:rsidRPr="00347EED">
        <w:t xml:space="preserve">MM samples with specific </w:t>
      </w:r>
      <w:r w:rsidR="006C307A" w:rsidRPr="00347EED">
        <w:rPr>
          <w:i/>
        </w:rPr>
        <w:t>RAS</w:t>
      </w:r>
      <w:r w:rsidR="006933F1" w:rsidRPr="00347EED">
        <w:t xml:space="preserve"> alleles, namely</w:t>
      </w:r>
      <w:r w:rsidR="00A9089D" w:rsidRPr="00347EED">
        <w:t xml:space="preserve"> at</w:t>
      </w:r>
      <w:r w:rsidR="006933F1" w:rsidRPr="00347EED">
        <w:t xml:space="preserve"> </w:t>
      </w:r>
      <w:r w:rsidR="006933F1" w:rsidRPr="00347EED">
        <w:rPr>
          <w:i/>
        </w:rPr>
        <w:t>KRAS</w:t>
      </w:r>
      <w:r w:rsidR="006933F1" w:rsidRPr="00347EED">
        <w:t xml:space="preserve"> </w:t>
      </w:r>
      <w:r w:rsidR="00CB7B2B">
        <w:t xml:space="preserve">codon </w:t>
      </w:r>
      <w:r w:rsidR="006933F1" w:rsidRPr="00347EED">
        <w:t>6</w:t>
      </w:r>
      <w:r w:rsidR="00A9089D" w:rsidRPr="00347EED">
        <w:t>1</w:t>
      </w:r>
      <w:r w:rsidR="0058680D" w:rsidRPr="00347EED">
        <w:t xml:space="preserve"> (</w:t>
      </w:r>
      <w:r w:rsidR="0058680D" w:rsidRPr="00347EED">
        <w:rPr>
          <w:b/>
        </w:rPr>
        <w:t>Figure 2B,</w:t>
      </w:r>
      <w:r w:rsidR="007E77AE" w:rsidRPr="00347EED">
        <w:rPr>
          <w:b/>
        </w:rPr>
        <w:t xml:space="preserve"> </w:t>
      </w:r>
      <w:r w:rsidR="0058680D" w:rsidRPr="00347EED">
        <w:rPr>
          <w:b/>
        </w:rPr>
        <w:t>C</w:t>
      </w:r>
      <w:r w:rsidR="0058680D" w:rsidRPr="00347EED">
        <w:t>)</w:t>
      </w:r>
      <w:r w:rsidR="00B724A7" w:rsidRPr="00347EED">
        <w:t xml:space="preserve">. </w:t>
      </w:r>
      <w:r w:rsidR="0058680D" w:rsidRPr="00347EED">
        <w:t xml:space="preserve">Specifically, there was an enrichment of Signature 9 in </w:t>
      </w:r>
      <w:r w:rsidR="0058680D" w:rsidRPr="00347EED">
        <w:rPr>
          <w:i/>
        </w:rPr>
        <w:t>KRAS</w:t>
      </w:r>
      <w:r w:rsidR="0058680D" w:rsidRPr="00347EED">
        <w:t xml:space="preserve"> Q61H MM samples when compared to WT and all other alleles (</w:t>
      </w:r>
      <w:r w:rsidR="0058680D" w:rsidRPr="00347EED">
        <w:rPr>
          <w:b/>
        </w:rPr>
        <w:t>Figure 2C</w:t>
      </w:r>
      <w:r w:rsidR="0058680D" w:rsidRPr="00347EED">
        <w:t xml:space="preserve">). </w:t>
      </w:r>
      <w:r w:rsidR="0035463A" w:rsidRPr="00347EED">
        <w:t>In</w:t>
      </w:r>
      <w:r w:rsidR="00B724A7" w:rsidRPr="00347EED">
        <w:t xml:space="preserve"> </w:t>
      </w:r>
      <w:r w:rsidR="0035463A" w:rsidRPr="00347EED">
        <w:t>SKCM</w:t>
      </w:r>
      <w:r w:rsidR="00B724A7" w:rsidRPr="00347EED">
        <w:t>,</w:t>
      </w:r>
      <w:r w:rsidR="0050541A" w:rsidRPr="00347EED">
        <w:t xml:space="preserve"> </w:t>
      </w:r>
      <w:r w:rsidR="00D56038" w:rsidRPr="00347EED">
        <w:t>S</w:t>
      </w:r>
      <w:r w:rsidR="0050541A" w:rsidRPr="00347EED">
        <w:t>ignature 7</w:t>
      </w:r>
      <w:r w:rsidR="00B724A7" w:rsidRPr="00347EED">
        <w:t xml:space="preserve"> </w:t>
      </w:r>
      <w:r w:rsidR="005B42E2" w:rsidRPr="00347EED">
        <w:t>and</w:t>
      </w:r>
      <w:r w:rsidR="00B724A7" w:rsidRPr="00347EED">
        <w:t xml:space="preserve"> </w:t>
      </w:r>
      <w:commentRangeStart w:id="9"/>
      <w:r w:rsidR="00B724A7" w:rsidRPr="00347EED">
        <w:t>38</w:t>
      </w:r>
      <w:r w:rsidR="0050541A" w:rsidRPr="00347EED">
        <w:t xml:space="preserve"> </w:t>
      </w:r>
      <w:commentRangeEnd w:id="9"/>
      <w:r w:rsidR="002F4484">
        <w:rPr>
          <w:rStyle w:val="CommentReference"/>
        </w:rPr>
        <w:commentReference w:id="9"/>
      </w:r>
      <w:r w:rsidR="0050541A" w:rsidRPr="00347EED">
        <w:t>(</w:t>
      </w:r>
      <w:r w:rsidR="006933F1" w:rsidRPr="00347EED">
        <w:t xml:space="preserve">signatures of </w:t>
      </w:r>
      <w:r w:rsidR="00B724A7" w:rsidRPr="00347EED">
        <w:t xml:space="preserve">UV-light </w:t>
      </w:r>
      <w:r w:rsidR="006933F1" w:rsidRPr="00347EED">
        <w:t>exposure</w:t>
      </w:r>
      <w:r w:rsidR="0050541A" w:rsidRPr="00347EED">
        <w:t>)</w:t>
      </w:r>
      <w:r w:rsidR="005B42E2" w:rsidRPr="00347EED">
        <w:t xml:space="preserve"> </w:t>
      </w:r>
      <w:r w:rsidR="0035463A" w:rsidRPr="00347EED">
        <w:t>were</w:t>
      </w:r>
      <w:r w:rsidR="005B42E2" w:rsidRPr="00347EED">
        <w:t xml:space="preserve"> responsible for the remaining 50% of</w:t>
      </w:r>
      <w:r w:rsidR="00CB7B2B">
        <w:t xml:space="preserve"> </w:t>
      </w:r>
      <w:r w:rsidR="005B42E2" w:rsidRPr="00347EED">
        <w:rPr>
          <w:i/>
        </w:rPr>
        <w:t xml:space="preserve">NRAS </w:t>
      </w:r>
      <w:r w:rsidR="0035463A" w:rsidRPr="00347EED">
        <w:t>Q61 mutant samples (</w:t>
      </w:r>
      <w:r w:rsidR="0035463A" w:rsidRPr="00347EED">
        <w:rPr>
          <w:b/>
        </w:rPr>
        <w:t>Figure 2B</w:t>
      </w:r>
      <w:r w:rsidR="0035463A" w:rsidRPr="00347EED">
        <w:t>, fifth row)</w:t>
      </w:r>
      <w:r w:rsidR="0050541A" w:rsidRPr="00347EED">
        <w:t xml:space="preserve">. </w:t>
      </w:r>
      <w:r w:rsidR="00A9089D" w:rsidRPr="00347EED">
        <w:t xml:space="preserve">As all of the samples showed similar levels of </w:t>
      </w:r>
      <w:r w:rsidR="00A9089D" w:rsidRPr="00347EED">
        <w:lastRenderedPageBreak/>
        <w:t>Signature 7</w:t>
      </w:r>
      <w:r w:rsidR="002F004E" w:rsidRPr="00347EED">
        <w:t xml:space="preserve"> and </w:t>
      </w:r>
      <w:r w:rsidR="00A9089D" w:rsidRPr="00347EED">
        <w:t>38 (</w:t>
      </w:r>
      <w:r w:rsidR="00A9089D" w:rsidRPr="00347EED">
        <w:rPr>
          <w:b/>
        </w:rPr>
        <w:t xml:space="preserve">Figure </w:t>
      </w:r>
      <w:r w:rsidR="00F55D61" w:rsidRPr="00347EED">
        <w:rPr>
          <w:b/>
        </w:rPr>
        <w:t>2B,</w:t>
      </w:r>
      <w:r w:rsidR="007E77AE" w:rsidRPr="00347EED">
        <w:rPr>
          <w:b/>
        </w:rPr>
        <w:t xml:space="preserve"> </w:t>
      </w:r>
      <w:r w:rsidR="00F55D61" w:rsidRPr="00347EED">
        <w:rPr>
          <w:b/>
        </w:rPr>
        <w:t>C</w:t>
      </w:r>
      <w:r w:rsidR="00A9089D" w:rsidRPr="00347EED">
        <w:t xml:space="preserve">) and none of the </w:t>
      </w:r>
      <w:r w:rsidR="00A9089D" w:rsidRPr="00347EED">
        <w:rPr>
          <w:i/>
        </w:rPr>
        <w:t>NRAS</w:t>
      </w:r>
      <w:r w:rsidR="00A9089D" w:rsidRPr="00347EED">
        <w:t xml:space="preserve"> Q61 mutations </w:t>
      </w:r>
      <w:r w:rsidR="00CB7B2B">
        <w:t>were</w:t>
      </w:r>
      <w:r w:rsidR="00A9089D" w:rsidRPr="00347EED">
        <w:t xml:space="preserve"> enriched in the signature’s mutational spectrum (</w:t>
      </w:r>
      <w:r w:rsidR="00F55D61" w:rsidRPr="00347EED">
        <w:rPr>
          <w:b/>
        </w:rPr>
        <w:t>Supp.</w:t>
      </w:r>
      <w:r w:rsidR="00F55D61" w:rsidRPr="00347EED">
        <w:t xml:space="preserve"> </w:t>
      </w:r>
      <w:r w:rsidR="00A9089D" w:rsidRPr="00347EED">
        <w:rPr>
          <w:b/>
        </w:rPr>
        <w:t xml:space="preserve">Figure </w:t>
      </w:r>
      <w:r w:rsidR="00DD0545" w:rsidRPr="00347EED">
        <w:rPr>
          <w:b/>
        </w:rPr>
        <w:t>2</w:t>
      </w:r>
      <w:r w:rsidR="00A9089D" w:rsidRPr="00347EED">
        <w:t xml:space="preserve">), </w:t>
      </w:r>
      <w:commentRangeStart w:id="10"/>
      <w:r w:rsidR="00A9089D" w:rsidRPr="00347EED">
        <w:t xml:space="preserve">it </w:t>
      </w:r>
      <w:r w:rsidR="00CB7B2B">
        <w:t>was</w:t>
      </w:r>
      <w:r w:rsidR="00A9089D" w:rsidRPr="00347EED">
        <w:t xml:space="preserve"> unlikely that the specific </w:t>
      </w:r>
      <w:r w:rsidR="00A9089D" w:rsidRPr="00347EED">
        <w:rPr>
          <w:i/>
        </w:rPr>
        <w:t>NRAS</w:t>
      </w:r>
      <w:r w:rsidR="00A9089D" w:rsidRPr="00347EED">
        <w:t xml:space="preserve"> Q61 allele</w:t>
      </w:r>
      <w:r w:rsidR="00F55D61" w:rsidRPr="00347EED">
        <w:t>s</w:t>
      </w:r>
      <w:r w:rsidR="00A9089D" w:rsidRPr="00347EED">
        <w:t xml:space="preserve"> of SKCM sample</w:t>
      </w:r>
      <w:r w:rsidR="00F55D61" w:rsidRPr="00347EED">
        <w:t>s</w:t>
      </w:r>
      <w:r w:rsidR="00A9089D" w:rsidRPr="00347EED">
        <w:t xml:space="preserve"> </w:t>
      </w:r>
      <w:r w:rsidR="00F55D61" w:rsidRPr="00347EED">
        <w:t>were</w:t>
      </w:r>
      <w:r w:rsidR="00A9089D" w:rsidRPr="00347EED">
        <w:t xml:space="preserve"> determined </w:t>
      </w:r>
      <w:r w:rsidR="00F55D61" w:rsidRPr="00347EED">
        <w:t xml:space="preserve">primarily </w:t>
      </w:r>
      <w:r w:rsidR="00A9089D" w:rsidRPr="00347EED">
        <w:t xml:space="preserve">by UV exposure. </w:t>
      </w:r>
      <w:commentRangeEnd w:id="10"/>
      <w:r w:rsidR="00F20563">
        <w:rPr>
          <w:rStyle w:val="CommentReference"/>
        </w:rPr>
        <w:commentReference w:id="10"/>
      </w:r>
      <w:r w:rsidR="00D53D72" w:rsidRPr="00347EED">
        <w:t xml:space="preserve">LUAD </w:t>
      </w:r>
      <w:r w:rsidR="0035463A" w:rsidRPr="00347EED">
        <w:t>was</w:t>
      </w:r>
      <w:r w:rsidR="00D53D72" w:rsidRPr="00347EED">
        <w:t xml:space="preserve"> the only </w:t>
      </w:r>
      <w:r w:rsidR="0035463A" w:rsidRPr="00347EED">
        <w:t>cancer</w:t>
      </w:r>
      <w:r w:rsidR="00D53D72" w:rsidRPr="00347EED">
        <w:t xml:space="preserve"> </w:t>
      </w:r>
      <w:r w:rsidR="0035463A" w:rsidRPr="00347EED">
        <w:t xml:space="preserve">with </w:t>
      </w:r>
      <w:r w:rsidR="0035463A" w:rsidRPr="00347EED">
        <w:rPr>
          <w:i/>
        </w:rPr>
        <w:t>RAS</w:t>
      </w:r>
      <w:r w:rsidR="0035463A" w:rsidRPr="00347EED">
        <w:t xml:space="preserve"> mutant samples enriched for</w:t>
      </w:r>
      <w:r w:rsidR="00D53D72" w:rsidRPr="00347EED">
        <w:t xml:space="preserve"> a </w:t>
      </w:r>
      <w:r w:rsidR="0035463A" w:rsidRPr="00347EED">
        <w:t>mutational signature of</w:t>
      </w:r>
      <w:r w:rsidR="00D53D72" w:rsidRPr="00347EED">
        <w:t xml:space="preserve"> exogenous cause</w:t>
      </w:r>
      <w:r w:rsidR="0035463A" w:rsidRPr="00347EED">
        <w:t>. Samples with</w:t>
      </w:r>
      <w:r w:rsidR="00EA79C7" w:rsidRPr="00347EED">
        <w:t xml:space="preserve"> </w:t>
      </w:r>
      <w:r w:rsidR="0035463A" w:rsidRPr="00347EED">
        <w:rPr>
          <w:i/>
        </w:rPr>
        <w:t>KRAS</w:t>
      </w:r>
      <w:r w:rsidR="0035463A" w:rsidRPr="00347EED">
        <w:t xml:space="preserve"> </w:t>
      </w:r>
      <w:r w:rsidR="00D56038" w:rsidRPr="00347EED">
        <w:t>G12A/C/V and G13C</w:t>
      </w:r>
      <w:r w:rsidR="00D56038" w:rsidRPr="00347EED" w:rsidDel="00D56038">
        <w:t xml:space="preserve"> </w:t>
      </w:r>
      <w:r w:rsidR="0035463A" w:rsidRPr="00347EED">
        <w:t>mutations were primarily burdened with mutations attributable</w:t>
      </w:r>
      <w:r w:rsidR="00D56038" w:rsidRPr="00347EED">
        <w:t xml:space="preserve"> </w:t>
      </w:r>
      <w:r w:rsidR="00EA79C7" w:rsidRPr="00347EED">
        <w:t xml:space="preserve">to </w:t>
      </w:r>
      <w:r w:rsidR="0035463A" w:rsidRPr="00347EED">
        <w:t xml:space="preserve">tobacco </w:t>
      </w:r>
      <w:r w:rsidR="00D56038" w:rsidRPr="00347EED">
        <w:t>smoke</w:t>
      </w:r>
      <w:r w:rsidR="0035463A" w:rsidRPr="00347EED">
        <w:t xml:space="preserve"> (Signature 4 [27811275]) while</w:t>
      </w:r>
      <w:r w:rsidR="00EA79C7" w:rsidRPr="00347EED">
        <w:t xml:space="preserve"> </w:t>
      </w:r>
      <w:r w:rsidR="0035463A" w:rsidRPr="00347EED">
        <w:rPr>
          <w:i/>
        </w:rPr>
        <w:t>KRAS</w:t>
      </w:r>
      <w:r w:rsidR="0035463A" w:rsidRPr="00347EED">
        <w:t xml:space="preserve"> </w:t>
      </w:r>
      <w:r w:rsidR="00EA79C7" w:rsidRPr="00347EED">
        <w:t>G12D</w:t>
      </w:r>
      <w:r w:rsidR="0035463A" w:rsidRPr="00347EED">
        <w:t xml:space="preserve"> samples were</w:t>
      </w:r>
      <w:r w:rsidR="0026268F" w:rsidRPr="00347EED">
        <w:t xml:space="preserve"> split in</w:t>
      </w:r>
      <w:r w:rsidR="00485407" w:rsidRPr="00347EED">
        <w:t>to</w:t>
      </w:r>
      <w:r w:rsidR="0026268F" w:rsidRPr="00347EED">
        <w:t xml:space="preserve"> </w:t>
      </w:r>
      <w:r w:rsidR="0035463A" w:rsidRPr="00347EED">
        <w:t xml:space="preserve">about </w:t>
      </w:r>
      <w:r w:rsidR="0026268F" w:rsidRPr="00347EED">
        <w:t xml:space="preserve">25% </w:t>
      </w:r>
      <w:r w:rsidR="00D56038" w:rsidRPr="00347EED">
        <w:t>S</w:t>
      </w:r>
      <w:r w:rsidR="0026268F" w:rsidRPr="00347EED">
        <w:t>ignatur</w:t>
      </w:r>
      <w:r w:rsidR="003A285E" w:rsidRPr="00347EED">
        <w:t>e 4 and</w:t>
      </w:r>
      <w:r w:rsidR="0035463A" w:rsidRPr="00347EED">
        <w:t xml:space="preserve"> </w:t>
      </w:r>
      <w:r w:rsidR="00CB7B2B">
        <w:t xml:space="preserve">about </w:t>
      </w:r>
      <w:r w:rsidR="003A285E" w:rsidRPr="00347EED">
        <w:t xml:space="preserve">75% </w:t>
      </w:r>
      <w:r w:rsidR="00D56038" w:rsidRPr="00347EED">
        <w:t>Si</w:t>
      </w:r>
      <w:r w:rsidR="005B42E2" w:rsidRPr="00347EED">
        <w:t xml:space="preserve">gnature 1 and 5 </w:t>
      </w:r>
      <w:r w:rsidR="00485407" w:rsidRPr="00347EED">
        <w:t>(</w:t>
      </w:r>
      <w:r w:rsidR="00485407" w:rsidRPr="00347EED">
        <w:rPr>
          <w:b/>
        </w:rPr>
        <w:t>Figure 2B</w:t>
      </w:r>
      <w:r w:rsidR="00485407" w:rsidRPr="00347EED">
        <w:t xml:space="preserve"> second row</w:t>
      </w:r>
      <w:r w:rsidR="00F55D61" w:rsidRPr="00347EED">
        <w:t xml:space="preserve">, </w:t>
      </w:r>
      <w:r w:rsidR="00F55D61" w:rsidRPr="00347EED">
        <w:rPr>
          <w:b/>
        </w:rPr>
        <w:t>Figure 2C</w:t>
      </w:r>
      <w:r w:rsidR="00485407" w:rsidRPr="00347EED">
        <w:t>)</w:t>
      </w:r>
      <w:r w:rsidR="003A285E" w:rsidRPr="00347EED">
        <w:t xml:space="preserve">. </w:t>
      </w:r>
    </w:p>
    <w:p w14:paraId="7371481A" w14:textId="6C3EFD12" w:rsidR="002F15DC" w:rsidRPr="00347EED" w:rsidRDefault="00CB7B2B" w:rsidP="00A729C8">
      <w:r>
        <w:t xml:space="preserve">In COADREAD, </w:t>
      </w:r>
      <w:r w:rsidR="005F33A6" w:rsidRPr="00347EED">
        <w:t>Signature 18</w:t>
      </w:r>
      <w:r w:rsidR="004C7865">
        <w:t>, likely caused by erroneous base excision repair of damage caused by reactive oxygen species [</w:t>
      </w:r>
      <w:r w:rsidR="004C7865" w:rsidRPr="00347EED">
        <w:t>28551381</w:t>
      </w:r>
      <w:r w:rsidR="004C7865">
        <w:t xml:space="preserve">, </w:t>
      </w:r>
      <w:r w:rsidR="004C7865" w:rsidRPr="00347EED">
        <w:t>28127763</w:t>
      </w:r>
      <w:r w:rsidR="004C7865">
        <w:t xml:space="preserve">], </w:t>
      </w:r>
      <w:commentRangeStart w:id="11"/>
      <w:r>
        <w:t>was</w:t>
      </w:r>
      <w:r w:rsidR="00690E5C" w:rsidRPr="00347EED">
        <w:t xml:space="preserve"> </w:t>
      </w:r>
      <w:r w:rsidR="004C7865">
        <w:t xml:space="preserve">tended </w:t>
      </w:r>
      <w:commentRangeEnd w:id="11"/>
      <w:r w:rsidR="00D74EA3">
        <w:rPr>
          <w:rStyle w:val="CommentReference"/>
        </w:rPr>
        <w:commentReference w:id="11"/>
      </w:r>
      <w:r w:rsidR="004C7865">
        <w:t>to be</w:t>
      </w:r>
      <w:r w:rsidR="00690E5C" w:rsidRPr="00347EED">
        <w:t xml:space="preserve"> elevated in </w:t>
      </w:r>
      <w:r w:rsidR="004C7865">
        <w:t>samples with</w:t>
      </w:r>
      <w:r w:rsidR="00690E5C" w:rsidRPr="00347EED">
        <w:t xml:space="preserve"> </w:t>
      </w:r>
      <w:r w:rsidR="004E19BF" w:rsidRPr="00347EED">
        <w:rPr>
          <w:i/>
        </w:rPr>
        <w:t>KRAS</w:t>
      </w:r>
      <w:r w:rsidR="004E19BF" w:rsidRPr="00347EED">
        <w:t xml:space="preserve"> </w:t>
      </w:r>
      <w:r w:rsidR="00690E5C" w:rsidRPr="00347EED">
        <w:t>G12</w:t>
      </w:r>
      <w:r w:rsidR="004E19BF" w:rsidRPr="00347EED">
        <w:t xml:space="preserve"> </w:t>
      </w:r>
      <w:r w:rsidR="004C7865">
        <w:t>mutations</w:t>
      </w:r>
      <w:r w:rsidRPr="00347EED">
        <w:t>, particularly in G12C</w:t>
      </w:r>
      <w:r>
        <w:t>,</w:t>
      </w:r>
      <w:r w:rsidR="004E19BF" w:rsidRPr="00347EED">
        <w:t xml:space="preserve"> </w:t>
      </w:r>
      <w:r>
        <w:t xml:space="preserve">when compared to levels in </w:t>
      </w:r>
      <w:r w:rsidRPr="00CB7B2B">
        <w:rPr>
          <w:i/>
        </w:rPr>
        <w:t>KRAS</w:t>
      </w:r>
      <w:r>
        <w:t xml:space="preserve"> WT samples</w:t>
      </w:r>
      <w:r w:rsidR="00690E5C" w:rsidRPr="00347EED">
        <w:t>.</w:t>
      </w:r>
      <w:r w:rsidR="00E51D5C" w:rsidRPr="00347EED">
        <w:t xml:space="preserve"> Signature 18, although not </w:t>
      </w:r>
      <w:r w:rsidR="00066853" w:rsidRPr="00347EED">
        <w:t>present</w:t>
      </w:r>
      <w:r w:rsidR="00E51D5C" w:rsidRPr="00347EED">
        <w:t xml:space="preserve"> at high levels in any of </w:t>
      </w:r>
      <w:r w:rsidR="00066853" w:rsidRPr="00347EED">
        <w:t>the</w:t>
      </w:r>
      <w:r w:rsidR="00E51D5C" w:rsidRPr="00347EED">
        <w:t xml:space="preserve"> </w:t>
      </w:r>
      <w:r w:rsidR="00066853" w:rsidRPr="00347EED">
        <w:t>COADREAD</w:t>
      </w:r>
      <w:r w:rsidR="00E51D5C" w:rsidRPr="00347EED">
        <w:t xml:space="preserve"> samples (</w:t>
      </w:r>
      <w:r w:rsidR="00E51D5C" w:rsidRPr="00347EED">
        <w:rPr>
          <w:b/>
        </w:rPr>
        <w:t xml:space="preserve">Supplementary Figure </w:t>
      </w:r>
      <w:r w:rsidR="00066853" w:rsidRPr="00347EED">
        <w:rPr>
          <w:b/>
        </w:rPr>
        <w:t>1</w:t>
      </w:r>
      <w:r w:rsidR="00E51D5C" w:rsidRPr="00347EED">
        <w:t xml:space="preserve">), </w:t>
      </w:r>
      <w:r>
        <w:t xml:space="preserve">likely </w:t>
      </w:r>
      <w:r w:rsidR="00E51D5C" w:rsidRPr="00347EED">
        <w:t>provide</w:t>
      </w:r>
      <w:r>
        <w:t>d</w:t>
      </w:r>
      <w:r w:rsidR="00E51D5C" w:rsidRPr="00347EED">
        <w:t xml:space="preserve"> a high burden of C&gt;A mutations that </w:t>
      </w:r>
      <w:r>
        <w:t xml:space="preserve">could not be accounted for by </w:t>
      </w:r>
      <w:r w:rsidR="00D35AB5" w:rsidRPr="00347EED">
        <w:t>Signature 1</w:t>
      </w:r>
      <w:r w:rsidR="00066853" w:rsidRPr="00347EED">
        <w:t xml:space="preserve"> (</w:t>
      </w:r>
      <w:r w:rsidR="00066853" w:rsidRPr="00347EED">
        <w:rPr>
          <w:b/>
        </w:rPr>
        <w:t>Supplementary Figure 2</w:t>
      </w:r>
      <w:r w:rsidR="00066853" w:rsidRPr="00347EED">
        <w:t>)</w:t>
      </w:r>
      <w:r w:rsidR="00D35AB5" w:rsidRPr="00347EED">
        <w:t xml:space="preserve">, </w:t>
      </w:r>
      <w:r w:rsidR="00E51D5C" w:rsidRPr="00347EED">
        <w:t xml:space="preserve">the </w:t>
      </w:r>
      <w:r w:rsidR="00066853" w:rsidRPr="00347EED">
        <w:t>most prevalent mutational signature in</w:t>
      </w:r>
      <w:r w:rsidR="00E51D5C" w:rsidRPr="00347EED">
        <w:t xml:space="preserve"> </w:t>
      </w:r>
      <w:r>
        <w:t>COADREAD</w:t>
      </w:r>
      <w:r w:rsidR="00E51D5C" w:rsidRPr="00347EED">
        <w:t>.</w:t>
      </w:r>
      <w:r w:rsidR="002F15DC" w:rsidRPr="00347EED">
        <w:t xml:space="preserve"> A connection between Signature 18 and </w:t>
      </w:r>
      <w:r w:rsidR="00BE0D97" w:rsidRPr="00347EED">
        <w:rPr>
          <w:i/>
        </w:rPr>
        <w:t xml:space="preserve">KRAS </w:t>
      </w:r>
      <w:r w:rsidR="00BE0D97" w:rsidRPr="00347EED">
        <w:t>G12C</w:t>
      </w:r>
      <w:r w:rsidR="002F15DC" w:rsidRPr="00347EED">
        <w:t xml:space="preserve"> has been </w:t>
      </w:r>
      <w:r w:rsidRPr="00347EED">
        <w:t>previously</w:t>
      </w:r>
      <w:r w:rsidR="002F15DC" w:rsidRPr="00347EED">
        <w:t xml:space="preserve"> speculated in the literature </w:t>
      </w:r>
      <w:r w:rsidR="004C7865">
        <w:t>where the authors proposed that</w:t>
      </w:r>
      <w:r w:rsidR="002F15DC" w:rsidRPr="00347EED">
        <w:t xml:space="preserve"> the rarity of the signature </w:t>
      </w:r>
      <w:r w:rsidR="002F15DC" w:rsidRPr="00A729C8">
        <w:t>itself</w:t>
      </w:r>
      <w:r w:rsidR="002F15DC" w:rsidRPr="00347EED">
        <w:t xml:space="preserve"> could explain </w:t>
      </w:r>
      <w:r w:rsidR="00066853" w:rsidRPr="00347EED">
        <w:t xml:space="preserve">the lower frequency of </w:t>
      </w:r>
      <w:r w:rsidR="00066853" w:rsidRPr="00347EED">
        <w:rPr>
          <w:i/>
        </w:rPr>
        <w:t>KRAS</w:t>
      </w:r>
      <w:r w:rsidR="00066853" w:rsidRPr="00347EED">
        <w:t xml:space="preserve"> G12C mutations compared to </w:t>
      </w:r>
      <w:r w:rsidR="00066853" w:rsidRPr="00347EED">
        <w:rPr>
          <w:i/>
        </w:rPr>
        <w:t>KRAS</w:t>
      </w:r>
      <w:r w:rsidR="00066853" w:rsidRPr="00347EED">
        <w:t xml:space="preserve"> G12D/V in </w:t>
      </w:r>
      <w:r w:rsidR="002F15DC" w:rsidRPr="00347EED">
        <w:t>COADREAD</w:t>
      </w:r>
      <w:r w:rsidR="004C7865">
        <w:t xml:space="preserve"> </w:t>
      </w:r>
      <w:r w:rsidR="004C7865" w:rsidRPr="00347EED">
        <w:t>[28127763]</w:t>
      </w:r>
      <w:r w:rsidR="002F15DC" w:rsidRPr="00347EED">
        <w:t>.</w:t>
      </w:r>
    </w:p>
    <w:p w14:paraId="6CA147A6" w14:textId="24D3AE83" w:rsidR="00A84709" w:rsidRPr="00347EED" w:rsidRDefault="004E19BF" w:rsidP="00A729C8">
      <w:r w:rsidRPr="00347EED">
        <w:t xml:space="preserve"> </w:t>
      </w:r>
    </w:p>
    <w:p w14:paraId="2BB50964" w14:textId="46CC056C" w:rsidR="00A84709" w:rsidRPr="00347EED" w:rsidRDefault="00840CC1" w:rsidP="00A729C8">
      <w:pPr>
        <w:pStyle w:val="Heading2"/>
      </w:pPr>
      <w:r w:rsidRPr="00347EED">
        <w:t xml:space="preserve">Modeling the prevalence of </w:t>
      </w:r>
      <w:r w:rsidRPr="00347EED">
        <w:rPr>
          <w:i/>
        </w:rPr>
        <w:t>RAS</w:t>
      </w:r>
      <w:r w:rsidRPr="00347EED">
        <w:t xml:space="preserve"> mutations</w:t>
      </w:r>
    </w:p>
    <w:p w14:paraId="44CD8B14" w14:textId="1389E613" w:rsidR="007C0C79" w:rsidRPr="00347EED" w:rsidRDefault="00006054" w:rsidP="00A729C8">
      <w:commentRangeStart w:id="12"/>
      <w:r w:rsidRPr="00347EED">
        <w:t xml:space="preserve">With the exception of Signature 9 in MM, the vast majority of mutational signatures </w:t>
      </w:r>
      <w:r w:rsidR="00135E2D" w:rsidRPr="00347EED">
        <w:t>contributing</w:t>
      </w:r>
      <w:r w:rsidRPr="00347EED">
        <w:t xml:space="preserve"> to the mutation of </w:t>
      </w:r>
      <w:r w:rsidRPr="00347EED">
        <w:rPr>
          <w:i/>
        </w:rPr>
        <w:t>RAS</w:t>
      </w:r>
      <w:r w:rsidRPr="00347EED">
        <w:t xml:space="preserve"> were active prior to tumorigenesis</w:t>
      </w:r>
      <w:commentRangeEnd w:id="12"/>
      <w:r w:rsidR="00DE6FC7">
        <w:rPr>
          <w:rStyle w:val="CommentReference"/>
        </w:rPr>
        <w:commentReference w:id="12"/>
      </w:r>
      <w:r w:rsidRPr="00347EED">
        <w:t xml:space="preserve"> and, thus, could be proposed to be causal of the initiating oncogenic mutation. However, the reason for obtaining one </w:t>
      </w:r>
      <w:r w:rsidRPr="00347EED">
        <w:rPr>
          <w:i/>
        </w:rPr>
        <w:t>RAS</w:t>
      </w:r>
      <w:r w:rsidRPr="00347EED">
        <w:t xml:space="preserve"> mutation over another given the same mutagenic background was not apparent. Thus, we tested to what extent the frequency of each </w:t>
      </w:r>
      <w:r w:rsidRPr="00347EED">
        <w:rPr>
          <w:i/>
        </w:rPr>
        <w:t>RAS</w:t>
      </w:r>
      <w:r w:rsidRPr="00347EED">
        <w:t xml:space="preserve"> allele in a cancer could be predicted from the genome-wide mutations in </w:t>
      </w:r>
      <w:r w:rsidR="00135E2D" w:rsidRPr="00347EED">
        <w:t>a</w:t>
      </w:r>
      <w:r w:rsidRPr="00347EED">
        <w:t xml:space="preserve"> sample</w:t>
      </w:r>
      <w:r w:rsidR="00135E2D" w:rsidRPr="00347EED">
        <w:t xml:space="preserve"> by calculating</w:t>
      </w:r>
      <w:r w:rsidRPr="00347EED">
        <w:t xml:space="preserve"> the fraction of </w:t>
      </w:r>
      <w:r w:rsidR="00135E2D" w:rsidRPr="00347EED">
        <w:t>the</w:t>
      </w:r>
      <w:r w:rsidRPr="00347EED">
        <w:t xml:space="preserve"> sample’s mutations that were identical to the driving </w:t>
      </w:r>
      <w:r w:rsidRPr="00347EED">
        <w:rPr>
          <w:i/>
        </w:rPr>
        <w:t>RAS</w:t>
      </w:r>
      <w:r w:rsidRPr="00347EED">
        <w:t xml:space="preserve"> mutation.</w:t>
      </w:r>
      <w:r w:rsidR="009541B9" w:rsidRPr="00347EED">
        <w:t xml:space="preserve"> </w:t>
      </w:r>
      <w:r w:rsidR="00112190" w:rsidRPr="00347EED">
        <w:t xml:space="preserve">For example, if in a given sample the number of mutations of the type </w:t>
      </w:r>
      <w:commentRangeStart w:id="13"/>
      <w:r w:rsidR="00112190" w:rsidRPr="00347EED">
        <w:t>A[C&gt;T]C (</w:t>
      </w:r>
      <w:r w:rsidR="00112190" w:rsidRPr="00347EED">
        <w:rPr>
          <w:i/>
        </w:rPr>
        <w:t xml:space="preserve">KRAS </w:t>
      </w:r>
      <w:r w:rsidR="00112190" w:rsidRPr="00347EED">
        <w:t>G12D)</w:t>
      </w:r>
      <w:commentRangeEnd w:id="13"/>
      <w:r w:rsidR="00E939DD">
        <w:rPr>
          <w:rStyle w:val="CommentReference"/>
        </w:rPr>
        <w:commentReference w:id="13"/>
      </w:r>
      <w:r w:rsidR="00112190" w:rsidRPr="00347EED">
        <w:t xml:space="preserve"> </w:t>
      </w:r>
      <w:r w:rsidR="003430A3" w:rsidRPr="00347EED">
        <w:t>was</w:t>
      </w:r>
      <w:r w:rsidR="00112190" w:rsidRPr="00347EED">
        <w:t xml:space="preserve"> twice the number of </w:t>
      </w:r>
      <w:r w:rsidR="00C94E48" w:rsidRPr="00347EED">
        <w:t>C[C&gt;</w:t>
      </w:r>
      <w:proofErr w:type="gramStart"/>
      <w:r w:rsidR="00C94E48" w:rsidRPr="00347EED">
        <w:t>A]A</w:t>
      </w:r>
      <w:proofErr w:type="gramEnd"/>
      <w:r w:rsidR="00C94E48" w:rsidRPr="00347EED">
        <w:t xml:space="preserve"> (</w:t>
      </w:r>
      <w:r w:rsidR="00C94E48" w:rsidRPr="00347EED">
        <w:rPr>
          <w:i/>
        </w:rPr>
        <w:t xml:space="preserve">KRAS </w:t>
      </w:r>
      <w:r w:rsidR="00C94E48" w:rsidRPr="00347EED">
        <w:t xml:space="preserve">G12C), the chance of randomly generating a G12D mutation </w:t>
      </w:r>
      <w:r w:rsidR="00A729C8">
        <w:t>was</w:t>
      </w:r>
      <w:r w:rsidR="00C94E48" w:rsidRPr="00347EED">
        <w:t xml:space="preserve"> twice </w:t>
      </w:r>
      <w:r w:rsidR="00F87D65" w:rsidRPr="00347EED">
        <w:t>that</w:t>
      </w:r>
      <w:r w:rsidR="006449A2" w:rsidRPr="00347EED">
        <w:t xml:space="preserve"> of</w:t>
      </w:r>
      <w:r w:rsidR="00C94E48" w:rsidRPr="00347EED">
        <w:t xml:space="preserve"> G12C. </w:t>
      </w:r>
      <w:r w:rsidR="003430A3" w:rsidRPr="00347EED">
        <w:t>The</w:t>
      </w:r>
      <w:r w:rsidR="008A0C3D" w:rsidRPr="00347EED">
        <w:t xml:space="preserve"> probabilities </w:t>
      </w:r>
      <w:r w:rsidR="00A729C8">
        <w:t xml:space="preserve">were averaged </w:t>
      </w:r>
      <w:r w:rsidR="003430A3" w:rsidRPr="00347EED">
        <w:t xml:space="preserve">for tumors </w:t>
      </w:r>
      <w:r w:rsidR="009541B9" w:rsidRPr="00347EED">
        <w:t>with</w:t>
      </w:r>
      <w:r w:rsidR="003430A3" w:rsidRPr="00347EED">
        <w:t xml:space="preserve"> the same </w:t>
      </w:r>
      <w:r w:rsidR="009541B9" w:rsidRPr="00A729C8">
        <w:rPr>
          <w:i/>
        </w:rPr>
        <w:t>RAS</w:t>
      </w:r>
      <w:r w:rsidR="009541B9" w:rsidRPr="00347EED">
        <w:t xml:space="preserve"> </w:t>
      </w:r>
      <w:r w:rsidR="003430A3" w:rsidRPr="00347EED">
        <w:t xml:space="preserve">allele </w:t>
      </w:r>
      <w:r w:rsidR="008A0C3D" w:rsidRPr="00347EED">
        <w:t xml:space="preserve">and compared to the </w:t>
      </w:r>
      <w:r w:rsidR="00A729C8">
        <w:t>observed</w:t>
      </w:r>
      <w:r w:rsidR="008A0C3D" w:rsidRPr="00347EED">
        <w:t xml:space="preserve"> prevalence </w:t>
      </w:r>
      <w:r w:rsidR="003430A3" w:rsidRPr="00347EED">
        <w:t xml:space="preserve">of </w:t>
      </w:r>
      <w:r w:rsidR="009541B9" w:rsidRPr="00347EED">
        <w:t xml:space="preserve">each </w:t>
      </w:r>
      <w:r w:rsidR="003430A3" w:rsidRPr="00347EED">
        <w:rPr>
          <w:i/>
        </w:rPr>
        <w:t>RAS</w:t>
      </w:r>
      <w:r w:rsidR="003430A3" w:rsidRPr="00347EED">
        <w:t xml:space="preserve"> allel</w:t>
      </w:r>
      <w:r w:rsidR="003E64F2">
        <w:t>e</w:t>
      </w:r>
      <w:r w:rsidR="008A0C3D" w:rsidRPr="00347EED">
        <w:t xml:space="preserve">. </w:t>
      </w:r>
      <w:commentRangeStart w:id="14"/>
      <w:r w:rsidR="008F2146" w:rsidRPr="00347EED">
        <w:t xml:space="preserve">Finally, the </w:t>
      </w:r>
      <w:r w:rsidR="003E64F2">
        <w:t>possible alleles were</w:t>
      </w:r>
      <w:r w:rsidR="006449A2" w:rsidRPr="00347EED">
        <w:t xml:space="preserve"> restrict</w:t>
      </w:r>
      <w:r w:rsidR="003E64F2">
        <w:t xml:space="preserve">ed to those </w:t>
      </w:r>
      <w:r w:rsidR="00064B7C" w:rsidRPr="00347EED">
        <w:t xml:space="preserve">observed in at least 5 </w:t>
      </w:r>
      <w:r w:rsidR="00064B7C" w:rsidRPr="00347EED">
        <w:lastRenderedPageBreak/>
        <w:t xml:space="preserve">samples </w:t>
      </w:r>
      <w:r w:rsidR="003E64F2">
        <w:t>of a cancer</w:t>
      </w:r>
      <w:r w:rsidR="00064B7C" w:rsidRPr="00347EED">
        <w:t xml:space="preserve">, so that </w:t>
      </w:r>
      <w:r w:rsidR="00E426A3" w:rsidRPr="00347EED">
        <w:t xml:space="preserve">there </w:t>
      </w:r>
      <w:r w:rsidR="008F2146" w:rsidRPr="00347EED">
        <w:t>were</w:t>
      </w:r>
      <w:r w:rsidR="00E426A3" w:rsidRPr="00347EED">
        <w:t xml:space="preserve"> enough alleles </w:t>
      </w:r>
      <w:r w:rsidR="00064B7C" w:rsidRPr="00347EED">
        <w:t>to model G12 in COADREAD, LUAD, MM</w:t>
      </w:r>
      <w:r w:rsidR="007A4A6D" w:rsidRPr="00347EED">
        <w:t>,</w:t>
      </w:r>
      <w:r w:rsidR="00064B7C" w:rsidRPr="00347EED">
        <w:t xml:space="preserve"> and PAAD and Q61 in MM and SKCM. </w:t>
      </w:r>
      <w:commentRangeEnd w:id="14"/>
      <w:r w:rsidR="00E939DD">
        <w:rPr>
          <w:rStyle w:val="CommentReference"/>
        </w:rPr>
        <w:commentReference w:id="14"/>
      </w:r>
      <w:r w:rsidR="003E64F2">
        <w:t>R</w:t>
      </w:r>
      <w:r w:rsidR="002E22A6" w:rsidRPr="00347EED">
        <w:t xml:space="preserve">egression lines </w:t>
      </w:r>
      <w:r w:rsidR="003E64F2">
        <w:t xml:space="preserve">were shown </w:t>
      </w:r>
      <w:r w:rsidR="002E22A6" w:rsidRPr="00347EED">
        <w:t>for those tumors with at least 3 possible alleles observed per position</w:t>
      </w:r>
      <w:r w:rsidR="003E64F2">
        <w:t xml:space="preserve"> (</w:t>
      </w:r>
      <w:r w:rsidR="003E64F2" w:rsidRPr="00347EED">
        <w:rPr>
          <w:b/>
        </w:rPr>
        <w:t>Figure 2D</w:t>
      </w:r>
      <w:r w:rsidR="003E64F2" w:rsidRPr="003E64F2">
        <w:t>)</w:t>
      </w:r>
      <w:r w:rsidR="002E22A6" w:rsidRPr="00347EED">
        <w:t>. A well</w:t>
      </w:r>
      <w:r w:rsidR="003E64F2">
        <w:t>-</w:t>
      </w:r>
      <w:r w:rsidR="002E22A6" w:rsidRPr="00347EED">
        <w:t xml:space="preserve">defined </w:t>
      </w:r>
      <w:commentRangeStart w:id="15"/>
      <w:r w:rsidR="002E22A6" w:rsidRPr="00347EED">
        <w:t xml:space="preserve">linear relationship </w:t>
      </w:r>
      <w:commentRangeEnd w:id="15"/>
      <w:r w:rsidR="0011042C">
        <w:rPr>
          <w:rStyle w:val="CommentReference"/>
        </w:rPr>
        <w:commentReference w:id="15"/>
      </w:r>
      <w:r w:rsidR="003E64F2">
        <w:t>was</w:t>
      </w:r>
      <w:r w:rsidR="002E22A6" w:rsidRPr="00347EED">
        <w:t xml:space="preserve"> established for G12 mutations in LUAD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C3474" w:rsidRPr="00347EED">
        <w:t xml:space="preserve"> </w:t>
      </w:r>
      <w:r w:rsidR="00D15A9C" w:rsidRPr="00347EED">
        <w:t xml:space="preserve">= </w:t>
      </w:r>
      <w:r w:rsidR="007C3474" w:rsidRPr="00347EED">
        <w:t>0.98</w:t>
      </w:r>
      <w:r w:rsidR="002E22A6" w:rsidRPr="00347EED">
        <w:t xml:space="preserve">, F-test p-value </w:t>
      </w:r>
      <w:r w:rsidR="00D15A9C" w:rsidRPr="00347EED">
        <w:t xml:space="preserve">= </w:t>
      </w:r>
      <w:r w:rsidR="002E22A6" w:rsidRPr="00347EED">
        <w:t xml:space="preserve">0.0026) and Q61 in SKCM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C3474" w:rsidRPr="00347EED">
        <w:t xml:space="preserve"> </w:t>
      </w:r>
      <w:r w:rsidR="001C3B3C" w:rsidRPr="00347EED">
        <w:t xml:space="preserve">= </w:t>
      </w:r>
      <w:r w:rsidR="007C3474" w:rsidRPr="00347EED">
        <w:t xml:space="preserve">0.99, F-test p-value </w:t>
      </w:r>
      <w:r w:rsidR="001C3B3C" w:rsidRPr="00347EED">
        <w:t xml:space="preserve">= </w:t>
      </w:r>
      <w:r w:rsidR="007C3474" w:rsidRPr="00347EED">
        <w:t xml:space="preserve">0.04), demonstrating </w:t>
      </w:r>
      <w:r w:rsidR="003E64F2">
        <w:t>that</w:t>
      </w:r>
      <w:r w:rsidR="007C3474" w:rsidRPr="00347EED">
        <w:t xml:space="preserve"> the prevalence of each allele </w:t>
      </w:r>
      <w:r w:rsidR="003E64F2">
        <w:t>could</w:t>
      </w:r>
      <w:r w:rsidR="007C3474" w:rsidRPr="00347EED">
        <w:t xml:space="preserve"> be determined by genome-wide mutational processes</w:t>
      </w:r>
      <w:r w:rsidR="00A244D2" w:rsidRPr="00347EED">
        <w:t xml:space="preserve"> in tumors with a strong presence of exogenous mutagens (smoke and UV-light)</w:t>
      </w:r>
      <w:r w:rsidR="007C3474" w:rsidRPr="00347EED">
        <w:t xml:space="preserve">. In MM, a linear relationship for </w:t>
      </w:r>
      <w:r w:rsidR="007C3474" w:rsidRPr="00347EED">
        <w:rPr>
          <w:i/>
        </w:rPr>
        <w:t xml:space="preserve">KRAS </w:t>
      </w:r>
      <w:r w:rsidR="007C3474" w:rsidRPr="00347EED">
        <w:t xml:space="preserve">G12 and </w:t>
      </w:r>
      <w:r w:rsidR="007C3474" w:rsidRPr="00347EED">
        <w:rPr>
          <w:i/>
        </w:rPr>
        <w:t xml:space="preserve">KRAS </w:t>
      </w:r>
      <w:r w:rsidR="007C3474" w:rsidRPr="00347EED">
        <w:t xml:space="preserve">Q61 </w:t>
      </w:r>
      <w:r w:rsidR="003E64F2">
        <w:t>was</w:t>
      </w:r>
      <w:r w:rsidR="007C3474" w:rsidRPr="00347EED">
        <w:t xml:space="preserve"> </w:t>
      </w:r>
      <w:r w:rsidR="003E64F2">
        <w:t>pronounced</w:t>
      </w:r>
      <w:r w:rsidR="007C3474" w:rsidRPr="00347EED">
        <w:t xml:space="preserv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C3474" w:rsidRPr="00347EED">
        <w:t xml:space="preserve"> </w:t>
      </w:r>
      <w:r w:rsidR="001C3B3C" w:rsidRPr="00347EED">
        <w:t xml:space="preserve">= </w:t>
      </w:r>
      <w:r w:rsidR="007C3474" w:rsidRPr="00347EED">
        <w:t>0.88 and 0.98, F-test p-value</w:t>
      </w:r>
      <w:r w:rsidR="00A244D2" w:rsidRPr="00347EED">
        <w:t xml:space="preserve"> </w:t>
      </w:r>
      <w:r w:rsidR="001C3B3C" w:rsidRPr="00347EED">
        <w:t xml:space="preserve">= </w:t>
      </w:r>
      <w:r w:rsidR="00A244D2" w:rsidRPr="00347EED">
        <w:t xml:space="preserve">0.038 and 0.011, respectively), </w:t>
      </w:r>
      <w:r w:rsidR="003E64F2">
        <w:t>suggesting that</w:t>
      </w:r>
      <w:r w:rsidR="00A244D2" w:rsidRPr="00347EED">
        <w:t xml:space="preserve"> </w:t>
      </w:r>
      <w:r w:rsidR="00A244D2" w:rsidRPr="00347EED">
        <w:rPr>
          <w:i/>
        </w:rPr>
        <w:t xml:space="preserve">KRAS </w:t>
      </w:r>
      <w:r w:rsidR="00A244D2" w:rsidRPr="00347EED">
        <w:t xml:space="preserve">G12D and </w:t>
      </w:r>
      <w:r w:rsidR="00A244D2" w:rsidRPr="00347EED">
        <w:rPr>
          <w:i/>
        </w:rPr>
        <w:t xml:space="preserve">KRAS </w:t>
      </w:r>
      <w:r w:rsidR="00A244D2" w:rsidRPr="00347EED">
        <w:t xml:space="preserve">Q61H alleles </w:t>
      </w:r>
      <w:r w:rsidR="003E64F2">
        <w:t>were</w:t>
      </w:r>
      <w:r w:rsidR="00A244D2" w:rsidRPr="00347EED">
        <w:t xml:space="preserve"> the most frequently observed event because they </w:t>
      </w:r>
      <w:r w:rsidR="003E64F2">
        <w:t>had</w:t>
      </w:r>
      <w:r w:rsidR="00A244D2" w:rsidRPr="00347EED">
        <w:t xml:space="preserve"> more chances to randomly occur. </w:t>
      </w:r>
      <w:r w:rsidR="00DA3B40" w:rsidRPr="00347EED">
        <w:t>Alternatively, i</w:t>
      </w:r>
      <w:r w:rsidR="00A244D2" w:rsidRPr="00347EED">
        <w:t xml:space="preserve">n </w:t>
      </w:r>
      <w:r w:rsidR="00DA3B40" w:rsidRPr="00347EED">
        <w:t>MM</w:t>
      </w:r>
      <w:r w:rsidR="00A244D2" w:rsidRPr="00347EED">
        <w:t xml:space="preserve">, </w:t>
      </w:r>
      <w:r w:rsidR="003E64F2">
        <w:t>models of allele frequency</w:t>
      </w:r>
      <w:r w:rsidR="00A244D2" w:rsidRPr="00347EED">
        <w:t xml:space="preserve"> on </w:t>
      </w:r>
      <w:r w:rsidR="00A244D2" w:rsidRPr="00347EED">
        <w:rPr>
          <w:i/>
        </w:rPr>
        <w:t xml:space="preserve">NRAS </w:t>
      </w:r>
      <w:r w:rsidR="003E64F2">
        <w:t>were</w:t>
      </w:r>
      <w:r w:rsidR="00A244D2" w:rsidRPr="00347EED">
        <w:t xml:space="preserve"> hig</w:t>
      </w:r>
      <w:r w:rsidR="00031011" w:rsidRPr="00347EED">
        <w:t>hly unstable. COADREAD and PAAD</w:t>
      </w:r>
      <w:r w:rsidR="00A244D2" w:rsidRPr="00347EED">
        <w:t xml:space="preserve"> </w:t>
      </w:r>
      <w:r w:rsidR="003E64F2">
        <w:t>did</w:t>
      </w:r>
      <w:r w:rsidR="00A244D2" w:rsidRPr="00347EED">
        <w:t xml:space="preserve"> not show a defined linear relationship </w:t>
      </w:r>
      <w:r w:rsidR="003E64F2">
        <w:t>across all alleles, though a few trends were noticeable.</w:t>
      </w:r>
      <w:r w:rsidR="00031011" w:rsidRPr="00347EED">
        <w:t xml:space="preserve"> In particular, </w:t>
      </w:r>
      <w:r w:rsidR="003E64F2" w:rsidRPr="003E64F2">
        <w:rPr>
          <w:i/>
        </w:rPr>
        <w:t>KRAS</w:t>
      </w:r>
      <w:r w:rsidR="003E64F2">
        <w:t xml:space="preserve"> </w:t>
      </w:r>
      <w:r w:rsidR="00031011" w:rsidRPr="00347EED">
        <w:t xml:space="preserve">G12D and G12V mutations in both tumors </w:t>
      </w:r>
      <w:r w:rsidR="003E64F2">
        <w:t>were</w:t>
      </w:r>
      <w:r w:rsidR="00031011" w:rsidRPr="00347EED">
        <w:t xml:space="preserve"> highly prevalent and predictable </w:t>
      </w:r>
      <w:r w:rsidR="003E64F2">
        <w:t xml:space="preserve">from the genome-wide mutational events </w:t>
      </w:r>
      <w:r w:rsidR="00031011" w:rsidRPr="00347EED">
        <w:t xml:space="preserve">like in </w:t>
      </w:r>
      <w:r w:rsidR="003E64F2">
        <w:t>the</w:t>
      </w:r>
      <w:r w:rsidR="00031011" w:rsidRPr="00347EED">
        <w:t xml:space="preserve"> other </w:t>
      </w:r>
      <w:r w:rsidR="003E64F2">
        <w:t>cancers</w:t>
      </w:r>
      <w:r w:rsidR="00031011" w:rsidRPr="00347EED">
        <w:t xml:space="preserve"> analyzed. Alleles below the regression lines (</w:t>
      </w:r>
      <w:r w:rsidR="003E64F2">
        <w:t xml:space="preserve">such as </w:t>
      </w:r>
      <w:r w:rsidR="003E64F2" w:rsidRPr="003E64F2">
        <w:rPr>
          <w:i/>
        </w:rPr>
        <w:t>KRAS</w:t>
      </w:r>
      <w:r w:rsidR="00031011" w:rsidRPr="00347EED">
        <w:t xml:space="preserve"> G12R in PAAD and </w:t>
      </w:r>
      <w:r w:rsidR="003E64F2" w:rsidRPr="003E64F2">
        <w:rPr>
          <w:i/>
        </w:rPr>
        <w:t>KRAS</w:t>
      </w:r>
      <w:r w:rsidR="003E64F2">
        <w:t xml:space="preserve"> </w:t>
      </w:r>
      <w:r w:rsidR="00031011" w:rsidRPr="00347EED">
        <w:t xml:space="preserve">G12A in COADREAD) </w:t>
      </w:r>
      <w:r w:rsidR="003E64F2">
        <w:t>had</w:t>
      </w:r>
      <w:r w:rsidR="00031011" w:rsidRPr="00347EED">
        <w:t xml:space="preserve"> a low </w:t>
      </w:r>
      <w:r w:rsidR="003E64F2">
        <w:t xml:space="preserve">predicted </w:t>
      </w:r>
      <w:r w:rsidR="00031011" w:rsidRPr="00347EED">
        <w:t xml:space="preserve">chance to occur but high </w:t>
      </w:r>
      <w:r w:rsidR="003E64F2">
        <w:t xml:space="preserve">observed </w:t>
      </w:r>
      <w:r w:rsidR="00031011" w:rsidRPr="00347EED">
        <w:t>prevalence</w:t>
      </w:r>
      <w:r w:rsidR="00BF5DAC" w:rsidRPr="00347EED">
        <w:t>. Th</w:t>
      </w:r>
      <w:r w:rsidR="00915295">
        <w:t>ese results suggest that despite</w:t>
      </w:r>
      <w:r w:rsidR="00BF5DAC" w:rsidRPr="00347EED">
        <w:t xml:space="preserve"> the </w:t>
      </w:r>
      <w:r w:rsidR="001C3B3C" w:rsidRPr="00347EED">
        <w:t>low-likelihood</w:t>
      </w:r>
      <w:r w:rsidR="00BF5DAC" w:rsidRPr="00347EED">
        <w:t xml:space="preserve"> of occurrence, </w:t>
      </w:r>
      <w:r w:rsidR="00915295">
        <w:t xml:space="preserve">the properties of these alleles provide a strong selective advantage, causing them to </w:t>
      </w:r>
      <w:r w:rsidR="00BF5DAC" w:rsidRPr="00347EED">
        <w:t xml:space="preserve">fix easily in the population. On the other </w:t>
      </w:r>
      <w:r w:rsidR="00DA3B40" w:rsidRPr="00347EED">
        <w:t>hand</w:t>
      </w:r>
      <w:r w:rsidR="00BF5DAC" w:rsidRPr="00347EED">
        <w:t xml:space="preserve">, </w:t>
      </w:r>
      <w:r w:rsidR="00915295" w:rsidRPr="00915295">
        <w:rPr>
          <w:i/>
        </w:rPr>
        <w:t>KRAS</w:t>
      </w:r>
      <w:r w:rsidR="00915295">
        <w:t xml:space="preserve"> </w:t>
      </w:r>
      <w:r w:rsidR="00BF5DAC" w:rsidRPr="00347EED">
        <w:t xml:space="preserve">G12S in COADREAD and </w:t>
      </w:r>
      <w:r w:rsidR="00915295" w:rsidRPr="00915295">
        <w:rPr>
          <w:i/>
        </w:rPr>
        <w:t>KRAS</w:t>
      </w:r>
      <w:r w:rsidR="00915295">
        <w:t xml:space="preserve"> </w:t>
      </w:r>
      <w:r w:rsidR="00BF5DAC" w:rsidRPr="00347EED">
        <w:t xml:space="preserve">G12C in PAAD, </w:t>
      </w:r>
      <w:r w:rsidR="00915295">
        <w:t>could</w:t>
      </w:r>
      <w:r w:rsidR="00BF5DAC" w:rsidRPr="00347EED">
        <w:t xml:space="preserve"> be considered </w:t>
      </w:r>
      <w:r w:rsidR="00915295">
        <w:t>“less-fit”</w:t>
      </w:r>
      <w:r w:rsidR="00BF5DAC" w:rsidRPr="00347EED">
        <w:t xml:space="preserve"> alleles for these </w:t>
      </w:r>
      <w:r w:rsidR="00915295">
        <w:t>cancers: d</w:t>
      </w:r>
      <w:r w:rsidR="00BF5DAC" w:rsidRPr="00347EED">
        <w:t xml:space="preserve">espite </w:t>
      </w:r>
      <w:r w:rsidR="00915295">
        <w:t>a</w:t>
      </w:r>
      <w:r w:rsidR="00BF5DAC" w:rsidRPr="00347EED">
        <w:t xml:space="preserve"> </w:t>
      </w:r>
      <w:r w:rsidR="001C3B3C" w:rsidRPr="00347EED">
        <w:t xml:space="preserve">relatively </w:t>
      </w:r>
      <w:r w:rsidR="00BF5DAC" w:rsidRPr="00347EED">
        <w:t xml:space="preserve">high </w:t>
      </w:r>
      <w:r w:rsidR="001C3B3C" w:rsidRPr="00347EED">
        <w:t>probability</w:t>
      </w:r>
      <w:r w:rsidR="00BF5DAC" w:rsidRPr="00347EED">
        <w:t xml:space="preserve"> of occurrence, their presence </w:t>
      </w:r>
      <w:r w:rsidR="00915295">
        <w:t>was</w:t>
      </w:r>
      <w:r w:rsidR="00BF5DAC" w:rsidRPr="00347EED">
        <w:t xml:space="preserve"> rare. </w:t>
      </w:r>
      <w:r w:rsidR="00915295">
        <w:t>To note</w:t>
      </w:r>
      <w:commentRangeStart w:id="16"/>
      <w:r w:rsidR="00BF5DAC" w:rsidRPr="00347EED">
        <w:t xml:space="preserve">, </w:t>
      </w:r>
      <w:r w:rsidR="00915295" w:rsidRPr="00915295">
        <w:rPr>
          <w:i/>
        </w:rPr>
        <w:t>KRAS</w:t>
      </w:r>
      <w:r w:rsidR="00915295">
        <w:t xml:space="preserve"> </w:t>
      </w:r>
      <w:r w:rsidR="00BF5DAC" w:rsidRPr="00347EED">
        <w:t>G13 mutations</w:t>
      </w:r>
      <w:r w:rsidR="00915295">
        <w:t xml:space="preserve"> were predicted to occur very frequently</w:t>
      </w:r>
      <w:r w:rsidR="00BF5DAC" w:rsidRPr="00347EED">
        <w:t xml:space="preserve"> but </w:t>
      </w:r>
      <w:r w:rsidR="00915295">
        <w:t>were relatively rare in tumor samples</w:t>
      </w:r>
      <w:r w:rsidR="00BF5DAC" w:rsidRPr="00347EED">
        <w:t>.</w:t>
      </w:r>
      <w:r w:rsidR="00DA3B40" w:rsidRPr="00347EED">
        <w:t xml:space="preserve"> This </w:t>
      </w:r>
      <w:r w:rsidR="00915295">
        <w:t xml:space="preserve">too </w:t>
      </w:r>
      <w:r w:rsidR="0040153F">
        <w:t>was</w:t>
      </w:r>
      <w:r w:rsidR="00DA3B40" w:rsidRPr="00347EED">
        <w:t xml:space="preserve"> likely due to a lower oncogenic </w:t>
      </w:r>
      <w:r w:rsidR="00915295">
        <w:t>“fitness”</w:t>
      </w:r>
      <w:r w:rsidR="00DA3B40" w:rsidRPr="00347EED">
        <w:t xml:space="preserve"> of G13 mutations than G12 mutations.</w:t>
      </w:r>
      <w:commentRangeEnd w:id="16"/>
      <w:r w:rsidR="003C0B07">
        <w:rPr>
          <w:rStyle w:val="CommentReference"/>
        </w:rPr>
        <w:commentReference w:id="16"/>
      </w:r>
    </w:p>
    <w:p w14:paraId="13C5416E" w14:textId="03465932" w:rsidR="00C94E48" w:rsidRPr="00347EED" w:rsidRDefault="00C94E48" w:rsidP="00A729C8"/>
    <w:p w14:paraId="5AEA0EF8" w14:textId="0956D3A0" w:rsidR="0081349E" w:rsidRPr="00347EED" w:rsidRDefault="0081349E" w:rsidP="00A729C8">
      <w:pPr>
        <w:pStyle w:val="Heading2"/>
      </w:pPr>
      <w:r w:rsidRPr="00347EED">
        <w:t>Co-mutation and mutual</w:t>
      </w:r>
      <w:r w:rsidR="00E71226" w:rsidRPr="00347EED">
        <w:t>ly</w:t>
      </w:r>
      <w:r w:rsidRPr="00347EED">
        <w:t xml:space="preserve"> exclusive </w:t>
      </w:r>
      <w:r w:rsidR="00E71226" w:rsidRPr="00347EED">
        <w:t>genetic</w:t>
      </w:r>
      <w:r w:rsidR="00C20029" w:rsidRPr="00347EED">
        <w:t xml:space="preserve"> interactions</w:t>
      </w:r>
    </w:p>
    <w:p w14:paraId="67B93365" w14:textId="78972697" w:rsidR="00D21A1D" w:rsidRPr="00347EED" w:rsidRDefault="0000466F" w:rsidP="00A729C8">
      <w:r w:rsidRPr="00347EED">
        <w:t xml:space="preserve">While the previous section investigated the origin and relative prevalence of </w:t>
      </w:r>
      <w:r w:rsidRPr="0040153F">
        <w:rPr>
          <w:i/>
        </w:rPr>
        <w:t>RAS</w:t>
      </w:r>
      <w:r w:rsidRPr="00347EED">
        <w:t xml:space="preserve"> alleles, it did not describe the characteristics of each mutation in relation to the rest of the genome. </w:t>
      </w:r>
      <w:r w:rsidR="0040153F">
        <w:t>To identify patterns of co-mutation and mutually exclusive mutations</w:t>
      </w:r>
      <w:r w:rsidRPr="00347EED">
        <w:t xml:space="preserve">, a </w:t>
      </w:r>
      <w:r w:rsidR="00827E7C" w:rsidRPr="00347EED">
        <w:t>on</w:t>
      </w:r>
      <w:r w:rsidR="00CB5475" w:rsidRPr="00347EED">
        <w:t>e</w:t>
      </w:r>
      <w:r w:rsidR="00827E7C" w:rsidRPr="00347EED">
        <w:t xml:space="preserve">-tail </w:t>
      </w:r>
      <w:r w:rsidR="0056769F" w:rsidRPr="00347EED">
        <w:t xml:space="preserve">Fisher’s </w:t>
      </w:r>
      <w:r w:rsidR="004B53AC" w:rsidRPr="00347EED">
        <w:t xml:space="preserve">exact </w:t>
      </w:r>
      <w:r w:rsidRPr="00347EED">
        <w:t xml:space="preserve">test </w:t>
      </w:r>
      <w:r w:rsidR="00CB5475" w:rsidRPr="00347EED">
        <w:t>(</w:t>
      </w:r>
      <w:r w:rsidR="0056769F" w:rsidRPr="00347EED">
        <w:t>a right-tail to detect co-mutation, a left-tail for mutual exclusivity</w:t>
      </w:r>
      <w:r w:rsidRPr="00347EED">
        <w:t>)</w:t>
      </w:r>
      <w:r w:rsidR="0040153F">
        <w:t xml:space="preserve"> was used to compare the association between over 20,000 human genes </w:t>
      </w:r>
      <w:r w:rsidR="002B74B2">
        <w:t>and</w:t>
      </w:r>
      <w:r w:rsidR="0040153F">
        <w:t xml:space="preserve"> each </w:t>
      </w:r>
      <w:r w:rsidR="0040153F" w:rsidRPr="002B74B2">
        <w:rPr>
          <w:i/>
        </w:rPr>
        <w:t>RAS</w:t>
      </w:r>
      <w:r w:rsidR="0040153F">
        <w:t xml:space="preserve"> allele</w:t>
      </w:r>
      <w:r w:rsidR="0056769F" w:rsidRPr="00347EED">
        <w:t xml:space="preserve">. Given the </w:t>
      </w:r>
      <w:r w:rsidR="004B53AC" w:rsidRPr="00347EED">
        <w:t>large number</w:t>
      </w:r>
      <w:r w:rsidR="0056769F" w:rsidRPr="00347EED">
        <w:t xml:space="preserve"> of tests</w:t>
      </w:r>
      <w:r w:rsidR="004B53AC" w:rsidRPr="00347EED">
        <w:t xml:space="preserve"> (on the order of 10</w:t>
      </w:r>
      <w:r w:rsidR="004B53AC" w:rsidRPr="00347EED">
        <w:rPr>
          <w:vertAlign w:val="superscript"/>
        </w:rPr>
        <w:t>5</w:t>
      </w:r>
      <w:r w:rsidR="004B53AC" w:rsidRPr="00347EED">
        <w:t xml:space="preserve"> tests)</w:t>
      </w:r>
      <w:r w:rsidR="0056769F" w:rsidRPr="00347EED">
        <w:t xml:space="preserve">, a </w:t>
      </w:r>
      <w:r w:rsidR="004B53AC" w:rsidRPr="00347EED">
        <w:lastRenderedPageBreak/>
        <w:t xml:space="preserve">standard </w:t>
      </w:r>
      <w:r w:rsidR="0056769F" w:rsidRPr="00347EED">
        <w:t xml:space="preserve">p-value correction with no </w:t>
      </w:r>
      <w:r w:rsidR="0056769F" w:rsidRPr="00347EED">
        <w:rPr>
          <w:i/>
        </w:rPr>
        <w:t>a priori</w:t>
      </w:r>
      <w:r w:rsidR="0056769F" w:rsidRPr="00347EED">
        <w:t xml:space="preserve"> hypothesis result</w:t>
      </w:r>
      <w:r w:rsidR="004B53AC" w:rsidRPr="00347EED">
        <w:t>ed</w:t>
      </w:r>
      <w:r w:rsidR="0056769F" w:rsidRPr="00347EED">
        <w:t xml:space="preserve"> </w:t>
      </w:r>
      <w:r w:rsidR="00D64C43" w:rsidRPr="00347EED">
        <w:t xml:space="preserve">in no significant </w:t>
      </w:r>
      <w:r w:rsidR="00C20029" w:rsidRPr="00347EED">
        <w:t>associations</w:t>
      </w:r>
      <w:r w:rsidR="00D64C43" w:rsidRPr="00347EED">
        <w:t xml:space="preserve">. </w:t>
      </w:r>
      <w:r w:rsidR="006435D8" w:rsidRPr="00347EED">
        <w:t>To increase sensitivity</w:t>
      </w:r>
      <w:r w:rsidRPr="00347EED">
        <w:t>,</w:t>
      </w:r>
      <w:r w:rsidR="006435D8" w:rsidRPr="00347EED">
        <w:t xml:space="preserve"> </w:t>
      </w:r>
      <w:r w:rsidR="0086775A" w:rsidRPr="00347EED">
        <w:t>the</w:t>
      </w:r>
      <w:r w:rsidR="006435D8" w:rsidRPr="00347EED">
        <w:t xml:space="preserve"> test</w:t>
      </w:r>
      <w:r w:rsidR="0086775A" w:rsidRPr="00347EED">
        <w:t xml:space="preserve"> was</w:t>
      </w:r>
      <w:r w:rsidR="006435D8" w:rsidRPr="00347EED">
        <w:t xml:space="preserve"> only </w:t>
      </w:r>
      <w:r w:rsidR="0086775A" w:rsidRPr="00347EED">
        <w:t xml:space="preserve">applied </w:t>
      </w:r>
      <w:r w:rsidR="006435D8" w:rsidRPr="00347EED">
        <w:t xml:space="preserve">to driver genes mutated in over 1% of the samples and expressed either in the normal tissue or in the </w:t>
      </w:r>
      <w:r w:rsidR="002B74B2">
        <w:t>cancer</w:t>
      </w:r>
      <w:r w:rsidR="00DF57E4" w:rsidRPr="00347EED">
        <w:t xml:space="preserve"> (see </w:t>
      </w:r>
      <w:r w:rsidR="00DF57E4" w:rsidRPr="00347EED">
        <w:rPr>
          <w:b/>
        </w:rPr>
        <w:t>methods</w:t>
      </w:r>
      <w:r w:rsidR="00DF57E4" w:rsidRPr="00347EED">
        <w:t xml:space="preserve">). </w:t>
      </w:r>
      <w:r w:rsidR="004E7F9A" w:rsidRPr="00347EED">
        <w:t>With th</w:t>
      </w:r>
      <w:r w:rsidR="00D21A1D" w:rsidRPr="00347EED">
        <w:t>ese</w:t>
      </w:r>
      <w:r w:rsidR="004E7F9A" w:rsidRPr="00347EED">
        <w:t xml:space="preserve"> restrict</w:t>
      </w:r>
      <w:r w:rsidR="0086775A" w:rsidRPr="00347EED">
        <w:t>ion</w:t>
      </w:r>
      <w:r w:rsidR="00D21A1D" w:rsidRPr="00347EED">
        <w:t>s</w:t>
      </w:r>
      <w:r w:rsidR="004E7F9A" w:rsidRPr="00347EED">
        <w:t>, recurrent</w:t>
      </w:r>
      <w:r w:rsidR="006435D8" w:rsidRPr="00347EED">
        <w:t xml:space="preserve"> patterns</w:t>
      </w:r>
      <w:r w:rsidR="004E7F9A" w:rsidRPr="00347EED">
        <w:t xml:space="preserve"> of mutual exclusivity and co-occurrence</w:t>
      </w:r>
      <w:r w:rsidR="00D21A1D" w:rsidRPr="00347EED">
        <w:t xml:space="preserve"> were identified</w:t>
      </w:r>
      <w:r w:rsidR="004E7F9A" w:rsidRPr="00347EED">
        <w:t xml:space="preserve">. </w:t>
      </w:r>
      <w:r w:rsidR="00D21A1D" w:rsidRPr="00347EED">
        <w:t xml:space="preserve">In general, </w:t>
      </w:r>
      <w:r w:rsidR="00D21A1D" w:rsidRPr="00347EED">
        <w:rPr>
          <w:i/>
        </w:rPr>
        <w:t>RAS</w:t>
      </w:r>
      <w:r w:rsidR="00D21A1D" w:rsidRPr="00347EED">
        <w:t xml:space="preserve"> mutations were mutually exclusive with the mutation</w:t>
      </w:r>
      <w:r w:rsidR="002B74B2">
        <w:t>s</w:t>
      </w:r>
      <w:r w:rsidR="00D21A1D" w:rsidRPr="00347EED">
        <w:t xml:space="preserve"> of other</w:t>
      </w:r>
      <w:r w:rsidR="004E7F9A" w:rsidRPr="00347EED">
        <w:t xml:space="preserve"> </w:t>
      </w:r>
      <w:r w:rsidR="000E674D" w:rsidRPr="00347EED">
        <w:t xml:space="preserve">gain-of-function </w:t>
      </w:r>
      <w:r w:rsidR="004E7F9A" w:rsidRPr="00347EED">
        <w:t>oncogene</w:t>
      </w:r>
      <w:r w:rsidR="00D21A1D" w:rsidRPr="00347EED">
        <w:t>s;</w:t>
      </w:r>
      <w:r w:rsidR="004E7F9A" w:rsidRPr="00347EED">
        <w:t xml:space="preserve"> </w:t>
      </w:r>
      <w:r w:rsidR="00836593" w:rsidRPr="00347EED">
        <w:t>f</w:t>
      </w:r>
      <w:r w:rsidR="004E7F9A" w:rsidRPr="00347EED">
        <w:t xml:space="preserve">or </w:t>
      </w:r>
      <w:proofErr w:type="gramStart"/>
      <w:r w:rsidR="004E7F9A" w:rsidRPr="00347EED">
        <w:t>example</w:t>
      </w:r>
      <w:proofErr w:type="gramEnd"/>
      <w:r w:rsidR="004E7F9A" w:rsidRPr="00347EED">
        <w:t xml:space="preserve"> </w:t>
      </w:r>
      <w:r w:rsidR="004E7F9A" w:rsidRPr="00347EED">
        <w:rPr>
          <w:i/>
        </w:rPr>
        <w:t>KRAS</w:t>
      </w:r>
      <w:r w:rsidR="004E7F9A" w:rsidRPr="00347EED">
        <w:t xml:space="preserve"> and </w:t>
      </w:r>
      <w:r w:rsidR="004E7F9A" w:rsidRPr="00347EED">
        <w:rPr>
          <w:i/>
        </w:rPr>
        <w:t xml:space="preserve">EGFR </w:t>
      </w:r>
      <w:r w:rsidR="004E7F9A" w:rsidRPr="00347EED">
        <w:t xml:space="preserve">in LUAD </w:t>
      </w:r>
      <w:r w:rsidR="00714DFE" w:rsidRPr="00347EED">
        <w:t>(</w:t>
      </w:r>
      <w:r w:rsidR="00714DFE" w:rsidRPr="00347EED">
        <w:rPr>
          <w:b/>
        </w:rPr>
        <w:t>Figure 3A</w:t>
      </w:r>
      <w:r w:rsidR="00714DFE" w:rsidRPr="00347EED">
        <w:t xml:space="preserve">) </w:t>
      </w:r>
      <w:r w:rsidR="004E7F9A" w:rsidRPr="00347EED">
        <w:t xml:space="preserve">and </w:t>
      </w:r>
      <w:r w:rsidR="004E7F9A" w:rsidRPr="00347EED">
        <w:rPr>
          <w:i/>
        </w:rPr>
        <w:t xml:space="preserve">KRAS </w:t>
      </w:r>
      <w:r w:rsidR="004E7F9A" w:rsidRPr="00347EED">
        <w:t xml:space="preserve">and </w:t>
      </w:r>
      <w:r w:rsidR="004E7F9A" w:rsidRPr="00347EED">
        <w:rPr>
          <w:i/>
        </w:rPr>
        <w:t>BRAF</w:t>
      </w:r>
      <w:r w:rsidR="004E7F9A" w:rsidRPr="00347EED">
        <w:t xml:space="preserve"> in SKCM</w:t>
      </w:r>
      <w:r w:rsidR="00714DFE" w:rsidRPr="00347EED">
        <w:t>, PAAD</w:t>
      </w:r>
      <w:r w:rsidR="00D21A1D" w:rsidRPr="00347EED">
        <w:t>,</w:t>
      </w:r>
      <w:r w:rsidR="004E7F9A" w:rsidRPr="00347EED">
        <w:t xml:space="preserve"> and COADREAD</w:t>
      </w:r>
      <w:r w:rsidR="00714DFE" w:rsidRPr="00347EED">
        <w:t xml:space="preserve"> (</w:t>
      </w:r>
      <w:r w:rsidR="00714DFE" w:rsidRPr="00347EED">
        <w:rPr>
          <w:b/>
        </w:rPr>
        <w:t xml:space="preserve">Figure 3B </w:t>
      </w:r>
      <w:r w:rsidR="00714DFE" w:rsidRPr="00347EED">
        <w:t xml:space="preserve">and </w:t>
      </w:r>
      <w:r w:rsidR="00714DFE" w:rsidRPr="00347EED">
        <w:rPr>
          <w:b/>
        </w:rPr>
        <w:t>Supplementary Figure 5</w:t>
      </w:r>
      <w:r w:rsidR="00714DFE" w:rsidRPr="00347EED">
        <w:t>)</w:t>
      </w:r>
      <w:r w:rsidR="004E7F9A" w:rsidRPr="00347EED">
        <w:t xml:space="preserve">. </w:t>
      </w:r>
      <w:r w:rsidR="000E674D" w:rsidRPr="00347EED">
        <w:t xml:space="preserve">In </w:t>
      </w:r>
      <w:r w:rsidR="004E7F9A" w:rsidRPr="00347EED">
        <w:t xml:space="preserve">MM, </w:t>
      </w:r>
      <w:r w:rsidR="000E674D" w:rsidRPr="00347EED">
        <w:t>where</w:t>
      </w:r>
      <w:r w:rsidR="004E7F9A" w:rsidRPr="00347EED">
        <w:t xml:space="preserve"> frequency of </w:t>
      </w:r>
      <w:r w:rsidR="00D21A1D" w:rsidRPr="00347EED">
        <w:t xml:space="preserve">mutations in </w:t>
      </w:r>
      <w:r w:rsidR="004E7F9A" w:rsidRPr="00347EED">
        <w:rPr>
          <w:i/>
        </w:rPr>
        <w:t xml:space="preserve">BRAF </w:t>
      </w:r>
      <w:r w:rsidR="002B74B2">
        <w:t>was</w:t>
      </w:r>
      <w:r w:rsidR="004E7F9A" w:rsidRPr="00347EED">
        <w:t xml:space="preserve"> </w:t>
      </w:r>
      <w:r w:rsidR="002B74B2">
        <w:t xml:space="preserve">about </w:t>
      </w:r>
      <w:r w:rsidR="000E674D" w:rsidRPr="00347EED">
        <w:t xml:space="preserve">7%, </w:t>
      </w:r>
      <w:r w:rsidR="00D21A1D" w:rsidRPr="00347EED">
        <w:t>no</w:t>
      </w:r>
      <w:r w:rsidR="000E674D" w:rsidRPr="00347EED">
        <w:t xml:space="preserve"> such pattern</w:t>
      </w:r>
      <w:r w:rsidR="00D21A1D" w:rsidRPr="00347EED">
        <w:t>s were observed</w:t>
      </w:r>
      <w:r w:rsidR="00836593" w:rsidRPr="00347EED">
        <w:t>, in agreement with several r</w:t>
      </w:r>
      <w:r w:rsidR="000E674D" w:rsidRPr="00347EED">
        <w:t>eport</w:t>
      </w:r>
      <w:r w:rsidR="00836593" w:rsidRPr="00347EED">
        <w:t>s</w:t>
      </w:r>
      <w:r w:rsidR="000E674D" w:rsidRPr="00347EED">
        <w:t xml:space="preserve"> of </w:t>
      </w:r>
      <w:r w:rsidR="00073B71" w:rsidRPr="00347EED">
        <w:t xml:space="preserve">multiclonal tumors </w:t>
      </w:r>
      <w:r w:rsidR="000E674D" w:rsidRPr="00347EED">
        <w:t xml:space="preserve">with </w:t>
      </w:r>
      <w:r w:rsidR="00073B71" w:rsidRPr="00347EED">
        <w:t xml:space="preserve">a mutation </w:t>
      </w:r>
      <w:r w:rsidR="000E674D" w:rsidRPr="00347EED">
        <w:t xml:space="preserve">in </w:t>
      </w:r>
      <w:r w:rsidR="00073B71" w:rsidRPr="00347EED">
        <w:t xml:space="preserve">both </w:t>
      </w:r>
      <w:r w:rsidR="000E674D" w:rsidRPr="00347EED">
        <w:t xml:space="preserve">RAS and </w:t>
      </w:r>
      <w:r w:rsidR="00073B71" w:rsidRPr="00347EED">
        <w:rPr>
          <w:i/>
        </w:rPr>
        <w:t>B</w:t>
      </w:r>
      <w:r w:rsidR="000E674D" w:rsidRPr="00347EED">
        <w:rPr>
          <w:i/>
        </w:rPr>
        <w:t>RAF</w:t>
      </w:r>
      <w:r w:rsidR="000E674D" w:rsidRPr="00347EED">
        <w:t xml:space="preserve"> genes </w:t>
      </w:r>
      <w:commentRangeStart w:id="17"/>
      <w:r w:rsidR="000E674D" w:rsidRPr="00347EED">
        <w:t>[CIT]</w:t>
      </w:r>
      <w:commentRangeEnd w:id="17"/>
      <w:r w:rsidR="002B74B2">
        <w:rPr>
          <w:rStyle w:val="CommentReference"/>
        </w:rPr>
        <w:commentReference w:id="17"/>
      </w:r>
      <w:r w:rsidR="000E674D" w:rsidRPr="00347EED">
        <w:t xml:space="preserve">. </w:t>
      </w:r>
    </w:p>
    <w:p w14:paraId="362970A3" w14:textId="5AB71464" w:rsidR="00FB1D62" w:rsidRPr="00347EED" w:rsidRDefault="00D21A1D" w:rsidP="00A729C8">
      <w:pPr>
        <w:rPr>
          <w:ins w:id="18" w:author="Joshua Cook" w:date="2019-04-14T19:25:00Z"/>
        </w:rPr>
      </w:pPr>
      <w:r w:rsidRPr="00347EED">
        <w:t>T</w:t>
      </w:r>
      <w:r w:rsidR="00DC23FF" w:rsidRPr="00347EED">
        <w:t>he most pr</w:t>
      </w:r>
      <w:r w:rsidR="002848AC" w:rsidRPr="00347EED">
        <w:t xml:space="preserve">ominent patterns of </w:t>
      </w:r>
      <w:r w:rsidRPr="00347EED">
        <w:t xml:space="preserve">allele-specific </w:t>
      </w:r>
      <w:r w:rsidR="002848AC" w:rsidRPr="00347EED">
        <w:t>co-mutation</w:t>
      </w:r>
      <w:r w:rsidR="00DC23FF" w:rsidRPr="00347EED">
        <w:t xml:space="preserve"> </w:t>
      </w:r>
      <w:r w:rsidRPr="00347EED">
        <w:t xml:space="preserve">were </w:t>
      </w:r>
      <w:r w:rsidR="00DC23FF" w:rsidRPr="00347EED">
        <w:t xml:space="preserve">found </w:t>
      </w:r>
      <w:r w:rsidR="00073B71" w:rsidRPr="00347EED">
        <w:t>with</w:t>
      </w:r>
      <w:r w:rsidRPr="00347EED">
        <w:t xml:space="preserve"> known </w:t>
      </w:r>
      <w:r w:rsidR="00DC23FF" w:rsidRPr="00347EED">
        <w:t>tumor suppressor</w:t>
      </w:r>
      <w:r w:rsidR="00FF278A" w:rsidRPr="00347EED">
        <w:t>s</w:t>
      </w:r>
      <w:r w:rsidR="00DC23FF" w:rsidRPr="00347EED">
        <w:t xml:space="preserve"> with little </w:t>
      </w:r>
      <w:r w:rsidR="00FF278A" w:rsidRPr="00347EED">
        <w:t xml:space="preserve">to no </w:t>
      </w:r>
      <w:r w:rsidR="00DC23FF" w:rsidRPr="00347EED">
        <w:t>overlap</w:t>
      </w:r>
      <w:r w:rsidR="00FF278A" w:rsidRPr="00347EED">
        <w:t xml:space="preserve"> between different alleles</w:t>
      </w:r>
      <w:r w:rsidR="003C38CD" w:rsidRPr="00347EED">
        <w:t xml:space="preserve"> and </w:t>
      </w:r>
      <w:r w:rsidRPr="00347EED">
        <w:t>across cancers</w:t>
      </w:r>
      <w:r w:rsidR="00DC23FF" w:rsidRPr="00347EED">
        <w:t xml:space="preserve">. </w:t>
      </w:r>
      <w:commentRangeStart w:id="19"/>
      <w:r w:rsidR="00F50B0D" w:rsidRPr="00347EED">
        <w:t>I</w:t>
      </w:r>
      <w:r w:rsidR="00032406" w:rsidRPr="00347EED">
        <w:t>n COADREAD, where</w:t>
      </w:r>
      <w:r w:rsidR="00DC23FF" w:rsidRPr="00347EED">
        <w:t xml:space="preserve"> </w:t>
      </w:r>
      <w:r w:rsidR="00DC23FF" w:rsidRPr="00347EED">
        <w:rPr>
          <w:i/>
        </w:rPr>
        <w:t xml:space="preserve">KRAS </w:t>
      </w:r>
      <w:r w:rsidR="00DC23FF" w:rsidRPr="00347EED">
        <w:t xml:space="preserve">G12D </w:t>
      </w:r>
      <w:r w:rsidR="00032406" w:rsidRPr="00347EED">
        <w:t>cooperate with</w:t>
      </w:r>
      <w:r w:rsidR="00DC23FF" w:rsidRPr="00347EED">
        <w:t xml:space="preserve"> </w:t>
      </w:r>
      <w:r w:rsidR="00DC23FF" w:rsidRPr="00347EED">
        <w:rPr>
          <w:i/>
        </w:rPr>
        <w:t>APC</w:t>
      </w:r>
      <w:r w:rsidR="00DC23FF" w:rsidRPr="00347EED">
        <w:t xml:space="preserve"> and </w:t>
      </w:r>
      <w:r w:rsidR="00DC23FF" w:rsidRPr="00347EED">
        <w:rPr>
          <w:i/>
        </w:rPr>
        <w:t xml:space="preserve">KRAS </w:t>
      </w:r>
      <w:r w:rsidR="00DC23FF" w:rsidRPr="00347EED">
        <w:t xml:space="preserve">G12V </w:t>
      </w:r>
      <w:r w:rsidR="00FF278A" w:rsidRPr="00347EED">
        <w:t>with</w:t>
      </w:r>
      <w:r w:rsidR="00DC23FF" w:rsidRPr="00347EED">
        <w:t xml:space="preserve"> </w:t>
      </w:r>
      <w:r w:rsidR="00DC23FF" w:rsidRPr="00347EED">
        <w:rPr>
          <w:i/>
        </w:rPr>
        <w:t xml:space="preserve">SMAD4 </w:t>
      </w:r>
      <w:r w:rsidR="00DC23FF" w:rsidRPr="00347EED">
        <w:t xml:space="preserve">and </w:t>
      </w:r>
      <w:r w:rsidR="00DC23FF" w:rsidRPr="00347EED">
        <w:rPr>
          <w:i/>
        </w:rPr>
        <w:t>MCC</w:t>
      </w:r>
      <w:r w:rsidR="00F50B0D" w:rsidRPr="00347EED">
        <w:t xml:space="preserve"> (</w:t>
      </w:r>
      <w:r w:rsidR="00F50B0D" w:rsidRPr="00347EED">
        <w:rPr>
          <w:b/>
        </w:rPr>
        <w:t>Figure 3</w:t>
      </w:r>
      <w:r w:rsidR="00F50B0D" w:rsidRPr="00347EED">
        <w:t>)</w:t>
      </w:r>
      <w:r w:rsidR="00032406" w:rsidRPr="00347EED">
        <w:rPr>
          <w:i/>
        </w:rPr>
        <w:t>.</w:t>
      </w:r>
      <w:r w:rsidR="00DC23FF" w:rsidRPr="00347EED">
        <w:rPr>
          <w:i/>
        </w:rPr>
        <w:t xml:space="preserve"> </w:t>
      </w:r>
      <w:commentRangeEnd w:id="19"/>
      <w:r w:rsidR="002B74B2">
        <w:rPr>
          <w:rStyle w:val="CommentReference"/>
        </w:rPr>
        <w:commentReference w:id="19"/>
      </w:r>
      <w:proofErr w:type="gramStart"/>
      <w:r w:rsidR="00032406" w:rsidRPr="00347EED">
        <w:t>Similarly</w:t>
      </w:r>
      <w:proofErr w:type="gramEnd"/>
      <w:r w:rsidR="00032406" w:rsidRPr="00347EED">
        <w:t xml:space="preserve"> in LUAD, </w:t>
      </w:r>
      <w:r w:rsidR="00DC23FF" w:rsidRPr="00347EED">
        <w:rPr>
          <w:i/>
        </w:rPr>
        <w:t xml:space="preserve">KRAS </w:t>
      </w:r>
      <w:r w:rsidR="00DC23FF" w:rsidRPr="00347EED">
        <w:t xml:space="preserve">G12D </w:t>
      </w:r>
      <w:r w:rsidR="00032406" w:rsidRPr="00347EED">
        <w:t xml:space="preserve">significantly co-mutates </w:t>
      </w:r>
      <w:r w:rsidR="00DC23FF" w:rsidRPr="00347EED">
        <w:t xml:space="preserve">with </w:t>
      </w:r>
      <w:r w:rsidR="00DC23FF" w:rsidRPr="00347EED">
        <w:rPr>
          <w:i/>
        </w:rPr>
        <w:t>GNAS,</w:t>
      </w:r>
      <w:r w:rsidR="00DC23FF" w:rsidRPr="00347EED">
        <w:t xml:space="preserve"> </w:t>
      </w:r>
      <w:r w:rsidR="00DC23FF" w:rsidRPr="00347EED">
        <w:rPr>
          <w:i/>
        </w:rPr>
        <w:t xml:space="preserve">KRAS </w:t>
      </w:r>
      <w:r w:rsidR="00DC23FF" w:rsidRPr="00347EED">
        <w:t xml:space="preserve">G13C with </w:t>
      </w:r>
      <w:r w:rsidR="00DC23FF" w:rsidRPr="00347EED">
        <w:rPr>
          <w:i/>
        </w:rPr>
        <w:t>ROR2</w:t>
      </w:r>
      <w:r w:rsidR="00DC23FF" w:rsidRPr="00347EED">
        <w:t xml:space="preserve"> and </w:t>
      </w:r>
      <w:commentRangeStart w:id="20"/>
      <w:r w:rsidR="00DC23FF" w:rsidRPr="00347EED">
        <w:rPr>
          <w:i/>
        </w:rPr>
        <w:t xml:space="preserve">KRAS </w:t>
      </w:r>
      <w:r w:rsidR="00DC23FF" w:rsidRPr="00347EED">
        <w:t xml:space="preserve">G12C with </w:t>
      </w:r>
      <w:r w:rsidR="00DC23FF" w:rsidRPr="00347EED">
        <w:rPr>
          <w:i/>
        </w:rPr>
        <w:t>STK11</w:t>
      </w:r>
      <w:commentRangeEnd w:id="20"/>
      <w:r w:rsidR="002B74B2">
        <w:rPr>
          <w:rStyle w:val="CommentReference"/>
        </w:rPr>
        <w:commentReference w:id="20"/>
      </w:r>
      <w:r w:rsidR="00F50B0D" w:rsidRPr="00347EED">
        <w:t xml:space="preserve"> (</w:t>
      </w:r>
      <w:r w:rsidR="00F50B0D" w:rsidRPr="00347EED">
        <w:rPr>
          <w:b/>
        </w:rPr>
        <w:t>Figure 3B</w:t>
      </w:r>
      <w:r w:rsidR="00F50B0D" w:rsidRPr="00347EED">
        <w:t>)</w:t>
      </w:r>
      <w:r w:rsidR="00DC23FF" w:rsidRPr="00347EED">
        <w:t xml:space="preserve">. </w:t>
      </w:r>
      <w:commentRangeStart w:id="21"/>
      <w:r w:rsidR="00DC23FF" w:rsidRPr="00347EED">
        <w:t xml:space="preserve">These observations let us speculate that all RAS alleles act on the same pathway with the </w:t>
      </w:r>
      <w:r w:rsidR="00032406" w:rsidRPr="00347EED">
        <w:t xml:space="preserve">possible </w:t>
      </w:r>
      <w:r w:rsidR="00DC23FF" w:rsidRPr="00347EED">
        <w:t>help of a specific tumor suppressor</w:t>
      </w:r>
      <w:r w:rsidR="00923AF9" w:rsidRPr="00347EED">
        <w:t xml:space="preserve"> but tend to not </w:t>
      </w:r>
      <w:r w:rsidR="003C38CD" w:rsidRPr="00347EED">
        <w:t>“</w:t>
      </w:r>
      <w:r w:rsidR="00923AF9" w:rsidRPr="00347EED">
        <w:t>overcharge</w:t>
      </w:r>
      <w:r w:rsidR="003C38CD" w:rsidRPr="00347EED">
        <w:t>”</w:t>
      </w:r>
      <w:r w:rsidR="00923AF9" w:rsidRPr="00347EED">
        <w:t xml:space="preserve"> the pathway itself with a secondary gain-of-function event. </w:t>
      </w:r>
      <w:commentRangeEnd w:id="21"/>
      <w:r w:rsidR="002B74B2">
        <w:rPr>
          <w:rStyle w:val="CommentReference"/>
        </w:rPr>
        <w:commentReference w:id="21"/>
      </w:r>
      <w:r w:rsidR="00923AF9" w:rsidRPr="00347EED">
        <w:t xml:space="preserve">An exception to this rule can be seen in two different examples. In PAAD, </w:t>
      </w:r>
      <w:r w:rsidR="00923AF9" w:rsidRPr="00347EED">
        <w:rPr>
          <w:i/>
        </w:rPr>
        <w:t>RAS</w:t>
      </w:r>
      <w:r w:rsidR="00923AF9" w:rsidRPr="00347EED">
        <w:t xml:space="preserve"> mutations </w:t>
      </w:r>
      <w:r w:rsidR="002B74B2">
        <w:t>were</w:t>
      </w:r>
      <w:r w:rsidR="00923AF9" w:rsidRPr="00347EED">
        <w:t xml:space="preserve"> so frequent</w:t>
      </w:r>
      <w:r w:rsidR="00DD1A56" w:rsidRPr="00347EED">
        <w:t xml:space="preserve"> (</w:t>
      </w:r>
      <w:r w:rsidR="00925533" w:rsidRPr="00347EED">
        <w:t xml:space="preserve">mutated in over </w:t>
      </w:r>
      <w:r w:rsidR="006F4181" w:rsidRPr="00347EED">
        <w:t>90% of the samples)</w:t>
      </w:r>
      <w:r w:rsidR="00923AF9" w:rsidRPr="00347EED">
        <w:t xml:space="preserve"> that </w:t>
      </w:r>
      <w:r w:rsidR="002B74B2">
        <w:t>there were no</w:t>
      </w:r>
      <w:r w:rsidR="00923AF9" w:rsidRPr="00347EED">
        <w:t xml:space="preserve"> clear pattern</w:t>
      </w:r>
      <w:r w:rsidR="002B74B2">
        <w:t>s</w:t>
      </w:r>
      <w:r w:rsidR="00923AF9" w:rsidRPr="00347EED">
        <w:t xml:space="preserve"> of mutual exclusivity</w:t>
      </w:r>
      <w:r w:rsidR="00FC2269" w:rsidRPr="00347EED">
        <w:t xml:space="preserve"> and </w:t>
      </w:r>
      <w:r w:rsidR="00925533" w:rsidRPr="00347EED">
        <w:t>little co-mutation</w:t>
      </w:r>
      <w:r w:rsidR="00807736" w:rsidRPr="00347EED">
        <w:t xml:space="preserve"> (</w:t>
      </w:r>
      <w:r w:rsidR="00807736" w:rsidRPr="00347EED">
        <w:rPr>
          <w:b/>
        </w:rPr>
        <w:t>Figure 3C</w:t>
      </w:r>
      <w:r w:rsidR="00807736" w:rsidRPr="00347EED">
        <w:t>)</w:t>
      </w:r>
      <w:r w:rsidR="00FC2269" w:rsidRPr="00347EED">
        <w:t xml:space="preserve">. </w:t>
      </w:r>
      <w:r w:rsidR="00925533" w:rsidRPr="00347EED">
        <w:t xml:space="preserve">In PAAD, </w:t>
      </w:r>
      <w:r w:rsidR="00925533" w:rsidRPr="00347EED">
        <w:rPr>
          <w:i/>
        </w:rPr>
        <w:t xml:space="preserve">KRAS </w:t>
      </w:r>
      <w:r w:rsidR="00DD1A56" w:rsidRPr="00347EED">
        <w:t xml:space="preserve">requires the cooperation of tumor suppressors like </w:t>
      </w:r>
      <w:r w:rsidR="00DD1A56" w:rsidRPr="00347EED">
        <w:rPr>
          <w:i/>
        </w:rPr>
        <w:t xml:space="preserve">TP53, </w:t>
      </w:r>
      <w:r w:rsidR="00DD1A56" w:rsidRPr="00347EED">
        <w:t>CDKN2A</w:t>
      </w:r>
      <w:r w:rsidR="00DD1A56" w:rsidRPr="00347EED">
        <w:rPr>
          <w:i/>
        </w:rPr>
        <w:t xml:space="preserve"> </w:t>
      </w:r>
      <w:r w:rsidR="00DD1A56" w:rsidRPr="00347EED">
        <w:t xml:space="preserve">and </w:t>
      </w:r>
      <w:r w:rsidR="00DD1A56" w:rsidRPr="00347EED">
        <w:rPr>
          <w:i/>
        </w:rPr>
        <w:t xml:space="preserve">SMAD4, </w:t>
      </w:r>
      <w:r w:rsidR="00DD1A56" w:rsidRPr="00347EED">
        <w:t xml:space="preserve">but there is no apparent allele-specific determination [29229669, 24388967]. </w:t>
      </w:r>
      <w:r w:rsidR="00FC2269" w:rsidRPr="00347EED">
        <w:t>I</w:t>
      </w:r>
      <w:r w:rsidR="00923AF9" w:rsidRPr="00347EED">
        <w:t xml:space="preserve">n COADREAD </w:t>
      </w:r>
      <w:r w:rsidR="00923AF9" w:rsidRPr="00347EED">
        <w:rPr>
          <w:i/>
        </w:rPr>
        <w:t xml:space="preserve">KRAS </w:t>
      </w:r>
      <w:r w:rsidR="00A82E73" w:rsidRPr="00347EED">
        <w:t>can</w:t>
      </w:r>
      <w:r w:rsidR="00923AF9" w:rsidRPr="00347EED">
        <w:t xml:space="preserve"> cooperate with </w:t>
      </w:r>
      <w:r w:rsidR="00032406" w:rsidRPr="00347EED">
        <w:rPr>
          <w:i/>
        </w:rPr>
        <w:t>PIK3CA</w:t>
      </w:r>
      <w:r w:rsidR="00923AF9" w:rsidRPr="00347EED">
        <w:t xml:space="preserve"> (</w:t>
      </w:r>
      <w:r w:rsidR="008A6A6B" w:rsidRPr="00347EED">
        <w:t xml:space="preserve">mutated in </w:t>
      </w:r>
      <w:r w:rsidR="002B74B2">
        <w:t xml:space="preserve">about </w:t>
      </w:r>
      <w:r w:rsidR="00923AF9" w:rsidRPr="00347EED">
        <w:t>20% of the samples).</w:t>
      </w:r>
      <w:r w:rsidR="008A6A6B" w:rsidRPr="00347EED">
        <w:t xml:space="preserve"> </w:t>
      </w:r>
      <w:r w:rsidR="006F4181" w:rsidRPr="00347EED">
        <w:t xml:space="preserve">This relationship has been amply investigated </w:t>
      </w:r>
      <w:r w:rsidR="00FF278A" w:rsidRPr="00347EED">
        <w:t xml:space="preserve">in the literature and </w:t>
      </w:r>
      <w:r w:rsidR="003C38CD" w:rsidRPr="00347EED">
        <w:t>the</w:t>
      </w:r>
      <w:r w:rsidR="00FF278A" w:rsidRPr="00347EED">
        <w:t xml:space="preserve"> coexistenc</w:t>
      </w:r>
      <w:r w:rsidR="003C38CD" w:rsidRPr="00347EED">
        <w:t>e is possible because, while</w:t>
      </w:r>
      <w:r w:rsidR="00FC31E7" w:rsidRPr="00347EED">
        <w:t xml:space="preserve"> there is no selective pressure to mutate</w:t>
      </w:r>
      <w:r w:rsidR="003C38CD" w:rsidRPr="00347EED">
        <w:t xml:space="preserve"> </w:t>
      </w:r>
      <w:commentRangeStart w:id="22"/>
      <w:commentRangeStart w:id="23"/>
      <w:r w:rsidR="003C38CD" w:rsidRPr="00347EED">
        <w:rPr>
          <w:i/>
        </w:rPr>
        <w:t>EGFR</w:t>
      </w:r>
      <w:r w:rsidR="003C38CD" w:rsidRPr="00347EED">
        <w:t xml:space="preserve">, </w:t>
      </w:r>
      <w:r w:rsidR="003C38CD" w:rsidRPr="00347EED">
        <w:rPr>
          <w:i/>
        </w:rPr>
        <w:t xml:space="preserve">BRAF </w:t>
      </w:r>
      <w:r w:rsidR="003C38CD" w:rsidRPr="00347EED">
        <w:t xml:space="preserve">and </w:t>
      </w:r>
      <w:r w:rsidR="00FF278A" w:rsidRPr="00347EED">
        <w:rPr>
          <w:i/>
        </w:rPr>
        <w:t>RAS</w:t>
      </w:r>
      <w:r w:rsidR="00FF278A" w:rsidRPr="00347EED">
        <w:t xml:space="preserve"> </w:t>
      </w:r>
      <w:r w:rsidR="00FC31E7" w:rsidRPr="00347EED">
        <w:t xml:space="preserve">at the same time (they all </w:t>
      </w:r>
      <w:r w:rsidR="00FF278A" w:rsidRPr="00347EED">
        <w:t xml:space="preserve">contribute to the same MAPK </w:t>
      </w:r>
      <w:r w:rsidR="00FC31E7" w:rsidRPr="00347EED">
        <w:t>signaling)</w:t>
      </w:r>
      <w:r w:rsidR="00FF278A" w:rsidRPr="00347EED">
        <w:t xml:space="preserve">, </w:t>
      </w:r>
      <w:r w:rsidR="00FF278A" w:rsidRPr="00347EED">
        <w:rPr>
          <w:i/>
        </w:rPr>
        <w:t>PIK3CA</w:t>
      </w:r>
      <w:r w:rsidR="00FF278A" w:rsidRPr="00347EED">
        <w:t xml:space="preserve"> is </w:t>
      </w:r>
      <w:r w:rsidR="00FC31E7" w:rsidRPr="00347EED">
        <w:t xml:space="preserve">also </w:t>
      </w:r>
      <w:r w:rsidR="00FF278A" w:rsidRPr="00347EED">
        <w:t xml:space="preserve">involved in </w:t>
      </w:r>
      <w:r w:rsidR="00032406" w:rsidRPr="00347EED">
        <w:t>a different</w:t>
      </w:r>
      <w:r w:rsidR="00275EB3" w:rsidRPr="00347EED">
        <w:t xml:space="preserve"> downstream</w:t>
      </w:r>
      <w:r w:rsidR="00032406" w:rsidRPr="00347EED">
        <w:t xml:space="preserve"> signal (</w:t>
      </w:r>
      <w:r w:rsidR="00FF278A" w:rsidRPr="00347EED">
        <w:t>PI3K</w:t>
      </w:r>
      <w:r w:rsidR="00032406" w:rsidRPr="00347EED">
        <w:t xml:space="preserve"> pathway) [20619739]</w:t>
      </w:r>
      <w:r w:rsidR="007F1164" w:rsidRPr="00347EED">
        <w:t>.</w:t>
      </w:r>
      <w:commentRangeEnd w:id="22"/>
      <w:r w:rsidR="00F50B0D" w:rsidRPr="00347EED">
        <w:rPr>
          <w:rStyle w:val="CommentReference"/>
        </w:rPr>
        <w:commentReference w:id="22"/>
      </w:r>
      <w:commentRangeEnd w:id="23"/>
      <w:r w:rsidR="004303AF">
        <w:rPr>
          <w:rStyle w:val="CommentReference"/>
        </w:rPr>
        <w:commentReference w:id="23"/>
      </w:r>
    </w:p>
    <w:p w14:paraId="5E286B65" w14:textId="3E989598" w:rsidR="0081349E" w:rsidRPr="00347EED" w:rsidRDefault="00FB1D62" w:rsidP="00A729C8">
      <w:r w:rsidRPr="00347EED">
        <w:t>Previously,</w:t>
      </w:r>
      <w:r w:rsidR="006640A4" w:rsidRPr="00347EED">
        <w:t xml:space="preserve"> </w:t>
      </w:r>
      <w:r w:rsidR="00CC2ED7" w:rsidRPr="00347EED">
        <w:rPr>
          <w:i/>
        </w:rPr>
        <w:t>PIK3CA</w:t>
      </w:r>
      <w:r w:rsidR="00CC2ED7" w:rsidRPr="00347EED">
        <w:t xml:space="preserve"> </w:t>
      </w:r>
      <w:r w:rsidR="00511B69" w:rsidRPr="00347EED">
        <w:t>alterations</w:t>
      </w:r>
      <w:r w:rsidR="00A30ACC" w:rsidRPr="00347EED">
        <w:t xml:space="preserve"> </w:t>
      </w:r>
      <w:r w:rsidR="001C4EAE" w:rsidRPr="00347EED">
        <w:t>were</w:t>
      </w:r>
      <w:r w:rsidR="00A30ACC" w:rsidRPr="00347EED">
        <w:t xml:space="preserve"> </w:t>
      </w:r>
      <w:r w:rsidR="003C38CD" w:rsidRPr="00347EED">
        <w:t>divided in exon 9 (</w:t>
      </w:r>
      <w:r w:rsidR="00A75E89" w:rsidRPr="00347EED">
        <w:t xml:space="preserve">mostly </w:t>
      </w:r>
      <w:r w:rsidR="003C38CD" w:rsidRPr="00347EED">
        <w:t>E545</w:t>
      </w:r>
      <w:r w:rsidR="00A75E89" w:rsidRPr="00347EED">
        <w:t>K and E542K</w:t>
      </w:r>
      <w:r w:rsidR="003C38CD" w:rsidRPr="00347EED">
        <w:t>) and exon 20</w:t>
      </w:r>
      <w:r w:rsidR="00511B69" w:rsidRPr="00347EED">
        <w:t xml:space="preserve"> (</w:t>
      </w:r>
      <w:r w:rsidR="00A75E89" w:rsidRPr="00347EED">
        <w:t xml:space="preserve">mostly </w:t>
      </w:r>
      <w:r w:rsidR="00511B69" w:rsidRPr="00347EED">
        <w:t>H1047</w:t>
      </w:r>
      <w:r w:rsidR="00CC27C8" w:rsidRPr="00347EED">
        <w:t>R</w:t>
      </w:r>
      <w:r w:rsidR="00511B69" w:rsidRPr="00347EED">
        <w:t xml:space="preserve">) mutations, showing how the co-mutation </w:t>
      </w:r>
      <w:r w:rsidR="00A75E89" w:rsidRPr="00347EED">
        <w:t xml:space="preserve">pattern is </w:t>
      </w:r>
      <w:r w:rsidR="00511B69" w:rsidRPr="00347EED">
        <w:t xml:space="preserve">observable on </w:t>
      </w:r>
      <w:r w:rsidR="00A75E89" w:rsidRPr="00347EED">
        <w:t>exon 9 but not on 20</w:t>
      </w:r>
      <w:r w:rsidRPr="00347EED">
        <w:t xml:space="preserve"> [20619739, 30361395, 23785428]</w:t>
      </w:r>
      <w:r w:rsidR="00A75E89" w:rsidRPr="00347EED">
        <w:t xml:space="preserve">. Since the </w:t>
      </w:r>
      <w:r w:rsidRPr="00347EED">
        <w:t xml:space="preserve">sequencing </w:t>
      </w:r>
      <w:r w:rsidR="00A75E89" w:rsidRPr="00347EED">
        <w:t xml:space="preserve">panels </w:t>
      </w:r>
      <w:r w:rsidRPr="00347EED">
        <w:t xml:space="preserve">collated </w:t>
      </w:r>
      <w:r w:rsidR="001C4EAE" w:rsidRPr="00347EED">
        <w:t>for COADREAD</w:t>
      </w:r>
      <w:r w:rsidRPr="00347EED">
        <w:t xml:space="preserve"> all</w:t>
      </w:r>
      <w:r w:rsidR="00FC31E7" w:rsidRPr="00347EED">
        <w:t xml:space="preserve"> </w:t>
      </w:r>
      <w:r w:rsidR="00A75E89" w:rsidRPr="00347EED">
        <w:t xml:space="preserve">target </w:t>
      </w:r>
      <w:r w:rsidR="00A75E89" w:rsidRPr="00347EED">
        <w:rPr>
          <w:i/>
        </w:rPr>
        <w:t>PIK3CA</w:t>
      </w:r>
      <w:r w:rsidR="0020537A" w:rsidRPr="00347EED">
        <w:t>,</w:t>
      </w:r>
      <w:r w:rsidR="00A75E89" w:rsidRPr="00347EED">
        <w:t xml:space="preserve"> </w:t>
      </w:r>
      <w:r w:rsidR="00A75E89" w:rsidRPr="00347EED">
        <w:rPr>
          <w:i/>
        </w:rPr>
        <w:t>KRAS</w:t>
      </w:r>
      <w:r w:rsidRPr="00347EED">
        <w:t>,</w:t>
      </w:r>
      <w:r w:rsidR="0020537A" w:rsidRPr="00347EED">
        <w:t xml:space="preserve"> and </w:t>
      </w:r>
      <w:r w:rsidR="0020537A" w:rsidRPr="00347EED">
        <w:rPr>
          <w:i/>
        </w:rPr>
        <w:t>BRAF</w:t>
      </w:r>
      <w:r w:rsidR="001C4EAE" w:rsidRPr="00347EED">
        <w:rPr>
          <w:i/>
        </w:rPr>
        <w:t xml:space="preserve"> </w:t>
      </w:r>
      <w:r w:rsidR="001C4EAE" w:rsidRPr="00347EED">
        <w:t>(over 4,500 samples)</w:t>
      </w:r>
      <w:r w:rsidR="00A75E89" w:rsidRPr="00347EED">
        <w:t>, we</w:t>
      </w:r>
      <w:r w:rsidR="00000B92" w:rsidRPr="00347EED">
        <w:t xml:space="preserve"> </w:t>
      </w:r>
      <w:r w:rsidR="001C4EAE" w:rsidRPr="00347EED">
        <w:t>have enough statistical power to ru</w:t>
      </w:r>
      <w:r w:rsidR="006A030E" w:rsidRPr="00347EED">
        <w:t>n</w:t>
      </w:r>
      <w:r w:rsidR="00275EB3" w:rsidRPr="00347EED">
        <w:t xml:space="preserve"> the same kind of co-occurrence and</w:t>
      </w:r>
      <w:r w:rsidR="006A030E" w:rsidRPr="00347EED">
        <w:t xml:space="preserve"> mutual exclusivity </w:t>
      </w:r>
      <w:r w:rsidR="001C4EAE" w:rsidRPr="00347EED">
        <w:t>analysis</w:t>
      </w:r>
      <w:r w:rsidR="006A030E" w:rsidRPr="00347EED">
        <w:t xml:space="preserve"> allele-</w:t>
      </w:r>
      <w:r w:rsidR="00275EB3" w:rsidRPr="00347EED">
        <w:t>wise</w:t>
      </w:r>
      <w:r w:rsidR="00A30FE1" w:rsidRPr="00347EED">
        <w:t xml:space="preserve">. </w:t>
      </w:r>
      <w:r w:rsidR="00C9433E" w:rsidRPr="00347EED">
        <w:rPr>
          <w:i/>
        </w:rPr>
        <w:t xml:space="preserve">KRAS </w:t>
      </w:r>
      <w:r w:rsidR="00C9433E" w:rsidRPr="00347EED">
        <w:t xml:space="preserve">G12D, G12V and G13D all </w:t>
      </w:r>
      <w:r w:rsidR="00C9433E" w:rsidRPr="00347EED">
        <w:lastRenderedPageBreak/>
        <w:t xml:space="preserve">significantly co-mutated with </w:t>
      </w:r>
      <w:r w:rsidR="00C9433E" w:rsidRPr="00347EED">
        <w:rPr>
          <w:i/>
        </w:rPr>
        <w:t xml:space="preserve">PIK3CA </w:t>
      </w:r>
      <w:r w:rsidR="00C9433E" w:rsidRPr="00347EED">
        <w:t>E545K</w:t>
      </w:r>
      <w:r w:rsidR="005711E5" w:rsidRPr="00347EED">
        <w:t xml:space="preserve"> </w:t>
      </w:r>
      <w:r w:rsidR="0066657F" w:rsidRPr="00347EED">
        <w:t xml:space="preserve">and </w:t>
      </w:r>
      <w:r w:rsidRPr="00347EED">
        <w:rPr>
          <w:i/>
        </w:rPr>
        <w:t>KRAS</w:t>
      </w:r>
      <w:r w:rsidRPr="00347EED">
        <w:t xml:space="preserve"> </w:t>
      </w:r>
      <w:r w:rsidR="0066657F" w:rsidRPr="00347EED">
        <w:t xml:space="preserve">G12D also co-mutated with </w:t>
      </w:r>
      <w:r w:rsidR="0066657F" w:rsidRPr="00347EED">
        <w:rPr>
          <w:i/>
        </w:rPr>
        <w:t>PIK3CA</w:t>
      </w:r>
      <w:r w:rsidR="0066657F" w:rsidRPr="00347EED">
        <w:t xml:space="preserve"> Q546K</w:t>
      </w:r>
      <w:r w:rsidR="002E5F82" w:rsidRPr="00347EED">
        <w:t xml:space="preserve"> (</w:t>
      </w:r>
      <w:r w:rsidRPr="00347EED">
        <w:rPr>
          <w:b/>
        </w:rPr>
        <w:t>Figure 3C</w:t>
      </w:r>
      <w:r w:rsidR="002E5F82" w:rsidRPr="00347EED">
        <w:t>). When aggregated by position, G12, G13</w:t>
      </w:r>
      <w:r w:rsidR="004303AF">
        <w:t>,</w:t>
      </w:r>
      <w:r w:rsidR="002E5F82" w:rsidRPr="00347EED">
        <w:t xml:space="preserve"> and A146 all </w:t>
      </w:r>
      <w:r w:rsidR="004C4EA7" w:rsidRPr="00347EED">
        <w:t>co-</w:t>
      </w:r>
      <w:r w:rsidR="004303AF" w:rsidRPr="00347EED">
        <w:t>occurred</w:t>
      </w:r>
      <w:r w:rsidR="004C4EA7" w:rsidRPr="00347EED">
        <w:t xml:space="preserve"> with exon 9 mutations but not exon 20</w:t>
      </w:r>
      <w:r w:rsidR="00735256" w:rsidRPr="00347EED">
        <w:t xml:space="preserve"> (</w:t>
      </w:r>
      <w:r w:rsidR="00735256" w:rsidRPr="00347EED">
        <w:rPr>
          <w:b/>
        </w:rPr>
        <w:t>Supplementary Figure 5</w:t>
      </w:r>
      <w:r w:rsidR="00735256" w:rsidRPr="00347EED">
        <w:t>)</w:t>
      </w:r>
      <w:r w:rsidR="004C4EA7" w:rsidRPr="00347EED">
        <w:t xml:space="preserve">. This observation is </w:t>
      </w:r>
      <w:r w:rsidR="003A3ED7" w:rsidRPr="00347EED">
        <w:t>c</w:t>
      </w:r>
      <w:r w:rsidR="00735256" w:rsidRPr="00347EED">
        <w:t>onsistent with the literature (</w:t>
      </w:r>
      <w:r w:rsidR="003A3ED7" w:rsidRPr="00347EED">
        <w:rPr>
          <w:i/>
        </w:rPr>
        <w:t>KRAS</w:t>
      </w:r>
      <w:r w:rsidR="003A3ED7" w:rsidRPr="00347EED">
        <w:t xml:space="preserve"> cooperating with </w:t>
      </w:r>
      <w:r w:rsidR="003A3ED7" w:rsidRPr="00347EED">
        <w:rPr>
          <w:i/>
        </w:rPr>
        <w:t>PIK3CA</w:t>
      </w:r>
      <w:r w:rsidR="003A3ED7" w:rsidRPr="00347EED">
        <w:t xml:space="preserve">) but </w:t>
      </w:r>
      <w:r w:rsidR="00735256" w:rsidRPr="00347EED">
        <w:t xml:space="preserve">refines the relationship between the two genes. </w:t>
      </w:r>
      <w:r w:rsidR="00740867" w:rsidRPr="00347EED">
        <w:t xml:space="preserve">For example, </w:t>
      </w:r>
      <w:r w:rsidR="00735256" w:rsidRPr="00347EED">
        <w:rPr>
          <w:i/>
        </w:rPr>
        <w:t xml:space="preserve">KRAS </w:t>
      </w:r>
      <w:r w:rsidR="003A3ED7" w:rsidRPr="00347EED">
        <w:t xml:space="preserve">Q61 mutations </w:t>
      </w:r>
      <w:r w:rsidRPr="00347EED">
        <w:t>do not tend to</w:t>
      </w:r>
      <w:r w:rsidR="003A3ED7" w:rsidRPr="00347EED">
        <w:t xml:space="preserve"> co</w:t>
      </w:r>
      <w:r w:rsidRPr="00347EED">
        <w:t>-mutate</w:t>
      </w:r>
      <w:r w:rsidR="003A3ED7" w:rsidRPr="00347EED">
        <w:t xml:space="preserve"> with </w:t>
      </w:r>
      <w:r w:rsidR="003A3ED7" w:rsidRPr="00347EED">
        <w:rPr>
          <w:i/>
        </w:rPr>
        <w:t>PIK3CA</w:t>
      </w:r>
      <w:r w:rsidR="003A3ED7" w:rsidRPr="00347EED">
        <w:t xml:space="preserve"> </w:t>
      </w:r>
      <w:r w:rsidR="00061B2D" w:rsidRPr="00347EED">
        <w:t xml:space="preserve">(only 1 case </w:t>
      </w:r>
      <w:r w:rsidRPr="00347EED">
        <w:t>contained both</w:t>
      </w:r>
      <w:r w:rsidR="00061B2D" w:rsidRPr="00347EED">
        <w:t xml:space="preserve"> </w:t>
      </w:r>
      <w:r w:rsidR="00740867" w:rsidRPr="00347EED">
        <w:rPr>
          <w:i/>
        </w:rPr>
        <w:t xml:space="preserve">PIK3CA </w:t>
      </w:r>
      <w:r w:rsidR="00061B2D" w:rsidRPr="00347EED">
        <w:t xml:space="preserve">E545 and </w:t>
      </w:r>
      <w:r w:rsidR="00740867" w:rsidRPr="00347EED">
        <w:rPr>
          <w:i/>
        </w:rPr>
        <w:t xml:space="preserve">KRAS </w:t>
      </w:r>
      <w:r w:rsidR="00061B2D" w:rsidRPr="00347EED">
        <w:t xml:space="preserve">Q61 </w:t>
      </w:r>
      <w:r w:rsidRPr="00347EED">
        <w:t>mutations</w:t>
      </w:r>
      <w:r w:rsidR="001C4EAE" w:rsidRPr="00347EED">
        <w:t xml:space="preserve"> </w:t>
      </w:r>
      <w:r w:rsidRPr="00347EED">
        <w:t xml:space="preserve">in a total of </w:t>
      </w:r>
      <w:r w:rsidR="00061B2D" w:rsidRPr="00347EED">
        <w:t>92</w:t>
      </w:r>
      <w:r w:rsidRPr="00347EED">
        <w:t xml:space="preserve"> samples with a</w:t>
      </w:r>
      <w:r w:rsidR="00061B2D" w:rsidRPr="00347EED">
        <w:t xml:space="preserve"> </w:t>
      </w:r>
      <w:r w:rsidR="00740867" w:rsidRPr="00347EED">
        <w:rPr>
          <w:i/>
        </w:rPr>
        <w:t xml:space="preserve">KRAS </w:t>
      </w:r>
      <w:r w:rsidR="00061B2D" w:rsidRPr="00347EED">
        <w:t xml:space="preserve">Q61 </w:t>
      </w:r>
      <w:r w:rsidRPr="00347EED">
        <w:t>mutation</w:t>
      </w:r>
      <w:r w:rsidR="00061B2D" w:rsidRPr="00347EED">
        <w:t xml:space="preserve">) </w:t>
      </w:r>
      <w:r w:rsidR="001C4EAE" w:rsidRPr="00347EED">
        <w:t>while</w:t>
      </w:r>
      <w:r w:rsidR="003A3ED7" w:rsidRPr="00347EED">
        <w:t xml:space="preserve"> </w:t>
      </w:r>
      <w:r w:rsidR="00735256" w:rsidRPr="00347EED">
        <w:t xml:space="preserve">A146, </w:t>
      </w:r>
      <w:r w:rsidR="003A3ED7" w:rsidRPr="00347EED">
        <w:t xml:space="preserve">an allele </w:t>
      </w:r>
      <w:r w:rsidR="00087AFB" w:rsidRPr="00347EED">
        <w:t>with reduced activity compared to other oncogenic mutations [30952657]</w:t>
      </w:r>
      <w:r w:rsidR="00735256" w:rsidRPr="00347EED">
        <w:t>,</w:t>
      </w:r>
      <w:r w:rsidR="003A3ED7" w:rsidRPr="00347EED">
        <w:t xml:space="preserve"> </w:t>
      </w:r>
      <w:r w:rsidR="001C4EAE" w:rsidRPr="00347EED">
        <w:t xml:space="preserve">co-mutates </w:t>
      </w:r>
      <w:r w:rsidR="00735256" w:rsidRPr="00347EED">
        <w:t>in a similar fashion as the more frequent G12 and G13</w:t>
      </w:r>
      <w:r w:rsidR="003A3ED7" w:rsidRPr="00347EED">
        <w:t xml:space="preserve">. </w:t>
      </w:r>
      <w:r w:rsidR="00735256" w:rsidRPr="00347EED">
        <w:t xml:space="preserve">The allele-wise analysis is instead </w:t>
      </w:r>
      <w:r w:rsidR="00740867" w:rsidRPr="00347EED">
        <w:t>in agreement</w:t>
      </w:r>
      <w:r w:rsidR="00735256" w:rsidRPr="00347EED">
        <w:t xml:space="preserve"> with </w:t>
      </w:r>
      <w:r w:rsidR="00D139AB" w:rsidRPr="00347EED">
        <w:t xml:space="preserve">the </w:t>
      </w:r>
      <w:r w:rsidR="00735256" w:rsidRPr="00347EED">
        <w:t xml:space="preserve">gene-wise analysis on </w:t>
      </w:r>
      <w:r w:rsidR="00735256" w:rsidRPr="00347EED">
        <w:rPr>
          <w:i/>
        </w:rPr>
        <w:t>BRAF</w:t>
      </w:r>
      <w:r w:rsidR="00735256" w:rsidRPr="00347EED">
        <w:t xml:space="preserve">, where essentially all </w:t>
      </w:r>
      <w:r w:rsidR="00735256" w:rsidRPr="00347EED">
        <w:rPr>
          <w:i/>
        </w:rPr>
        <w:t xml:space="preserve">KRAS </w:t>
      </w:r>
      <w:r w:rsidR="00735256" w:rsidRPr="00347EED">
        <w:t xml:space="preserve">alleles tend to be mutually exclusive with </w:t>
      </w:r>
      <w:r w:rsidR="00735256" w:rsidRPr="00347EED">
        <w:rPr>
          <w:i/>
        </w:rPr>
        <w:t xml:space="preserve">BRAF </w:t>
      </w:r>
      <w:r w:rsidR="00D139AB" w:rsidRPr="00347EED">
        <w:t xml:space="preserve">V600E. </w:t>
      </w:r>
      <w:commentRangeStart w:id="24"/>
      <w:r w:rsidR="00D139AB" w:rsidRPr="00347EED">
        <w:rPr>
          <w:i/>
        </w:rPr>
        <w:t>BRAF</w:t>
      </w:r>
      <w:r w:rsidR="00D139AB" w:rsidRPr="00347EED">
        <w:t xml:space="preserve">, on the other hand, is able to significantly </w:t>
      </w:r>
      <w:r w:rsidR="00D968F6" w:rsidRPr="00347EED">
        <w:t xml:space="preserve">co-mutate </w:t>
      </w:r>
      <w:r w:rsidR="00D139AB" w:rsidRPr="00347EED">
        <w:t xml:space="preserve">with </w:t>
      </w:r>
      <w:r w:rsidR="00D139AB" w:rsidRPr="00347EED">
        <w:rPr>
          <w:i/>
        </w:rPr>
        <w:t xml:space="preserve">PIK3CA </w:t>
      </w:r>
      <w:r w:rsidR="00D139AB" w:rsidRPr="00347EED">
        <w:t xml:space="preserve">H1047K (exon 20) and </w:t>
      </w:r>
      <w:r w:rsidR="00D139AB" w:rsidRPr="00347EED">
        <w:rPr>
          <w:i/>
        </w:rPr>
        <w:t>PIK3CA</w:t>
      </w:r>
      <w:r w:rsidR="00D139AB" w:rsidRPr="00347EED">
        <w:t xml:space="preserve"> Q546K (exon 9), but not with the more frequent E545K (that elicit</w:t>
      </w:r>
      <w:r w:rsidR="0095773F" w:rsidRPr="00347EED">
        <w:t>s</w:t>
      </w:r>
      <w:r w:rsidR="00D139AB" w:rsidRPr="00347EED">
        <w:t xml:space="preserve"> </w:t>
      </w:r>
      <w:r w:rsidR="00D139AB" w:rsidRPr="00347EED">
        <w:rPr>
          <w:i/>
        </w:rPr>
        <w:t xml:space="preserve">KRAS </w:t>
      </w:r>
      <w:r w:rsidR="00D139AB" w:rsidRPr="00347EED">
        <w:t xml:space="preserve">more often). This contradicts previous reports on the inability of </w:t>
      </w:r>
      <w:r w:rsidR="00D139AB" w:rsidRPr="00347EED">
        <w:rPr>
          <w:i/>
        </w:rPr>
        <w:t>BRAF</w:t>
      </w:r>
      <w:r w:rsidR="00D139AB" w:rsidRPr="00347EED">
        <w:t xml:space="preserve"> to cooperate with </w:t>
      </w:r>
      <w:r w:rsidR="00D139AB" w:rsidRPr="00347EED">
        <w:rPr>
          <w:i/>
        </w:rPr>
        <w:t xml:space="preserve">PIK3CA </w:t>
      </w:r>
      <w:r w:rsidR="00D139AB" w:rsidRPr="00347EED">
        <w:t>[30361395] and delineates a clearer interplay among these genes.</w:t>
      </w:r>
      <w:commentRangeEnd w:id="24"/>
      <w:r w:rsidR="00D968F6" w:rsidRPr="00347EED">
        <w:rPr>
          <w:rStyle w:val="CommentReference"/>
        </w:rPr>
        <w:commentReference w:id="24"/>
      </w:r>
    </w:p>
    <w:p w14:paraId="26DE2191" w14:textId="32BA7BB6" w:rsidR="00A232CE" w:rsidRPr="00347EED" w:rsidRDefault="00A232CE" w:rsidP="00A729C8">
      <w:r w:rsidRPr="00347EED">
        <w:br w:type="page"/>
      </w:r>
    </w:p>
    <w:p w14:paraId="6FBD5CEB" w14:textId="77777777" w:rsidR="00A232CE" w:rsidRPr="00347EED" w:rsidRDefault="00A232CE" w:rsidP="004303AF">
      <w:pPr>
        <w:pStyle w:val="Heading2"/>
      </w:pPr>
      <w:r w:rsidRPr="00347EED">
        <w:lastRenderedPageBreak/>
        <w:t>Allele-specific synthetic lethality</w:t>
      </w:r>
    </w:p>
    <w:p w14:paraId="4EA29E8D" w14:textId="680515C9" w:rsidR="00A232CE" w:rsidRPr="00347EED" w:rsidRDefault="00A232CE" w:rsidP="00A729C8">
      <w:r w:rsidRPr="00347EED">
        <w:tab/>
        <w:t>The distinct characteristics of</w:t>
      </w:r>
      <w:r w:rsidR="00913602" w:rsidRPr="00347EED">
        <w:t xml:space="preserve"> </w:t>
      </w:r>
      <w:r w:rsidRPr="00347EED">
        <w:rPr>
          <w:i/>
          <w:iCs/>
        </w:rPr>
        <w:t>KRAS</w:t>
      </w:r>
      <w:r w:rsidRPr="00347EED">
        <w:t xml:space="preserve"> alleles and the consequential differences in signaling properties open up the possibility of allele-specific genetic dependencies. Termed “synthetic lethality”</w:t>
      </w:r>
      <w:r w:rsidR="00913602" w:rsidRPr="00347EED">
        <w:t xml:space="preserve"> [16110319, 16572121, 25354106],</w:t>
      </w:r>
      <w:r w:rsidRPr="00347EED">
        <w:t xml:space="preserve"> the oncogenic state induced by an activating </w:t>
      </w:r>
      <w:r w:rsidRPr="00347EED">
        <w:rPr>
          <w:i/>
          <w:iCs/>
        </w:rPr>
        <w:t>KRAS</w:t>
      </w:r>
      <w:r w:rsidRPr="00347EED">
        <w:t xml:space="preserve"> allele can make the cancerous cells more dependent on specific pathways or cellular functions, thus creating new potential drug targets out of normally non-essential genes. The Cancer Dependency Map (</w:t>
      </w:r>
      <w:proofErr w:type="spellStart"/>
      <w:r w:rsidRPr="00347EED">
        <w:t>DepMap</w:t>
      </w:r>
      <w:proofErr w:type="spellEnd"/>
      <w:r w:rsidRPr="00347EED">
        <w:t xml:space="preserve">) project has worked to elucidate these </w:t>
      </w:r>
      <w:r w:rsidR="00387932" w:rsidRPr="00347EED">
        <w:t>dependencies</w:t>
      </w:r>
      <w:r w:rsidRPr="00347EED">
        <w:t xml:space="preserve"> by systematically measuring the effect of individually knocking-out 17,634 coding genes in over 500 cancer-derived cell lines [28753430, 29083409]. While the distinct dependencies of </w:t>
      </w:r>
      <w:r w:rsidRPr="00347EED">
        <w:rPr>
          <w:i/>
          <w:iCs/>
        </w:rPr>
        <w:t>KRAS</w:t>
      </w:r>
      <w:r w:rsidRPr="00347EED">
        <w:t xml:space="preserve">-mutant tumors have been investigated [28753431, 19847166], the alleles have been largely ignored. </w:t>
      </w:r>
    </w:p>
    <w:p w14:paraId="4FA978BD" w14:textId="549D5088" w:rsidR="00A232CE" w:rsidRPr="00347EED" w:rsidRDefault="00A232CE" w:rsidP="00A729C8">
      <w:r w:rsidRPr="00347EED">
        <w:tab/>
        <w:t xml:space="preserve">The </w:t>
      </w:r>
      <w:proofErr w:type="spellStart"/>
      <w:r w:rsidRPr="00347EED">
        <w:t>DepMap</w:t>
      </w:r>
      <w:proofErr w:type="spellEnd"/>
      <w:r w:rsidRPr="00347EED">
        <w:t xml:space="preserve"> project screened 27 COADREAD, 76 LUAD, 16 MM, 25 PAAD, and 34 SKCM derived cell lines, of which 13 COADREAD, 26 LUAD, and 23 PAAD had a </w:t>
      </w:r>
      <w:r w:rsidRPr="00347EED">
        <w:rPr>
          <w:i/>
          <w:iCs/>
        </w:rPr>
        <w:t>KRAS</w:t>
      </w:r>
      <w:r w:rsidRPr="00347EED">
        <w:t xml:space="preserve"> mutation, 8 SKCM had a </w:t>
      </w:r>
      <w:r w:rsidRPr="00347EED">
        <w:rPr>
          <w:i/>
          <w:iCs/>
        </w:rPr>
        <w:t>NRAS</w:t>
      </w:r>
      <w:r w:rsidRPr="00347EED">
        <w:t xml:space="preserve"> mutation, and 9 MM had either a </w:t>
      </w:r>
      <w:r w:rsidRPr="00347EED">
        <w:rPr>
          <w:i/>
          <w:iCs/>
        </w:rPr>
        <w:t>KRAS</w:t>
      </w:r>
      <w:r w:rsidRPr="00347EED">
        <w:t xml:space="preserve"> or </w:t>
      </w:r>
      <w:r w:rsidRPr="00347EED">
        <w:rPr>
          <w:i/>
          <w:iCs/>
        </w:rPr>
        <w:t>NRAS</w:t>
      </w:r>
      <w:r w:rsidRPr="00347EED">
        <w:t xml:space="preserve"> mutation (only including mutations in hotspot codons; </w:t>
      </w:r>
      <w:r w:rsidRPr="00347EED">
        <w:rPr>
          <w:b/>
          <w:bCs/>
        </w:rPr>
        <w:t>Supp</w:t>
      </w:r>
      <w:r w:rsidR="00387932" w:rsidRPr="00347EED">
        <w:rPr>
          <w:b/>
          <w:bCs/>
        </w:rPr>
        <w:t>lementary</w:t>
      </w:r>
      <w:r w:rsidRPr="00347EED">
        <w:rPr>
          <w:b/>
          <w:bCs/>
        </w:rPr>
        <w:t xml:space="preserve"> Figure JHC1A</w:t>
      </w:r>
      <w:r w:rsidRPr="00347EED">
        <w:t>). Only alleles found in at least three cell lines</w:t>
      </w:r>
      <w:r w:rsidR="004303AF">
        <w:t xml:space="preserve"> of a cancer</w:t>
      </w:r>
      <w:r w:rsidRPr="00347EED">
        <w:t xml:space="preserve"> were used in the following analysis, which restricted the analysis to the most common </w:t>
      </w:r>
      <w:r w:rsidRPr="00347EED">
        <w:rPr>
          <w:i/>
          <w:iCs/>
        </w:rPr>
        <w:t>KRAS</w:t>
      </w:r>
      <w:r w:rsidRPr="00347EED">
        <w:t xml:space="preserve"> alleles of COAD</w:t>
      </w:r>
      <w:r w:rsidR="00387932" w:rsidRPr="00347EED">
        <w:t>READ</w:t>
      </w:r>
      <w:r w:rsidRPr="00347EED">
        <w:t xml:space="preserve">, LUAD, and PAAD cell lines. The metric for genetic dependency was a measure of the depletion of the CRISPR sgRNA for the given target gene [29083409]; </w:t>
      </w:r>
      <w:proofErr w:type="gramStart"/>
      <w:r w:rsidRPr="00347EED">
        <w:t>thus</w:t>
      </w:r>
      <w:proofErr w:type="gramEnd"/>
      <w:r w:rsidRPr="00347EED">
        <w:t xml:space="preserve"> a negative score indicated a greater dependency. </w:t>
      </w:r>
      <w:r w:rsidR="00913602" w:rsidRPr="00347EED">
        <w:t xml:space="preserve">Confirming the importance of the </w:t>
      </w:r>
      <w:r w:rsidR="00913602" w:rsidRPr="00347EED">
        <w:rPr>
          <w:i/>
        </w:rPr>
        <w:t>KRAS</w:t>
      </w:r>
      <w:r w:rsidR="00913602" w:rsidRPr="00347EED">
        <w:t xml:space="preserve"> oncogenic mutation [</w:t>
      </w:r>
      <w:r w:rsidR="009A2590" w:rsidRPr="00347EED">
        <w:t>19477428, 22341439</w:t>
      </w:r>
      <w:r w:rsidR="00913602" w:rsidRPr="00347EED">
        <w:t xml:space="preserve">], most of the </w:t>
      </w:r>
      <w:r w:rsidR="00913602" w:rsidRPr="00347EED">
        <w:rPr>
          <w:i/>
          <w:iCs/>
        </w:rPr>
        <w:t>KRAS</w:t>
      </w:r>
      <w:r w:rsidR="00913602" w:rsidRPr="00347EED">
        <w:t xml:space="preserve">-mutant cell lines used were strongly dependent on </w:t>
      </w:r>
      <w:r w:rsidR="00913602" w:rsidRPr="00347EED">
        <w:rPr>
          <w:i/>
          <w:iCs/>
        </w:rPr>
        <w:t>KRAS</w:t>
      </w:r>
      <w:r w:rsidR="00913602" w:rsidRPr="00347EED">
        <w:rPr>
          <w:b/>
          <w:bCs/>
          <w:i/>
          <w:iCs/>
        </w:rPr>
        <w:t xml:space="preserve"> </w:t>
      </w:r>
      <w:r w:rsidR="00913602" w:rsidRPr="00347EED">
        <w:t>(</w:t>
      </w:r>
      <w:r w:rsidR="00913602" w:rsidRPr="00347EED">
        <w:rPr>
          <w:b/>
          <w:bCs/>
        </w:rPr>
        <w:t>Supplementary Figure JHC1D</w:t>
      </w:r>
      <w:r w:rsidR="00913602" w:rsidRPr="00347EED">
        <w:t xml:space="preserve">). </w:t>
      </w:r>
      <w:r w:rsidRPr="00347EED">
        <w:t xml:space="preserve">A </w:t>
      </w:r>
      <w:r w:rsidR="004303AF">
        <w:t>gene was deemed to be synthetic lethal if it had</w:t>
      </w:r>
      <w:r w:rsidRPr="00347EED">
        <w:t xml:space="preserve"> a dependency score within or less than one standard deviation of genes described as pan-essential (were uniformly lethal across cancer types) [29083409]. Of these </w:t>
      </w:r>
      <w:r w:rsidR="004303AF">
        <w:t xml:space="preserve">synthetic lethal </w:t>
      </w:r>
      <w:r w:rsidRPr="00347EED">
        <w:t xml:space="preserve">genes, they were determined to be allele-specific using an ANOVA test across the </w:t>
      </w:r>
      <w:r w:rsidRPr="00347EED">
        <w:rPr>
          <w:i/>
          <w:iCs/>
        </w:rPr>
        <w:t>KRAS</w:t>
      </w:r>
      <w:r w:rsidRPr="00347EED">
        <w:t xml:space="preserve"> mutants (</w:t>
      </w:r>
      <w:r w:rsidRPr="00347EED">
        <w:rPr>
          <w:i/>
          <w:iCs/>
        </w:rPr>
        <w:t>p</w:t>
      </w:r>
      <w:r w:rsidRPr="00347EED">
        <w:t xml:space="preserve">-value &lt; 0.10). To understand the functions of the allele-specific synthetic lethal genes, </w:t>
      </w:r>
      <w:proofErr w:type="spellStart"/>
      <w:r w:rsidRPr="00347EED">
        <w:t>WebGestalt</w:t>
      </w:r>
      <w:proofErr w:type="spellEnd"/>
      <w:r w:rsidRPr="00347EED">
        <w:t xml:space="preserve"> </w:t>
      </w:r>
      <w:r w:rsidR="001E4053" w:rsidRPr="00347EED">
        <w:t>was used to</w:t>
      </w:r>
      <w:r w:rsidRPr="00347EED">
        <w:t xml:space="preserve"> identif</w:t>
      </w:r>
      <w:r w:rsidR="001E4053" w:rsidRPr="00347EED">
        <w:t>y</w:t>
      </w:r>
      <w:r w:rsidRPr="00347EED">
        <w:t xml:space="preserve"> enriched pathways and cellular functions</w:t>
      </w:r>
      <w:r w:rsidR="001E4053" w:rsidRPr="00347EED">
        <w:t xml:space="preserve"> [28472511]</w:t>
      </w:r>
      <w:r w:rsidRPr="00347EED">
        <w:t>. Unsurprisingly, across cancer types, the most commonly enriched cellular functions were related to cellular respiration, transcription, translation, and replication. However, there were still distinct genetic interactions between some target</w:t>
      </w:r>
      <w:r w:rsidR="001E4053" w:rsidRPr="00347EED">
        <w:t xml:space="preserve"> gene</w:t>
      </w:r>
      <w:r w:rsidRPr="00347EED">
        <w:t xml:space="preserve"> and </w:t>
      </w:r>
      <w:r w:rsidRPr="00347EED">
        <w:rPr>
          <w:i/>
          <w:iCs/>
        </w:rPr>
        <w:t>KRAS</w:t>
      </w:r>
      <w:r w:rsidRPr="00347EED">
        <w:t xml:space="preserve"> alleles. Below, a few instances of allele-specific synthetic lethality were described, though more were made available in the Supplementary Information</w:t>
      </w:r>
      <w:r w:rsidR="00164D81" w:rsidRPr="00347EED">
        <w:t xml:space="preserve"> (</w:t>
      </w:r>
      <w:r w:rsidR="006A1390" w:rsidRPr="004303AF">
        <w:rPr>
          <w:b/>
        </w:rPr>
        <w:t>Supplementary Figures JHC2-</w:t>
      </w:r>
      <w:r w:rsidR="00796E24" w:rsidRPr="004303AF">
        <w:rPr>
          <w:b/>
        </w:rPr>
        <w:t>4</w:t>
      </w:r>
      <w:r w:rsidR="00796E24" w:rsidRPr="00347EED">
        <w:t xml:space="preserve"> for COADREAD, LUAD, and PAAD, respectively</w:t>
      </w:r>
      <w:r w:rsidR="00164D81" w:rsidRPr="00347EED">
        <w:t>)</w:t>
      </w:r>
      <w:r w:rsidRPr="00347EED">
        <w:t>.</w:t>
      </w:r>
    </w:p>
    <w:p w14:paraId="3389CB9E" w14:textId="2D570A54" w:rsidR="00A232CE" w:rsidRPr="00347EED" w:rsidRDefault="00A232CE" w:rsidP="00A729C8">
      <w:r w:rsidRPr="00347EED">
        <w:lastRenderedPageBreak/>
        <w:tab/>
        <w:t>In COADREAD cell lines,</w:t>
      </w:r>
      <w:r w:rsidR="00164D81" w:rsidRPr="00347EED">
        <w:t xml:space="preserve"> </w:t>
      </w:r>
      <w:r w:rsidR="00164D81" w:rsidRPr="00347EED">
        <w:rPr>
          <w:i/>
          <w:iCs/>
        </w:rPr>
        <w:t>KRAS</w:t>
      </w:r>
      <w:r w:rsidR="00164D81" w:rsidRPr="00347EED">
        <w:t xml:space="preserve"> G12V had many allele-specific genetic interactions, primarily with subunits of mitochondrial ribosomal and NADH dehydrogenase. In contrast,</w:t>
      </w:r>
      <w:r w:rsidR="00631EDB" w:rsidRPr="00347EED">
        <w:t xml:space="preserve"> </w:t>
      </w:r>
      <w:r w:rsidRPr="00347EED">
        <w:rPr>
          <w:i/>
          <w:iCs/>
        </w:rPr>
        <w:t>KRAS</w:t>
      </w:r>
      <w:r w:rsidRPr="00347EED">
        <w:t xml:space="preserve"> G13D had the lowest overall allele-specific dependency on mitochondrial genes (</w:t>
      </w:r>
      <w:r w:rsidRPr="00347EED">
        <w:rPr>
          <w:b/>
          <w:bCs/>
        </w:rPr>
        <w:t>Figure JHC1A</w:t>
      </w:r>
      <w:r w:rsidRPr="00347EED">
        <w:t xml:space="preserve">). Of note, </w:t>
      </w:r>
      <w:r w:rsidRPr="00347EED">
        <w:rPr>
          <w:i/>
          <w:iCs/>
        </w:rPr>
        <w:t>POLRMT</w:t>
      </w:r>
      <w:r w:rsidRPr="00347EED">
        <w:t xml:space="preserve">, mitochondrial DNA-directed RNA polymerase, was also weakly mutually exclusive with </w:t>
      </w:r>
      <w:r w:rsidRPr="00347EED">
        <w:rPr>
          <w:i/>
          <w:iCs/>
        </w:rPr>
        <w:t>KRAS</w:t>
      </w:r>
      <w:r w:rsidRPr="00347EED">
        <w:t xml:space="preserve"> G12V</w:t>
      </w:r>
      <w:r w:rsidR="00164D81" w:rsidRPr="00347EED">
        <w:t xml:space="preserve"> (</w:t>
      </w:r>
      <w:r w:rsidR="00164D81" w:rsidRPr="00347EED">
        <w:rPr>
          <w:i/>
        </w:rPr>
        <w:t>p</w:t>
      </w:r>
      <w:r w:rsidR="00164D81" w:rsidRPr="00347EED">
        <w:t xml:space="preserve">-value = </w:t>
      </w:r>
      <w:r w:rsidR="00631EDB" w:rsidRPr="00347EED">
        <w:t>0.0699</w:t>
      </w:r>
      <w:proofErr w:type="gramStart"/>
      <w:r w:rsidR="00164D81" w:rsidRPr="00347EED">
        <w:t xml:space="preserve">) </w:t>
      </w:r>
      <w:r w:rsidRPr="00347EED">
        <w:t xml:space="preserve"> in</w:t>
      </w:r>
      <w:proofErr w:type="gramEnd"/>
      <w:r w:rsidRPr="00347EED">
        <w:t xml:space="preserve"> COADREAD tumor samples, and </w:t>
      </w:r>
      <w:r w:rsidRPr="00347EED">
        <w:rPr>
          <w:i/>
          <w:iCs/>
        </w:rPr>
        <w:t>FASTKD5</w:t>
      </w:r>
      <w:r w:rsidRPr="00347EED">
        <w:t xml:space="preserve">, mitochondrial FAST kinase domain-containing protein 5, was weakly mutually exclusive with </w:t>
      </w:r>
      <w:r w:rsidRPr="00347EED">
        <w:rPr>
          <w:i/>
          <w:iCs/>
        </w:rPr>
        <w:t>KRAS</w:t>
      </w:r>
      <w:r w:rsidRPr="00347EED">
        <w:t xml:space="preserve"> G12D</w:t>
      </w:r>
      <w:r w:rsidR="00164D81" w:rsidRPr="00347EED">
        <w:t xml:space="preserve"> (</w:t>
      </w:r>
      <w:r w:rsidR="00164D81" w:rsidRPr="00347EED">
        <w:rPr>
          <w:i/>
        </w:rPr>
        <w:t>p</w:t>
      </w:r>
      <w:r w:rsidR="00164D81" w:rsidRPr="00347EED">
        <w:t xml:space="preserve">-value = </w:t>
      </w:r>
      <w:r w:rsidR="00631EDB" w:rsidRPr="00347EED">
        <w:t>0.0930</w:t>
      </w:r>
      <w:r w:rsidR="00164D81" w:rsidRPr="00347EED">
        <w:t>)</w:t>
      </w:r>
      <w:r w:rsidRPr="00347EED">
        <w:t xml:space="preserve"> in COADREAD tumor samples. </w:t>
      </w:r>
      <w:r w:rsidR="00AB3F77" w:rsidRPr="00347EED">
        <w:t>Concordantly, t</w:t>
      </w:r>
      <w:r w:rsidR="00164D81" w:rsidRPr="00347EED">
        <w:t xml:space="preserve">hese two genes appear to be more critical for the survival of cell lines of the same </w:t>
      </w:r>
      <w:r w:rsidR="00164D81" w:rsidRPr="004303AF">
        <w:rPr>
          <w:i/>
        </w:rPr>
        <w:t>KRAS</w:t>
      </w:r>
      <w:r w:rsidR="00164D81" w:rsidRPr="00347EED">
        <w:t xml:space="preserve"> genotype</w:t>
      </w:r>
      <w:r w:rsidR="00AB3F77" w:rsidRPr="00347EED">
        <w:t xml:space="preserve"> (highlighted nodes in Figure JHC1A)</w:t>
      </w:r>
      <w:r w:rsidR="00164D81" w:rsidRPr="00347EED">
        <w:t xml:space="preserve">. </w:t>
      </w:r>
      <w:r w:rsidRPr="00347EED">
        <w:t xml:space="preserve">While synthetic lethality with mitochondrial genes was expected, the specificity of the genetic dependencies may reflect </w:t>
      </w:r>
      <w:r w:rsidR="00FF5793" w:rsidRPr="00347EED">
        <w:t>distal</w:t>
      </w:r>
      <w:r w:rsidRPr="00347EED">
        <w:t xml:space="preserve"> effects of the </w:t>
      </w:r>
      <w:r w:rsidRPr="00347EED">
        <w:rPr>
          <w:i/>
          <w:iCs/>
        </w:rPr>
        <w:t>KRAS</w:t>
      </w:r>
      <w:r w:rsidRPr="00347EED">
        <w:t xml:space="preserve"> allele</w:t>
      </w:r>
      <w:r w:rsidR="008B72C7">
        <w:t>’s signaling or specific metabolic requirements</w:t>
      </w:r>
      <w:r w:rsidRPr="00347EED">
        <w:t>.</w:t>
      </w:r>
    </w:p>
    <w:p w14:paraId="485547E3" w14:textId="03508930" w:rsidR="00A232CE" w:rsidRPr="00347EED" w:rsidRDefault="00A232CE" w:rsidP="00A729C8">
      <w:r w:rsidRPr="00347EED">
        <w:tab/>
        <w:t xml:space="preserve">LUAD cell lines </w:t>
      </w:r>
      <w:r w:rsidR="008B72C7">
        <w:t>displayed</w:t>
      </w:r>
      <w:r w:rsidRPr="00347EED">
        <w:t xml:space="preserve"> striking</w:t>
      </w:r>
      <w:r w:rsidR="00B969B0" w:rsidRPr="00347EED">
        <w:t>ly clear</w:t>
      </w:r>
      <w:r w:rsidRPr="00347EED">
        <w:t xml:space="preserve"> separation of dependency on genes implicated in cell cycle regulation (</w:t>
      </w:r>
      <w:r w:rsidRPr="00347EED">
        <w:rPr>
          <w:b/>
          <w:bCs/>
        </w:rPr>
        <w:t>Figure JHC1B</w:t>
      </w:r>
      <w:r w:rsidRPr="00347EED">
        <w:t xml:space="preserve">). Two distinct clusters of genes were identified, one demonstrating strong association with </w:t>
      </w:r>
      <w:r w:rsidRPr="00347EED">
        <w:rPr>
          <w:i/>
          <w:iCs/>
        </w:rPr>
        <w:t xml:space="preserve">KRAS </w:t>
      </w:r>
      <w:r w:rsidRPr="00347EED">
        <w:t xml:space="preserve">G12C and the other with </w:t>
      </w:r>
      <w:r w:rsidRPr="00347EED">
        <w:rPr>
          <w:i/>
          <w:iCs/>
        </w:rPr>
        <w:t xml:space="preserve">KRAS </w:t>
      </w:r>
      <w:r w:rsidRPr="00347EED">
        <w:t xml:space="preserve">G12V, suggesting the presence of allele-specific dependencies for the regulation of the cell cycle. </w:t>
      </w:r>
      <w:r w:rsidRPr="00347EED">
        <w:rPr>
          <w:i/>
          <w:iCs/>
        </w:rPr>
        <w:t>NUMA1</w:t>
      </w:r>
      <w:r w:rsidRPr="00347EED">
        <w:t xml:space="preserve">, nuclear mitotic apparatus protein 1, was mutated in a weakly mutually exclusive manner with </w:t>
      </w:r>
      <w:r w:rsidRPr="00347EED">
        <w:rPr>
          <w:i/>
          <w:iCs/>
        </w:rPr>
        <w:t>KRAS</w:t>
      </w:r>
      <w:r w:rsidRPr="00347EED">
        <w:t xml:space="preserve"> G12C in human LUAD samples</w:t>
      </w:r>
      <w:r w:rsidR="00B969B0" w:rsidRPr="00347EED">
        <w:t xml:space="preserve"> (</w:t>
      </w:r>
      <w:r w:rsidR="00B969B0" w:rsidRPr="00347EED">
        <w:rPr>
          <w:i/>
        </w:rPr>
        <w:t>p</w:t>
      </w:r>
      <w:r w:rsidR="00B969B0" w:rsidRPr="00347EED">
        <w:t xml:space="preserve">-value = </w:t>
      </w:r>
      <w:r w:rsidR="00631EDB" w:rsidRPr="00347EED">
        <w:t>0.0905</w:t>
      </w:r>
      <w:r w:rsidR="00B969B0" w:rsidRPr="00347EED">
        <w:t>)</w:t>
      </w:r>
      <w:r w:rsidRPr="00347EED">
        <w:t xml:space="preserve"> and consistently had a lower dependency score with this allele compared to </w:t>
      </w:r>
      <w:r w:rsidRPr="00347EED">
        <w:rPr>
          <w:i/>
          <w:iCs/>
        </w:rPr>
        <w:t>KRAS</w:t>
      </w:r>
      <w:r w:rsidRPr="00347EED">
        <w:t xml:space="preserve"> G12V. Though further experimentation is required to confirm any hypotheses, these results suggest that there are unique properties of cell cycle regulation dependent upon the </w:t>
      </w:r>
      <w:r w:rsidRPr="00347EED">
        <w:rPr>
          <w:i/>
          <w:iCs/>
        </w:rPr>
        <w:t>KRAS</w:t>
      </w:r>
      <w:r w:rsidRPr="00347EED">
        <w:t xml:space="preserve"> allele of LUAD tumors.</w:t>
      </w:r>
    </w:p>
    <w:p w14:paraId="4DC254FE" w14:textId="79DFB99E" w:rsidR="00B969B0" w:rsidRPr="00347EED" w:rsidRDefault="00A232CE" w:rsidP="00A729C8">
      <w:r w:rsidRPr="00347EED">
        <w:tab/>
        <w:t xml:space="preserve">Interestingly, the distinction between synthetic lethal interactions of the </w:t>
      </w:r>
      <w:r w:rsidRPr="00347EED">
        <w:rPr>
          <w:i/>
          <w:iCs/>
        </w:rPr>
        <w:t xml:space="preserve">KRAS </w:t>
      </w:r>
      <w:r w:rsidRPr="00347EED">
        <w:t>alleles was less clear in PAAD cell lines.</w:t>
      </w:r>
      <w:r w:rsidR="00B969B0" w:rsidRPr="00347EED">
        <w:t xml:space="preserve"> This concurred the trend of low co-mutation and mutual exclusive genetic interactions found in tumor samples (</w:t>
      </w:r>
      <w:r w:rsidR="00B969B0" w:rsidRPr="008B72C7">
        <w:rPr>
          <w:b/>
        </w:rPr>
        <w:t>Figure 3C</w:t>
      </w:r>
      <w:r w:rsidR="00B969B0" w:rsidRPr="00347EED">
        <w:t>).</w:t>
      </w:r>
      <w:r w:rsidRPr="00347EED">
        <w:t xml:space="preserve"> Of the more </w:t>
      </w:r>
      <w:r w:rsidR="00B969B0" w:rsidRPr="00347EED">
        <w:t xml:space="preserve">distinct </w:t>
      </w:r>
      <w:r w:rsidRPr="00347EED">
        <w:t xml:space="preserve">differences was the greater dependency of </w:t>
      </w:r>
      <w:r w:rsidRPr="00347EED">
        <w:rPr>
          <w:i/>
          <w:iCs/>
        </w:rPr>
        <w:t xml:space="preserve">KRAS </w:t>
      </w:r>
      <w:r w:rsidRPr="00347EED">
        <w:t xml:space="preserve">G12R on mitochondrial ribosomal subunits than </w:t>
      </w:r>
      <w:r w:rsidRPr="00347EED">
        <w:rPr>
          <w:i/>
          <w:iCs/>
        </w:rPr>
        <w:t>KRAS</w:t>
      </w:r>
      <w:r w:rsidRPr="00347EED">
        <w:t xml:space="preserve"> G12D or G12V (</w:t>
      </w:r>
      <w:r w:rsidRPr="00347EED">
        <w:rPr>
          <w:b/>
          <w:bCs/>
        </w:rPr>
        <w:t>Figure JHC1C</w:t>
      </w:r>
      <w:r w:rsidRPr="00347EED">
        <w:t xml:space="preserve">). Additionally, cell lines with </w:t>
      </w:r>
      <w:r w:rsidRPr="00347EED">
        <w:rPr>
          <w:i/>
          <w:iCs/>
        </w:rPr>
        <w:t xml:space="preserve">KRAS </w:t>
      </w:r>
      <w:r w:rsidRPr="00347EED">
        <w:t xml:space="preserve">G12V mutations were consistently less dependent on mitochondrial genes than the other two alleles. These data provide further evidence to suggest that the metabolic requirements of PAAD tumors rely, in part, on the specific </w:t>
      </w:r>
      <w:r w:rsidRPr="00347EED">
        <w:rPr>
          <w:i/>
          <w:iCs/>
        </w:rPr>
        <w:t>KRAS</w:t>
      </w:r>
      <w:r w:rsidRPr="00347EED">
        <w:t xml:space="preserve"> </w:t>
      </w:r>
      <w:commentRangeStart w:id="25"/>
      <w:r w:rsidRPr="00347EED">
        <w:t>allele</w:t>
      </w:r>
      <w:commentRangeEnd w:id="25"/>
      <w:r w:rsidR="00BC1665" w:rsidRPr="00347EED">
        <w:rPr>
          <w:rStyle w:val="CommentReference"/>
        </w:rPr>
        <w:commentReference w:id="25"/>
      </w:r>
      <w:r w:rsidRPr="00347EED">
        <w:t>.</w:t>
      </w:r>
    </w:p>
    <w:p w14:paraId="678D2740" w14:textId="33CD76DB" w:rsidR="00A232CE" w:rsidRPr="00347EED" w:rsidRDefault="00B969B0" w:rsidP="00A729C8">
      <w:r w:rsidRPr="00347EED">
        <w:t xml:space="preserve">Of particular interest were genes implicated in canonical oncogenic signaling pathways. Thus, allele-specific genetic dependencies were found for genes involved in apoptosis, cell cycle, </w:t>
      </w:r>
      <w:r w:rsidR="00613E1B" w:rsidRPr="00347EED">
        <w:t>Notch/</w:t>
      </w:r>
      <w:proofErr w:type="spellStart"/>
      <w:r w:rsidR="00613E1B" w:rsidRPr="00347EED">
        <w:t>Wnt</w:t>
      </w:r>
      <w:proofErr w:type="spellEnd"/>
      <w:r w:rsidR="00613E1B" w:rsidRPr="00347EED">
        <w:t xml:space="preserve"> signaling, </w:t>
      </w:r>
      <w:r w:rsidR="008B72C7">
        <w:t>p</w:t>
      </w:r>
      <w:r w:rsidR="00613E1B" w:rsidRPr="00347EED">
        <w:t>53 signaling,</w:t>
      </w:r>
      <w:r w:rsidR="00AA3A67" w:rsidRPr="00347EED">
        <w:t xml:space="preserve"> </w:t>
      </w:r>
      <w:r w:rsidR="00613E1B" w:rsidRPr="00347EED">
        <w:t xml:space="preserve">and Ras signaling </w:t>
      </w:r>
      <w:commentRangeStart w:id="26"/>
      <w:r w:rsidR="00613E1B" w:rsidRPr="00347EED">
        <w:t>[27899662]</w:t>
      </w:r>
      <w:commentRangeEnd w:id="26"/>
      <w:r w:rsidR="00613E1B" w:rsidRPr="00347EED">
        <w:rPr>
          <w:rStyle w:val="CommentReference"/>
        </w:rPr>
        <w:commentReference w:id="26"/>
      </w:r>
      <w:r w:rsidR="00C71F7D" w:rsidRPr="00347EED">
        <w:t xml:space="preserve"> using the same tests as above. </w:t>
      </w:r>
      <w:r w:rsidR="00CB2065" w:rsidRPr="00347EED">
        <w:t>In COADREAD cell lines</w:t>
      </w:r>
      <w:r w:rsidR="00AA3A67" w:rsidRPr="00347EED">
        <w:t xml:space="preserve"> (</w:t>
      </w:r>
      <w:r w:rsidR="00AA3A67" w:rsidRPr="00347EED">
        <w:rPr>
          <w:b/>
        </w:rPr>
        <w:t>Figure JHC2A</w:t>
      </w:r>
      <w:r w:rsidR="00AA3A67" w:rsidRPr="00347EED">
        <w:t>)</w:t>
      </w:r>
      <w:r w:rsidR="00CB2065" w:rsidRPr="00347EED">
        <w:t xml:space="preserve">, </w:t>
      </w:r>
      <w:r w:rsidR="00CB2065" w:rsidRPr="00347EED">
        <w:rPr>
          <w:i/>
        </w:rPr>
        <w:t>KRAS</w:t>
      </w:r>
      <w:r w:rsidR="00CB2065" w:rsidRPr="00347EED">
        <w:t xml:space="preserve"> </w:t>
      </w:r>
      <w:r w:rsidR="00CB2065" w:rsidRPr="00347EED">
        <w:lastRenderedPageBreak/>
        <w:t xml:space="preserve">G12D/V and G13D cell lines had differing levels of dependence on the cell cycle regulators </w:t>
      </w:r>
      <w:r w:rsidR="00CB2065" w:rsidRPr="00347EED">
        <w:rPr>
          <w:i/>
        </w:rPr>
        <w:t>CCND1</w:t>
      </w:r>
      <w:r w:rsidR="00CB2065" w:rsidRPr="00347EED">
        <w:t xml:space="preserve"> and </w:t>
      </w:r>
      <w:r w:rsidR="00CB2065" w:rsidRPr="00347EED">
        <w:rPr>
          <w:i/>
        </w:rPr>
        <w:t>CDK2</w:t>
      </w:r>
      <w:r w:rsidR="008B72C7">
        <w:t>:</w:t>
      </w:r>
      <w:r w:rsidR="00CB2065" w:rsidRPr="00347EED">
        <w:t xml:space="preserve"> whereas </w:t>
      </w:r>
      <w:r w:rsidR="00CB2065" w:rsidRPr="00347EED">
        <w:rPr>
          <w:i/>
        </w:rPr>
        <w:t>KRAS</w:t>
      </w:r>
      <w:r w:rsidR="00CB2065" w:rsidRPr="00347EED">
        <w:t xml:space="preserve"> G12D cell lines were strongly dependent on both genes, </w:t>
      </w:r>
      <w:r w:rsidR="00CB2065" w:rsidRPr="00347EED">
        <w:rPr>
          <w:i/>
        </w:rPr>
        <w:t>KRAS</w:t>
      </w:r>
      <w:r w:rsidR="00CB2065" w:rsidRPr="00347EED">
        <w:t xml:space="preserve"> G12V cell lines were consistently more reliant upon </w:t>
      </w:r>
      <w:r w:rsidR="00CB2065" w:rsidRPr="00347EED">
        <w:rPr>
          <w:i/>
        </w:rPr>
        <w:t>CCND1</w:t>
      </w:r>
      <w:r w:rsidR="00CB2065" w:rsidRPr="00347EED">
        <w:t xml:space="preserve"> than </w:t>
      </w:r>
      <w:r w:rsidR="00CB2065" w:rsidRPr="00347EED">
        <w:rPr>
          <w:i/>
        </w:rPr>
        <w:t>CDK2</w:t>
      </w:r>
      <w:r w:rsidR="00CB2065" w:rsidRPr="00347EED">
        <w:t xml:space="preserve">. In addition, KRAS G12D cell lines showed stronger dependence on </w:t>
      </w:r>
      <w:r w:rsidR="00CB2065" w:rsidRPr="00347EED">
        <w:rPr>
          <w:i/>
        </w:rPr>
        <w:t>MDM2</w:t>
      </w:r>
      <w:r w:rsidR="00CB2065" w:rsidRPr="00347EED">
        <w:t>, the gene coding for Mdm2, a E3-ubiquitin ligase important in the negative regulation of p53 mediated cell cycle arrest and apoptosis [</w:t>
      </w:r>
      <w:r w:rsidR="00D51F74" w:rsidRPr="00347EED">
        <w:t>9450543, 9153395, 9153396</w:t>
      </w:r>
      <w:r w:rsidR="00CB2065" w:rsidRPr="00347EED">
        <w:t>]. This could suggest a greater reliance on the down</w:t>
      </w:r>
      <w:r w:rsidR="00D51F74" w:rsidRPr="00347EED">
        <w:t>-</w:t>
      </w:r>
      <w:r w:rsidR="00CB2065" w:rsidRPr="00347EED">
        <w:t xml:space="preserve">regulation of p53 for </w:t>
      </w:r>
      <w:r w:rsidR="00CB2065" w:rsidRPr="00347EED">
        <w:rPr>
          <w:i/>
        </w:rPr>
        <w:t>KRAS</w:t>
      </w:r>
      <w:r w:rsidR="00CB2065" w:rsidRPr="00347EED">
        <w:t xml:space="preserve"> G12D than for </w:t>
      </w:r>
      <w:r w:rsidR="00CB2065" w:rsidRPr="00347EED">
        <w:rPr>
          <w:i/>
        </w:rPr>
        <w:t>KRAS</w:t>
      </w:r>
      <w:r w:rsidR="00CB2065" w:rsidRPr="00347EED">
        <w:t xml:space="preserve"> G12V or G13D</w:t>
      </w:r>
      <w:r w:rsidR="008B72C7">
        <w:t xml:space="preserve"> in COADREAD</w:t>
      </w:r>
      <w:r w:rsidR="00CB2065" w:rsidRPr="00347EED">
        <w:t>.</w:t>
      </w:r>
      <w:r w:rsidR="00CA7FEE" w:rsidRPr="00347EED">
        <w:t xml:space="preserve"> </w:t>
      </w:r>
      <w:r w:rsidR="00D51F74" w:rsidRPr="00347EED">
        <w:t>In LUAD,</w:t>
      </w:r>
      <w:r w:rsidR="008B72C7">
        <w:t xml:space="preserve"> compared to cell lines with KRAS G12V mutations, those with</w:t>
      </w:r>
      <w:r w:rsidR="00D51F74" w:rsidRPr="00347EED">
        <w:t xml:space="preserve"> </w:t>
      </w:r>
      <w:r w:rsidR="00D51F74" w:rsidRPr="00347EED">
        <w:rPr>
          <w:i/>
        </w:rPr>
        <w:t>KRAS</w:t>
      </w:r>
      <w:r w:rsidR="00D51F74" w:rsidRPr="00347EED">
        <w:t xml:space="preserve"> G12</w:t>
      </w:r>
      <w:r w:rsidR="00FF5793" w:rsidRPr="00347EED">
        <w:t>C</w:t>
      </w:r>
      <w:r w:rsidR="00D51F74" w:rsidRPr="00347EED">
        <w:t xml:space="preserve"> were consistently more dependent upon </w:t>
      </w:r>
      <w:r w:rsidR="00D51F74" w:rsidRPr="00347EED">
        <w:rPr>
          <w:i/>
        </w:rPr>
        <w:t>PTK2</w:t>
      </w:r>
      <w:r w:rsidR="00D51F74" w:rsidRPr="00347EED">
        <w:t xml:space="preserve">, </w:t>
      </w:r>
      <w:r w:rsidR="008B72C7">
        <w:t xml:space="preserve">which codes for </w:t>
      </w:r>
      <w:r w:rsidR="00D51F74" w:rsidRPr="00347EED">
        <w:t>focal adhesion kinase</w:t>
      </w:r>
      <w:r w:rsidR="008B72C7">
        <w:t xml:space="preserve"> (FAK) and is</w:t>
      </w:r>
      <w:r w:rsidR="00D51F74" w:rsidRPr="00347EED">
        <w:t xml:space="preserve"> critical for the regulation of cell adhesion, apoptosis, and the cell cycle [21118706, 28213315</w:t>
      </w:r>
      <w:r w:rsidR="008B72C7">
        <w:t>]</w:t>
      </w:r>
      <w:r w:rsidR="00D51F74" w:rsidRPr="00347EED">
        <w:t xml:space="preserve">. Alternatively, </w:t>
      </w:r>
      <w:r w:rsidR="00FF5793" w:rsidRPr="00347EED">
        <w:t xml:space="preserve">KRAS G12V cell lines had a greater dependence upon </w:t>
      </w:r>
      <w:r w:rsidR="00FF5793" w:rsidRPr="00347EED">
        <w:rPr>
          <w:i/>
        </w:rPr>
        <w:t>SOCS3</w:t>
      </w:r>
      <w:r w:rsidR="00FF5793" w:rsidRPr="00347EED">
        <w:t xml:space="preserve">, a negative regulator of cytokine signaling through the JAK/STAT pathway. This was noteworthy as JAK/STAT signaling activates the MEK/ERK pathway through </w:t>
      </w:r>
      <w:r w:rsidR="00E76B79" w:rsidRPr="00347EED">
        <w:rPr>
          <w:i/>
        </w:rPr>
        <w:t>KRAS</w:t>
      </w:r>
      <w:r w:rsidR="008B72C7">
        <w:t>,</w:t>
      </w:r>
      <w:r w:rsidR="00E76B79" w:rsidRPr="00347EED">
        <w:t xml:space="preserve"> suggesting a greater role for this mechanism in KRAS </w:t>
      </w:r>
      <w:r w:rsidR="00E76B79" w:rsidRPr="00347EED">
        <w:rPr>
          <w:i/>
        </w:rPr>
        <w:t>G12V</w:t>
      </w:r>
      <w:r w:rsidR="00E76B79" w:rsidRPr="00347EED">
        <w:t xml:space="preserve"> mutant LUAD tumors. Lastly, as mentioned </w:t>
      </w:r>
      <w:r w:rsidR="008B72C7">
        <w:t>previously</w:t>
      </w:r>
      <w:r w:rsidR="00E76B79" w:rsidRPr="00347EED">
        <w:t xml:space="preserve">, the distinctions between the genetic dependencies of the </w:t>
      </w:r>
      <w:r w:rsidR="00E76B79" w:rsidRPr="00347EED">
        <w:rPr>
          <w:i/>
        </w:rPr>
        <w:t>KRAS</w:t>
      </w:r>
      <w:r w:rsidR="00E76B79" w:rsidRPr="00347EED">
        <w:t xml:space="preserve"> alleles in PAAD cell lines was less clear than in other cancer types. However, compared to cell lines with either </w:t>
      </w:r>
      <w:r w:rsidR="00E76B79" w:rsidRPr="00347EED">
        <w:rPr>
          <w:i/>
        </w:rPr>
        <w:t xml:space="preserve">KRAS </w:t>
      </w:r>
      <w:r w:rsidR="00E76B79" w:rsidRPr="00347EED">
        <w:t xml:space="preserve">G12D or G12V mutations, there tended to be a reduced reliance of </w:t>
      </w:r>
      <w:r w:rsidR="00E76B79" w:rsidRPr="00347EED">
        <w:rPr>
          <w:i/>
        </w:rPr>
        <w:t>KRAS</w:t>
      </w:r>
      <w:r w:rsidR="00E76B79" w:rsidRPr="00347EED">
        <w:t xml:space="preserve"> G12R mutants on </w:t>
      </w:r>
      <w:r w:rsidR="00E76B79" w:rsidRPr="00347EED">
        <w:rPr>
          <w:i/>
        </w:rPr>
        <w:t>GRB2</w:t>
      </w:r>
      <w:r w:rsidR="00E76B79" w:rsidRPr="00347EED">
        <w:t xml:space="preserve">, a critical signaling adapter between growth receptors and </w:t>
      </w:r>
      <w:proofErr w:type="spellStart"/>
      <w:r w:rsidR="00E76B79" w:rsidRPr="00347EED">
        <w:t>Kras</w:t>
      </w:r>
      <w:proofErr w:type="spellEnd"/>
      <w:r w:rsidR="00E76B79" w:rsidRPr="00347EED">
        <w:t xml:space="preserve">. </w:t>
      </w:r>
      <w:commentRangeStart w:id="27"/>
      <w:r w:rsidR="00AA3A67" w:rsidRPr="00347EED">
        <w:t xml:space="preserve">Though intriguing patterns of </w:t>
      </w:r>
      <w:r w:rsidR="00AA3A67" w:rsidRPr="00347EED">
        <w:rPr>
          <w:i/>
        </w:rPr>
        <w:t>KRAS</w:t>
      </w:r>
      <w:r w:rsidR="00AA3A67" w:rsidRPr="00347EED">
        <w:t xml:space="preserve"> allele-specific genetic interactions have already emerged, more will likely be discovered as the </w:t>
      </w:r>
      <w:proofErr w:type="spellStart"/>
      <w:r w:rsidR="00AA3A67" w:rsidRPr="00347EED">
        <w:t>DepMap</w:t>
      </w:r>
      <w:proofErr w:type="spellEnd"/>
      <w:r w:rsidR="00AA3A67" w:rsidRPr="00347EED">
        <w:t xml:space="preserve"> </w:t>
      </w:r>
      <w:r w:rsidR="008B72C7">
        <w:t xml:space="preserve">project </w:t>
      </w:r>
      <w:r w:rsidR="00AA3A67" w:rsidRPr="00347EED">
        <w:t>continues to screen additional cell lines.</w:t>
      </w:r>
      <w:commentRangeEnd w:id="27"/>
      <w:r w:rsidR="00AA3A67" w:rsidRPr="00347EED">
        <w:rPr>
          <w:rStyle w:val="CommentReference"/>
        </w:rPr>
        <w:commentReference w:id="27"/>
      </w:r>
    </w:p>
    <w:p w14:paraId="2D27B39E" w14:textId="77777777" w:rsidR="00A232CE" w:rsidRPr="00347EED" w:rsidRDefault="00A232CE" w:rsidP="00A729C8"/>
    <w:p w14:paraId="32B1F79A" w14:textId="2699D88F" w:rsidR="00A232CE" w:rsidRPr="00347EED" w:rsidRDefault="00A232CE" w:rsidP="004303AF">
      <w:pPr>
        <w:pStyle w:val="Heading2"/>
      </w:pPr>
      <w:r w:rsidRPr="00347EED">
        <w:t>Co-mutation of modules of the protein-protein interaction network</w:t>
      </w:r>
    </w:p>
    <w:p w14:paraId="70749FB7" w14:textId="5C0C8D12" w:rsidR="00A232CE" w:rsidRPr="00347EED" w:rsidRDefault="00A232CE" w:rsidP="00A729C8">
      <w:r w:rsidRPr="00347EED">
        <w:tab/>
        <w:t xml:space="preserve">Because proteins rarely act alone, instead functioning as part of a pathway or complex, a cellular process can be perturbed through the mutation of a number of various proteins. Thus, after inspecting </w:t>
      </w:r>
      <w:r w:rsidR="006C6A36" w:rsidRPr="00347EED">
        <w:rPr>
          <w:i/>
        </w:rPr>
        <w:t>KRAS</w:t>
      </w:r>
      <w:r w:rsidR="006C6A36" w:rsidRPr="00347EED">
        <w:t xml:space="preserve"> </w:t>
      </w:r>
      <w:r w:rsidRPr="00347EED">
        <w:t xml:space="preserve">allele-specific genetic interactions with individual genes, measuring mutation rates of proteins that interact with each other can further highlight modules of the cellular signaling network that demonstrate allele-specific disruption. </w:t>
      </w:r>
      <w:r w:rsidR="008B72C7">
        <w:t>Therefore</w:t>
      </w:r>
      <w:r w:rsidRPr="00347EED">
        <w:t xml:space="preserve">, HotNet2 </w:t>
      </w:r>
      <w:r w:rsidR="00915DB9" w:rsidRPr="00347EED">
        <w:t xml:space="preserve">[25501392] </w:t>
      </w:r>
      <w:r w:rsidRPr="00347EED">
        <w:t xml:space="preserve">was employed to identify modules of the protein-protein interaction (PPI) network </w:t>
      </w:r>
      <w:r w:rsidR="006C6A36" w:rsidRPr="00347EED">
        <w:t>[</w:t>
      </w:r>
      <w:r w:rsidR="006C6A36" w:rsidRPr="00347EED">
        <w:rPr>
          <w:rFonts w:ascii="Calibri" w:hAnsi="Calibri" w:cs="Calibri"/>
        </w:rPr>
        <w:t>﻿</w:t>
      </w:r>
      <w:r w:rsidR="006C6A36" w:rsidRPr="00347EED">
        <w:t xml:space="preserve">22846459] </w:t>
      </w:r>
      <w:r w:rsidRPr="00347EED">
        <w:t>that tend</w:t>
      </w:r>
      <w:r w:rsidR="008B72C7">
        <w:t>ed</w:t>
      </w:r>
      <w:r w:rsidRPr="00347EED">
        <w:t xml:space="preserve"> to be mutated in samples with </w:t>
      </w:r>
      <w:r w:rsidRPr="00347EED">
        <w:rPr>
          <w:i/>
          <w:iCs/>
        </w:rPr>
        <w:t>RAS</w:t>
      </w:r>
      <w:r w:rsidRPr="00347EED">
        <w:t xml:space="preserve"> mutations. Briefly, HotNet2 select</w:t>
      </w:r>
      <w:r w:rsidR="006C6A36" w:rsidRPr="00347EED">
        <w:t>ed</w:t>
      </w:r>
      <w:r w:rsidRPr="00347EED">
        <w:t xml:space="preserve"> regions of the PPI that exhibit</w:t>
      </w:r>
      <w:r w:rsidR="006C6A36" w:rsidRPr="00347EED">
        <w:t>ed</w:t>
      </w:r>
      <w:r w:rsidRPr="00347EED">
        <w:t xml:space="preserve"> a high rate of mutation by treating mutational frequency as heat, allow</w:t>
      </w:r>
      <w:r w:rsidR="00C82F2A" w:rsidRPr="00347EED">
        <w:t>ed</w:t>
      </w:r>
      <w:r w:rsidRPr="00347EED">
        <w:t xml:space="preserve"> it to partially diffuse across the network, and </w:t>
      </w:r>
      <w:r w:rsidR="00C82F2A" w:rsidRPr="00347EED">
        <w:t>identified</w:t>
      </w:r>
      <w:r w:rsidRPr="00347EED">
        <w:t xml:space="preserve"> regions that </w:t>
      </w:r>
      <w:r w:rsidR="00C82F2A" w:rsidRPr="00347EED">
        <w:t>were</w:t>
      </w:r>
      <w:r w:rsidRPr="00347EED">
        <w:t xml:space="preserve"> “hotter” than expected. Using </w:t>
      </w:r>
      <w:r w:rsidRPr="00347EED">
        <w:lastRenderedPageBreak/>
        <w:t xml:space="preserve">this method, mutated signaling modules were recognized for each </w:t>
      </w:r>
      <w:r w:rsidRPr="00347EED">
        <w:rPr>
          <w:i/>
          <w:iCs/>
        </w:rPr>
        <w:t>RAS</w:t>
      </w:r>
      <w:r w:rsidRPr="00347EED">
        <w:t xml:space="preserve"> allele across the five cancers, though only alleles with at least 20 samples demonstrated sufficient stability and reproducibility. Overall,</w:t>
      </w:r>
      <w:r w:rsidR="00915DB9" w:rsidRPr="00347EED">
        <w:t xml:space="preserve"> </w:t>
      </w:r>
      <w:r w:rsidRPr="00347EED">
        <w:t>while samples with differen</w:t>
      </w:r>
      <w:r w:rsidR="00947693" w:rsidRPr="00347EED">
        <w:t>t</w:t>
      </w:r>
      <w:r w:rsidRPr="00347EED">
        <w:t xml:space="preserve"> </w:t>
      </w:r>
      <w:r w:rsidRPr="00347EED">
        <w:rPr>
          <w:i/>
          <w:iCs/>
        </w:rPr>
        <w:t>KRAS</w:t>
      </w:r>
      <w:r w:rsidRPr="00347EED">
        <w:t xml:space="preserve"> alleles generally </w:t>
      </w:r>
      <w:r w:rsidR="00C82F2A" w:rsidRPr="00347EED">
        <w:t>all had</w:t>
      </w:r>
      <w:r w:rsidRPr="00347EED">
        <w:t xml:space="preserve"> high mutational frequenc</w:t>
      </w:r>
      <w:r w:rsidR="00C82F2A" w:rsidRPr="00347EED">
        <w:t>y</w:t>
      </w:r>
      <w:r w:rsidRPr="00347EED">
        <w:t xml:space="preserve"> </w:t>
      </w:r>
      <w:r w:rsidR="00C82F2A" w:rsidRPr="00347EED">
        <w:t>of</w:t>
      </w:r>
      <w:r w:rsidR="00947693" w:rsidRPr="00347EED">
        <w:t xml:space="preserve"> </w:t>
      </w:r>
      <w:r w:rsidRPr="00347EED">
        <w:t>know</w:t>
      </w:r>
      <w:r w:rsidR="00C82F2A" w:rsidRPr="00347EED">
        <w:t>n</w:t>
      </w:r>
      <w:r w:rsidRPr="00347EED">
        <w:t xml:space="preserve"> oncogenes</w:t>
      </w:r>
      <w:r w:rsidR="009F1FC2">
        <w:t xml:space="preserve"> and tumor </w:t>
      </w:r>
      <w:r w:rsidR="009F1FC2" w:rsidRPr="009F1FC2">
        <w:t>suppressor</w:t>
      </w:r>
      <w:r w:rsidR="009F1FC2">
        <w:t>s</w:t>
      </w:r>
      <w:r w:rsidRPr="00347EED">
        <w:t>, they also had allele-specific regions of high mutation.</w:t>
      </w:r>
    </w:p>
    <w:p w14:paraId="2F3298E1" w14:textId="59694764" w:rsidR="009F1FC2" w:rsidRDefault="00A232CE" w:rsidP="00A729C8">
      <w:r w:rsidRPr="00347EED">
        <w:tab/>
        <w:t xml:space="preserve">COADREAD samples with </w:t>
      </w:r>
      <w:r w:rsidRPr="00347EED">
        <w:rPr>
          <w:i/>
          <w:iCs/>
        </w:rPr>
        <w:t>KRAS</w:t>
      </w:r>
      <w:r w:rsidRPr="00347EED">
        <w:t xml:space="preserve"> G12C/D/V or G13D mutations all displayed high mutations rates in APC and TP53 signaling modules, though each had additional components exhibiting uniquely high rates of mutation (</w:t>
      </w:r>
      <w:r w:rsidRPr="00347EED">
        <w:rPr>
          <w:b/>
          <w:bCs/>
        </w:rPr>
        <w:t>Supp</w:t>
      </w:r>
      <w:r w:rsidR="003B0EEF" w:rsidRPr="00347EED">
        <w:rPr>
          <w:b/>
          <w:bCs/>
        </w:rPr>
        <w:t>lementary</w:t>
      </w:r>
      <w:r w:rsidRPr="00347EED">
        <w:rPr>
          <w:b/>
          <w:bCs/>
        </w:rPr>
        <w:t xml:space="preserve"> Fig JHC2</w:t>
      </w:r>
      <w:r w:rsidRPr="00347EED">
        <w:t xml:space="preserve"> and </w:t>
      </w:r>
      <w:r w:rsidRPr="00347EED">
        <w:rPr>
          <w:b/>
          <w:bCs/>
        </w:rPr>
        <w:t>Fig JHC2</w:t>
      </w:r>
      <w:r w:rsidRPr="00347EED">
        <w:t xml:space="preserve">). </w:t>
      </w:r>
      <w:r w:rsidRPr="00347EED">
        <w:rPr>
          <w:i/>
          <w:iCs/>
        </w:rPr>
        <w:t>KRAS</w:t>
      </w:r>
      <w:r w:rsidRPr="00347EED">
        <w:t xml:space="preserve"> G12D samples </w:t>
      </w:r>
      <w:r w:rsidR="00C82F2A" w:rsidRPr="00347EED">
        <w:t>had</w:t>
      </w:r>
      <w:r w:rsidRPr="00347EED">
        <w:t xml:space="preserve"> an exceptionally high proportion of samples with mutations in a portion of the complement pathway, an integral component of the innate immune system (</w:t>
      </w:r>
      <w:r w:rsidRPr="00347EED">
        <w:rPr>
          <w:i/>
          <w:iCs/>
        </w:rPr>
        <w:t>p</w:t>
      </w:r>
      <w:r w:rsidRPr="00347EED">
        <w:t xml:space="preserve">-value = 0.00175, </w:t>
      </w:r>
      <w:r w:rsidRPr="00347EED">
        <w:rPr>
          <w:b/>
          <w:bCs/>
        </w:rPr>
        <w:t>Fig JHC2A</w:t>
      </w:r>
      <w:r w:rsidRPr="00347EED">
        <w:t>) [</w:t>
      </w:r>
      <w:r w:rsidR="00C82F2A" w:rsidRPr="00347EED">
        <w:rPr>
          <w:bCs/>
        </w:rPr>
        <w:t>24161035</w:t>
      </w:r>
      <w:r w:rsidRPr="00347EED">
        <w:t xml:space="preserve">]. </w:t>
      </w:r>
      <w:r w:rsidR="0071752E" w:rsidRPr="00347EED">
        <w:t xml:space="preserve">This could point to a disruption </w:t>
      </w:r>
      <w:r w:rsidR="009F1FC2">
        <w:t>of the</w:t>
      </w:r>
      <w:r w:rsidR="0071752E" w:rsidRPr="00347EED">
        <w:t xml:space="preserve"> immune surveillance of the tumor microenvironment [20720586, 28248200].</w:t>
      </w:r>
      <w:r w:rsidRPr="00347EED">
        <w:t xml:space="preserve"> Samples harboring a </w:t>
      </w:r>
      <w:r w:rsidRPr="00347EED">
        <w:rPr>
          <w:i/>
          <w:iCs/>
        </w:rPr>
        <w:t xml:space="preserve">KRAS </w:t>
      </w:r>
      <w:r w:rsidRPr="00347EED">
        <w:t xml:space="preserve">G12C allele also had </w:t>
      </w:r>
      <w:r w:rsidR="00C82F2A" w:rsidRPr="00347EED">
        <w:t xml:space="preserve">a </w:t>
      </w:r>
      <w:r w:rsidRPr="00347EED">
        <w:t>higher rate of mutation in genes involved in a module of PTEN signaling (</w:t>
      </w:r>
      <w:r w:rsidRPr="00347EED">
        <w:rPr>
          <w:i/>
          <w:iCs/>
        </w:rPr>
        <w:t>p</w:t>
      </w:r>
      <w:r w:rsidRPr="00347EED">
        <w:t xml:space="preserve">-value = 0.000819, </w:t>
      </w:r>
      <w:r w:rsidRPr="00347EED">
        <w:rPr>
          <w:b/>
          <w:bCs/>
        </w:rPr>
        <w:t>Fig JHC2B</w:t>
      </w:r>
      <w:r w:rsidRPr="00347EED">
        <w:t xml:space="preserve">). This may suggest an allele-specific role for this signaling pathway of PTEN, a prominent </w:t>
      </w:r>
      <w:r w:rsidR="00367CEC" w:rsidRPr="00347EED">
        <w:t xml:space="preserve">tumor suppressor </w:t>
      </w:r>
      <w:r w:rsidRPr="00347EED">
        <w:t>important to COADREAD due to its antagonistic relationship with PIK3CA</w:t>
      </w:r>
      <w:r w:rsidR="00367CEC" w:rsidRPr="00347EED">
        <w:t xml:space="preserve"> [</w:t>
      </w:r>
      <w:r w:rsidR="00C82F2A" w:rsidRPr="00347EED">
        <w:t>18767981, 18794886</w:t>
      </w:r>
      <w:r w:rsidR="00367CEC" w:rsidRPr="00347EED">
        <w:t>]</w:t>
      </w:r>
      <w:r w:rsidRPr="00347EED">
        <w:t xml:space="preserve">. Additionally, samples with </w:t>
      </w:r>
      <w:r w:rsidRPr="00347EED">
        <w:rPr>
          <w:i/>
          <w:iCs/>
        </w:rPr>
        <w:t>KRAS</w:t>
      </w:r>
      <w:r w:rsidRPr="00347EED">
        <w:t xml:space="preserve"> G12C mutations had a higher frequency of mutation in a module of proteins important for regulating </w:t>
      </w:r>
      <w:proofErr w:type="spellStart"/>
      <w:r w:rsidRPr="00347EED">
        <w:t>Wnt</w:t>
      </w:r>
      <w:proofErr w:type="spellEnd"/>
      <w:r w:rsidRPr="00347EED">
        <w:t xml:space="preserve"> and cell cycle, including ROBO2, RPS6KA5, and MDFIC (</w:t>
      </w:r>
      <w:r w:rsidRPr="00347EED">
        <w:rPr>
          <w:i/>
          <w:iCs/>
        </w:rPr>
        <w:t>p</w:t>
      </w:r>
      <w:r w:rsidRPr="00347EED">
        <w:t xml:space="preserve">-value = 0.00100, </w:t>
      </w:r>
      <w:r w:rsidRPr="00347EED">
        <w:rPr>
          <w:b/>
          <w:bCs/>
        </w:rPr>
        <w:t>Fig JHC2C</w:t>
      </w:r>
      <w:r w:rsidRPr="00347EED">
        <w:t xml:space="preserve">). With respect to the importance of </w:t>
      </w:r>
      <w:proofErr w:type="spellStart"/>
      <w:r w:rsidRPr="00347EED">
        <w:t>Wnt</w:t>
      </w:r>
      <w:proofErr w:type="spellEnd"/>
      <w:r w:rsidRPr="00347EED">
        <w:t xml:space="preserve"> signaling to COADREAD, the frequent mutations in this signaling module in </w:t>
      </w:r>
      <w:r w:rsidRPr="00347EED">
        <w:rPr>
          <w:i/>
          <w:iCs/>
        </w:rPr>
        <w:t xml:space="preserve">KRAS </w:t>
      </w:r>
      <w:r w:rsidRPr="00347EED">
        <w:t xml:space="preserve">G12C samples may point to an additional mode of </w:t>
      </w:r>
      <w:proofErr w:type="spellStart"/>
      <w:r w:rsidRPr="00347EED">
        <w:t>Wnt</w:t>
      </w:r>
      <w:proofErr w:type="spellEnd"/>
      <w:r w:rsidRPr="00347EED">
        <w:t xml:space="preserve"> </w:t>
      </w:r>
      <w:proofErr w:type="spellStart"/>
      <w:r w:rsidRPr="00347EED">
        <w:t>hyperactivation</w:t>
      </w:r>
      <w:proofErr w:type="spellEnd"/>
      <w:r w:rsidRPr="00347EED">
        <w:t xml:space="preserve"> unique to th</w:t>
      </w:r>
      <w:r w:rsidR="00C82F2A" w:rsidRPr="00347EED">
        <w:t xml:space="preserve">is </w:t>
      </w:r>
      <w:r w:rsidR="00C82F2A" w:rsidRPr="00347EED">
        <w:rPr>
          <w:i/>
        </w:rPr>
        <w:t xml:space="preserve">KRAS </w:t>
      </w:r>
      <w:r w:rsidR="00C82F2A" w:rsidRPr="00347EED">
        <w:t>allele</w:t>
      </w:r>
      <w:r w:rsidRPr="00347EED">
        <w:t xml:space="preserve">. Thus, a network-level analysis of co-mutation in </w:t>
      </w:r>
      <w:r w:rsidRPr="00347EED">
        <w:rPr>
          <w:i/>
          <w:iCs/>
        </w:rPr>
        <w:t>KRAS</w:t>
      </w:r>
      <w:r w:rsidRPr="00347EED">
        <w:t xml:space="preserve">-mutant COADREAD samples identified allele-specific disruption of signaling modules that </w:t>
      </w:r>
      <w:r w:rsidR="009F1FC2">
        <w:t>were</w:t>
      </w:r>
      <w:r w:rsidRPr="00347EED">
        <w:t xml:space="preserve"> implicated in key oncogenic pathways.</w:t>
      </w:r>
    </w:p>
    <w:p w14:paraId="7DB86AFE" w14:textId="2E818C41" w:rsidR="00A232CE" w:rsidRPr="00347EED" w:rsidRDefault="00A232CE" w:rsidP="00A729C8">
      <w:r w:rsidRPr="00347EED">
        <w:t xml:space="preserve">Though </w:t>
      </w:r>
      <w:r w:rsidRPr="00347EED">
        <w:rPr>
          <w:i/>
        </w:rPr>
        <w:t>TP53</w:t>
      </w:r>
      <w:r w:rsidRPr="00347EED">
        <w:t xml:space="preserve"> </w:t>
      </w:r>
      <w:r w:rsidR="008D1CBA" w:rsidRPr="00347EED">
        <w:t>was</w:t>
      </w:r>
      <w:r w:rsidRPr="00347EED">
        <w:t xml:space="preserve"> mutated in</w:t>
      </w:r>
      <w:r w:rsidR="00C82F2A" w:rsidRPr="00347EED">
        <w:t xml:space="preserve"> </w:t>
      </w:r>
      <w:r w:rsidR="008D1CBA" w:rsidRPr="00347EED">
        <w:t>63</w:t>
      </w:r>
      <w:r w:rsidR="00367CEC" w:rsidRPr="00347EED">
        <w:t>%</w:t>
      </w:r>
      <w:r w:rsidRPr="00347EED">
        <w:t xml:space="preserve"> of COADREAD </w:t>
      </w:r>
      <w:r w:rsidR="009F1FC2">
        <w:t>tumors total</w:t>
      </w:r>
      <w:r w:rsidR="008D1CBA" w:rsidRPr="00347EED">
        <w:t xml:space="preserve"> and 56% of </w:t>
      </w:r>
      <w:r w:rsidR="008D1CBA" w:rsidRPr="00347EED">
        <w:rPr>
          <w:i/>
        </w:rPr>
        <w:t>KRAS</w:t>
      </w:r>
      <w:r w:rsidR="008D1CBA" w:rsidRPr="00347EED">
        <w:t xml:space="preserve"> mutant COADREAD </w:t>
      </w:r>
      <w:r w:rsidR="009F1FC2">
        <w:t>tumors</w:t>
      </w:r>
      <w:r w:rsidRPr="00347EED">
        <w:t xml:space="preserve">, there were differential rates of mutation of its nearby interactors. The most striking example was the almost doubled rate of mutation in </w:t>
      </w:r>
      <w:r w:rsidRPr="00347EED">
        <w:rPr>
          <w:i/>
          <w:iCs/>
        </w:rPr>
        <w:t>KRAS</w:t>
      </w:r>
      <w:r w:rsidRPr="00347EED">
        <w:t xml:space="preserve"> G12C samples in the cell adhesion and cell cycle regulator molecules, NRCAM, MAGI2/3, DSCAML1, ACVR2A and INHBA (</w:t>
      </w:r>
      <w:r w:rsidRPr="00347EED">
        <w:rPr>
          <w:i/>
          <w:iCs/>
        </w:rPr>
        <w:t>p</w:t>
      </w:r>
      <w:r w:rsidRPr="00347EED">
        <w:t xml:space="preserve">-value = 0.0102, </w:t>
      </w:r>
      <w:r w:rsidRPr="00347EED">
        <w:rPr>
          <w:b/>
          <w:bCs/>
        </w:rPr>
        <w:t>Fig JHC2D</w:t>
      </w:r>
      <w:r w:rsidRPr="00347EED">
        <w:t xml:space="preserve">). This </w:t>
      </w:r>
      <w:r w:rsidR="009F1FC2">
        <w:t>fit</w:t>
      </w:r>
      <w:r w:rsidRPr="00347EED">
        <w:t xml:space="preserve"> the trend of mutations in cell membrane-associated adhesion and growth signaling proteins in </w:t>
      </w:r>
      <w:r w:rsidRPr="00347EED">
        <w:rPr>
          <w:i/>
          <w:iCs/>
        </w:rPr>
        <w:t>KRAS</w:t>
      </w:r>
      <w:r w:rsidRPr="00347EED">
        <w:t xml:space="preserve"> G12C COADREAD tumor samples as noted </w:t>
      </w:r>
      <w:r w:rsidR="008D1CBA" w:rsidRPr="00347EED">
        <w:t>previously</w:t>
      </w:r>
      <w:r w:rsidRPr="00347EED">
        <w:t>.</w:t>
      </w:r>
    </w:p>
    <w:p w14:paraId="26ED86DD" w14:textId="57615487" w:rsidR="00A232CE" w:rsidRPr="00347EED" w:rsidRDefault="00A232CE" w:rsidP="00A729C8">
      <w:r w:rsidRPr="00347EED">
        <w:tab/>
      </w:r>
      <w:r w:rsidRPr="00347EED">
        <w:rPr>
          <w:i/>
          <w:iCs/>
        </w:rPr>
        <w:t>KRAS</w:t>
      </w:r>
      <w:r w:rsidRPr="00347EED">
        <w:t xml:space="preserve"> G12A/C/D/V LUAD samples demonstrated both remarkable similarity and diversity of co-mutating signaling modules (</w:t>
      </w:r>
      <w:r w:rsidRPr="00347EED">
        <w:rPr>
          <w:b/>
          <w:bCs/>
        </w:rPr>
        <w:t>Supp</w:t>
      </w:r>
      <w:r w:rsidR="00367CEC" w:rsidRPr="00347EED">
        <w:rPr>
          <w:b/>
          <w:bCs/>
        </w:rPr>
        <w:t>lementary</w:t>
      </w:r>
      <w:r w:rsidRPr="00347EED">
        <w:rPr>
          <w:b/>
          <w:bCs/>
        </w:rPr>
        <w:t xml:space="preserve"> Fig JHC3</w:t>
      </w:r>
      <w:r w:rsidRPr="00347EED">
        <w:t xml:space="preserve"> and </w:t>
      </w:r>
      <w:r w:rsidRPr="00347EED">
        <w:rPr>
          <w:b/>
          <w:bCs/>
        </w:rPr>
        <w:t>Fig JHC3</w:t>
      </w:r>
      <w:r w:rsidRPr="00347EED">
        <w:t xml:space="preserve">). For instance, </w:t>
      </w:r>
      <w:r w:rsidRPr="00347EED">
        <w:rPr>
          <w:i/>
          <w:iCs/>
        </w:rPr>
        <w:t>KRAS</w:t>
      </w:r>
      <w:r w:rsidRPr="00347EED">
        <w:t xml:space="preserve"> G12V samples were significantly enriched in mutations of genes </w:t>
      </w:r>
      <w:r w:rsidRPr="00347EED">
        <w:lastRenderedPageBreak/>
        <w:t>involved in two cell-surface to cell-cycle regulatory mechanisms. The first included the interactions of cadherin-13 and hyaluronan mediated motility receptor connecting to the interaction of Jagged-1 and Notch-2 (</w:t>
      </w:r>
      <w:r w:rsidRPr="00347EED">
        <w:rPr>
          <w:i/>
          <w:iCs/>
        </w:rPr>
        <w:t>p</w:t>
      </w:r>
      <w:r w:rsidRPr="00347EED">
        <w:t xml:space="preserve">-value = 0.000949, </w:t>
      </w:r>
      <w:r w:rsidRPr="00347EED">
        <w:rPr>
          <w:b/>
          <w:bCs/>
        </w:rPr>
        <w:t>Fig JHC3A</w:t>
      </w:r>
      <w:r w:rsidRPr="00347EED">
        <w:t>). The second incorporated the signaling of the adhesion DLGAP1-Shank1/2 complex to Timeless, a regulator integral to the timing and stability of the DNA replication (</w:t>
      </w:r>
      <w:r w:rsidRPr="00347EED">
        <w:rPr>
          <w:i/>
          <w:iCs/>
        </w:rPr>
        <w:t>p</w:t>
      </w:r>
      <w:r w:rsidRPr="00347EED">
        <w:t xml:space="preserve">-value = 0.000367, </w:t>
      </w:r>
      <w:r w:rsidRPr="00347EED">
        <w:rPr>
          <w:b/>
          <w:bCs/>
        </w:rPr>
        <w:t>Fig JHC3B</w:t>
      </w:r>
      <w:r w:rsidRPr="00347EED">
        <w:t xml:space="preserve">). The higher rate of mutation in these pathways in tumors with </w:t>
      </w:r>
      <w:r w:rsidRPr="00347EED">
        <w:rPr>
          <w:i/>
          <w:iCs/>
        </w:rPr>
        <w:t>KRAS</w:t>
      </w:r>
      <w:r w:rsidRPr="00347EED">
        <w:t xml:space="preserve"> G12V mutations may hint at a specific disruption of the cell-cycle that creates a selective advantage in the context of this </w:t>
      </w:r>
      <w:r w:rsidRPr="00347EED">
        <w:rPr>
          <w:i/>
          <w:iCs/>
        </w:rPr>
        <w:t>KRAS</w:t>
      </w:r>
      <w:r w:rsidRPr="00347EED">
        <w:t xml:space="preserve"> allele. Another example of allele-specific co-mutation in LUAD is the enrichment of mutations in a signaling module containing </w:t>
      </w:r>
      <w:proofErr w:type="spellStart"/>
      <w:r w:rsidRPr="00347EED">
        <w:t>proepiregulin</w:t>
      </w:r>
      <w:proofErr w:type="spellEnd"/>
      <w:r w:rsidRPr="00347EED">
        <w:t xml:space="preserve"> and Robo-1, molecules important in the regulation of growth and cell motility (</w:t>
      </w:r>
      <w:r w:rsidRPr="00347EED">
        <w:rPr>
          <w:i/>
          <w:iCs/>
        </w:rPr>
        <w:t>p</w:t>
      </w:r>
      <w:r w:rsidRPr="00347EED">
        <w:t xml:space="preserve">-value = 0.00736, </w:t>
      </w:r>
      <w:r w:rsidRPr="00347EED">
        <w:rPr>
          <w:b/>
          <w:bCs/>
        </w:rPr>
        <w:t>Fig JHC3C</w:t>
      </w:r>
      <w:r w:rsidRPr="00347EED">
        <w:t xml:space="preserve">). In </w:t>
      </w:r>
      <w:r w:rsidRPr="00347EED">
        <w:rPr>
          <w:i/>
          <w:iCs/>
        </w:rPr>
        <w:t>KRAS</w:t>
      </w:r>
      <w:r w:rsidRPr="00347EED">
        <w:t xml:space="preserve"> G12A LUAD samples, there was an enrichment of mutations in the complex of chromatin modifiers and transcription initiation factors and co-activators (p-value = 0.0000490, </w:t>
      </w:r>
      <w:r w:rsidRPr="00347EED">
        <w:rPr>
          <w:b/>
          <w:bCs/>
        </w:rPr>
        <w:t>Fig JHC3D</w:t>
      </w:r>
      <w:r w:rsidRPr="00347EED">
        <w:t xml:space="preserve">). The disruption of this signaling subnetwork may </w:t>
      </w:r>
      <w:r w:rsidR="009F1FC2">
        <w:t>misregulate</w:t>
      </w:r>
      <w:r w:rsidRPr="00347EED">
        <w:t xml:space="preserve"> the expression of genes that complement the unique properties of </w:t>
      </w:r>
      <w:r w:rsidRPr="00347EED">
        <w:rPr>
          <w:i/>
          <w:iCs/>
        </w:rPr>
        <w:t xml:space="preserve">KRAS </w:t>
      </w:r>
      <w:r w:rsidRPr="00347EED">
        <w:t>G12A signaling, thus providing a selective advantage.</w:t>
      </w:r>
    </w:p>
    <w:p w14:paraId="3728CC42" w14:textId="06ACC205" w:rsidR="00A232CE" w:rsidRPr="00347EED" w:rsidRDefault="00A232CE" w:rsidP="00A729C8">
      <w:r w:rsidRPr="00347EED">
        <w:tab/>
        <w:t xml:space="preserve">The tumor suppressor </w:t>
      </w:r>
      <w:r w:rsidRPr="00347EED">
        <w:rPr>
          <w:i/>
        </w:rPr>
        <w:t>STK11</w:t>
      </w:r>
      <w:r w:rsidRPr="00347EED">
        <w:t xml:space="preserve"> </w:t>
      </w:r>
      <w:r w:rsidR="009F1FC2">
        <w:t>was</w:t>
      </w:r>
      <w:r w:rsidRPr="00347EED">
        <w:t xml:space="preserve"> mutated in </w:t>
      </w:r>
      <w:r w:rsidR="00367CEC" w:rsidRPr="00347EED">
        <w:t xml:space="preserve">15% </w:t>
      </w:r>
      <w:r w:rsidRPr="00347EED">
        <w:t xml:space="preserve">of LUAD </w:t>
      </w:r>
      <w:r w:rsidR="009F1FC2">
        <w:t>tumors total</w:t>
      </w:r>
      <w:r w:rsidR="008D1CBA" w:rsidRPr="00347EED">
        <w:t xml:space="preserve"> and 20% </w:t>
      </w:r>
      <w:r w:rsidR="009F1FC2">
        <w:t>in</w:t>
      </w:r>
      <w:r w:rsidR="008D1CBA" w:rsidRPr="00347EED">
        <w:t xml:space="preserve"> </w:t>
      </w:r>
      <w:r w:rsidR="008D1CBA" w:rsidRPr="00347EED">
        <w:rPr>
          <w:i/>
        </w:rPr>
        <w:t>KRAS</w:t>
      </w:r>
      <w:r w:rsidR="008D1CBA" w:rsidRPr="00347EED">
        <w:t>-mutant</w:t>
      </w:r>
      <w:r w:rsidR="009F1FC2">
        <w:t xml:space="preserve"> LUAD tumors</w:t>
      </w:r>
      <w:r w:rsidRPr="00347EED">
        <w:t xml:space="preserve">, though there was variation in the rate of mutation of </w:t>
      </w:r>
      <w:r w:rsidR="009F1FC2">
        <w:t xml:space="preserve">its </w:t>
      </w:r>
      <w:r w:rsidRPr="00347EED">
        <w:t xml:space="preserve">signaling partners in samples with different </w:t>
      </w:r>
      <w:r w:rsidRPr="00347EED">
        <w:rPr>
          <w:i/>
          <w:iCs/>
        </w:rPr>
        <w:t xml:space="preserve">KRAS </w:t>
      </w:r>
      <w:r w:rsidRPr="00347EED">
        <w:t xml:space="preserve">alleles. LUAD samples with </w:t>
      </w:r>
      <w:r w:rsidRPr="00347EED">
        <w:rPr>
          <w:i/>
          <w:iCs/>
        </w:rPr>
        <w:t>KRAS</w:t>
      </w:r>
      <w:r w:rsidRPr="00347EED">
        <w:t xml:space="preserve"> G12A mutations had an enrichment of mutations in </w:t>
      </w:r>
      <w:r w:rsidRPr="00347EED">
        <w:rPr>
          <w:i/>
          <w:iCs/>
        </w:rPr>
        <w:t>FAIM3</w:t>
      </w:r>
      <w:r w:rsidRPr="00347EED">
        <w:t xml:space="preserve">, </w:t>
      </w:r>
      <w:r w:rsidRPr="00347EED">
        <w:rPr>
          <w:i/>
          <w:iCs/>
        </w:rPr>
        <w:t>PLD3</w:t>
      </w:r>
      <w:r w:rsidRPr="00347EED">
        <w:t xml:space="preserve">, </w:t>
      </w:r>
      <w:r w:rsidRPr="00347EED">
        <w:rPr>
          <w:i/>
          <w:iCs/>
        </w:rPr>
        <w:t>PHF23</w:t>
      </w:r>
      <w:r w:rsidRPr="00347EED">
        <w:t xml:space="preserve">, and </w:t>
      </w:r>
      <w:r w:rsidRPr="00347EED">
        <w:rPr>
          <w:i/>
          <w:iCs/>
        </w:rPr>
        <w:t>TBC1D3</w:t>
      </w:r>
      <w:r w:rsidRPr="00347EED">
        <w:t>, the protein products of which are direct interactors with STK11 (</w:t>
      </w:r>
      <w:r w:rsidRPr="00347EED">
        <w:rPr>
          <w:i/>
          <w:iCs/>
        </w:rPr>
        <w:t>p</w:t>
      </w:r>
      <w:r w:rsidRPr="00347EED">
        <w:t xml:space="preserve">-value = 0.00331, </w:t>
      </w:r>
      <w:r w:rsidRPr="00347EED">
        <w:rPr>
          <w:b/>
          <w:bCs/>
        </w:rPr>
        <w:t>Fig JHC3E</w:t>
      </w:r>
      <w:r w:rsidRPr="00347EED">
        <w:t xml:space="preserve">). Alternatively, </w:t>
      </w:r>
      <w:r w:rsidRPr="00347EED">
        <w:rPr>
          <w:i/>
          <w:iCs/>
        </w:rPr>
        <w:t>KRAS</w:t>
      </w:r>
      <w:r w:rsidRPr="00347EED">
        <w:t xml:space="preserve"> G12C samples were enriched in mutations of </w:t>
      </w:r>
      <w:r w:rsidRPr="00347EED">
        <w:rPr>
          <w:i/>
          <w:iCs/>
        </w:rPr>
        <w:t>ARG2</w:t>
      </w:r>
      <w:r w:rsidRPr="00347EED">
        <w:t xml:space="preserve">, </w:t>
      </w:r>
      <w:r w:rsidRPr="00347EED">
        <w:rPr>
          <w:i/>
          <w:iCs/>
        </w:rPr>
        <w:t>D2HGDH</w:t>
      </w:r>
      <w:r w:rsidRPr="00347EED">
        <w:t xml:space="preserve">, </w:t>
      </w:r>
      <w:r w:rsidRPr="00347EED">
        <w:rPr>
          <w:i/>
          <w:iCs/>
        </w:rPr>
        <w:t>ERLEC1</w:t>
      </w:r>
      <w:r w:rsidRPr="00347EED">
        <w:t xml:space="preserve">, and </w:t>
      </w:r>
      <w:r w:rsidRPr="00347EED">
        <w:rPr>
          <w:i/>
          <w:iCs/>
        </w:rPr>
        <w:t xml:space="preserve">FAIM2 </w:t>
      </w:r>
      <w:r w:rsidRPr="00347EED">
        <w:t>(</w:t>
      </w:r>
      <w:r w:rsidRPr="00347EED">
        <w:rPr>
          <w:i/>
          <w:iCs/>
        </w:rPr>
        <w:t>p</w:t>
      </w:r>
      <w:r w:rsidRPr="00347EED">
        <w:t xml:space="preserve">-value = 0.000000592, </w:t>
      </w:r>
      <w:r w:rsidRPr="00347EED">
        <w:rPr>
          <w:b/>
          <w:bCs/>
        </w:rPr>
        <w:t>Fig JHC3F</w:t>
      </w:r>
      <w:r w:rsidRPr="00347EED">
        <w:t xml:space="preserve">). Finally, </w:t>
      </w:r>
      <w:r w:rsidRPr="00347EED">
        <w:rPr>
          <w:i/>
          <w:iCs/>
        </w:rPr>
        <w:t>KRAS</w:t>
      </w:r>
      <w:r w:rsidRPr="00347EED">
        <w:t xml:space="preserve"> G12C/D samples showed enrichment of mutations in the tumor suppressor </w:t>
      </w:r>
      <w:r w:rsidRPr="00347EED">
        <w:rPr>
          <w:i/>
          <w:iCs/>
        </w:rPr>
        <w:t>SERPINB5</w:t>
      </w:r>
      <w:r w:rsidRPr="00347EED">
        <w:t xml:space="preserve"> and its interactors </w:t>
      </w:r>
      <w:r w:rsidRPr="00347EED">
        <w:rPr>
          <w:i/>
          <w:iCs/>
        </w:rPr>
        <w:t>RAB9B</w:t>
      </w:r>
      <w:r w:rsidRPr="00347EED">
        <w:t xml:space="preserve">, </w:t>
      </w:r>
      <w:r w:rsidRPr="00347EED">
        <w:rPr>
          <w:i/>
          <w:iCs/>
        </w:rPr>
        <w:t>RABGGTA</w:t>
      </w:r>
      <w:r w:rsidRPr="00347EED">
        <w:t xml:space="preserve">, and </w:t>
      </w:r>
      <w:r w:rsidRPr="00347EED">
        <w:rPr>
          <w:i/>
          <w:iCs/>
        </w:rPr>
        <w:t xml:space="preserve">CHML </w:t>
      </w:r>
      <w:r w:rsidRPr="00347EED">
        <w:t>(</w:t>
      </w:r>
      <w:r w:rsidRPr="00347EED">
        <w:rPr>
          <w:i/>
          <w:iCs/>
        </w:rPr>
        <w:t>KRAS</w:t>
      </w:r>
      <w:r w:rsidRPr="00347EED">
        <w:t xml:space="preserve"> G12C </w:t>
      </w:r>
      <w:r w:rsidRPr="00347EED">
        <w:rPr>
          <w:i/>
          <w:iCs/>
        </w:rPr>
        <w:t>p</w:t>
      </w:r>
      <w:r w:rsidRPr="00347EED">
        <w:t xml:space="preserve">-value = 0.0000117, </w:t>
      </w:r>
      <w:r w:rsidRPr="00347EED">
        <w:rPr>
          <w:i/>
          <w:iCs/>
        </w:rPr>
        <w:t>KRAS</w:t>
      </w:r>
      <w:r w:rsidRPr="00347EED">
        <w:t xml:space="preserve"> G12D </w:t>
      </w:r>
      <w:r w:rsidRPr="00347EED">
        <w:rPr>
          <w:i/>
          <w:iCs/>
        </w:rPr>
        <w:t>p</w:t>
      </w:r>
      <w:r w:rsidRPr="00347EED">
        <w:t xml:space="preserve">-value = 0.0418, </w:t>
      </w:r>
      <w:r w:rsidRPr="00347EED">
        <w:rPr>
          <w:b/>
          <w:bCs/>
        </w:rPr>
        <w:t>Fig JHC3G</w:t>
      </w:r>
      <w:r w:rsidRPr="00347EED">
        <w:t>). Though confirming any causal associations is beyond the scope of the present work, these findings suggest</w:t>
      </w:r>
      <w:r w:rsidR="00040E81" w:rsidRPr="00347EED">
        <w:t>ed</w:t>
      </w:r>
      <w:r w:rsidRPr="00347EED">
        <w:t xml:space="preserve"> that specific disruptions to STK11 signaling </w:t>
      </w:r>
      <w:r w:rsidR="00040E81" w:rsidRPr="00347EED">
        <w:t>complement</w:t>
      </w:r>
      <w:r w:rsidRPr="00347EED">
        <w:t xml:space="preserve"> the different </w:t>
      </w:r>
      <w:r w:rsidRPr="00347EED">
        <w:rPr>
          <w:i/>
          <w:iCs/>
        </w:rPr>
        <w:t>KRAS</w:t>
      </w:r>
      <w:r w:rsidRPr="00347EED">
        <w:t xml:space="preserve"> alleles due to their specific signaling properties.</w:t>
      </w:r>
    </w:p>
    <w:sectPr w:rsidR="00A232CE" w:rsidRPr="00347EED" w:rsidSect="009B3F5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Cook" w:date="2019-04-16T00:56:00Z" w:initials="JHC">
    <w:p w14:paraId="5A32A39B" w14:textId="2353E095" w:rsidR="003E64F2" w:rsidRDefault="003E64F2" w:rsidP="00A729C8">
      <w:pPr>
        <w:pStyle w:val="CommentText"/>
      </w:pPr>
      <w:r>
        <w:rPr>
          <w:rStyle w:val="CommentReference"/>
        </w:rPr>
        <w:annotationRef/>
      </w:r>
      <w:r>
        <w:t>Feel free to change, but please no colon.</w:t>
      </w:r>
    </w:p>
  </w:comment>
  <w:comment w:id="1" w:author="Joshua Cook" w:date="2019-04-16T00:45:00Z" w:initials="JHC">
    <w:p w14:paraId="1211785F" w14:textId="1CA8176A" w:rsidR="003E64F2" w:rsidRDefault="003E64F2" w:rsidP="00A729C8">
      <w:pPr>
        <w:pStyle w:val="CommentText"/>
      </w:pPr>
      <w:r>
        <w:rPr>
          <w:rStyle w:val="CommentReference"/>
        </w:rPr>
        <w:annotationRef/>
      </w:r>
      <w:r>
        <w:t>This might be a bit of an overstatement.</w:t>
      </w:r>
    </w:p>
  </w:comment>
  <w:comment w:id="2" w:author="Joshua Cook" w:date="2019-02-27T13:07:00Z" w:initials="JHC">
    <w:p w14:paraId="2F4D3EE9" w14:textId="438C5CBD" w:rsidR="003E64F2" w:rsidRDefault="003E64F2" w:rsidP="00A729C8">
      <w:pPr>
        <w:pStyle w:val="CommentText"/>
      </w:pPr>
      <w:r>
        <w:rPr>
          <w:rStyle w:val="CommentReference"/>
        </w:rPr>
        <w:annotationRef/>
      </w:r>
      <w:r w:rsidR="005906DF">
        <w:t xml:space="preserve">@KH: </w:t>
      </w:r>
      <w:r>
        <w:t xml:space="preserve">Is this true? I don’t know </w:t>
      </w:r>
      <w:r w:rsidR="005906DF">
        <w:t xml:space="preserve">of </w:t>
      </w:r>
      <w:r>
        <w:t>any, but I’m also not very smart.</w:t>
      </w:r>
    </w:p>
  </w:comment>
  <w:comment w:id="3" w:author="Joshua Cook" w:date="2019-04-16T01:13:00Z" w:initials="JHC">
    <w:p w14:paraId="1C58335B" w14:textId="45EA4269" w:rsidR="003E64F2" w:rsidRDefault="003E64F2" w:rsidP="00A729C8">
      <w:pPr>
        <w:pStyle w:val="CommentText"/>
      </w:pPr>
      <w:r>
        <w:rPr>
          <w:rStyle w:val="CommentReference"/>
        </w:rPr>
        <w:annotationRef/>
      </w:r>
      <w:r>
        <w:t>@GM: Some percent values are still missing.</w:t>
      </w:r>
    </w:p>
  </w:comment>
  <w:comment w:id="4" w:author="Joshua Cook" w:date="2019-04-16T01:21:00Z" w:initials="JHC">
    <w:p w14:paraId="109EC1B2" w14:textId="0D429E91" w:rsidR="003E64F2" w:rsidRDefault="003E64F2" w:rsidP="00A729C8">
      <w:pPr>
        <w:pStyle w:val="CommentText"/>
      </w:pPr>
      <w:r>
        <w:rPr>
          <w:rStyle w:val="CommentReference"/>
        </w:rPr>
        <w:annotationRef/>
      </w:r>
      <w:r>
        <w:t>@KH: Do you have any updates on the progress of this paper?</w:t>
      </w:r>
    </w:p>
  </w:comment>
  <w:comment w:id="5" w:author="Doga" w:date="2019-04-18T14:07:00Z" w:initials="MOU">
    <w:p w14:paraId="474C774A" w14:textId="3AEE8C65" w:rsidR="007B3916" w:rsidRDefault="007B3916">
      <w:pPr>
        <w:pStyle w:val="CommentText"/>
      </w:pPr>
      <w:r>
        <w:rPr>
          <w:rStyle w:val="CommentReference"/>
        </w:rPr>
        <w:annotationRef/>
      </w:r>
      <w:r>
        <w:t>Should we change Signature N3v2 to Signature N</w:t>
      </w:r>
    </w:p>
  </w:comment>
  <w:comment w:id="6" w:author="Doga" w:date="2019-04-18T14:10:00Z" w:initials="MOU">
    <w:p w14:paraId="7F1B29BC" w14:textId="07E9C584" w:rsidR="00465158" w:rsidRDefault="00465158" w:rsidP="00465158">
      <w:pPr>
        <w:spacing w:line="240" w:lineRule="auto"/>
        <w:ind w:firstLine="0"/>
        <w:jc w:val="left"/>
        <w:rPr>
          <w:rFonts w:ascii="Times New Roman" w:eastAsia="Times New Roman" w:hAnsi="Times New Roman" w:cs="Times New Roman"/>
          <w:sz w:val="24"/>
          <w:szCs w:val="24"/>
        </w:rPr>
      </w:pPr>
      <w:r>
        <w:rPr>
          <w:rStyle w:val="CommentReference"/>
        </w:rPr>
        <w:annotationRef/>
      </w:r>
      <w:bookmarkStart w:id="7" w:name="bbib1"/>
      <w:r>
        <w:rPr>
          <w:rFonts w:eastAsia="Times New Roman"/>
        </w:rPr>
        <w:t>You can cite</w:t>
      </w:r>
      <w:r>
        <w:rPr>
          <w:rFonts w:eastAsia="Times New Roman"/>
        </w:rPr>
        <w:br/>
        <w:t>(</w:t>
      </w:r>
      <w:hyperlink r:id="rId1" w:anchor="bib1" w:history="1">
        <w:proofErr w:type="spellStart"/>
        <w:r>
          <w:rPr>
            <w:rStyle w:val="Hyperlink"/>
            <w:rFonts w:ascii="Georgia" w:eastAsia="Times New Roman" w:hAnsi="Georgia"/>
            <w:color w:val="0C7DBB"/>
          </w:rPr>
          <w:t>Alexandrov</w:t>
        </w:r>
        <w:proofErr w:type="spellEnd"/>
        <w:r>
          <w:rPr>
            <w:rStyle w:val="Hyperlink"/>
            <w:rFonts w:ascii="Georgia" w:eastAsia="Times New Roman" w:hAnsi="Georgia"/>
            <w:color w:val="0C7DBB"/>
          </w:rPr>
          <w:t xml:space="preserve"> et al., 2013</w:t>
        </w:r>
      </w:hyperlink>
      <w:bookmarkEnd w:id="7"/>
      <w:r>
        <w:rPr>
          <w:rFonts w:ascii="Georgia" w:eastAsia="Times New Roman" w:hAnsi="Georgia"/>
          <w:color w:val="323232"/>
        </w:rPr>
        <w:t>)</w:t>
      </w:r>
    </w:p>
    <w:p w14:paraId="0707A73A" w14:textId="2E4B0B3B" w:rsidR="00465158" w:rsidRDefault="00465158" w:rsidP="00465158">
      <w:pPr>
        <w:spacing w:line="240" w:lineRule="auto"/>
        <w:ind w:firstLine="0"/>
        <w:jc w:val="left"/>
        <w:rPr>
          <w:rFonts w:eastAsia="Times New Roman"/>
        </w:rPr>
      </w:pPr>
      <w:r>
        <w:rPr>
          <w:rFonts w:eastAsia="Times New Roman"/>
        </w:rPr>
        <w:t>And you can have more citations:</w:t>
      </w:r>
    </w:p>
    <w:p w14:paraId="0178815E" w14:textId="4BA718C3" w:rsidR="00465158" w:rsidRDefault="00465158" w:rsidP="00465158">
      <w:pPr>
        <w:spacing w:line="240" w:lineRule="auto"/>
        <w:ind w:firstLine="0"/>
        <w:jc w:val="left"/>
        <w:rPr>
          <w:rFonts w:ascii="Times New Roman" w:eastAsia="Times New Roman" w:hAnsi="Times New Roman" w:cs="Times New Roman"/>
          <w:sz w:val="24"/>
          <w:szCs w:val="24"/>
        </w:rPr>
      </w:pPr>
      <w:hyperlink r:id="rId2" w:history="1">
        <w:r>
          <w:rPr>
            <w:rStyle w:val="Hyperlink"/>
            <w:rFonts w:eastAsia="Times New Roman"/>
          </w:rPr>
          <w:t>https://www-sciencedirect-com.ezp-prod1.hul.harvard.edu/science/article/pii/S0092867417307742?via%3Dihub</w:t>
        </w:r>
      </w:hyperlink>
    </w:p>
    <w:p w14:paraId="766B46F0" w14:textId="0C8D6CE3" w:rsidR="00465158" w:rsidRDefault="00465158">
      <w:pPr>
        <w:pStyle w:val="CommentText"/>
      </w:pPr>
      <w:bookmarkStart w:id="8" w:name="_GoBack"/>
      <w:bookmarkEnd w:id="8"/>
    </w:p>
  </w:comment>
  <w:comment w:id="9" w:author="Doga" w:date="2019-04-18T13:12:00Z" w:initials="MOU">
    <w:p w14:paraId="60EAF6A5" w14:textId="77777777" w:rsidR="002F4484" w:rsidRDefault="002F4484" w:rsidP="002F4484">
      <w:pPr>
        <w:spacing w:line="240" w:lineRule="auto"/>
        <w:ind w:firstLine="0"/>
        <w:jc w:val="left"/>
        <w:rPr>
          <w:rFonts w:ascii="Times New Roman" w:eastAsia="Times New Roman" w:hAnsi="Times New Roman" w:cs="Times New Roman"/>
          <w:sz w:val="24"/>
          <w:szCs w:val="24"/>
        </w:rPr>
      </w:pPr>
      <w:r>
        <w:rPr>
          <w:rStyle w:val="CommentReference"/>
        </w:rPr>
        <w:annotationRef/>
      </w:r>
      <w:hyperlink r:id="rId3" w:history="1">
        <w:r>
          <w:rPr>
            <w:rStyle w:val="Hyperlink"/>
            <w:rFonts w:eastAsia="Times New Roman"/>
          </w:rPr>
          <w:t>https://www.biorxiv.org/content/biorxiv/early/2018/05/15/322859.full.pdf</w:t>
        </w:r>
      </w:hyperlink>
    </w:p>
    <w:p w14:paraId="3DD20D68" w14:textId="2FF90472" w:rsidR="00A067E6" w:rsidRDefault="002F4484" w:rsidP="00A067E6">
      <w:pPr>
        <w:spacing w:line="240" w:lineRule="auto"/>
        <w:ind w:firstLine="0"/>
        <w:jc w:val="left"/>
      </w:pPr>
      <w:r>
        <w:t>You could cite this here</w:t>
      </w:r>
      <w:r w:rsidR="00A067E6">
        <w:t>, they say this signature is an indirect effect of sunlight</w:t>
      </w:r>
      <w:r>
        <w:br/>
      </w:r>
    </w:p>
    <w:p w14:paraId="18F65971" w14:textId="3E5921F4" w:rsidR="00A067E6" w:rsidRDefault="00A067E6" w:rsidP="00A067E6">
      <w:pPr>
        <w:spacing w:line="240" w:lineRule="auto"/>
        <w:ind w:firstLine="0"/>
        <w:jc w:val="left"/>
        <w:rPr>
          <w:rFonts w:ascii="Times New Roman" w:eastAsia="Times New Roman" w:hAnsi="Times New Roman" w:cs="Times New Roman"/>
          <w:sz w:val="24"/>
          <w:szCs w:val="24"/>
        </w:rPr>
      </w:pPr>
      <w:r>
        <w:t>And this one for referring to different types of Signature 7</w:t>
      </w:r>
      <w:r>
        <w:br/>
      </w:r>
      <w:hyperlink r:id="rId4" w:history="1">
        <w:r>
          <w:rPr>
            <w:rStyle w:val="Hyperlink"/>
            <w:rFonts w:eastAsia="Times New Roman"/>
          </w:rPr>
          <w:t>https://www-nature-com.ezp-prod1.hul.harvard.edu/articles/nature22071</w:t>
        </w:r>
      </w:hyperlink>
    </w:p>
    <w:p w14:paraId="00C8DF36" w14:textId="6D4032B1" w:rsidR="002F4484" w:rsidRDefault="002F4484">
      <w:pPr>
        <w:pStyle w:val="CommentText"/>
      </w:pPr>
    </w:p>
  </w:comment>
  <w:comment w:id="10" w:author="Doga" w:date="2019-04-18T13:14:00Z" w:initials="MOU">
    <w:p w14:paraId="4CF734D2" w14:textId="1BE9E162" w:rsidR="00F20563" w:rsidRDefault="00F20563">
      <w:pPr>
        <w:pStyle w:val="CommentText"/>
      </w:pPr>
      <w:r>
        <w:rPr>
          <w:rStyle w:val="CommentReference"/>
        </w:rPr>
        <w:annotationRef/>
      </w:r>
      <w:r w:rsidR="00EE5008">
        <w:rPr>
          <w:rStyle w:val="CommentReference"/>
        </w:rPr>
        <w:t>This sentence could be a bit different.</w:t>
      </w:r>
    </w:p>
  </w:comment>
  <w:comment w:id="11" w:author="Doga" w:date="2019-04-18T13:23:00Z" w:initials="MOU">
    <w:p w14:paraId="6D576BD8" w14:textId="5FD060A9" w:rsidR="00D74EA3" w:rsidRDefault="00D74EA3">
      <w:pPr>
        <w:pStyle w:val="CommentText"/>
      </w:pPr>
      <w:r>
        <w:rPr>
          <w:rStyle w:val="CommentReference"/>
        </w:rPr>
        <w:annotationRef/>
      </w:r>
      <w:r>
        <w:t>Tends to be? Tended to be</w:t>
      </w:r>
    </w:p>
  </w:comment>
  <w:comment w:id="12" w:author="Doga" w:date="2019-04-18T13:26:00Z" w:initials="MOU">
    <w:p w14:paraId="6991AEC0" w14:textId="24F536DC" w:rsidR="00DE6FC7" w:rsidRDefault="00DE6FC7">
      <w:pPr>
        <w:pStyle w:val="CommentText"/>
      </w:pPr>
      <w:r>
        <w:rPr>
          <w:rStyle w:val="CommentReference"/>
        </w:rPr>
        <w:annotationRef/>
      </w:r>
      <w:r>
        <w:t>Is Signature 9 not expected to be found at all in normal blood cells? What about Signature 18 then is it clear that this signature is found in normal cells?</w:t>
      </w:r>
    </w:p>
  </w:comment>
  <w:comment w:id="13" w:author="Doga" w:date="2019-04-18T13:31:00Z" w:initials="MOU">
    <w:p w14:paraId="14463271" w14:textId="00BDFC6F" w:rsidR="00E939DD" w:rsidRDefault="00E939DD">
      <w:pPr>
        <w:pStyle w:val="CommentText"/>
      </w:pPr>
      <w:r>
        <w:rPr>
          <w:rStyle w:val="CommentReference"/>
        </w:rPr>
        <w:annotationRef/>
      </w:r>
      <w:r>
        <w:t>I would change this to KRAS G12D (A[C&gt;T]C) and also the next one</w:t>
      </w:r>
    </w:p>
  </w:comment>
  <w:comment w:id="14" w:author="Doga" w:date="2019-04-18T13:36:00Z" w:initials="MOU">
    <w:p w14:paraId="01AA3760" w14:textId="5E0B58C0" w:rsidR="00E939DD" w:rsidRDefault="00E939DD">
      <w:pPr>
        <w:pStyle w:val="CommentText"/>
      </w:pPr>
      <w:r>
        <w:rPr>
          <w:rStyle w:val="CommentReference"/>
        </w:rPr>
        <w:annotationRef/>
      </w:r>
      <w:r>
        <w:t xml:space="preserve">In the </w:t>
      </w:r>
      <w:proofErr w:type="gramStart"/>
      <w:r>
        <w:t>figure</w:t>
      </w:r>
      <w:proofErr w:type="gramEnd"/>
      <w:r>
        <w:t xml:space="preserve"> there are other mutations as well, e.g. in COADREAD there is also Q61</w:t>
      </w:r>
    </w:p>
  </w:comment>
  <w:comment w:id="15" w:author="Doga" w:date="2019-04-18T13:38:00Z" w:initials="MOU">
    <w:p w14:paraId="491B5993" w14:textId="42DEE413" w:rsidR="0011042C" w:rsidRDefault="0011042C">
      <w:pPr>
        <w:pStyle w:val="CommentText"/>
      </w:pPr>
      <w:r>
        <w:rPr>
          <w:rStyle w:val="CommentReference"/>
        </w:rPr>
        <w:annotationRef/>
      </w:r>
      <w:r>
        <w:t xml:space="preserve">Is the linear relationship the only point you are trying to make here or is the intersection with 0 also important? Seems like SKCM and LUAD </w:t>
      </w:r>
      <w:r w:rsidR="001A2B76">
        <w:t>almost go through the origin.</w:t>
      </w:r>
      <w:r w:rsidR="00562C01">
        <w:br/>
      </w:r>
    </w:p>
    <w:p w14:paraId="644B96A3" w14:textId="7BE08637" w:rsidR="00562C01" w:rsidRDefault="00562C01">
      <w:pPr>
        <w:pStyle w:val="CommentText"/>
      </w:pPr>
      <w:r>
        <w:t xml:space="preserve">Would it make sense to put a diagonal line in these figures, occurrence probability = frequency of </w:t>
      </w:r>
      <w:proofErr w:type="gramStart"/>
      <w:r>
        <w:t>mutation</w:t>
      </w:r>
      <w:proofErr w:type="gramEnd"/>
    </w:p>
  </w:comment>
  <w:comment w:id="16" w:author="Doga" w:date="2019-04-18T13:56:00Z" w:initials="MOU">
    <w:p w14:paraId="392AF896" w14:textId="2F5A3CC9" w:rsidR="003C0B07" w:rsidRDefault="003C0B07">
      <w:pPr>
        <w:pStyle w:val="CommentText"/>
      </w:pPr>
      <w:r>
        <w:rPr>
          <w:rStyle w:val="CommentReference"/>
        </w:rPr>
        <w:annotationRef/>
      </w:r>
      <w:r>
        <w:t xml:space="preserve">You could make a </w:t>
      </w:r>
      <w:r w:rsidR="00904D30">
        <w:t>strikingly convincing</w:t>
      </w:r>
      <w:r>
        <w:t xml:space="preserve"> figure combining all </w:t>
      </w:r>
      <w:r w:rsidR="00904D30">
        <w:t>G</w:t>
      </w:r>
      <w:r>
        <w:t xml:space="preserve">12 mutations and </w:t>
      </w:r>
      <w:r w:rsidR="00904D30">
        <w:t>G</w:t>
      </w:r>
      <w:r>
        <w:t xml:space="preserve">13 mutations across cancer types for KRAS </w:t>
      </w:r>
      <w:r w:rsidR="00904D30">
        <w:t xml:space="preserve">and </w:t>
      </w:r>
    </w:p>
  </w:comment>
  <w:comment w:id="17" w:author="Joshua Cook" w:date="2019-04-16T02:17:00Z" w:initials="JHC">
    <w:p w14:paraId="59B07679" w14:textId="69416970" w:rsidR="002B74B2" w:rsidRDefault="002B74B2">
      <w:pPr>
        <w:pStyle w:val="CommentText"/>
      </w:pPr>
      <w:r>
        <w:rPr>
          <w:rStyle w:val="CommentReference"/>
        </w:rPr>
        <w:annotationRef/>
      </w:r>
      <w:r>
        <w:t>@GM: Missing citation</w:t>
      </w:r>
    </w:p>
  </w:comment>
  <w:comment w:id="19" w:author="Joshua Cook" w:date="2019-04-16T02:21:00Z" w:initials="JHC">
    <w:p w14:paraId="3D68F79E" w14:textId="1DF22F3A" w:rsidR="002B74B2" w:rsidRDefault="002B74B2">
      <w:pPr>
        <w:pStyle w:val="CommentText"/>
      </w:pPr>
      <w:r>
        <w:rPr>
          <w:rStyle w:val="CommentReference"/>
        </w:rPr>
        <w:annotationRef/>
      </w:r>
      <w:r>
        <w:t>@GM: I think this has yet to be updated to match the figure.</w:t>
      </w:r>
    </w:p>
  </w:comment>
  <w:comment w:id="20" w:author="Joshua Cook" w:date="2019-04-16T02:20:00Z" w:initials="JHC">
    <w:p w14:paraId="69282066" w14:textId="26AFB2BE" w:rsidR="002B74B2" w:rsidRDefault="002B74B2">
      <w:pPr>
        <w:pStyle w:val="CommentText"/>
      </w:pPr>
      <w:r>
        <w:rPr>
          <w:rStyle w:val="CommentReference"/>
        </w:rPr>
        <w:annotationRef/>
      </w:r>
      <w:r>
        <w:t>@GM: From Fig 2C, it appears that KRAS G12V and G12A also co-mutate with STK11. Was there a reason you chose to only mention G12C in the text?</w:t>
      </w:r>
    </w:p>
  </w:comment>
  <w:comment w:id="21" w:author="Joshua Cook" w:date="2019-04-16T02:22:00Z" w:initials="JHC">
    <w:p w14:paraId="6F0A74D9" w14:textId="3B2F51A3" w:rsidR="002B74B2" w:rsidRDefault="002B74B2">
      <w:pPr>
        <w:pStyle w:val="CommentText"/>
      </w:pPr>
      <w:r>
        <w:rPr>
          <w:rStyle w:val="CommentReference"/>
        </w:rPr>
        <w:annotationRef/>
      </w:r>
      <w:r>
        <w:t>I think this is an overstatement and much too vague/ambiguous.</w:t>
      </w:r>
    </w:p>
  </w:comment>
  <w:comment w:id="22" w:author="Joshua Cook" w:date="2019-04-14T19:11:00Z" w:initials="JHC">
    <w:p w14:paraId="0D1CE45B" w14:textId="1583C31C" w:rsidR="003E64F2" w:rsidRDefault="003E64F2" w:rsidP="00A729C8">
      <w:pPr>
        <w:pStyle w:val="CommentText"/>
      </w:pPr>
      <w:r>
        <w:rPr>
          <w:rStyle w:val="CommentReference"/>
        </w:rPr>
        <w:annotationRef/>
      </w:r>
      <w:r>
        <w:t>@GM: These two pathways are not separable; RAS signaling effects both. I think the results of the citation support that: KRAS had the strongest predictive value over both BRAF and PIK3CA. If BRAF-KRAS and PIK3CA were in two separate pathways, then I would expect that the predictive value of KRAS and BRAF to about the same. Since KRAS had supremacy over both BRAF and PIK3CA this would suggest it is epistatic to both.</w:t>
      </w:r>
    </w:p>
  </w:comment>
  <w:comment w:id="23" w:author="Joshua Cook" w:date="2019-04-16T02:25:00Z" w:initials="JHC">
    <w:p w14:paraId="7203E510" w14:textId="5EC64212" w:rsidR="004303AF" w:rsidRDefault="004303AF">
      <w:pPr>
        <w:pStyle w:val="CommentText"/>
      </w:pPr>
      <w:r>
        <w:rPr>
          <w:rStyle w:val="CommentReference"/>
        </w:rPr>
        <w:annotationRef/>
      </w:r>
      <w:r>
        <w:t>Further, the affinity of KRAS for BRAF is known to be reduced with some alleles (cited in Intro). Therefore, the stoich of the molecules at the membrane is changed, effecting much more than a single pathway.</w:t>
      </w:r>
    </w:p>
  </w:comment>
  <w:comment w:id="24" w:author="Joshua Cook" w:date="2019-04-14T19:47:00Z" w:initials="JHC">
    <w:p w14:paraId="11AC3D99" w14:textId="4F42430C" w:rsidR="003E64F2" w:rsidRDefault="003E64F2" w:rsidP="00A729C8">
      <w:pPr>
        <w:pStyle w:val="CommentText"/>
      </w:pPr>
      <w:r>
        <w:rPr>
          <w:rStyle w:val="CommentReference"/>
        </w:rPr>
        <w:annotationRef/>
      </w:r>
      <w:r>
        <w:t>@GM: While interesting, this may be best saved for the Discussion.</w:t>
      </w:r>
    </w:p>
  </w:comment>
  <w:comment w:id="25" w:author="Giorgio Melloni" w:date="2019-04-15T17:29:00Z" w:initials="GM">
    <w:p w14:paraId="661F5382" w14:textId="5C10B3E6" w:rsidR="003E64F2" w:rsidRDefault="003E64F2" w:rsidP="00A729C8">
      <w:pPr>
        <w:pStyle w:val="CommentText"/>
      </w:pPr>
      <w:r>
        <w:rPr>
          <w:rStyle w:val="CommentReference"/>
        </w:rPr>
        <w:annotationRef/>
      </w:r>
      <w:r>
        <w:t>Do you have any paper to cite for your discoveries? It sounds very speculative</w:t>
      </w:r>
    </w:p>
  </w:comment>
  <w:comment w:id="26" w:author="Joshua Cook" w:date="2019-04-15T22:00:00Z" w:initials="JHC">
    <w:p w14:paraId="4971B560" w14:textId="3DE84543" w:rsidR="003E64F2" w:rsidRDefault="003E64F2" w:rsidP="00A729C8">
      <w:pPr>
        <w:pStyle w:val="CommentText"/>
      </w:pPr>
      <w:r>
        <w:rPr>
          <w:rStyle w:val="CommentReference"/>
        </w:rPr>
        <w:annotationRef/>
      </w:r>
      <w:r>
        <w:t xml:space="preserve">@JHC: </w:t>
      </w:r>
      <w:r w:rsidRPr="00613E1B">
        <w:t>Define in Methods which</w:t>
      </w:r>
      <w:r w:rsidR="008B72C7">
        <w:t xml:space="preserve"> specific</w:t>
      </w:r>
      <w:r w:rsidRPr="00613E1B">
        <w:t xml:space="preserve"> KEGG pathways were included.</w:t>
      </w:r>
    </w:p>
  </w:comment>
  <w:comment w:id="27" w:author="Joshua Cook" w:date="2019-04-15T22:59:00Z" w:initials="JHC">
    <w:p w14:paraId="7824DCEB" w14:textId="59ED2086" w:rsidR="003E64F2" w:rsidRDefault="003E64F2" w:rsidP="00A729C8">
      <w:pPr>
        <w:pStyle w:val="CommentText"/>
      </w:pPr>
      <w:r>
        <w:rPr>
          <w:rStyle w:val="CommentReference"/>
        </w:rPr>
        <w:annotationRef/>
      </w:r>
      <w:r>
        <w:t xml:space="preserve">@KH: I am currently building a web-app to show the allele-specific genetic interactions that we can update alongside </w:t>
      </w:r>
      <w:proofErr w:type="spellStart"/>
      <w:r>
        <w:t>DepMap</w:t>
      </w:r>
      <w:proofErr w:type="spellEnd"/>
      <w:r>
        <w:t xml:space="preserve"> data releases (quarterly).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2A39B" w15:done="0"/>
  <w15:commentEx w15:paraId="1211785F" w15:done="0"/>
  <w15:commentEx w15:paraId="2F4D3EE9" w15:done="0"/>
  <w15:commentEx w15:paraId="1C58335B" w15:done="0"/>
  <w15:commentEx w15:paraId="109EC1B2" w15:done="0"/>
  <w15:commentEx w15:paraId="474C774A" w15:done="0"/>
  <w15:commentEx w15:paraId="766B46F0" w15:done="0"/>
  <w15:commentEx w15:paraId="00C8DF36" w15:done="0"/>
  <w15:commentEx w15:paraId="4CF734D2" w15:done="0"/>
  <w15:commentEx w15:paraId="6D576BD8" w15:done="0"/>
  <w15:commentEx w15:paraId="6991AEC0" w15:done="0"/>
  <w15:commentEx w15:paraId="14463271" w15:done="0"/>
  <w15:commentEx w15:paraId="01AA3760" w15:done="0"/>
  <w15:commentEx w15:paraId="644B96A3" w15:done="0"/>
  <w15:commentEx w15:paraId="392AF896" w15:done="0"/>
  <w15:commentEx w15:paraId="59B07679" w15:done="0"/>
  <w15:commentEx w15:paraId="3D68F79E" w15:done="0"/>
  <w15:commentEx w15:paraId="69282066" w15:done="0"/>
  <w15:commentEx w15:paraId="6F0A74D9" w15:done="0"/>
  <w15:commentEx w15:paraId="0D1CE45B" w15:done="0"/>
  <w15:commentEx w15:paraId="7203E510" w15:paraIdParent="0D1CE45B" w15:done="0"/>
  <w15:commentEx w15:paraId="11AC3D99" w15:done="0"/>
  <w15:commentEx w15:paraId="661F5382" w15:done="0"/>
  <w15:commentEx w15:paraId="4971B560" w15:done="0"/>
  <w15:commentEx w15:paraId="7824D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2A39B" w16cid:durableId="205FA6D2"/>
  <w16cid:commentId w16cid:paraId="1211785F" w16cid:durableId="205FA41E"/>
  <w16cid:commentId w16cid:paraId="2F4D3EE9" w16cid:durableId="20210A2C"/>
  <w16cid:commentId w16cid:paraId="1C58335B" w16cid:durableId="205FAAA5"/>
  <w16cid:commentId w16cid:paraId="109EC1B2" w16cid:durableId="205FAC99"/>
  <w16cid:commentId w16cid:paraId="59B07679" w16cid:durableId="205FB9BF"/>
  <w16cid:commentId w16cid:paraId="3D68F79E" w16cid:durableId="205FBAB7"/>
  <w16cid:commentId w16cid:paraId="69282066" w16cid:durableId="205FBA66"/>
  <w16cid:commentId w16cid:paraId="6F0A74D9" w16cid:durableId="205FBADF"/>
  <w16cid:commentId w16cid:paraId="0D1CE45B" w16cid:durableId="205E0454"/>
  <w16cid:commentId w16cid:paraId="7203E510" w16cid:durableId="205FBBA2"/>
  <w16cid:commentId w16cid:paraId="11AC3D99" w16cid:durableId="205E0CD7"/>
  <w16cid:commentId w16cid:paraId="661F5382" w16cid:durableId="205F7612"/>
  <w16cid:commentId w16cid:paraId="4971B560" w16cid:durableId="205F7D82"/>
  <w16cid:commentId w16cid:paraId="7824DCEB" w16cid:durableId="205F8B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5BC"/>
    <w:rsid w:val="00000B92"/>
    <w:rsid w:val="00002AE3"/>
    <w:rsid w:val="0000466F"/>
    <w:rsid w:val="00004A40"/>
    <w:rsid w:val="00006054"/>
    <w:rsid w:val="00010B04"/>
    <w:rsid w:val="000127A3"/>
    <w:rsid w:val="00015013"/>
    <w:rsid w:val="0001576A"/>
    <w:rsid w:val="00017522"/>
    <w:rsid w:val="000204E7"/>
    <w:rsid w:val="00026CA2"/>
    <w:rsid w:val="00031011"/>
    <w:rsid w:val="00032406"/>
    <w:rsid w:val="0003653A"/>
    <w:rsid w:val="00040E81"/>
    <w:rsid w:val="0004149D"/>
    <w:rsid w:val="00045816"/>
    <w:rsid w:val="00061B2D"/>
    <w:rsid w:val="0006466A"/>
    <w:rsid w:val="00064B7C"/>
    <w:rsid w:val="00066853"/>
    <w:rsid w:val="00073B71"/>
    <w:rsid w:val="00074C67"/>
    <w:rsid w:val="00081D80"/>
    <w:rsid w:val="00086949"/>
    <w:rsid w:val="00087AFB"/>
    <w:rsid w:val="000901B5"/>
    <w:rsid w:val="00095F10"/>
    <w:rsid w:val="000A43B8"/>
    <w:rsid w:val="000A7793"/>
    <w:rsid w:val="000B2685"/>
    <w:rsid w:val="000B2B4F"/>
    <w:rsid w:val="000B4F64"/>
    <w:rsid w:val="000D0D89"/>
    <w:rsid w:val="000E2437"/>
    <w:rsid w:val="000E674D"/>
    <w:rsid w:val="0011042C"/>
    <w:rsid w:val="00112190"/>
    <w:rsid w:val="0012310D"/>
    <w:rsid w:val="00135E2D"/>
    <w:rsid w:val="0016074A"/>
    <w:rsid w:val="00164D81"/>
    <w:rsid w:val="00175F84"/>
    <w:rsid w:val="001A2B76"/>
    <w:rsid w:val="001A4EB2"/>
    <w:rsid w:val="001A5EB9"/>
    <w:rsid w:val="001B402E"/>
    <w:rsid w:val="001B6941"/>
    <w:rsid w:val="001C2F7C"/>
    <w:rsid w:val="001C3B3C"/>
    <w:rsid w:val="001C4EAE"/>
    <w:rsid w:val="001D0B6F"/>
    <w:rsid w:val="001E4053"/>
    <w:rsid w:val="001E4E43"/>
    <w:rsid w:val="001F40C6"/>
    <w:rsid w:val="0020537A"/>
    <w:rsid w:val="0021212B"/>
    <w:rsid w:val="0022620E"/>
    <w:rsid w:val="002267BC"/>
    <w:rsid w:val="00227B0F"/>
    <w:rsid w:val="002368F2"/>
    <w:rsid w:val="0026268F"/>
    <w:rsid w:val="00275EB3"/>
    <w:rsid w:val="00280516"/>
    <w:rsid w:val="002848AC"/>
    <w:rsid w:val="00284CE0"/>
    <w:rsid w:val="002941C3"/>
    <w:rsid w:val="002A51A6"/>
    <w:rsid w:val="002B097A"/>
    <w:rsid w:val="002B1E3B"/>
    <w:rsid w:val="002B74B2"/>
    <w:rsid w:val="002E22A6"/>
    <w:rsid w:val="002E31DC"/>
    <w:rsid w:val="002E59B1"/>
    <w:rsid w:val="002E5F82"/>
    <w:rsid w:val="002E7D74"/>
    <w:rsid w:val="002F004E"/>
    <w:rsid w:val="002F15DC"/>
    <w:rsid w:val="002F4484"/>
    <w:rsid w:val="00300E52"/>
    <w:rsid w:val="003078CB"/>
    <w:rsid w:val="003133A0"/>
    <w:rsid w:val="00321D37"/>
    <w:rsid w:val="00323B3A"/>
    <w:rsid w:val="003430A3"/>
    <w:rsid w:val="00347EED"/>
    <w:rsid w:val="0035463A"/>
    <w:rsid w:val="003626B5"/>
    <w:rsid w:val="00367CEC"/>
    <w:rsid w:val="00387932"/>
    <w:rsid w:val="00391E10"/>
    <w:rsid w:val="003A285E"/>
    <w:rsid w:val="003A3ED7"/>
    <w:rsid w:val="003A737F"/>
    <w:rsid w:val="003B0EEF"/>
    <w:rsid w:val="003B558D"/>
    <w:rsid w:val="003C0B07"/>
    <w:rsid w:val="003C38CD"/>
    <w:rsid w:val="003D2376"/>
    <w:rsid w:val="003D28B8"/>
    <w:rsid w:val="003D5F1B"/>
    <w:rsid w:val="003D7B15"/>
    <w:rsid w:val="003E2053"/>
    <w:rsid w:val="003E2CB8"/>
    <w:rsid w:val="003E64F2"/>
    <w:rsid w:val="003F0E9C"/>
    <w:rsid w:val="0040153F"/>
    <w:rsid w:val="00406F60"/>
    <w:rsid w:val="0041616C"/>
    <w:rsid w:val="00425AF9"/>
    <w:rsid w:val="004274C7"/>
    <w:rsid w:val="004303AF"/>
    <w:rsid w:val="00454E83"/>
    <w:rsid w:val="00465158"/>
    <w:rsid w:val="00467283"/>
    <w:rsid w:val="00467B47"/>
    <w:rsid w:val="0048370C"/>
    <w:rsid w:val="00485407"/>
    <w:rsid w:val="004A19A1"/>
    <w:rsid w:val="004A596D"/>
    <w:rsid w:val="004B3056"/>
    <w:rsid w:val="004B53AC"/>
    <w:rsid w:val="004C4EA7"/>
    <w:rsid w:val="004C7865"/>
    <w:rsid w:val="004D0077"/>
    <w:rsid w:val="004D1E10"/>
    <w:rsid w:val="004D3E1A"/>
    <w:rsid w:val="004E19BF"/>
    <w:rsid w:val="004E7F9A"/>
    <w:rsid w:val="004F4D51"/>
    <w:rsid w:val="0050541A"/>
    <w:rsid w:val="00511B69"/>
    <w:rsid w:val="0052749B"/>
    <w:rsid w:val="00527D0C"/>
    <w:rsid w:val="00562C01"/>
    <w:rsid w:val="0056769F"/>
    <w:rsid w:val="005711E5"/>
    <w:rsid w:val="005718BC"/>
    <w:rsid w:val="00572656"/>
    <w:rsid w:val="00572D89"/>
    <w:rsid w:val="0058680D"/>
    <w:rsid w:val="0059034A"/>
    <w:rsid w:val="005906DF"/>
    <w:rsid w:val="005A4287"/>
    <w:rsid w:val="005A6E87"/>
    <w:rsid w:val="005B42E2"/>
    <w:rsid w:val="005C2ACE"/>
    <w:rsid w:val="005C71E4"/>
    <w:rsid w:val="005D0BC5"/>
    <w:rsid w:val="005D4D5A"/>
    <w:rsid w:val="005D74C5"/>
    <w:rsid w:val="005D795E"/>
    <w:rsid w:val="005F33A6"/>
    <w:rsid w:val="00606621"/>
    <w:rsid w:val="00613E1B"/>
    <w:rsid w:val="00620A6C"/>
    <w:rsid w:val="00631EDB"/>
    <w:rsid w:val="006435D8"/>
    <w:rsid w:val="006449A2"/>
    <w:rsid w:val="00644E70"/>
    <w:rsid w:val="0065677F"/>
    <w:rsid w:val="006640A4"/>
    <w:rsid w:val="00665BA7"/>
    <w:rsid w:val="0066657F"/>
    <w:rsid w:val="006759ED"/>
    <w:rsid w:val="0068586E"/>
    <w:rsid w:val="00690E5C"/>
    <w:rsid w:val="006933F1"/>
    <w:rsid w:val="006A030E"/>
    <w:rsid w:val="006A1390"/>
    <w:rsid w:val="006B5BCC"/>
    <w:rsid w:val="006C307A"/>
    <w:rsid w:val="006C5288"/>
    <w:rsid w:val="006C6A36"/>
    <w:rsid w:val="006D2D93"/>
    <w:rsid w:val="006E3696"/>
    <w:rsid w:val="006E4590"/>
    <w:rsid w:val="006F4181"/>
    <w:rsid w:val="006F4A01"/>
    <w:rsid w:val="00700C5A"/>
    <w:rsid w:val="0070727B"/>
    <w:rsid w:val="00714DFE"/>
    <w:rsid w:val="0071752E"/>
    <w:rsid w:val="00730CF1"/>
    <w:rsid w:val="00735256"/>
    <w:rsid w:val="007374DD"/>
    <w:rsid w:val="00740867"/>
    <w:rsid w:val="007735C7"/>
    <w:rsid w:val="00784104"/>
    <w:rsid w:val="00785F52"/>
    <w:rsid w:val="00787FDE"/>
    <w:rsid w:val="00796E24"/>
    <w:rsid w:val="007A24AC"/>
    <w:rsid w:val="007A4A6D"/>
    <w:rsid w:val="007A50A8"/>
    <w:rsid w:val="007B3916"/>
    <w:rsid w:val="007C0C79"/>
    <w:rsid w:val="007C3474"/>
    <w:rsid w:val="007D334C"/>
    <w:rsid w:val="007D597D"/>
    <w:rsid w:val="007E77AE"/>
    <w:rsid w:val="007F1164"/>
    <w:rsid w:val="007F24A1"/>
    <w:rsid w:val="007F7236"/>
    <w:rsid w:val="00805132"/>
    <w:rsid w:val="00805C12"/>
    <w:rsid w:val="00807736"/>
    <w:rsid w:val="0081349E"/>
    <w:rsid w:val="0081490F"/>
    <w:rsid w:val="008160D1"/>
    <w:rsid w:val="00827E7C"/>
    <w:rsid w:val="00831E38"/>
    <w:rsid w:val="00836593"/>
    <w:rsid w:val="00840CC1"/>
    <w:rsid w:val="00846481"/>
    <w:rsid w:val="0084720F"/>
    <w:rsid w:val="00852775"/>
    <w:rsid w:val="008555C9"/>
    <w:rsid w:val="008577F9"/>
    <w:rsid w:val="008643E9"/>
    <w:rsid w:val="0086775A"/>
    <w:rsid w:val="00881ADC"/>
    <w:rsid w:val="00884D9F"/>
    <w:rsid w:val="00891904"/>
    <w:rsid w:val="008943B7"/>
    <w:rsid w:val="008A0C3D"/>
    <w:rsid w:val="008A327D"/>
    <w:rsid w:val="008A6A6B"/>
    <w:rsid w:val="008B516D"/>
    <w:rsid w:val="008B72C7"/>
    <w:rsid w:val="008B7CEE"/>
    <w:rsid w:val="008C6F85"/>
    <w:rsid w:val="008D1CBA"/>
    <w:rsid w:val="008D6F31"/>
    <w:rsid w:val="008E1EAC"/>
    <w:rsid w:val="008E7121"/>
    <w:rsid w:val="008F2146"/>
    <w:rsid w:val="008F57C5"/>
    <w:rsid w:val="00904D30"/>
    <w:rsid w:val="00913602"/>
    <w:rsid w:val="00915295"/>
    <w:rsid w:val="00915DB9"/>
    <w:rsid w:val="009172ED"/>
    <w:rsid w:val="00923AF9"/>
    <w:rsid w:val="00924F13"/>
    <w:rsid w:val="00925533"/>
    <w:rsid w:val="009275A5"/>
    <w:rsid w:val="00936D86"/>
    <w:rsid w:val="00947693"/>
    <w:rsid w:val="00953046"/>
    <w:rsid w:val="009541B9"/>
    <w:rsid w:val="009553D3"/>
    <w:rsid w:val="0095773F"/>
    <w:rsid w:val="00960F3F"/>
    <w:rsid w:val="00972FB6"/>
    <w:rsid w:val="0097588D"/>
    <w:rsid w:val="0098511E"/>
    <w:rsid w:val="009A2590"/>
    <w:rsid w:val="009A3EC8"/>
    <w:rsid w:val="009A49B9"/>
    <w:rsid w:val="009B3F5E"/>
    <w:rsid w:val="009B6EAD"/>
    <w:rsid w:val="009C6756"/>
    <w:rsid w:val="009D22C0"/>
    <w:rsid w:val="009D746B"/>
    <w:rsid w:val="009E3168"/>
    <w:rsid w:val="009E731D"/>
    <w:rsid w:val="009F1FC2"/>
    <w:rsid w:val="009F283B"/>
    <w:rsid w:val="009F46B5"/>
    <w:rsid w:val="009F5D63"/>
    <w:rsid w:val="00A01534"/>
    <w:rsid w:val="00A067E6"/>
    <w:rsid w:val="00A232CE"/>
    <w:rsid w:val="00A244D2"/>
    <w:rsid w:val="00A30ACC"/>
    <w:rsid w:val="00A30FE1"/>
    <w:rsid w:val="00A34FA8"/>
    <w:rsid w:val="00A55491"/>
    <w:rsid w:val="00A61616"/>
    <w:rsid w:val="00A729C8"/>
    <w:rsid w:val="00A75E89"/>
    <w:rsid w:val="00A82E73"/>
    <w:rsid w:val="00A84709"/>
    <w:rsid w:val="00A906B8"/>
    <w:rsid w:val="00A9089D"/>
    <w:rsid w:val="00A94A37"/>
    <w:rsid w:val="00A95ED8"/>
    <w:rsid w:val="00AA3A67"/>
    <w:rsid w:val="00AA7969"/>
    <w:rsid w:val="00AB3F77"/>
    <w:rsid w:val="00AC1A5D"/>
    <w:rsid w:val="00AC51A0"/>
    <w:rsid w:val="00AE2B5D"/>
    <w:rsid w:val="00AE331A"/>
    <w:rsid w:val="00AF6C02"/>
    <w:rsid w:val="00B14125"/>
    <w:rsid w:val="00B24BD6"/>
    <w:rsid w:val="00B43F2D"/>
    <w:rsid w:val="00B71359"/>
    <w:rsid w:val="00B724A7"/>
    <w:rsid w:val="00B8301C"/>
    <w:rsid w:val="00B9388C"/>
    <w:rsid w:val="00B969B0"/>
    <w:rsid w:val="00BA72BB"/>
    <w:rsid w:val="00BC1665"/>
    <w:rsid w:val="00BD0D06"/>
    <w:rsid w:val="00BE0D97"/>
    <w:rsid w:val="00BF5DAC"/>
    <w:rsid w:val="00C0409D"/>
    <w:rsid w:val="00C06F19"/>
    <w:rsid w:val="00C20029"/>
    <w:rsid w:val="00C44BF0"/>
    <w:rsid w:val="00C45672"/>
    <w:rsid w:val="00C518EF"/>
    <w:rsid w:val="00C5688E"/>
    <w:rsid w:val="00C63866"/>
    <w:rsid w:val="00C63B43"/>
    <w:rsid w:val="00C71F7D"/>
    <w:rsid w:val="00C82F2A"/>
    <w:rsid w:val="00C9433E"/>
    <w:rsid w:val="00C94E48"/>
    <w:rsid w:val="00CA7FEE"/>
    <w:rsid w:val="00CB2065"/>
    <w:rsid w:val="00CB5362"/>
    <w:rsid w:val="00CB5475"/>
    <w:rsid w:val="00CB7B2B"/>
    <w:rsid w:val="00CC27C8"/>
    <w:rsid w:val="00CC2ED7"/>
    <w:rsid w:val="00CC446E"/>
    <w:rsid w:val="00CC74C1"/>
    <w:rsid w:val="00CC7DF0"/>
    <w:rsid w:val="00CD2A3A"/>
    <w:rsid w:val="00CF2A1B"/>
    <w:rsid w:val="00D0674D"/>
    <w:rsid w:val="00D121A6"/>
    <w:rsid w:val="00D139AB"/>
    <w:rsid w:val="00D1533B"/>
    <w:rsid w:val="00D15A9C"/>
    <w:rsid w:val="00D21695"/>
    <w:rsid w:val="00D21A1D"/>
    <w:rsid w:val="00D31E44"/>
    <w:rsid w:val="00D3523A"/>
    <w:rsid w:val="00D35AB5"/>
    <w:rsid w:val="00D50404"/>
    <w:rsid w:val="00D51F74"/>
    <w:rsid w:val="00D53D72"/>
    <w:rsid w:val="00D56038"/>
    <w:rsid w:val="00D57E5E"/>
    <w:rsid w:val="00D64C43"/>
    <w:rsid w:val="00D74EA3"/>
    <w:rsid w:val="00D877D5"/>
    <w:rsid w:val="00D968F6"/>
    <w:rsid w:val="00DA3B40"/>
    <w:rsid w:val="00DB7412"/>
    <w:rsid w:val="00DC23FF"/>
    <w:rsid w:val="00DD0545"/>
    <w:rsid w:val="00DD1A56"/>
    <w:rsid w:val="00DD3E50"/>
    <w:rsid w:val="00DE6FC7"/>
    <w:rsid w:val="00DF57E4"/>
    <w:rsid w:val="00DF6F5E"/>
    <w:rsid w:val="00E03E44"/>
    <w:rsid w:val="00E16483"/>
    <w:rsid w:val="00E250A0"/>
    <w:rsid w:val="00E30716"/>
    <w:rsid w:val="00E426A3"/>
    <w:rsid w:val="00E466B2"/>
    <w:rsid w:val="00E47E95"/>
    <w:rsid w:val="00E51D5C"/>
    <w:rsid w:val="00E51FF7"/>
    <w:rsid w:val="00E5723B"/>
    <w:rsid w:val="00E610B3"/>
    <w:rsid w:val="00E71226"/>
    <w:rsid w:val="00E76B79"/>
    <w:rsid w:val="00E91F05"/>
    <w:rsid w:val="00E939DD"/>
    <w:rsid w:val="00EA2F89"/>
    <w:rsid w:val="00EA79C7"/>
    <w:rsid w:val="00EB3388"/>
    <w:rsid w:val="00EC20A3"/>
    <w:rsid w:val="00EC7A1D"/>
    <w:rsid w:val="00EE5008"/>
    <w:rsid w:val="00EE5423"/>
    <w:rsid w:val="00EE5A23"/>
    <w:rsid w:val="00EF7C96"/>
    <w:rsid w:val="00F02147"/>
    <w:rsid w:val="00F06EE9"/>
    <w:rsid w:val="00F20563"/>
    <w:rsid w:val="00F23893"/>
    <w:rsid w:val="00F31C4F"/>
    <w:rsid w:val="00F36396"/>
    <w:rsid w:val="00F50B0D"/>
    <w:rsid w:val="00F55D61"/>
    <w:rsid w:val="00F61163"/>
    <w:rsid w:val="00F64194"/>
    <w:rsid w:val="00F70DB5"/>
    <w:rsid w:val="00F86AA3"/>
    <w:rsid w:val="00F87D65"/>
    <w:rsid w:val="00FB10C9"/>
    <w:rsid w:val="00FB1D62"/>
    <w:rsid w:val="00FB4F5C"/>
    <w:rsid w:val="00FC1682"/>
    <w:rsid w:val="00FC2269"/>
    <w:rsid w:val="00FC31E7"/>
    <w:rsid w:val="00FD3BC1"/>
    <w:rsid w:val="00FE58C9"/>
    <w:rsid w:val="00FF278A"/>
    <w:rsid w:val="00FF35BC"/>
    <w:rsid w:val="00FF57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9AFAB"/>
  <w14:defaultImageDpi w14:val="300"/>
  <w15:docId w15:val="{9A068E59-99DB-134C-BA7E-450DE729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9C8"/>
    <w:pPr>
      <w:spacing w:line="360" w:lineRule="auto"/>
      <w:ind w:firstLine="450"/>
      <w:jc w:val="both"/>
    </w:pPr>
    <w:rPr>
      <w:rFonts w:ascii="Arial" w:hAnsi="Arial" w:cs="Arial"/>
      <w:sz w:val="22"/>
      <w:szCs w:val="22"/>
    </w:rPr>
  </w:style>
  <w:style w:type="paragraph" w:styleId="Heading1">
    <w:name w:val="heading 1"/>
    <w:basedOn w:val="Normal"/>
    <w:next w:val="Normal"/>
    <w:link w:val="Heading1Char"/>
    <w:uiPriority w:val="9"/>
    <w:qFormat/>
    <w:rsid w:val="00CC74C1"/>
    <w:pPr>
      <w:keepNext/>
      <w:keepLines/>
      <w:spacing w:before="48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74C1"/>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4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C74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78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78C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A7969"/>
    <w:rPr>
      <w:sz w:val="18"/>
      <w:szCs w:val="18"/>
    </w:rPr>
  </w:style>
  <w:style w:type="paragraph" w:styleId="CommentText">
    <w:name w:val="annotation text"/>
    <w:basedOn w:val="Normal"/>
    <w:link w:val="CommentTextChar"/>
    <w:uiPriority w:val="99"/>
    <w:unhideWhenUsed/>
    <w:rsid w:val="00AA7969"/>
  </w:style>
  <w:style w:type="character" w:customStyle="1" w:styleId="CommentTextChar">
    <w:name w:val="Comment Text Char"/>
    <w:basedOn w:val="DefaultParagraphFont"/>
    <w:link w:val="CommentText"/>
    <w:uiPriority w:val="99"/>
    <w:rsid w:val="00AA7969"/>
  </w:style>
  <w:style w:type="paragraph" w:styleId="CommentSubject">
    <w:name w:val="annotation subject"/>
    <w:basedOn w:val="CommentText"/>
    <w:next w:val="CommentText"/>
    <w:link w:val="CommentSubjectChar"/>
    <w:uiPriority w:val="99"/>
    <w:semiHidden/>
    <w:unhideWhenUsed/>
    <w:rsid w:val="00AA7969"/>
    <w:rPr>
      <w:b/>
      <w:bCs/>
      <w:sz w:val="20"/>
      <w:szCs w:val="20"/>
    </w:rPr>
  </w:style>
  <w:style w:type="character" w:customStyle="1" w:styleId="CommentSubjectChar">
    <w:name w:val="Comment Subject Char"/>
    <w:basedOn w:val="CommentTextChar"/>
    <w:link w:val="CommentSubject"/>
    <w:uiPriority w:val="99"/>
    <w:semiHidden/>
    <w:rsid w:val="00AA7969"/>
    <w:rPr>
      <w:b/>
      <w:bCs/>
      <w:sz w:val="20"/>
      <w:szCs w:val="20"/>
    </w:rPr>
  </w:style>
  <w:style w:type="character" w:styleId="PlaceholderText">
    <w:name w:val="Placeholder Text"/>
    <w:basedOn w:val="DefaultParagraphFont"/>
    <w:uiPriority w:val="99"/>
    <w:semiHidden/>
    <w:rsid w:val="002E22A6"/>
    <w:rPr>
      <w:color w:val="808080"/>
    </w:rPr>
  </w:style>
  <w:style w:type="character" w:styleId="Hyperlink">
    <w:name w:val="Hyperlink"/>
    <w:basedOn w:val="DefaultParagraphFont"/>
    <w:uiPriority w:val="99"/>
    <w:unhideWhenUsed/>
    <w:rsid w:val="000A7793"/>
    <w:rPr>
      <w:color w:val="0000FF" w:themeColor="hyperlink"/>
      <w:u w:val="single"/>
    </w:rPr>
  </w:style>
  <w:style w:type="character" w:styleId="FollowedHyperlink">
    <w:name w:val="FollowedHyperlink"/>
    <w:basedOn w:val="DefaultParagraphFont"/>
    <w:uiPriority w:val="99"/>
    <w:semiHidden/>
    <w:unhideWhenUsed/>
    <w:rsid w:val="002F15DC"/>
    <w:rPr>
      <w:color w:val="800080" w:themeColor="followedHyperlink"/>
      <w:u w:val="single"/>
    </w:rPr>
  </w:style>
  <w:style w:type="paragraph" w:styleId="Revision">
    <w:name w:val="Revision"/>
    <w:hidden/>
    <w:uiPriority w:val="99"/>
    <w:semiHidden/>
    <w:rsid w:val="002F0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272">
      <w:bodyDiv w:val="1"/>
      <w:marLeft w:val="0"/>
      <w:marRight w:val="0"/>
      <w:marTop w:val="0"/>
      <w:marBottom w:val="0"/>
      <w:divBdr>
        <w:top w:val="none" w:sz="0" w:space="0" w:color="auto"/>
        <w:left w:val="none" w:sz="0" w:space="0" w:color="auto"/>
        <w:bottom w:val="none" w:sz="0" w:space="0" w:color="auto"/>
        <w:right w:val="none" w:sz="0" w:space="0" w:color="auto"/>
      </w:divBdr>
    </w:div>
    <w:div w:id="37167505">
      <w:bodyDiv w:val="1"/>
      <w:marLeft w:val="0"/>
      <w:marRight w:val="0"/>
      <w:marTop w:val="0"/>
      <w:marBottom w:val="0"/>
      <w:divBdr>
        <w:top w:val="none" w:sz="0" w:space="0" w:color="auto"/>
        <w:left w:val="none" w:sz="0" w:space="0" w:color="auto"/>
        <w:bottom w:val="none" w:sz="0" w:space="0" w:color="auto"/>
        <w:right w:val="none" w:sz="0" w:space="0" w:color="auto"/>
      </w:divBdr>
    </w:div>
    <w:div w:id="94903344">
      <w:bodyDiv w:val="1"/>
      <w:marLeft w:val="0"/>
      <w:marRight w:val="0"/>
      <w:marTop w:val="0"/>
      <w:marBottom w:val="0"/>
      <w:divBdr>
        <w:top w:val="none" w:sz="0" w:space="0" w:color="auto"/>
        <w:left w:val="none" w:sz="0" w:space="0" w:color="auto"/>
        <w:bottom w:val="none" w:sz="0" w:space="0" w:color="auto"/>
        <w:right w:val="none" w:sz="0" w:space="0" w:color="auto"/>
      </w:divBdr>
    </w:div>
    <w:div w:id="164826336">
      <w:bodyDiv w:val="1"/>
      <w:marLeft w:val="0"/>
      <w:marRight w:val="0"/>
      <w:marTop w:val="0"/>
      <w:marBottom w:val="0"/>
      <w:divBdr>
        <w:top w:val="none" w:sz="0" w:space="0" w:color="auto"/>
        <w:left w:val="none" w:sz="0" w:space="0" w:color="auto"/>
        <w:bottom w:val="none" w:sz="0" w:space="0" w:color="auto"/>
        <w:right w:val="none" w:sz="0" w:space="0" w:color="auto"/>
      </w:divBdr>
    </w:div>
    <w:div w:id="262959007">
      <w:bodyDiv w:val="1"/>
      <w:marLeft w:val="0"/>
      <w:marRight w:val="0"/>
      <w:marTop w:val="0"/>
      <w:marBottom w:val="0"/>
      <w:divBdr>
        <w:top w:val="none" w:sz="0" w:space="0" w:color="auto"/>
        <w:left w:val="none" w:sz="0" w:space="0" w:color="auto"/>
        <w:bottom w:val="none" w:sz="0" w:space="0" w:color="auto"/>
        <w:right w:val="none" w:sz="0" w:space="0" w:color="auto"/>
      </w:divBdr>
    </w:div>
    <w:div w:id="372660321">
      <w:bodyDiv w:val="1"/>
      <w:marLeft w:val="0"/>
      <w:marRight w:val="0"/>
      <w:marTop w:val="0"/>
      <w:marBottom w:val="0"/>
      <w:divBdr>
        <w:top w:val="none" w:sz="0" w:space="0" w:color="auto"/>
        <w:left w:val="none" w:sz="0" w:space="0" w:color="auto"/>
        <w:bottom w:val="none" w:sz="0" w:space="0" w:color="auto"/>
        <w:right w:val="none" w:sz="0" w:space="0" w:color="auto"/>
      </w:divBdr>
    </w:div>
    <w:div w:id="428933677">
      <w:bodyDiv w:val="1"/>
      <w:marLeft w:val="0"/>
      <w:marRight w:val="0"/>
      <w:marTop w:val="0"/>
      <w:marBottom w:val="0"/>
      <w:divBdr>
        <w:top w:val="none" w:sz="0" w:space="0" w:color="auto"/>
        <w:left w:val="none" w:sz="0" w:space="0" w:color="auto"/>
        <w:bottom w:val="none" w:sz="0" w:space="0" w:color="auto"/>
        <w:right w:val="none" w:sz="0" w:space="0" w:color="auto"/>
      </w:divBdr>
    </w:div>
    <w:div w:id="446701622">
      <w:bodyDiv w:val="1"/>
      <w:marLeft w:val="0"/>
      <w:marRight w:val="0"/>
      <w:marTop w:val="0"/>
      <w:marBottom w:val="0"/>
      <w:divBdr>
        <w:top w:val="none" w:sz="0" w:space="0" w:color="auto"/>
        <w:left w:val="none" w:sz="0" w:space="0" w:color="auto"/>
        <w:bottom w:val="none" w:sz="0" w:space="0" w:color="auto"/>
        <w:right w:val="none" w:sz="0" w:space="0" w:color="auto"/>
      </w:divBdr>
    </w:div>
    <w:div w:id="464200347">
      <w:bodyDiv w:val="1"/>
      <w:marLeft w:val="0"/>
      <w:marRight w:val="0"/>
      <w:marTop w:val="0"/>
      <w:marBottom w:val="0"/>
      <w:divBdr>
        <w:top w:val="none" w:sz="0" w:space="0" w:color="auto"/>
        <w:left w:val="none" w:sz="0" w:space="0" w:color="auto"/>
        <w:bottom w:val="none" w:sz="0" w:space="0" w:color="auto"/>
        <w:right w:val="none" w:sz="0" w:space="0" w:color="auto"/>
      </w:divBdr>
    </w:div>
    <w:div w:id="479270857">
      <w:bodyDiv w:val="1"/>
      <w:marLeft w:val="0"/>
      <w:marRight w:val="0"/>
      <w:marTop w:val="0"/>
      <w:marBottom w:val="0"/>
      <w:divBdr>
        <w:top w:val="none" w:sz="0" w:space="0" w:color="auto"/>
        <w:left w:val="none" w:sz="0" w:space="0" w:color="auto"/>
        <w:bottom w:val="none" w:sz="0" w:space="0" w:color="auto"/>
        <w:right w:val="none" w:sz="0" w:space="0" w:color="auto"/>
      </w:divBdr>
    </w:div>
    <w:div w:id="486047648">
      <w:bodyDiv w:val="1"/>
      <w:marLeft w:val="0"/>
      <w:marRight w:val="0"/>
      <w:marTop w:val="0"/>
      <w:marBottom w:val="0"/>
      <w:divBdr>
        <w:top w:val="none" w:sz="0" w:space="0" w:color="auto"/>
        <w:left w:val="none" w:sz="0" w:space="0" w:color="auto"/>
        <w:bottom w:val="none" w:sz="0" w:space="0" w:color="auto"/>
        <w:right w:val="none" w:sz="0" w:space="0" w:color="auto"/>
      </w:divBdr>
    </w:div>
    <w:div w:id="585040370">
      <w:bodyDiv w:val="1"/>
      <w:marLeft w:val="0"/>
      <w:marRight w:val="0"/>
      <w:marTop w:val="0"/>
      <w:marBottom w:val="0"/>
      <w:divBdr>
        <w:top w:val="none" w:sz="0" w:space="0" w:color="auto"/>
        <w:left w:val="none" w:sz="0" w:space="0" w:color="auto"/>
        <w:bottom w:val="none" w:sz="0" w:space="0" w:color="auto"/>
        <w:right w:val="none" w:sz="0" w:space="0" w:color="auto"/>
      </w:divBdr>
    </w:div>
    <w:div w:id="617571254">
      <w:bodyDiv w:val="1"/>
      <w:marLeft w:val="0"/>
      <w:marRight w:val="0"/>
      <w:marTop w:val="0"/>
      <w:marBottom w:val="0"/>
      <w:divBdr>
        <w:top w:val="none" w:sz="0" w:space="0" w:color="auto"/>
        <w:left w:val="none" w:sz="0" w:space="0" w:color="auto"/>
        <w:bottom w:val="none" w:sz="0" w:space="0" w:color="auto"/>
        <w:right w:val="none" w:sz="0" w:space="0" w:color="auto"/>
      </w:divBdr>
    </w:div>
    <w:div w:id="619607328">
      <w:bodyDiv w:val="1"/>
      <w:marLeft w:val="0"/>
      <w:marRight w:val="0"/>
      <w:marTop w:val="0"/>
      <w:marBottom w:val="0"/>
      <w:divBdr>
        <w:top w:val="none" w:sz="0" w:space="0" w:color="auto"/>
        <w:left w:val="none" w:sz="0" w:space="0" w:color="auto"/>
        <w:bottom w:val="none" w:sz="0" w:space="0" w:color="auto"/>
        <w:right w:val="none" w:sz="0" w:space="0" w:color="auto"/>
      </w:divBdr>
    </w:div>
    <w:div w:id="712659256">
      <w:bodyDiv w:val="1"/>
      <w:marLeft w:val="0"/>
      <w:marRight w:val="0"/>
      <w:marTop w:val="0"/>
      <w:marBottom w:val="0"/>
      <w:divBdr>
        <w:top w:val="none" w:sz="0" w:space="0" w:color="auto"/>
        <w:left w:val="none" w:sz="0" w:space="0" w:color="auto"/>
        <w:bottom w:val="none" w:sz="0" w:space="0" w:color="auto"/>
        <w:right w:val="none" w:sz="0" w:space="0" w:color="auto"/>
      </w:divBdr>
    </w:div>
    <w:div w:id="828599783">
      <w:bodyDiv w:val="1"/>
      <w:marLeft w:val="0"/>
      <w:marRight w:val="0"/>
      <w:marTop w:val="0"/>
      <w:marBottom w:val="0"/>
      <w:divBdr>
        <w:top w:val="none" w:sz="0" w:space="0" w:color="auto"/>
        <w:left w:val="none" w:sz="0" w:space="0" w:color="auto"/>
        <w:bottom w:val="none" w:sz="0" w:space="0" w:color="auto"/>
        <w:right w:val="none" w:sz="0" w:space="0" w:color="auto"/>
      </w:divBdr>
    </w:div>
    <w:div w:id="869881207">
      <w:bodyDiv w:val="1"/>
      <w:marLeft w:val="0"/>
      <w:marRight w:val="0"/>
      <w:marTop w:val="0"/>
      <w:marBottom w:val="0"/>
      <w:divBdr>
        <w:top w:val="none" w:sz="0" w:space="0" w:color="auto"/>
        <w:left w:val="none" w:sz="0" w:space="0" w:color="auto"/>
        <w:bottom w:val="none" w:sz="0" w:space="0" w:color="auto"/>
        <w:right w:val="none" w:sz="0" w:space="0" w:color="auto"/>
      </w:divBdr>
    </w:div>
    <w:div w:id="883639950">
      <w:bodyDiv w:val="1"/>
      <w:marLeft w:val="0"/>
      <w:marRight w:val="0"/>
      <w:marTop w:val="0"/>
      <w:marBottom w:val="0"/>
      <w:divBdr>
        <w:top w:val="none" w:sz="0" w:space="0" w:color="auto"/>
        <w:left w:val="none" w:sz="0" w:space="0" w:color="auto"/>
        <w:bottom w:val="none" w:sz="0" w:space="0" w:color="auto"/>
        <w:right w:val="none" w:sz="0" w:space="0" w:color="auto"/>
      </w:divBdr>
    </w:div>
    <w:div w:id="991371952">
      <w:bodyDiv w:val="1"/>
      <w:marLeft w:val="0"/>
      <w:marRight w:val="0"/>
      <w:marTop w:val="0"/>
      <w:marBottom w:val="0"/>
      <w:divBdr>
        <w:top w:val="none" w:sz="0" w:space="0" w:color="auto"/>
        <w:left w:val="none" w:sz="0" w:space="0" w:color="auto"/>
        <w:bottom w:val="none" w:sz="0" w:space="0" w:color="auto"/>
        <w:right w:val="none" w:sz="0" w:space="0" w:color="auto"/>
      </w:divBdr>
    </w:div>
    <w:div w:id="1000741149">
      <w:bodyDiv w:val="1"/>
      <w:marLeft w:val="0"/>
      <w:marRight w:val="0"/>
      <w:marTop w:val="0"/>
      <w:marBottom w:val="0"/>
      <w:divBdr>
        <w:top w:val="none" w:sz="0" w:space="0" w:color="auto"/>
        <w:left w:val="none" w:sz="0" w:space="0" w:color="auto"/>
        <w:bottom w:val="none" w:sz="0" w:space="0" w:color="auto"/>
        <w:right w:val="none" w:sz="0" w:space="0" w:color="auto"/>
      </w:divBdr>
    </w:div>
    <w:div w:id="1033457136">
      <w:bodyDiv w:val="1"/>
      <w:marLeft w:val="0"/>
      <w:marRight w:val="0"/>
      <w:marTop w:val="0"/>
      <w:marBottom w:val="0"/>
      <w:divBdr>
        <w:top w:val="none" w:sz="0" w:space="0" w:color="auto"/>
        <w:left w:val="none" w:sz="0" w:space="0" w:color="auto"/>
        <w:bottom w:val="none" w:sz="0" w:space="0" w:color="auto"/>
        <w:right w:val="none" w:sz="0" w:space="0" w:color="auto"/>
      </w:divBdr>
    </w:div>
    <w:div w:id="1070886766">
      <w:bodyDiv w:val="1"/>
      <w:marLeft w:val="0"/>
      <w:marRight w:val="0"/>
      <w:marTop w:val="0"/>
      <w:marBottom w:val="0"/>
      <w:divBdr>
        <w:top w:val="none" w:sz="0" w:space="0" w:color="auto"/>
        <w:left w:val="none" w:sz="0" w:space="0" w:color="auto"/>
        <w:bottom w:val="none" w:sz="0" w:space="0" w:color="auto"/>
        <w:right w:val="none" w:sz="0" w:space="0" w:color="auto"/>
      </w:divBdr>
    </w:div>
    <w:div w:id="1150441377">
      <w:bodyDiv w:val="1"/>
      <w:marLeft w:val="0"/>
      <w:marRight w:val="0"/>
      <w:marTop w:val="0"/>
      <w:marBottom w:val="0"/>
      <w:divBdr>
        <w:top w:val="none" w:sz="0" w:space="0" w:color="auto"/>
        <w:left w:val="none" w:sz="0" w:space="0" w:color="auto"/>
        <w:bottom w:val="none" w:sz="0" w:space="0" w:color="auto"/>
        <w:right w:val="none" w:sz="0" w:space="0" w:color="auto"/>
      </w:divBdr>
    </w:div>
    <w:div w:id="1165435436">
      <w:bodyDiv w:val="1"/>
      <w:marLeft w:val="0"/>
      <w:marRight w:val="0"/>
      <w:marTop w:val="0"/>
      <w:marBottom w:val="0"/>
      <w:divBdr>
        <w:top w:val="none" w:sz="0" w:space="0" w:color="auto"/>
        <w:left w:val="none" w:sz="0" w:space="0" w:color="auto"/>
        <w:bottom w:val="none" w:sz="0" w:space="0" w:color="auto"/>
        <w:right w:val="none" w:sz="0" w:space="0" w:color="auto"/>
      </w:divBdr>
    </w:div>
    <w:div w:id="1315404611">
      <w:bodyDiv w:val="1"/>
      <w:marLeft w:val="0"/>
      <w:marRight w:val="0"/>
      <w:marTop w:val="0"/>
      <w:marBottom w:val="0"/>
      <w:divBdr>
        <w:top w:val="none" w:sz="0" w:space="0" w:color="auto"/>
        <w:left w:val="none" w:sz="0" w:space="0" w:color="auto"/>
        <w:bottom w:val="none" w:sz="0" w:space="0" w:color="auto"/>
        <w:right w:val="none" w:sz="0" w:space="0" w:color="auto"/>
      </w:divBdr>
    </w:div>
    <w:div w:id="1320964869">
      <w:bodyDiv w:val="1"/>
      <w:marLeft w:val="0"/>
      <w:marRight w:val="0"/>
      <w:marTop w:val="0"/>
      <w:marBottom w:val="0"/>
      <w:divBdr>
        <w:top w:val="none" w:sz="0" w:space="0" w:color="auto"/>
        <w:left w:val="none" w:sz="0" w:space="0" w:color="auto"/>
        <w:bottom w:val="none" w:sz="0" w:space="0" w:color="auto"/>
        <w:right w:val="none" w:sz="0" w:space="0" w:color="auto"/>
      </w:divBdr>
    </w:div>
    <w:div w:id="1403261110">
      <w:bodyDiv w:val="1"/>
      <w:marLeft w:val="0"/>
      <w:marRight w:val="0"/>
      <w:marTop w:val="0"/>
      <w:marBottom w:val="0"/>
      <w:divBdr>
        <w:top w:val="none" w:sz="0" w:space="0" w:color="auto"/>
        <w:left w:val="none" w:sz="0" w:space="0" w:color="auto"/>
        <w:bottom w:val="none" w:sz="0" w:space="0" w:color="auto"/>
        <w:right w:val="none" w:sz="0" w:space="0" w:color="auto"/>
      </w:divBdr>
    </w:div>
    <w:div w:id="1439567600">
      <w:bodyDiv w:val="1"/>
      <w:marLeft w:val="0"/>
      <w:marRight w:val="0"/>
      <w:marTop w:val="0"/>
      <w:marBottom w:val="0"/>
      <w:divBdr>
        <w:top w:val="none" w:sz="0" w:space="0" w:color="auto"/>
        <w:left w:val="none" w:sz="0" w:space="0" w:color="auto"/>
        <w:bottom w:val="none" w:sz="0" w:space="0" w:color="auto"/>
        <w:right w:val="none" w:sz="0" w:space="0" w:color="auto"/>
      </w:divBdr>
    </w:div>
    <w:div w:id="1440370901">
      <w:bodyDiv w:val="1"/>
      <w:marLeft w:val="0"/>
      <w:marRight w:val="0"/>
      <w:marTop w:val="0"/>
      <w:marBottom w:val="0"/>
      <w:divBdr>
        <w:top w:val="none" w:sz="0" w:space="0" w:color="auto"/>
        <w:left w:val="none" w:sz="0" w:space="0" w:color="auto"/>
        <w:bottom w:val="none" w:sz="0" w:space="0" w:color="auto"/>
        <w:right w:val="none" w:sz="0" w:space="0" w:color="auto"/>
      </w:divBdr>
    </w:div>
    <w:div w:id="1528174408">
      <w:bodyDiv w:val="1"/>
      <w:marLeft w:val="0"/>
      <w:marRight w:val="0"/>
      <w:marTop w:val="0"/>
      <w:marBottom w:val="0"/>
      <w:divBdr>
        <w:top w:val="none" w:sz="0" w:space="0" w:color="auto"/>
        <w:left w:val="none" w:sz="0" w:space="0" w:color="auto"/>
        <w:bottom w:val="none" w:sz="0" w:space="0" w:color="auto"/>
        <w:right w:val="none" w:sz="0" w:space="0" w:color="auto"/>
      </w:divBdr>
    </w:div>
    <w:div w:id="1550263793">
      <w:bodyDiv w:val="1"/>
      <w:marLeft w:val="0"/>
      <w:marRight w:val="0"/>
      <w:marTop w:val="0"/>
      <w:marBottom w:val="0"/>
      <w:divBdr>
        <w:top w:val="none" w:sz="0" w:space="0" w:color="auto"/>
        <w:left w:val="none" w:sz="0" w:space="0" w:color="auto"/>
        <w:bottom w:val="none" w:sz="0" w:space="0" w:color="auto"/>
        <w:right w:val="none" w:sz="0" w:space="0" w:color="auto"/>
      </w:divBdr>
    </w:div>
    <w:div w:id="1587422626">
      <w:bodyDiv w:val="1"/>
      <w:marLeft w:val="0"/>
      <w:marRight w:val="0"/>
      <w:marTop w:val="0"/>
      <w:marBottom w:val="0"/>
      <w:divBdr>
        <w:top w:val="none" w:sz="0" w:space="0" w:color="auto"/>
        <w:left w:val="none" w:sz="0" w:space="0" w:color="auto"/>
        <w:bottom w:val="none" w:sz="0" w:space="0" w:color="auto"/>
        <w:right w:val="none" w:sz="0" w:space="0" w:color="auto"/>
      </w:divBdr>
    </w:div>
    <w:div w:id="1661886061">
      <w:bodyDiv w:val="1"/>
      <w:marLeft w:val="0"/>
      <w:marRight w:val="0"/>
      <w:marTop w:val="0"/>
      <w:marBottom w:val="0"/>
      <w:divBdr>
        <w:top w:val="none" w:sz="0" w:space="0" w:color="auto"/>
        <w:left w:val="none" w:sz="0" w:space="0" w:color="auto"/>
        <w:bottom w:val="none" w:sz="0" w:space="0" w:color="auto"/>
        <w:right w:val="none" w:sz="0" w:space="0" w:color="auto"/>
      </w:divBdr>
    </w:div>
    <w:div w:id="1662855128">
      <w:bodyDiv w:val="1"/>
      <w:marLeft w:val="0"/>
      <w:marRight w:val="0"/>
      <w:marTop w:val="0"/>
      <w:marBottom w:val="0"/>
      <w:divBdr>
        <w:top w:val="none" w:sz="0" w:space="0" w:color="auto"/>
        <w:left w:val="none" w:sz="0" w:space="0" w:color="auto"/>
        <w:bottom w:val="none" w:sz="0" w:space="0" w:color="auto"/>
        <w:right w:val="none" w:sz="0" w:space="0" w:color="auto"/>
      </w:divBdr>
    </w:div>
    <w:div w:id="1746612437">
      <w:bodyDiv w:val="1"/>
      <w:marLeft w:val="0"/>
      <w:marRight w:val="0"/>
      <w:marTop w:val="0"/>
      <w:marBottom w:val="0"/>
      <w:divBdr>
        <w:top w:val="none" w:sz="0" w:space="0" w:color="auto"/>
        <w:left w:val="none" w:sz="0" w:space="0" w:color="auto"/>
        <w:bottom w:val="none" w:sz="0" w:space="0" w:color="auto"/>
        <w:right w:val="none" w:sz="0" w:space="0" w:color="auto"/>
      </w:divBdr>
    </w:div>
    <w:div w:id="1749158471">
      <w:bodyDiv w:val="1"/>
      <w:marLeft w:val="0"/>
      <w:marRight w:val="0"/>
      <w:marTop w:val="0"/>
      <w:marBottom w:val="0"/>
      <w:divBdr>
        <w:top w:val="none" w:sz="0" w:space="0" w:color="auto"/>
        <w:left w:val="none" w:sz="0" w:space="0" w:color="auto"/>
        <w:bottom w:val="none" w:sz="0" w:space="0" w:color="auto"/>
        <w:right w:val="none" w:sz="0" w:space="0" w:color="auto"/>
      </w:divBdr>
    </w:div>
    <w:div w:id="1751852651">
      <w:bodyDiv w:val="1"/>
      <w:marLeft w:val="0"/>
      <w:marRight w:val="0"/>
      <w:marTop w:val="0"/>
      <w:marBottom w:val="0"/>
      <w:divBdr>
        <w:top w:val="none" w:sz="0" w:space="0" w:color="auto"/>
        <w:left w:val="none" w:sz="0" w:space="0" w:color="auto"/>
        <w:bottom w:val="none" w:sz="0" w:space="0" w:color="auto"/>
        <w:right w:val="none" w:sz="0" w:space="0" w:color="auto"/>
      </w:divBdr>
    </w:div>
    <w:div w:id="1770663722">
      <w:bodyDiv w:val="1"/>
      <w:marLeft w:val="0"/>
      <w:marRight w:val="0"/>
      <w:marTop w:val="0"/>
      <w:marBottom w:val="0"/>
      <w:divBdr>
        <w:top w:val="none" w:sz="0" w:space="0" w:color="auto"/>
        <w:left w:val="none" w:sz="0" w:space="0" w:color="auto"/>
        <w:bottom w:val="none" w:sz="0" w:space="0" w:color="auto"/>
        <w:right w:val="none" w:sz="0" w:space="0" w:color="auto"/>
      </w:divBdr>
    </w:div>
    <w:div w:id="1771506827">
      <w:bodyDiv w:val="1"/>
      <w:marLeft w:val="0"/>
      <w:marRight w:val="0"/>
      <w:marTop w:val="0"/>
      <w:marBottom w:val="0"/>
      <w:divBdr>
        <w:top w:val="none" w:sz="0" w:space="0" w:color="auto"/>
        <w:left w:val="none" w:sz="0" w:space="0" w:color="auto"/>
        <w:bottom w:val="none" w:sz="0" w:space="0" w:color="auto"/>
        <w:right w:val="none" w:sz="0" w:space="0" w:color="auto"/>
      </w:divBdr>
    </w:div>
    <w:div w:id="1776096038">
      <w:bodyDiv w:val="1"/>
      <w:marLeft w:val="0"/>
      <w:marRight w:val="0"/>
      <w:marTop w:val="0"/>
      <w:marBottom w:val="0"/>
      <w:divBdr>
        <w:top w:val="none" w:sz="0" w:space="0" w:color="auto"/>
        <w:left w:val="none" w:sz="0" w:space="0" w:color="auto"/>
        <w:bottom w:val="none" w:sz="0" w:space="0" w:color="auto"/>
        <w:right w:val="none" w:sz="0" w:space="0" w:color="auto"/>
      </w:divBdr>
    </w:div>
    <w:div w:id="1821192195">
      <w:bodyDiv w:val="1"/>
      <w:marLeft w:val="0"/>
      <w:marRight w:val="0"/>
      <w:marTop w:val="0"/>
      <w:marBottom w:val="0"/>
      <w:divBdr>
        <w:top w:val="none" w:sz="0" w:space="0" w:color="auto"/>
        <w:left w:val="none" w:sz="0" w:space="0" w:color="auto"/>
        <w:bottom w:val="none" w:sz="0" w:space="0" w:color="auto"/>
        <w:right w:val="none" w:sz="0" w:space="0" w:color="auto"/>
      </w:divBdr>
    </w:div>
    <w:div w:id="1823423743">
      <w:bodyDiv w:val="1"/>
      <w:marLeft w:val="0"/>
      <w:marRight w:val="0"/>
      <w:marTop w:val="0"/>
      <w:marBottom w:val="0"/>
      <w:divBdr>
        <w:top w:val="none" w:sz="0" w:space="0" w:color="auto"/>
        <w:left w:val="none" w:sz="0" w:space="0" w:color="auto"/>
        <w:bottom w:val="none" w:sz="0" w:space="0" w:color="auto"/>
        <w:right w:val="none" w:sz="0" w:space="0" w:color="auto"/>
      </w:divBdr>
    </w:div>
    <w:div w:id="1824080441">
      <w:bodyDiv w:val="1"/>
      <w:marLeft w:val="0"/>
      <w:marRight w:val="0"/>
      <w:marTop w:val="0"/>
      <w:marBottom w:val="0"/>
      <w:divBdr>
        <w:top w:val="none" w:sz="0" w:space="0" w:color="auto"/>
        <w:left w:val="none" w:sz="0" w:space="0" w:color="auto"/>
        <w:bottom w:val="none" w:sz="0" w:space="0" w:color="auto"/>
        <w:right w:val="none" w:sz="0" w:space="0" w:color="auto"/>
      </w:divBdr>
    </w:div>
    <w:div w:id="2097431449">
      <w:bodyDiv w:val="1"/>
      <w:marLeft w:val="0"/>
      <w:marRight w:val="0"/>
      <w:marTop w:val="0"/>
      <w:marBottom w:val="0"/>
      <w:divBdr>
        <w:top w:val="none" w:sz="0" w:space="0" w:color="auto"/>
        <w:left w:val="none" w:sz="0" w:space="0" w:color="auto"/>
        <w:bottom w:val="none" w:sz="0" w:space="0" w:color="auto"/>
        <w:right w:val="none" w:sz="0" w:space="0" w:color="auto"/>
      </w:divBdr>
    </w:div>
    <w:div w:id="214488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www.biorxiv.org/content/biorxiv/early/2018/05/15/322859.full.pdf" TargetMode="External"/><Relationship Id="rId4" Type="http://schemas.openxmlformats.org/officeDocument/2006/relationships/hyperlink" Target="https://www-nature-com.ezp-prod1.hul.harvard.edu/articles/nature22071" TargetMode="External"/><Relationship Id="rId1" Type="http://schemas.openxmlformats.org/officeDocument/2006/relationships/hyperlink" Target="https://www-sciencedirect-com.ezp-prod1.hul.harvard.edu/science/article/pii/S0092867417307742?via%3Dihub" TargetMode="External"/><Relationship Id="rId2" Type="http://schemas.openxmlformats.org/officeDocument/2006/relationships/hyperlink" Target="https://www-sciencedirect-com.ezp-prod1.hul.harvard.edu/science/article/pii/S0092867417307742?via%3Dihu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036B1D-CCE2-224C-B36E-2BB747A2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14</Pages>
  <Words>5131</Words>
  <Characters>29247</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HMS DBMI</Company>
  <LinksUpToDate>false</LinksUpToDate>
  <CharactersWithSpaces>34310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Melloni</dc:creator>
  <cp:keywords/>
  <dc:description/>
  <cp:lastModifiedBy>Doga</cp:lastModifiedBy>
  <cp:revision>126</cp:revision>
  <dcterms:created xsi:type="dcterms:W3CDTF">2019-01-17T22:40:00Z</dcterms:created>
  <dcterms:modified xsi:type="dcterms:W3CDTF">2019-04-18T18:18:00Z</dcterms:modified>
</cp:coreProperties>
</file>
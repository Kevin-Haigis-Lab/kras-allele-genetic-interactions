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2074E" w14:textId="77777777" w:rsidR="00E62FCF" w:rsidRDefault="00E62FCF" w:rsidP="007C292B">
      <w:pPr>
        <w:pStyle w:val="Title"/>
        <w:rPr>
          <w:ins w:id="0" w:author="Author"/>
          <w:lang w:val="en-GB"/>
        </w:rPr>
      </w:pPr>
      <w:ins w:id="1" w:author="Author">
        <w:r w:rsidRPr="00E62FCF">
          <w:rPr>
            <w:lang w:val="en-GB"/>
          </w:rPr>
          <w:t xml:space="preserve">The origins and genetic interactions of </w:t>
        </w:r>
        <w:r w:rsidRPr="00E62FCF">
          <w:rPr>
            <w:i/>
            <w:iCs/>
            <w:lang w:val="en-GB"/>
          </w:rPr>
          <w:t>KRAS</w:t>
        </w:r>
        <w:r w:rsidRPr="00E62FCF">
          <w:rPr>
            <w:lang w:val="en-GB"/>
          </w:rPr>
          <w:t xml:space="preserve"> mutations are allele- and tissue-specific</w:t>
        </w:r>
      </w:ins>
    </w:p>
    <w:p w14:paraId="3B1DB737" w14:textId="71394BE8" w:rsidR="00E0297D" w:rsidRPr="00AD3BF2" w:rsidDel="00E62FCF" w:rsidRDefault="00FD56C1" w:rsidP="007C292B">
      <w:pPr>
        <w:pStyle w:val="Title"/>
        <w:rPr>
          <w:del w:id="2" w:author="Author"/>
        </w:rPr>
      </w:pPr>
      <w:del w:id="3" w:author="Author">
        <w:r w:rsidRPr="00AD3BF2" w:rsidDel="00E62FCF">
          <w:delText xml:space="preserve">The origin, distribution, and genetic interactions of </w:delText>
        </w:r>
        <w:r w:rsidRPr="00C3567A" w:rsidDel="00E62FCF">
          <w:rPr>
            <w:i/>
            <w:iCs/>
          </w:rPr>
          <w:delText>KRAS</w:delText>
        </w:r>
        <w:r w:rsidRPr="00AD3BF2" w:rsidDel="00E62FCF">
          <w:delText xml:space="preserve"> alleles across cancer types</w:delText>
        </w:r>
      </w:del>
    </w:p>
    <w:p w14:paraId="7E0A8E8C" w14:textId="77777777" w:rsidR="002B1889" w:rsidRDefault="002B1889" w:rsidP="00AD3BF2">
      <w:pPr>
        <w:pStyle w:val="Author"/>
        <w:rPr>
          <w:rFonts w:cs="Arial"/>
        </w:rPr>
      </w:pPr>
    </w:p>
    <w:p w14:paraId="760B7B54" w14:textId="60B60C21" w:rsidR="00E0297D" w:rsidRPr="00AD3BF2" w:rsidRDefault="00FD56C1" w:rsidP="00AD3BF2">
      <w:pPr>
        <w:pStyle w:val="Author"/>
        <w:rPr>
          <w:rFonts w:cs="Arial"/>
        </w:rPr>
      </w:pPr>
      <w:r w:rsidRPr="00AD3BF2">
        <w:rPr>
          <w:rFonts w:cs="Arial"/>
        </w:rPr>
        <w:t>Joshua H. Cook</w:t>
      </w:r>
      <w:r w:rsidRPr="00AD3BF2">
        <w:rPr>
          <w:rFonts w:cs="Arial"/>
          <w:vertAlign w:val="superscript"/>
        </w:rPr>
        <w:t>1,2,3,</w:t>
      </w:r>
      <w:r w:rsidR="00DB583E">
        <w:rPr>
          <w:rFonts w:cs="Arial"/>
          <w:vertAlign w:val="superscript"/>
        </w:rPr>
        <w:t>6</w:t>
      </w:r>
      <w:r w:rsidRPr="00AD3BF2">
        <w:rPr>
          <w:rFonts w:cs="Arial"/>
        </w:rPr>
        <w:t>, Giorgio E. M. Melloni</w:t>
      </w:r>
      <w:r w:rsidRPr="00AD3BF2">
        <w:rPr>
          <w:rFonts w:cs="Arial"/>
          <w:vertAlign w:val="superscript"/>
        </w:rPr>
        <w:t>3,</w:t>
      </w:r>
      <w:r w:rsidR="00DB583E">
        <w:rPr>
          <w:rFonts w:cs="Arial"/>
          <w:vertAlign w:val="superscript"/>
        </w:rPr>
        <w:t>6</w:t>
      </w:r>
      <w:r w:rsidRPr="00AD3BF2">
        <w:rPr>
          <w:rFonts w:cs="Arial"/>
        </w:rPr>
        <w:t xml:space="preserve">, </w:t>
      </w:r>
      <w:proofErr w:type="spellStart"/>
      <w:r w:rsidRPr="00AD3BF2">
        <w:rPr>
          <w:rFonts w:cs="Arial"/>
        </w:rPr>
        <w:t>Doga</w:t>
      </w:r>
      <w:proofErr w:type="spellEnd"/>
      <w:r w:rsidRPr="00AD3BF2">
        <w:rPr>
          <w:rFonts w:cs="Arial"/>
        </w:rPr>
        <w:t xml:space="preserve"> C. Gulhan</w:t>
      </w:r>
      <w:r w:rsidRPr="00AD3BF2">
        <w:rPr>
          <w:rFonts w:cs="Arial"/>
          <w:vertAlign w:val="superscript"/>
        </w:rPr>
        <w:t>3</w:t>
      </w:r>
      <w:r w:rsidRPr="00AD3BF2">
        <w:rPr>
          <w:rFonts w:cs="Arial"/>
        </w:rPr>
        <w:t>, Peter J. Park</w:t>
      </w:r>
      <w:r w:rsidRPr="00AD3BF2">
        <w:rPr>
          <w:rFonts w:cs="Arial"/>
          <w:vertAlign w:val="superscript"/>
        </w:rPr>
        <w:t>3*</w:t>
      </w:r>
      <w:r w:rsidRPr="00AD3BF2">
        <w:rPr>
          <w:rFonts w:cs="Arial"/>
        </w:rPr>
        <w:t>, Kevin M. Haigis</w:t>
      </w:r>
      <w:r w:rsidRPr="00AD3BF2">
        <w:rPr>
          <w:rFonts w:cs="Arial"/>
          <w:vertAlign w:val="superscript"/>
        </w:rPr>
        <w:t>1,2,</w:t>
      </w:r>
      <w:r w:rsidR="00DB583E">
        <w:rPr>
          <w:rFonts w:cs="Arial"/>
          <w:vertAlign w:val="superscript"/>
        </w:rPr>
        <w:t>4,</w:t>
      </w:r>
      <w:r w:rsidRPr="00AD3BF2">
        <w:rPr>
          <w:rFonts w:cs="Arial"/>
          <w:vertAlign w:val="superscript"/>
        </w:rPr>
        <w:t>5*</w:t>
      </w:r>
    </w:p>
    <w:p w14:paraId="31874A11" w14:textId="77777777" w:rsidR="002B1889" w:rsidRDefault="002B1889" w:rsidP="0062388D">
      <w:pPr>
        <w:pStyle w:val="BodyText"/>
        <w:rPr>
          <w:vertAlign w:val="superscript"/>
        </w:rPr>
      </w:pPr>
    </w:p>
    <w:p w14:paraId="2E312E17" w14:textId="01A5AADB" w:rsidR="00E0297D" w:rsidRPr="00AD3BF2" w:rsidRDefault="00FD56C1" w:rsidP="0062388D">
      <w:pPr>
        <w:pStyle w:val="BodyText"/>
      </w:pPr>
      <w:r w:rsidRPr="00AD3BF2">
        <w:rPr>
          <w:vertAlign w:val="superscript"/>
        </w:rPr>
        <w:t>1</w:t>
      </w:r>
      <w:r w:rsidRPr="00AD3BF2">
        <w:t>Department of Cancer Biology, Dana</w:t>
      </w:r>
      <w:ins w:id="4" w:author="Author">
        <w:r w:rsidR="006038EE">
          <w:t>-</w:t>
        </w:r>
      </w:ins>
      <w:del w:id="5" w:author="Author">
        <w:r w:rsidRPr="00AD3BF2" w:rsidDel="006038EE">
          <w:delText xml:space="preserve"> </w:delText>
        </w:r>
      </w:del>
      <w:r w:rsidRPr="00AD3BF2">
        <w:t xml:space="preserve">Farber Cancer Institute, Boston, Massachusetts. </w:t>
      </w:r>
      <w:r w:rsidRPr="00AD3BF2">
        <w:rPr>
          <w:vertAlign w:val="superscript"/>
        </w:rPr>
        <w:t>2</w:t>
      </w:r>
      <w:r w:rsidRPr="00AD3BF2">
        <w:t xml:space="preserve">Department of Medicine, Brigham &amp; Women’s Hospital, Harvard Medical School, Boston, Massachusetts. </w:t>
      </w:r>
      <w:r w:rsidRPr="00AD3BF2">
        <w:rPr>
          <w:vertAlign w:val="superscript"/>
        </w:rPr>
        <w:t>3</w:t>
      </w:r>
      <w:r w:rsidRPr="00AD3BF2">
        <w:t xml:space="preserve">Department of </w:t>
      </w:r>
      <w:r w:rsidR="00DB583E">
        <w:t>Biom</w:t>
      </w:r>
      <w:r w:rsidRPr="00AD3BF2">
        <w:t xml:space="preserve">edical Informatics, Harvard Medical School, Boston, Massachusetts, USA. </w:t>
      </w:r>
      <w:r w:rsidR="00DB583E">
        <w:rPr>
          <w:vertAlign w:val="superscript"/>
        </w:rPr>
        <w:t>4</w:t>
      </w:r>
      <w:r w:rsidRPr="00AD3BF2">
        <w:t xml:space="preserve">Broad Institute, Cambridge, Massachusetts, USA. </w:t>
      </w:r>
      <w:r w:rsidR="00DB583E">
        <w:rPr>
          <w:vertAlign w:val="superscript"/>
        </w:rPr>
        <w:t>5</w:t>
      </w:r>
      <w:r w:rsidRPr="00AD3BF2">
        <w:t xml:space="preserve">Harvard Digestive Disease Center, Harvard Medical School, Boston, Massachusetts. </w:t>
      </w:r>
      <w:r w:rsidR="00DB583E">
        <w:rPr>
          <w:vertAlign w:val="superscript"/>
        </w:rPr>
        <w:t>6</w:t>
      </w:r>
      <w:r w:rsidRPr="00AD3BF2">
        <w:t>These authors contributed equally.</w:t>
      </w:r>
    </w:p>
    <w:p w14:paraId="538E5D85" w14:textId="134E6987" w:rsidR="008E33BA" w:rsidRDefault="00AD3BF2" w:rsidP="000847A6">
      <w:pPr>
        <w:pStyle w:val="BodyText"/>
      </w:pPr>
      <w:r w:rsidRPr="00AD3BF2">
        <w:t>*</w:t>
      </w:r>
      <w:r w:rsidR="00FD56C1">
        <w:t>corresponding authors: Kevin M. Haigis (kevin_haigis@dfci.harvard.edu) Peter J. Park (peter_park@hms.harvard.edu)</w:t>
      </w:r>
      <w:bookmarkStart w:id="6" w:name="section"/>
      <w:bookmarkEnd w:id="6"/>
      <w:r w:rsidR="008E33BA">
        <w:br w:type="page"/>
      </w:r>
    </w:p>
    <w:p w14:paraId="6CF8220A" w14:textId="6DD8644C" w:rsidR="00B1436B" w:rsidRDefault="00B1436B">
      <w:pPr>
        <w:pStyle w:val="Heading1"/>
        <w:rPr>
          <w:ins w:id="7" w:author="Author"/>
        </w:rPr>
        <w:pPrChange w:id="8" w:author="Author">
          <w:pPr>
            <w:pStyle w:val="Abstract"/>
          </w:pPr>
        </w:pPrChange>
      </w:pPr>
      <w:ins w:id="9" w:author="Author">
        <w:r>
          <w:lastRenderedPageBreak/>
          <w:t>Abstract</w:t>
        </w:r>
      </w:ins>
    </w:p>
    <w:p w14:paraId="792E9B31" w14:textId="3239C2EF" w:rsidR="008E33BA" w:rsidRPr="00295089" w:rsidRDefault="00FD56C1" w:rsidP="00295089">
      <w:pPr>
        <w:pStyle w:val="Abstract"/>
        <w:rPr>
          <w:rFonts w:cs="Arial"/>
        </w:rPr>
      </w:pPr>
      <w:r w:rsidRPr="004A5445">
        <w:rPr>
          <w:rFonts w:cs="Arial"/>
        </w:rPr>
        <w:t xml:space="preserve">Mutational activation of </w:t>
      </w:r>
      <w:r w:rsidRPr="0043131B">
        <w:rPr>
          <w:rFonts w:cs="Arial"/>
          <w:i/>
          <w:iCs/>
        </w:rPr>
        <w:t>KRAS</w:t>
      </w:r>
      <w:r w:rsidRPr="004A5445">
        <w:rPr>
          <w:rFonts w:cs="Arial"/>
        </w:rPr>
        <w:t xml:space="preserve"> promotes the initiation and progression of cancers, especially in the colorectum, pancreas, lung, and blood plasma, with varying prevalence of specific activating missense mutations. Although epidemiological studies connect specific alleles to clinical outcomes, the mechanisms underlying the distinct clinical characteristics of mutant </w:t>
      </w:r>
      <w:r w:rsidRPr="0043131B">
        <w:rPr>
          <w:rFonts w:cs="Arial"/>
          <w:i/>
          <w:iCs/>
        </w:rPr>
        <w:t>KRAS</w:t>
      </w:r>
      <w:r w:rsidRPr="004A5445">
        <w:rPr>
          <w:rFonts w:cs="Arial"/>
        </w:rPr>
        <w:t xml:space="preserve"> alleles are unclear. Here, we analyze</w:t>
      </w:r>
      <w:del w:id="10" w:author="Author">
        <w:r w:rsidRPr="004A5445" w:rsidDel="008C32BD">
          <w:rPr>
            <w:rFonts w:cs="Arial"/>
          </w:rPr>
          <w:delText>d</w:delText>
        </w:r>
      </w:del>
      <w:r w:rsidRPr="004A5445">
        <w:rPr>
          <w:rFonts w:cs="Arial"/>
        </w:rPr>
        <w:t xml:space="preserve"> 13,492 samples from these four tumor types to examine allele- and tissue-specific genetic properties associated with oncogenic </w:t>
      </w:r>
      <w:r w:rsidRPr="0043131B">
        <w:rPr>
          <w:rFonts w:cs="Arial"/>
          <w:i/>
          <w:iCs/>
        </w:rPr>
        <w:t>KRAS</w:t>
      </w:r>
      <w:r w:rsidRPr="004A5445">
        <w:rPr>
          <w:rFonts w:cs="Arial"/>
        </w:rPr>
        <w:t xml:space="preserve"> mutations. The prevalence of known mutagenic mechanisms partially explain</w:t>
      </w:r>
      <w:ins w:id="11" w:author="Author">
        <w:r w:rsidR="008C32BD">
          <w:rPr>
            <w:rFonts w:cs="Arial"/>
          </w:rPr>
          <w:t>s</w:t>
        </w:r>
      </w:ins>
      <w:del w:id="12" w:author="Author">
        <w:r w:rsidRPr="004A5445" w:rsidDel="008C32BD">
          <w:rPr>
            <w:rFonts w:cs="Arial"/>
          </w:rPr>
          <w:delText>ed</w:delText>
        </w:r>
      </w:del>
      <w:r w:rsidRPr="004A5445">
        <w:rPr>
          <w:rFonts w:cs="Arial"/>
        </w:rPr>
        <w:t xml:space="preserve"> the observed spectrum of </w:t>
      </w:r>
      <w:r w:rsidRPr="0043131B">
        <w:rPr>
          <w:rFonts w:cs="Arial"/>
          <w:i/>
          <w:iCs/>
        </w:rPr>
        <w:t>KRAS</w:t>
      </w:r>
      <w:r w:rsidRPr="004A5445">
        <w:rPr>
          <w:rFonts w:cs="Arial"/>
        </w:rPr>
        <w:t xml:space="preserve"> activating mutations</w:t>
      </w:r>
      <w:r w:rsidR="00DB583E">
        <w:rPr>
          <w:rFonts w:cs="Arial"/>
        </w:rPr>
        <w:t xml:space="preserve">. However, </w:t>
      </w:r>
      <w:r w:rsidR="003D2B0D">
        <w:rPr>
          <w:rFonts w:cs="Arial"/>
        </w:rPr>
        <w:t xml:space="preserve">there </w:t>
      </w:r>
      <w:del w:id="13" w:author="Author">
        <w:r w:rsidR="003D2B0D" w:rsidDel="008C32BD">
          <w:rPr>
            <w:rFonts w:cs="Arial"/>
          </w:rPr>
          <w:delText xml:space="preserve">was </w:delText>
        </w:r>
      </w:del>
      <w:ins w:id="14" w:author="Author">
        <w:r w:rsidR="008C32BD">
          <w:rPr>
            <w:rFonts w:cs="Arial"/>
          </w:rPr>
          <w:t xml:space="preserve">are </w:t>
        </w:r>
      </w:ins>
      <w:r w:rsidR="003D2B0D">
        <w:rPr>
          <w:rFonts w:cs="Arial"/>
        </w:rPr>
        <w:t>substantial difference</w:t>
      </w:r>
      <w:r w:rsidR="006C4325">
        <w:rPr>
          <w:rFonts w:cs="Arial"/>
        </w:rPr>
        <w:t>s</w:t>
      </w:r>
      <w:r w:rsidR="003D2B0D">
        <w:rPr>
          <w:rFonts w:cs="Arial"/>
        </w:rPr>
        <w:t xml:space="preserve"> between the observed and predicted frequencies </w:t>
      </w:r>
      <w:r w:rsidR="006C4325">
        <w:rPr>
          <w:rFonts w:cs="Arial"/>
        </w:rPr>
        <w:t>for</w:t>
      </w:r>
      <w:r w:rsidR="003D2B0D">
        <w:rPr>
          <w:rFonts w:cs="Arial"/>
        </w:rPr>
        <w:t xml:space="preserve"> many alleles</w:t>
      </w:r>
      <w:r w:rsidRPr="004A5445">
        <w:rPr>
          <w:rFonts w:cs="Arial"/>
        </w:rPr>
        <w:t xml:space="preserve">, suggesting that biological selection underlies the tissue-specific frequencies of mutant alleles. Consistent with experimental studies that have identified distinct signaling properties associated with each mutant form of K-RAS, </w:t>
      </w:r>
      <w:ins w:id="15" w:author="Author">
        <w:r w:rsidR="008C32BD">
          <w:rPr>
            <w:rFonts w:cs="Arial"/>
          </w:rPr>
          <w:t>our</w:t>
        </w:r>
      </w:ins>
      <w:del w:id="16" w:author="Author">
        <w:r w:rsidRPr="004A5445" w:rsidDel="008C32BD">
          <w:rPr>
            <w:rFonts w:cs="Arial"/>
          </w:rPr>
          <w:delText>a</w:delText>
        </w:r>
      </w:del>
      <w:r w:rsidRPr="004A5445">
        <w:rPr>
          <w:rFonts w:cs="Arial"/>
        </w:rPr>
        <w:t xml:space="preserve"> genetic analysis reveal</w:t>
      </w:r>
      <w:ins w:id="17" w:author="Author">
        <w:r w:rsidR="008C32BD">
          <w:rPr>
            <w:rFonts w:cs="Arial"/>
          </w:rPr>
          <w:t>s</w:t>
        </w:r>
      </w:ins>
      <w:del w:id="18" w:author="Author">
        <w:r w:rsidRPr="004A5445" w:rsidDel="008C32BD">
          <w:rPr>
            <w:rFonts w:cs="Arial"/>
          </w:rPr>
          <w:delText>ed</w:delText>
        </w:r>
      </w:del>
      <w:r w:rsidRPr="004A5445">
        <w:rPr>
          <w:rFonts w:cs="Arial"/>
        </w:rPr>
        <w:t xml:space="preserve"> that each </w:t>
      </w:r>
      <w:r w:rsidRPr="0043131B">
        <w:rPr>
          <w:rFonts w:cs="Arial"/>
          <w:i/>
          <w:iCs/>
        </w:rPr>
        <w:t>KRAS</w:t>
      </w:r>
      <w:r w:rsidRPr="004A5445">
        <w:rPr>
          <w:rFonts w:cs="Arial"/>
        </w:rPr>
        <w:t xml:space="preserve"> allele </w:t>
      </w:r>
      <w:del w:id="19" w:author="Author">
        <w:r w:rsidRPr="004A5445" w:rsidDel="008C32BD">
          <w:rPr>
            <w:rFonts w:cs="Arial"/>
          </w:rPr>
          <w:delText xml:space="preserve">was </w:delText>
        </w:r>
      </w:del>
      <w:ins w:id="20" w:author="Author">
        <w:r w:rsidR="008C32BD">
          <w:rPr>
            <w:rFonts w:cs="Arial"/>
          </w:rPr>
          <w:t>is</w:t>
        </w:r>
        <w:r w:rsidR="008C32BD" w:rsidRPr="004A5445">
          <w:rPr>
            <w:rFonts w:cs="Arial"/>
          </w:rPr>
          <w:t xml:space="preserve"> </w:t>
        </w:r>
      </w:ins>
      <w:r w:rsidRPr="004A5445">
        <w:rPr>
          <w:rFonts w:cs="Arial"/>
        </w:rPr>
        <w:t>associated with a distinct tissue-specific comutation network. Moreover, we identif</w:t>
      </w:r>
      <w:ins w:id="21" w:author="Author">
        <w:r w:rsidR="008C32BD">
          <w:rPr>
            <w:rFonts w:cs="Arial"/>
          </w:rPr>
          <w:t>y</w:t>
        </w:r>
      </w:ins>
      <w:del w:id="22" w:author="Author">
        <w:r w:rsidRPr="004A5445" w:rsidDel="008C32BD">
          <w:rPr>
            <w:rFonts w:cs="Arial"/>
          </w:rPr>
          <w:delText>ied</w:delText>
        </w:r>
      </w:del>
      <w:r w:rsidRPr="004A5445">
        <w:rPr>
          <w:rFonts w:cs="Arial"/>
        </w:rPr>
        <w:t xml:space="preserve"> </w:t>
      </w:r>
      <w:r w:rsidR="001D65B7" w:rsidRPr="004A5445">
        <w:rPr>
          <w:rFonts w:cs="Arial"/>
        </w:rPr>
        <w:t xml:space="preserve">tissue-specific </w:t>
      </w:r>
      <w:r w:rsidRPr="004A5445">
        <w:rPr>
          <w:rFonts w:cs="Arial"/>
        </w:rPr>
        <w:t xml:space="preserve">genetic dependencies associated with specific mutant </w:t>
      </w:r>
      <w:r w:rsidRPr="0043131B">
        <w:rPr>
          <w:rFonts w:cs="Arial"/>
          <w:i/>
          <w:iCs/>
        </w:rPr>
        <w:t>KRAS</w:t>
      </w:r>
      <w:r w:rsidRPr="004A5445">
        <w:rPr>
          <w:rFonts w:cs="Arial"/>
        </w:rPr>
        <w:t xml:space="preserve"> alleles. Overall, this analysis demonstrates that the genetic interactions associated with oncogenic </w:t>
      </w:r>
      <w:r w:rsidRPr="0043131B">
        <w:rPr>
          <w:rFonts w:cs="Arial"/>
          <w:i/>
          <w:iCs/>
        </w:rPr>
        <w:t>KRAS</w:t>
      </w:r>
      <w:r w:rsidRPr="004A5445">
        <w:rPr>
          <w:rFonts w:cs="Arial"/>
        </w:rPr>
        <w:t xml:space="preserve"> mutations are allele- and tissue-specific, underscoring the complexity that drives their clinical </w:t>
      </w:r>
      <w:r w:rsidR="00DB583E">
        <w:rPr>
          <w:rFonts w:cs="Arial"/>
        </w:rPr>
        <w:t>consequences</w:t>
      </w:r>
      <w:r w:rsidRPr="004A5445">
        <w:rPr>
          <w:rFonts w:cs="Arial"/>
        </w:rPr>
        <w:t>.</w:t>
      </w:r>
      <w:bookmarkStart w:id="23" w:name="section-1"/>
      <w:bookmarkEnd w:id="23"/>
      <w:r w:rsidR="008E33BA">
        <w:br w:type="page"/>
      </w:r>
    </w:p>
    <w:p w14:paraId="45C3F964" w14:textId="5E76C872" w:rsidR="00B1436B" w:rsidRDefault="00B1436B">
      <w:pPr>
        <w:pStyle w:val="Heading1"/>
        <w:rPr>
          <w:ins w:id="24" w:author="Author"/>
        </w:rPr>
        <w:pPrChange w:id="25" w:author="Author">
          <w:pPr>
            <w:pStyle w:val="BodyText"/>
          </w:pPr>
        </w:pPrChange>
      </w:pPr>
      <w:ins w:id="26" w:author="Author">
        <w:r>
          <w:lastRenderedPageBreak/>
          <w:t>Introduction</w:t>
        </w:r>
      </w:ins>
    </w:p>
    <w:p w14:paraId="0C049A6B" w14:textId="770E1A5E" w:rsidR="00E0297D" w:rsidRPr="004A5445" w:rsidRDefault="00FD56C1" w:rsidP="0062388D">
      <w:pPr>
        <w:pStyle w:val="BodyText"/>
      </w:pPr>
      <w:r w:rsidRPr="004A5445">
        <w:t xml:space="preserve">Located at a critical signaling junction between extracellular growth receptors and pro-growth pathways, </w:t>
      </w:r>
      <w:r w:rsidRPr="0043131B">
        <w:rPr>
          <w:i/>
          <w:iCs/>
        </w:rPr>
        <w:t>KRAS</w:t>
      </w:r>
      <w:r w:rsidRPr="004A5445">
        <w:t xml:space="preserve"> is one of the most commonly mutated genes in cancer</w:t>
      </w:r>
      <w:r w:rsidR="00060ED5" w:rsidRPr="00060ED5">
        <w:rPr>
          <w:color w:val="000000"/>
          <w:vertAlign w:val="superscript"/>
        </w:rPr>
        <w:t xml:space="preserve"> </w:t>
      </w:r>
      <w:sdt>
        <w:sdtPr>
          <w:rPr>
            <w:color w:val="000000"/>
            <w:vertAlign w:val="superscript"/>
          </w:rPr>
          <w:tag w:val="MENDELEY_CITATION_8c929802-8900-4714-aebb-f4f9396f664f"/>
          <w:id w:val="867573860"/>
          <w:placeholder>
            <w:docPart w:val="5B19D73EF13EFB4E9537C0E8501A55D9"/>
          </w:placeholder>
        </w:sdtPr>
        <w:sdtEndPr/>
        <w:sdtContent>
          <w:ins w:id="27" w:author="Author">
            <w:r w:rsidR="006E7FBF" w:rsidRPr="006E7FBF">
              <w:rPr>
                <w:color w:val="000000"/>
                <w:vertAlign w:val="superscript"/>
              </w:rPr>
              <w:t>1,2</w:t>
            </w:r>
          </w:ins>
          <w:del w:id="28" w:author="Author">
            <w:r w:rsidR="00D14579" w:rsidRPr="006E7FBF" w:rsidDel="0022220F">
              <w:rPr>
                <w:color w:val="000000"/>
                <w:vertAlign w:val="superscript"/>
              </w:rPr>
              <w:delText>1,2</w:delText>
            </w:r>
          </w:del>
        </w:sdtContent>
      </w:sdt>
      <w:r w:rsidRPr="004A5445">
        <w:t xml:space="preserve">. However, it is frequently mutated in only a handful of cancers, with the highest frequencies in colorectal adenocarcinoma (COAD), lung adenocarcinoma (LUAD), multiple myeloma (MM), and pancreatic adenocarcinoma (PAAD). Importantly, the </w:t>
      </w:r>
      <w:r w:rsidR="009D70E1">
        <w:t>activating alleles</w:t>
      </w:r>
      <w:r w:rsidR="009D70E1" w:rsidRPr="004A5445">
        <w:t xml:space="preserve"> </w:t>
      </w:r>
      <w:r w:rsidRPr="004A5445">
        <w:t xml:space="preserve">found in </w:t>
      </w:r>
      <w:r w:rsidRPr="0043131B">
        <w:rPr>
          <w:i/>
          <w:iCs/>
        </w:rPr>
        <w:t>KRAS</w:t>
      </w:r>
      <w:r w:rsidRPr="004A5445">
        <w:t xml:space="preserve"> vary substantially across cancers, </w:t>
      </w:r>
      <w:r w:rsidR="00DB583E">
        <w:t>indicating</w:t>
      </w:r>
      <w:r w:rsidRPr="004A5445">
        <w:t xml:space="preserve"> </w:t>
      </w:r>
      <w:r w:rsidR="00DB583E">
        <w:t>possible</w:t>
      </w:r>
      <w:r w:rsidR="00DB583E" w:rsidRPr="004A5445">
        <w:t xml:space="preserve"> </w:t>
      </w:r>
      <w:r w:rsidRPr="004A5445">
        <w:t xml:space="preserve">differences in signaling behavior of the </w:t>
      </w:r>
      <w:r w:rsidR="009D70E1">
        <w:t>mutant proteins</w:t>
      </w:r>
      <w:r w:rsidR="009D70E1" w:rsidRPr="004A5445">
        <w:t xml:space="preserve"> </w:t>
      </w:r>
      <w:r w:rsidRPr="004A5445">
        <w:t xml:space="preserve">that </w:t>
      </w:r>
      <w:r w:rsidR="009D70E1">
        <w:t>exploit</w:t>
      </w:r>
      <w:r w:rsidR="009D70E1" w:rsidRPr="004A5445">
        <w:t xml:space="preserve"> </w:t>
      </w:r>
      <w:r w:rsidRPr="004A5445">
        <w:t>the environment of the specific cellular context</w:t>
      </w:r>
      <w:r w:rsidR="00060ED5" w:rsidRPr="00060ED5">
        <w:rPr>
          <w:color w:val="000000"/>
          <w:vertAlign w:val="superscript"/>
        </w:rPr>
        <w:t xml:space="preserve"> </w:t>
      </w:r>
      <w:sdt>
        <w:sdtPr>
          <w:rPr>
            <w:color w:val="000000"/>
            <w:vertAlign w:val="superscript"/>
          </w:rPr>
          <w:tag w:val="MENDELEY_CITATION_c71e520a-9248-4a56-8717-d012a577c192"/>
          <w:id w:val="1863404152"/>
          <w:placeholder>
            <w:docPart w:val="AAAC78AD61F9B445953C12FF3CC00C8D"/>
          </w:placeholder>
        </w:sdtPr>
        <w:sdtEndPr/>
        <w:sdtContent>
          <w:ins w:id="29" w:author="Author">
            <w:r w:rsidR="006E7FBF" w:rsidRPr="006E7FBF">
              <w:rPr>
                <w:color w:val="000000"/>
                <w:vertAlign w:val="superscript"/>
              </w:rPr>
              <w:t>3,4</w:t>
            </w:r>
          </w:ins>
          <w:del w:id="30" w:author="Author">
            <w:r w:rsidR="00D14579" w:rsidRPr="006E7FBF" w:rsidDel="0022220F">
              <w:rPr>
                <w:color w:val="000000"/>
                <w:vertAlign w:val="superscript"/>
              </w:rPr>
              <w:delText>3,4</w:delText>
            </w:r>
          </w:del>
        </w:sdtContent>
      </w:sdt>
      <w:r w:rsidRPr="004A5445">
        <w:t>.</w:t>
      </w:r>
    </w:p>
    <w:p w14:paraId="27A4B8D7" w14:textId="41C0FB9A" w:rsidR="00E0297D" w:rsidRPr="004A5445" w:rsidRDefault="00FD56C1" w:rsidP="0062388D">
      <w:pPr>
        <w:pStyle w:val="BodyText"/>
      </w:pPr>
      <w:r w:rsidRPr="004A5445">
        <w:t>When mutated at one of its four hotspot codons – 12, 13, 61, or 146 – activated K-RAS protein hyperactivate</w:t>
      </w:r>
      <w:r w:rsidR="00D33ECF">
        <w:t>s</w:t>
      </w:r>
      <w:r w:rsidRPr="004A5445">
        <w:t xml:space="preserve"> many downstream effector pathways, </w:t>
      </w:r>
      <w:r w:rsidR="00DB583E">
        <w:t>such as</w:t>
      </w:r>
      <w:r w:rsidRPr="004A5445">
        <w:t xml:space="preserve"> the MAPK and PI3K-AKT signaling pathways</w:t>
      </w:r>
      <w:r w:rsidR="00060ED5" w:rsidRPr="00060ED5">
        <w:rPr>
          <w:color w:val="000000"/>
          <w:vertAlign w:val="superscript"/>
        </w:rPr>
        <w:t xml:space="preserve"> </w:t>
      </w:r>
      <w:sdt>
        <w:sdtPr>
          <w:rPr>
            <w:color w:val="000000"/>
            <w:vertAlign w:val="superscript"/>
          </w:rPr>
          <w:tag w:val="MENDELEY_CITATION_e008bd3d-4630-488e-8e3f-bf4e91001293"/>
          <w:id w:val="136309430"/>
          <w:placeholder>
            <w:docPart w:val="666798017A39A34E84B1709F6236062C"/>
          </w:placeholder>
        </w:sdtPr>
        <w:sdtEndPr/>
        <w:sdtContent>
          <w:ins w:id="31" w:author="Author">
            <w:r w:rsidR="006E7FBF" w:rsidRPr="006E7FBF">
              <w:rPr>
                <w:color w:val="000000"/>
                <w:vertAlign w:val="superscript"/>
              </w:rPr>
              <w:t>1</w:t>
            </w:r>
          </w:ins>
          <w:del w:id="32" w:author="Author">
            <w:r w:rsidR="00D14579" w:rsidRPr="006E7FBF" w:rsidDel="0022220F">
              <w:rPr>
                <w:color w:val="000000"/>
                <w:vertAlign w:val="superscript"/>
              </w:rPr>
              <w:delText>1</w:delText>
            </w:r>
          </w:del>
        </w:sdtContent>
      </w:sdt>
      <w:r w:rsidRPr="004A5445">
        <w:t>. Previous studies have documented substantial differences in the biochemical and signaling properties of the common K-RAS variants (reviewed by</w:t>
      </w:r>
      <w:r w:rsidR="00060ED5">
        <w:t xml:space="preserve"> Miller </w:t>
      </w:r>
      <w:r w:rsidR="00060ED5">
        <w:rPr>
          <w:i/>
          <w:iCs/>
        </w:rPr>
        <w:t>et al.</w:t>
      </w:r>
      <w:r w:rsidR="003523EB" w:rsidRPr="003523EB">
        <w:t xml:space="preserve"> </w:t>
      </w:r>
      <w:sdt>
        <w:sdtPr>
          <w:rPr>
            <w:iCs/>
            <w:color w:val="000000"/>
            <w:vertAlign w:val="superscript"/>
          </w:rPr>
          <w:tag w:val="MENDELEY_CITATION_393715e6-f1a1-432d-84b8-29f1fb0fb0e2"/>
          <w:id w:val="598613376"/>
          <w:placeholder>
            <w:docPart w:val="DefaultPlaceholder_-1854013440"/>
          </w:placeholder>
        </w:sdtPr>
        <w:sdtEndPr/>
        <w:sdtContent>
          <w:ins w:id="33" w:author="Author">
            <w:r w:rsidR="006E7FBF" w:rsidRPr="006E7FBF">
              <w:rPr>
                <w:iCs/>
                <w:color w:val="000000"/>
                <w:vertAlign w:val="superscript"/>
              </w:rPr>
              <w:t>5</w:t>
            </w:r>
          </w:ins>
          <w:del w:id="34" w:author="Author">
            <w:r w:rsidR="00D14579" w:rsidRPr="006E7FBF" w:rsidDel="0022220F">
              <w:rPr>
                <w:iCs/>
                <w:color w:val="000000"/>
                <w:vertAlign w:val="superscript"/>
              </w:rPr>
              <w:delText>5</w:delText>
            </w:r>
          </w:del>
        </w:sdtContent>
      </w:sdt>
      <w:r w:rsidR="00060ED5">
        <w:t xml:space="preserve"> and Li </w:t>
      </w:r>
      <w:r w:rsidR="00060ED5">
        <w:rPr>
          <w:i/>
          <w:iCs/>
        </w:rPr>
        <w:t>et al.</w:t>
      </w:r>
      <w:sdt>
        <w:sdtPr>
          <w:rPr>
            <w:color w:val="000000"/>
            <w:vertAlign w:val="superscript"/>
          </w:rPr>
          <w:tag w:val="MENDELEY_CITATION_ae54ccd1-e7eb-4118-8c62-b11cb000be86"/>
          <w:id w:val="-1836525528"/>
          <w:placeholder>
            <w:docPart w:val="DefaultPlaceholder_-1854013440"/>
          </w:placeholder>
        </w:sdtPr>
        <w:sdtEndPr/>
        <w:sdtContent>
          <w:ins w:id="35" w:author="Author">
            <w:r w:rsidR="006E7FBF" w:rsidRPr="006E7FBF">
              <w:rPr>
                <w:color w:val="000000"/>
                <w:vertAlign w:val="superscript"/>
              </w:rPr>
              <w:t>6</w:t>
            </w:r>
          </w:ins>
          <w:del w:id="36" w:author="Author">
            <w:r w:rsidR="00D14579" w:rsidRPr="006E7FBF" w:rsidDel="0022220F">
              <w:rPr>
                <w:color w:val="000000"/>
                <w:vertAlign w:val="superscript"/>
              </w:rPr>
              <w:delText>6</w:delText>
            </w:r>
          </w:del>
        </w:sdtContent>
      </w:sdt>
      <w:r w:rsidRPr="004A5445">
        <w:t xml:space="preserve">). K-RAS normally operates as a molecular switch, activating downstream pathways when GTP-bound, but inactive when GDP-bound following the hydrolysis of the </w:t>
      </w:r>
      <m:oMath>
        <m:r>
          <w:rPr>
            <w:rFonts w:ascii="Cambria Math" w:hAnsi="Cambria Math"/>
          </w:rPr>
          <m:t>γ</m:t>
        </m:r>
      </m:oMath>
      <w:r w:rsidRPr="004A5445">
        <w:t>-phosphate. This reaction is catalyzed by GTPase-activating proteins (GAPs), while the exchange of the GDP for a new GTP is facilitated by guanine nucleotide exchange factors (GEFs)</w:t>
      </w:r>
      <w:r w:rsidR="00060ED5" w:rsidRPr="00060ED5">
        <w:rPr>
          <w:color w:val="000000"/>
          <w:vertAlign w:val="superscript"/>
        </w:rPr>
        <w:t xml:space="preserve"> </w:t>
      </w:r>
      <w:sdt>
        <w:sdtPr>
          <w:rPr>
            <w:color w:val="000000"/>
            <w:vertAlign w:val="superscript"/>
          </w:rPr>
          <w:tag w:val="MENDELEY_CITATION_35c72367-5879-4779-ba7e-f51555a993f2"/>
          <w:id w:val="366795344"/>
          <w:placeholder>
            <w:docPart w:val="0E87E858C65843439FCEB968A301A3A7"/>
          </w:placeholder>
        </w:sdtPr>
        <w:sdtEndPr/>
        <w:sdtContent>
          <w:ins w:id="37" w:author="Author">
            <w:r w:rsidR="006E7FBF" w:rsidRPr="006E7FBF">
              <w:rPr>
                <w:color w:val="000000"/>
                <w:vertAlign w:val="superscript"/>
              </w:rPr>
              <w:t>7</w:t>
            </w:r>
          </w:ins>
          <w:del w:id="38" w:author="Author">
            <w:r w:rsidR="00D14579" w:rsidRPr="006E7FBF" w:rsidDel="0022220F">
              <w:rPr>
                <w:color w:val="000000"/>
                <w:vertAlign w:val="superscript"/>
              </w:rPr>
              <w:delText>7</w:delText>
            </w:r>
          </w:del>
        </w:sdtContent>
      </w:sdt>
      <w:r w:rsidRPr="004A5445">
        <w:t xml:space="preserve">. Activating </w:t>
      </w:r>
      <w:r w:rsidRPr="0043131B">
        <w:rPr>
          <w:i/>
          <w:iCs/>
        </w:rPr>
        <w:t>KRAS</w:t>
      </w:r>
      <w:r w:rsidRPr="004A5445">
        <w:t xml:space="preserve"> mutations result in elevated </w:t>
      </w:r>
      <w:r w:rsidR="009C7DF1">
        <w:t>engagement</w:t>
      </w:r>
      <w:r w:rsidR="009C7DF1" w:rsidRPr="004A5445">
        <w:t xml:space="preserve"> </w:t>
      </w:r>
      <w:r w:rsidR="009C7DF1">
        <w:t xml:space="preserve">of </w:t>
      </w:r>
      <w:r w:rsidRPr="004A5445">
        <w:t>downstream pathway</w:t>
      </w:r>
      <w:r w:rsidR="009C7DF1">
        <w:t>s</w:t>
      </w:r>
      <w:r w:rsidRPr="004A5445">
        <w:t xml:space="preserve"> by increasing the steady-state </w:t>
      </w:r>
      <w:r w:rsidR="004F5917">
        <w:t>levels</w:t>
      </w:r>
      <w:r w:rsidR="004F5917" w:rsidRPr="004A5445">
        <w:t xml:space="preserve"> </w:t>
      </w:r>
      <w:r w:rsidRPr="004A5445">
        <w:t xml:space="preserve">of GTP-bound K-RAS. </w:t>
      </w:r>
      <w:r w:rsidR="00DB583E">
        <w:t>S</w:t>
      </w:r>
      <w:r w:rsidRPr="004A5445">
        <w:t>pecifically, mutations to codons 12, 13, and 61 reduce the rate of intrinsic and/or GAP-mediated hydrolysis, and mutations at 13 and 61, but not 12, also enhance the rate of nucleotide exchange</w:t>
      </w:r>
      <w:r w:rsidR="00060ED5" w:rsidRPr="00060ED5">
        <w:rPr>
          <w:color w:val="000000"/>
          <w:vertAlign w:val="superscript"/>
        </w:rPr>
        <w:t xml:space="preserve"> </w:t>
      </w:r>
      <w:sdt>
        <w:sdtPr>
          <w:rPr>
            <w:color w:val="000000"/>
            <w:vertAlign w:val="superscript"/>
          </w:rPr>
          <w:tag w:val="MENDELEY_CITATION_c90c26f3-5632-4fd3-a2ec-64eb88ed79cf"/>
          <w:id w:val="-1563179039"/>
          <w:placeholder>
            <w:docPart w:val="DDDEDE0309DD0749A75FF01A0DC83996"/>
          </w:placeholder>
        </w:sdtPr>
        <w:sdtEndPr/>
        <w:sdtContent>
          <w:ins w:id="39" w:author="Author">
            <w:r w:rsidR="006E7FBF" w:rsidRPr="006E7FBF">
              <w:rPr>
                <w:color w:val="000000"/>
                <w:vertAlign w:val="superscript"/>
              </w:rPr>
              <w:t>8,9</w:t>
            </w:r>
          </w:ins>
          <w:del w:id="40" w:author="Author">
            <w:r w:rsidR="00D14579" w:rsidRPr="006E7FBF" w:rsidDel="0022220F">
              <w:rPr>
                <w:color w:val="000000"/>
                <w:vertAlign w:val="superscript"/>
              </w:rPr>
              <w:delText>8,9</w:delText>
            </w:r>
          </w:del>
        </w:sdtContent>
      </w:sdt>
      <w:r w:rsidRPr="004A5445">
        <w:t>. Alternatively, 146 mutations do not alter the rate of GTP hydrolysis, but cause hyperactivation through an increased rate of GDP exchange</w:t>
      </w:r>
      <w:r w:rsidR="00060ED5" w:rsidRPr="00060ED5">
        <w:rPr>
          <w:color w:val="000000"/>
          <w:vertAlign w:val="superscript"/>
        </w:rPr>
        <w:t xml:space="preserve"> </w:t>
      </w:r>
      <w:sdt>
        <w:sdtPr>
          <w:rPr>
            <w:color w:val="000000"/>
            <w:vertAlign w:val="superscript"/>
          </w:rPr>
          <w:tag w:val="MENDELEY_CITATION_e8aed762-1055-45da-b89c-1b643321af50"/>
          <w:id w:val="-2117968720"/>
          <w:placeholder>
            <w:docPart w:val="C7D60694459A3E4EB5CEEA72B4F024CA"/>
          </w:placeholder>
        </w:sdtPr>
        <w:sdtEndPr/>
        <w:sdtContent>
          <w:ins w:id="41" w:author="Author">
            <w:r w:rsidR="006E7FBF" w:rsidRPr="006E7FBF">
              <w:rPr>
                <w:color w:val="000000"/>
                <w:vertAlign w:val="superscript"/>
              </w:rPr>
              <w:t>4,10–12</w:t>
            </w:r>
          </w:ins>
          <w:del w:id="42" w:author="Author">
            <w:r w:rsidR="00D14579" w:rsidRPr="006E7FBF" w:rsidDel="0022220F">
              <w:rPr>
                <w:color w:val="000000"/>
                <w:vertAlign w:val="superscript"/>
              </w:rPr>
              <w:delText>4,10–12</w:delText>
            </w:r>
          </w:del>
        </w:sdtContent>
      </w:sdt>
      <w:r w:rsidRPr="004A5445">
        <w:t>. Additional biochemical, structural, and signaling distinctions have been identified between different mutant alleles, including between those at the same amino acid position</w:t>
      </w:r>
      <w:r w:rsidR="00060ED5" w:rsidRPr="00060ED5">
        <w:rPr>
          <w:color w:val="000000"/>
          <w:vertAlign w:val="superscript"/>
        </w:rPr>
        <w:t xml:space="preserve"> </w:t>
      </w:r>
      <w:sdt>
        <w:sdtPr>
          <w:rPr>
            <w:color w:val="000000"/>
            <w:vertAlign w:val="superscript"/>
          </w:rPr>
          <w:tag w:val="MENDELEY_CITATION_e11f0402-6b7e-4b18-be3b-ee1804126e92"/>
          <w:id w:val="1345896208"/>
          <w:placeholder>
            <w:docPart w:val="17A8A6F22299B8419EBDD93A5A52CA3E"/>
          </w:placeholder>
        </w:sdtPr>
        <w:sdtEndPr/>
        <w:sdtContent>
          <w:ins w:id="43" w:author="Author">
            <w:r w:rsidR="006E7FBF" w:rsidRPr="006E7FBF">
              <w:rPr>
                <w:color w:val="000000"/>
                <w:vertAlign w:val="superscript"/>
              </w:rPr>
              <w:t>4,8,13–20</w:t>
            </w:r>
          </w:ins>
          <w:del w:id="44" w:author="Author">
            <w:r w:rsidR="00D14579" w:rsidRPr="006E7FBF" w:rsidDel="0022220F">
              <w:rPr>
                <w:color w:val="000000"/>
                <w:vertAlign w:val="superscript"/>
              </w:rPr>
              <w:delText>4,8,13–20</w:delText>
            </w:r>
          </w:del>
        </w:sdtContent>
      </w:sdt>
      <w:r w:rsidRPr="004A5445">
        <w:t>.</w:t>
      </w:r>
    </w:p>
    <w:p w14:paraId="7553CBE5" w14:textId="015C0269" w:rsidR="00E0297D" w:rsidRPr="004A5445" w:rsidRDefault="00FD56C1" w:rsidP="0062388D">
      <w:pPr>
        <w:pStyle w:val="BodyText"/>
      </w:pPr>
      <w:r w:rsidRPr="004A5445">
        <w:lastRenderedPageBreak/>
        <w:t xml:space="preserve">Likely as a consequence of their distinct properties, associations have been uncovered between the specific </w:t>
      </w:r>
      <w:r w:rsidRPr="00464E85">
        <w:rPr>
          <w:i/>
          <w:iCs/>
        </w:rPr>
        <w:t>KRAS</w:t>
      </w:r>
      <w:r w:rsidRPr="004A5445">
        <w:t xml:space="preserve"> mutation status and </w:t>
      </w:r>
      <w:r w:rsidR="009C7DF1">
        <w:t xml:space="preserve">therapeutic </w:t>
      </w:r>
      <w:r w:rsidRPr="004A5445">
        <w:t>response</w:t>
      </w:r>
      <w:r w:rsidR="009C7DF1">
        <w:t>s</w:t>
      </w:r>
      <w:r w:rsidRPr="004A5445">
        <w:t xml:space="preserve"> </w:t>
      </w:r>
      <w:r w:rsidR="009C7DF1">
        <w:t>and</w:t>
      </w:r>
      <w:r w:rsidR="009C7DF1" w:rsidRPr="004A5445">
        <w:t xml:space="preserve"> </w:t>
      </w:r>
      <w:r w:rsidRPr="004A5445">
        <w:t>clinical outcome</w:t>
      </w:r>
      <w:r w:rsidR="009C7DF1">
        <w:t>s</w:t>
      </w:r>
      <w:r w:rsidR="00DB583E">
        <w:t xml:space="preserve"> of </w:t>
      </w:r>
      <w:r w:rsidR="009C7DF1">
        <w:t xml:space="preserve">cancer </w:t>
      </w:r>
      <w:r w:rsidR="00DB583E">
        <w:t>patients</w:t>
      </w:r>
      <w:r w:rsidR="00060ED5" w:rsidRPr="00060ED5">
        <w:rPr>
          <w:color w:val="000000"/>
          <w:vertAlign w:val="superscript"/>
        </w:rPr>
        <w:t xml:space="preserve"> </w:t>
      </w:r>
      <w:sdt>
        <w:sdtPr>
          <w:rPr>
            <w:color w:val="000000"/>
            <w:vertAlign w:val="superscript"/>
          </w:rPr>
          <w:tag w:val="MENDELEY_CITATION_7c70119a-89d7-4103-8f9f-db2fbbc23cab"/>
          <w:id w:val="-8837318"/>
          <w:placeholder>
            <w:docPart w:val="B8B3D84FFA7D2741B31D6CAD60FFBE9B"/>
          </w:placeholder>
        </w:sdtPr>
        <w:sdtEndPr/>
        <w:sdtContent>
          <w:ins w:id="45" w:author="Author">
            <w:r w:rsidR="006E7FBF" w:rsidRPr="006E7FBF">
              <w:rPr>
                <w:color w:val="000000"/>
                <w:vertAlign w:val="superscript"/>
              </w:rPr>
              <w:t>3,6</w:t>
            </w:r>
          </w:ins>
          <w:del w:id="46" w:author="Author">
            <w:r w:rsidR="00D14579" w:rsidRPr="006E7FBF" w:rsidDel="0022220F">
              <w:rPr>
                <w:color w:val="000000"/>
                <w:vertAlign w:val="superscript"/>
              </w:rPr>
              <w:delText>3,6</w:delText>
            </w:r>
          </w:del>
        </w:sdtContent>
      </w:sdt>
      <w:r w:rsidRPr="004A5445">
        <w:t xml:space="preserve">. For instance, a retrospective meta-analysis suggested that COAD tumors with a </w:t>
      </w:r>
      <w:r w:rsidRPr="00AD3BF2">
        <w:rPr>
          <w:i/>
          <w:iCs/>
        </w:rPr>
        <w:t>KRAS</w:t>
      </w:r>
      <w:r w:rsidRPr="004A5445">
        <w:t xml:space="preserve"> G13D allele </w:t>
      </w:r>
      <w:r w:rsidR="00D33ECF">
        <w:t>were</w:t>
      </w:r>
      <w:r w:rsidR="00D33ECF" w:rsidRPr="004A5445">
        <w:t xml:space="preserve"> </w:t>
      </w:r>
      <w:r w:rsidRPr="004A5445">
        <w:t xml:space="preserve">sensitive to anti-EGFR therapies, a treatment generally discouraged for </w:t>
      </w:r>
      <w:r w:rsidRPr="00AD3BF2">
        <w:rPr>
          <w:i/>
          <w:iCs/>
        </w:rPr>
        <w:t>KRAS</w:t>
      </w:r>
      <w:r w:rsidRPr="004A5445">
        <w:t>-mutant tumors</w:t>
      </w:r>
      <w:r w:rsidR="00060ED5" w:rsidRPr="00060ED5">
        <w:rPr>
          <w:color w:val="000000"/>
          <w:vertAlign w:val="superscript"/>
        </w:rPr>
        <w:t xml:space="preserve"> </w:t>
      </w:r>
      <w:sdt>
        <w:sdtPr>
          <w:rPr>
            <w:color w:val="000000"/>
            <w:vertAlign w:val="superscript"/>
          </w:rPr>
          <w:tag w:val="MENDELEY_CITATION_b6391ee9-03db-4b65-a440-e5388bb9e88c"/>
          <w:id w:val="-715351104"/>
          <w:placeholder>
            <w:docPart w:val="AF967286BEA22749AA25AD8DA7D6C3F6"/>
          </w:placeholder>
        </w:sdtPr>
        <w:sdtEndPr/>
        <w:sdtContent>
          <w:ins w:id="47" w:author="Author">
            <w:r w:rsidR="006E7FBF" w:rsidRPr="006E7FBF">
              <w:rPr>
                <w:color w:val="000000"/>
                <w:vertAlign w:val="superscript"/>
              </w:rPr>
              <w:t>21</w:t>
            </w:r>
          </w:ins>
          <w:del w:id="48" w:author="Author">
            <w:r w:rsidR="00D14579" w:rsidRPr="006E7FBF" w:rsidDel="0022220F">
              <w:rPr>
                <w:color w:val="000000"/>
                <w:vertAlign w:val="superscript"/>
              </w:rPr>
              <w:delText>21</w:delText>
            </w:r>
          </w:del>
        </w:sdtContent>
      </w:sdt>
      <w:r w:rsidRPr="004A5445">
        <w:t>.</w:t>
      </w:r>
      <w:r w:rsidR="00AD3BF2">
        <w:t xml:space="preserve"> </w:t>
      </w:r>
      <w:r w:rsidRPr="004A5445">
        <w:t>It has recently been proposed, via computational and experimental means, that differential interaction kinetics between K-RAS G13D and the Ras GAP NF-1 explain this effect</w:t>
      </w:r>
      <w:r w:rsidR="00060ED5" w:rsidRPr="00060ED5">
        <w:rPr>
          <w:color w:val="000000"/>
          <w:vertAlign w:val="superscript"/>
        </w:rPr>
        <w:t xml:space="preserve"> </w:t>
      </w:r>
      <w:sdt>
        <w:sdtPr>
          <w:rPr>
            <w:color w:val="000000"/>
            <w:vertAlign w:val="superscript"/>
          </w:rPr>
          <w:tag w:val="MENDELEY_CITATION_07a55563-0d3a-43e8-a73a-5fc004883059"/>
          <w:id w:val="1050425579"/>
          <w:placeholder>
            <w:docPart w:val="28345127BC10A24C95AFA85751321772"/>
          </w:placeholder>
        </w:sdtPr>
        <w:sdtEndPr/>
        <w:sdtContent>
          <w:ins w:id="49" w:author="Author">
            <w:r w:rsidR="006E7FBF" w:rsidRPr="006E7FBF">
              <w:rPr>
                <w:color w:val="000000"/>
                <w:vertAlign w:val="superscript"/>
              </w:rPr>
              <w:t>22–24</w:t>
            </w:r>
          </w:ins>
          <w:del w:id="50" w:author="Author">
            <w:r w:rsidR="00D14579" w:rsidRPr="006E7FBF" w:rsidDel="0022220F">
              <w:rPr>
                <w:color w:val="000000"/>
                <w:vertAlign w:val="superscript"/>
              </w:rPr>
              <w:delText>22–24</w:delText>
            </w:r>
          </w:del>
        </w:sdtContent>
      </w:sdt>
      <w:r w:rsidRPr="004A5445">
        <w:t>.</w:t>
      </w:r>
      <w:r w:rsidR="00AD3BF2">
        <w:t xml:space="preserve"> </w:t>
      </w:r>
      <w:r w:rsidRPr="004A5445">
        <w:t xml:space="preserve">Another example is that the </w:t>
      </w:r>
      <w:r w:rsidRPr="00AD3BF2">
        <w:rPr>
          <w:i/>
          <w:iCs/>
        </w:rPr>
        <w:t>KRAS</w:t>
      </w:r>
      <w:r w:rsidRPr="004A5445">
        <w:t xml:space="preserve"> G12D allele is associated with </w:t>
      </w:r>
      <w:r w:rsidR="00D33ECF">
        <w:t>worse</w:t>
      </w:r>
      <w:r w:rsidR="00D33ECF" w:rsidRPr="004A5445">
        <w:t xml:space="preserve"> </w:t>
      </w:r>
      <w:r w:rsidRPr="004A5445">
        <w:t xml:space="preserve">overall survival in advanced PAAD when compared to patients with WT </w:t>
      </w:r>
      <w:r w:rsidRPr="00AD3BF2">
        <w:rPr>
          <w:i/>
          <w:iCs/>
        </w:rPr>
        <w:t>KRAS</w:t>
      </w:r>
      <w:r w:rsidRPr="004A5445">
        <w:t xml:space="preserve">, </w:t>
      </w:r>
      <w:r w:rsidRPr="00AD3BF2">
        <w:rPr>
          <w:i/>
          <w:iCs/>
        </w:rPr>
        <w:t>KRAS</w:t>
      </w:r>
      <w:r w:rsidRPr="004A5445">
        <w:t xml:space="preserve"> G12R, or </w:t>
      </w:r>
      <w:r w:rsidRPr="00AD3BF2">
        <w:rPr>
          <w:i/>
          <w:iCs/>
        </w:rPr>
        <w:t>KRAS</w:t>
      </w:r>
      <w:r w:rsidRPr="004A5445">
        <w:t xml:space="preserve"> G12V</w:t>
      </w:r>
      <w:r w:rsidR="00060ED5" w:rsidRPr="00060ED5">
        <w:rPr>
          <w:color w:val="000000"/>
          <w:vertAlign w:val="superscript"/>
        </w:rPr>
        <w:t xml:space="preserve"> </w:t>
      </w:r>
      <w:sdt>
        <w:sdtPr>
          <w:rPr>
            <w:color w:val="000000"/>
            <w:vertAlign w:val="superscript"/>
          </w:rPr>
          <w:tag w:val="MENDELEY_CITATION_63e2b0f4-77cc-4d4c-b3e2-db7ed2303bdc"/>
          <w:id w:val="2116487206"/>
          <w:placeholder>
            <w:docPart w:val="E92CFE0E7567FC47B733D489C0D10E74"/>
          </w:placeholder>
        </w:sdtPr>
        <w:sdtEndPr/>
        <w:sdtContent>
          <w:ins w:id="51" w:author="Author">
            <w:r w:rsidR="006E7FBF" w:rsidRPr="006E7FBF">
              <w:rPr>
                <w:color w:val="000000"/>
                <w:vertAlign w:val="superscript"/>
              </w:rPr>
              <w:t>25</w:t>
            </w:r>
          </w:ins>
          <w:del w:id="52" w:author="Author">
            <w:r w:rsidR="00D14579" w:rsidRPr="006E7FBF" w:rsidDel="0022220F">
              <w:rPr>
                <w:color w:val="000000"/>
                <w:vertAlign w:val="superscript"/>
              </w:rPr>
              <w:delText>25</w:delText>
            </w:r>
          </w:del>
        </w:sdtContent>
      </w:sdt>
      <w:r w:rsidRPr="004A5445">
        <w:t xml:space="preserve">. Thus far, the hypothesis has been that the different biological properties of the mutant </w:t>
      </w:r>
      <w:r w:rsidRPr="00AD3BF2">
        <w:rPr>
          <w:i/>
          <w:iCs/>
        </w:rPr>
        <w:t>KRAS</w:t>
      </w:r>
      <w:r w:rsidRPr="004A5445">
        <w:t xml:space="preserve"> alleles </w:t>
      </w:r>
      <w:r w:rsidR="00D33ECF">
        <w:t>are</w:t>
      </w:r>
      <w:r w:rsidR="00D33ECF" w:rsidRPr="004A5445">
        <w:t xml:space="preserve"> </w:t>
      </w:r>
      <w:r w:rsidRPr="004A5445">
        <w:t>the cause of these clinical distinctions. However, it is also possible that allele-specific genetic interactions drive the varying clinical outcomes.</w:t>
      </w:r>
    </w:p>
    <w:p w14:paraId="2AC20E72" w14:textId="3715541A" w:rsidR="00E0297D" w:rsidRPr="004A5445" w:rsidRDefault="005C68BF" w:rsidP="0062388D">
      <w:pPr>
        <w:pStyle w:val="BodyText"/>
      </w:pPr>
      <w:r>
        <w:t>U</w:t>
      </w:r>
      <w:r w:rsidR="00FD56C1" w:rsidRPr="004A5445">
        <w:t xml:space="preserve">nderstanding the heterogeneous properties of the </w:t>
      </w:r>
      <w:r w:rsidR="00FD56C1" w:rsidRPr="00AD3BF2">
        <w:rPr>
          <w:i/>
          <w:iCs/>
        </w:rPr>
        <w:t>KRAS</w:t>
      </w:r>
      <w:r w:rsidR="00FD56C1" w:rsidRPr="004A5445">
        <w:t xml:space="preserve"> alleles is essential to effectively treating </w:t>
      </w:r>
      <w:r w:rsidR="00FD56C1" w:rsidRPr="00AD3BF2">
        <w:rPr>
          <w:i/>
          <w:iCs/>
        </w:rPr>
        <w:t>KRAS</w:t>
      </w:r>
      <w:r w:rsidR="00FD56C1" w:rsidRPr="004A5445">
        <w:t>-driven cancers. Here</w:t>
      </w:r>
      <w:r w:rsidR="00060F0C">
        <w:t>, w</w:t>
      </w:r>
      <w:r w:rsidR="00FD56C1" w:rsidRPr="004A5445">
        <w:t>e stud</w:t>
      </w:r>
      <w:r w:rsidR="00060F0C">
        <w:t>y</w:t>
      </w:r>
      <w:r w:rsidR="00FD56C1" w:rsidRPr="004A5445">
        <w:t xml:space="preserve"> the origins of </w:t>
      </w:r>
      <w:r w:rsidR="00FD56C1" w:rsidRPr="00AD3BF2">
        <w:rPr>
          <w:i/>
          <w:iCs/>
        </w:rPr>
        <w:t>KRAS</w:t>
      </w:r>
      <w:r w:rsidR="00FD56C1" w:rsidRPr="004A5445">
        <w:t xml:space="preserve"> mutations to assess the extent to which </w:t>
      </w:r>
      <w:r w:rsidR="00060F0C">
        <w:t>tissue-specific</w:t>
      </w:r>
      <w:r w:rsidR="00060F0C" w:rsidRPr="004A5445">
        <w:t xml:space="preserve"> </w:t>
      </w:r>
      <w:r w:rsidR="00FD56C1" w:rsidRPr="004A5445">
        <w:t xml:space="preserve">mutational processes determined the allelic distribution. </w:t>
      </w:r>
      <w:r w:rsidR="00060F0C">
        <w:t>We then</w:t>
      </w:r>
      <w:r w:rsidR="00FD56C1" w:rsidRPr="004A5445">
        <w:t xml:space="preserve"> construct comutation networks for each </w:t>
      </w:r>
      <w:r w:rsidR="00FD56C1" w:rsidRPr="00AD3BF2">
        <w:rPr>
          <w:i/>
          <w:iCs/>
        </w:rPr>
        <w:t>KRAS</w:t>
      </w:r>
      <w:r w:rsidR="00FD56C1" w:rsidRPr="004A5445">
        <w:t xml:space="preserve"> allele to identify</w:t>
      </w:r>
      <w:r w:rsidR="00060F0C">
        <w:t xml:space="preserve"> different</w:t>
      </w:r>
      <w:r w:rsidR="00FD56C1" w:rsidRPr="004A5445">
        <w:t xml:space="preserve"> properties of the alleles. Finally, we analyze allele-specific genetic dependencies to </w:t>
      </w:r>
      <w:r w:rsidR="00D33ECF">
        <w:t>explore</w:t>
      </w:r>
      <w:r w:rsidR="00D33ECF" w:rsidRPr="004A5445">
        <w:t xml:space="preserve"> </w:t>
      </w:r>
      <w:r w:rsidR="00FD56C1" w:rsidRPr="004A5445">
        <w:t xml:space="preserve">potential therapeutic targets. </w:t>
      </w:r>
      <w:r w:rsidR="00060F0C">
        <w:t>Our analysis demonstrates</w:t>
      </w:r>
      <w:r w:rsidR="00FD56C1" w:rsidRPr="004A5445">
        <w:t xml:space="preserve"> that an allele-specific and tissue-specific analysis is necessary to fully understand the nature of the most potent oncogenes.</w:t>
      </w:r>
    </w:p>
    <w:p w14:paraId="71B107CC" w14:textId="26B2EAFC" w:rsidR="00E0297D" w:rsidRDefault="00FD56C1" w:rsidP="002B1889">
      <w:pPr>
        <w:pStyle w:val="Heading1"/>
      </w:pPr>
      <w:bookmarkStart w:id="53" w:name="results"/>
      <w:r w:rsidRPr="002B1889">
        <w:rPr>
          <w:rFonts w:cs="Arial"/>
        </w:rPr>
        <w:t>Results</w:t>
      </w:r>
      <w:bookmarkEnd w:id="53"/>
    </w:p>
    <w:p w14:paraId="2F851BE4" w14:textId="77777777" w:rsidR="00E0297D" w:rsidRDefault="00FD56C1" w:rsidP="007C292B">
      <w:pPr>
        <w:pStyle w:val="Heading2"/>
      </w:pPr>
      <w:bookmarkStart w:id="54" w:name="X7c90b2226103abe9a08bb000b049c924f8e8f36"/>
      <w:r>
        <w:rPr>
          <w:i/>
        </w:rPr>
        <w:t>KRAS</w:t>
      </w:r>
      <w:r>
        <w:t xml:space="preserve"> alleles are non-uniformly distributed across cancers.</w:t>
      </w:r>
      <w:bookmarkEnd w:id="54"/>
    </w:p>
    <w:p w14:paraId="208BBA32" w14:textId="66663ECA" w:rsidR="00E0297D" w:rsidRDefault="00FD56C1" w:rsidP="0062388D">
      <w:pPr>
        <w:pStyle w:val="BodyText"/>
      </w:pPr>
      <w:r>
        <w:t>This study utilized publicly available sequencing data from COAD, LUAD, MM, and PAAD. There were whole exome or genome data available for 1,536 COAD (including 256 hypermutated samples), 891 LUAD, 1,201 MM, and 1,395 PAAD samples. In addition, there were targeted-</w:t>
      </w:r>
      <w:r>
        <w:lastRenderedPageBreak/>
        <w:t xml:space="preserve">sequencing data available for 3,329 COAD (including 464 hypermutated samples), 4,160 LUAD, 61 MM, and 919 PAAD samples. More information on the data is available in Methods and Supplementary </w:t>
      </w:r>
      <w:del w:id="55" w:author="Author">
        <w:r w:rsidDel="00045C63">
          <w:delText>Table</w:delText>
        </w:r>
      </w:del>
      <w:ins w:id="56" w:author="Author">
        <w:r w:rsidR="00045C63">
          <w:t>Data</w:t>
        </w:r>
      </w:ins>
      <w:del w:id="57" w:author="Author">
        <w:r w:rsidDel="00045C63">
          <w:delText>s</w:delText>
        </w:r>
      </w:del>
      <w:r>
        <w:t xml:space="preserve"> 1 and 2.</w:t>
      </w:r>
    </w:p>
    <w:p w14:paraId="2B72C4C4" w14:textId="633EE10A" w:rsidR="00E0297D" w:rsidRDefault="0062388D" w:rsidP="0062388D">
      <w:pPr>
        <w:pStyle w:val="BodyText"/>
      </w:pPr>
      <w:r>
        <w:t xml:space="preserve">Across all the alleles, </w:t>
      </w:r>
      <w:r>
        <w:rPr>
          <w:i/>
          <w:iCs/>
        </w:rPr>
        <w:t>KRAS</w:t>
      </w:r>
      <w:r>
        <w:t xml:space="preserve"> was most frequently mutated in PAAD (86%), followed by COAD (41%), LUAD (35%), and MM (22%) (Fig. </w:t>
      </w:r>
      <w:r w:rsidRPr="00060ED5">
        <w:t>1</w:t>
      </w:r>
      <w:r>
        <w:t xml:space="preserve">a). </w:t>
      </w:r>
      <w:r>
        <w:rPr>
          <w:iCs/>
        </w:rPr>
        <w:t>At the allele level,</w:t>
      </w:r>
      <w:r>
        <w:t xml:space="preserve"> most mutations</w:t>
      </w:r>
      <w:r w:rsidR="00FD56C1">
        <w:t xml:space="preserve"> by single nucleotide substitutions </w:t>
      </w:r>
      <w:r>
        <w:t xml:space="preserve">occurred </w:t>
      </w:r>
      <w:r w:rsidR="00FD56C1">
        <w:t xml:space="preserve">at one of four </w:t>
      </w:r>
      <w:r w:rsidR="00114488">
        <w:t>“</w:t>
      </w:r>
      <w:r w:rsidR="00FD56C1">
        <w:t>hotspots</w:t>
      </w:r>
      <w:del w:id="58" w:author="Author">
        <w:r w:rsidR="00FD56C1" w:rsidDel="00D14579">
          <w:delText>:</w:delText>
        </w:r>
      </w:del>
      <w:r w:rsidR="00114488">
        <w:t>”</w:t>
      </w:r>
      <w:r w:rsidR="00FD56C1">
        <w:t xml:space="preserve"> codons</w:t>
      </w:r>
      <w:ins w:id="59" w:author="Author">
        <w:r w:rsidR="00D14579">
          <w:t>:</w:t>
        </w:r>
      </w:ins>
      <w:r w:rsidR="00FD56C1">
        <w:t xml:space="preserve"> 12, 13, 61, and 146 (</w:t>
      </w:r>
      <w:r>
        <w:t xml:space="preserve">Fig. 1b, </w:t>
      </w:r>
      <w:r w:rsidR="00FD56C1">
        <w:t xml:space="preserve">Supplementary </w:t>
      </w:r>
      <w:del w:id="60" w:author="Author">
        <w:r w:rsidR="00FD56C1" w:rsidDel="00045C63">
          <w:delText>Table</w:delText>
        </w:r>
      </w:del>
      <w:ins w:id="61" w:author="Author">
        <w:r w:rsidR="00045C63">
          <w:t>Data</w:t>
        </w:r>
      </w:ins>
      <w:r w:rsidR="00FD56C1">
        <w:t xml:space="preserve"> 3). Glycine 12 and 13 can be transformed to six different amino acids (A, C, D, R, S, and V) through single nucleotide changes in the first two guanine residues. Glutamine 61 can be mutated to six other amino acids (E, H, K, L, P, and R) and a stop codon via a single nucleotide mutation. Alanine 146 can become one of six other amino acids (E, G, P, S, T, and V) from mutations to a single nucleotide.</w:t>
      </w:r>
    </w:p>
    <w:p w14:paraId="3A21CC06" w14:textId="5D9AA4FA" w:rsidR="00857FB7" w:rsidRPr="00293464" w:rsidRDefault="00FD56C1" w:rsidP="0062388D">
      <w:pPr>
        <w:pStyle w:val="BodyText"/>
        <w:rPr>
          <w:b/>
          <w:bCs/>
        </w:rPr>
      </w:pPr>
      <w:r>
        <w:t xml:space="preserve">Of these hotspots, codon 12 mutations accounted for 81.7% of all mutations in the dataset, followed by codon 13 (8.4%), 61 (7.3%) and 146 (2.5%). Adjusting for the yearly incidence of each cancer, the distribution of mutations was 76.8%, 11.4%, 8.1%, and 3.7% at codons 12, 13, 61, and 146, across the four cancers. </w:t>
      </w:r>
      <w:r w:rsidR="00293464">
        <w:t>Importantly</w:t>
      </w:r>
      <w:r>
        <w:t xml:space="preserve">, there was substantial variability of the alleles found at these hotspots across the four </w:t>
      </w:r>
      <w:r>
        <w:rPr>
          <w:i/>
        </w:rPr>
        <w:t>KRAS</w:t>
      </w:r>
      <w:r>
        <w:t xml:space="preserve">-driven cancers (Fig. </w:t>
      </w:r>
      <w:r w:rsidRPr="00060ED5">
        <w:t>1</w:t>
      </w:r>
      <w:r w:rsidR="00674689">
        <w:t>b</w:t>
      </w:r>
      <w:r>
        <w:t xml:space="preserve">). </w:t>
      </w:r>
      <w:r w:rsidR="00293464">
        <w:t>For example,</w:t>
      </w:r>
      <w:r>
        <w:t xml:space="preserve"> MM was the only cancer where a non-G12 allele</w:t>
      </w:r>
      <w:r w:rsidR="006F4DD3">
        <w:t>, Q61H,</w:t>
      </w:r>
      <w:r>
        <w:t xml:space="preserve"> was the most frequent. At codon 12, LUAD had an enrichment for G12C mutations. COAD had a unique enrichment of G13D and A146T alleles, while PAAD was distinct in its high frequency of G12R mutations.</w:t>
      </w:r>
      <w:r w:rsidR="00293464" w:rsidRPr="00857FB7">
        <w:rPr>
          <w:b/>
          <w:bCs/>
        </w:rPr>
        <w:t xml:space="preserve"> </w:t>
      </w:r>
    </w:p>
    <w:p w14:paraId="4EDC7100" w14:textId="526BD900" w:rsidR="00E0297D" w:rsidRDefault="00FD56C1" w:rsidP="007C292B">
      <w:pPr>
        <w:pStyle w:val="Heading2"/>
      </w:pPr>
      <w:bookmarkStart w:id="62" w:name="Xb6249c3546c95db6d651da04755e4937cc665f6"/>
      <w:r>
        <w:t xml:space="preserve">The </w:t>
      </w:r>
      <w:r>
        <w:rPr>
          <w:i/>
        </w:rPr>
        <w:t>KRAS</w:t>
      </w:r>
      <w:r>
        <w:t xml:space="preserve"> alleles have different mutagenic origins.</w:t>
      </w:r>
      <w:bookmarkEnd w:id="62"/>
    </w:p>
    <w:p w14:paraId="79E7E0D7" w14:textId="567D0E19" w:rsidR="00E0297D" w:rsidRDefault="00FD56C1" w:rsidP="0062388D">
      <w:pPr>
        <w:pStyle w:val="BodyText"/>
      </w:pPr>
      <w:r>
        <w:t xml:space="preserve">One </w:t>
      </w:r>
      <w:r w:rsidR="00352E81">
        <w:t xml:space="preserve">potential </w:t>
      </w:r>
      <w:r>
        <w:t xml:space="preserve">explanation for the distinct allelic frequencies across cancer types is that tissue-specific mutational processes determine the </w:t>
      </w:r>
      <w:r w:rsidR="00293464">
        <w:t xml:space="preserve">frequency </w:t>
      </w:r>
      <w:r>
        <w:t>distribution. To explore this hypothesis, we elucidated the active mutational processes in the tumor samples using mutational signatures</w:t>
      </w:r>
      <w:sdt>
        <w:sdtPr>
          <w:rPr>
            <w:color w:val="000000"/>
            <w:vertAlign w:val="superscript"/>
          </w:rPr>
          <w:tag w:val="MENDELEY_CITATION_9f2f6158-e58e-48ec-9cba-b135f41faedb"/>
          <w:id w:val="-1810935659"/>
          <w:placeholder>
            <w:docPart w:val="DefaultPlaceholder_-1854013440"/>
          </w:placeholder>
        </w:sdtPr>
        <w:sdtEndPr/>
        <w:sdtContent>
          <w:ins w:id="63" w:author="Author">
            <w:r w:rsidR="006E7FBF" w:rsidRPr="006E7FBF">
              <w:rPr>
                <w:color w:val="000000"/>
                <w:vertAlign w:val="superscript"/>
              </w:rPr>
              <w:t>26</w:t>
            </w:r>
          </w:ins>
          <w:del w:id="64" w:author="Author">
            <w:r w:rsidR="00D14579" w:rsidRPr="006E7FBF" w:rsidDel="0022220F">
              <w:rPr>
                <w:color w:val="000000"/>
                <w:vertAlign w:val="superscript"/>
              </w:rPr>
              <w:delText>26</w:delText>
            </w:r>
          </w:del>
        </w:sdtContent>
      </w:sdt>
      <w:r>
        <w:t xml:space="preserve"> (Supplementary </w:t>
      </w:r>
      <w:del w:id="65" w:author="Author">
        <w:r w:rsidDel="00045C63">
          <w:delText>Table</w:delText>
        </w:r>
      </w:del>
      <w:ins w:id="66" w:author="Author">
        <w:r w:rsidR="00045C63">
          <w:t>Data</w:t>
        </w:r>
      </w:ins>
      <w:del w:id="67" w:author="Author">
        <w:r w:rsidDel="00045C63">
          <w:delText>s</w:delText>
        </w:r>
      </w:del>
      <w:r>
        <w:t xml:space="preserve"> 4 and 5; the signature numbers refer to those in the </w:t>
      </w:r>
      <w:r>
        <w:lastRenderedPageBreak/>
        <w:t>catalog</w:t>
      </w:r>
      <w:r w:rsidR="00802C81">
        <w:t xml:space="preserve"> published </w:t>
      </w:r>
      <w:r w:rsidR="006F4DD3">
        <w:t>by</w:t>
      </w:r>
      <w:r w:rsidR="009D0C53">
        <w:t xml:space="preserve"> </w:t>
      </w:r>
      <w:proofErr w:type="spellStart"/>
      <w:r w:rsidR="009D0C53">
        <w:t>Alexandrov</w:t>
      </w:r>
      <w:proofErr w:type="spellEnd"/>
      <w:r w:rsidR="009D0C53">
        <w:t xml:space="preserve"> </w:t>
      </w:r>
      <w:r w:rsidR="009D0C53">
        <w:rPr>
          <w:i/>
          <w:iCs/>
        </w:rPr>
        <w:t>et al</w:t>
      </w:r>
      <w:r w:rsidR="009D0C53">
        <w:t>.</w:t>
      </w:r>
      <w:r w:rsidR="006F4DD3">
        <w:t xml:space="preserve"> </w:t>
      </w:r>
      <w:sdt>
        <w:sdtPr>
          <w:rPr>
            <w:color w:val="000000"/>
            <w:vertAlign w:val="superscript"/>
          </w:rPr>
          <w:tag w:val="MENDELEY_CITATION_d7fffde4-0a90-415f-a6f0-3571d3e75169"/>
          <w:id w:val="-1122920789"/>
          <w:placeholder>
            <w:docPart w:val="DefaultPlaceholder_-1854013440"/>
          </w:placeholder>
        </w:sdtPr>
        <w:sdtEndPr/>
        <w:sdtContent>
          <w:ins w:id="68" w:author="Author">
            <w:r w:rsidR="006E7FBF" w:rsidRPr="006E7FBF">
              <w:rPr>
                <w:color w:val="000000"/>
                <w:vertAlign w:val="superscript"/>
              </w:rPr>
              <w:t>27</w:t>
            </w:r>
          </w:ins>
          <w:del w:id="69" w:author="Author">
            <w:r w:rsidR="00D14579" w:rsidRPr="006E7FBF" w:rsidDel="0022220F">
              <w:rPr>
                <w:color w:val="000000"/>
                <w:vertAlign w:val="superscript"/>
              </w:rPr>
              <w:delText>27</w:delText>
            </w:r>
          </w:del>
        </w:sdtContent>
      </w:sdt>
      <w:r>
        <w:t xml:space="preserve">). Briefly, all single-nucleotide mutations can be represented by the combination of the six possible base substitutions (C&gt;T, C&gt;A, C&gt;G, T&gt;A, T&gt;C, T&gt;G) and all possible 3’ and 5’ flanking bases. This composes a mutational spectrum with 96 </w:t>
      </w:r>
      <w:r w:rsidR="009D0C53">
        <w:t xml:space="preserve">different </w:t>
      </w:r>
      <w:r>
        <w:t xml:space="preserve">trinucleotide contexts. </w:t>
      </w:r>
      <w:r w:rsidR="00293464">
        <w:t xml:space="preserve">We computed </w:t>
      </w:r>
      <w:r w:rsidR="0011778E">
        <w:t>t</w:t>
      </w:r>
      <w:r>
        <w:t xml:space="preserve">he spectrum </w:t>
      </w:r>
      <w:r w:rsidR="00293464">
        <w:t xml:space="preserve">of mutational signatures </w:t>
      </w:r>
      <w:r>
        <w:t xml:space="preserve">in </w:t>
      </w:r>
      <w:r w:rsidR="00293464">
        <w:t xml:space="preserve">the </w:t>
      </w:r>
      <w:r>
        <w:t xml:space="preserve">whole exome and whole genome sequencing data using non-negative matrix factorization and measured in each sample using non-negative least squares regression (see Methods; </w:t>
      </w:r>
      <w:r w:rsidR="00761EF9">
        <w:t>Supplementary Fig. 1</w:t>
      </w:r>
      <w:r w:rsidR="003523EB">
        <w:t>a and b</w:t>
      </w:r>
      <w:r>
        <w:t>).</w:t>
      </w:r>
    </w:p>
    <w:p w14:paraId="4FA9A21F" w14:textId="27B944F3" w:rsidR="00E0297D" w:rsidRDefault="00FD56C1" w:rsidP="0062388D">
      <w:pPr>
        <w:pStyle w:val="BodyText"/>
      </w:pPr>
      <w:r>
        <w:t xml:space="preserve">As expected, the distributions of the levels of each mutational signature were highly variable across tumor types. The most common in COAD, MM, and PAAD, were the </w:t>
      </w:r>
      <w:r w:rsidR="00114488">
        <w:t>“</w:t>
      </w:r>
      <w:r>
        <w:t>clock-like</w:t>
      </w:r>
      <w:r w:rsidR="00114488">
        <w:t>”</w:t>
      </w:r>
      <w:r>
        <w:t xml:space="preserve"> single base substitution (SBS) signatures SBS1 and SBS5</w:t>
      </w:r>
      <w:r w:rsidR="003523EB">
        <w:t xml:space="preserve"> (</w:t>
      </w:r>
      <w:r w:rsidR="0011778E">
        <w:t xml:space="preserve">Fig 1c, </w:t>
      </w:r>
      <w:r w:rsidR="003523EB">
        <w:t>Supplementary Fig. 1c)</w:t>
      </w:r>
      <w:r>
        <w:t>, which are believed to accumulate with age</w:t>
      </w:r>
      <w:r w:rsidR="007C25F7" w:rsidRPr="007C25F7">
        <w:rPr>
          <w:color w:val="000000"/>
          <w:vertAlign w:val="superscript"/>
        </w:rPr>
        <w:t xml:space="preserve"> </w:t>
      </w:r>
      <w:sdt>
        <w:sdtPr>
          <w:rPr>
            <w:color w:val="000000"/>
            <w:vertAlign w:val="superscript"/>
          </w:rPr>
          <w:tag w:val="MENDELEY_CITATION_f3282e1c-35bc-4260-b871-3ed9f424d201"/>
          <w:id w:val="-1662766201"/>
          <w:placeholder>
            <w:docPart w:val="54CB063910E8774C811E84542685B77F"/>
          </w:placeholder>
        </w:sdtPr>
        <w:sdtEndPr/>
        <w:sdtContent>
          <w:ins w:id="70" w:author="Author">
            <w:r w:rsidR="006E7FBF" w:rsidRPr="006E7FBF">
              <w:rPr>
                <w:color w:val="000000"/>
                <w:vertAlign w:val="superscript"/>
              </w:rPr>
              <w:t>28</w:t>
            </w:r>
          </w:ins>
          <w:del w:id="71" w:author="Author">
            <w:r w:rsidR="00D14579" w:rsidRPr="006E7FBF" w:rsidDel="0022220F">
              <w:rPr>
                <w:color w:val="000000"/>
                <w:vertAlign w:val="superscript"/>
              </w:rPr>
              <w:delText>28</w:delText>
            </w:r>
          </w:del>
        </w:sdtContent>
      </w:sdt>
      <w:r>
        <w:t xml:space="preserve">. LUAD was </w:t>
      </w:r>
      <w:r w:rsidR="009D0C53">
        <w:t xml:space="preserve">uniquely </w:t>
      </w:r>
      <w:r>
        <w:t xml:space="preserve">enriched for a mutational signature of exogenous cause, tobacco smoke carcinogens (SBS4). Within each cancer type, the relative abundance of the mutational signatures </w:t>
      </w:r>
      <w:r w:rsidR="00293464">
        <w:t xml:space="preserve">was </w:t>
      </w:r>
      <w:r>
        <w:t xml:space="preserve">generally </w:t>
      </w:r>
      <w:r w:rsidR="00293464">
        <w:t>consistent</w:t>
      </w:r>
      <w:r w:rsidR="00024730">
        <w:t xml:space="preserve"> across tumor samples</w:t>
      </w:r>
      <w:r>
        <w:t xml:space="preserve">, regardless of the </w:t>
      </w:r>
      <w:r>
        <w:rPr>
          <w:i/>
        </w:rPr>
        <w:t>KRAS</w:t>
      </w:r>
      <w:r>
        <w:t xml:space="preserve"> allele (Fig. </w:t>
      </w:r>
      <w:r w:rsidR="007C25F7" w:rsidRPr="007C25F7">
        <w:t>1</w:t>
      </w:r>
      <w:r>
        <w:t xml:space="preserve">c). </w:t>
      </w:r>
      <w:r w:rsidR="009D0C53">
        <w:t xml:space="preserve">One </w:t>
      </w:r>
      <w:r>
        <w:t>exception was for cancers with microsatellite instability (MSI), in which defective DNA mismatch repair and other related signatures dominated (</w:t>
      </w:r>
      <w:r w:rsidR="00761EF9">
        <w:t>Supplementary Fig. 1</w:t>
      </w:r>
      <w:r>
        <w:t xml:space="preserve">a and b). </w:t>
      </w:r>
      <w:r w:rsidR="00024730">
        <w:t xml:space="preserve">Some instances of differential mutational signature composition between tumor samples </w:t>
      </w:r>
      <w:r w:rsidR="004154A3">
        <w:t>with</w:t>
      </w:r>
      <w:r w:rsidR="00024730">
        <w:t xml:space="preserve"> different </w:t>
      </w:r>
      <w:r w:rsidR="00024730" w:rsidRPr="008B6610">
        <w:rPr>
          <w:i/>
          <w:iCs/>
        </w:rPr>
        <w:t>KRAS</w:t>
      </w:r>
      <w:r w:rsidR="00024730">
        <w:t xml:space="preserve"> alleles were identified, though they tended to be differences in magnitude of the signatures, not the</w:t>
      </w:r>
      <w:r w:rsidR="009C3F0C">
        <w:t>ir</w:t>
      </w:r>
      <w:r w:rsidR="00024730">
        <w:t xml:space="preserve"> presence or absence (Supplementary Fig. 2). </w:t>
      </w:r>
      <w:r>
        <w:t xml:space="preserve">Thus, for each cancer, the allelic frequency of </w:t>
      </w:r>
      <w:r>
        <w:rPr>
          <w:i/>
        </w:rPr>
        <w:t>KRAS</w:t>
      </w:r>
      <w:r>
        <w:t xml:space="preserve"> was not </w:t>
      </w:r>
      <w:r w:rsidR="004F5917">
        <w:t xml:space="preserve">caused </w:t>
      </w:r>
      <w:r>
        <w:t xml:space="preserve">primarily by </w:t>
      </w:r>
      <w:r w:rsidR="009D0C53">
        <w:t xml:space="preserve">distinct </w:t>
      </w:r>
      <w:r w:rsidR="009C3F0C">
        <w:t>composition</w:t>
      </w:r>
      <w:r w:rsidR="00150EC1">
        <w:t>s</w:t>
      </w:r>
      <w:r w:rsidR="009D0C53">
        <w:t xml:space="preserve"> </w:t>
      </w:r>
      <w:r>
        <w:t>of mutational processes in individual tumors.</w:t>
      </w:r>
    </w:p>
    <w:p w14:paraId="39BD6F94" w14:textId="1E754DDA" w:rsidR="00E0297D" w:rsidRDefault="00693E84" w:rsidP="0062388D">
      <w:pPr>
        <w:pStyle w:val="BodyText"/>
      </w:pPr>
      <w:r>
        <w:t xml:space="preserve">Each mutational process has a different propensity to induce each </w:t>
      </w:r>
      <w:r w:rsidRPr="008B6610">
        <w:rPr>
          <w:i/>
          <w:iCs/>
        </w:rPr>
        <w:t>KRAS</w:t>
      </w:r>
      <w:r>
        <w:t xml:space="preserve"> allele. </w:t>
      </w:r>
      <w:r w:rsidR="00FF00DF">
        <w:t xml:space="preserve">To discern if specific mutagenic processes were more likely to have caused particular </w:t>
      </w:r>
      <w:r w:rsidR="00FF00DF" w:rsidRPr="00FF00DF">
        <w:rPr>
          <w:i/>
          <w:iCs/>
        </w:rPr>
        <w:t>KRAS</w:t>
      </w:r>
      <w:r w:rsidR="00FF00DF">
        <w:t xml:space="preserve"> alleles, </w:t>
      </w:r>
      <w:r w:rsidR="0011778E">
        <w:t xml:space="preserve">the trinucleotide context of the </w:t>
      </w:r>
      <w:r w:rsidR="0011778E">
        <w:rPr>
          <w:i/>
        </w:rPr>
        <w:t>KRAS</w:t>
      </w:r>
      <w:r w:rsidR="0011778E">
        <w:t xml:space="preserve"> mutation and the relative activity of the mutational signature in that tumor were used to calculate t</w:t>
      </w:r>
      <w:r w:rsidR="00FD56C1" w:rsidRPr="00FF00DF">
        <w:t>he</w:t>
      </w:r>
      <w:r w:rsidR="00FD56C1">
        <w:t xml:space="preserve"> probability that the allele </w:t>
      </w:r>
      <w:r w:rsidR="004F5917">
        <w:t>in</w:t>
      </w:r>
      <w:r w:rsidR="00FF00DF">
        <w:t xml:space="preserve"> </w:t>
      </w:r>
      <w:r w:rsidR="00FD56C1">
        <w:t xml:space="preserve">an individual tumor was caused by any detectable mutational process (Fig. </w:t>
      </w:r>
      <w:r w:rsidR="009C3F0C" w:rsidRPr="009C3F0C">
        <w:t>1</w:t>
      </w:r>
      <w:r w:rsidR="00FD56C1">
        <w:t xml:space="preserve">d). In general, such probabilities reflected the </w:t>
      </w:r>
      <w:r w:rsidR="00FD56C1">
        <w:lastRenderedPageBreak/>
        <w:t xml:space="preserve">underlying distribution of signatures, as seen in the similarities between Figures </w:t>
      </w:r>
      <w:r w:rsidR="009C3F0C" w:rsidRPr="009C3F0C">
        <w:t>1</w:t>
      </w:r>
      <w:r w:rsidR="00FD56C1">
        <w:t xml:space="preserve">c and </w:t>
      </w:r>
      <w:r w:rsidR="009C3F0C" w:rsidRPr="009C3F0C">
        <w:t>1</w:t>
      </w:r>
      <w:r w:rsidR="00FD56C1">
        <w:t>d, suggesting that</w:t>
      </w:r>
      <w:r w:rsidR="00723954">
        <w:t xml:space="preserve">, while the mutational processes were capable of causing the observed </w:t>
      </w:r>
      <w:r w:rsidR="00723954">
        <w:rPr>
          <w:i/>
          <w:iCs/>
        </w:rPr>
        <w:t>KRAS</w:t>
      </w:r>
      <w:r w:rsidR="00723954">
        <w:t xml:space="preserve"> mutations, the</w:t>
      </w:r>
      <w:r w:rsidR="00C14BC8">
        <w:t>y</w:t>
      </w:r>
      <w:r w:rsidR="00723954">
        <w:t xml:space="preserve"> did not strictly determine which mutation was acquired</w:t>
      </w:r>
      <w:r w:rsidR="00FD56C1">
        <w:t>.</w:t>
      </w:r>
    </w:p>
    <w:p w14:paraId="336E6552" w14:textId="4BA3B427" w:rsidR="00E0297D" w:rsidRDefault="00E56937" w:rsidP="0062388D">
      <w:pPr>
        <w:pStyle w:val="BodyText"/>
      </w:pPr>
      <w:r>
        <w:t xml:space="preserve">In </w:t>
      </w:r>
      <w:r w:rsidR="00A5328F">
        <w:t>many</w:t>
      </w:r>
      <w:r>
        <w:t xml:space="preserve"> cases, </w:t>
      </w:r>
      <w:r w:rsidR="00DC55B1">
        <w:t>specific mutational signatures were much more likely to have caused the observed mutation than expected based on their background frequencies</w:t>
      </w:r>
      <w:r w:rsidR="00FD56C1">
        <w:t>. For example, in COAD and PAAD, SBS18 (navy blue bars), likely caused by damage from reactive oxygen species</w:t>
      </w:r>
      <w:r w:rsidR="007C25F7" w:rsidRPr="007C25F7">
        <w:rPr>
          <w:color w:val="000000"/>
          <w:vertAlign w:val="superscript"/>
        </w:rPr>
        <w:t xml:space="preserve"> </w:t>
      </w:r>
      <w:sdt>
        <w:sdtPr>
          <w:rPr>
            <w:color w:val="000000"/>
            <w:vertAlign w:val="superscript"/>
          </w:rPr>
          <w:tag w:val="MENDELEY_CITATION_67f72081-48be-41dd-86a3-6712edae2e55"/>
          <w:id w:val="-479537145"/>
          <w:placeholder>
            <w:docPart w:val="23248060B60C59419A4F6FA80B71880D"/>
          </w:placeholder>
        </w:sdtPr>
        <w:sdtEndPr/>
        <w:sdtContent>
          <w:ins w:id="72" w:author="Author">
            <w:r w:rsidR="006E7FBF" w:rsidRPr="006E7FBF">
              <w:rPr>
                <w:color w:val="000000"/>
                <w:vertAlign w:val="superscript"/>
              </w:rPr>
              <w:t>29,30</w:t>
            </w:r>
          </w:ins>
          <w:del w:id="73" w:author="Author">
            <w:r w:rsidR="00D14579" w:rsidRPr="006E7FBF" w:rsidDel="0022220F">
              <w:rPr>
                <w:color w:val="000000"/>
                <w:vertAlign w:val="superscript"/>
              </w:rPr>
              <w:delText>29,30</w:delText>
            </w:r>
          </w:del>
        </w:sdtContent>
      </w:sdt>
      <w:r w:rsidR="00FD56C1">
        <w:t xml:space="preserve">, was strongly associated with G12C mutations (Fig. </w:t>
      </w:r>
      <w:r w:rsidR="009C3F0C" w:rsidRPr="009C3F0C">
        <w:t>1</w:t>
      </w:r>
      <w:r w:rsidR="00FD56C1">
        <w:t>d</w:t>
      </w:r>
      <w:r w:rsidR="00AB0309">
        <w:t>, Supplementary Fig. 3a, d</w:t>
      </w:r>
      <w:r w:rsidR="00FD56C1">
        <w:t xml:space="preserve">). This corroborated the previous finding that </w:t>
      </w:r>
      <w:r w:rsidR="00FD56C1">
        <w:rPr>
          <w:i/>
        </w:rPr>
        <w:t>KRAS</w:t>
      </w:r>
      <w:r w:rsidR="00FD56C1">
        <w:t xml:space="preserve"> G12C mutations </w:t>
      </w:r>
      <w:r w:rsidR="00B64841">
        <w:t xml:space="preserve">are </w:t>
      </w:r>
      <w:r w:rsidR="00FD56C1">
        <w:t>more frequent in patients with MUTYH-Associated Polyposis</w:t>
      </w:r>
      <w:r w:rsidR="007C25F7" w:rsidRPr="007C25F7">
        <w:rPr>
          <w:color w:val="000000"/>
          <w:vertAlign w:val="superscript"/>
        </w:rPr>
        <w:t xml:space="preserve"> </w:t>
      </w:r>
      <w:sdt>
        <w:sdtPr>
          <w:rPr>
            <w:color w:val="000000"/>
            <w:vertAlign w:val="superscript"/>
          </w:rPr>
          <w:tag w:val="MENDELEY_CITATION_79bfea24-51b7-40eb-86ed-4daa14fb5e97"/>
          <w:id w:val="1030226019"/>
          <w:placeholder>
            <w:docPart w:val="E1DB5DB30DDD5E4E8AD36F2A5280BD5E"/>
          </w:placeholder>
        </w:sdtPr>
        <w:sdtEndPr/>
        <w:sdtContent>
          <w:ins w:id="74" w:author="Author">
            <w:r w:rsidR="006E7FBF" w:rsidRPr="006E7FBF">
              <w:rPr>
                <w:color w:val="000000"/>
                <w:vertAlign w:val="superscript"/>
              </w:rPr>
              <w:t>29</w:t>
            </w:r>
          </w:ins>
          <w:del w:id="75" w:author="Author">
            <w:r w:rsidR="00D14579" w:rsidRPr="006E7FBF" w:rsidDel="0022220F">
              <w:rPr>
                <w:color w:val="000000"/>
                <w:vertAlign w:val="superscript"/>
              </w:rPr>
              <w:delText>29</w:delText>
            </w:r>
          </w:del>
        </w:sdtContent>
      </w:sdt>
      <w:r w:rsidR="00FD56C1">
        <w:t xml:space="preserve">, an autosomal recessive disease form of COAD caused by biallelic loss-of-function mutations to the gene encoding the DNA glycosylase, </w:t>
      </w:r>
      <w:r w:rsidR="00FD56C1">
        <w:rPr>
          <w:i/>
        </w:rPr>
        <w:t>MUTYH</w:t>
      </w:r>
      <w:r w:rsidR="00FD56C1">
        <w:t xml:space="preserve">, responsible for clearing 8-oxoguanine:A mismatches that can cause the G12C mutation. In LUAD, the </w:t>
      </w:r>
      <w:r w:rsidR="00FD56C1">
        <w:rPr>
          <w:i/>
        </w:rPr>
        <w:t>KRAS</w:t>
      </w:r>
      <w:r w:rsidR="00FD56C1">
        <w:t xml:space="preserve"> G12A/C/V mutations were primarily attributable to mutations caused by tobacco smoke, whereas </w:t>
      </w:r>
      <w:r w:rsidR="00FD56C1">
        <w:rPr>
          <w:i/>
        </w:rPr>
        <w:t>KRAS</w:t>
      </w:r>
      <w:r w:rsidR="00FD56C1">
        <w:t xml:space="preserve"> G12D mutations were most likely attributable to clock-like mutations (Fig. </w:t>
      </w:r>
      <w:r w:rsidR="009C3F0C" w:rsidRPr="009C3F0C">
        <w:t>1</w:t>
      </w:r>
      <w:r w:rsidR="00FD56C1">
        <w:t>d</w:t>
      </w:r>
      <w:r w:rsidR="00AB0309">
        <w:t>, Supplementary Fig. 3b</w:t>
      </w:r>
      <w:r w:rsidR="00FD56C1">
        <w:t>). In MM, SBS9, associated with mutations introduced by polymeras</w:t>
      </w:r>
      <w:r w:rsidR="00FD56C1" w:rsidRPr="00802C81">
        <w:t>e</w:t>
      </w:r>
      <w:r w:rsidR="00802C81" w:rsidRPr="00802C81">
        <w:t xml:space="preserve"> η</w:t>
      </w:r>
      <w:r w:rsidR="00FD56C1" w:rsidRPr="00802C81">
        <w:t xml:space="preserve"> </w:t>
      </w:r>
      <w:r w:rsidR="00FD56C1">
        <w:t>repair of activation-induced deaminase (AID) activity</w:t>
      </w:r>
      <w:r w:rsidR="007C25F7" w:rsidRPr="007C25F7">
        <w:rPr>
          <w:color w:val="000000"/>
          <w:vertAlign w:val="superscript"/>
        </w:rPr>
        <w:t xml:space="preserve"> </w:t>
      </w:r>
      <w:sdt>
        <w:sdtPr>
          <w:rPr>
            <w:color w:val="000000"/>
            <w:vertAlign w:val="superscript"/>
          </w:rPr>
          <w:tag w:val="MENDELEY_CITATION_bcbeff0b-9f10-4858-bcca-2b39a4cdb147"/>
          <w:id w:val="-750966803"/>
          <w:placeholder>
            <w:docPart w:val="790A3AF29801CB408770F62840E846F9"/>
          </w:placeholder>
        </w:sdtPr>
        <w:sdtEndPr/>
        <w:sdtContent>
          <w:ins w:id="76" w:author="Author">
            <w:r w:rsidR="006E7FBF" w:rsidRPr="006E7FBF">
              <w:rPr>
                <w:color w:val="000000"/>
                <w:vertAlign w:val="superscript"/>
              </w:rPr>
              <w:t>26,31,32</w:t>
            </w:r>
          </w:ins>
          <w:del w:id="77" w:author="Author">
            <w:r w:rsidR="00D14579" w:rsidRPr="006E7FBF" w:rsidDel="0022220F">
              <w:rPr>
                <w:color w:val="000000"/>
                <w:vertAlign w:val="superscript"/>
              </w:rPr>
              <w:delText>26,31,32</w:delText>
            </w:r>
          </w:del>
        </w:sdtContent>
      </w:sdt>
      <w:r w:rsidR="001704A8">
        <w:t xml:space="preserve">, </w:t>
      </w:r>
      <w:r w:rsidR="00FD56C1">
        <w:t xml:space="preserve">was strongly linked with Q61H (Fig. </w:t>
      </w:r>
      <w:r w:rsidR="009C3F0C" w:rsidRPr="009C3F0C">
        <w:t>1</w:t>
      </w:r>
      <w:r w:rsidR="00FD56C1">
        <w:t>c, d</w:t>
      </w:r>
      <w:r w:rsidR="00AB0309">
        <w:t>, Supplementary Fig. 2c, Supplementary Fig. 3c</w:t>
      </w:r>
      <w:r w:rsidR="00FD56C1">
        <w:t xml:space="preserve">), the most common </w:t>
      </w:r>
      <w:r w:rsidR="00FD56C1">
        <w:rPr>
          <w:i/>
        </w:rPr>
        <w:t>KRAS</w:t>
      </w:r>
      <w:r w:rsidR="00FD56C1">
        <w:t xml:space="preserve"> mutation in that cancer. SBS8, of unknown etiology, had a substantial probability of causing </w:t>
      </w:r>
      <w:r w:rsidR="00150EC1">
        <w:t xml:space="preserve">several </w:t>
      </w:r>
      <w:r w:rsidR="00FD56C1">
        <w:t xml:space="preserve">of the </w:t>
      </w:r>
      <w:r w:rsidR="00FD56C1">
        <w:rPr>
          <w:i/>
        </w:rPr>
        <w:t>KRAS</w:t>
      </w:r>
      <w:r w:rsidR="00FD56C1">
        <w:t xml:space="preserve"> alleles, particularly G12V, across all four cancers</w:t>
      </w:r>
      <w:r w:rsidR="00AB0309">
        <w:t xml:space="preserve"> (Fig. </w:t>
      </w:r>
      <w:r w:rsidR="009C3F0C" w:rsidRPr="009C3F0C">
        <w:t>1</w:t>
      </w:r>
      <w:r w:rsidR="00AB0309">
        <w:t>d, Supplementary Fig. 2, Supplementary Fig. 3)</w:t>
      </w:r>
      <w:r w:rsidR="00FD56C1">
        <w:t>. SBS17, also of uncertain etiology though linked to oxidative stress in other cancers</w:t>
      </w:r>
      <w:r w:rsidR="007C25F7" w:rsidRPr="007C25F7">
        <w:rPr>
          <w:color w:val="000000"/>
          <w:vertAlign w:val="superscript"/>
        </w:rPr>
        <w:t xml:space="preserve"> </w:t>
      </w:r>
      <w:sdt>
        <w:sdtPr>
          <w:rPr>
            <w:color w:val="000000"/>
            <w:vertAlign w:val="superscript"/>
          </w:rPr>
          <w:tag w:val="MENDELEY_CITATION_afa26c0a-44d6-4776-8bf4-3d2c0e8cdeda"/>
          <w:id w:val="1038172573"/>
          <w:placeholder>
            <w:docPart w:val="5A723DF881A1794A96A6F465FC61EF98"/>
          </w:placeholder>
        </w:sdtPr>
        <w:sdtEndPr/>
        <w:sdtContent>
          <w:ins w:id="78" w:author="Author">
            <w:r w:rsidR="006E7FBF" w:rsidRPr="006E7FBF">
              <w:rPr>
                <w:color w:val="000000"/>
                <w:vertAlign w:val="superscript"/>
              </w:rPr>
              <w:t>33</w:t>
            </w:r>
          </w:ins>
          <w:del w:id="79" w:author="Author">
            <w:r w:rsidR="00D14579" w:rsidRPr="006E7FBF" w:rsidDel="0022220F">
              <w:rPr>
                <w:color w:val="000000"/>
                <w:vertAlign w:val="superscript"/>
              </w:rPr>
              <w:delText>33</w:delText>
            </w:r>
          </w:del>
        </w:sdtContent>
      </w:sdt>
      <w:r w:rsidR="001704A8">
        <w:t xml:space="preserve">, </w:t>
      </w:r>
      <w:r w:rsidR="00FD56C1">
        <w:t xml:space="preserve">was </w:t>
      </w:r>
      <w:r w:rsidR="00150EC1">
        <w:t xml:space="preserve">likely </w:t>
      </w:r>
      <w:r w:rsidR="00FD56C1">
        <w:t xml:space="preserve">the </w:t>
      </w:r>
      <w:r w:rsidR="00150EC1">
        <w:t xml:space="preserve">primary </w:t>
      </w:r>
      <w:r w:rsidR="00FD56C1">
        <w:t>cause for Q61H mutations in PAAD</w:t>
      </w:r>
      <w:r w:rsidR="00AB0309">
        <w:t xml:space="preserve"> (Fig. 1d, Supplementary Fig. 3d)</w:t>
      </w:r>
      <w:r w:rsidR="00FD56C1">
        <w:t>.</w:t>
      </w:r>
    </w:p>
    <w:p w14:paraId="2D31CB7D" w14:textId="132D0E44" w:rsidR="00E0297D" w:rsidRDefault="00FD56C1" w:rsidP="007C292B">
      <w:pPr>
        <w:pStyle w:val="Heading2"/>
      </w:pPr>
      <w:bookmarkStart w:id="80" w:name="Xc6bc8b4481aab6d6a043225d0031576527fca21"/>
      <w:r>
        <w:lastRenderedPageBreak/>
        <w:t xml:space="preserve">The frequency of most </w:t>
      </w:r>
      <w:r>
        <w:rPr>
          <w:i/>
        </w:rPr>
        <w:t>KRAS</w:t>
      </w:r>
      <w:r>
        <w:t xml:space="preserve"> alleles cannot be solely attributed to the</w:t>
      </w:r>
      <w:r w:rsidR="009B0B8C">
        <w:t xml:space="preserve"> </w:t>
      </w:r>
      <w:r>
        <w:t>prevalence of detected mutagens.</w:t>
      </w:r>
      <w:bookmarkEnd w:id="80"/>
    </w:p>
    <w:p w14:paraId="2B4AF5BA" w14:textId="44E00715" w:rsidR="0091198C" w:rsidRDefault="00FD56C1" w:rsidP="0062388D">
      <w:pPr>
        <w:pStyle w:val="BodyText"/>
      </w:pPr>
      <w:r>
        <w:t xml:space="preserve">The extent to which mutational signatures represent the mechanism driving </w:t>
      </w:r>
      <w:r>
        <w:rPr>
          <w:i/>
        </w:rPr>
        <w:t>KRAS</w:t>
      </w:r>
      <w:r>
        <w:t xml:space="preserve"> allelic diversity was further analyzed by calculating the predicted frequency of each allele based on the frequency of mutations in the same trinucleotide context throughout the </w:t>
      </w:r>
      <w:r w:rsidR="00AB0309">
        <w:t xml:space="preserve">exome or </w:t>
      </w:r>
      <w:r>
        <w:t xml:space="preserve">genome (Fig. </w:t>
      </w:r>
      <w:r w:rsidR="009C3F0C" w:rsidRPr="009C3F0C">
        <w:t>2</w:t>
      </w:r>
      <w:r w:rsidR="00AB0309">
        <w:rPr>
          <w:rStyle w:val="Hyperlink"/>
        </w:rPr>
        <w:t>a</w:t>
      </w:r>
      <w:r>
        <w:t>; Supplementary</w:t>
      </w:r>
      <w:ins w:id="81" w:author="Author">
        <w:r w:rsidR="00941CD2">
          <w:t xml:space="preserve"> </w:t>
        </w:r>
      </w:ins>
      <w:del w:id="82" w:author="Author">
        <w:r w:rsidDel="00045C63">
          <w:delText xml:space="preserve"> Table</w:delText>
        </w:r>
      </w:del>
      <w:ins w:id="83" w:author="Author">
        <w:r w:rsidR="00045C63">
          <w:t>Data</w:t>
        </w:r>
      </w:ins>
      <w:r>
        <w:t xml:space="preserve"> 6). The null hypothesis tested was that, assuming the cancer would acquire a </w:t>
      </w:r>
      <w:r>
        <w:rPr>
          <w:i/>
        </w:rPr>
        <w:t>KRAS</w:t>
      </w:r>
      <w:r>
        <w:t xml:space="preserve"> mutation</w:t>
      </w:r>
      <w:r w:rsidR="00260D85">
        <w:t xml:space="preserve"> </w:t>
      </w:r>
      <w:r w:rsidR="00BA1C5E">
        <w:t xml:space="preserve">and </w:t>
      </w:r>
      <w:r>
        <w:t xml:space="preserve">one of the common alleles (found in greater than 3% of the tumor samples for a given cancer) was sufficient, the frequency of the </w:t>
      </w:r>
      <w:r>
        <w:rPr>
          <w:i/>
        </w:rPr>
        <w:t>KRAS</w:t>
      </w:r>
      <w:r>
        <w:t xml:space="preserve"> alleles would be determined by the mutational processes alone. The average predicted frequencies across the samples of each cancer were compared against the observed allele frequencies</w:t>
      </w:r>
      <w:r w:rsidR="0091198C">
        <w:t xml:space="preserve"> (Fig</w:t>
      </w:r>
      <w:r w:rsidR="00C14BC8">
        <w:t>.</w:t>
      </w:r>
      <w:r w:rsidR="0091198C">
        <w:t xml:space="preserve"> 2a</w:t>
      </w:r>
      <w:r w:rsidR="00C14BC8">
        <w:t>,</w:t>
      </w:r>
      <w:r w:rsidR="0091198C">
        <w:t xml:space="preserve"> Supplementary </w:t>
      </w:r>
      <w:del w:id="84" w:author="Author">
        <w:r w:rsidR="0091198C" w:rsidDel="00045C63">
          <w:delText>Table</w:delText>
        </w:r>
      </w:del>
      <w:ins w:id="85" w:author="Author">
        <w:r w:rsidR="00045C63">
          <w:t>Data</w:t>
        </w:r>
      </w:ins>
      <w:r w:rsidR="0091198C">
        <w:t xml:space="preserve"> 6)</w:t>
      </w:r>
      <w:r>
        <w:t xml:space="preserve">. </w:t>
      </w:r>
    </w:p>
    <w:p w14:paraId="007A1EC2" w14:textId="54BF76A4" w:rsidR="00AB7EB2" w:rsidRDefault="00FD56C1" w:rsidP="0062388D">
      <w:pPr>
        <w:pStyle w:val="BodyText"/>
      </w:pPr>
      <w:r>
        <w:t>In COAD, G13D was predicted to be the most frequent allele</w:t>
      </w:r>
      <w:r w:rsidR="0091198C">
        <w:t xml:space="preserve"> (27%) but was observed less frequently (20%)</w:t>
      </w:r>
      <w:r>
        <w:t>.</w:t>
      </w:r>
      <w:r w:rsidR="0091198C">
        <w:t xml:space="preserve"> The frequencies of G12S and A146T mutations were also overestimated, whereas</w:t>
      </w:r>
      <w:r>
        <w:t xml:space="preserve"> G12D/V mutations were considerably underestimated</w:t>
      </w:r>
      <w:r w:rsidR="0091198C">
        <w:t>. All are statistically significant and denoted by triangles in Fig. 2a</w:t>
      </w:r>
      <w:r>
        <w:t xml:space="preserve"> (</w:t>
      </w:r>
      <w:del w:id="86" w:author="Author">
        <w:r w:rsidDel="00DB7A43">
          <w:delText>Chi</w:delText>
        </w:r>
      </w:del>
      <w:ins w:id="87" w:author="Author">
        <w:r w:rsidR="00DB7A43" w:rsidRPr="005049CE">
          <w:rPr>
            <w:i/>
            <w:iCs/>
            <w:rPrChange w:id="88" w:author="Author">
              <w:rPr/>
            </w:rPrChange>
          </w:rPr>
          <w:t>χ</w:t>
        </w:r>
      </w:ins>
      <w:r>
        <w:t>-squared test,</w:t>
      </w:r>
      <w:r w:rsidR="00B52A8B">
        <w:t xml:space="preserve"> FDR-adjusted</w:t>
      </w:r>
      <w:r>
        <w:t xml:space="preserve"> p &lt; 0.05). In LUAD, the frequencies of the G12A/D/V alleles were accurately predicted, </w:t>
      </w:r>
      <w:r w:rsidR="0091198C">
        <w:t xml:space="preserve">but </w:t>
      </w:r>
      <w:r>
        <w:t xml:space="preserve">the frequency of the most common allele, G12C, was substantially underestimated. The high frequency of this allele has been attributed to its association with SBS4 caused by tobacco smoke (Fig. </w:t>
      </w:r>
      <w:r w:rsidR="009C3F0C" w:rsidRPr="009C3F0C">
        <w:t>1</w:t>
      </w:r>
      <w:r>
        <w:t xml:space="preserve">c, d), but our observation suggests that there is additional biological pressure promoting this mutation in LUAD. The frequencies of the </w:t>
      </w:r>
      <w:r>
        <w:rPr>
          <w:i/>
        </w:rPr>
        <w:t>KRAS</w:t>
      </w:r>
      <w:r>
        <w:t xml:space="preserve"> alleles were best predicted in MM, with an exception for the most frequent allele, Q61H, which was dramatically underestimated with a predicted frequency of 15.0% but </w:t>
      </w:r>
      <w:r w:rsidR="00693E84">
        <w:t xml:space="preserve">an </w:t>
      </w:r>
      <w:r>
        <w:t xml:space="preserve">actual frequency of 35.7% of </w:t>
      </w:r>
      <w:r>
        <w:rPr>
          <w:i/>
        </w:rPr>
        <w:t>KRAS</w:t>
      </w:r>
      <w:r>
        <w:t xml:space="preserve"> mutations. In PAAD, all of the alleles were observed at a significantly different frequency than predicted by mutational signatures.</w:t>
      </w:r>
      <w:r w:rsidR="00E56414">
        <w:t xml:space="preserve"> In particular, the G12R mutation is expected to occur in </w:t>
      </w:r>
      <w:r w:rsidR="00D33C2A">
        <w:t>5.2</w:t>
      </w:r>
      <w:r w:rsidR="00E56414">
        <w:t xml:space="preserve">% of PAAD tumors, which is far below the actual frequency of </w:t>
      </w:r>
      <w:r w:rsidR="00D33C2A">
        <w:t>16.7</w:t>
      </w:r>
      <w:r w:rsidR="00E56414">
        <w:t>%.</w:t>
      </w:r>
      <w:r w:rsidR="00AF38EE">
        <w:t xml:space="preserve"> </w:t>
      </w:r>
      <w:r w:rsidR="00C01861">
        <w:t>Overall, t</w:t>
      </w:r>
      <w:r>
        <w:t xml:space="preserve">he </w:t>
      </w:r>
      <w:ins w:id="89" w:author="Author">
        <w:r w:rsidR="00DB7A43">
          <w:t xml:space="preserve">Pearson </w:t>
        </w:r>
      </w:ins>
      <w:r>
        <w:t xml:space="preserve">correlations between the observed and </w:t>
      </w:r>
      <w:r>
        <w:lastRenderedPageBreak/>
        <w:t xml:space="preserve">predicted </w:t>
      </w:r>
      <w:r w:rsidR="00D33C2A" w:rsidRPr="00D33C2A">
        <w:rPr>
          <w:i/>
          <w:iCs/>
        </w:rPr>
        <w:t>KRAS</w:t>
      </w:r>
      <w:r w:rsidR="00D33C2A">
        <w:t xml:space="preserve"> </w:t>
      </w:r>
      <w:r>
        <w:t xml:space="preserve">allele frequencies for each cancer </w:t>
      </w:r>
      <w:r w:rsidR="00C01861">
        <w:t>ranged</w:t>
      </w:r>
      <w:r w:rsidR="0024336F">
        <w:t xml:space="preserve"> </w:t>
      </w:r>
      <w:r w:rsidR="00C01861">
        <w:t>from</w:t>
      </w:r>
      <w:r w:rsidR="0024336F">
        <w:t xml:space="preserve"> 0.4 </w:t>
      </w:r>
      <w:r w:rsidR="00C01861">
        <w:t>to</w:t>
      </w:r>
      <w:r w:rsidR="0024336F">
        <w:t xml:space="preserve"> 0.6</w:t>
      </w:r>
      <w:r w:rsidR="0077437A">
        <w:t xml:space="preserve"> (or 0.7-0.9 when restricted to just G12 alleles)</w:t>
      </w:r>
      <w:r w:rsidR="00DB7A43">
        <w:t>.</w:t>
      </w:r>
      <w:r w:rsidR="00C01861">
        <w:t xml:space="preserve"> </w:t>
      </w:r>
      <w:r w:rsidR="00A6436D">
        <w:t>Although t</w:t>
      </w:r>
      <w:r w:rsidR="00C01861">
        <w:t>h</w:t>
      </w:r>
      <w:r w:rsidR="00100011">
        <w:t>e relatively high correlations</w:t>
      </w:r>
      <w:r w:rsidR="0077437A">
        <w:t>,</w:t>
      </w:r>
      <w:r w:rsidR="00100011">
        <w:t xml:space="preserve"> </w:t>
      </w:r>
      <w:r w:rsidR="00C464FC">
        <w:t xml:space="preserve">the significant </w:t>
      </w:r>
      <w:r w:rsidR="00A6436D">
        <w:t>discrepancy</w:t>
      </w:r>
      <w:r w:rsidR="00C464FC">
        <w:t xml:space="preserve"> between observed and predicted frequencies suggest</w:t>
      </w:r>
      <w:r w:rsidR="00A6436D">
        <w:t>s</w:t>
      </w:r>
      <w:r w:rsidR="00C464FC">
        <w:t xml:space="preserve"> that the allelic distributions of </w:t>
      </w:r>
      <w:r w:rsidR="00C464FC" w:rsidRPr="00C464FC">
        <w:rPr>
          <w:i/>
          <w:iCs/>
        </w:rPr>
        <w:t>KRAS</w:t>
      </w:r>
      <w:r w:rsidR="00C464FC">
        <w:t xml:space="preserve"> were</w:t>
      </w:r>
      <w:r w:rsidR="00100011">
        <w:t xml:space="preserve"> </w:t>
      </w:r>
      <w:r>
        <w:t xml:space="preserve">not </w:t>
      </w:r>
      <w:r w:rsidR="00A6436D">
        <w:t xml:space="preserve">solely </w:t>
      </w:r>
      <w:r>
        <w:t>determined by the prevalence of their respective causative single nucleotide substitutions.</w:t>
      </w:r>
    </w:p>
    <w:p w14:paraId="79B5A2DB" w14:textId="7296DF38" w:rsidR="0074108C" w:rsidRDefault="00A6436D" w:rsidP="0062388D">
      <w:pPr>
        <w:pStyle w:val="BodyText"/>
      </w:pPr>
      <w:r>
        <w:t>W</w:t>
      </w:r>
      <w:r w:rsidR="00FD56C1">
        <w:t>e</w:t>
      </w:r>
      <w:r>
        <w:t xml:space="preserve"> also</w:t>
      </w:r>
      <w:r w:rsidR="00FD56C1">
        <w:t xml:space="preserve"> conducted a similar analysis considering </w:t>
      </w:r>
      <w:r>
        <w:t xml:space="preserve">those alleles that were left out in the </w:t>
      </w:r>
      <w:r w:rsidR="00260D85">
        <w:t>previous</w:t>
      </w:r>
      <w:r>
        <w:t xml:space="preserve"> analysis due to their low observed frequency in a given tumor type but are frequent in another tumor type </w:t>
      </w:r>
      <w:r w:rsidR="00FD56C1">
        <w:t>(</w:t>
      </w:r>
      <w:r w:rsidR="00761EF9">
        <w:t xml:space="preserve">Supplementary Fig. </w:t>
      </w:r>
      <w:r w:rsidR="00D07981">
        <w:t>4</w:t>
      </w:r>
      <w:r w:rsidR="00FD56C1">
        <w:t xml:space="preserve">; Supplementary </w:t>
      </w:r>
      <w:del w:id="90" w:author="Author">
        <w:r w:rsidR="00FD56C1" w:rsidDel="00045C63">
          <w:delText>Table</w:delText>
        </w:r>
      </w:del>
      <w:ins w:id="91" w:author="Author">
        <w:r w:rsidR="00045C63">
          <w:t>Data</w:t>
        </w:r>
      </w:ins>
      <w:r w:rsidR="00FD56C1">
        <w:t xml:space="preserve"> 7). The alleles never or rarely found in </w:t>
      </w:r>
      <w:r>
        <w:t xml:space="preserve">a </w:t>
      </w:r>
      <w:r w:rsidR="00FD56C1">
        <w:t xml:space="preserve">cancer were predicted to occur at frequencies ranging from 1.5% (for Q61L in PAAD) to 10.5% (for Q61K in LUAD), indicating that these alleles are not rare because their causative mutations do not occur, but instead because of weak oncogenic fitness in the tissue. For instance, </w:t>
      </w:r>
      <w:r w:rsidR="00FD56C1">
        <w:rPr>
          <w:i/>
        </w:rPr>
        <w:t>KRAS</w:t>
      </w:r>
      <w:r>
        <w:rPr>
          <w:i/>
        </w:rPr>
        <w:t xml:space="preserve"> </w:t>
      </w:r>
      <w:r w:rsidR="00FD56C1">
        <w:t xml:space="preserve">A146T </w:t>
      </w:r>
      <w:r>
        <w:rPr>
          <w:iCs/>
        </w:rPr>
        <w:t xml:space="preserve">was predicted to be 8.9% </w:t>
      </w:r>
      <w:ins w:id="92" w:author="Author">
        <w:r w:rsidR="0022220F">
          <w:rPr>
            <w:iCs/>
          </w:rPr>
          <w:t xml:space="preserve">of </w:t>
        </w:r>
        <w:r w:rsidR="0022220F">
          <w:rPr>
            <w:i/>
          </w:rPr>
          <w:t xml:space="preserve">KRAS </w:t>
        </w:r>
        <w:r w:rsidR="0022220F">
          <w:rPr>
            <w:iCs/>
          </w:rPr>
          <w:t xml:space="preserve">mutations in PAAD </w:t>
        </w:r>
      </w:ins>
      <w:r>
        <w:rPr>
          <w:iCs/>
        </w:rPr>
        <w:t xml:space="preserve">but </w:t>
      </w:r>
      <w:r w:rsidR="00FD56C1">
        <w:t xml:space="preserve">is exceedingly rare in </w:t>
      </w:r>
      <w:del w:id="93" w:author="Author">
        <w:r w:rsidR="00FD56C1" w:rsidDel="0022220F">
          <w:delText>PAAD</w:delText>
        </w:r>
      </w:del>
      <w:ins w:id="94" w:author="Author">
        <w:r w:rsidR="0022220F">
          <w:t>this cancer</w:t>
        </w:r>
      </w:ins>
      <w:r w:rsidR="00FD56C1">
        <w:t xml:space="preserve">, </w:t>
      </w:r>
      <w:r>
        <w:t>consistent</w:t>
      </w:r>
      <w:r w:rsidR="00FD56C1">
        <w:t xml:space="preserve"> with the previous </w:t>
      </w:r>
      <w:r w:rsidR="00696BC8">
        <w:t>demonstration</w:t>
      </w:r>
      <w:r>
        <w:t xml:space="preserve"> </w:t>
      </w:r>
      <w:r w:rsidR="00FD56C1">
        <w:t xml:space="preserve">that forced expression of </w:t>
      </w:r>
      <w:r w:rsidR="00FD56C1">
        <w:rPr>
          <w:i/>
        </w:rPr>
        <w:t>KRAS</w:t>
      </w:r>
      <w:r w:rsidR="00FD56C1">
        <w:t xml:space="preserve"> A146T </w:t>
      </w:r>
      <w:r w:rsidR="00696BC8">
        <w:t xml:space="preserve">in mouse pancreas </w:t>
      </w:r>
      <w:r w:rsidR="00FD56C1">
        <w:t>does not induce pancreatic intraepithelial neoplasia</w:t>
      </w:r>
      <w:del w:id="95" w:author="Author">
        <w:r w:rsidR="00FD56C1" w:rsidDel="00FE358F">
          <w:delText xml:space="preserve"> (PanIN)</w:delText>
        </w:r>
      </w:del>
      <w:r w:rsidR="007C25F7" w:rsidRPr="007C25F7">
        <w:rPr>
          <w:color w:val="000000"/>
          <w:vertAlign w:val="superscript"/>
        </w:rPr>
        <w:t xml:space="preserve"> </w:t>
      </w:r>
      <w:sdt>
        <w:sdtPr>
          <w:rPr>
            <w:color w:val="000000"/>
            <w:vertAlign w:val="superscript"/>
          </w:rPr>
          <w:tag w:val="MENDELEY_CITATION_f13c8f49-048a-496b-81fe-b49d4c24624e"/>
          <w:id w:val="1428237924"/>
          <w:placeholder>
            <w:docPart w:val="6014ECB5498E2441B3A215FCF92C91D6"/>
          </w:placeholder>
        </w:sdtPr>
        <w:sdtEndPr/>
        <w:sdtContent>
          <w:ins w:id="96" w:author="Author">
            <w:r w:rsidR="006E7FBF" w:rsidRPr="006E7FBF">
              <w:rPr>
                <w:color w:val="000000"/>
                <w:vertAlign w:val="superscript"/>
              </w:rPr>
              <w:t>4</w:t>
            </w:r>
          </w:ins>
          <w:del w:id="97" w:author="Author">
            <w:r w:rsidR="00D14579" w:rsidRPr="006E7FBF" w:rsidDel="0022220F">
              <w:rPr>
                <w:color w:val="000000"/>
                <w:vertAlign w:val="superscript"/>
              </w:rPr>
              <w:delText>4</w:delText>
            </w:r>
          </w:del>
        </w:sdtContent>
      </w:sdt>
      <w:r w:rsidR="00FD56C1">
        <w:t xml:space="preserve">. </w:t>
      </w:r>
    </w:p>
    <w:p w14:paraId="476896C4" w14:textId="0834CD71" w:rsidR="0069155B" w:rsidRPr="002E7B22" w:rsidRDefault="00A6436D" w:rsidP="0062388D">
      <w:pPr>
        <w:pStyle w:val="BodyText"/>
      </w:pPr>
      <w:r w:rsidRPr="00A6436D">
        <w:t xml:space="preserve">Another approach to examine the impact of mutagenic processes on allele-specificity was to compare the probability of obtaining </w:t>
      </w:r>
      <w:r w:rsidR="006F6477">
        <w:t>a certain</w:t>
      </w:r>
      <w:r w:rsidRPr="00A6436D">
        <w:t xml:space="preserve"> </w:t>
      </w:r>
      <w:r w:rsidRPr="00A6436D">
        <w:rPr>
          <w:i/>
          <w:iCs/>
        </w:rPr>
        <w:t>KRAS</w:t>
      </w:r>
      <w:r w:rsidRPr="00A6436D">
        <w:t xml:space="preserve"> mutation </w:t>
      </w:r>
      <w:r w:rsidR="006F6477">
        <w:t xml:space="preserve">between tumor samples with the specific mutation, a different </w:t>
      </w:r>
      <w:r w:rsidR="006F6477">
        <w:rPr>
          <w:i/>
          <w:iCs/>
        </w:rPr>
        <w:t>KRAS</w:t>
      </w:r>
      <w:r w:rsidR="006F6477">
        <w:t xml:space="preserve"> mutation, or WT </w:t>
      </w:r>
      <w:r w:rsidR="006F6477">
        <w:rPr>
          <w:i/>
          <w:iCs/>
        </w:rPr>
        <w:t>KRAS</w:t>
      </w:r>
      <w:r w:rsidRPr="00A6436D">
        <w:t xml:space="preserve"> (Fig. 2b). In most cases, </w:t>
      </w:r>
      <w:r w:rsidRPr="00A6436D">
        <w:rPr>
          <w:iCs/>
        </w:rPr>
        <w:t xml:space="preserve">tumors samples with a specific </w:t>
      </w:r>
      <w:r w:rsidRPr="00A6436D">
        <w:rPr>
          <w:i/>
        </w:rPr>
        <w:t>KRAS</w:t>
      </w:r>
      <w:r w:rsidRPr="00A6436D">
        <w:rPr>
          <w:iCs/>
        </w:rPr>
        <w:t xml:space="preserve"> allele did not, on average, have a higher probability of obtaining that mutation than other tumors of the same cancer type. However, this was not true for </w:t>
      </w:r>
      <w:r w:rsidRPr="00A6436D">
        <w:rPr>
          <w:i/>
        </w:rPr>
        <w:t>KRAS</w:t>
      </w:r>
      <w:r w:rsidRPr="00A6436D">
        <w:rPr>
          <w:iCs/>
        </w:rPr>
        <w:t xml:space="preserve"> G12V in COAD and </w:t>
      </w:r>
      <w:r w:rsidRPr="00A6436D">
        <w:rPr>
          <w:i/>
        </w:rPr>
        <w:t>KRAS</w:t>
      </w:r>
      <w:r w:rsidRPr="00A6436D">
        <w:rPr>
          <w:iCs/>
        </w:rPr>
        <w:t xml:space="preserve"> G12C in LUAD (</w:t>
      </w:r>
      <w:r w:rsidR="009F329C" w:rsidRPr="00A6436D">
        <w:rPr>
          <w:iCs/>
        </w:rPr>
        <w:t>Wilcoxon rank-sum test</w:t>
      </w:r>
      <w:r w:rsidR="009F329C">
        <w:rPr>
          <w:iCs/>
        </w:rPr>
        <w:t xml:space="preserve">, </w:t>
      </w:r>
      <w:r w:rsidRPr="00A6436D">
        <w:rPr>
          <w:iCs/>
        </w:rPr>
        <w:t>FDR-adjusted p-value &lt; 0.0</w:t>
      </w:r>
      <w:r w:rsidR="009F329C">
        <w:rPr>
          <w:iCs/>
        </w:rPr>
        <w:t>5</w:t>
      </w:r>
      <w:r w:rsidRPr="00A6436D">
        <w:rPr>
          <w:iCs/>
        </w:rPr>
        <w:t xml:space="preserve">). Interestingly, the </w:t>
      </w:r>
      <w:r w:rsidRPr="00A6436D">
        <w:rPr>
          <w:i/>
        </w:rPr>
        <w:t>KRAS</w:t>
      </w:r>
      <w:r w:rsidRPr="00A6436D">
        <w:rPr>
          <w:iCs/>
        </w:rPr>
        <w:t xml:space="preserve"> G12V mutation in COAD is likely to be caused by mutational signature SBS8 (Fig. 1d, Supplementary Fig. 2a, Supplementary Fig. 3a). </w:t>
      </w:r>
      <w:r w:rsidR="0069155B">
        <w:rPr>
          <w:iCs/>
        </w:rPr>
        <w:t xml:space="preserve">The cause of this signature is currently unknown, though this result indicates that it plays an important role in </w:t>
      </w:r>
      <w:r w:rsidR="0069155B">
        <w:rPr>
          <w:i/>
        </w:rPr>
        <w:t xml:space="preserve">KRAS </w:t>
      </w:r>
      <w:r w:rsidR="0069155B">
        <w:rPr>
          <w:iCs/>
        </w:rPr>
        <w:t xml:space="preserve">G12V mutagenesis. The increased probability of a </w:t>
      </w:r>
      <w:r w:rsidR="0069155B">
        <w:rPr>
          <w:i/>
        </w:rPr>
        <w:t>KRAS</w:t>
      </w:r>
      <w:r w:rsidR="0069155B">
        <w:rPr>
          <w:iCs/>
        </w:rPr>
        <w:t xml:space="preserve"> G12C mutation in tumor samples </w:t>
      </w:r>
      <w:r w:rsidR="00A27B5F">
        <w:rPr>
          <w:iCs/>
        </w:rPr>
        <w:t>that did obtain</w:t>
      </w:r>
      <w:r w:rsidR="009E6D03">
        <w:rPr>
          <w:iCs/>
        </w:rPr>
        <w:t xml:space="preserve"> the allele </w:t>
      </w:r>
      <w:r w:rsidR="00235C71">
        <w:rPr>
          <w:iCs/>
        </w:rPr>
        <w:t xml:space="preserve">compared to </w:t>
      </w:r>
      <w:r w:rsidR="00235C71">
        <w:rPr>
          <w:i/>
        </w:rPr>
        <w:t>KRAS</w:t>
      </w:r>
      <w:r w:rsidR="00235C71">
        <w:rPr>
          <w:iCs/>
        </w:rPr>
        <w:t xml:space="preserve"> WT LUAD tumor samples</w:t>
      </w:r>
      <w:r w:rsidR="00A27B5F">
        <w:rPr>
          <w:iCs/>
        </w:rPr>
        <w:t xml:space="preserve"> is likely due to the strong </w:t>
      </w:r>
      <w:r w:rsidR="00A27B5F">
        <w:rPr>
          <w:iCs/>
        </w:rPr>
        <w:lastRenderedPageBreak/>
        <w:t>association between this mutation and signature SBS4 induced by carcinogens in tobacco smoke.</w:t>
      </w:r>
      <w:r w:rsidR="009E6D03">
        <w:rPr>
          <w:iCs/>
        </w:rPr>
        <w:t xml:space="preserve"> However,</w:t>
      </w:r>
      <w:r w:rsidR="009111CC">
        <w:rPr>
          <w:iCs/>
        </w:rPr>
        <w:t xml:space="preserve"> no difference was detected between tumor samples with </w:t>
      </w:r>
      <w:r w:rsidR="009111CC" w:rsidRPr="009111CC">
        <w:rPr>
          <w:i/>
        </w:rPr>
        <w:t>KRAS</w:t>
      </w:r>
      <w:r w:rsidR="009111CC">
        <w:rPr>
          <w:iCs/>
        </w:rPr>
        <w:t xml:space="preserve"> G12C and </w:t>
      </w:r>
      <w:r w:rsidR="009111CC" w:rsidRPr="009111CC">
        <w:rPr>
          <w:iCs/>
        </w:rPr>
        <w:t>a</w:t>
      </w:r>
      <w:r w:rsidR="009111CC">
        <w:rPr>
          <w:iCs/>
        </w:rPr>
        <w:t xml:space="preserve"> different </w:t>
      </w:r>
      <w:r w:rsidR="009111CC">
        <w:rPr>
          <w:i/>
        </w:rPr>
        <w:t>KRAS</w:t>
      </w:r>
      <w:r w:rsidR="009111CC">
        <w:rPr>
          <w:iCs/>
        </w:rPr>
        <w:t xml:space="preserve"> mutation</w:t>
      </w:r>
      <w:r w:rsidR="00235C71" w:rsidRPr="009E6D03">
        <w:rPr>
          <w:iCs/>
        </w:rPr>
        <w:t xml:space="preserve"> </w:t>
      </w:r>
      <w:r w:rsidR="009E6D03">
        <w:rPr>
          <w:iCs/>
        </w:rPr>
        <w:t>indicat</w:t>
      </w:r>
      <w:r w:rsidR="009111CC">
        <w:rPr>
          <w:iCs/>
        </w:rPr>
        <w:t xml:space="preserve">ing </w:t>
      </w:r>
      <w:r w:rsidR="009E6D03">
        <w:rPr>
          <w:iCs/>
        </w:rPr>
        <w:t xml:space="preserve">that this mutagenic force is not specifically favoring the G12C allele. </w:t>
      </w:r>
      <w:r w:rsidR="00235C71">
        <w:rPr>
          <w:iCs/>
        </w:rPr>
        <w:t xml:space="preserve">Overall, these results </w:t>
      </w:r>
      <w:r w:rsidR="009111CC">
        <w:rPr>
          <w:iCs/>
        </w:rPr>
        <w:t>suggest</w:t>
      </w:r>
      <w:r w:rsidR="00235C71">
        <w:rPr>
          <w:iCs/>
        </w:rPr>
        <w:t xml:space="preserve"> that the probability of </w:t>
      </w:r>
      <w:r w:rsidR="009111CC">
        <w:rPr>
          <w:iCs/>
        </w:rPr>
        <w:t xml:space="preserve">acquiring </w:t>
      </w:r>
      <w:r w:rsidR="00235C71">
        <w:rPr>
          <w:iCs/>
        </w:rPr>
        <w:t xml:space="preserve">a particular </w:t>
      </w:r>
      <w:r w:rsidR="00235C71">
        <w:rPr>
          <w:i/>
        </w:rPr>
        <w:t>KRAS</w:t>
      </w:r>
      <w:r w:rsidR="00235C71">
        <w:rPr>
          <w:iCs/>
        </w:rPr>
        <w:t xml:space="preserve"> allele </w:t>
      </w:r>
      <w:r w:rsidR="009111CC">
        <w:rPr>
          <w:iCs/>
        </w:rPr>
        <w:t>was</w:t>
      </w:r>
      <w:r w:rsidR="00235C71">
        <w:rPr>
          <w:iCs/>
        </w:rPr>
        <w:t xml:space="preserve"> not significantly greater in tumor samples that </w:t>
      </w:r>
      <w:r w:rsidR="0038679B">
        <w:rPr>
          <w:iCs/>
        </w:rPr>
        <w:t xml:space="preserve">did obtain the </w:t>
      </w:r>
      <w:r w:rsidR="0038679B">
        <w:rPr>
          <w:i/>
        </w:rPr>
        <w:t>KRAS</w:t>
      </w:r>
      <w:r w:rsidR="0038679B" w:rsidRPr="009E6D03">
        <w:rPr>
          <w:iCs/>
        </w:rPr>
        <w:t xml:space="preserve"> </w:t>
      </w:r>
      <w:r w:rsidR="0038679B">
        <w:rPr>
          <w:iCs/>
        </w:rPr>
        <w:t>mutation.</w:t>
      </w:r>
    </w:p>
    <w:p w14:paraId="6098F201" w14:textId="4430EE32" w:rsidR="00E0297D" w:rsidRPr="00C01861" w:rsidRDefault="00C01861" w:rsidP="0062388D">
      <w:pPr>
        <w:pStyle w:val="BodyText"/>
      </w:pPr>
      <w:r>
        <w:t xml:space="preserve">Taken together, these results indicate that </w:t>
      </w:r>
      <w:r w:rsidR="002E7B22">
        <w:t xml:space="preserve">while </w:t>
      </w:r>
      <w:r>
        <w:t xml:space="preserve">the active mutational processes in a tissue contributed to which </w:t>
      </w:r>
      <w:r>
        <w:rPr>
          <w:i/>
        </w:rPr>
        <w:t>KRAS</w:t>
      </w:r>
      <w:r>
        <w:t xml:space="preserve"> mutation was gained, but they were not deterministic. Rather</w:t>
      </w:r>
      <w:r w:rsidR="00FD56C1">
        <w:t xml:space="preserve">, </w:t>
      </w:r>
      <w:r w:rsidR="009D5517">
        <w:t xml:space="preserve">how </w:t>
      </w:r>
      <w:r w:rsidR="00FD56C1">
        <w:t xml:space="preserve">the </w:t>
      </w:r>
      <w:r w:rsidR="008E3226">
        <w:t xml:space="preserve">unique </w:t>
      </w:r>
      <w:r w:rsidR="00FD56C1">
        <w:t xml:space="preserve">biological properties of </w:t>
      </w:r>
      <w:r w:rsidR="008E3226">
        <w:t xml:space="preserve">an </w:t>
      </w:r>
      <w:r w:rsidR="00FD56C1">
        <w:t>allele</w:t>
      </w:r>
      <w:r w:rsidR="008E3226">
        <w:t xml:space="preserve"> </w:t>
      </w:r>
      <w:r w:rsidR="009D5517">
        <w:t>interact with the pre-existing signaling context of the tissue</w:t>
      </w:r>
      <w:r w:rsidR="008E3226">
        <w:t>, often</w:t>
      </w:r>
      <w:r w:rsidR="009D5517">
        <w:t xml:space="preserve"> </w:t>
      </w:r>
      <w:r w:rsidR="008E3226">
        <w:t>modified by</w:t>
      </w:r>
      <w:r w:rsidR="009D5517">
        <w:t xml:space="preserve"> additional mutational events</w:t>
      </w:r>
      <w:r w:rsidR="008E3226">
        <w:t>,</w:t>
      </w:r>
      <w:r w:rsidR="00FD56C1">
        <w:t xml:space="preserve"> </w:t>
      </w:r>
      <w:r w:rsidR="008E3226">
        <w:t>is likely a crucial factor in determining</w:t>
      </w:r>
      <w:del w:id="98" w:author="Author">
        <w:r w:rsidR="008E3226" w:rsidDel="00FE358F">
          <w:delText xml:space="preserve"> </w:delText>
        </w:r>
      </w:del>
      <w:r w:rsidR="00FD56C1">
        <w:t xml:space="preserve"> </w:t>
      </w:r>
      <w:r w:rsidR="008E3226">
        <w:t xml:space="preserve">its </w:t>
      </w:r>
      <w:r w:rsidR="009D5517">
        <w:t xml:space="preserve">frequency in cancer. This </w:t>
      </w:r>
      <w:r w:rsidR="00E56414">
        <w:t>explanation</w:t>
      </w:r>
      <w:r w:rsidR="008E3226">
        <w:t xml:space="preserve"> for the distribution of </w:t>
      </w:r>
      <w:r w:rsidR="008E3226" w:rsidRPr="008E3226">
        <w:rPr>
          <w:i/>
          <w:iCs/>
        </w:rPr>
        <w:t>KRAS</w:t>
      </w:r>
      <w:r w:rsidR="008E3226">
        <w:t xml:space="preserve"> alleles</w:t>
      </w:r>
      <w:r w:rsidR="00FD56C1">
        <w:t xml:space="preserve"> warrant</w:t>
      </w:r>
      <w:r w:rsidR="009D5517">
        <w:t>ed</w:t>
      </w:r>
      <w:r w:rsidR="00FD56C1">
        <w:t xml:space="preserve"> further investigation into their genetic interactions.</w:t>
      </w:r>
    </w:p>
    <w:p w14:paraId="66890A1F" w14:textId="09ED33D5" w:rsidR="00E0297D" w:rsidRDefault="00FD56C1" w:rsidP="007C292B">
      <w:pPr>
        <w:pStyle w:val="Heading2"/>
      </w:pPr>
      <w:bookmarkStart w:id="99" w:name="X670d48590497755420eb7ade7f0d07d38957bb7"/>
      <w:r>
        <w:t xml:space="preserve">The </w:t>
      </w:r>
      <w:r>
        <w:rPr>
          <w:i/>
        </w:rPr>
        <w:t>KRAS</w:t>
      </w:r>
      <w:r>
        <w:t xml:space="preserve"> alleles have distinct comutation networks.</w:t>
      </w:r>
      <w:bookmarkEnd w:id="99"/>
    </w:p>
    <w:p w14:paraId="32562779" w14:textId="5E69F7A0" w:rsidR="00E0297D" w:rsidRDefault="00FD56C1" w:rsidP="0062388D">
      <w:pPr>
        <w:pStyle w:val="BodyText"/>
      </w:pPr>
      <w:r>
        <w:t xml:space="preserve">We reasoned that if biological selection is driving </w:t>
      </w:r>
      <w:r>
        <w:rPr>
          <w:i/>
        </w:rPr>
        <w:t>KRAS</w:t>
      </w:r>
      <w:r>
        <w:t xml:space="preserve"> allele selection in cancer, then distinct functions of each mutant form of K-RAS would be reflected in cooperating genetic events. An increased frequency of comutation with another gene suggests a cooperative effect, whereas a reduced frequency of comutation (compared to random) suggests that the second event is functionally redundant or that it introduces an inhibitory effect. The extreme of the latter effect is commonly known as </w:t>
      </w:r>
      <w:r w:rsidR="00114488">
        <w:t>“</w:t>
      </w:r>
      <w:r>
        <w:t>mutual exclusivity.</w:t>
      </w:r>
      <w:r w:rsidR="00114488">
        <w:t>”</w:t>
      </w:r>
      <w:r>
        <w:t xml:space="preserve"> For instance, in COAD, </w:t>
      </w:r>
      <w:r>
        <w:rPr>
          <w:i/>
        </w:rPr>
        <w:t>APC</w:t>
      </w:r>
      <w:r>
        <w:t xml:space="preserve"> comutation enhances the effects of oncogenic </w:t>
      </w:r>
      <w:r>
        <w:rPr>
          <w:i/>
        </w:rPr>
        <w:t>KRAS</w:t>
      </w:r>
      <w:r>
        <w:t xml:space="preserve">-induced hyperactivation of the </w:t>
      </w:r>
      <w:proofErr w:type="spellStart"/>
      <w:r>
        <w:t>Wnt</w:t>
      </w:r>
      <w:proofErr w:type="spellEnd"/>
      <w:r>
        <w:t xml:space="preserve"> signaling pathway, essential for the growth of cancer stem cells in the intestinal crypts</w:t>
      </w:r>
      <w:r w:rsidR="007C25F7" w:rsidRPr="007C25F7">
        <w:rPr>
          <w:color w:val="000000"/>
          <w:vertAlign w:val="superscript"/>
        </w:rPr>
        <w:t xml:space="preserve"> </w:t>
      </w:r>
      <w:sdt>
        <w:sdtPr>
          <w:rPr>
            <w:color w:val="000000"/>
            <w:vertAlign w:val="superscript"/>
          </w:rPr>
          <w:tag w:val="MENDELEY_CITATION_{&quot;properties&quot;:{&quot;noteIndex&quot;:0},&quot;citationID&quot;:&quot;MENDELEY_CITATION_c17f86c3-77e2-4650-ba29-0f6ba6fffcc9&quot;,&quot;isEdited&quot;:false,&quot;citationItems&quot;:[{&quot;id&quot;:&quot;982ec4ed-2181-3b56-ab5c-d6108e78624a&quot;,&quot;itemData&quot;:{&quot;type&quot;:&quot;article-journal&quot;,&quot;id&quot;:&quot;982ec4ed-2181-3b56-ab5c-d6108e78624a&quot;,&quot;title&quot;:&quot;APC and oncogenic KRAS are synergistic in enhancing Wnt signaling in intestinal tumor formation and progression.&quot;,&quot;author&quot;:[{&quot;family&quot;:&quot;Janssen&quot;,&quot;given&quot;:&quot;Klaus-Peter&quot;,&quot;parse-names&quot;:false,&quot;dropping-particle&quot;:&quot;&quot;,&quot;non-dropping-particle&quot;:&quot;&quot;},{&quot;family&quot;:&quot;Alberici&quot;,&quot;given&quot;:&quot;Paola&quot;,&quot;parse-names&quot;:false,&quot;dropping-particle&quot;:&quot;&quot;,&quot;non-dropping-particle&quot;:&quot;&quot;},{&quot;family&quot;:&quot;Fsihi&quot;,&quot;given&quot;:&quot;Hafida&quot;,&quot;parse-names&quot;:false,&quot;dropping-particle&quot;:&quot;&quot;,&quot;non-dropping-particle&quot;:&quot;&quot;},{&quot;family&quot;:&quot;Gaspar&quot;,&quot;given&quot;:&quot;Claudia&quot;,&quot;parse-names&quot;:false,&quot;dropping-particle&quot;:&quot;&quot;,&quot;non-dropping-particle&quot;:&quot;&quot;},{&quot;family&quot;:&quot;Breukel&quot;,&quot;given&quot;:&quot;Cor&quot;,&quot;parse-names&quot;:false,&quot;dropping-particle&quot;:&quot;&quot;,&quot;non-dropping-particle&quot;:&quot;&quot;},{&quot;family&quot;:&quot;Franken&quot;,&quot;given&quot;:&quot;Patrick&quot;,&quot;parse-names&quot;:false,&quot;dropping-particle&quot;:&quot;&quot;,&quot;non-dropping-particle&quot;:&quot;&quot;},{&quot;family&quot;:&quot;Rosty&quot;,&quot;given&quot;:&quot;Christophe&quot;,&quot;parse-names&quot;:false,&quot;dropping-particle&quot;:&quot;&quot;,&quot;non-dropping-particle&quot;:&quot;&quot;},{&quot;family&quot;:&quot;Abal&quot;,&quot;given&quot;:&quot;Miguel&quot;,&quot;parse-names&quot;:false,&quot;dropping-particle&quot;:&quot;&quot;,&quot;non-dropping-particle&quot;:&quot;&quot;},{&quot;family&quot;:&quot;Marjou&quot;,&quot;given&quot;:&quot;Fatima&quot;,&quot;parse-names&quot;:false,&quot;dropping-particle&quot;:&quot;&quot;,&quot;non-dropping-particle&quot;:&quot;el&quot;},{&quot;family&quot;:&quot;Smits&quot;,&quot;given&quot;:&quot;Ron&quot;,&quot;parse-names&quot;:false,&quot;dropping-particle&quot;:&quot;&quot;,&quot;non-dropping-particle&quot;:&quot;&quot;},{&quot;family&quot;:&quot;Louvard&quot;,&quot;given&quot;:&quot;Daniel&quot;,&quot;parse-names&quot;:false,&quot;dropping-particle&quot;:&quot;&quot;,&quot;non-dropping-particle&quot;:&quot;&quot;},{&quot;family&quot;:&quot;Fodde&quot;,&quot;given&quot;:&quot;Riccardo&quot;,&quot;parse-names&quot;:false,&quot;dropping-particle&quot;:&quot;&quot;,&quot;non-dropping-particle&quot;:&quot;&quot;},{&quot;family&quot;:&quot;Robine&quot;,&quot;given&quot;:&quot;Sylvie&quot;,&quot;parse-names&quot;:false,&quot;dropping-particle&quot;:&quot;&quot;,&quot;non-dropping-particle&quot;:&quot;&quot;}],&quot;container-title&quot;:&quot;Gastroenterology&quot;,&quot;accessed&quot;:{&quot;date-parts&quot;:[[2019,5,5]]},&quot;DOI&quot;:&quot;10.1053/j.gastro.2006.08.011&quot;,&quot;ISSN&quot;:&quot;0016-5085&quot;,&quot;PMID&quot;:&quot;17030180&quot;,&quot;URL&quot;:&quot;http://www.stanford.edu/rnusse/&quot;,&quot;issued&quot;:{&quot;date-parts&quot;:[[2006,10]]},&quot;page&quot;:&quot;1096-109&quot;,&quot;abstract&quot;:&quot;BACKGROUND &amp; AIMS Synchronous activation of the Wnt signaling pathway, mostly because of loss of function of the APC tumor suppressor, and of the oncogenic KRAS-signaling pathway is very frequent in colorectal cancer and is associated with poor prognosis. METHODS We have generated a compound transgenic mouse model, KRAS(V12G)/Apc(+/1638N), to recapitulate the human disease and compared it with single transgenic littermates. RESULTS Compound mutant mice are characterized by a 10-fold increase in tumor multiplicity and by accelerated tumor progression, resulting in strongly enhanced morbidity and mortality. Tumors from compound mutant mice proliferate faster and show decreased levels of apoptosis. Several lines of evidence indicate that the observed increase in tumor multiplicity and malignant transformation is caused by the synergistic activation of Wnt signaling in cells with oncogenic KRAS and loss-of-function Apc mutations. Activated KRAS is known to induce tyrosine phosphorylation of beta-catenin, leading to its release from E-cadherin at the adherens junction. This results in an increased beta-catenin pool in the cytoplasma, its subsequent translocation to the nucleus, and the transcriptional activation of Wnt downstream target genes. Accordingly, intestinal tumors from KRAS(V12G)/Apc(+/1638N) mice show a significant increase in cells with nuclear accumulation of beta-catenin when compared with Apc(+/1638N) animals. Moreover, Apc/KRAS-mutant embryonic stem cells show a significantly enhanced beta-catenin/T-cell factor-mediated transcriptional activation, accompanied by increased beta-catenin nuclear localization. CONCLUSIONS This KRAS-induced increase in Wnt/beta-catenin signaling may enhance the plasticity and self-renewal capacity of the tumor, thus resulting in the drastically augmented tumor multiplicity and malignant behavior in compound mutant animals.&quot;,&quot;issue&quot;:&quot;4&quot;,&quot;volume&quot;:&quot;131&quot;},&quot;isTemporary&quot;:false}],&quot;manualOverride&quot;:{&quot;isManuallyOverriden&quot;:false,&quot;manualOverrideText&quot;:&quot;&quot;,&quot;citeprocText&quot;:&quot;&lt;sup&gt;34–37&lt;/sup&gt;&quot;}}"/>
          <w:id w:val="-28878580"/>
          <w:placeholder>
            <w:docPart w:val="CBBC1FA69EA58A46B2A693E8734C6FE3"/>
          </w:placeholder>
        </w:sdtPr>
        <w:sdtEndPr/>
        <w:sdtContent>
          <w:ins w:id="100" w:author="Author">
            <w:r w:rsidR="006E7FBF" w:rsidRPr="006E7FBF">
              <w:rPr>
                <w:color w:val="000000"/>
                <w:vertAlign w:val="superscript"/>
              </w:rPr>
              <w:t>34</w:t>
            </w:r>
          </w:ins>
          <w:del w:id="101" w:author="Author">
            <w:r w:rsidR="00D14579" w:rsidRPr="006E7FBF" w:rsidDel="0022220F">
              <w:rPr>
                <w:color w:val="000000"/>
                <w:vertAlign w:val="superscript"/>
              </w:rPr>
              <w:delText>34–37</w:delText>
            </w:r>
          </w:del>
        </w:sdtContent>
      </w:sdt>
      <w:r>
        <w:t xml:space="preserve">. Alternatively, in LUAD, the mutational activation of </w:t>
      </w:r>
      <w:r>
        <w:rPr>
          <w:i/>
        </w:rPr>
        <w:t>EGFR</w:t>
      </w:r>
      <w:r>
        <w:t xml:space="preserve"> was demonstrated to be cytotoxic in the presence of a </w:t>
      </w:r>
      <w:r>
        <w:rPr>
          <w:i/>
        </w:rPr>
        <w:t>KRAS</w:t>
      </w:r>
      <w:r>
        <w:t xml:space="preserve"> mutant, and, thus, the two are rarely found in the same tumor</w:t>
      </w:r>
      <w:r w:rsidR="007C25F7" w:rsidRPr="007C25F7">
        <w:rPr>
          <w:color w:val="000000"/>
          <w:vertAlign w:val="superscript"/>
        </w:rPr>
        <w:t xml:space="preserve"> </w:t>
      </w:r>
      <w:sdt>
        <w:sdtPr>
          <w:rPr>
            <w:color w:val="000000"/>
            <w:vertAlign w:val="superscript"/>
          </w:rPr>
          <w:tag w:val="MENDELEY_CITATION_2302db52-5eb5-4bb7-a9a4-b43b3a2b7b39"/>
          <w:id w:val="1433390465"/>
          <w:placeholder>
            <w:docPart w:val="7DF977714F0C8F48AE2184372191EA72"/>
          </w:placeholder>
        </w:sdtPr>
        <w:sdtEndPr/>
        <w:sdtContent>
          <w:ins w:id="102" w:author="Author">
            <w:r w:rsidR="006E7FBF" w:rsidRPr="006E7FBF">
              <w:rPr>
                <w:color w:val="000000"/>
                <w:vertAlign w:val="superscript"/>
              </w:rPr>
              <w:t>35,36</w:t>
            </w:r>
          </w:ins>
          <w:del w:id="103" w:author="Author">
            <w:r w:rsidR="00D14579" w:rsidRPr="006E7FBF" w:rsidDel="0022220F">
              <w:rPr>
                <w:color w:val="000000"/>
                <w:vertAlign w:val="superscript"/>
              </w:rPr>
              <w:delText>38,39</w:delText>
            </w:r>
          </w:del>
        </w:sdtContent>
      </w:sdt>
      <w:r>
        <w:t>.</w:t>
      </w:r>
    </w:p>
    <w:p w14:paraId="2E350920" w14:textId="05F47F83" w:rsidR="00E0297D" w:rsidRDefault="00FD56C1" w:rsidP="0062388D">
      <w:pPr>
        <w:pStyle w:val="BodyText"/>
      </w:pPr>
      <w:r>
        <w:t xml:space="preserve">The comutation interactions between each </w:t>
      </w:r>
      <w:r>
        <w:rPr>
          <w:i/>
        </w:rPr>
        <w:t>KRAS</w:t>
      </w:r>
      <w:r>
        <w:t xml:space="preserve"> allele and every other mutated gene were investigated using a one-sided Fisher’s exact test of association to identify increased rates of </w:t>
      </w:r>
      <w:r>
        <w:lastRenderedPageBreak/>
        <w:t xml:space="preserve">comutation and a test for mutual exclusivity proposed by </w:t>
      </w:r>
      <w:proofErr w:type="spellStart"/>
      <w:r>
        <w:t>Leiserson</w:t>
      </w:r>
      <w:proofErr w:type="spellEnd"/>
      <w:r>
        <w:t xml:space="preserve"> </w:t>
      </w:r>
      <w:r>
        <w:rPr>
          <w:i/>
        </w:rPr>
        <w:t>et al.</w:t>
      </w:r>
      <w:sdt>
        <w:sdtPr>
          <w:rPr>
            <w:color w:val="000000"/>
            <w:vertAlign w:val="superscript"/>
          </w:rPr>
          <w:tag w:val="MENDELEY_CITATION_900cd54f-53fe-49e3-806d-2fa418e94878"/>
          <w:id w:val="-559015678"/>
          <w:placeholder>
            <w:docPart w:val="DefaultPlaceholder_-1854013440"/>
          </w:placeholder>
        </w:sdtPr>
        <w:sdtEndPr/>
        <w:sdtContent>
          <w:ins w:id="104" w:author="Author">
            <w:r w:rsidR="006E7FBF" w:rsidRPr="006E7FBF">
              <w:rPr>
                <w:color w:val="000000"/>
                <w:vertAlign w:val="superscript"/>
              </w:rPr>
              <w:t>37</w:t>
            </w:r>
          </w:ins>
          <w:del w:id="105" w:author="Author">
            <w:r w:rsidR="00D14579" w:rsidRPr="006E7FBF" w:rsidDel="0022220F">
              <w:rPr>
                <w:color w:val="000000"/>
                <w:vertAlign w:val="superscript"/>
              </w:rPr>
              <w:delText>40</w:delText>
            </w:r>
          </w:del>
        </w:sdtContent>
      </w:sdt>
      <w:r>
        <w:t xml:space="preserve"> to identify reduced rates of comutation (Supplementary </w:t>
      </w:r>
      <w:del w:id="106" w:author="Author">
        <w:r w:rsidDel="00045C63">
          <w:delText>Table</w:delText>
        </w:r>
      </w:del>
      <w:ins w:id="107" w:author="Author">
        <w:r w:rsidR="00045C63">
          <w:t>Data</w:t>
        </w:r>
      </w:ins>
      <w:r>
        <w:t xml:space="preserve"> 8).</w:t>
      </w:r>
      <w:r w:rsidR="00D90811">
        <w:t xml:space="preserve"> To reduce the number of false positive interactions, multiple filters were applied to restrict which genes were tested, including only testing for </w:t>
      </w:r>
      <w:r w:rsidR="002038EB">
        <w:t xml:space="preserve">increased or reduced </w:t>
      </w:r>
      <w:r w:rsidR="00D90811">
        <w:t>comutation interactions with genes mutated in at least 1% or 2% of tumor samples of a cancer type, respectively</w:t>
      </w:r>
      <w:r w:rsidR="002038EB">
        <w:t xml:space="preserve"> (see Methods).</w:t>
      </w:r>
      <w:r w:rsidR="001704A8">
        <w:t xml:space="preserve"> </w:t>
      </w:r>
      <w:r>
        <w:t xml:space="preserve"> The result of the comutation analysis on COAD tumors was a weakly connected network of the </w:t>
      </w:r>
      <w:r>
        <w:rPr>
          <w:i/>
        </w:rPr>
        <w:t>KRAS</w:t>
      </w:r>
      <w:r>
        <w:t xml:space="preserve"> alleles with only a few genes linking the alleles together (Fig. </w:t>
      </w:r>
      <w:r w:rsidR="007C25F7" w:rsidRPr="007C25F7">
        <w:t>3</w:t>
      </w:r>
      <w:r>
        <w:t xml:space="preserve">a). These linking genes tended to be well-studied cancer genes such as </w:t>
      </w:r>
      <w:r>
        <w:rPr>
          <w:i/>
        </w:rPr>
        <w:t>BRAF</w:t>
      </w:r>
      <w:r w:rsidR="00ED53B9">
        <w:rPr>
          <w:iCs/>
        </w:rPr>
        <w:t xml:space="preserve"> (primarily V600E mutations)</w:t>
      </w:r>
      <w:r>
        <w:t xml:space="preserve">, </w:t>
      </w:r>
      <w:r>
        <w:rPr>
          <w:i/>
        </w:rPr>
        <w:t>APC</w:t>
      </w:r>
      <w:r w:rsidR="00ED53B9">
        <w:rPr>
          <w:i/>
        </w:rPr>
        <w:t xml:space="preserve"> </w:t>
      </w:r>
      <w:r w:rsidR="00ED53B9">
        <w:rPr>
          <w:iCs/>
        </w:rPr>
        <w:t>(mostly nonsense truncating mutations)</w:t>
      </w:r>
      <w:r>
        <w:t xml:space="preserve">, and </w:t>
      </w:r>
      <w:r>
        <w:rPr>
          <w:i/>
        </w:rPr>
        <w:t>TP53</w:t>
      </w:r>
      <w:r w:rsidR="00ED53B9">
        <w:rPr>
          <w:iCs/>
        </w:rPr>
        <w:t xml:space="preserve"> (primarily </w:t>
      </w:r>
      <w:r w:rsidR="00316500">
        <w:rPr>
          <w:iCs/>
        </w:rPr>
        <w:t xml:space="preserve">mutations </w:t>
      </w:r>
      <w:r w:rsidR="00ED53B9">
        <w:rPr>
          <w:iCs/>
        </w:rPr>
        <w:t xml:space="preserve">in </w:t>
      </w:r>
      <w:r w:rsidR="00316500">
        <w:rPr>
          <w:iCs/>
        </w:rPr>
        <w:t xml:space="preserve">the </w:t>
      </w:r>
      <w:r w:rsidR="00ED53B9">
        <w:rPr>
          <w:iCs/>
        </w:rPr>
        <w:t>sequence encoding the DNA</w:t>
      </w:r>
      <w:r w:rsidR="002878F3">
        <w:rPr>
          <w:iCs/>
        </w:rPr>
        <w:t>-</w:t>
      </w:r>
      <w:r w:rsidR="00ED53B9">
        <w:rPr>
          <w:iCs/>
        </w:rPr>
        <w:t>binding domain of the protein)</w:t>
      </w:r>
      <w:r>
        <w:t xml:space="preserve">. Contrary to a common assumption, while </w:t>
      </w:r>
      <w:r>
        <w:rPr>
          <w:i/>
        </w:rPr>
        <w:t>KRAS</w:t>
      </w:r>
      <w:r>
        <w:t xml:space="preserve"> and </w:t>
      </w:r>
      <w:r>
        <w:rPr>
          <w:i/>
        </w:rPr>
        <w:t>TP53</w:t>
      </w:r>
      <w:r>
        <w:t xml:space="preserve"> </w:t>
      </w:r>
      <w:r w:rsidR="00316500">
        <w:t xml:space="preserve">were </w:t>
      </w:r>
      <w:r>
        <w:t xml:space="preserve">frequently found mutated in the same tumor, there </w:t>
      </w:r>
      <w:r w:rsidR="00316500">
        <w:t>wa</w:t>
      </w:r>
      <w:r>
        <w:t xml:space="preserve">s a detectable reduction in comutation between </w:t>
      </w:r>
      <w:r>
        <w:rPr>
          <w:i/>
        </w:rPr>
        <w:t>TP53</w:t>
      </w:r>
      <w:r>
        <w:t xml:space="preserve"> with </w:t>
      </w:r>
      <w:r>
        <w:rPr>
          <w:i/>
        </w:rPr>
        <w:t>KRAS</w:t>
      </w:r>
      <w:r>
        <w:t xml:space="preserve"> G12D and G13D compared to the rest of the alleles (Fig. </w:t>
      </w:r>
      <w:r w:rsidR="007C25F7" w:rsidRPr="007C25F7">
        <w:t>3</w:t>
      </w:r>
      <w:r>
        <w:t>b).</w:t>
      </w:r>
    </w:p>
    <w:p w14:paraId="16ED9E6F" w14:textId="4C1695B1" w:rsidR="00FB7D48" w:rsidRDefault="00FD56C1" w:rsidP="0062388D">
      <w:pPr>
        <w:pStyle w:val="BodyText"/>
      </w:pPr>
      <w:r>
        <w:t xml:space="preserve">Consistent with the idea that each allele is functionally distinct, a substantial number of genes comutated with just one </w:t>
      </w:r>
      <w:r>
        <w:rPr>
          <w:i/>
        </w:rPr>
        <w:t>KRAS</w:t>
      </w:r>
      <w:r>
        <w:t xml:space="preserve"> allele. To gain functional insight into the network, genes known to physically interact with K-RAS</w:t>
      </w:r>
      <w:r w:rsidR="007C25F7" w:rsidRPr="007C25F7">
        <w:rPr>
          <w:color w:val="000000"/>
          <w:vertAlign w:val="superscript"/>
        </w:rPr>
        <w:t xml:space="preserve"> </w:t>
      </w:r>
      <w:sdt>
        <w:sdtPr>
          <w:rPr>
            <w:color w:val="000000"/>
            <w:vertAlign w:val="superscript"/>
          </w:rPr>
          <w:tag w:val="MENDELEY_CITATION_35a196e7-e5bd-47ac-8203-eafebae6bc52"/>
          <w:id w:val="-1383630852"/>
          <w:placeholder>
            <w:docPart w:val="F6C7208D5D4406469EB02EF41DDF0044"/>
          </w:placeholder>
        </w:sdtPr>
        <w:sdtEndPr/>
        <w:sdtContent>
          <w:ins w:id="108" w:author="Author">
            <w:r w:rsidR="006E7FBF" w:rsidRPr="006E7FBF">
              <w:rPr>
                <w:color w:val="000000"/>
                <w:vertAlign w:val="superscript"/>
              </w:rPr>
              <w:t>16</w:t>
            </w:r>
          </w:ins>
          <w:del w:id="109" w:author="Author">
            <w:r w:rsidR="003523EB" w:rsidRPr="006E7FBF" w:rsidDel="00D14579">
              <w:rPr>
                <w:color w:val="000000"/>
                <w:vertAlign w:val="superscript"/>
              </w:rPr>
              <w:delText>16</w:delText>
            </w:r>
          </w:del>
        </w:sdtContent>
      </w:sdt>
      <w:r>
        <w:t>,</w:t>
      </w:r>
      <w:r w:rsidR="00D33C2A">
        <w:t xml:space="preserve"> </w:t>
      </w:r>
      <w:r>
        <w:t>signal up- or downstream of K-RAS</w:t>
      </w:r>
      <w:r w:rsidR="007C25F7" w:rsidRPr="007C25F7">
        <w:rPr>
          <w:color w:val="000000"/>
          <w:vertAlign w:val="superscript"/>
        </w:rPr>
        <w:t xml:space="preserve"> </w:t>
      </w:r>
      <w:sdt>
        <w:sdtPr>
          <w:rPr>
            <w:color w:val="000000"/>
            <w:vertAlign w:val="superscript"/>
          </w:rPr>
          <w:tag w:val="MENDELEY_CITATION_{&quot;properties&quot;:{&quot;noteIndex&quot;:0},&quot;citationID&quot;:&quot;MENDELEY_CITATION_cccaa5ee-a0e6-4b2d-8397-fffd4ffa3184&quot;,&quot;isEdited&quot;:false,&quot;citationItems&quot;:[{&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manualOverride&quot;:{&quot;isManuallyOverriden&quot;:false,&quot;manualOverrideText&quot;:&quot;&quot;,&quot;citeprocText&quot;:&quot;&lt;sup&gt;38,39&lt;/sup&gt;&quot;}}"/>
          <w:id w:val="-604341358"/>
          <w:placeholder>
            <w:docPart w:val="763972544BB5A042AFB7D3255AD443BB"/>
          </w:placeholder>
        </w:sdtPr>
        <w:sdtEndPr/>
        <w:sdtContent>
          <w:ins w:id="110" w:author="Author">
            <w:r w:rsidR="006E7FBF" w:rsidRPr="006E7FBF">
              <w:rPr>
                <w:color w:val="000000"/>
                <w:vertAlign w:val="superscript"/>
              </w:rPr>
              <w:t>38</w:t>
            </w:r>
          </w:ins>
          <w:del w:id="111" w:author="Author">
            <w:r w:rsidR="003523EB" w:rsidRPr="006E7FBF" w:rsidDel="00D14579">
              <w:rPr>
                <w:color w:val="000000"/>
                <w:vertAlign w:val="superscript"/>
              </w:rPr>
              <w:delText>41,42</w:delText>
            </w:r>
          </w:del>
        </w:sdtContent>
      </w:sdt>
      <w:r>
        <w:t>,</w:t>
      </w:r>
      <w:r w:rsidR="00D33C2A">
        <w:t xml:space="preserve"> </w:t>
      </w:r>
      <w:r>
        <w:t>or are known oncogenes</w:t>
      </w:r>
      <w:r w:rsidR="00693E84">
        <w:t xml:space="preserve"> or tumor suppressor genes</w:t>
      </w:r>
      <w:r w:rsidR="00316500">
        <w:t xml:space="preserve"> </w:t>
      </w:r>
      <w:sdt>
        <w:sdtPr>
          <w:rPr>
            <w:color w:val="000000"/>
            <w:vertAlign w:val="superscript"/>
          </w:rPr>
          <w:tag w:val="MENDELEY_CITATION_{&quot;properties&quot;:{&quot;noteIndex&quot;:0},&quot;citationID&quot;:&quot;MENDELEY_CITATION_9c7e6a73-9403-487e-881c-ac4087bc7a68&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40,41&lt;/sup&gt;&quot;}}"/>
          <w:id w:val="-1187362635"/>
          <w:placeholder>
            <w:docPart w:val="DefaultPlaceholder_-1854013440"/>
          </w:placeholder>
        </w:sdtPr>
        <w:sdtEndPr/>
        <w:sdtContent>
          <w:ins w:id="112" w:author="Author">
            <w:r w:rsidR="006E7FBF" w:rsidRPr="006E7FBF">
              <w:rPr>
                <w:color w:val="000000"/>
                <w:vertAlign w:val="superscript"/>
              </w:rPr>
              <w:t>39</w:t>
            </w:r>
          </w:ins>
          <w:del w:id="113" w:author="Author">
            <w:r w:rsidR="003523EB" w:rsidRPr="006E7FBF" w:rsidDel="00D14579">
              <w:rPr>
                <w:color w:val="000000"/>
                <w:vertAlign w:val="superscript"/>
              </w:rPr>
              <w:delText>43,44</w:delText>
            </w:r>
          </w:del>
        </w:sdtContent>
      </w:sdt>
      <w:r>
        <w:t xml:space="preserve"> were extracted (Fig. </w:t>
      </w:r>
      <w:r w:rsidR="007C25F7" w:rsidRPr="00B24ECC">
        <w:t>3</w:t>
      </w:r>
      <w:r>
        <w:t xml:space="preserve">b). Several </w:t>
      </w:r>
      <w:r>
        <w:rPr>
          <w:i/>
        </w:rPr>
        <w:t>KRAS</w:t>
      </w:r>
      <w:r>
        <w:t xml:space="preserve"> alleles had reduced comutation with </w:t>
      </w:r>
      <w:r>
        <w:rPr>
          <w:i/>
        </w:rPr>
        <w:t>NRAS</w:t>
      </w:r>
      <w:r>
        <w:t xml:space="preserve"> and </w:t>
      </w:r>
      <w:r>
        <w:rPr>
          <w:i/>
        </w:rPr>
        <w:t>BRAF</w:t>
      </w:r>
      <w:r>
        <w:t xml:space="preserve"> and increased comutation with </w:t>
      </w:r>
      <w:r>
        <w:rPr>
          <w:i/>
        </w:rPr>
        <w:t>APC</w:t>
      </w:r>
      <w:r>
        <w:t xml:space="preserve"> and </w:t>
      </w:r>
      <w:r>
        <w:rPr>
          <w:i/>
        </w:rPr>
        <w:t>PIK3CA</w:t>
      </w:r>
      <w:r>
        <w:t>, interactions that have been previously documented</w:t>
      </w:r>
      <w:r w:rsidR="007C25F7" w:rsidRPr="007C25F7">
        <w:rPr>
          <w:color w:val="000000"/>
          <w:vertAlign w:val="superscript"/>
        </w:rPr>
        <w:t xml:space="preserve"> </w:t>
      </w:r>
      <w:sdt>
        <w:sdtPr>
          <w:rPr>
            <w:color w:val="000000"/>
            <w:vertAlign w:val="superscript"/>
          </w:rPr>
          <w:tag w:val="MENDELEY_CITATION_fbdc72c7-b937-4178-817d-4713224d03ff"/>
          <w:id w:val="1777592070"/>
          <w:placeholder>
            <w:docPart w:val="016724254D40BC41A070BAC47F8DAB34"/>
          </w:placeholder>
        </w:sdtPr>
        <w:sdtEndPr/>
        <w:sdtContent>
          <w:ins w:id="114" w:author="Author">
            <w:r w:rsidR="006E7FBF" w:rsidRPr="006E7FBF">
              <w:rPr>
                <w:color w:val="000000"/>
                <w:vertAlign w:val="superscript"/>
              </w:rPr>
              <w:t>34,40–49</w:t>
            </w:r>
          </w:ins>
          <w:del w:id="115" w:author="Author">
            <w:r w:rsidR="003523EB" w:rsidRPr="006E7FBF" w:rsidDel="00D14579">
              <w:rPr>
                <w:color w:val="000000"/>
                <w:vertAlign w:val="superscript"/>
              </w:rPr>
              <w:delText>34,36,37,45–52</w:delText>
            </w:r>
          </w:del>
        </w:sdtContent>
      </w:sdt>
      <w:r>
        <w:t xml:space="preserve">. </w:t>
      </w:r>
      <w:r w:rsidR="00ED53B9">
        <w:t>Similar</w:t>
      </w:r>
      <w:del w:id="116" w:author="Author">
        <w:r w:rsidR="00ED53B9" w:rsidDel="00FE358F">
          <w:delText>ly</w:delText>
        </w:r>
      </w:del>
      <w:r w:rsidR="00ED53B9">
        <w:t xml:space="preserve"> to </w:t>
      </w:r>
      <w:r w:rsidR="00ED53B9" w:rsidRPr="00ED53B9">
        <w:rPr>
          <w:i/>
          <w:iCs/>
        </w:rPr>
        <w:t>KRAS</w:t>
      </w:r>
      <w:r w:rsidR="00ED53B9">
        <w:t xml:space="preserve">, </w:t>
      </w:r>
      <w:r w:rsidR="00ED53B9" w:rsidRPr="008B6610">
        <w:rPr>
          <w:i/>
          <w:iCs/>
        </w:rPr>
        <w:t>PIK3CA</w:t>
      </w:r>
      <w:r w:rsidR="00ED53B9">
        <w:t xml:space="preserve"> mutations tend to occur in several hotspots, each </w:t>
      </w:r>
      <w:r w:rsidR="00033A6A">
        <w:t>likely</w:t>
      </w:r>
      <w:r w:rsidR="00ED53B9">
        <w:t xml:space="preserve"> having slightly different effects on hyperactivation of the protein. </w:t>
      </w:r>
      <w:r w:rsidR="00033A6A">
        <w:t>However</w:t>
      </w:r>
      <w:r w:rsidR="00ED53B9">
        <w:t>, specifically test</w:t>
      </w:r>
      <w:r w:rsidR="00033A6A">
        <w:t>ing</w:t>
      </w:r>
      <w:r w:rsidR="00ED53B9">
        <w:t xml:space="preserve"> for comutation between </w:t>
      </w:r>
      <w:r w:rsidR="00ED53B9">
        <w:rPr>
          <w:i/>
          <w:iCs/>
        </w:rPr>
        <w:t>KRAS</w:t>
      </w:r>
      <w:r w:rsidR="00ED53B9">
        <w:t xml:space="preserve"> alleles and the most common </w:t>
      </w:r>
      <w:r w:rsidR="00ED53B9">
        <w:rPr>
          <w:i/>
          <w:iCs/>
        </w:rPr>
        <w:t>PIK3CA</w:t>
      </w:r>
      <w:r w:rsidR="00ED53B9">
        <w:t xml:space="preserve"> mutations</w:t>
      </w:r>
      <w:r w:rsidR="00033A6A">
        <w:t xml:space="preserve"> did not reveal any strong preferences for particular activating </w:t>
      </w:r>
      <w:r w:rsidR="00033A6A">
        <w:rPr>
          <w:i/>
          <w:iCs/>
        </w:rPr>
        <w:t>PIK3CA</w:t>
      </w:r>
      <w:r w:rsidR="00033A6A">
        <w:t xml:space="preserve"> mutations</w:t>
      </w:r>
      <w:r w:rsidR="00ED53B9">
        <w:t xml:space="preserve">. </w:t>
      </w:r>
    </w:p>
    <w:p w14:paraId="369C65F2" w14:textId="43E28897" w:rsidR="00015C7A" w:rsidRDefault="00FD56C1" w:rsidP="0062388D">
      <w:pPr>
        <w:pStyle w:val="BodyText"/>
      </w:pPr>
      <w:r>
        <w:t xml:space="preserve">Some novel interactions included increased comutation of </w:t>
      </w:r>
      <w:r>
        <w:rPr>
          <w:i/>
        </w:rPr>
        <w:t>PORCN</w:t>
      </w:r>
      <w:r>
        <w:t xml:space="preserve"> with </w:t>
      </w:r>
      <w:r>
        <w:rPr>
          <w:i/>
        </w:rPr>
        <w:t>KRAS</w:t>
      </w:r>
      <w:r>
        <w:t xml:space="preserve"> A146T, </w:t>
      </w:r>
      <w:r>
        <w:rPr>
          <w:i/>
        </w:rPr>
        <w:t>MTOR</w:t>
      </w:r>
      <w:r>
        <w:t xml:space="preserve"> with G12C, and </w:t>
      </w:r>
      <w:r>
        <w:rPr>
          <w:i/>
        </w:rPr>
        <w:t>SMAD4</w:t>
      </w:r>
      <w:r>
        <w:t xml:space="preserve"> with G12V. </w:t>
      </w:r>
      <w:r w:rsidR="00FB7D48">
        <w:rPr>
          <w:i/>
          <w:iCs/>
        </w:rPr>
        <w:t>KRAS</w:t>
      </w:r>
      <w:r w:rsidR="00FB7D48">
        <w:t xml:space="preserve"> G12V had an increased rate of comutation with </w:t>
      </w:r>
      <w:r w:rsidR="00FB7D48">
        <w:rPr>
          <w:i/>
          <w:iCs/>
        </w:rPr>
        <w:t>TCF7L</w:t>
      </w:r>
      <w:r w:rsidR="00AD7434">
        <w:rPr>
          <w:i/>
          <w:iCs/>
        </w:rPr>
        <w:t>2</w:t>
      </w:r>
      <w:r w:rsidR="00316500">
        <w:t>,</w:t>
      </w:r>
      <w:r w:rsidR="00033A6A">
        <w:t xml:space="preserve"> which encodes TCF4</w:t>
      </w:r>
      <w:r w:rsidR="005630E7">
        <w:t xml:space="preserve">, a regulator of </w:t>
      </w:r>
      <w:proofErr w:type="spellStart"/>
      <w:r w:rsidR="005630E7">
        <w:t>Wnt</w:t>
      </w:r>
      <w:proofErr w:type="spellEnd"/>
      <w:r w:rsidR="005630E7">
        <w:t xml:space="preserve"> </w:t>
      </w:r>
      <w:r w:rsidR="00564332">
        <w:t>signaling</w:t>
      </w:r>
      <w:r w:rsidR="00EF4991">
        <w:t xml:space="preserve"> often dysregulated in COAD</w:t>
      </w:r>
      <w:r w:rsidR="00564332">
        <w:t xml:space="preserve"> </w:t>
      </w:r>
      <w:sdt>
        <w:sdtPr>
          <w:rPr>
            <w:color w:val="000000"/>
            <w:vertAlign w:val="superscript"/>
          </w:rPr>
          <w:tag w:val="MENDELEY_CITATION_65ac889e-432f-4117-807d-48d93057fd82"/>
          <w:id w:val="1075169900"/>
          <w:placeholder>
            <w:docPart w:val="DefaultPlaceholder_-1854013440"/>
          </w:placeholder>
        </w:sdtPr>
        <w:sdtEndPr/>
        <w:sdtContent>
          <w:ins w:id="117" w:author="Author">
            <w:r w:rsidR="006E7FBF" w:rsidRPr="006E7FBF">
              <w:rPr>
                <w:color w:val="000000"/>
                <w:vertAlign w:val="superscript"/>
              </w:rPr>
              <w:t>49–51</w:t>
            </w:r>
          </w:ins>
          <w:del w:id="118" w:author="Author">
            <w:r w:rsidR="003523EB" w:rsidRPr="006E7FBF" w:rsidDel="00D14579">
              <w:rPr>
                <w:color w:val="000000"/>
                <w:vertAlign w:val="superscript"/>
              </w:rPr>
              <w:delText>52–</w:delText>
            </w:r>
            <w:r w:rsidR="003523EB" w:rsidRPr="006E7FBF" w:rsidDel="00D14579">
              <w:rPr>
                <w:color w:val="000000"/>
                <w:vertAlign w:val="superscript"/>
              </w:rPr>
              <w:lastRenderedPageBreak/>
              <w:delText>54</w:delText>
            </w:r>
          </w:del>
        </w:sdtContent>
      </w:sdt>
      <w:r w:rsidR="00EF4991">
        <w:t>, specifically the R488C mutation</w:t>
      </w:r>
      <w:r w:rsidR="00564332">
        <w:t>.</w:t>
      </w:r>
      <w:r w:rsidR="00FB7D48">
        <w:t xml:space="preserve"> </w:t>
      </w:r>
      <w:r>
        <w:t xml:space="preserve">Further, several of the alleles showed enrichment for cellular functions in their comutation networks (Fig. </w:t>
      </w:r>
      <w:r w:rsidR="007C25F7" w:rsidRPr="007C25F7">
        <w:t>3</w:t>
      </w:r>
      <w:r>
        <w:t xml:space="preserve">c). One of the strongest effects was an enrichment in the G12D comutation network of interactors with </w:t>
      </w:r>
      <w:r w:rsidRPr="005049CE">
        <w:rPr>
          <w:iCs/>
          <w:rPrChange w:id="119" w:author="Author">
            <w:rPr>
              <w:i/>
            </w:rPr>
          </w:rPrChange>
        </w:rPr>
        <w:t>YWHAZ</w:t>
      </w:r>
      <w:r>
        <w:t xml:space="preserve">, a 14-3-3 scaffolding protein implicated in modulating </w:t>
      </w:r>
      <w:r w:rsidRPr="00B6357D">
        <w:t>many</w:t>
      </w:r>
      <w:r>
        <w:t xml:space="preserve"> interactions including the activity of Rho guanine nucleotide exchange factor 7 on RAC1 in phagocytosis and cell adhesion</w:t>
      </w:r>
      <w:r w:rsidR="007C25F7" w:rsidRPr="007C25F7">
        <w:rPr>
          <w:color w:val="000000"/>
          <w:vertAlign w:val="superscript"/>
        </w:rPr>
        <w:t xml:space="preserve"> </w:t>
      </w:r>
      <w:sdt>
        <w:sdtPr>
          <w:rPr>
            <w:color w:val="000000"/>
            <w:vertAlign w:val="superscript"/>
          </w:rPr>
          <w:tag w:val="MENDELEY_CITATION_116f9d08-2ba7-4236-b640-3748a849352a"/>
          <w:id w:val="976342666"/>
          <w:placeholder>
            <w:docPart w:val="C77AAAD0861F1845B3D06ED34F9519C0"/>
          </w:placeholder>
        </w:sdtPr>
        <w:sdtEndPr/>
        <w:sdtContent>
          <w:ins w:id="120" w:author="Author">
            <w:r w:rsidR="006E7FBF" w:rsidRPr="006E7FBF">
              <w:rPr>
                <w:color w:val="000000"/>
                <w:vertAlign w:val="superscript"/>
              </w:rPr>
              <w:t>52</w:t>
            </w:r>
          </w:ins>
          <w:del w:id="121" w:author="Author">
            <w:r w:rsidR="003523EB" w:rsidRPr="006E7FBF" w:rsidDel="00D14579">
              <w:rPr>
                <w:color w:val="000000"/>
                <w:vertAlign w:val="superscript"/>
              </w:rPr>
              <w:delText>55</w:delText>
            </w:r>
          </w:del>
        </w:sdtContent>
      </w:sdt>
      <w:r>
        <w:t xml:space="preserve">. Also, genes involved in the Hippo and </w:t>
      </w:r>
      <w:proofErr w:type="spellStart"/>
      <w:r>
        <w:t>Wnt</w:t>
      </w:r>
      <w:proofErr w:type="spellEnd"/>
      <w:r>
        <w:t xml:space="preserve"> signaling, key pathways in COAD, were enriched in the comutation networks of </w:t>
      </w:r>
      <w:r>
        <w:rPr>
          <w:i/>
        </w:rPr>
        <w:t>KRAS</w:t>
      </w:r>
      <w:r>
        <w:t xml:space="preserve"> G12V. The comutation network of the G13D allele was enriched for genes implicated in apoptosis and senescence. Additional genes of interest that had comutation interactions with </w:t>
      </w:r>
      <w:r>
        <w:rPr>
          <w:i/>
        </w:rPr>
        <w:t>KRAS</w:t>
      </w:r>
      <w:r>
        <w:t xml:space="preserve"> G12D are shown in Fig. </w:t>
      </w:r>
      <w:r w:rsidRPr="00D33C2A">
        <w:t>3</w:t>
      </w:r>
      <w:r>
        <w:t xml:space="preserve">d and e. These include increased comutation with </w:t>
      </w:r>
      <w:r>
        <w:rPr>
          <w:i/>
        </w:rPr>
        <w:t>AMER1</w:t>
      </w:r>
      <w:r>
        <w:t xml:space="preserve">, a negative regulator of </w:t>
      </w:r>
      <w:proofErr w:type="spellStart"/>
      <w:r>
        <w:t>Wnt</w:t>
      </w:r>
      <w:proofErr w:type="spellEnd"/>
      <w:r>
        <w:t xml:space="preserve"> signaling</w:t>
      </w:r>
      <w:r w:rsidR="007C25F7" w:rsidRPr="007C25F7">
        <w:rPr>
          <w:color w:val="000000"/>
          <w:vertAlign w:val="superscript"/>
        </w:rPr>
        <w:t xml:space="preserve"> </w:t>
      </w:r>
      <w:sdt>
        <w:sdtPr>
          <w:rPr>
            <w:color w:val="000000"/>
            <w:vertAlign w:val="superscript"/>
          </w:rPr>
          <w:tag w:val="MENDELEY_CITATION_8fa83112-bcd7-49da-b3f2-495ca77cde38"/>
          <w:id w:val="-1554920316"/>
          <w:placeholder>
            <w:docPart w:val="62BF72D6C583C647A2738B54D1C436F1"/>
          </w:placeholder>
        </w:sdtPr>
        <w:sdtEndPr/>
        <w:sdtContent>
          <w:ins w:id="122" w:author="Author">
            <w:r w:rsidR="006E7FBF" w:rsidRPr="006E7FBF">
              <w:rPr>
                <w:color w:val="000000"/>
                <w:vertAlign w:val="superscript"/>
              </w:rPr>
              <w:t>53,54</w:t>
            </w:r>
          </w:ins>
          <w:del w:id="123" w:author="Author">
            <w:r w:rsidR="003523EB" w:rsidRPr="006E7FBF" w:rsidDel="00D14579">
              <w:rPr>
                <w:color w:val="000000"/>
                <w:vertAlign w:val="superscript"/>
              </w:rPr>
              <w:delText>56,57</w:delText>
            </w:r>
          </w:del>
        </w:sdtContent>
      </w:sdt>
      <w:r w:rsidR="00114488">
        <w:t>.</w:t>
      </w:r>
    </w:p>
    <w:p w14:paraId="347CD258" w14:textId="6D5A2723" w:rsidR="00E0297D" w:rsidRDefault="00FD56C1" w:rsidP="0062388D">
      <w:pPr>
        <w:pStyle w:val="BodyText"/>
      </w:pPr>
      <w:r>
        <w:t xml:space="preserve">The </w:t>
      </w:r>
      <w:r>
        <w:rPr>
          <w:i/>
        </w:rPr>
        <w:t>KRAS</w:t>
      </w:r>
      <w:r>
        <w:t xml:space="preserve"> allele-specific comutation network uncovered in LUAD was far larger than that of COAD (</w:t>
      </w:r>
      <w:r w:rsidR="00761EF9">
        <w:t xml:space="preserve">Supplementary Fig. </w:t>
      </w:r>
      <w:r w:rsidR="006E240C">
        <w:t>5</w:t>
      </w:r>
      <w:r w:rsidR="00316500">
        <w:t>a</w:t>
      </w:r>
      <w:r>
        <w:t xml:space="preserve">). This was likely caused by the higher mutation frequency in this cancer, increasing the statistical power to detect both increased and reduced comutation interactions. As in the network derived from COAD, many of these genes were involved in integral K-RAS signaling pathways, including an increased comutation interaction between </w:t>
      </w:r>
      <w:r>
        <w:rPr>
          <w:i/>
        </w:rPr>
        <w:t>KRAS</w:t>
      </w:r>
      <w:r>
        <w:t xml:space="preserve"> G12A and </w:t>
      </w:r>
      <w:r>
        <w:rPr>
          <w:i/>
        </w:rPr>
        <w:t>MAP2K3</w:t>
      </w:r>
      <w:r>
        <w:t xml:space="preserve">, a reduced comutation interaction between </w:t>
      </w:r>
      <w:r>
        <w:rPr>
          <w:i/>
        </w:rPr>
        <w:t>KRAS</w:t>
      </w:r>
      <w:r>
        <w:t xml:space="preserve"> G12D and </w:t>
      </w:r>
      <w:r>
        <w:rPr>
          <w:i/>
        </w:rPr>
        <w:t>ERBB4</w:t>
      </w:r>
      <w:r>
        <w:t xml:space="preserve">, and a very strong increased rate of comutation between </w:t>
      </w:r>
      <w:r>
        <w:rPr>
          <w:i/>
        </w:rPr>
        <w:t>KRAS</w:t>
      </w:r>
      <w:r>
        <w:t xml:space="preserve"> G12C and </w:t>
      </w:r>
      <w:r>
        <w:rPr>
          <w:i/>
        </w:rPr>
        <w:t>STK11</w:t>
      </w:r>
      <w:r>
        <w:t xml:space="preserve"> (</w:t>
      </w:r>
      <w:r w:rsidR="00761EF9">
        <w:t xml:space="preserve">Supplementary Fig. </w:t>
      </w:r>
      <w:r w:rsidR="006E240C">
        <w:t>5</w:t>
      </w:r>
      <w:r w:rsidR="00316500">
        <w:t>b</w:t>
      </w:r>
      <w:r>
        <w:t xml:space="preserve">). There were several intriguing cellular processes enriched in the LUAD networks for each allele (Fig. </w:t>
      </w:r>
      <w:r w:rsidR="007C25F7" w:rsidRPr="00B24ECC">
        <w:t>3</w:t>
      </w:r>
      <w:r>
        <w:t>c). For exam</w:t>
      </w:r>
      <w:r w:rsidR="00114488">
        <w:t>p</w:t>
      </w:r>
      <w:r>
        <w:t xml:space="preserve">le, </w:t>
      </w:r>
      <w:r>
        <w:rPr>
          <w:i/>
        </w:rPr>
        <w:t>KRAS</w:t>
      </w:r>
      <w:r>
        <w:t xml:space="preserve"> G12C had comutation interactions with many genes encoding proteins that interact with </w:t>
      </w:r>
      <w:proofErr w:type="spellStart"/>
      <w:r>
        <w:t>Myc</w:t>
      </w:r>
      <w:proofErr w:type="spellEnd"/>
      <w:r>
        <w:t xml:space="preserve"> (</w:t>
      </w:r>
      <w:r w:rsidR="00114488">
        <w:t>“</w:t>
      </w:r>
      <w:r>
        <w:t>PPI of MYC (TF)</w:t>
      </w:r>
      <w:r w:rsidR="00114488">
        <w:t>”</w:t>
      </w:r>
      <w:r>
        <w:t>), and the G12D comutation network was enriched with interactions with focal adhesion genes.</w:t>
      </w:r>
    </w:p>
    <w:p w14:paraId="339E4D4A" w14:textId="45A1B975" w:rsidR="00E0297D" w:rsidRDefault="00FD56C1" w:rsidP="0062388D">
      <w:pPr>
        <w:pStyle w:val="BodyText"/>
      </w:pPr>
      <w:r>
        <w:t>Conducting this analysis in MM was hampered by the fact that this cancer is known to be frequently multi-clonal</w:t>
      </w:r>
      <w:r w:rsidR="007C25F7" w:rsidRPr="007C25F7">
        <w:rPr>
          <w:color w:val="000000"/>
          <w:vertAlign w:val="superscript"/>
        </w:rPr>
        <w:t xml:space="preserve"> </w:t>
      </w:r>
      <w:sdt>
        <w:sdtPr>
          <w:rPr>
            <w:color w:val="000000"/>
            <w:vertAlign w:val="superscript"/>
          </w:rPr>
          <w:tag w:val="MENDELEY_CITATION_{&quot;properties&quot;:{&quot;noteIndex&quot;:0},&quot;citationID&quot;:&quot;MENDELEY_CITATION_d661928a-6e3f-412e-a882-c80a6d1b7004&quot;,&quot;isEdited&quot;:false,&quot;citationItems&quot;:[{&quot;id&quot;:&quot;353918e4-4520-3540-a684-7fdf431b6af7&quot;,&quot;itemData&quot;:{&quot;type&quot;:&quot;article-journal&quot;,&quot;id&quot;:&quot;353918e4-4520-3540-a684-7fdf431b6af7&quot;,&quot;title&quot;:&quot;Widespread genetic heterogeneity in multiple myeloma: implications for targeted therapy.&quot;,&quot;author&quot;:[{&quot;family&quot;:&quot;Lohr&quot;,&quot;given&quot;:&quot;Jens G.&quot;,&quot;parse-names&quot;:false,&quot;dropping-particle&quot;:&quot;&quot;,&quot;non-dropping-particle&quot;:&quot;&quot;},{&quot;family&quot;:&quot;Stojanov&quot;,&quot;given&quot;:&quot;Petar&quot;,&quot;parse-names&quot;:false,&quot;dropping-particle&quot;:&quot;&quot;,&quot;non-dropping-particle&quot;:&quot;&quot;},{&quot;family&quot;:&quot;Carter&quot;,&quot;given&quot;:&quot;Scott L.&quot;,&quot;parse-names&quot;:false,&quot;dropping-particle&quot;:&quot;&quot;,&quot;non-dropping-particle&quot;:&quot;&quot;},{&quot;family&quot;:&quot;Cruz-Gordillo&quot;,&quot;given&quot;:&quot;Peter&quot;,&quot;parse-names&quot;:false,&quot;dropping-particle&quot;:&quot;&quot;,&quot;non-dropping-particle&quot;:&quot;&quot;},{&quot;family&quot;:&quot;Lawrence&quot;,&quot;given&quot;:&quot;Michael S.&quot;,&quot;parse-names&quot;:false,&quot;dropping-particle&quot;:&quot;&quot;,&quot;non-dropping-particle&quot;:&quot;&quot;},{&quot;family&quot;:&quot;Auclair&quot;,&quot;given&quot;:&quot;Daniel&quot;,&quot;parse-names&quot;:false,&quot;dropping-particle&quot;:&quot;&quot;,&quot;non-dropping-particle&quot;:&quot;&quot;},{&quot;family&quot;:&quot;Sougnez&quot;,&quot;given&quot;:&quot;Carrie&quot;,&quot;parse-names&quot;:false,&quot;dropping-particle&quot;:&quot;&quot;,&quot;non-dropping-particle&quot;:&quot;&quot;},{&quot;family&quot;:&quot;Knoechel&quot;,&quot;given&quot;:&quot;Birgit&quot;,&quot;parse-names&quot;:false,&quot;dropping-particle&quot;:&quot;&quot;,&quot;non-dropping-particle&quot;:&quot;&quot;},{&quot;family&quot;:&quot;Gould&quot;,&quot;given&quot;:&quot;Joshua&quot;,&quot;parse-names&quot;:false,&quot;dropping-particle&quot;:&quot;&quot;,&quot;non-dropping-particle&quot;:&quot;&quot;},{&quot;family&quot;:&quot;Saksena&quot;,&quot;given&quot;:&quot;Gordon&quot;,&quot;parse-names&quot;:false,&quot;dropping-particle&quot;:&quot;&quot;,&quot;non-dropping-particle&quot;:&quot;&quot;},{&quot;family&quot;:&quot;Cibulskis&quot;,&quot;given&quot;:&quot;Kristian&quot;,&quot;parse-names&quot;:false,&quot;dropping-particle&quot;:&quot;&quot;,&quot;non-dropping-particle&quot;:&quot;&quot;},{&quot;family&quot;:&quot;McKenna&quot;,&quot;given&quot;:&quot;Aaron&quot;,&quot;parse-names&quot;:false,&quot;dropping-particle&quot;:&quot;&quot;,&quot;non-dropping-particle&quot;:&quot;&quot;},{&quot;family&quot;:&quot;Chapman&quot;,&quot;given&quot;:&quot;Michael A.&quot;,&quot;parse-names&quot;:false,&quot;dropping-particle&quot;:&quot;&quot;,&quot;non-dropping-particle&quot;:&quot;&quot;},{&quot;family&quot;:&quot;Straussman&quot;,&quot;given&quot;:&quot;Ravid&quot;,&quot;parse-names&quot;:false,&quot;dropping-particle&quot;:&quot;&quot;,&quot;non-dropping-particle&quot;:&quot;&quot;},{&quot;family&quot;:&quot;Levy&quot;,&quot;given&quot;:&quot;Joan&quot;,&quot;parse-names&quot;:false,&quot;dropping-particle&quot;:&quot;&quot;,&quot;non-dropping-particle&quot;:&quot;&quot;},{&quot;family&quot;:&quot;Perkins&quot;,&quot;given&quot;:&quot;Louise M.&quot;,&quot;parse-names&quot;:false,&quot;dropping-particle&quot;:&quot;&quot;,&quot;non-dropping-particle&quot;:&quot;&quot;},{&quot;family&quot;:&quot;Keats&quot;,&quot;given&quot;:&quot;Jonathan J.&quot;,&quot;parse-names&quot;:false,&quot;dropping-particle&quot;:&quot;&quot;,&quot;non-dropping-particle&quot;:&quot;&quot;},{&quot;family&quot;:&quot;Schumacher&quot;,&quot;given&quot;:&quot;Steven E.&quot;,&quot;parse-names&quot;:false,&quot;dropping-particle&quot;:&quot;&quot;,&quot;non-dropping-particle&quot;:&quot;&quot;},{&quot;family&quot;:&quot;Rosenberg&quot;,&quot;given&quot;:&quot;Mara&quot;,&quot;parse-names&quot;:false,&quot;dropping-particle&quot;:&quot;&quot;,&quot;non-dropping-particle&quot;:&quot;&quot;},{&quot;family&quot;:&quot;Multiple Myeloma Research Consortium&quot;,&quot;given&quot;:&quot;&quot;,&quot;parse-names&quot;:false,&quot;dropping-particle&quot;:&quot;&quot;,&quot;non-dropping-particle&quot;:&quot;&quot;},{&quot;family&quot;:&quot;Getz&quot;,&quot;given&quot;:&quot;Gad&quot;,&quot;parse-names&quot;:false,&quot;dropping-particle&quot;:&quot;&quot;,&quot;non-dropping-particle&quot;:&quot;&quot;},{&quot;family&quot;:&quot;Golub&quot;,&quot;given&quot;:&quot;Todd R.&quot;,&quot;parse-names&quot;:false,&quot;dropping-particle&quot;:&quot;&quot;,&quot;non-dropping-particle&quot;:&quot;&quot;}],&quot;container-title&quot;:&quot;Cancer cell&quot;,&quot;accessed&quot;:{&quot;date-parts&quot;:[[2019,12,29]]},&quot;DOI&quot;:&quot;10.1016/j.ccr.2013.12.015&quot;,&quot;ISSN&quot;:&quot;1878-3686&quot;,&quot;PMID&quot;:&quot;24434212&quot;,&quot;URL&quot;:&quot;http://www.ncbi.nlm.nih.gov/pubmed/24434212&quot;,&quot;issued&quot;:{&quot;date-parts&quot;:[[2014,1,13]]},&quot;page&quot;:&quot;91-101&quot;,&quot;abstract&quot;:&quot;We performed massively parallel sequencing of paired tumor/normal samples from 203 multiple myeloma (MM) patients and identified significantly mutated genes and copy number alterations and discovered putative tumor suppressor genes by determining homozygous deletions and loss of heterozygosity. We observed frequent mutations in KRAS (particularly in previously treated patients), NRAS, BRAF, FAM46C, TP53, and DIS3 (particularly in nonhyperdiploid MM). Mutations were often present in subclonal populations, and multiple mutations within the same pathway (e.g., KRAS, NRAS, and BRAF) were observed in the same patient. In vitro modeling predicts only partial treatment efficacy of targeting subclonal mutations, and even growth promotion of nonmutated subclones in some cases. These results emphasize the importance of heterogeneity analysis for treatment decisions.&quot;,&quot;issue&quot;:&quot;1&quot;,&quot;volume&quot;:&quot;25&quot;},&quot;isTemporary&quot;:false},{&quot;id&quot;:&quot;5a267cb5-c6fd-3490-bb91-2e94996df964&quot;,&quot;itemData&quot;:{&quot;type&quot;:&quot;article-journal&quot;,&quot;id&quot;:&quot;5a267cb5-c6fd-3490-bb91-2e94996df964&quot;,&quot;title&quot;:&quot;Heterogeneity of genomic evolution and mutational profiles in multiple myeloma.&quot;,&quot;author&quot;:[{&quot;family&quot;:&quot;Bolli&quot;,&quot;given&quot;:&quot;Niccolo&quot;,&quot;parse-names&quot;:false,&quot;dropping-particle&quot;:&quot;&quot;,&quot;non-dropping-particle&quot;:&quot;&quot;},{&quot;family&quot;:&quot;Avet-Loiseau&quot;,&quot;given&quot;:&quot;Hervé&quot;,&quot;parse-names&quot;:false,&quot;dropping-particle&quot;:&quot;&quot;,&quot;non-dropping-particle&quot;:&quot;&quot;},{&quot;family&quot;:&quot;Wedge&quot;,&quot;given&quot;:&quot;David C.&quot;,&quot;parse-names&quot;:false,&quot;dropping-particle&quot;:&quot;&quot;,&quot;non-dropping-particle&quot;:&quot;&quot;},{&quot;family&quot;:&quot;Loo&quot;,&quot;given&quot;:&quot;Peter&quot;,&quot;parse-names&quot;:false,&quot;dropping-particle&quot;:&quot;&quot;,&quot;non-dropping-particle&quot;:&quot;van&quot;},{&quot;family&quot;:&quot;Alexandrov&quot;,&quot;given&quot;:&quot;Ludmil B.&quot;,&quot;parse-names&quot;:false,&quot;dropping-particle&quot;:&quot;&quot;,&quot;non-dropping-particle&quot;:&quot;&quot;},{&quot;family&quot;:&quot;Martincorena&quot;,&quot;given&quot;:&quot;Inigo&quot;,&quot;parse-names&quot;:false,&quot;dropping-particle&quot;:&quot;&quot;,&quot;non-dropping-particle&quot;:&quot;&quot;},{&quot;family&quot;:&quot;Dawson&quot;,&quot;given&quot;:&quot;Kevin J.&quot;,&quot;parse-names&quot;:false,&quot;dropping-particle&quot;:&quot;&quot;,&quot;non-dropping-particle&quot;:&quot;&quot;},{&quot;family&quot;:&quot;Iorio&quot;,&quot;given&quot;:&quot;Francesco&quot;,&quot;parse-names&quot;:false,&quot;dropping-particle&quot;:&quot;&quot;,&quot;non-dropping-particle&quot;:&quot;&quot;},{&quot;family&quot;:&quot;Nik-Zainal&quot;,&quot;given&quot;:&quot;Serena&quot;,&quot;parse-names&quot;:false,&quot;dropping-particle&quot;:&quot;&quot;,&quot;non-dropping-particle&quot;:&quot;&quot;},{&quot;family&quot;:&quot;Bignell&quot;,&quot;given&quot;:&quot;Graham R.&quot;,&quot;parse-names&quot;:false,&quot;dropping-particle&quot;:&quot;&quot;,&quot;non-dropping-particle&quot;:&quot;&quot;},{&quot;family&quot;:&quot;Hinton&quot;,&quot;given&quot;:&quot;Jonathan W.&quot;,&quot;parse-names&quot;:false,&quot;dropping-particle&quot;:&quot;&quot;,&quot;non-dropping-particle&quot;:&quot;&quot;},{&quot;family&quot;:&quot;Li&quot;,&quot;given&quot;:&quot;Yilong&quot;,&quot;parse-names&quot;:false,&quot;dropping-particle&quot;:&quot;&quot;,&quot;non-dropping-particle&quot;:&quot;&quot;},{&quot;family&quot;:&quot;Tubio&quot;,&quot;given&quot;:&quot;Jose M C&quot;,&quot;parse-names&quot;:false,&quot;dropping-particle&quot;:&quot;&quot;,&quot;non-dropping-particle&quot;:&quot;&quot;},{&quot;family&quot;:&quot;McLaren&quot;,&quot;given&quot;:&quot;Stuart&quot;,&quot;parse-names&quot;:false,&quot;dropping-particle&quot;:&quot;&quot;,&quot;non-dropping-particle&quot;:&quot;&quot;},{&quot;family&quot;:&quot;O' Meara&quot;,&quot;given&quot;:&quot;Sarah&quot;,&quot;parse-names&quot;:false,&quot;dropping-particle&quot;:&quot;&quot;,&quot;non-dropping-particle&quot;:&quot;&quot;},{&quot;family&quot;:&quot;Butler&quot;,&quot;given&quot;:&quot;Adam P.&quot;,&quot;parse-names&quot;:false,&quot;dropping-particle&quot;:&quot;&quot;,&quot;non-dropping-particle&quot;:&quot;&quot;},{&quot;family&quot;:&quot;Teague&quot;,&quot;given&quot;:&quot;Jon W.&quot;,&quot;parse-names&quot;:false,&quot;dropping-particle&quot;:&quot;&quot;,&quot;non-dropping-particle&quot;:&quot;&quot;},{&quot;family&quot;:&quot;Mudie&quot;,&quot;given&quot;:&quot;Laura&quot;,&quot;parse-names&quot;:false,&quot;dropping-particle&quot;:&quot;&quot;,&quot;non-dropping-particle&quot;:&quot;&quot;},{&quot;family&quot;:&quot;Anderson&quot;,&quot;given&quot;:&quot;Elizabeth&quot;,&quot;parse-names&quot;:false,&quot;dropping-particle&quot;:&quot;&quot;,&quot;non-dropping-particle&quot;:&quot;&quot;},{&quot;family&quot;:&quot;Rashid&quot;,&quot;given&quot;:&quot;Naim&quot;,&quot;parse-names&quot;:false,&quot;dropping-particle&quot;:&quot;&quot;,&quot;non-dropping-particle&quot;:&quot;&quot;},{&quot;family&quot;:&quot;Tai&quot;,&quot;given&quot;:&quot;Yu-Tzu&quot;,&quot;parse-names&quot;:false,&quot;dropping-particle&quot;:&quot;&quot;,&quot;non-dropping-particle&quot;:&quot;&quot;},{&quot;family&quot;:&quot;Shammas&quot;,&quot;given&quot;:&quot;Masood A.&quot;,&quot;parse-names&quot;:false,&quot;dropping-particle&quot;:&quot;&quot;,&quot;non-dropping-particle&quot;:&quot;&quot;},{&quot;family&quot;:&quot;Sperling&quot;,&quot;given&quot;:&quot;Adam S.&quot;,&quot;parse-names&quot;:false,&quot;dropping-particle&quot;:&quot;&quot;,&quot;non-dropping-particle&quot;:&quot;&quot;},{&quot;family&quot;:&quot;Fulciniti&quot;,&quot;given&quot;:&quot;Mariateresa&quot;,&quot;parse-names&quot;:false,&quot;dropping-particle&quot;:&quot;&quot;,&quot;non-dropping-particle&quot;:&quot;&quot;},{&quot;family&quot;:&quot;Richardson&quot;,&quot;given&quot;:&quot;Paul G.&quot;,&quot;parse-names&quot;:false,&quot;dropping-particle&quot;:&quot;&quot;,&quot;non-dropping-particle&quot;:&quot;&quot;},{&quot;family&quot;:&quot;Parmigiani&quot;,&quot;given&quot;:&quot;Giovanni&quot;,&quot;parse-names&quot;:false,&quot;dropping-particle&quot;:&quot;&quot;,&quot;non-dropping-particle&quot;:&quot;&quot;},{&quot;family&quot;:&quot;Magrangeas&quot;,&quot;given&quot;:&quot;Florence&quot;,&quot;parse-names&quot;:false,&quot;dropping-particle&quot;:&quot;&quot;,&quot;non-dropping-particle&quot;:&quot;&quot;},{&quot;family&quot;:&quot;Minvielle&quot;,&quot;given&quot;:&quot;Stephane&quot;,&quot;parse-names&quot;:false,&quot;dropping-particle&quot;:&quot;&quot;,&quot;non-dropping-particle&quot;:&quot;&quot;},{&quot;family&quot;:&quot;Moreau&quot;,&quot;given&quot;:&quot;Philippe&quot;,&quot;parse-names&quot;:false,&quot;dropping-particle&quot;:&quot;&quot;,&quot;non-dropping-particle&quot;:&quot;&quot;},{&quot;family&quot;:&quot;Attal&quot;,&quot;given&quot;:&quot;Michel&quot;,&quot;parse-names&quot;:false,&quot;dropping-particle&quot;:&quot;&quot;,&quot;non-dropping-particle&quot;:&quot;&quot;},{&quot;family&quot;:&quot;Facon&quot;,&quot;given&quot;:&quot;Thierry&quot;,&quot;parse-names&quot;:false,&quot;dropping-particle&quot;:&quot;&quot;,&quot;non-dropping-particle&quot;:&quot;&quot;},{&quot;family&quot;:&quot;Futreal&quot;,&quot;given&quot;:&quot;P. Andrew&quot;,&quot;parse-names&quot;:false,&quot;dropping-particle&quot;:&quot;&quot;,&quot;non-dropping-particle&quot;:&quot;&quot;},{&quot;family&quot;:&quot;Anderson&quot;,&quot;given&quot;:&quot;Kenneth C.&quot;,&quot;parse-names&quot;:false,&quot;dropping-particle&quot;:&quot;&quot;,&quot;non-dropping-particle&quot;:&quot;&quot;},{&quot;family&quot;:&quot;Campbell&quot;,&quot;given&quot;:&quot;Peter J.&quot;,&quot;parse-names&quot;:false,&quot;dropping-particle&quot;:&quot;&quot;,&quot;non-dropping-particle&quot;:&quot;&quot;},{&quot;family&quot;:&quot;Munshi&quot;,&quot;given&quot;:&quot;Nikhil C.&quot;,&quot;parse-names&quot;:false,&quot;dropping-particle&quot;:&quot;&quot;,&quot;non-dropping-particle&quot;:&quot;&quot;}],&quot;container-title&quot;:&quot;Nature communications&quot;,&quot;accessed&quot;:{&quot;date-parts&quot;:[[2020,10,4]]},&quot;DOI&quot;:&quot;10.1038/ncomms3997&quot;,&quot;ISSN&quot;:&quot;2041-1723&quot;,&quot;PMID&quot;:&quot;24429703&quot;,&quot;URL&quot;:&quot;www.nature.com/naturecommunications&quot;,&quot;issued&quot;:{&quot;date-parts&quot;:[[2014,1,16]]},&quot;page&quot;:&quot;2997&quot;,&quot;abstract&quot;:&quot;Multiple myeloma is an incurable plasma cell malignancy with a complex and incompletely understood molecular pathogenesis. Here we use whole-exome sequencing, copy-number profiling and cytogenetics to analyse 84 myeloma samples. Most cases have a complex subclonal structure and show clusters of subclonal variants, including subclonal driver mutations. Serial sampling reveals diverse patterns of clonal evolution, including linear evolution, differential clonal response and branching evolution. Diverse processes contribute to the mutational repertoire, including kataegis and somatic hypermutation, and their relative contribution changes over time. We find heterogeneity of mutational spectrum across samples, with few recurrent genes. We identify new candidate genes, including truncations of SP140, LTB, ROBO1 and clustered missense mutations in EGR1. The myeloma genome is heterogeneous across the cohort, and exhibits diversity in clonal admixture and in dynamics of evolution, which may impact prognostic stratification, therapeutic approaches and assessment of disease response to treatment.&quot;,&quot;publisher&quot;:&quot;Nature Publishing Group&quot;,&quot;issue&quot;:&quot;1&quot;,&quot;volume&quot;:&quot;5&quot;},&quot;isTemporary&quot;:false}],&quot;manualOverride&quot;:{&quot;isManuallyOverriden&quot;:false,&quot;manualOverrideText&quot;:&quot;&quot;,&quot;citeprocText&quot;:&quot;&lt;sup&gt;39,55,56&lt;/sup&gt;&quot;}}"/>
          <w:id w:val="1724098257"/>
          <w:placeholder>
            <w:docPart w:val="0F81645537D33C4292627D7F816C6B28"/>
          </w:placeholder>
        </w:sdtPr>
        <w:sdtEndPr/>
        <w:sdtContent>
          <w:ins w:id="124" w:author="Author">
            <w:r w:rsidR="006E7FBF" w:rsidRPr="006E7FBF">
              <w:rPr>
                <w:color w:val="000000"/>
                <w:vertAlign w:val="superscript"/>
              </w:rPr>
              <w:t>55,56</w:t>
            </w:r>
          </w:ins>
          <w:del w:id="125" w:author="Author">
            <w:r w:rsidR="003523EB" w:rsidRPr="006E7FBF" w:rsidDel="00D14579">
              <w:rPr>
                <w:color w:val="000000"/>
                <w:vertAlign w:val="superscript"/>
              </w:rPr>
              <w:delText>44,58,59</w:delText>
            </w:r>
          </w:del>
        </w:sdtContent>
      </w:sdt>
      <w:r>
        <w:t xml:space="preserve">. As such, some detectable comutation events were mutations acquired by distinct populations in a single patient, potentially obfuscating true comutation interactions. Due to this caveat, limiting the analysis to genes known to be recurrently mutated in </w:t>
      </w:r>
      <w:r>
        <w:lastRenderedPageBreak/>
        <w:t>MM reduced the chance of highlighting a false positive</w:t>
      </w:r>
      <w:r w:rsidR="007C25F7" w:rsidRPr="007C25F7">
        <w:rPr>
          <w:color w:val="000000"/>
          <w:vertAlign w:val="superscript"/>
        </w:rPr>
        <w:t xml:space="preserve"> </w:t>
      </w:r>
      <w:sdt>
        <w:sdtPr>
          <w:rPr>
            <w:color w:val="000000"/>
            <w:vertAlign w:val="superscript"/>
          </w:rPr>
          <w:tag w:val="MENDELEY_CITATION_1321132b-4fb2-4a80-9655-5a01fb8bf6a0"/>
          <w:id w:val="2007325108"/>
          <w:placeholder>
            <w:docPart w:val="2F474CE4A56096449DE7B1E449C5F700"/>
          </w:placeholder>
        </w:sdtPr>
        <w:sdtEndPr/>
        <w:sdtContent>
          <w:ins w:id="126" w:author="Author">
            <w:r w:rsidR="006E7FBF" w:rsidRPr="006E7FBF">
              <w:rPr>
                <w:color w:val="000000"/>
                <w:vertAlign w:val="superscript"/>
              </w:rPr>
              <w:t>55</w:t>
            </w:r>
          </w:ins>
          <w:del w:id="127" w:author="Author">
            <w:r w:rsidR="003523EB" w:rsidRPr="006E7FBF" w:rsidDel="00D14579">
              <w:rPr>
                <w:color w:val="000000"/>
                <w:vertAlign w:val="superscript"/>
              </w:rPr>
              <w:delText>58</w:delText>
            </w:r>
          </w:del>
        </w:sdtContent>
      </w:sdt>
      <w:r>
        <w:t xml:space="preserve">. From this limited scope, it was discovered that </w:t>
      </w:r>
      <w:r>
        <w:rPr>
          <w:i/>
        </w:rPr>
        <w:t>NRAS</w:t>
      </w:r>
      <w:r>
        <w:t xml:space="preserve"> had reduced comutation with </w:t>
      </w:r>
      <w:r>
        <w:rPr>
          <w:i/>
        </w:rPr>
        <w:t>KRAS</w:t>
      </w:r>
      <w:r>
        <w:t xml:space="preserve"> G12D, Q61L, and Q61R, but one of the highest rates of comutation (18.5%) with </w:t>
      </w:r>
      <w:r>
        <w:rPr>
          <w:i/>
        </w:rPr>
        <w:t>KRAS</w:t>
      </w:r>
      <w:r>
        <w:t xml:space="preserve"> Q61H, the most common </w:t>
      </w:r>
      <w:r>
        <w:rPr>
          <w:i/>
        </w:rPr>
        <w:t>KRAS</w:t>
      </w:r>
      <w:r>
        <w:t xml:space="preserve"> mutation in MM (</w:t>
      </w:r>
      <w:r w:rsidR="00761EF9">
        <w:t xml:space="preserve">Supplementary Fig. </w:t>
      </w:r>
      <w:r w:rsidR="00F007CD">
        <w:t>6</w:t>
      </w:r>
      <w:r>
        <w:t>).</w:t>
      </w:r>
      <w:r w:rsidR="00B96823">
        <w:t xml:space="preserve"> </w:t>
      </w:r>
      <w:r>
        <w:t xml:space="preserve">Interestingly, this was just below the rate of </w:t>
      </w:r>
      <w:r>
        <w:rPr>
          <w:i/>
        </w:rPr>
        <w:t>NRAS</w:t>
      </w:r>
      <w:r>
        <w:t xml:space="preserve"> mutation in </w:t>
      </w:r>
      <w:r>
        <w:rPr>
          <w:i/>
        </w:rPr>
        <w:t>KRAS</w:t>
      </w:r>
      <w:r>
        <w:t xml:space="preserve"> WT tumors (23.6%), suggesting that the signaling of the Q61H allele is fundamentally different from the other </w:t>
      </w:r>
      <w:r>
        <w:rPr>
          <w:i/>
        </w:rPr>
        <w:t>KRAS</w:t>
      </w:r>
      <w:r>
        <w:t xml:space="preserve"> mutations in MM, especially G12D.</w:t>
      </w:r>
      <w:r w:rsidR="00316500" w:rsidRPr="00316500">
        <w:t xml:space="preserve"> </w:t>
      </w:r>
      <w:r w:rsidR="00316500">
        <w:t xml:space="preserve">Of these comutation events, the </w:t>
      </w:r>
      <w:r w:rsidR="00316500">
        <w:rPr>
          <w:i/>
          <w:iCs/>
        </w:rPr>
        <w:t>NRAS</w:t>
      </w:r>
      <w:r w:rsidR="00316500">
        <w:t xml:space="preserve"> mutations were mostly at codon 61, common for </w:t>
      </w:r>
      <w:r w:rsidR="00316500">
        <w:rPr>
          <w:i/>
          <w:iCs/>
        </w:rPr>
        <w:t>NRAS</w:t>
      </w:r>
      <w:r w:rsidR="00316500">
        <w:t xml:space="preserve"> driven cancers such as s</w:t>
      </w:r>
      <w:r w:rsidR="00316500" w:rsidRPr="00B96823">
        <w:t xml:space="preserve">kin </w:t>
      </w:r>
      <w:r w:rsidR="00316500">
        <w:t>c</w:t>
      </w:r>
      <w:r w:rsidR="00316500" w:rsidRPr="00B96823">
        <w:t>utaneous melanoma</w:t>
      </w:r>
      <w:sdt>
        <w:sdtPr>
          <w:rPr>
            <w:color w:val="000000"/>
            <w:vertAlign w:val="superscript"/>
          </w:rPr>
          <w:tag w:val="MENDELEY_CITATION_00fbc1ba-21c0-4a56-9032-094d8c59c313"/>
          <w:id w:val="996603798"/>
          <w:placeholder>
            <w:docPart w:val="EB1B65D27B43294BAC519723A507F5BA"/>
          </w:placeholder>
        </w:sdtPr>
        <w:sdtEndPr/>
        <w:sdtContent>
          <w:ins w:id="128" w:author="Author">
            <w:r w:rsidR="006E7FBF" w:rsidRPr="006E7FBF">
              <w:rPr>
                <w:color w:val="000000"/>
                <w:vertAlign w:val="superscript"/>
              </w:rPr>
              <w:t>57,58</w:t>
            </w:r>
          </w:ins>
          <w:del w:id="129" w:author="Author">
            <w:r w:rsidR="003523EB" w:rsidRPr="006E7FBF" w:rsidDel="00D14579">
              <w:rPr>
                <w:color w:val="000000"/>
                <w:vertAlign w:val="superscript"/>
              </w:rPr>
              <w:delText>60,61</w:delText>
            </w:r>
          </w:del>
        </w:sdtContent>
      </w:sdt>
      <w:r w:rsidR="00316500">
        <w:t xml:space="preserve">, and there was no detectable pattern of comutation between particular </w:t>
      </w:r>
      <w:r w:rsidR="00316500">
        <w:rPr>
          <w:i/>
          <w:iCs/>
        </w:rPr>
        <w:t>KRAS</w:t>
      </w:r>
      <w:r w:rsidR="00316500">
        <w:t xml:space="preserve"> and </w:t>
      </w:r>
      <w:r w:rsidR="00316500">
        <w:rPr>
          <w:i/>
          <w:iCs/>
        </w:rPr>
        <w:t>NRAS</w:t>
      </w:r>
      <w:r w:rsidR="00316500">
        <w:t xml:space="preserve"> alleles.</w:t>
      </w:r>
    </w:p>
    <w:p w14:paraId="571140E9" w14:textId="14AF7C01" w:rsidR="008C714E" w:rsidRDefault="00FD56C1" w:rsidP="0062388D">
      <w:pPr>
        <w:pStyle w:val="BodyText"/>
      </w:pPr>
      <w:r>
        <w:t xml:space="preserve">The </w:t>
      </w:r>
      <w:r>
        <w:rPr>
          <w:i/>
        </w:rPr>
        <w:t>KRAS</w:t>
      </w:r>
      <w:r>
        <w:t xml:space="preserve"> allele comutation network found in the PAAD tumor samples demonstrated that many genes had detectable comutation interactions with multiple alleles, primarily of reduced comutation (</w:t>
      </w:r>
      <w:r w:rsidR="00761EF9">
        <w:t xml:space="preserve">Supplementary Fig. </w:t>
      </w:r>
      <w:r w:rsidR="00F007CD">
        <w:t>7</w:t>
      </w:r>
      <w:r w:rsidR="00316500">
        <w:t>a</w:t>
      </w:r>
      <w:r>
        <w:t>). There were numerous genes that had opposing comutation interactions with different alleles. Of these, four interact with or signal through K-RAS</w:t>
      </w:r>
      <w:customXmlInsRangeStart w:id="130" w:author="Author"/>
      <w:sdt>
        <w:sdtPr>
          <w:rPr>
            <w:color w:val="000000"/>
            <w:vertAlign w:val="superscript"/>
          </w:rPr>
          <w:tag w:val="MENDELEY_CITATION_{&quot;citationID&quot;:&quot;MENDELEY_CITATION_9eafbb5b-871f-4cfd-8a8b-bc2f43e63161&quot;,&quot;citationItems&quot;:[{&quot;id&quot;:&quot;5117b48e-d543-36df-9309-76da22df1758&quot;,&quot;itemData&quot;:{&quot;type&quot;:&quot;article-journal&quot;,&quot;id&quot;:&quot;5117b48e-d543-36df-9309-76da22df1758&quot;,&quot;title&quot;:&quot;The Functional Proximal Proteome of Oncogenic Ras Includes mTORC2.&quot;,&quot;author&quot;:[{&quot;family&quot;:&quot;Kovalski&quot;,&quot;given&quot;:&quot;Joanna R&quot;,&quot;parse-names&quot;:false,&quot;dropping-particle&quot;:&quot;&quot;,&quot;non-dropping-particle&quot;:&quot;&quot;},{&quot;family&quot;:&quot;Bhaduri&quot;,&quot;given&quot;:&quot;Aparna&quot;,&quot;parse-names&quot;:false,&quot;dropping-particle&quot;:&quot;&quot;,&quot;non-dropping-particle&quot;:&quot;&quot;},{&quot;family&quot;:&quot;Zehnder&quot;,&quot;given&quot;:&quot;Ashley M&quot;,&quot;parse-names&quot;:false,&quot;dropping-particle&quot;:&quot;&quot;,&quot;non-dropping-particle&quot;:&quot;&quot;},{&quot;family&quot;:&quot;Neela&quot;,&quot;given&quot;:&quot;Poornima H&quot;,&quot;parse-names&quot;:false,&quot;dropping-particle&quot;:&quot;&quot;,&quot;non-dropping-particle&quot;:&quot;&quot;},{&quot;family&quot;:&quot;Che&quot;,&quot;given&quot;:&quot;Yonglu&quot;,&quot;parse-names&quot;:false,&quot;dropping-particle&quot;:&quot;&quot;,&quot;non-dropping-particle&quot;:&quot;&quot;},{&quot;family&quot;:&quot;Wozniak&quot;,&quot;given&quot;:&quot;Glenn G&quot;,&quot;parse-names&quot;:false,&quot;dropping-particle&quot;:&quot;&quot;,&quot;non-dropping-particle&quot;:&quot;&quot;},{&quot;family&quot;:&quot;Khavari&quot;,&quot;given&quot;:&quot;Paul A.&quot;,&quot;parse-names&quot;:false,&quot;dropping-particle&quot;:&quot;&quot;,&quot;non-dropping-particle&quot;:&quot;&quot;}],&quot;container-title&quot;:&quot;Molecular cell&quot;,&quot;accessed&quot;:{&quot;date-parts&quot;:[[2019,2,24]]},&quot;DOI&quot;:&quot;10.1016/j.molcel.2018.12.001&quot;,&quot;ISSN&quot;:&quot;1097-4164&quot;,&quot;PMID&quot;:&quot;30639242&quot;,&quot;URL&quot;:&quot;https://doi.org/10.1016/j.molcel.2018.12.001&quot;,&quot;issued&quot;:{&quot;date-parts&quot;:[[2019,2,21]]},&quot;page&quot;:&quot;830-844.e12&quot;,&quot;abstract&quot;:&quot;Proximity-dependent biotin labeling (BioID) may identify new targets for cancers driven by difficult-to-drug oncogenes such as Ras. Therefore, BioID was used with wild-type (WT) and oncogenic mutant (MT) H-, K-, and N-Ras, identifying known interactors, including Raf and PI3K, as well as a common set of 130 novel proteins proximal to all Ras isoforms. A CRISPR screen of these proteins for Ras dependence identified mTOR, which was also found proximal to MT Ras in human tumors. Oncogenic Ras directly bound two mTOR complex 2 (mTORC2) components, mTOR and MAPKAP1, to promote mTORC2 kinase activity at the plasma membrane. mTORC2 enabled the Ras pro-proliferative cell cycle transcriptional program, and perturbing the Ras-mTORC2 interaction impaired Ras-dependent neoplasia in vivo. Combining proximity-dependent proteomics with CRISPR screening identified a new set of functional Ras-associated proteins, defined mTORC2 as a new direct Ras effector, and offers a strategy for finding new proteins that cooperate with dominant oncogenes.&quot;,&quot;issue&quot;:&quot;4&quot;,&quot;volume&quot;:&quot;73&quot;},&quot;isTemporary&quot;:false},{&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properties&quot;:{&quot;noteIndex&quot;:0},&quot;isEdited&quot;:false,&quot;manualOverride&quot;:{&quot;isManuallyOverriden&quot;:false,&quot;citeprocText&quot;:&quot;&quot;,&quot;manualOverrideText&quot;:&quot;&quot;}}"/>
          <w:id w:val="-1651432286"/>
          <w:placeholder>
            <w:docPart w:val="DefaultPlaceholder_-1854013440"/>
          </w:placeholder>
        </w:sdtPr>
        <w:sdtEndPr/>
        <w:sdtContent>
          <w:customXmlInsRangeEnd w:id="130"/>
          <w:ins w:id="131" w:author="Author">
            <w:r w:rsidR="006E7FBF" w:rsidRPr="006E7FBF">
              <w:rPr>
                <w:color w:val="000000"/>
                <w:vertAlign w:val="superscript"/>
              </w:rPr>
              <w:t>16,38</w:t>
            </w:r>
          </w:ins>
          <w:customXmlInsRangeStart w:id="132" w:author="Author"/>
        </w:sdtContent>
      </w:sdt>
      <w:customXmlInsRangeEnd w:id="132"/>
      <w:ins w:id="133" w:author="Author">
        <w:r w:rsidR="00FE358F">
          <w:rPr>
            <w:color w:val="000000"/>
            <w:vertAlign w:val="superscript"/>
          </w:rPr>
          <w:t xml:space="preserve"> </w:t>
        </w:r>
      </w:ins>
      <w:del w:id="134" w:author="Author">
        <w:r w:rsidDel="00884AA3">
          <w:rPr>
            <w:vertAlign w:val="superscript"/>
          </w:rPr>
          <w:delText>16,41,42</w:delText>
        </w:r>
        <w:r w:rsidDel="00884AA3">
          <w:delText xml:space="preserve"> </w:delText>
        </w:r>
      </w:del>
      <w:r>
        <w:t>or are known oncogenes</w:t>
      </w:r>
      <w:r w:rsidR="0053423F">
        <w:t xml:space="preserve"> or tumor suppressors</w:t>
      </w:r>
      <w:r w:rsidR="007C25F7" w:rsidRPr="007C25F7">
        <w:rPr>
          <w:color w:val="000000"/>
          <w:vertAlign w:val="superscript"/>
        </w:rPr>
        <w:t xml:space="preserve"> </w:t>
      </w:r>
      <w:sdt>
        <w:sdtPr>
          <w:rPr>
            <w:color w:val="000000"/>
            <w:vertAlign w:val="superscript"/>
          </w:rPr>
          <w:tag w:val="MENDELEY_CITATION_{&quot;properties&quot;:{&quot;noteIndex&quot;:0},&quot;citationID&quot;:&quot;MENDELEY_CITATION_8b4f78ea-1aa7-4c2b-ba16-d0c5914c80b7&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39,59&lt;/sup&gt;&quot;}}"/>
          <w:id w:val="-976297386"/>
          <w:placeholder>
            <w:docPart w:val="F73A1745C6794547B994D558AFA1C11B"/>
          </w:placeholder>
        </w:sdtPr>
        <w:sdtEndPr/>
        <w:sdtContent>
          <w:ins w:id="135" w:author="Author">
            <w:r w:rsidR="006E7FBF" w:rsidRPr="006E7FBF">
              <w:rPr>
                <w:color w:val="000000"/>
                <w:vertAlign w:val="superscript"/>
              </w:rPr>
              <w:t>39</w:t>
            </w:r>
          </w:ins>
          <w:del w:id="136" w:author="Author">
            <w:r w:rsidR="003523EB" w:rsidRPr="006E7FBF" w:rsidDel="00D14579">
              <w:rPr>
                <w:color w:val="000000"/>
                <w:vertAlign w:val="superscript"/>
              </w:rPr>
              <w:delText>43,44</w:delText>
            </w:r>
          </w:del>
        </w:sdtContent>
      </w:sdt>
      <w:r>
        <w:t xml:space="preserve">: </w:t>
      </w:r>
      <w:r>
        <w:rPr>
          <w:i/>
        </w:rPr>
        <w:t>TP53</w:t>
      </w:r>
      <w:r>
        <w:t xml:space="preserve">, </w:t>
      </w:r>
      <w:r>
        <w:rPr>
          <w:i/>
        </w:rPr>
        <w:t>RNF43</w:t>
      </w:r>
      <w:r>
        <w:t xml:space="preserve">, </w:t>
      </w:r>
      <w:r>
        <w:rPr>
          <w:i/>
        </w:rPr>
        <w:t>MAP2K4</w:t>
      </w:r>
      <w:r>
        <w:t xml:space="preserve">, and </w:t>
      </w:r>
      <w:r>
        <w:rPr>
          <w:i/>
        </w:rPr>
        <w:t>RBM10</w:t>
      </w:r>
      <w:r>
        <w:t xml:space="preserve"> (</w:t>
      </w:r>
      <w:r w:rsidR="00761EF9">
        <w:t xml:space="preserve">Supplementary Fig. </w:t>
      </w:r>
      <w:r w:rsidR="00F007CD">
        <w:t xml:space="preserve">7b, </w:t>
      </w:r>
      <w:r w:rsidR="00316500">
        <w:t>c</w:t>
      </w:r>
      <w:r>
        <w:t xml:space="preserve">). Notably, while </w:t>
      </w:r>
      <w:r>
        <w:rPr>
          <w:i/>
        </w:rPr>
        <w:t>TP53</w:t>
      </w:r>
      <w:r>
        <w:t xml:space="preserve"> tended to comutate with </w:t>
      </w:r>
      <w:r>
        <w:rPr>
          <w:i/>
        </w:rPr>
        <w:t>KRAS</w:t>
      </w:r>
      <w:r>
        <w:t xml:space="preserve"> G12V, it was at a significantly lower rate than expected by random chance, given the overall mutation rate of </w:t>
      </w:r>
      <w:r>
        <w:rPr>
          <w:i/>
        </w:rPr>
        <w:t>TP53</w:t>
      </w:r>
      <w:r>
        <w:t xml:space="preserve"> and the mutational burden of the tumors. </w:t>
      </w:r>
      <w:r w:rsidR="008C714E" w:rsidRPr="008B6610">
        <w:rPr>
          <w:i/>
          <w:iCs/>
        </w:rPr>
        <w:t>TP53</w:t>
      </w:r>
      <w:r w:rsidR="008C714E">
        <w:t xml:space="preserve"> was primarily mutated at known hotspots </w:t>
      </w:r>
      <w:r w:rsidR="006D62F5">
        <w:t>R175</w:t>
      </w:r>
      <w:r w:rsidR="008C714E">
        <w:t xml:space="preserve">, </w:t>
      </w:r>
      <w:r w:rsidR="006D62F5">
        <w:t>R248, R273, and R282</w:t>
      </w:r>
      <w:sdt>
        <w:sdtPr>
          <w:rPr>
            <w:color w:val="000000"/>
            <w:vertAlign w:val="superscript"/>
          </w:rPr>
          <w:tag w:val="MENDELEY_CITATION_{&quot;properties&quot;:{&quot;noteIndex&quot;:0},&quot;citationID&quot;:&quot;MENDELEY_CITATION_d8debd16-1332-4e8c-ac9a-2d3fd22144d1&quot;,&quot;isEdited&quot;:false,&quot;citationItems&quot;:[{&quot;id&quot;:&quot;5d5d4119-5c9d-34c9-aa57-d204ab73d8a4&quot;,&quot;itemData&quot;:{&quot;type&quot;:&quot;article-journal&quot;,&quot;id&quot;:&quot;5d5d4119-5c9d-34c9-aa57-d204ab73d8a4&quot;,&quot;title&quot;:&quot;Mutational processes shape the landscape of TP53 mutations in human cancer.&quot;,&quot;author&quot;:[{&quot;family&quot;:&quot;Giacomelli&quot;,&quot;given&quot;:&quot;Andrew O.&quot;,&quot;parse-names&quot;:false,&quot;dropping-particle&quot;:&quot;&quot;,&quot;non-dropping-particle&quot;:&quot;&quot;},{&quot;family&quot;:&quot;Yang&quot;,&quot;given&quot;:&quot;Xiaoping&quot;,&quot;parse-names&quot;:false,&quot;dropping-particle&quot;:&quot;&quot;,&quot;non-dropping-particle&quot;:&quot;&quot;},{&quot;family&quot;:&quot;Lintner&quot;,&quot;given&quot;:&quot;Robert E.&quot;,&quot;parse-names&quot;:false,&quot;dropping-particle&quot;:&quot;&quot;,&quot;non-dropping-particle&quot;:&quot;&quot;},{&quot;family&quot;:&quot;McFarland&quot;,&quot;given&quot;:&quot;James M.&quot;,&quot;parse-names&quot;:false,&quot;dropping-particle&quot;:&quot;&quot;,&quot;non-dropping-particle&quot;:&quot;&quot;},{&quot;family&quot;:&quot;Duby&quot;,&quot;given&quot;:&quot;Marc&quot;,&quot;parse-names&quot;:false,&quot;dropping-particle&quot;:&quot;&quot;,&quot;non-dropping-particle&quot;:&quot;&quot;},{&quot;family&quot;:&quot;Kim&quot;,&quot;given&quot;:&quot;Jaegil&quot;,&quot;parse-names&quot;:false,&quot;dropping-particle&quot;:&quot;&quot;,&quot;non-dropping-particle&quot;:&quot;&quot;},{&quot;family&quot;:&quot;Howard&quot;,&quot;given&quot;:&quot;Thomas P.&quot;,&quot;parse-names&quot;:false,&quot;dropping-particle&quot;:&quot;&quot;,&quot;non-dropping-particle&quot;:&quot;&quot;},{&quot;family&quot;:&quot;Takeda&quot;,&quot;given&quot;:&quot;David Y.&quot;,&quot;parse-names&quot;:false,&quot;dropping-particle&quot;:&quot;&quot;,&quot;non-dropping-particle&quot;:&quot;&quot;},{&quot;family&quot;:&quot;Ly&quot;,&quot;given&quot;:&quot;Seav Huong&quot;,&quot;parse-names&quot;:false,&quot;dropping-particle&quot;:&quot;&quot;,&quot;non-dropping-particle&quot;:&quot;&quot;},{&quot;family&quot;:&quot;Kim&quot;,&quot;given&quot;:&quot;Eejung&quot;,&quot;parse-names&quot;:false,&quot;dropping-particle&quot;:&quot;&quot;,&quot;non-dropping-particle&quot;:&quot;&quot;},{&quot;family&quot;:&quot;Gannon&quot;,&quot;given&quot;:&quot;Hugh S.&quot;,&quot;parse-names&quot;:false,&quot;dropping-particle&quot;:&quot;&quot;,&quot;non-dropping-particle&quot;:&quot;&quot;},{&quot;family&quot;:&quot;Hurhula&quot;,&quot;given&quot;:&quot;Brian&quot;,&quot;parse-names&quot;:false,&quot;dropping-particle&quot;:&quot;&quot;,&quot;non-dropping-particle&quot;:&quot;&quot;},{&quot;family&quot;:&quot;Sharpe&quot;,&quot;given&quot;:&quot;Ted&quot;,&quot;parse-names&quot;:false,&quot;dropping-particle&quot;:&quot;&quot;,&quot;non-dropping-particle&quot;:&quot;&quot;},{&quot;family&quot;:&quot;Goodale&quot;,&quot;given&quot;:&quot;Amy&quot;,&quot;parse-names&quot;:false,&quot;dropping-particle&quot;:&quot;&quot;,&quot;non-dropping-particle&quot;:&quot;&quot;},{&quot;family&quot;:&quot;Fritchman&quot;,&quot;given&quot;:&quot;Briana&quot;,&quot;parse-names&quot;:false,&quot;dropping-particle&quot;:&quot;&quot;,&quot;non-dropping-particle&quot;:&quot;&quot;},{&quot;family&quot;:&quot;Steelman&quot;,&quot;given&quot;:&quot;Scott&quot;,&quot;parse-names&quot;:false,&quot;dropping-particle&quot;:&quot;&quot;,&quot;non-dropping-particle&quot;:&quot;&quot;},{&quot;family&quot;:&quot;Vazquez&quot;,&quot;given&quot;:&quot;Francisca&quot;,&quot;parse-names&quot;:false,&quot;dropping-particle&quot;:&quot;&quot;,&quot;non-dropping-particle&quot;:&quot;&quot;},{&quot;family&quot;:&quot;Tsherniak&quot;,&quot;given&quot;:&quot;Aviad&quot;,&quot;parse-names&quot;:false,&quot;dropping-particle&quot;:&quot;&quot;,&quot;non-dropping-particle&quot;:&quot;&quot;},{&quot;family&quot;:&quot;Aguirre&quot;,&quot;given&quot;:&quot;Andrew J.&quot;,&quot;parse-names&quot;:false,&quot;dropping-particle&quot;:&quot;&quot;,&quot;non-dropping-particle&quot;:&quot;&quot;},{&quot;family&quot;:&quot;Doench&quot;,&quot;given&quot;:&quot;John G.&quot;,&quot;parse-names&quot;:false,&quot;dropping-particle&quot;:&quot;&quot;,&quot;non-dropping-particle&quot;:&quot;&quot;},{&quot;family&quot;:&quot;Piccioni&quot;,&quot;given&quot;:&quot;Federica&quot;,&quot;parse-names&quot;:false,&quot;dropping-particle&quot;:&quot;&quot;,&quot;non-dropping-particle&quot;:&quot;&quot;},{&quot;family&quot;:&quot;Roberts&quot;,&quot;given&quot;:&quot;Charles W M&quot;,&quot;parse-names&quot;:false,&quot;dropping-particle&quot;:&quot;&quot;,&quot;non-dropping-particle&quot;:&quot;&quot;},{&quot;family&quot;:&quot;Meyerson&quot;,&quot;given&quot;:&quot;Matthew&quot;,&quot;parse-names&quot;:false,&quot;dropping-particle&quot;:&quot;&quot;,&quot;non-dropping-particle&quot;:&quot;&quot;},{&quot;family&quot;:&quot;Getz&quot;,&quot;given&quot;:&quot;Gad&quot;,&quot;parse-names&quot;:false,&quot;dropping-particle&quot;:&quot;&quot;,&quot;non-dropping-particle&quot;:&quot;&quot;},{&quot;family&quot;:&quot;Johannessen&quot;,&quot;given&quot;:&quot;Cory M.&quot;,&quot;parse-names&quot;:false,&quot;dropping-particle&quot;:&quot;&quot;,&quot;non-dropping-particle&quot;:&quot;&quot;},{&quot;family&quot;:&quot;Root&quot;,&quot;given&quot;:&quot;David E.&quot;,&quot;parse-names&quot;:false,&quot;dropping-particle&quot;:&quot;&quot;,&quot;non-dropping-particle&quot;:&quot;&quot;},{&quot;family&quot;:&quot;Hahn&quot;,&quot;given&quot;:&quot;William C.&quot;,&quot;parse-names&quot;:false,&quot;dropping-particle&quot;:&quot;&quot;,&quot;non-dropping-particle&quot;:&quot;&quot;}],&quot;container-title&quot;:&quot;Nature genetics&quot;,&quot;accessed&quot;:{&quot;date-parts&quot;:[[2020,8,12]]},&quot;DOI&quot;:&quot;10.1038/s41588-018-0204-y&quot;,&quot;ISSN&quot;:&quot;1546-1718&quot;,&quot;PMID&quot;:&quot;30224644&quot;,&quot;URL&quot;:&quot;https://doi.org/10.1038/s41588-018-0204-y&quot;,&quot;issued&quot;:{&quot;date-parts&quot;:[[2018,10,1]]},&quot;page&quot;:&quot;1381-1387&quot;,&quot;abstract&quot;:&quot;Unlike most tumor suppressor genes, the most common genetic alterations in tumor protein p53 (TP53) are missense mutations1,2. Mutant p53 protein is often abundantly expressed in cancers and specific allelic variants exhibit dominant-negative or gain-of-function activities in experimental models3-8. To gain a systematic view of p53 function, we interrogated loss-of-function screens conducted in hundreds of human cancer cell lines and performed TP53 saturation mutagenesis screens in an isogenic pair of TP53 wild-type and null cell lines. We found that loss or dominant-negative inhibition of wild-type p53 function reliably enhanced cellular fitness. By integrating these data with the Catalog of Somatic Mutations in Cancer (COSMIC) mutational signatures database9,10, we developed a statistical model that describes the TP53 mutational spectrum as a function of the baseline probability of acquiring each mutation and the fitness advantage conferred by attenuation of p53 activity. Collectively, these observations show that widely-acting and tissue-specific mutational processes combine with phenotypic selection to dictate the frequencies of recurrent TP53 mutations.&quot;,&quot;publisher&quot;:&quot;Nature Publishing Group&quot;,&quot;issue&quot;:&quot;10&quot;,&quot;volume&quot;:&quot;50&quot;},&quot;isTemporary&quot;:false},{&quot;id&quot;:&quot;3d4c9f37-362d-3f9c-81f4-0c8875df66f1&quot;,&quot;itemData&quot;:{&quot;type&quot;:&quot;article-journal&quot;,&quot;id&quot;:&quot;3d4c9f37-362d-3f9c-81f4-0c8875df66f1&quot;,&quot;title&quot;:&quot;TP53 Variations in Human Cancers: New Lessons from the IARC TP53 Database and Genomics Data.&quot;,&quot;author&quot;:[{&quot;family&quot;:&quot;Bouaoun&quot;,&quot;given&quot;:&quot;Liacine&quot;,&quot;parse-names&quot;:false,&quot;dropping-particle&quot;:&quot;&quot;,&quot;non-dropping-particle&quot;:&quot;&quot;},{&quot;family&quot;:&quot;Sonkin&quot;,&quot;given&quot;:&quot;Dmitriy&quot;,&quot;parse-names&quot;:false,&quot;dropping-particle&quot;:&quot;&quot;,&quot;non-dropping-particle&quot;:&quot;&quot;},{&quot;family&quot;:&quot;Ardin&quot;,&quot;given&quot;:&quot;Maude&quot;,&quot;parse-names&quot;:false,&quot;dropping-particle&quot;:&quot;&quot;,&quot;non-dropping-particle&quot;:&quot;&quot;},{&quot;family&quot;:&quot;Hollstein&quot;,&quot;given&quot;:&quot;Monica&quot;,&quot;parse-names&quot;:false,&quot;dropping-particle&quot;:&quot;&quot;,&quot;non-dropping-particle&quot;:&quot;&quot;},{&quot;family&quot;:&quot;Byrnes&quot;,&quot;given&quot;:&quot;Graham&quot;,&quot;parse-names&quot;:false,&quot;dropping-particle&quot;:&quot;&quot;,&quot;non-dropping-particle&quot;:&quot;&quot;},{&quot;family&quot;:&quot;Zavadil&quot;,&quot;given&quot;:&quot;Jiri&quot;,&quot;parse-names&quot;:false,&quot;dropping-particle&quot;:&quot;&quot;,&quot;non-dropping-particle&quot;:&quot;&quot;},{&quot;family&quot;:&quot;Olivier&quot;,&quot;given&quot;:&quot;Magali&quot;,&quot;parse-names&quot;:false,&quot;dropping-particle&quot;:&quot;&quot;,&quot;non-dropping-particle&quot;:&quot;&quot;}],&quot;container-title&quot;:&quot;Human mutation&quot;,&quot;accessed&quot;:{&quot;date-parts&quot;:[[2020,9,7]]},&quot;DOI&quot;:&quot;10.1002/humu.23035&quot;,&quot;ISSN&quot;:&quot;1098-1004&quot;,&quot;PMID&quot;:&quot;27328919&quot;,&quot;URL&quot;:&quot;https://onlinelibrary.wiley.com/doi/full/10.1002/humu.23035&quot;,&quot;issued&quot;:{&quot;date-parts&quot;:[[2016,9,1]]},&quot;page&quot;:&quot;865-76&quot;,&quot;abstract&quot;:&quot;TP53 gene mutations are one of the most frequent somatic events in cancer. The IARC TP53 Database (http://p53.iarc.fr) is a popular resource that compiles occurrence and phenotype data on TP53 germline and somatic variations linked to human cancer. The deluge of data coming from cancer genomic studies generates new data on TP53 variations and attracts a growing number of database users for the interpretation of TP53 variants. Here, we present the current contents and functionalities of the IARC TP53 Database and perform a systematic analysis of TP53 somatic mutation data extracted from this database and from genomic data repositories. This analysis showed that IARC has more TP53 somatic mutation data than genomic repositories (29,000 vs. 4,000). However, the more complete screening achieved by genomic studies highlighted some overlooked facts about TP53 mutations, such as the presence of a significant number of mutations occurring outside the DNA-binding domain in specific cancer types. We also provide an update on TP53 inherited variants including the ones that should be considered as neutral frequent variations. We thus provide an update of current knowledge on TP53 variations in human cancer as well as inform users on the efficient use of the IARC TP53 Database.&quot;,&quot;publisher&quot;:&quot;John Wiley and Sons Inc.&quot;,&quot;issue&quot;:&quot;9&quot;,&quot;volume&quot;:&quot;37&quot;},&quot;isTemporary&quot;:false},{&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59–62&lt;/sup&gt;&quot;}}"/>
          <w:id w:val="-625926444"/>
          <w:placeholder>
            <w:docPart w:val="DefaultPlaceholder_-1854013440"/>
          </w:placeholder>
        </w:sdtPr>
        <w:sdtEndPr/>
        <w:sdtContent>
          <w:ins w:id="137" w:author="Author">
            <w:r w:rsidR="006E7FBF" w:rsidRPr="006E7FBF">
              <w:rPr>
                <w:color w:val="000000"/>
                <w:vertAlign w:val="superscript"/>
              </w:rPr>
              <w:t>59–61</w:t>
            </w:r>
          </w:ins>
          <w:del w:id="138" w:author="Author">
            <w:r w:rsidR="003523EB" w:rsidRPr="006E7FBF" w:rsidDel="00D14579">
              <w:rPr>
                <w:color w:val="000000"/>
                <w:vertAlign w:val="superscript"/>
              </w:rPr>
              <w:delText>62–65</w:delText>
            </w:r>
          </w:del>
        </w:sdtContent>
      </w:sdt>
      <w:r w:rsidR="008C714E">
        <w:t xml:space="preserve"> or had nonsense or frameshift mutations. Most of the mutations to </w:t>
      </w:r>
      <w:r w:rsidR="008C714E" w:rsidRPr="008B6610">
        <w:rPr>
          <w:i/>
          <w:iCs/>
        </w:rPr>
        <w:t>RNF43</w:t>
      </w:r>
      <w:r w:rsidR="008C714E">
        <w:t xml:space="preserve"> and </w:t>
      </w:r>
      <w:r w:rsidR="008C714E" w:rsidRPr="008B6610">
        <w:rPr>
          <w:i/>
          <w:iCs/>
        </w:rPr>
        <w:t>RBM10</w:t>
      </w:r>
      <w:r w:rsidR="008C714E">
        <w:t xml:space="preserve"> were nonsense or frameshift mutations. </w:t>
      </w:r>
      <w:r w:rsidR="008C714E" w:rsidRPr="008B6610">
        <w:rPr>
          <w:i/>
          <w:iCs/>
        </w:rPr>
        <w:t>MAP2K4</w:t>
      </w:r>
      <w:r w:rsidR="008C714E">
        <w:t xml:space="preserve"> primarily had missense mutations at known mutational hotspots</w:t>
      </w:r>
      <w:sdt>
        <w:sdtPr>
          <w:rPr>
            <w:color w:val="000000"/>
            <w:vertAlign w:val="superscript"/>
          </w:rPr>
          <w:tag w:val="MENDELEY_CITATION_bc1b2d29-33a4-4e41-8e8d-948b6a3b7f09"/>
          <w:id w:val="196588298"/>
          <w:placeholder>
            <w:docPart w:val="DefaultPlaceholder_-1854013440"/>
          </w:placeholder>
        </w:sdtPr>
        <w:sdtEndPr/>
        <w:sdtContent>
          <w:ins w:id="139" w:author="Author">
            <w:r w:rsidR="006E7FBF" w:rsidRPr="006E7FBF">
              <w:rPr>
                <w:color w:val="000000"/>
                <w:vertAlign w:val="superscript"/>
              </w:rPr>
              <w:t>61</w:t>
            </w:r>
          </w:ins>
          <w:del w:id="140" w:author="Author">
            <w:r w:rsidR="003523EB" w:rsidRPr="006E7FBF" w:rsidDel="00D14579">
              <w:rPr>
                <w:color w:val="000000"/>
                <w:vertAlign w:val="superscript"/>
              </w:rPr>
              <w:delText>62</w:delText>
            </w:r>
          </w:del>
        </w:sdtContent>
      </w:sdt>
      <w:r w:rsidR="008C714E">
        <w:t>.</w:t>
      </w:r>
    </w:p>
    <w:p w14:paraId="5B07E91F" w14:textId="0956F2B8" w:rsidR="00E0297D" w:rsidRDefault="00FD56C1" w:rsidP="0062388D">
      <w:pPr>
        <w:pStyle w:val="BodyText"/>
      </w:pPr>
      <w:r>
        <w:t xml:space="preserve">There were many notable cellular functions and processes enriched in the comutation networks of the </w:t>
      </w:r>
      <w:r>
        <w:rPr>
          <w:i/>
        </w:rPr>
        <w:t>KRAS</w:t>
      </w:r>
      <w:r>
        <w:t xml:space="preserve"> alleles (Fig. </w:t>
      </w:r>
      <w:r w:rsidR="007116CF" w:rsidRPr="007116CF">
        <w:t>3</w:t>
      </w:r>
      <w:r>
        <w:t>c) including the protein-protein interaction networks (PPIN) of SMAD1-3 and TGF-</w:t>
      </w:r>
      <m:oMath>
        <m:r>
          <w:rPr>
            <w:rFonts w:ascii="Cambria Math" w:hAnsi="Cambria Math"/>
          </w:rPr>
          <m:t>β</m:t>
        </m:r>
      </m:oMath>
      <w:r>
        <w:t xml:space="preserve"> signaling. While these SMAD gene sets were related, the underlying comutation interactions that drove the enrichment were different for each </w:t>
      </w:r>
      <w:r>
        <w:rPr>
          <w:i/>
        </w:rPr>
        <w:t>KRAS</w:t>
      </w:r>
      <w:r>
        <w:t xml:space="preserve"> allele (Fig. </w:t>
      </w:r>
      <w:r w:rsidR="007116CF" w:rsidRPr="007116CF">
        <w:t>3</w:t>
      </w:r>
      <w:r>
        <w:t xml:space="preserve">f). For instance, the comutation events of </w:t>
      </w:r>
      <w:r>
        <w:rPr>
          <w:i/>
        </w:rPr>
        <w:t>ACVR1B</w:t>
      </w:r>
      <w:r>
        <w:t xml:space="preserve"> with </w:t>
      </w:r>
      <w:r>
        <w:rPr>
          <w:i/>
        </w:rPr>
        <w:t>KRAS</w:t>
      </w:r>
      <w:r>
        <w:t xml:space="preserve"> were primarily with Q61H, whereas those with </w:t>
      </w:r>
      <w:r>
        <w:rPr>
          <w:i/>
        </w:rPr>
        <w:lastRenderedPageBreak/>
        <w:t>FLNA</w:t>
      </w:r>
      <w:r>
        <w:t xml:space="preserve"> were mostly with G12R. These subtle differences suggest that specific and nuanced alterations of SMAD signaling best complement a given </w:t>
      </w:r>
      <w:r>
        <w:rPr>
          <w:i/>
        </w:rPr>
        <w:t>KRAS</w:t>
      </w:r>
      <w:r>
        <w:t xml:space="preserve"> allele in PAAD.</w:t>
      </w:r>
    </w:p>
    <w:p w14:paraId="67AA2873" w14:textId="6970F630" w:rsidR="00666B48" w:rsidRDefault="00666B48" w:rsidP="0062388D">
      <w:pPr>
        <w:pStyle w:val="BodyText"/>
      </w:pPr>
      <w:r>
        <w:t xml:space="preserve">It is important to note that many of the comutation interactions identified from this allele-specific analysis were not identified from a gene-level analysis that disregards the </w:t>
      </w:r>
      <w:r>
        <w:rPr>
          <w:i/>
          <w:iCs/>
        </w:rPr>
        <w:t>KRAS</w:t>
      </w:r>
      <w:r>
        <w:t xml:space="preserve"> allele information</w:t>
      </w:r>
      <w:ins w:id="141" w:author="Author">
        <w:r w:rsidR="00045C63">
          <w:t xml:space="preserve"> (Supplementary Data 9)</w:t>
        </w:r>
      </w:ins>
      <w:r>
        <w:t xml:space="preserve">. </w:t>
      </w:r>
      <w:r w:rsidRPr="000423B1">
        <w:t xml:space="preserve">For instance, the number of genetic interactions with reduced comutation in non-allele-specific analysis was 105 for colon, whereas the number in allele-specific analysis was 63. Among these, only 35 were in common (Supplementary Fig. </w:t>
      </w:r>
      <w:r w:rsidR="00F007CD">
        <w:t>8a</w:t>
      </w:r>
      <w:r w:rsidRPr="000423B1">
        <w:t xml:space="preserve">). The overlap for increased comutation and other tumor types are similarly small (Supplementary Fig. </w:t>
      </w:r>
      <w:r w:rsidR="00F007CD">
        <w:t>8</w:t>
      </w:r>
      <w:r w:rsidRPr="000423B1">
        <w:t>), underscoring the importance of allele-specific analysis.</w:t>
      </w:r>
    </w:p>
    <w:p w14:paraId="598730EA" w14:textId="074BA0C1" w:rsidR="00E0297D" w:rsidRDefault="00FD56C1" w:rsidP="007C292B">
      <w:pPr>
        <w:pStyle w:val="Heading2"/>
      </w:pPr>
      <w:bookmarkStart w:id="142" w:name="X400ec1c23a6fa0b0e699c585c29e4103e7448c4"/>
      <w:r>
        <w:rPr>
          <w:i/>
        </w:rPr>
        <w:t>KRAS</w:t>
      </w:r>
      <w:r>
        <w:t xml:space="preserve"> allele-specific genetic dependencies reveal potential synthetic lethal vulnerabilities.</w:t>
      </w:r>
      <w:bookmarkEnd w:id="142"/>
    </w:p>
    <w:p w14:paraId="326C5501" w14:textId="2EE824FC" w:rsidR="00E0297D" w:rsidRDefault="00FD56C1" w:rsidP="0062388D">
      <w:pPr>
        <w:pStyle w:val="BodyText"/>
      </w:pPr>
      <w:r>
        <w:t xml:space="preserve">The perturbations necessary to drive cancer expose vulnerabilities </w:t>
      </w:r>
      <w:r w:rsidR="0039522F">
        <w:t xml:space="preserve">that are </w:t>
      </w:r>
      <w:r>
        <w:t xml:space="preserve">not present in the </w:t>
      </w:r>
      <w:r w:rsidR="0039522F">
        <w:t xml:space="preserve">normal </w:t>
      </w:r>
      <w:r>
        <w:t>cell-of-origin. For example, the microsatellite instability that often leads to cancer simultaneously makes the inhibition of Werner syndrome ATP-dependent helicase (WRN) lethal to the tumor cells</w:t>
      </w:r>
      <w:r w:rsidR="007C25F7" w:rsidRPr="007C25F7">
        <w:rPr>
          <w:color w:val="000000"/>
          <w:vertAlign w:val="superscript"/>
        </w:rPr>
        <w:t xml:space="preserve"> </w:t>
      </w:r>
      <w:sdt>
        <w:sdtPr>
          <w:rPr>
            <w:color w:val="000000"/>
            <w:vertAlign w:val="superscript"/>
          </w:rPr>
          <w:tag w:val="MENDELEY_CITATION_32f8937d-13ee-4957-b84f-2afad17b42f5"/>
          <w:id w:val="-1075281483"/>
          <w:placeholder>
            <w:docPart w:val="C854165EB750C04587F89D32FD441E5F"/>
          </w:placeholder>
        </w:sdtPr>
        <w:sdtEndPr/>
        <w:sdtContent>
          <w:ins w:id="143" w:author="Author">
            <w:r w:rsidR="006E7FBF" w:rsidRPr="006E7FBF">
              <w:rPr>
                <w:color w:val="000000"/>
                <w:vertAlign w:val="superscript"/>
              </w:rPr>
              <w:t>62,63</w:t>
            </w:r>
          </w:ins>
          <w:del w:id="144" w:author="Author">
            <w:r w:rsidR="003523EB" w:rsidRPr="006E7FBF" w:rsidDel="00D14579">
              <w:rPr>
                <w:color w:val="000000"/>
                <w:vertAlign w:val="superscript"/>
              </w:rPr>
              <w:delText>66,67</w:delText>
            </w:r>
          </w:del>
        </w:sdtContent>
      </w:sdt>
      <w:r>
        <w:t xml:space="preserve">. As the </w:t>
      </w:r>
      <w:r>
        <w:rPr>
          <w:i/>
        </w:rPr>
        <w:t>KRAS</w:t>
      </w:r>
      <w:r>
        <w:t xml:space="preserve"> alleles have measurably different signaling behaviors and genetic interactions, they likely have specific genetic vulnerabilities. To this end, we used data from a genome-wide, CRISPR/Cas9 knock-out screen of cancer cell lines</w:t>
      </w:r>
      <w:sdt>
        <w:sdtPr>
          <w:rPr>
            <w:color w:val="000000"/>
            <w:vertAlign w:val="superscript"/>
          </w:rPr>
          <w:tag w:val="MENDELEY_CITATION_49e86586-1b3c-4a56-8b92-e7e996eb6c6f"/>
          <w:id w:val="-1563549378"/>
          <w:placeholder>
            <w:docPart w:val="DefaultPlaceholder_-1854013440"/>
          </w:placeholder>
        </w:sdtPr>
        <w:sdtEndPr/>
        <w:sdtContent>
          <w:ins w:id="145" w:author="Author">
            <w:r w:rsidR="006E7FBF" w:rsidRPr="006E7FBF">
              <w:rPr>
                <w:color w:val="000000"/>
                <w:vertAlign w:val="superscript"/>
              </w:rPr>
              <w:t>64,65</w:t>
            </w:r>
          </w:ins>
          <w:del w:id="146" w:author="Author">
            <w:r w:rsidR="003523EB" w:rsidRPr="006E7FBF" w:rsidDel="00D14579">
              <w:rPr>
                <w:color w:val="000000"/>
                <w:vertAlign w:val="superscript"/>
              </w:rPr>
              <w:delText>68,69</w:delText>
            </w:r>
          </w:del>
        </w:sdtContent>
      </w:sdt>
      <w:r>
        <w:t xml:space="preserve"> to identify genes with </w:t>
      </w:r>
      <w:r>
        <w:rPr>
          <w:i/>
        </w:rPr>
        <w:t>KRAS</w:t>
      </w:r>
      <w:r>
        <w:t xml:space="preserve"> allele-specific genetic dependencies. The analysis was restricted to </w:t>
      </w:r>
      <w:r>
        <w:rPr>
          <w:i/>
        </w:rPr>
        <w:t>KRAS</w:t>
      </w:r>
      <w:r>
        <w:t xml:space="preserve"> alleles for which there were at least 3 different cell lines with the mutation, limiting the following investigation to only COAD and PAAD cell lines. Allele-specific enrichments for signaling pathways and cellular processes were identified using Gene Set Enrichment Analysis (GSEA)</w:t>
      </w:r>
      <w:ins w:id="147" w:author="Author">
        <w:r w:rsidR="00884AA3">
          <w:t xml:space="preserve"> </w:t>
        </w:r>
      </w:ins>
      <w:customXmlInsRangeStart w:id="148" w:author="Author"/>
      <w:sdt>
        <w:sdtPr>
          <w:rPr>
            <w:color w:val="000000"/>
            <w:vertAlign w:val="superscript"/>
          </w:rPr>
          <w:tag w:val="MENDELEY_CITATION_{&quot;citationID&quot;:&quot;MENDELEY_CITATION_f6719df8-c13a-49cc-abec-482d8f2f0669&quot;,&quot;citationItems&quot;:[{&quot;id&quot;:&quot;4eb238fd-9d75-3b19-8c99-c3e4188894f3&quot;,&quot;itemData&quot;:{&quot;type&quot;:&quot;article-journal&quot;,&quot;id&quot;:&quot;4eb238fd-9d75-3b19-8c99-c3e4188894f3&quot;,&quot;title&quot;:&quot;Gene set enrichment analysis: a knowledge-based approach for interpreting genome-wide expression profiles.&quot;,&quot;author&quot;:[{&quot;family&quot;:&quot;Subramanian&quot;,&quot;given&quot;:&quot;Aravind&quot;,&quot;parse-names&quot;:false,&quot;dropping-particle&quot;:&quot;&quot;,&quot;non-dropping-particle&quot;:&quot;&quot;},{&quot;family&quot;:&quot;Tamayo&quot;,&quot;given&quot;:&quot;Pablo&quot;,&quot;parse-names&quot;:false,&quot;dropping-particle&quot;:&quot;&quot;,&quot;non-dropping-particle&quot;:&quot;&quot;},{&quot;family&quot;:&quot;Mootha&quot;,&quot;given&quot;:&quot;Vamsi K.&quot;,&quot;parse-names&quot;:false,&quot;dropping-particle&quot;:&quot;&quot;,&quot;non-dropping-particle&quot;:&quot;&quot;},{&quot;family&quot;:&quot;Mukherjee&quot;,&quot;given&quot;:&quot;Sayan&quot;,&quot;parse-names&quot;:false,&quot;dropping-particle&quot;:&quot;&quot;,&quot;non-dropping-particle&quot;:&quot;&quot;},{&quot;family&quot;:&quot;Ebert&quot;,&quot;given&quot;:&quot;Benjamin L.&quot;,&quot;parse-names&quot;:false,&quot;dropping-particle&quot;:&quot;&quot;,&quot;non-dropping-particle&quot;:&quot;&quot;},{&quot;family&quot;:&quot;Gillette&quot;,&quot;given&quot;:&quot;Michael A.&quot;,&quot;parse-names&quot;:false,&quot;dropping-particle&quot;:&quot;&quot;,&quot;non-dropping-particle&quot;:&quot;&quot;},{&quot;family&quot;:&quot;Paulovich&quot;,&quot;given&quot;:&quot;Amanda&quot;,&quot;parse-names&quot;:false,&quot;dropping-particle&quot;:&quot;&quot;,&quot;non-dropping-particle&quot;:&quot;&quot;},{&quot;family&quot;:&quot;Pomeroy&quot;,&quot;given&quot;:&quot;Scott L.&quot;,&quot;parse-names&quot;:false,&quot;dropping-particle&quot;:&quot;&quot;,&quot;non-dropping-particle&quot;:&quot;&quot;},{&quot;family&quot;:&quot;Golub&quot;,&quot;given&quot;:&quot;Todd R.&quot;,&quot;parse-names&quot;:false,&quot;dropping-particle&quot;:&quot;&quot;,&quot;non-dropping-particle&quot;:&quot;&quot;},{&quot;family&quot;:&quot;Lander&quot;,&quot;given&quot;:&quot;Eric S.&quot;,&quot;parse-names&quot;:false,&quot;dropping-particle&quot;:&quot;&quot;,&quot;non-dropping-particle&quot;:&quot;&quot;},{&quot;family&quot;:&quot;Mesirov&quot;,&quot;given&quot;:&quot;Jill P.&quot;,&quot;parse-names&quot;:false,&quot;dropping-particle&quot;:&quot;&quot;,&quot;non-dropping-particle&quot;:&quot;&quot;}],&quot;container-title&quot;:&quot;Proceedings of the National Academy of Sciences of the United States of America&quot;,&quot;DOI&quot;:&quot;10.1073/pnas.0506580102&quot;,&quot;ISBN&quot;:&quot;0027-8424 (Print) 0027-8424 (Linking)&quot;,&quot;ISSN&quot;:&quot;0027-8424&quot;,&quot;PMID&quot;:&quot;16199517&quot;,&quot;URL&quot;:&quot;http://www.pnas.org/cgi/doi/10.1073/pnas.0506580102&quot;,&quot;issued&quot;:{&quot;date-parts&quot;:[[2005,10,25]]},&quot;page&quot;:&quot;15545-50&quot;,&quot;abstract&quot;:&quo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quot;,&quot;issue&quot;:&quot;43&quot;,&quot;volume&quot;:&quot;102&quot;},&quot;isTemporary&quot;:false}],&quot;properties&quot;:{&quot;noteIndex&quot;:0},&quot;isEdited&quot;:false,&quot;manualOverride&quot;:{&quot;isManuallyOverriden&quot;:false,&quot;citeprocText&quot;:&quot;&quot;,&quot;manualOverrideText&quot;:&quot;&quot;}}"/>
          <w:id w:val="-1528793287"/>
          <w:placeholder>
            <w:docPart w:val="DefaultPlaceholder_-1854013440"/>
          </w:placeholder>
        </w:sdtPr>
        <w:sdtEndPr/>
        <w:sdtContent>
          <w:customXmlInsRangeEnd w:id="148"/>
          <w:ins w:id="149" w:author="Author">
            <w:r w:rsidR="006E7FBF" w:rsidRPr="006E7FBF">
              <w:rPr>
                <w:color w:val="000000"/>
                <w:vertAlign w:val="superscript"/>
              </w:rPr>
              <w:t>66</w:t>
            </w:r>
          </w:ins>
          <w:customXmlInsRangeStart w:id="150" w:author="Author"/>
        </w:sdtContent>
      </w:sdt>
      <w:customXmlInsRangeEnd w:id="150"/>
      <w:r>
        <w:t xml:space="preserve">, and individual genes demonstrating differential genetic dependency by </w:t>
      </w:r>
      <w:r>
        <w:rPr>
          <w:i/>
        </w:rPr>
        <w:t>KRAS</w:t>
      </w:r>
      <w:r>
        <w:t xml:space="preserve"> allele were identified using ANOVA</w:t>
      </w:r>
      <w:r w:rsidR="002038EB">
        <w:t xml:space="preserve"> (p-value &lt; 0.01)</w:t>
      </w:r>
      <w:r>
        <w:t xml:space="preserve"> and </w:t>
      </w:r>
      <w:del w:id="151" w:author="Author">
        <w:r w:rsidDel="004A2E7C">
          <w:delText xml:space="preserve">one-versus-all </w:delText>
        </w:r>
      </w:del>
      <w:r>
        <w:rPr>
          <w:i/>
        </w:rPr>
        <w:t>t</w:t>
      </w:r>
      <w:r>
        <w:t>-tests</w:t>
      </w:r>
      <w:r w:rsidR="002038EB">
        <w:t xml:space="preserve"> (FDR-adjusted p-value &lt;</w:t>
      </w:r>
      <w:r w:rsidR="00FF2648">
        <w:t xml:space="preserve"> </w:t>
      </w:r>
      <w:r w:rsidR="002038EB">
        <w:t>0.05)</w:t>
      </w:r>
      <w:r>
        <w:t>.</w:t>
      </w:r>
    </w:p>
    <w:p w14:paraId="0105D298" w14:textId="34F715A3" w:rsidR="00E0297D" w:rsidRDefault="00FD56C1" w:rsidP="0062388D">
      <w:pPr>
        <w:pStyle w:val="BodyText"/>
      </w:pPr>
      <w:r>
        <w:lastRenderedPageBreak/>
        <w:t xml:space="preserve">For COAD, there was a sufficient number of cell lines with WT </w:t>
      </w:r>
      <w:r>
        <w:rPr>
          <w:i/>
        </w:rPr>
        <w:t>KRAS</w:t>
      </w:r>
      <w:r>
        <w:t xml:space="preserve"> or G12D, G12V, and G13D mutations for this analysis. Measuring for gene set enrichment revealed strong patterns in differential dependency of various cellular processes (Fig. </w:t>
      </w:r>
      <w:r w:rsidR="007116CF" w:rsidRPr="007116CF">
        <w:t>4</w:t>
      </w:r>
      <w:r>
        <w:t xml:space="preserve">a). For example, genes involved in ERBB4 signaling tended to have a weaker lethal effect when knocked out in cell lines with </w:t>
      </w:r>
      <w:r>
        <w:rPr>
          <w:i/>
        </w:rPr>
        <w:t>KRAS</w:t>
      </w:r>
      <w:r>
        <w:t xml:space="preserve"> G12V mutations than in </w:t>
      </w:r>
      <w:r>
        <w:rPr>
          <w:i/>
        </w:rPr>
        <w:t>KRAS</w:t>
      </w:r>
      <w:r>
        <w:t xml:space="preserve"> G12D, G13D, or WT cell lines (Fig. </w:t>
      </w:r>
      <w:r w:rsidR="007116CF" w:rsidRPr="007116CF">
        <w:t>4</w:t>
      </w:r>
      <w:r>
        <w:t xml:space="preserve">b). Similarly, the </w:t>
      </w:r>
      <w:r>
        <w:rPr>
          <w:i/>
        </w:rPr>
        <w:t>KRAS</w:t>
      </w:r>
      <w:r>
        <w:t xml:space="preserve"> G13D cell lines were less affected when genes involved in oxidative phosphorylation were targeted (Fig. </w:t>
      </w:r>
      <w:r w:rsidR="007116CF" w:rsidRPr="007116CF">
        <w:t>4</w:t>
      </w:r>
      <w:r>
        <w:t xml:space="preserve">c). To discover individual genes with allele-specific interactions, each gene was tested for differential genetic dependency with the cell lines grouped by their </w:t>
      </w:r>
      <w:r>
        <w:rPr>
          <w:i/>
        </w:rPr>
        <w:t>KRAS</w:t>
      </w:r>
      <w:r>
        <w:t xml:space="preserve"> allele. The resulting 62 genes were hierarchically clustered into 4 groups by their dependency scores (Fig</w:t>
      </w:r>
      <w:r w:rsidR="00D07981">
        <w:t>.</w:t>
      </w:r>
      <w:r>
        <w:t xml:space="preserve"> </w:t>
      </w:r>
      <w:r w:rsidR="007116CF" w:rsidRPr="007116CF">
        <w:t>4</w:t>
      </w:r>
      <w:r>
        <w:t xml:space="preserve">d; Supplementary </w:t>
      </w:r>
      <w:del w:id="152" w:author="Author">
        <w:r w:rsidDel="00045C63">
          <w:delText>Table</w:delText>
        </w:r>
      </w:del>
      <w:ins w:id="153" w:author="Author">
        <w:r w:rsidR="00045C63">
          <w:t>Data</w:t>
        </w:r>
      </w:ins>
      <w:r>
        <w:t xml:space="preserve"> </w:t>
      </w:r>
      <w:ins w:id="154" w:author="Author">
        <w:r w:rsidR="00045C63">
          <w:t>10</w:t>
        </w:r>
      </w:ins>
      <w:del w:id="155" w:author="Author">
        <w:r w:rsidDel="00045C63">
          <w:delText>9</w:delText>
        </w:r>
      </w:del>
      <w:r>
        <w:t xml:space="preserve">). Genes in cluster 2 tended to have stronger genetic dependency in cell lines with </w:t>
      </w:r>
      <w:r>
        <w:rPr>
          <w:i/>
        </w:rPr>
        <w:t>KRAS</w:t>
      </w:r>
      <w:r>
        <w:t xml:space="preserve"> G12V, while those in cluster 3 demonstrated weaker dependency in G12D cell lines. Four notable genes with allele-specific associations are displayed in Fig. </w:t>
      </w:r>
      <w:r w:rsidR="007116CF" w:rsidRPr="007116CF">
        <w:t>4</w:t>
      </w:r>
      <w:r>
        <w:t xml:space="preserve">e. First, knocking-out </w:t>
      </w:r>
      <w:r>
        <w:rPr>
          <w:i/>
        </w:rPr>
        <w:t>LIN7C</w:t>
      </w:r>
      <w:r>
        <w:t>, a gene that maintains the asymmetric distribution of membrane proteins in polarized epithelial cells</w:t>
      </w:r>
      <w:r w:rsidR="007C25F7" w:rsidRPr="007C25F7">
        <w:rPr>
          <w:color w:val="000000"/>
          <w:vertAlign w:val="superscript"/>
        </w:rPr>
        <w:t xml:space="preserve"> </w:t>
      </w:r>
      <w:sdt>
        <w:sdtPr>
          <w:rPr>
            <w:color w:val="000000"/>
            <w:vertAlign w:val="superscript"/>
          </w:rPr>
          <w:tag w:val="MENDELEY_CITATION_ecc5d819-f6c4-4c2e-b74c-1ac35af659ee"/>
          <w:id w:val="108940609"/>
          <w:placeholder>
            <w:docPart w:val="A345F41E57D16547868F84FD24B202D0"/>
          </w:placeholder>
        </w:sdtPr>
        <w:sdtEndPr/>
        <w:sdtContent>
          <w:ins w:id="156" w:author="Author">
            <w:r w:rsidR="006E7FBF" w:rsidRPr="006E7FBF">
              <w:rPr>
                <w:color w:val="000000"/>
                <w:vertAlign w:val="superscript"/>
              </w:rPr>
              <w:t>67</w:t>
            </w:r>
          </w:ins>
          <w:del w:id="157" w:author="Author">
            <w:r w:rsidR="003523EB" w:rsidRPr="006E7FBF" w:rsidDel="00D14579">
              <w:rPr>
                <w:color w:val="000000"/>
                <w:vertAlign w:val="superscript"/>
              </w:rPr>
              <w:delText>70</w:delText>
            </w:r>
          </w:del>
        </w:sdtContent>
      </w:sdt>
      <w:r>
        <w:t xml:space="preserve">, had a more severe reduction on growth in </w:t>
      </w:r>
      <w:r>
        <w:rPr>
          <w:i/>
        </w:rPr>
        <w:t>KRAS</w:t>
      </w:r>
      <w:r>
        <w:t xml:space="preserve"> G13D cell lines compared to the others (</w:t>
      </w:r>
      <w:r w:rsidR="00D07981">
        <w:t xml:space="preserve">Fig. </w:t>
      </w:r>
      <w:r w:rsidR="007116CF" w:rsidRPr="007116CF">
        <w:t>4</w:t>
      </w:r>
      <w:r>
        <w:t>e). Also, a regulator of apoptosis previously linked to dysregulated expression in cancer</w:t>
      </w:r>
      <w:ins w:id="158" w:author="Author">
        <w:r w:rsidR="00DC3787">
          <w:t xml:space="preserve"> </w:t>
        </w:r>
      </w:ins>
      <w:customXmlInsRangeStart w:id="159" w:author="Author"/>
      <w:sdt>
        <w:sdtPr>
          <w:rPr>
            <w:color w:val="000000"/>
            <w:vertAlign w:val="superscript"/>
          </w:rPr>
          <w:tag w:val="MENDELEY_CITATION_{&quot;citationID&quot;:&quot;MENDELEY_CITATION_041e9ed6-e29e-45b9-ad51-812b77e4c44c&quot;,&quot;citationItems&quot;:[{&quot;id&quot;:&quot;c4521de1-c161-3711-9cc1-9fdba0bb2502&quot;,&quot;itemData&quot;:{&quot;type&quot;:&quot;article-journal&quot;,&quot;id&quot;:&quot;c4521de1-c161-3711-9cc1-9fdba0bb2502&quot;,&quot;title&quot;:&quot;Apoptosis promoted by up-regulation of TFPT (TCF3 fusion partner) appears p53 independent, cell type restricted and cell density influenced&quot;,&quot;author&quot;:[{&quot;family&quot;:&quot;Franchini&quot;,&quot;given&quot;:&quot;Chiara&quot;,&quot;parse-names&quot;:false,&quot;dropping-particle&quot;:&quot;&quot;,&quot;non-dropping-particle&quot;:&quot;&quot;},{&quot;family&quot;:&quot;Fontana&quot;,&quot;given&quot;:&quot;Floriana&quot;,&quot;parse-names&quot;:false,&quot;dropping-particle&quot;:&quot;&quot;,&quot;non-dropping-particle&quot;:&quot;&quot;},{&quot;family&quot;:&quot;Minuzzo&quot;,&quot;given&quot;:&quot;Mario&quot;,&quot;parse-names&quot;:false,&quot;dropping-particle&quot;:&quot;&quot;,&quot;non-dropping-particle&quot;:&quot;&quot;},{&quot;family&quot;:&quot;Babbio&quot;,&quot;given&quot;:&quot;Federica&quot;,&quot;parse-names&quot;:false,&quot;dropping-particle&quot;:&quot;&quot;,&quot;non-dropping-particle&quot;:&quot;&quot;},{&quot;family&quot;:&quot;Privitera&quot;,&quot;given&quot;:&quot;Enrica&quot;,&quot;parse-names&quot;:false,&quot;dropping-particle&quot;:&quot;&quot;,&quot;non-dropping-particle&quot;:&quot;&quot;}],&quot;container-title&quot;:&quot;Apoptosis&quot;,&quot;accessed&quot;:{&quot;date-parts&quot;:[[2020,5,17]]},&quot;DOI&quot;:&quot;10.1007/s10495-006-0195-5&quot;,&quot;ISSN&quot;:&quot;13608185&quot;,&quot;PMID&quot;:&quot;17041757&quot;,&quot;issued&quot;:{&quot;date-parts&quot;:[[2006,12,12]]},&quot;page&quot;:&quot;2217-2224&quot;,&quot;abstract&quot;:&quot;The TFPT/FB1 gene was identified because of its involvement in childhood pre-B acute lymphoblastic leukaemia (ALL). Although its specific function is still unclear, Tfpt has been implicated in cell proliferation and induction of programmed cell death (PCD). Given the critical role of PCD in leukemogenesis, we have investigated the responsiveness of different cell lines to TFPT over expression and the consequent induction of PCD by proliferation kinetic analysis, immunolocalization and TUNEL assay. We have also tested the involvement of factors implicated in cell cycle progression and apoptosis, i.e. caspases, p53, Cdc2. Our results indicate that over expression of TFPT promotes caspase 9-dependent apoptosis, nevertheless the apoptotic cascade is engaged only in culture conditions sustaining cell proliferation and different cell lines display differential responsiveness to TFPT induced apoptosis Although p53 is a main regulator of apoptosis in mammalian cells, the Tfpt induced apoptosis appears p53-independent. These results are discussed relatively to the role played by TFPT in leukemogenesis. © 2006 Springer Science + Business Media, LLC.&quot;,&quot;publisher&quot;:&quot;Springer&quot;,&quot;issue&quot;:&quot;12&quot;,&quot;volume&quot;:&quot;11&quot;},&quot;isTemporary&quot;:false}],&quot;properties&quot;:{&quot;noteIndex&quot;:0},&quot;isEdited&quot;:false,&quot;manualOverride&quot;:{&quot;isManuallyOverriden&quot;:false,&quot;citeprocText&quot;:&quot;&quot;,&quot;manualOverrideText&quot;:&quot;&quot;}}"/>
          <w:id w:val="-1242326465"/>
          <w:placeholder>
            <w:docPart w:val="DefaultPlaceholder_-1854013440"/>
          </w:placeholder>
        </w:sdtPr>
        <w:sdtEndPr/>
        <w:sdtContent>
          <w:customXmlInsRangeEnd w:id="159"/>
          <w:ins w:id="160" w:author="Author">
            <w:r w:rsidR="006E7FBF" w:rsidRPr="006E7FBF">
              <w:rPr>
                <w:color w:val="000000"/>
                <w:vertAlign w:val="superscript"/>
              </w:rPr>
              <w:t>68</w:t>
            </w:r>
          </w:ins>
          <w:customXmlInsRangeStart w:id="161" w:author="Author"/>
        </w:sdtContent>
      </w:sdt>
      <w:customXmlInsRangeEnd w:id="161"/>
      <w:r>
        <w:t xml:space="preserve">, </w:t>
      </w:r>
      <w:r>
        <w:rPr>
          <w:i/>
        </w:rPr>
        <w:t>TFPT</w:t>
      </w:r>
      <w:r>
        <w:t xml:space="preserve">, demonstrated significantly greater dependency in G12D cell lines. Interestingly, </w:t>
      </w:r>
      <w:r>
        <w:rPr>
          <w:i/>
        </w:rPr>
        <w:t>STARD9</w:t>
      </w:r>
      <w:r>
        <w:t>, a gene encoding a kinesin required for mitotic spindle assembly</w:t>
      </w:r>
      <w:r w:rsidR="007C25F7" w:rsidRPr="007C25F7">
        <w:rPr>
          <w:color w:val="000000"/>
          <w:vertAlign w:val="superscript"/>
        </w:rPr>
        <w:t xml:space="preserve"> </w:t>
      </w:r>
      <w:sdt>
        <w:sdtPr>
          <w:rPr>
            <w:color w:val="000000"/>
            <w:vertAlign w:val="superscript"/>
          </w:rPr>
          <w:tag w:val="MENDELEY_CITATION_e3024f0a-acfa-412f-bc32-7fdfb7d69a9b"/>
          <w:id w:val="1250393196"/>
          <w:placeholder>
            <w:docPart w:val="1BE701671B78884A91309CC5793018DA"/>
          </w:placeholder>
        </w:sdtPr>
        <w:sdtEndPr/>
        <w:sdtContent>
          <w:ins w:id="162" w:author="Author">
            <w:r w:rsidR="006E7FBF" w:rsidRPr="006E7FBF">
              <w:rPr>
                <w:color w:val="000000"/>
                <w:vertAlign w:val="superscript"/>
              </w:rPr>
              <w:t>69</w:t>
            </w:r>
          </w:ins>
          <w:del w:id="163" w:author="Author">
            <w:r w:rsidR="003523EB" w:rsidRPr="006E7FBF" w:rsidDel="00D14579">
              <w:rPr>
                <w:color w:val="000000"/>
                <w:vertAlign w:val="superscript"/>
              </w:rPr>
              <w:delText>71</w:delText>
            </w:r>
          </w:del>
        </w:sdtContent>
      </w:sdt>
      <w:r>
        <w:t xml:space="preserve">, had moderate growth defects when knocked-out in all cell lines except those with a </w:t>
      </w:r>
      <w:r>
        <w:rPr>
          <w:i/>
        </w:rPr>
        <w:t>KRAS</w:t>
      </w:r>
      <w:r>
        <w:t xml:space="preserve"> G12D mutation. Lastly, the kinetochore-associated protein (</w:t>
      </w:r>
      <w:r>
        <w:rPr>
          <w:i/>
        </w:rPr>
        <w:t>KNTC1</w:t>
      </w:r>
      <w:r>
        <w:t>), a regulator of the mitotic checkpoint</w:t>
      </w:r>
      <w:r w:rsidR="007C25F7" w:rsidRPr="007C25F7">
        <w:rPr>
          <w:color w:val="000000"/>
          <w:vertAlign w:val="superscript"/>
        </w:rPr>
        <w:t xml:space="preserve"> </w:t>
      </w:r>
      <w:sdt>
        <w:sdtPr>
          <w:rPr>
            <w:color w:val="000000"/>
            <w:vertAlign w:val="superscript"/>
          </w:rPr>
          <w:tag w:val="MENDELEY_CITATION_{&quot;properties&quot;:{&quot;noteIndex&quot;:0},&quot;citationID&quot;:&quot;MENDELEY_CITATION_b5654779-137d-4850-9129-95d7ed00b246&quot;,&quot;isEdited&quot;:false,&quot;citationItems&quot;:[{&quot;id&quot;:&quot;ac28d31c-eeb1-3ec0-b6e3-066ec7d83ff9&quot;,&quot;itemData&quot;:{&quot;type&quot;:&quot;article-journal&quot;,&quot;id&quot;:&quot;ac28d31c-eeb1-3ec0-b6e3-066ec7d83ff9&quot;,&quot;title&quot;:&quot;Human Zw10 and ROD are mitotic checkpoint proteins that bind to kinetochores.&quot;,&quot;author&quot;:[{&quot;family&quot;:&quot;Chan&quot;,&quot;given&quot;:&quot;G. K.T.&quot;,&quot;parse-names&quot;:false,&quot;dropping-particle&quot;:&quot;&quot;,&quot;non-dropping-particle&quot;:&quot;&quot;},{&quot;family&quot;:&quot;Jablonski&quot;,&quot;given&quot;:&quot;S A&quot;,&quot;parse-names&quot;:false,&quot;dropping-particle&quot;:&quot;&quot;,&quot;non-dropping-particle&quot;:&quot;&quot;},{&quot;family&quot;:&quot;Starr&quot;,&quot;given&quot;:&quot;D A&quot;,&quot;parse-names&quot;:false,&quot;dropping-particle&quot;:&quot;&quot;,&quot;non-dropping-particle&quot;:&quot;&quot;},{&quot;family&quot;:&quot;Goldberg&quot;,&quot;given&quot;:&quot;M L&quot;,&quot;parse-names&quot;:false,&quot;dropping-particle&quot;:&quot;&quot;,&quot;non-dropping-particle&quot;:&quot;&quot;},{&quot;family&quot;:&quot;Yen&quot;,&quot;given&quot;:&quot;T J&quot;,&quot;parse-names&quot;:false,&quot;dropping-particle&quot;:&quot;&quot;,&quot;non-dropping-particle&quot;:&quot;&quot;}],&quot;container-title&quot;:&quot;Nature cell biology&quot;,&quot;accessed&quot;:{&quot;date-parts&quot;:[[2020,3,7]]},&quot;DOI&quot;:&quot;10.1038/35046598&quot;,&quot;ISSN&quot;:&quot;1465-7392&quot;,&quot;PMID&quot;:&quot;11146660&quot;,&quot;URL&quot;:&quot;http://cellbio.nature.com944&quot;,&quot;issued&quot;:{&quot;date-parts&quot;:[[2000,12]]},&quot;page&quot;:&quot;944-7&quot;,&quot;abstract&quot;:&quot;Here we show that human Zeste White 10 (Zw10) and Rough deal (Rod) are new components of the mitotic checkpoint, as cells lacking these proteins at kinetochores fail to arrest in mitosis when exposed to microtubule inhibitors. Checkpoint failure and premature mitotic exit may explain why cells defective for hZw10 and hRod divide with lagging chromosomes. As Zw10 and Rod are not conserved in yeast, our data, combined with an accompanying study of Drosophila Zw10 and Rod, indicate that metazoans may require an elaborate spindle checkpoint to monitor complex kinetochore functions.&quot;,&quot;issue&quot;:&quot;12&quot;,&quot;volume&quot;:&quot;2&quot;},&quot;isTemporary&quot;:false},{&quot;id&quot;:&quot;d7d9c82b-1a1a-3bbd-b034-da062287c664&quot;,&quot;itemData&quot;:{&quot;type&quot;:&quot;article-journal&quot;,&quot;id&quot;:&quot;d7d9c82b-1a1a-3bbd-b034-da062287c664&quot;,&quot;title&quot;:&quot;ZW10 links mitotic checkpoint signaling to the structural kinetochore.&quot;,&quot;author&quot;:[{&quot;family&quot;:&quot;Kops&quot;,&quot;given&quot;:&quot;Geert J P L&quot;,&quot;parse-names&quot;:false,&quot;dropping-particle&quot;:&quot;&quot;,&quot;non-dropping-particle&quot;:&quot;&quot;},{&quot;family&quot;:&quot;Kim&quot;,&quot;given&quot;:&quot;Yumi&quot;,&quot;parse-names&quot;:false,&quot;dropping-particle&quot;:&quot;&quot;,&quot;non-dropping-particle&quot;:&quot;&quot;},{&quot;family&quot;:&quot;Weaver&quot;,&quot;given&quot;:&quot;Beth A A&quot;,&quot;parse-names&quot;:false,&quot;dropping-particle&quot;:&quot;&quot;,&quot;non-dropping-particle&quot;:&quot;&quot;},{&quot;family&quot;:&quot;Mao&quot;,&quot;given&quot;:&quot;Yinghui&quot;,&quot;parse-names&quot;:false,&quot;dropping-particle&quot;:&quot;&quot;,&quot;non-dropping-particle&quot;:&quot;&quot;},{&quot;family&quot;:&quot;McLeod&quot;,&quot;given&quot;:&quot;Ian&quot;,&quot;parse-names&quot;:false,&quot;dropping-particle&quot;:&quot;&quot;,&quot;non-dropping-particle&quot;:&quot;&quot;},{&quot;family&quot;:&quot;Yates&quot;,&quot;given&quot;:&quot;John R&quot;,&quot;parse-names&quot;:false,&quot;dropping-particle&quot;:&quot;&quot;,&quot;non-dropping-particle&quot;:&quot;&quot;},{&quot;family&quot;:&quot;Tagaya&quot;,&quot;given&quot;:&quot;Mitsuo&quot;,&quot;parse-names&quot;:false,&quot;dropping-particle&quot;:&quot;&quot;,&quot;non-dropping-particle&quot;:&quot;&quot;},{&quot;family&quot;:&quot;Cleveland&quot;,&quot;given&quot;:&quot;Don W&quot;,&quot;parse-names&quot;:false,&quot;dropping-particle&quot;:&quot;&quot;,&quot;non-dropping-particle&quot;:&quot;&quot;}],&quot;container-title&quot;:&quot;The Journal of cell biology&quot;,&quot;accessed&quot;:{&quot;date-parts&quot;:[[2020,3,7]]},&quot;DOI&quot;:&quot;10.1083/jcb.200411118&quot;,&quot;ISSN&quot;:&quot;0021-9525&quot;,&quot;PMID&quot;:&quot;15824131&quot;,&quot;URL&quot;:&quot;http://www.jcb.org/cgi/doi/10.1083/jcb.200411118&quot;,&quot;issued&quot;:{&quot;date-parts&quot;:[[2005,4,11]]},&quot;page&quot;:&quot;49-60&quot;,&quot;abstract&quot;:&quot;The mitotic checkpoint ensures that chromosomes are divided equally between daughter cells and is a primary mechanism preventing the chromosome instability often seen in aneuploid human tumors. ZW10 and Rod play an essential role in this checkpoint. We show that in mitotic human cells ZW10 resides in a complex with Rod and Zwilch, whereas another ZW10 partner, Zwint-1, is part of a separate complex of structural kinetochore components including Mis12 and Ndc80-Hec1. Zwint-1 is critical for recruiting ZW10 to unattached kinetochores. Depletion from human cells or Xenopus egg extracts is used to demonstrate that the ZW10 complex is essential for stable binding of a Mad1-Mad2 complex to unattached kinetochores. Thus, ZW10 functions as a linker between the core structural elements of the outer kinetochore and components that catalyze generation of the mitotic checkpoint-derived \&quot;stop anaphase\&quot; inhibitor.&quot;,&quot;issue&quot;:&quot;1&quot;,&quot;volume&quot;:&quot;169&quot;},&quot;isTemporary&quot;:false}],&quot;manualOverride&quot;:{&quot;isManuallyOverriden&quot;:false,&quot;manualOverrideText&quot;:&quot;&quot;,&quot;citeprocText&quot;:&quot;&lt;sup&gt;68–70&lt;/sup&gt;&quot;}}"/>
          <w:id w:val="-199710316"/>
          <w:placeholder>
            <w:docPart w:val="5EB8A1D0B8F58F48AA60E3B5C0D619F7"/>
          </w:placeholder>
        </w:sdtPr>
        <w:sdtEndPr/>
        <w:sdtContent>
          <w:ins w:id="164" w:author="Author">
            <w:r w:rsidR="006E7FBF" w:rsidRPr="006E7FBF">
              <w:rPr>
                <w:color w:val="000000"/>
                <w:vertAlign w:val="superscript"/>
              </w:rPr>
              <w:t>70,71</w:t>
            </w:r>
          </w:ins>
          <w:del w:id="165" w:author="Author">
            <w:r w:rsidR="003523EB" w:rsidRPr="006E7FBF" w:rsidDel="00D14579">
              <w:rPr>
                <w:color w:val="000000"/>
                <w:vertAlign w:val="superscript"/>
              </w:rPr>
              <w:delText>72–74</w:delText>
            </w:r>
          </w:del>
        </w:sdtContent>
      </w:sdt>
      <w:r>
        <w:t xml:space="preserve">, which demonstrated moderate to strong lethal effects when knocked out in almost every cell line except for those with a </w:t>
      </w:r>
      <w:r>
        <w:rPr>
          <w:i/>
        </w:rPr>
        <w:t>KRAS</w:t>
      </w:r>
      <w:r>
        <w:t xml:space="preserve"> G12V allele (</w:t>
      </w:r>
      <w:r w:rsidR="00D07981">
        <w:t xml:space="preserve">Fig. </w:t>
      </w:r>
      <w:r w:rsidR="007116CF" w:rsidRPr="007116CF">
        <w:t>4</w:t>
      </w:r>
      <w:r>
        <w:t>e).</w:t>
      </w:r>
    </w:p>
    <w:p w14:paraId="576CD2C8" w14:textId="4D39EB04" w:rsidR="00E0297D" w:rsidRDefault="00FD56C1" w:rsidP="0062388D">
      <w:pPr>
        <w:pStyle w:val="BodyText"/>
      </w:pPr>
      <w:r>
        <w:t xml:space="preserve">For the genetic dependency analysis of PAAD, the </w:t>
      </w:r>
      <w:r>
        <w:rPr>
          <w:i/>
        </w:rPr>
        <w:t>KRAS</w:t>
      </w:r>
      <w:r>
        <w:t xml:space="preserve"> alleles with a sufficient number of cell lines were G12D, G12R, and G12V (there were not enough WT </w:t>
      </w:r>
      <w:r>
        <w:rPr>
          <w:i/>
        </w:rPr>
        <w:t>KRAS</w:t>
      </w:r>
      <w:r>
        <w:t xml:space="preserve"> cell lines to include in the analysis). GSEA revealed substantial differences in the dependencies of critical cellular pathways (</w:t>
      </w:r>
      <w:r w:rsidR="00761EF9">
        <w:t xml:space="preserve">Supplementary Fig. </w:t>
      </w:r>
      <w:r w:rsidR="00D07981">
        <w:t>9</w:t>
      </w:r>
      <w:r w:rsidR="00EB0553">
        <w:t>a</w:t>
      </w:r>
      <w:r>
        <w:t xml:space="preserve">). For instance, the G12D cell lines demonstrated a reduced dependency </w:t>
      </w:r>
      <w:r>
        <w:lastRenderedPageBreak/>
        <w:t>on the genes at the G2 and M DNA-damage checkpoint</w:t>
      </w:r>
      <w:r w:rsidR="00EB0553">
        <w:t xml:space="preserve"> (Supplementary Fig. 9b)</w:t>
      </w:r>
      <w:r>
        <w:t xml:space="preserve">. Moreover, the G12R cell lines were less dependent on PI3K </w:t>
      </w:r>
      <w:r w:rsidR="007116CF">
        <w:t>signaling</w:t>
      </w:r>
      <w:r>
        <w:t xml:space="preserve"> downstream of FGFR1, driven through a reduced dependency on </w:t>
      </w:r>
      <w:r>
        <w:rPr>
          <w:i/>
        </w:rPr>
        <w:t>FRS2</w:t>
      </w:r>
      <w:r>
        <w:t xml:space="preserve"> (fibroblast growth factor receptor substrate 2) and </w:t>
      </w:r>
      <w:r>
        <w:rPr>
          <w:i/>
        </w:rPr>
        <w:t>GRB2</w:t>
      </w:r>
      <w:r>
        <w:t>, which encodes a protein linking EGFR to the GEF SOS1</w:t>
      </w:r>
      <w:r w:rsidR="00EB0553">
        <w:t xml:space="preserve"> (Supplementary Fig. 9c)</w:t>
      </w:r>
      <w:r>
        <w:t xml:space="preserve">. Similarly, the cell lines with </w:t>
      </w:r>
      <w:r>
        <w:rPr>
          <w:i/>
        </w:rPr>
        <w:t>KRAS</w:t>
      </w:r>
      <w:r>
        <w:t xml:space="preserve"> G12V mutations were less sensitive to the knock-out of genes implicated in cellular senescence</w:t>
      </w:r>
      <w:r w:rsidR="00EB0553">
        <w:t xml:space="preserve"> (Supplementary Fig. 9d)</w:t>
      </w:r>
      <w:r>
        <w:t xml:space="preserve">. This enrichment was driven by a significantly reduced dependence upon </w:t>
      </w:r>
      <w:r>
        <w:rPr>
          <w:i/>
        </w:rPr>
        <w:t>JUN</w:t>
      </w:r>
      <w:r>
        <w:t xml:space="preserve">, which encodes the transcription factor c-JUN, and a beneficial impact on growth (a positive dependency score) from knocking-out </w:t>
      </w:r>
      <w:r>
        <w:rPr>
          <w:i/>
        </w:rPr>
        <w:t>MAPK8</w:t>
      </w:r>
      <w:r>
        <w:t xml:space="preserve"> (JNK-1), which regulates c-JUN via phosphorylation (</w:t>
      </w:r>
      <w:r w:rsidR="00761EF9">
        <w:t xml:space="preserve">Supplementary Fig. </w:t>
      </w:r>
      <w:r w:rsidR="00D07981">
        <w:t>10</w:t>
      </w:r>
      <w:r>
        <w:t xml:space="preserve">). In these cell lines, 130 individual genes demonstrated </w:t>
      </w:r>
      <w:r>
        <w:rPr>
          <w:i/>
        </w:rPr>
        <w:t>KRAS</w:t>
      </w:r>
      <w:r>
        <w:t xml:space="preserve"> allele-specific genetic dependency (</w:t>
      </w:r>
      <w:r w:rsidR="00761EF9">
        <w:t xml:space="preserve">Supplementary Fig. </w:t>
      </w:r>
      <w:r w:rsidR="00D07981">
        <w:t>10</w:t>
      </w:r>
      <w:r w:rsidR="00EB0553">
        <w:t>a</w:t>
      </w:r>
      <w:r>
        <w:t xml:space="preserve">; Supplementary </w:t>
      </w:r>
      <w:del w:id="166" w:author="Author">
        <w:r w:rsidDel="00045C63">
          <w:delText>Table</w:delText>
        </w:r>
      </w:del>
      <w:ins w:id="167" w:author="Author">
        <w:r w:rsidR="00045C63">
          <w:t>Data</w:t>
        </w:r>
      </w:ins>
      <w:r>
        <w:t xml:space="preserve"> 1</w:t>
      </w:r>
      <w:ins w:id="168" w:author="Author">
        <w:r w:rsidR="00045C63">
          <w:t>1</w:t>
        </w:r>
      </w:ins>
      <w:del w:id="169" w:author="Author">
        <w:r w:rsidDel="00045C63">
          <w:delText>0</w:delText>
        </w:r>
      </w:del>
      <w:r>
        <w:t xml:space="preserve">). Several noteworthy interactions include a regulator of cell cycle progression, </w:t>
      </w:r>
      <w:r>
        <w:rPr>
          <w:i/>
        </w:rPr>
        <w:t>KHDRBS1</w:t>
      </w:r>
      <w:r w:rsidR="007C25F7" w:rsidRPr="007C25F7">
        <w:rPr>
          <w:color w:val="000000"/>
          <w:vertAlign w:val="superscript"/>
        </w:rPr>
        <w:t xml:space="preserve"> </w:t>
      </w:r>
      <w:sdt>
        <w:sdtPr>
          <w:rPr>
            <w:color w:val="000000"/>
            <w:vertAlign w:val="superscript"/>
          </w:rPr>
          <w:tag w:val="MENDELEY_CITATION_7be82540-4cfe-497a-9636-65e416ac4e14"/>
          <w:id w:val="-2028168528"/>
          <w:placeholder>
            <w:docPart w:val="CEB8C8E8380D044F9C89ACCF492A25AF"/>
          </w:placeholder>
        </w:sdtPr>
        <w:sdtEndPr/>
        <w:sdtContent>
          <w:ins w:id="170" w:author="Author">
            <w:r w:rsidR="006E7FBF" w:rsidRPr="006E7FBF">
              <w:rPr>
                <w:color w:val="000000"/>
                <w:vertAlign w:val="superscript"/>
              </w:rPr>
              <w:t>72</w:t>
            </w:r>
          </w:ins>
          <w:del w:id="171" w:author="Author">
            <w:r w:rsidR="003523EB" w:rsidRPr="006E7FBF" w:rsidDel="00D14579">
              <w:rPr>
                <w:color w:val="000000"/>
                <w:vertAlign w:val="superscript"/>
              </w:rPr>
              <w:delText>75</w:delText>
            </w:r>
          </w:del>
        </w:sdtContent>
      </w:sdt>
      <w:r>
        <w:t xml:space="preserve">, the oxygen sensor, </w:t>
      </w:r>
      <w:r>
        <w:rPr>
          <w:i/>
        </w:rPr>
        <w:t>EGLN2</w:t>
      </w:r>
      <w:r w:rsidR="007C25F7" w:rsidRPr="007C25F7">
        <w:rPr>
          <w:color w:val="000000"/>
          <w:vertAlign w:val="superscript"/>
        </w:rPr>
        <w:t xml:space="preserve"> </w:t>
      </w:r>
      <w:sdt>
        <w:sdtPr>
          <w:rPr>
            <w:color w:val="000000"/>
            <w:vertAlign w:val="superscript"/>
          </w:rPr>
          <w:tag w:val="MENDELEY_CITATION_82584cd7-9424-4519-aa1b-3e4724bb8fbe"/>
          <w:id w:val="-190996739"/>
          <w:placeholder>
            <w:docPart w:val="945A5BD354967C42B0D8C884D38475F4"/>
          </w:placeholder>
        </w:sdtPr>
        <w:sdtEndPr/>
        <w:sdtContent>
          <w:ins w:id="172" w:author="Author">
            <w:r w:rsidR="006E7FBF" w:rsidRPr="006E7FBF">
              <w:rPr>
                <w:color w:val="000000"/>
                <w:vertAlign w:val="superscript"/>
              </w:rPr>
              <w:t>73</w:t>
            </w:r>
          </w:ins>
          <w:del w:id="173" w:author="Author">
            <w:r w:rsidR="003523EB" w:rsidRPr="006E7FBF" w:rsidDel="00D14579">
              <w:rPr>
                <w:color w:val="000000"/>
                <w:vertAlign w:val="superscript"/>
              </w:rPr>
              <w:delText>76</w:delText>
            </w:r>
          </w:del>
        </w:sdtContent>
      </w:sdt>
      <w:r>
        <w:t xml:space="preserve">, and a stabilizer of p53, </w:t>
      </w:r>
      <w:r>
        <w:rPr>
          <w:i/>
        </w:rPr>
        <w:t>BRI3BP</w:t>
      </w:r>
      <w:r w:rsidR="007C25F7" w:rsidRPr="007C25F7">
        <w:rPr>
          <w:color w:val="000000"/>
          <w:vertAlign w:val="superscript"/>
        </w:rPr>
        <w:t xml:space="preserve"> </w:t>
      </w:r>
      <w:sdt>
        <w:sdtPr>
          <w:rPr>
            <w:color w:val="000000"/>
            <w:vertAlign w:val="superscript"/>
          </w:rPr>
          <w:tag w:val="MENDELEY_CITATION_6c2edf88-a1d3-4d68-8bd5-1484563129f0"/>
          <w:id w:val="-1284190219"/>
          <w:placeholder>
            <w:docPart w:val="B591229439733E40B703D13E52E60BB1"/>
          </w:placeholder>
        </w:sdtPr>
        <w:sdtEndPr/>
        <w:sdtContent>
          <w:ins w:id="174" w:author="Author">
            <w:r w:rsidR="006E7FBF" w:rsidRPr="006E7FBF">
              <w:rPr>
                <w:color w:val="000000"/>
                <w:vertAlign w:val="superscript"/>
              </w:rPr>
              <w:t>74</w:t>
            </w:r>
          </w:ins>
          <w:del w:id="175" w:author="Author">
            <w:r w:rsidR="003523EB" w:rsidRPr="006E7FBF" w:rsidDel="00D14579">
              <w:rPr>
                <w:color w:val="000000"/>
                <w:vertAlign w:val="superscript"/>
              </w:rPr>
              <w:delText>77</w:delText>
            </w:r>
          </w:del>
        </w:sdtContent>
      </w:sdt>
      <w:r w:rsidR="00EB0553">
        <w:t xml:space="preserve"> (Supplementary Fig. 10b).</w:t>
      </w:r>
      <w:r>
        <w:t xml:space="preserve"> Overall, the </w:t>
      </w:r>
      <w:r>
        <w:rPr>
          <w:i/>
        </w:rPr>
        <w:t>KRAS</w:t>
      </w:r>
      <w:r>
        <w:t xml:space="preserve"> alleles were associated with substantially different genetic dependencies on specific cellular processes, signaling pathways, and individual genes.</w:t>
      </w:r>
    </w:p>
    <w:p w14:paraId="04DF1A07" w14:textId="079F60D0" w:rsidR="00E0297D" w:rsidRDefault="00FD56C1" w:rsidP="007C292B">
      <w:pPr>
        <w:pStyle w:val="Heading2"/>
      </w:pPr>
      <w:bookmarkStart w:id="176" w:name="X6c9044a8dd2648af4f8387e66b0af32494c57ce"/>
      <w:r>
        <w:t>An integrated analysis of allele-specific comutation and genetic dependencies.</w:t>
      </w:r>
      <w:bookmarkEnd w:id="176"/>
    </w:p>
    <w:p w14:paraId="7DF63589" w14:textId="6A7A5CB5" w:rsidR="00E0297D" w:rsidRDefault="00FD56C1" w:rsidP="0062388D">
      <w:pPr>
        <w:pStyle w:val="BodyText"/>
      </w:pPr>
      <w:r>
        <w:t xml:space="preserve">As emphasized by the weakly connected comutation networks, the </w:t>
      </w:r>
      <w:r>
        <w:rPr>
          <w:i/>
        </w:rPr>
        <w:t>KRAS</w:t>
      </w:r>
      <w:r>
        <w:t xml:space="preserve"> alleles are not acting in the same genetic environments, and, therefore, their allele-specific genetic dependenc</w:t>
      </w:r>
      <w:r w:rsidR="004F5917">
        <w:t>ies</w:t>
      </w:r>
      <w:r>
        <w:t xml:space="preserve"> might be mediated by a comutating partner. To address this hypothesis, we constructed linear models for the dependency score of each gene with allele-specific dependency that included a coefficient for the previously linked </w:t>
      </w:r>
      <w:r>
        <w:rPr>
          <w:i/>
        </w:rPr>
        <w:t>KRAS</w:t>
      </w:r>
      <w:r>
        <w:t xml:space="preserve"> allele and a coefficient for the mutation of each gene in its comutation network. These models were then fit with elastic net regression to isolate the most informative predictors, adjusting for the RNA expression of the targeted gene</w:t>
      </w:r>
      <w:r w:rsidR="007C25F7" w:rsidRPr="007C25F7">
        <w:rPr>
          <w:color w:val="000000"/>
          <w:vertAlign w:val="superscript"/>
        </w:rPr>
        <w:t xml:space="preserve"> </w:t>
      </w:r>
      <w:sdt>
        <w:sdtPr>
          <w:rPr>
            <w:color w:val="000000"/>
            <w:vertAlign w:val="superscript"/>
          </w:rPr>
          <w:tag w:val="MENDELEY_CITATION_e729027f-6900-462b-81a5-2aa851c4e624"/>
          <w:id w:val="-902982846"/>
          <w:placeholder>
            <w:docPart w:val="5B914DF24B056D49865F445B7E326374"/>
          </w:placeholder>
        </w:sdtPr>
        <w:sdtEndPr/>
        <w:sdtContent>
          <w:ins w:id="177" w:author="Author">
            <w:r w:rsidR="006E7FBF" w:rsidRPr="006E7FBF">
              <w:rPr>
                <w:color w:val="000000"/>
                <w:vertAlign w:val="superscript"/>
              </w:rPr>
              <w:t>75</w:t>
            </w:r>
          </w:ins>
          <w:del w:id="178" w:author="Author">
            <w:r w:rsidR="003523EB" w:rsidRPr="006E7FBF" w:rsidDel="00D14579">
              <w:rPr>
                <w:color w:val="000000"/>
                <w:vertAlign w:val="superscript"/>
              </w:rPr>
              <w:delText>78</w:delText>
            </w:r>
          </w:del>
        </w:sdtContent>
      </w:sdt>
      <w:r>
        <w:t>.</w:t>
      </w:r>
    </w:p>
    <w:p w14:paraId="6970D568" w14:textId="097B8121" w:rsidR="00E0297D" w:rsidRDefault="00FD56C1" w:rsidP="0062388D">
      <w:pPr>
        <w:pStyle w:val="BodyText"/>
      </w:pPr>
      <w:r>
        <w:lastRenderedPageBreak/>
        <w:t xml:space="preserve">Some of the models indicated that the mutation of a comutation partner could explain the allele-specific dependency interaction. An example of this was how the dependency of COAD cell lines on </w:t>
      </w:r>
      <w:r>
        <w:rPr>
          <w:i/>
        </w:rPr>
        <w:t>STARD9</w:t>
      </w:r>
      <w:r>
        <w:t xml:space="preserve"> was greater in </w:t>
      </w:r>
      <w:r>
        <w:rPr>
          <w:i/>
        </w:rPr>
        <w:t>TP53</w:t>
      </w:r>
      <w:r>
        <w:t xml:space="preserve">-mutant lines than in </w:t>
      </w:r>
      <w:r>
        <w:rPr>
          <w:i/>
        </w:rPr>
        <w:t>KRAS</w:t>
      </w:r>
      <w:r>
        <w:t xml:space="preserve"> G12D lines (Fig. </w:t>
      </w:r>
      <w:r w:rsidR="007116CF" w:rsidRPr="00401950">
        <w:t>5</w:t>
      </w:r>
      <w:r>
        <w:t xml:space="preserve">a). </w:t>
      </w:r>
      <w:r w:rsidR="00331EC4" w:rsidRPr="00331EC4">
        <w:t xml:space="preserve">Most of the </w:t>
      </w:r>
      <w:r w:rsidR="00331EC4" w:rsidRPr="00331EC4">
        <w:rPr>
          <w:i/>
          <w:iCs/>
        </w:rPr>
        <w:t>TP53</w:t>
      </w:r>
      <w:r w:rsidR="00331EC4" w:rsidRPr="00331EC4">
        <w:t xml:space="preserve"> mutations were located in the DNA binding domain, two of which were nonsense mutations. Of the other mutations, two were at splice-sites, one was in the nuclear localization </w:t>
      </w:r>
      <w:r w:rsidR="0053016B" w:rsidRPr="00331EC4">
        <w:t>signaling</w:t>
      </w:r>
      <w:r w:rsidR="00331EC4" w:rsidRPr="00331EC4">
        <w:t xml:space="preserve"> domain, and two more were either nonsense or frameshift mutations in the N-terminal domain. All were either predicted to be deleterious</w:t>
      </w:r>
      <w:sdt>
        <w:sdtPr>
          <w:rPr>
            <w:color w:val="000000"/>
            <w:vertAlign w:val="superscript"/>
          </w:rPr>
          <w:tag w:val="MENDELEY_CITATION_cb271922-28f4-4f85-b8b1-6a84ba05a90d"/>
          <w:id w:val="-329675897"/>
          <w:placeholder>
            <w:docPart w:val="DefaultPlaceholder_-1854013440"/>
          </w:placeholder>
          <w15:appearance w15:val="hidden"/>
        </w:sdtPr>
        <w:sdtEndPr/>
        <w:sdtContent>
          <w:ins w:id="179" w:author="Author">
            <w:r w:rsidR="006E7FBF" w:rsidRPr="006E7FBF">
              <w:rPr>
                <w:color w:val="000000"/>
                <w:vertAlign w:val="superscript"/>
              </w:rPr>
              <w:t>76,77</w:t>
            </w:r>
          </w:ins>
          <w:del w:id="180" w:author="Author">
            <w:r w:rsidR="003523EB" w:rsidRPr="006E7FBF" w:rsidDel="00D14579">
              <w:rPr>
                <w:color w:val="000000"/>
                <w:vertAlign w:val="superscript"/>
              </w:rPr>
              <w:delText>79,80</w:delText>
            </w:r>
          </w:del>
        </w:sdtContent>
      </w:sdt>
      <w:r w:rsidR="00331EC4" w:rsidRPr="00331EC4">
        <w:t xml:space="preserve"> or previously identified</w:t>
      </w:r>
      <w:r w:rsidR="0053016B">
        <w:t xml:space="preserve"> recurrent mutations </w:t>
      </w:r>
      <w:sdt>
        <w:sdtPr>
          <w:rPr>
            <w:color w:val="000000"/>
            <w:vertAlign w:val="superscript"/>
          </w:rPr>
          <w:tag w:val="MENDELEY_CITATION_0c0b6e99-6d51-461f-bd5d-56ad1c32a863"/>
          <w:id w:val="1427610023"/>
          <w:placeholder>
            <w:docPart w:val="DefaultPlaceholder_-1854013440"/>
          </w:placeholder>
        </w:sdtPr>
        <w:sdtEndPr/>
        <w:sdtContent>
          <w:ins w:id="181" w:author="Author">
            <w:r w:rsidR="006E7FBF" w:rsidRPr="006E7FBF">
              <w:rPr>
                <w:color w:val="000000"/>
                <w:vertAlign w:val="superscript"/>
              </w:rPr>
              <w:t>61</w:t>
            </w:r>
          </w:ins>
          <w:del w:id="182" w:author="Author">
            <w:r w:rsidR="003523EB" w:rsidRPr="006E7FBF" w:rsidDel="00D14579">
              <w:rPr>
                <w:color w:val="000000"/>
                <w:vertAlign w:val="superscript"/>
              </w:rPr>
              <w:delText>62</w:delText>
            </w:r>
          </w:del>
        </w:sdtContent>
      </w:sdt>
      <w:r w:rsidR="00331EC4">
        <w:t xml:space="preserve">. </w:t>
      </w:r>
      <w:r>
        <w:t xml:space="preserve">If </w:t>
      </w:r>
      <w:r>
        <w:rPr>
          <w:i/>
        </w:rPr>
        <w:t>TP53</w:t>
      </w:r>
      <w:r>
        <w:t xml:space="preserve"> mutations induce a stronger dependency on </w:t>
      </w:r>
      <w:r>
        <w:rPr>
          <w:i/>
        </w:rPr>
        <w:t>STARD9</w:t>
      </w:r>
      <w:r>
        <w:t xml:space="preserve">, the reduced frequency of comutation between </w:t>
      </w:r>
      <w:r>
        <w:rPr>
          <w:i/>
        </w:rPr>
        <w:t>TP53</w:t>
      </w:r>
      <w:r>
        <w:t xml:space="preserve"> and </w:t>
      </w:r>
      <w:r>
        <w:rPr>
          <w:i/>
        </w:rPr>
        <w:t>KRAS</w:t>
      </w:r>
      <w:r>
        <w:t xml:space="preserve"> G12D would cause the opposite effect to be ascribed to the G12D allele. A similar effect was found between </w:t>
      </w:r>
      <w:r>
        <w:rPr>
          <w:i/>
        </w:rPr>
        <w:t>KRAS</w:t>
      </w:r>
      <w:r>
        <w:t xml:space="preserve"> G12D and </w:t>
      </w:r>
      <w:r>
        <w:rPr>
          <w:i/>
        </w:rPr>
        <w:t>SMAD4</w:t>
      </w:r>
      <w:r>
        <w:t xml:space="preserve"> in PAAD cell lines for the dependency on </w:t>
      </w:r>
      <w:r>
        <w:rPr>
          <w:i/>
        </w:rPr>
        <w:t>EEF1E1</w:t>
      </w:r>
      <w:r>
        <w:t xml:space="preserve">, </w:t>
      </w:r>
      <w:r>
        <w:rPr>
          <w:i/>
        </w:rPr>
        <w:t>ABI1</w:t>
      </w:r>
      <w:r>
        <w:t xml:space="preserve">, and </w:t>
      </w:r>
      <w:r>
        <w:rPr>
          <w:i/>
        </w:rPr>
        <w:t>MYBL2</w:t>
      </w:r>
      <w:r>
        <w:t xml:space="preserve"> (Fig. </w:t>
      </w:r>
      <w:r w:rsidR="007116CF" w:rsidRPr="00401950">
        <w:t>5</w:t>
      </w:r>
      <w:r>
        <w:t>b-d).</w:t>
      </w:r>
      <w:r w:rsidR="00331EC4">
        <w:t xml:space="preserve"> </w:t>
      </w:r>
      <w:r w:rsidR="00331EC4" w:rsidRPr="00331EC4">
        <w:t xml:space="preserve">All but two </w:t>
      </w:r>
      <w:r w:rsidR="006446A2">
        <w:t xml:space="preserve">of the </w:t>
      </w:r>
      <w:r w:rsidR="006446A2" w:rsidRPr="006446A2">
        <w:rPr>
          <w:i/>
          <w:iCs/>
        </w:rPr>
        <w:t>SMAD4</w:t>
      </w:r>
      <w:r w:rsidR="006446A2">
        <w:t xml:space="preserve"> mutations </w:t>
      </w:r>
      <w:r w:rsidR="00331EC4" w:rsidRPr="00331EC4">
        <w:t>were frameshift or nonsense mutations.</w:t>
      </w:r>
      <w:r>
        <w:t xml:space="preserve"> Because of the reduced comutation interaction between </w:t>
      </w:r>
      <w:r>
        <w:rPr>
          <w:i/>
        </w:rPr>
        <w:t>KRAS</w:t>
      </w:r>
      <w:r>
        <w:t xml:space="preserve"> G12D and </w:t>
      </w:r>
      <w:r>
        <w:rPr>
          <w:i/>
        </w:rPr>
        <w:t>SMAD4</w:t>
      </w:r>
      <w:r>
        <w:t xml:space="preserve"> in PAAD, the effects of knocking out these genes can be ascribed to an allele-specific effect or to the </w:t>
      </w:r>
      <w:r>
        <w:rPr>
          <w:i/>
        </w:rPr>
        <w:t>SMAD4</w:t>
      </w:r>
      <w:r>
        <w:t xml:space="preserve"> mutation. These examples highlight how the allele-specific comutation interactions of </w:t>
      </w:r>
      <w:r>
        <w:rPr>
          <w:i/>
        </w:rPr>
        <w:t>KRAS</w:t>
      </w:r>
      <w:r>
        <w:t xml:space="preserve"> can influence the interpretation of other interactions.</w:t>
      </w:r>
    </w:p>
    <w:p w14:paraId="28B7F4BD" w14:textId="5E02B351" w:rsidR="00E0297D" w:rsidRDefault="00FD56C1">
      <w:pPr>
        <w:pStyle w:val="Heading1"/>
      </w:pPr>
      <w:bookmarkStart w:id="183" w:name="discussion"/>
      <w:r>
        <w:t>Discussion</w:t>
      </w:r>
      <w:bookmarkEnd w:id="183"/>
    </w:p>
    <w:p w14:paraId="3434B719" w14:textId="222D06B6" w:rsidR="00E0297D" w:rsidRDefault="00FD56C1" w:rsidP="0062388D">
      <w:pPr>
        <w:pStyle w:val="BodyText"/>
      </w:pPr>
      <w:r>
        <w:t xml:space="preserve">This study addresses the genetic complexity of cancer through a comprehensive genetic interaction analysis of oncogenic </w:t>
      </w:r>
      <w:r>
        <w:rPr>
          <w:i/>
        </w:rPr>
        <w:t>KRAS</w:t>
      </w:r>
      <w:r>
        <w:t xml:space="preserve"> alleles in COAD, LUAD, MM, and PAAD. Measuring the levels of mutational signatures revealed that the cancer-specific distributions of </w:t>
      </w:r>
      <w:r>
        <w:rPr>
          <w:i/>
        </w:rPr>
        <w:t>KRAS</w:t>
      </w:r>
      <w:r>
        <w:t xml:space="preserve"> mutations were influenced, but not determined, by the active mutational processes in the tumor samples. This result suggests that the biological properties of the </w:t>
      </w:r>
      <w:r>
        <w:rPr>
          <w:i/>
        </w:rPr>
        <w:t>KRAS</w:t>
      </w:r>
      <w:r>
        <w:t xml:space="preserve"> alleles, within the context of the tissue of origin, is an important factor in the positive selection of a </w:t>
      </w:r>
      <w:r>
        <w:rPr>
          <w:i/>
        </w:rPr>
        <w:t>KRAS</w:t>
      </w:r>
      <w:r>
        <w:t xml:space="preserve"> mutation during the evolution of a tumor. Indeed, </w:t>
      </w:r>
      <w:r w:rsidR="0039522F">
        <w:t>we have</w:t>
      </w:r>
      <w:r>
        <w:t xml:space="preserve"> previously demonstrated that mutant forms of K-RAS produce distinct molecular and cellular phenotypes that are largely dependent upon tissue context</w:t>
      </w:r>
      <w:r w:rsidR="00401950" w:rsidRPr="00401950">
        <w:rPr>
          <w:color w:val="000000"/>
          <w:vertAlign w:val="superscript"/>
        </w:rPr>
        <w:t xml:space="preserve"> </w:t>
      </w:r>
      <w:sdt>
        <w:sdtPr>
          <w:rPr>
            <w:color w:val="000000"/>
            <w:vertAlign w:val="superscript"/>
          </w:rPr>
          <w:tag w:val="MENDELEY_CITATION_7bf54ba9-2f11-4d55-a480-23bdf14c8bca"/>
          <w:id w:val="574712654"/>
          <w:placeholder>
            <w:docPart w:val="B9393DD784C9FD499DBD336B52961F09"/>
          </w:placeholder>
        </w:sdtPr>
        <w:sdtEndPr/>
        <w:sdtContent>
          <w:ins w:id="184" w:author="Author">
            <w:r w:rsidR="006E7FBF" w:rsidRPr="006E7FBF">
              <w:rPr>
                <w:color w:val="000000"/>
                <w:vertAlign w:val="superscript"/>
              </w:rPr>
              <w:t>4,78,79</w:t>
            </w:r>
          </w:ins>
          <w:del w:id="185" w:author="Author">
            <w:r w:rsidR="003523EB" w:rsidRPr="006E7FBF" w:rsidDel="00D14579">
              <w:rPr>
                <w:color w:val="000000"/>
                <w:vertAlign w:val="superscript"/>
              </w:rPr>
              <w:delText>4,81,82</w:delText>
            </w:r>
          </w:del>
        </w:sdtContent>
      </w:sdt>
      <w:r>
        <w:t xml:space="preserve">. To investigate allele-specific genetic properties, we conducted statistical tests to identify patterns of comutating genes and genetic dependencies for each </w:t>
      </w:r>
      <w:r>
        <w:rPr>
          <w:i/>
        </w:rPr>
        <w:t>KRAS</w:t>
      </w:r>
      <w:r>
        <w:t xml:space="preserve"> allele in each cancer. The former identified genes that comutated with specific </w:t>
      </w:r>
      <w:r>
        <w:rPr>
          <w:i/>
        </w:rPr>
        <w:t>KRAS</w:t>
      </w:r>
      <w:r>
        <w:t xml:space="preserve"> alleles at an unexpectedly high frequency, suggesting that they were alterations that cooperated with the </w:t>
      </w:r>
      <w:r>
        <w:rPr>
          <w:i/>
        </w:rPr>
        <w:t>KRAS</w:t>
      </w:r>
      <w:r>
        <w:t xml:space="preserve"> allele to promote tumor growth. Alternatively, some genes comutated with a </w:t>
      </w:r>
      <w:r>
        <w:rPr>
          <w:i/>
        </w:rPr>
        <w:t>KRAS</w:t>
      </w:r>
      <w:r>
        <w:t xml:space="preserve"> allele less frequently than expected by chance, suggesting they were functionally redundant mutations or introduced an inhibitory effect on the tumor’s progression. Finally, functional interactions were identified between </w:t>
      </w:r>
      <w:r>
        <w:rPr>
          <w:i/>
        </w:rPr>
        <w:t>KRAS</w:t>
      </w:r>
      <w:r>
        <w:t xml:space="preserve"> alleles and cellular processes and individual genes. Together, these findings support a model in which the various oncogenic </w:t>
      </w:r>
      <w:r>
        <w:rPr>
          <w:i/>
        </w:rPr>
        <w:t>KRAS</w:t>
      </w:r>
      <w:r>
        <w:t xml:space="preserve"> mutations are not biologically redundant, but instead have distinct properties that are reflected in their genetic interactions.</w:t>
      </w:r>
    </w:p>
    <w:p w14:paraId="6259ABA7" w14:textId="00944F25" w:rsidR="00B63582" w:rsidRDefault="00FD56C1" w:rsidP="0062388D">
      <w:pPr>
        <w:pStyle w:val="BodyText"/>
      </w:pPr>
      <w:r>
        <w:t xml:space="preserve">This analysis of </w:t>
      </w:r>
      <w:r>
        <w:rPr>
          <w:i/>
        </w:rPr>
        <w:t>KRAS</w:t>
      </w:r>
      <w:r>
        <w:t xml:space="preserve"> genetic networks in four different tumor types highlights the tissue-specific nature of genetic interactions. In places, we focused on the results from the analysis of COAD, as it demonstrated a high variability in the types of </w:t>
      </w:r>
      <w:r>
        <w:rPr>
          <w:i/>
        </w:rPr>
        <w:t>KRAS</w:t>
      </w:r>
      <w:r>
        <w:t xml:space="preserve"> alleles, had limited exogenous mutational pressure (in contrast to the effects of smoking-induced mutations in LUAD), and we had a large number of WGS and WES data. However, allele-specific genetic interactions were not consistent between tissues, demonstrating the complex relationship between the tissue-of-origin, K-RAS function, and cooperating genetic events. While the intrinsic biochemical properties of a K-RAS mutant are likely maintained in each cancer, their downstream signaling properties, and ultimately their effects on tumorigenesis, are determined by the basal configuration of the tissue-specific signaling network</w:t>
      </w:r>
      <w:r w:rsidR="00401950" w:rsidRPr="00401950">
        <w:rPr>
          <w:color w:val="000000"/>
          <w:vertAlign w:val="superscript"/>
        </w:rPr>
        <w:t xml:space="preserve"> </w:t>
      </w:r>
      <w:sdt>
        <w:sdtPr>
          <w:rPr>
            <w:color w:val="000000"/>
            <w:vertAlign w:val="superscript"/>
          </w:rPr>
          <w:tag w:val="MENDELEY_CITATION_28ae0c17-254a-4a7b-8870-e779fdc87c85"/>
          <w:id w:val="-226151284"/>
          <w:placeholder>
            <w:docPart w:val="352885A337D9C844BA588E84B135101D"/>
          </w:placeholder>
        </w:sdtPr>
        <w:sdtEndPr/>
        <w:sdtContent>
          <w:ins w:id="186" w:author="Author">
            <w:r w:rsidR="006E7FBF" w:rsidRPr="006E7FBF">
              <w:rPr>
                <w:color w:val="000000"/>
                <w:vertAlign w:val="superscript"/>
              </w:rPr>
              <w:t>78</w:t>
            </w:r>
          </w:ins>
          <w:del w:id="187" w:author="Author">
            <w:r w:rsidR="003523EB" w:rsidRPr="006E7FBF" w:rsidDel="00D14579">
              <w:rPr>
                <w:color w:val="000000"/>
                <w:vertAlign w:val="superscript"/>
              </w:rPr>
              <w:delText>81</w:delText>
            </w:r>
          </w:del>
        </w:sdtContent>
      </w:sdt>
      <w:r>
        <w:t>. Thus, the configuration of the tissue signaling network influences the genetic interactions that arise during cancer progression.</w:t>
      </w:r>
      <w:r w:rsidR="00B63582">
        <w:t xml:space="preserve"> </w:t>
      </w:r>
    </w:p>
    <w:p w14:paraId="597C8870" w14:textId="036D12EF" w:rsidR="00E0297D" w:rsidRDefault="00FD56C1" w:rsidP="0062388D">
      <w:pPr>
        <w:pStyle w:val="BodyText"/>
      </w:pPr>
      <w:r>
        <w:t xml:space="preserve">In addition to the importance of tissue-specificity, this study provides compelling evidence that the somatic missense mutations that activate oncogenes are not always equivalent. We and others have demonstrated the distinct effects of the </w:t>
      </w:r>
      <w:r>
        <w:rPr>
          <w:i/>
        </w:rPr>
        <w:t>KRAS</w:t>
      </w:r>
      <w:r>
        <w:t xml:space="preserve"> alleles, both computationally and experimentally, revealing many instances of substantial variation between different mutations of </w:t>
      </w:r>
      <w:r>
        <w:lastRenderedPageBreak/>
        <w:t>the same gene. This is likely a more general principle applicable to many oncogenes, especially those with multiple mutational hotspots.</w:t>
      </w:r>
    </w:p>
    <w:p w14:paraId="0A7BF9FF" w14:textId="2A9ED8CA" w:rsidR="00B63582" w:rsidRPr="00681113" w:rsidRDefault="00B63582" w:rsidP="0062388D">
      <w:pPr>
        <w:pStyle w:val="BodyText"/>
      </w:pPr>
      <w:r>
        <w:t xml:space="preserve">The </w:t>
      </w:r>
      <w:r>
        <w:rPr>
          <w:i/>
          <w:iCs/>
        </w:rPr>
        <w:t>KRAS</w:t>
      </w:r>
      <w:r>
        <w:t xml:space="preserve"> allele-specific comutation analysis indicates that the various </w:t>
      </w:r>
      <w:r>
        <w:rPr>
          <w:i/>
          <w:iCs/>
        </w:rPr>
        <w:t>KRAS</w:t>
      </w:r>
      <w:r>
        <w:t xml:space="preserve"> mutations act within distinct genetic environments. This likely impacts the effects of therapeutics, potentially obfuscating the underlying reason for disparate </w:t>
      </w:r>
      <w:r w:rsidR="004F5917">
        <w:t>responses</w:t>
      </w:r>
      <w:r>
        <w:t xml:space="preserve"> in </w:t>
      </w:r>
      <w:r w:rsidR="00681113">
        <w:t>clinical</w:t>
      </w:r>
      <w:r>
        <w:t xml:space="preserve"> trials. Th</w:t>
      </w:r>
      <w:r w:rsidR="00681113">
        <w:t>e principle of this</w:t>
      </w:r>
      <w:r>
        <w:t xml:space="preserve"> </w:t>
      </w:r>
      <w:r w:rsidR="00681113">
        <w:t>phenomenon</w:t>
      </w:r>
      <w:r>
        <w:t xml:space="preserve"> was demonstrated by the analysis of the CRISPR-Cas9 screen</w:t>
      </w:r>
      <w:r w:rsidR="00681113">
        <w:t xml:space="preserve"> when the comutation events</w:t>
      </w:r>
      <w:r w:rsidR="00103B5C">
        <w:t xml:space="preserve"> were</w:t>
      </w:r>
      <w:r w:rsidR="00681113">
        <w:t xml:space="preserve"> included as explanatory covariates: in several instances, </w:t>
      </w:r>
      <w:r w:rsidR="00DE544F">
        <w:t>the allele-specific</w:t>
      </w:r>
      <w:r w:rsidR="00681113">
        <w:t xml:space="preserve"> dependency </w:t>
      </w:r>
      <w:r w:rsidR="00DE544F">
        <w:t xml:space="preserve">originally assigned to a specific </w:t>
      </w:r>
      <w:r w:rsidR="00DE544F" w:rsidRPr="003B2DF3">
        <w:rPr>
          <w:i/>
          <w:iCs/>
        </w:rPr>
        <w:t>KRAS</w:t>
      </w:r>
      <w:r w:rsidR="00DE544F">
        <w:t xml:space="preserve"> mutation </w:t>
      </w:r>
      <w:r w:rsidR="00681113">
        <w:t xml:space="preserve">could </w:t>
      </w:r>
      <w:r w:rsidR="00DE544F">
        <w:t xml:space="preserve">instead </w:t>
      </w:r>
      <w:r w:rsidR="00681113">
        <w:t xml:space="preserve">be attributed to </w:t>
      </w:r>
      <w:r w:rsidR="00CD36CB">
        <w:t xml:space="preserve">an allele-specific </w:t>
      </w:r>
      <w:r w:rsidR="00DE544F">
        <w:t>co-mutant gene</w:t>
      </w:r>
      <w:r w:rsidR="00E30D3D">
        <w:t>.</w:t>
      </w:r>
      <w:r w:rsidR="00CD36CB" w:rsidDel="00CD36CB">
        <w:t xml:space="preserve"> </w:t>
      </w:r>
      <w:r w:rsidR="00681113">
        <w:t xml:space="preserve"> Thus, we provide evidence that </w:t>
      </w:r>
      <w:r w:rsidR="00103B5C">
        <w:t xml:space="preserve">not only do the biological properties of the </w:t>
      </w:r>
      <w:r w:rsidR="00103B5C" w:rsidRPr="00103B5C">
        <w:rPr>
          <w:i/>
          <w:iCs/>
        </w:rPr>
        <w:t>KRAS</w:t>
      </w:r>
      <w:r w:rsidR="00103B5C">
        <w:t xml:space="preserve"> alleles contribute to their effect </w:t>
      </w:r>
      <w:r w:rsidR="0092083A">
        <w:t>on the tumor</w:t>
      </w:r>
      <w:r w:rsidR="00103B5C">
        <w:t xml:space="preserve">, but so too do </w:t>
      </w:r>
      <w:r w:rsidR="00681113" w:rsidRPr="00103B5C">
        <w:t>the</w:t>
      </w:r>
      <w:r w:rsidR="00103B5C">
        <w:t>ir</w:t>
      </w:r>
      <w:r w:rsidR="00681113">
        <w:t xml:space="preserve"> </w:t>
      </w:r>
      <w:r w:rsidR="00103B5C">
        <w:t xml:space="preserve">unique </w:t>
      </w:r>
      <w:r w:rsidR="00681113">
        <w:t>genetic interactions</w:t>
      </w:r>
      <w:r w:rsidR="00103B5C">
        <w:t>.</w:t>
      </w:r>
    </w:p>
    <w:p w14:paraId="34E9A75E" w14:textId="65CE6C29" w:rsidR="005A665F" w:rsidRPr="009B0B8C" w:rsidRDefault="00FD56C1" w:rsidP="009B0B8C">
      <w:pPr>
        <w:pStyle w:val="BodyText"/>
      </w:pPr>
      <w:r>
        <w:t xml:space="preserve">Finally, this study has broad implications for the understanding of oncogene biology and for cancer therapy. Whether a targeted therapy directly inhibits the activated oncoprotein or not, it is important to understand how allele-specific signaling properties and genetic interactions influence therapeutic response. For instance, </w:t>
      </w:r>
      <w:r>
        <w:rPr>
          <w:i/>
        </w:rPr>
        <w:t>BRAF</w:t>
      </w:r>
      <w:r>
        <w:t xml:space="preserve"> activating mutations have been classified into three groups defined by their functional effects on the protein product</w:t>
      </w:r>
      <w:r w:rsidR="00401950" w:rsidRPr="00401950">
        <w:rPr>
          <w:color w:val="000000"/>
          <w:vertAlign w:val="superscript"/>
        </w:rPr>
        <w:t xml:space="preserve"> </w:t>
      </w:r>
      <w:sdt>
        <w:sdtPr>
          <w:rPr>
            <w:color w:val="000000"/>
            <w:vertAlign w:val="superscript"/>
          </w:rPr>
          <w:tag w:val="MENDELEY_CITATION_e92ee3b4-badb-437b-8297-88a90be94894"/>
          <w:id w:val="-337002979"/>
          <w:placeholder>
            <w:docPart w:val="D8402C7FE8355449922666E775033CC0"/>
          </w:placeholder>
        </w:sdtPr>
        <w:sdtEndPr/>
        <w:sdtContent>
          <w:ins w:id="188" w:author="Author">
            <w:r w:rsidR="006E7FBF" w:rsidRPr="006E7FBF">
              <w:rPr>
                <w:color w:val="000000"/>
                <w:vertAlign w:val="superscript"/>
              </w:rPr>
              <w:t>80,81</w:t>
            </w:r>
          </w:ins>
          <w:del w:id="189" w:author="Author">
            <w:r w:rsidR="003523EB" w:rsidRPr="006E7FBF" w:rsidDel="00D14579">
              <w:rPr>
                <w:color w:val="000000"/>
                <w:vertAlign w:val="superscript"/>
              </w:rPr>
              <w:delText>83,84</w:delText>
            </w:r>
          </w:del>
        </w:sdtContent>
      </w:sdt>
      <w:r>
        <w:t>, which consequently determines their response to different inhibitors</w:t>
      </w:r>
      <w:r w:rsidR="00401950" w:rsidRPr="00401950">
        <w:rPr>
          <w:color w:val="000000"/>
          <w:vertAlign w:val="superscript"/>
        </w:rPr>
        <w:t xml:space="preserve"> </w:t>
      </w:r>
      <w:sdt>
        <w:sdtPr>
          <w:rPr>
            <w:color w:val="000000"/>
            <w:vertAlign w:val="superscript"/>
          </w:rPr>
          <w:tag w:val="MENDELEY_CITATION_45f18746-abcf-4b3d-b0a9-26cd05e8b5df"/>
          <w:id w:val="-2043973065"/>
          <w:placeholder>
            <w:docPart w:val="AC7043FBB0E9A846BA5713F07129E94C"/>
          </w:placeholder>
        </w:sdtPr>
        <w:sdtEndPr/>
        <w:sdtContent>
          <w:ins w:id="190" w:author="Author">
            <w:r w:rsidR="006E7FBF" w:rsidRPr="006E7FBF">
              <w:rPr>
                <w:color w:val="000000"/>
                <w:vertAlign w:val="superscript"/>
              </w:rPr>
              <w:t>82,83</w:t>
            </w:r>
          </w:ins>
          <w:del w:id="191" w:author="Author">
            <w:r w:rsidR="003523EB" w:rsidRPr="006E7FBF" w:rsidDel="00D14579">
              <w:rPr>
                <w:color w:val="000000"/>
                <w:vertAlign w:val="superscript"/>
              </w:rPr>
              <w:delText>85,86</w:delText>
            </w:r>
          </w:del>
        </w:sdtContent>
      </w:sdt>
      <w:r>
        <w:t>. Moreover, the response of HER2 mutant cancers to HER2 inhibition varies depending on the tissue-of-origin of the cancer</w:t>
      </w:r>
      <w:r w:rsidR="00401950" w:rsidRPr="00401950">
        <w:rPr>
          <w:color w:val="000000"/>
          <w:vertAlign w:val="superscript"/>
        </w:rPr>
        <w:t xml:space="preserve"> </w:t>
      </w:r>
      <w:sdt>
        <w:sdtPr>
          <w:rPr>
            <w:color w:val="000000"/>
            <w:vertAlign w:val="superscript"/>
          </w:rPr>
          <w:tag w:val="MENDELEY_CITATION_f99a2004-80e2-4acd-8a11-e0225d9df7b9"/>
          <w:id w:val="155036811"/>
          <w:placeholder>
            <w:docPart w:val="5DC2AB0E61BEB7458F3AC0348BC823D1"/>
          </w:placeholder>
        </w:sdtPr>
        <w:sdtEndPr/>
        <w:sdtContent>
          <w:ins w:id="192" w:author="Author">
            <w:r w:rsidR="006E7FBF" w:rsidRPr="006E7FBF">
              <w:rPr>
                <w:color w:val="000000"/>
                <w:vertAlign w:val="superscript"/>
              </w:rPr>
              <w:t>84</w:t>
            </w:r>
          </w:ins>
          <w:del w:id="193" w:author="Author">
            <w:r w:rsidR="003523EB" w:rsidRPr="006E7FBF" w:rsidDel="00D14579">
              <w:rPr>
                <w:color w:val="000000"/>
                <w:vertAlign w:val="superscript"/>
              </w:rPr>
              <w:delText>87</w:delText>
            </w:r>
          </w:del>
        </w:sdtContent>
      </w:sdt>
      <w:r>
        <w:t>, which could be due to intrinsic signaling differences between the tissues-of-origin or to cooperating mutations unique to a specific cancer type. For cancer therapy to be truly precise, it will be key to appreciate and understand the complexity of the genetic networks in each cancer type.</w:t>
      </w:r>
      <w:bookmarkStart w:id="194" w:name="methods"/>
      <w:r w:rsidR="005A665F">
        <w:br w:type="page"/>
      </w:r>
    </w:p>
    <w:p w14:paraId="0858D51D" w14:textId="01AD5983" w:rsidR="00E0297D" w:rsidRDefault="00FD56C1">
      <w:pPr>
        <w:pStyle w:val="Heading1"/>
      </w:pPr>
      <w:r>
        <w:lastRenderedPageBreak/>
        <w:t>Methods</w:t>
      </w:r>
      <w:bookmarkEnd w:id="194"/>
    </w:p>
    <w:p w14:paraId="52F46238" w14:textId="77777777" w:rsidR="00E0297D" w:rsidRDefault="00FD56C1" w:rsidP="007C292B">
      <w:pPr>
        <w:pStyle w:val="Heading2"/>
      </w:pPr>
      <w:bookmarkStart w:id="195" w:name="X2458b0999cae66e17f72dce2dca9af0e64013e6"/>
      <w:r>
        <w:t>Cancer sample data sources and acquisition</w:t>
      </w:r>
      <w:bookmarkEnd w:id="195"/>
    </w:p>
    <w:p w14:paraId="0468F063" w14:textId="36DEDC9E" w:rsidR="00E0297D" w:rsidRDefault="00FD56C1" w:rsidP="0062388D">
      <w:pPr>
        <w:pStyle w:val="BodyText"/>
      </w:pPr>
      <w:r>
        <w:t>Whole genome sequencing (WGS), whole exome sequencing (WES), and targeted gene panel sequencing (</w:t>
      </w:r>
      <w:r w:rsidR="00114488">
        <w:t>“</w:t>
      </w:r>
      <w:r>
        <w:t>targeted-sequencing</w:t>
      </w:r>
      <w:r w:rsidR="00114488">
        <w:t>”</w:t>
      </w:r>
      <w:r>
        <w:t>) data were collected of colorectal adenocarcinoma (COAD), lung adenocarcinoma (LUAD), multiple myeloma (MM), and pancreatic adenocarcinoma (PAAD). WES and WGS data were downloaded from cBioportal</w:t>
      </w:r>
      <w:sdt>
        <w:sdtPr>
          <w:rPr>
            <w:color w:val="000000"/>
            <w:vertAlign w:val="superscript"/>
          </w:rPr>
          <w:tag w:val="MENDELEY_CITATION_befa213a-acdb-4f6e-99db-301c5c3728a9"/>
          <w:id w:val="-583539213"/>
          <w:placeholder>
            <w:docPart w:val="DefaultPlaceholder_-1854013440"/>
          </w:placeholder>
        </w:sdtPr>
        <w:sdtEndPr/>
        <w:sdtContent>
          <w:ins w:id="196" w:author="Author">
            <w:r w:rsidR="006E7FBF" w:rsidRPr="006E7FBF">
              <w:rPr>
                <w:color w:val="000000"/>
                <w:vertAlign w:val="superscript"/>
              </w:rPr>
              <w:t>85,86</w:t>
            </w:r>
          </w:ins>
          <w:del w:id="197" w:author="Author">
            <w:r w:rsidR="003523EB" w:rsidRPr="006E7FBF" w:rsidDel="00D14579">
              <w:rPr>
                <w:color w:val="000000"/>
                <w:vertAlign w:val="superscript"/>
              </w:rPr>
              <w:delText>88,89</w:delText>
            </w:r>
          </w:del>
        </w:sdtContent>
      </w:sdt>
      <w:r>
        <w:t>, which included relevant projects from The Cancer Genome Atlas (TCGA)</w:t>
      </w:r>
      <w:sdt>
        <w:sdtPr>
          <w:rPr>
            <w:color w:val="000000"/>
            <w:vertAlign w:val="superscript"/>
          </w:rPr>
          <w:tag w:val="MENDELEY_CITATION_cc83d223-e075-49a0-bebb-3ecf3679d74b"/>
          <w:id w:val="-1970355082"/>
          <w:placeholder>
            <w:docPart w:val="DefaultPlaceholder_-1854013440"/>
          </w:placeholder>
        </w:sdtPr>
        <w:sdtEndPr/>
        <w:sdtContent>
          <w:ins w:id="198" w:author="Author">
            <w:r w:rsidR="006E7FBF" w:rsidRPr="006E7FBF">
              <w:rPr>
                <w:color w:val="000000"/>
                <w:vertAlign w:val="superscript"/>
              </w:rPr>
              <w:t>49,87,88</w:t>
            </w:r>
          </w:ins>
          <w:del w:id="199" w:author="Author">
            <w:r w:rsidR="003523EB" w:rsidRPr="006E7FBF" w:rsidDel="00D14579">
              <w:rPr>
                <w:color w:val="000000"/>
                <w:vertAlign w:val="superscript"/>
              </w:rPr>
              <w:delText>52,90,91</w:delText>
            </w:r>
          </w:del>
        </w:sdtContent>
      </w:sdt>
      <w:r>
        <w:t xml:space="preserve"> and other smaller studies. Additional data were acquired from the International Cancer Genome Consortium (ICGC) for pancreatic cancer</w:t>
      </w:r>
      <w:del w:id="200" w:author="Author">
        <w:r w:rsidR="007C25F7" w:rsidRPr="007C25F7" w:rsidDel="004A0365">
          <w:rPr>
            <w:color w:val="000000"/>
            <w:vertAlign w:val="superscript"/>
          </w:rPr>
          <w:delText>93</w:delText>
        </w:r>
      </w:del>
      <w:r>
        <w:t xml:space="preserve"> and colorectal cancer</w:t>
      </w:r>
      <w:ins w:id="201" w:author="Author">
        <w:r w:rsidR="004A0365">
          <w:t xml:space="preserve"> </w:t>
        </w:r>
      </w:ins>
      <w:customXmlInsRangeStart w:id="202" w:author="Author"/>
      <w:sdt>
        <w:sdtPr>
          <w:rPr>
            <w:color w:val="000000"/>
            <w:vertAlign w:val="superscript"/>
          </w:rPr>
          <w:tag w:val="MENDELEY_CITATION_{&quot;citationID&quot;:&quot;MENDELEY_CITATION_a94bcaa0-4924-4f0d-892a-5c2fd30b52d3&quot;,&quot;citationItems&quot;:[{&quot;id&quot;:&quot;6634b013-2341-38fe-acf9-685bf18567b9&quot;,&quot;itemData&quot;:{&quot;type&quot;:&quot;article-journal&quot;,&quot;id&quot;:&quot;6634b013-2341-38fe-acf9-685bf18567b9&quot;,&quot;title&quot;:&quot;Computational approaches to identify functional genetic variants in cancer genomes.&quot;,&quot;author&quot;:[{&quot;family&quot;:&quot;Gonzalez-Perez&quot;,&quot;given&quot;:&quot;Abel&quot;,&quot;parse-names&quot;:false,&quot;dropping-particle&quot;:&quot;&quot;,&quot;non-dropping-particle&quot;:&quot;&quot;},{&quot;family&quot;:&quot;Mustonen&quot;,&quot;given&quot;:&quot;Ville&quot;,&quot;parse-names&quot;:false,&quot;dropping-particle&quot;:&quot;&quot;,&quot;non-dropping-particle&quot;:&quot;&quot;},{&quot;family&quot;:&quot;Reva&quot;,&quot;given&quot;:&quot;Boris&quot;,&quot;parse-names&quot;:false,&quot;dropping-particle&quot;:&quot;&quot;,&quot;non-dropping-particle&quot;:&quot;&quot;},{&quot;family&quot;:&quot;Ritchie&quot;,&quot;given&quot;:&quot;Graham R S&quot;,&quot;parse-names&quot;:false,&quot;dropping-particle&quot;:&quot;&quot;,&quot;non-dropping-particle&quot;:&quot;&quot;},{&quot;family&quot;:&quot;Creixell&quot;,&quot;given&quot;:&quot;Pau&quot;,&quot;parse-names&quot;:false,&quot;dropping-particle&quot;:&quot;&quot;,&quot;non-dropping-particle&quot;:&quot;&quot;},{&quot;family&quot;:&quot;Karchin&quot;,&quot;given&quot;:&quot;Rachel&quot;,&quot;parse-names&quot;:false,&quot;dropping-particle&quot;:&quot;&quot;,&quot;non-dropping-particle&quot;:&quot;&quot;},{&quot;family&quot;:&quot;Vazquez&quot;,&quot;given&quot;:&quot;Miguel&quot;,&quot;parse-names&quot;:false,&quot;dropping-particle&quot;:&quot;&quot;,&quot;non-dropping-particle&quot;:&quot;&quot;},{&quot;family&quot;:&quot;Fink&quot;,&quot;given&quot;:&quot;J. Lynn&quot;,&quot;parse-names&quot;:false,&quot;dropping-particle&quot;:&quot;&quot;,&quot;non-dropping-particle&quot;:&quot;&quot;},{&quot;family&quot;:&quot;Kassahn&quot;,&quot;given&quot;:&quot;Karin S.&quot;,&quot;parse-names&quot;:false,&quot;dropping-particle&quot;:&quot;&quot;,&quot;non-dropping-particle&quot;:&quot;&quot;},{&quot;family&quot;:&quot;Pearson&quot;,&quot;given&quot;:&quot;John&quot;,&quot;parse-names&quot;:false,&quot;dropping-particle&quot;:&quot;v.&quot;,&quot;non-dropping-particle&quot;:&quot;&quot;},{&quot;family&quot;:&quot;Bader&quot;,&quot;given&quot;:&quot;Gary D.&quot;,&quot;parse-names&quot;:false,&quot;dropping-particle&quot;:&quot;&quot;,&quot;non-dropping-particle&quot;:&quot;&quot;},{&quot;family&quot;:&quot;Boutros&quot;,&quot;given&quot;:&quot;Paul C.&quot;,&quot;parse-names&quot;:false,&quot;dropping-particle&quot;:&quot;&quot;,&quot;non-dropping-particle&quot;:&quot;&quot;},{&quot;family&quot;:&quot;Muthuswamy&quot;,&quot;given&quot;:&quot;Lakshmi&quot;,&quot;parse-names&quot;:false,&quot;dropping-particle&quot;:&quot;&quot;,&quot;non-dropping-particle&quot;:&quot;&quot;},{&quot;family&quot;:&quot;Ouellette&quot;,&quot;given&quot;:&quot;B F Francis&quot;,&quot;parse-names&quot;:false,&quot;dropping-particle&quot;:&quot;&quot;,&quot;non-dropping-particle&quot;:&quot;&quot;},{&quot;family&quot;:&quot;Reimand&quot;,&quot;given&quot;:&quot;Jüri&quot;,&quot;parse-names&quot;:false,&quot;dropping-particle&quot;:&quot;&quot;,&quot;non-dropping-particle&quot;:&quot;&quot;},{&quot;family&quot;:&quot;Linding&quot;,&quot;given&quot;:&quot;Rune&quot;,&quot;parse-names&quot;:false,&quot;dropping-particle&quot;:&quot;&quot;,&quot;non-dropping-particle&quot;:&quot;&quot;},{&quot;family&quot;:&quot;Shibata&quot;,&quot;given&quot;:&quot;Tatsuhiro&quot;,&quot;parse-names&quot;:false,&quot;dropping-particle&quot;:&quot;&quot;,&quot;non-dropping-particle&quot;:&quot;&quot;},{&quot;family&quot;:&quot;Valencia&quot;,&quot;given&quot;:&quot;Alfonso&quot;,&quot;parse-names&quot;:false,&quot;dropping-particle&quot;:&quot;&quot;,&quot;non-dropping-particle&quot;:&quot;&quot;},{&quot;family&quot;:&quot;Butler&quot;,&quot;given&quot;:&quot;Adam&quot;,&quot;parse-names&quot;:false,&quot;dropping-particle&quot;:&quot;&quot;,&quot;non-dropping-particle&quot;:&quot;&quot;},{&quot;family&quot;:&quot;Dronov&quot;,&quot;given&quot;:&quot;Serge&quot;,&quot;parse-names&quot;:false,&quot;dropping-particle&quot;:&quot;&quot;,&quot;non-dropping-particle&quot;:&quot;&quot;},{&quot;family&quot;:&quot;Flicek&quot;,&quot;given&quot;:&quot;Paul&quot;,&quot;parse-names&quot;:false,&quot;dropping-particle&quot;:&quot;&quot;,&quot;non-dropping-particle&quot;:&quot;&quot;},{&quot;family&quot;:&quot;Shannon&quot;,&quot;given&quot;:&quot;Nick B.&quot;,&quot;parse-names&quot;:false,&quot;dropping-particle&quot;:&quot;&quot;,&quot;non-dropping-particle&quot;:&quot;&quot;},{&quot;family&quot;:&quot;Carter&quot;,&quot;given&quot;:&quot;Hannah&quot;,&quot;parse-names&quot;:false,&quot;dropping-particle&quot;:&quot;&quot;,&quot;non-dropping-particle&quot;:&quot;&quot;},{&quot;family&quot;:&quot;Ding&quot;,&quot;given&quot;:&quot;Li&quot;,&quot;parse-names&quot;:false,&quot;dropping-particle&quot;:&quot;&quot;,&quot;non-dropping-particle&quot;:&quot;&quot;},{&quot;family&quot;:&quot;Sander&quot;,&quot;given&quot;:&quot;Chris&quot;,&quot;parse-names&quot;:false,&quot;dropping-particle&quot;:&quot;&quot;,&quot;non-dropping-particle&quot;:&quot;&quot;},{&quot;family&quot;:&quot;Stuart&quot;,&quot;given&quot;:&quot;Josh M.&quot;,&quot;parse-names&quot;:false,&quot;dropping-particle&quot;:&quot;&quot;,&quot;non-dropping-particle&quot;:&quot;&quot;},{&quot;family&quot;:&quot;Stein&quot;,&quot;given&quot;:&quot;Lincoln D.&quot;,&quot;parse-names&quot;:false,&quot;dropping-particle&quot;:&quot;&quot;,&quot;non-dropping-particle&quot;:&quot;&quot;},{&quot;family&quot;:&quot;Lopez-Bigas&quot;,&quot;given&quot;:&quot;Nuria&quot;,&quot;parse-names&quot;:false,&quot;dropping-particle&quot;:&quot;&quot;,&quot;non-dropping-particle&quot;:&quot;&quot;},{&quot;family&quot;:&quot;International Cancer Genome Consortium Mutation Pathways and Consequences Subgroup of the Bioinformatics Analyses Working Group&quot;,&quot;given&quot;:&quot;&quot;,&quot;parse-names&quot;:false,&quot;dropping-particle&quot;:&quot;&quot;,&quot;non-dropping-particle&quot;:&quot;&quot;}],&quot;container-title&quot;:&quot;Nature methods&quot;,&quot;DOI&quot;:&quot;10.1038/nmeth.2562&quot;,&quot;ISBN&quot;:&quot;1548-7105; 1548-7091&quot;,&quot;ISSN&quot;:&quot;1548-7105&quot;,&quot;PMID&quot;:&quot;23900255&quot;,&quot;URL&quot;:&quot;http://www.ncbi.nlm.nih.gov/pubmed/23900255&quot;,&quot;issued&quot;:{&quot;date-parts&quot;:[[2013,8]]},&quot;page&quot;:&quot;723-9&quot;,&quot;abstract&quot;:&quot;The International Cancer Genome Consortium (ICGC) aims to catalog genomic abnormalities in tumors from 50 different cancer types. Genome sequencing reveals hundreds to thousands of somatic mutations in each tumor but only a minority of these drive tumor progression. We present the result of discussions within the ICGC on how to address the challenge of identifying mutations that contribute to oncogenesis, tumor maintenance or response to therapy, and recommend computational techniques to annotate somatic variants and predict their impact on cancer phenotype.&quot;,&quot;issue&quot;:&quot;8&quot;,&quot;volume&quot;:&quot;10&quot;},&quot;isTemporary&quot;:false}],&quot;properties&quot;:{&quot;noteIndex&quot;:0},&quot;isEdited&quot;:false,&quot;manualOverride&quot;:{&quot;isManuallyOverriden&quot;:false,&quot;citeprocText&quot;:&quot;&quot;,&quot;manualOverrideText&quot;:&quot;&quot;}}"/>
          <w:id w:val="511341794"/>
          <w:placeholder>
            <w:docPart w:val="DefaultPlaceholder_-1854013440"/>
          </w:placeholder>
        </w:sdtPr>
        <w:sdtEndPr/>
        <w:sdtContent>
          <w:customXmlInsRangeEnd w:id="202"/>
          <w:ins w:id="203" w:author="Author">
            <w:r w:rsidR="006E7FBF" w:rsidRPr="006E7FBF">
              <w:rPr>
                <w:color w:val="000000"/>
                <w:vertAlign w:val="superscript"/>
              </w:rPr>
              <w:t>89</w:t>
            </w:r>
          </w:ins>
          <w:customXmlInsRangeStart w:id="204" w:author="Author"/>
        </w:sdtContent>
      </w:sdt>
      <w:customXmlInsRangeEnd w:id="204"/>
      <w:r>
        <w:t>. MM WES data were gathered from the Multiple Myeloma Research Foundation (MMRF)-</w:t>
      </w:r>
      <w:proofErr w:type="spellStart"/>
      <w:r>
        <w:t>CoMMpass</w:t>
      </w:r>
      <w:proofErr w:type="spellEnd"/>
      <w:r>
        <w:t xml:space="preserve"> online repository</w:t>
      </w:r>
      <w:r w:rsidR="00C63FA1" w:rsidRPr="00C63FA1">
        <w:rPr>
          <w:color w:val="000000"/>
          <w:vertAlign w:val="superscript"/>
        </w:rPr>
        <w:t xml:space="preserve"> </w:t>
      </w:r>
      <w:sdt>
        <w:sdtPr>
          <w:rPr>
            <w:color w:val="000000"/>
            <w:vertAlign w:val="superscript"/>
          </w:rPr>
          <w:tag w:val="MENDELEY_CITATION_5d10af25-e815-4324-9d18-5dbc7a5bb44b"/>
          <w:id w:val="983047746"/>
          <w:placeholder>
            <w:docPart w:val="49074789F4FFB94D974008955401F85C"/>
          </w:placeholder>
        </w:sdtPr>
        <w:sdtEndPr/>
        <w:sdtContent>
          <w:ins w:id="205" w:author="Author">
            <w:r w:rsidR="006E7FBF" w:rsidRPr="006E7FBF">
              <w:rPr>
                <w:color w:val="000000"/>
                <w:vertAlign w:val="superscript"/>
              </w:rPr>
              <w:t>90</w:t>
            </w:r>
          </w:ins>
          <w:del w:id="206" w:author="Author">
            <w:r w:rsidR="003523EB" w:rsidRPr="006E7FBF" w:rsidDel="00D14579">
              <w:rPr>
                <w:color w:val="000000"/>
                <w:vertAlign w:val="superscript"/>
              </w:rPr>
              <w:delText>92</w:delText>
            </w:r>
          </w:del>
        </w:sdtContent>
      </w:sdt>
      <w:r>
        <w:t>. Panel data for multiple cancers were retrieved from AACR Project Genomics Evidence Neoplasia Information Exchange (GENIE v5)</w:t>
      </w:r>
      <w:sdt>
        <w:sdtPr>
          <w:rPr>
            <w:color w:val="000000"/>
            <w:vertAlign w:val="superscript"/>
          </w:rPr>
          <w:tag w:val="MENDELEY_CITATION_2da73798-3d72-4b00-9383-e3ddf5db60ec"/>
          <w:id w:val="1719698002"/>
          <w:placeholder>
            <w:docPart w:val="D1E1250D46095B448F3732EB3C16D886"/>
          </w:placeholder>
        </w:sdtPr>
        <w:sdtEndPr/>
        <w:sdtContent>
          <w:ins w:id="207" w:author="Author">
            <w:r w:rsidR="006E7FBF" w:rsidRPr="006E7FBF">
              <w:rPr>
                <w:color w:val="000000"/>
                <w:vertAlign w:val="superscript"/>
              </w:rPr>
              <w:t>91</w:t>
            </w:r>
          </w:ins>
          <w:del w:id="208" w:author="Author">
            <w:r w:rsidR="003523EB" w:rsidRPr="006E7FBF" w:rsidDel="00D14579">
              <w:rPr>
                <w:color w:val="000000"/>
                <w:vertAlign w:val="superscript"/>
              </w:rPr>
              <w:delText>93</w:delText>
            </w:r>
          </w:del>
        </w:sdtContent>
      </w:sdt>
      <w:r>
        <w:t xml:space="preserve">. GENIE data are an aggregation of several different panels ranging from 30 to 600 genes. </w:t>
      </w:r>
      <w:r>
        <w:rPr>
          <w:i/>
        </w:rPr>
        <w:t>KRAS</w:t>
      </w:r>
      <w:r>
        <w:t xml:space="preserve"> was included in all of the libraries. A detailed list of all cancer studies can be found in Supplementary </w:t>
      </w:r>
      <w:del w:id="209" w:author="Author">
        <w:r w:rsidDel="00045C63">
          <w:delText>Table</w:delText>
        </w:r>
      </w:del>
      <w:ins w:id="210" w:author="Author">
        <w:r w:rsidR="00045C63">
          <w:t>Data</w:t>
        </w:r>
      </w:ins>
      <w:del w:id="211" w:author="Author">
        <w:r w:rsidDel="00ED5934">
          <w:delText>s</w:delText>
        </w:r>
      </w:del>
      <w:r>
        <w:t xml:space="preserve"> 1 and 2</w:t>
      </w:r>
      <w:ins w:id="212" w:author="Author">
        <w:r w:rsidR="00BA6755">
          <w:t xml:space="preserve"> and links to access the data are provided in the Data Availability section of the Methods</w:t>
        </w:r>
      </w:ins>
      <w:r>
        <w:t>.</w:t>
      </w:r>
    </w:p>
    <w:p w14:paraId="48DACAF9" w14:textId="489371E3" w:rsidR="00E0297D" w:rsidRDefault="00FD56C1" w:rsidP="007C292B">
      <w:pPr>
        <w:pStyle w:val="Heading2"/>
      </w:pPr>
      <w:bookmarkStart w:id="213" w:name="hypermutated-sample-cutoff"/>
      <w:r>
        <w:t>Hypermutated sample cutoff</w:t>
      </w:r>
      <w:bookmarkEnd w:id="213"/>
    </w:p>
    <w:p w14:paraId="0CA99777" w14:textId="77777777" w:rsidR="00E0297D" w:rsidRDefault="00FD56C1" w:rsidP="0062388D">
      <w:pPr>
        <w:pStyle w:val="BodyText"/>
      </w:pPr>
      <w:r>
        <w:t xml:space="preserve">Some of the COAD samples had 5 to 10-times more mutations than the average, often due to microsatellite instability (MSI). A Gaussian mixed model was used to find the optimal cutoff based on available WGS and WES data. The top 17% and 21% of samples were considered hypermutants in WGS and WES, respectively. The same 17% cutoff was applied to the targeted-sequencing data. Hypermutants were not excluded from the identification of mutational signatures because signature 6 (marked as </w:t>
      </w:r>
      <w:r w:rsidR="00114488">
        <w:t>“</w:t>
      </w:r>
      <w:r>
        <w:t>MSI</w:t>
      </w:r>
      <w:r w:rsidR="00114488">
        <w:t>”</w:t>
      </w:r>
      <w:r>
        <w:t>) is caused by MSI.</w:t>
      </w:r>
    </w:p>
    <w:p w14:paraId="61245E03" w14:textId="13EC0989" w:rsidR="00E0297D" w:rsidRDefault="00FD56C1" w:rsidP="007C292B">
      <w:pPr>
        <w:pStyle w:val="Heading2"/>
      </w:pPr>
      <w:bookmarkStart w:id="214" w:name="tissue-gene-expression-filter"/>
      <w:r>
        <w:lastRenderedPageBreak/>
        <w:t>Tissue gene expression filter</w:t>
      </w:r>
      <w:bookmarkEnd w:id="214"/>
    </w:p>
    <w:p w14:paraId="4B377241" w14:textId="2C376C28" w:rsidR="00E0297D" w:rsidRDefault="00FD56C1" w:rsidP="0062388D">
      <w:pPr>
        <w:pStyle w:val="BodyText"/>
      </w:pPr>
      <w:r>
        <w:t xml:space="preserve">A conservative filter for tissue-specific gene expression was used to remove genes not expressed in the tissues of study. Normal tissue gene expression data was gathered from the </w:t>
      </w:r>
      <w:proofErr w:type="spellStart"/>
      <w:r>
        <w:t>GTEx</w:t>
      </w:r>
      <w:proofErr w:type="spellEnd"/>
      <w:r>
        <w:t xml:space="preserve"> Portal</w:t>
      </w:r>
      <w:sdt>
        <w:sdtPr>
          <w:rPr>
            <w:color w:val="000000"/>
            <w:vertAlign w:val="superscript"/>
          </w:rPr>
          <w:tag w:val="MENDELEY_CITATION_{&quot;properties&quot;:{&quot;noteIndex&quot;:0},&quot;citationID&quot;:&quot;MENDELEY_CITATION_976b7081-e0ef-41b2-b275-28bcc0b08653&quot;,&quot;isEdited&quot;:false,&quot;citationItems&quot;:[{&quot;id&quot;:&quot;324f713f-134e-3776-83e9-271501e5b3e7&quot;,&quot;itemData&quot;:{&quot;type&quot;:&quot;article-journal&quot;,&quot;id&quot;:&quot;324f713f-134e-3776-83e9-271501e5b3e7&quot;,&quot;title&quot;:&quot;Genetic effects on gene expression across human tissues.&quot;,&quot;author&quot;:[{&quot;family&quot;:&quot;GTEx Consortium&quot;,&quot;given&quot;:&quot;&quot;,&quot;parse-names&quot;:false,&quot;dropping-particle&quot;:&quot;&quot;,&quot;non-dropping-particle&quot;:&quot;&quot;},{&quot;family&quot;:&quot;Laboratory&quot;,&quot;given&quot;:&quot;Data Analysis and Coordinating Center (LDACC)—Analysis Working Group&quot;,&quot;parse-names&quot;:false,&quot;dropping-particle&quot;:&quot;&quot;,&quot;non-dropping-particle&quot;:&quot;&quot;},{&quot;family&quot;:&quot;Statistical Methods groups—Analysis Working Group&quot;,&quot;given&quot;:&quot;&quot;,&quot;parse-names&quot;:false,&quot;dropping-particle&quot;:&quot;&quot;,&quot;non-dropping-particle&quot;:&quot;&quot;},{&quot;family&quot;:&quot;Enhancing GTEx (eGTEx) groups&quot;,&quot;given&quot;:&quot;&quot;,&quot;parse-names&quot;:false,&quot;dropping-particle&quot;:&quot;&quot;,&quot;non-dropping-particle&quot;:&quot;&quot;},{&quot;family&quot;:&quot;NIH Common Fund&quot;,&quot;given&quot;:&quot;&quot;,&quot;parse-names&quot;:false,&quot;dropping-particle&quot;:&quot;&quot;,&quot;non-dropping-particle&quot;:&quot;&quot;},{&quot;family&quot;:&quot;NIH/NCI&quot;,&quot;given&quot;:&quot;&quot;,&quot;parse-names&quot;:false,&quot;dropping-particle&quot;:&quot;&quot;,&quot;non-dropping-particle&quot;:&quot;&quot;},{&quot;family&quot;:&quot;NIH/NHGRI&quot;,&quot;given&quot;:&quot;&quot;,&quot;parse-names&quot;:false,&quot;dropping-particle&quot;:&quot;&quot;,&quot;non-dropping-particle&quot;:&quot;&quot;},{&quot;family&quot;:&quot;NIH/NIMH&quot;,&quot;given&quot;:&quot;&quot;,&quot;parse-names&quot;:false,&quot;dropping-particle&quot;:&quot;&quot;,&quot;non-dropping-particle&quot;:&quot;&quot;},{&quot;family&quot;:&quot;NIH/NIDA&quot;,&quot;given&quot;:&quot;&quot;,&quot;parse-names&quot;:false,&quot;dropping-particle&quot;:&quot;&quot;,&quot;non-dropping-particle&quot;:&quot;&quot;},{&quot;family&quot;:&quot;Biospecimen Collection Source Site—NDRI&quot;,&quot;given&quot;:&quot;&quot;,&quot;parse-names&quot;:false,&quot;dropping-particle&quot;:&quot;&quot;,&quot;non-dropping-particle&quot;:&quot;&quot;},{&quot;family&quot;:&quot;Biospecimen Collection Source Site—RPCI&quot;,&quot;given&quot;:&quot;&quot;,&quot;parse-names&quot;:false,&quot;dropping-particle&quot;:&quot;&quot;,&quot;non-dropping-particle&quot;:&quot;&quot;},{&quot;family&quot;:&quot;Biospecimen Core Resource—VARI&quot;,&quot;given&quot;:&quot;&quot;,&quot;parse-names&quot;:false,&quot;dropping-particle&quot;:&quot;&quot;,&quot;non-dropping-particle&quot;:&quot;&quot;},{&quot;family&quot;:&quot;Brain Bank Repository—University of Miami Brain Endowment Bank&quot;,&quot;given&quot;:&quot;&quot;,&quot;parse-names&quot;:false,&quot;dropping-particle&quot;:&quot;&quot;,&quot;non-dropping-particle&quot;:&quot;&quot;},{&quot;family&quot;:&quot;Leidos Biomedical—Project Management&quot;,&quot;given&quot;:&quot;&quot;,&quot;parse-names&quot;:false,&quot;dropping-particle&quot;:&quot;&quot;,&quot;non-dropping-particle&quot;:&quot;&quot;},{&quot;family&quot;:&quot;ELSI Study&quot;,&quot;given&quot;:&quot;&quot;,&quot;parse-names&quot;:false,&quot;dropping-particle&quot;:&quot;&quot;,&quot;non-dropping-particle&quot;:&quot;&quot;},{&quot;family&quot;:&quot;Genome Browser Data Integration and Visualization—EBI&quot;,&quot;given&quot;:&quot;&quot;,&quot;parse-names&quot;:false,&quot;dropping-particle&quot;:&quot;&quot;,&quot;non-dropping-particle&quot;:&quot;&quot;},{&quot;family&quot;:&quot;Genome Browser Data Integration &amp;Visualization—UCSC Genomics Institute&quot;,&quot;given&quot;:&quot;University of California Santa Cruz&quot;,&quot;parse-names&quot;:false,&quot;dropping-particle&quot;:&quot;&quot;,&quot;non-dropping-particle&quot;:&quot;&quot;},{&quot;family&quot;:&quot;Lead analysts:&quot;,&quot;given&quot;:&quot;&quot;,&quot;parse-names&quot;:false,&quot;dropping-particle&quot;:&quot;&quot;,&quot;non-dropping-particle&quot;:&quot;&quot;},{&quot;family&quot;:&quot;Laboratory&quot;,&quot;given&quot;:&quot;Data Analysis and Coordinating Center (LDACC):&quot;,&quot;parse-names&quot;:false,&quot;dropping-particle&quot;:&quot;&quot;,&quot;non-dropping-particle&quot;:&quot;&quot;},{&quot;family&quot;:&quot;NIH program management:&quot;,&quot;given&quot;:&quot;&quot;,&quot;parse-names&quot;:false,&quot;dropping-particle&quot;:&quot;&quot;,&quot;non-dropping-particle&quot;:&quot;&quot;},{&quot;family&quot;:&quot;Biospecimen collection:&quot;,&quot;given&quot;:&quot;&quot;,&quot;parse-names&quot;:false,&quot;dropping-particle&quot;:&quot;&quot;,&quot;non-dropping-particle&quot;:&quot;&quot;},{&quot;family&quot;:&quot;Pathology:&quot;,&quot;given&quot;:&quot;&quot;,&quot;parse-names&quot;:false,&quot;dropping-particle&quot;:&quot;&quot;,&quot;non-dropping-particle&quot;:&quot;&quot;},{&quot;family&quot;:&quot;eQTL manuscript working group:&quot;,&quot;given&quot;:&quot;&quot;,&quot;parse-names&quot;:false,&quot;dropping-particle&quot;:&quot;&quot;,&quot;non-dropping-particle&quot;:&quot;&quot;},{&quot;family&quot;:&quot;Battle&quot;,&quot;given&quot;:&quot;Alexis&quot;,&quot;parse-names&quot;:false,&quot;dropping-particle&quot;:&quot;&quot;,&quot;non-dropping-particle&quot;:&quot;&quot;},{&quot;family&quot;:&quot;Brown&quot;,&quot;given&quot;:&quot;Christopher D&quot;,&quot;parse-names&quot;:false,&quot;dropping-particle&quot;:&quot;&quot;,&quot;non-dropping-particle&quot;:&quot;&quot;},{&quot;family&quot;:&quot;Engelhardt&quot;,&quot;given&quot;:&quot;Barbara E.&quot;,&quot;parse-names&quot;:false,&quot;dropping-particle&quot;:&quot;&quot;,&quot;non-dropping-particle&quot;:&quot;&quot;},{&quot;family&quot;:&quot;Montgomery&quot;,&quot;given&quot;:&quot;Stephen B.&quot;,&quot;parse-names&quot;:false,&quot;dropping-particle&quot;:&quot;&quot;,&quot;non-dropping-particle&quot;:&quot;&quot;}],&quot;container-title&quot;:&quot;Nature&quot;,&quot;accessed&quot;:{&quot;date-parts&quot;:[[2019,3,18]]},&quot;DOI&quot;:&quot;10.1038/nature24277&quot;,&quot;ISBN&quot;:&quot;0008-5472 (Print)\\r0008-5472 (Linking)&quot;,&quot;ISSN&quot;:&quot;1476-4687&quot;,&quot;PMID&quot;:&quot;29022597&quot;,&quot;URL&quot;:&quot;www.gtexportal.org&quot;,&quot;issued&quot;:{&quot;date-parts&quot;:[[2017]]},&quot;page&quot;:&quot;204-213&quot;,&quot;abstract&quot;:&quot;Characterization of the molecular function of the human genome and its variation across individuals is essential for identifying the cellular mechanisms that underlie human genetic traits and diseases. The Genotype-Tissue Expression (GTEx) project aims to characterize variation in gene expression levels across individuals and diverse tissues of the human body, many of which are not easily accessible. Here we describe genetic effects on gene expression levels across 44 human tissues. We find that local genetic variation affects gene expression levels for the majority of genes, and we further identify inter-chromosomal genetic effects for 93 genes and 112 loci. On the basis of the identified genetic effects, we characterize patterns of tissue specificity, compare local and distal effects, and evaluate the functional properties of the genetic effects. We also demonstrate that multi-tissue, multi-individual data can be used to identify genes and pathways affected by human disease-associated variation, enabling a mechanistic interpretation of gene regulation and the genetic basis of disease.&quot;,&quot;issue&quot;:&quot;7675&quot;,&quot;volume&quot;:&quot;550&quot;},&quot;isTemporary&quot;:false}],&quot;manualOverride&quot;:{&quot;isManuallyOverriden&quot;:false,&quot;manualOverrideText&quot;:&quot;&quot;,&quot;citeprocText&quot;:&quot;&lt;sup&gt;91,92&lt;/sup&gt;&quot;}}"/>
          <w:id w:val="-1114055962"/>
          <w:placeholder>
            <w:docPart w:val="DefaultPlaceholder_-1854013440"/>
          </w:placeholder>
        </w:sdtPr>
        <w:sdtEndPr/>
        <w:sdtContent>
          <w:ins w:id="215" w:author="Author">
            <w:r w:rsidR="006E7FBF" w:rsidRPr="006E7FBF">
              <w:rPr>
                <w:color w:val="000000"/>
                <w:vertAlign w:val="superscript"/>
              </w:rPr>
              <w:t>92</w:t>
            </w:r>
          </w:ins>
          <w:del w:id="216" w:author="Author">
            <w:r w:rsidR="003523EB" w:rsidRPr="006E7FBF" w:rsidDel="00D14579">
              <w:rPr>
                <w:color w:val="000000"/>
                <w:vertAlign w:val="superscript"/>
              </w:rPr>
              <w:delText>94,95</w:delText>
            </w:r>
          </w:del>
        </w:sdtContent>
      </w:sdt>
      <w:r>
        <w:t xml:space="preserve"> (12/03/2018) and The Human Protein Atlas (HPA, 12/03/2018)</w:t>
      </w:r>
      <w:r w:rsidR="00F84088" w:rsidRPr="00F84088">
        <w:rPr>
          <w:color w:val="000000"/>
          <w:vertAlign w:val="superscript"/>
        </w:rPr>
        <w:t xml:space="preserve"> </w:t>
      </w:r>
      <w:sdt>
        <w:sdtPr>
          <w:rPr>
            <w:color w:val="000000"/>
            <w:vertAlign w:val="superscript"/>
          </w:rPr>
          <w:tag w:val="MENDELEY_CITATION_{&quot;properties&quot;:{&quot;noteIndex&quot;:0},&quot;isEdited&quot;:false,&quot;citationItems&quot;:[{&quot;id&quot;:&quot;ce4c1fd3-19e7-3689-a866-dc909557cbd6&quot;,&quot;itemData&quot;:{&quot;type&quot;:&quot;article-journal&quot;,&quot;id&quot;:&quot;ce4c1fd3-19e7-3689-a866-dc909557cbd6&quot;,&quot;title&quot;:&quot;Transcriptomics resources of human tissues and organs.&quot;,&quot;author&quot;:[{&quot;family&quot;:&quot;Uhlén&quot;,&quot;given&quot;:&quot;Mathias&quot;,&quot;parse-names&quot;:false,&quot;dropping-particle&quot;:&quot;&quot;,&quot;non-dropping-particle&quot;:&quot;&quot;},{&quot;family&quot;:&quot;Hallström&quot;,&quot;given&quot;:&quot;Björn M&quot;,&quot;parse-names&quot;:false,&quot;dropping-particle&quot;:&quot;&quot;,&quot;non-dropping-particle&quot;:&quot;&quot;},{&quot;family&quot;:&quot;Lindskog&quot;,&quot;given&quot;:&quot;Cecilia&quot;,&quot;parse-names&quot;:false,&quot;dropping-particle&quot;:&quot;&quot;,&quot;non-dropping-particle&quot;:&quot;&quot;},{&quot;family&quot;:&quot;Mardinoglu&quot;,&quot;given&quot;:&quot;Adil&quot;,&quot;parse-names&quot;:false,&quot;dropping-particle&quot;:&quot;&quot;,&quot;non-dropping-particle&quot;:&quot;&quot;},{&quot;family&quot;:&quot;Pontén&quot;,&quot;given&quot;:&quot;Fredrik&quot;,&quot;parse-names&quot;:false,&quot;dropping-particle&quot;:&quot;&quot;,&quot;non-dropping-particle&quot;:&quot;&quot;},{&quot;family&quot;:&quot;Nielsen&quot;,&quot;given&quot;:&quot;Jens&quot;,&quot;parse-names&quot;:false,&quot;dropping-particle&quot;:&quot;&quot;,&quot;non-dropping-particle&quot;:&quot;&quot;}],&quot;container-title&quot;:&quot;Molecular systems biology&quot;,&quot;DOI&quot;:&quot;10.15252/msb.20155865&quot;,&quot;ISBN&quot;:&quot;10.15252/msb.20155865&quot;,&quot;ISSN&quot;:&quot;1744-4292&quot;,&quot;PMID&quot;:&quot;27044256&quot;,&quot;URL&quot;:&quot;https://www.nature.com/articles/nature11252.pdf&quot;,&quot;issued&quot;:{&quot;date-parts&quot;:[[2016,4,4]]},&quot;page&quot;:&quot;862&quot;,&quot;abstract&quot;:&quot;Quantifying the differential expression of genes in various human organs, tissues, and cell types is vital to understand human physiology and disease. Recently, several large-scale transcriptomics studies have analyzed the expression of protein-coding genes across tissues. These datasets provide a framework for defining the molecular constituents of the human body as well as for generating comprehensive lists of proteins expressed across tissues or in a tissue-restricted manner. Here, we review publicly available human transcriptome resources and discuss body-wide data from independent genome-wide transcriptome analyses of different tissues. Gene expression measurements from these independent datasets, generated using samples from fresh frozen surgical specimens and postmortem tissues, are consistent. Overall, the different genome-wide analyses support a distribution in which many proteins are found in all tissues and relatively few in a tissue-restricted manner. Moreover, we discuss the applications of publicly available omics data for building genome-scale metabolic models, used for analyzing cell and tissue functions both in physiological and in disease contexts.&quot;,&quot;issue&quot;:&quot;4&quot;,&quot;volume&quot;:&quot;12&quot;},&quot;isTemporary&quot;:false}],&quot;citationID&quot;:&quot;MENDELEY_CITATION_981928c3-e6e4-49fa-80c8-0785238ebfec&quot;,&quot;manualOverride&quot;:{&quot;isManuallyOverriden&quot;:false,&quot;manualOverrideText&quot;:&quot;&quot;,&quot;citeprocText&quot;:&quot;&lt;sup&gt;93,94&lt;/sup&gt;&quot;}}"/>
          <w:id w:val="1140464597"/>
          <w:placeholder>
            <w:docPart w:val="1D91639F68A5CD46AF05A022F9269651"/>
          </w:placeholder>
        </w:sdtPr>
        <w:sdtEndPr/>
        <w:sdtContent>
          <w:ins w:id="217" w:author="Author">
            <w:r w:rsidR="006E7FBF" w:rsidRPr="006E7FBF">
              <w:rPr>
                <w:color w:val="000000"/>
                <w:vertAlign w:val="superscript"/>
              </w:rPr>
              <w:t>93</w:t>
            </w:r>
          </w:ins>
          <w:del w:id="218" w:author="Author">
            <w:r w:rsidR="003523EB" w:rsidRPr="006E7FBF" w:rsidDel="00D14579">
              <w:rPr>
                <w:color w:val="000000"/>
                <w:vertAlign w:val="superscript"/>
              </w:rPr>
              <w:delText>96,97</w:delText>
            </w:r>
          </w:del>
        </w:sdtContent>
      </w:sdt>
      <w:r>
        <w:t>, and tumor expression data was collected from MMRF-</w:t>
      </w:r>
      <w:proofErr w:type="spellStart"/>
      <w:r>
        <w:t>CoMMpass</w:t>
      </w:r>
      <w:proofErr w:type="spellEnd"/>
      <w:r>
        <w:t xml:space="preserve"> (01/14/2019), TCGA-COAD, TCGA-LUAD, and TCGA-PAAD</w:t>
      </w:r>
      <w:r w:rsidR="00F84088" w:rsidRPr="00F84088">
        <w:rPr>
          <w:color w:val="000000"/>
          <w:vertAlign w:val="superscript"/>
        </w:rPr>
        <w:t xml:space="preserve"> </w:t>
      </w:r>
      <w:sdt>
        <w:sdtPr>
          <w:rPr>
            <w:color w:val="000000"/>
            <w:vertAlign w:val="superscript"/>
          </w:rPr>
          <w:tag w:val="MENDELEY_CITATION_2d0c03c5-ab48-4a1a-a52e-f8a6662d1313"/>
          <w:id w:val="1355146957"/>
          <w:placeholder>
            <w:docPart w:val="6C383F100C1DA045ADB8FD69A9F3A452"/>
          </w:placeholder>
        </w:sdtPr>
        <w:sdtEndPr/>
        <w:sdtContent>
          <w:ins w:id="219" w:author="Author">
            <w:r w:rsidR="006E7FBF" w:rsidRPr="006E7FBF">
              <w:rPr>
                <w:color w:val="000000"/>
                <w:vertAlign w:val="superscript"/>
              </w:rPr>
              <w:t>49,87,88,90</w:t>
            </w:r>
          </w:ins>
          <w:del w:id="220" w:author="Author">
            <w:r w:rsidR="003523EB" w:rsidRPr="006E7FBF" w:rsidDel="00D14579">
              <w:rPr>
                <w:color w:val="000000"/>
                <w:vertAlign w:val="superscript"/>
              </w:rPr>
              <w:delText>52,90–92</w:delText>
            </w:r>
          </w:del>
        </w:sdtContent>
      </w:sdt>
      <w:r>
        <w:t xml:space="preserve">. A gene was considered </w:t>
      </w:r>
      <w:r w:rsidR="00114488">
        <w:t>“</w:t>
      </w:r>
      <w:r>
        <w:t>expressed</w:t>
      </w:r>
      <w:r w:rsidR="00114488">
        <w:t>”</w:t>
      </w:r>
      <w:r>
        <w:t xml:space="preserve"> in a tissue if it met at least one of the following criteria: 1) a median expression level of at least 1 TPM across all samples of the tissue in </w:t>
      </w:r>
      <w:proofErr w:type="spellStart"/>
      <w:r>
        <w:t>GTEx</w:t>
      </w:r>
      <w:proofErr w:type="spellEnd"/>
      <w:r>
        <w:t xml:space="preserve">, 2) indicated as expressed at </w:t>
      </w:r>
      <w:proofErr w:type="spellStart"/>
      <w:r>
        <w:t>at</w:t>
      </w:r>
      <w:proofErr w:type="spellEnd"/>
      <w:r>
        <w:t xml:space="preserve"> least 1 TPM in the HPA data set for the tissue, 3) expressed with a median level of 1 batch-normalized raw counts (using RSEM) in the corresponding tumor RNA-sequencing data.</w:t>
      </w:r>
    </w:p>
    <w:p w14:paraId="2927074C" w14:textId="13C6303B" w:rsidR="00E0297D" w:rsidRDefault="00FD56C1" w:rsidP="007C292B">
      <w:pPr>
        <w:pStyle w:val="Heading2"/>
      </w:pPr>
      <w:bookmarkStart w:id="221" w:name="Xdb2b988ba2f6f8338a7e3864787a7671dd51eb8"/>
      <w:r>
        <w:t>Calculating overall distribution of hotspot mutations</w:t>
      </w:r>
      <w:bookmarkEnd w:id="221"/>
    </w:p>
    <w:p w14:paraId="594FC6B9" w14:textId="30D59DB1" w:rsidR="00E0297D" w:rsidRDefault="00FD56C1" w:rsidP="0062388D">
      <w:pPr>
        <w:pStyle w:val="BodyText"/>
      </w:pPr>
      <w:r>
        <w:t xml:space="preserve">The frequency of mutations at the four hotspots of </w:t>
      </w:r>
      <w:r>
        <w:rPr>
          <w:i/>
        </w:rPr>
        <w:t>KRAS</w:t>
      </w:r>
      <w:r>
        <w:t xml:space="preserve"> across COAD, LUAD, MM, and PAAD was calculated by accounting for the different yearly incidence of each cancer type. The incidence of cancers of the </w:t>
      </w:r>
      <w:r w:rsidR="00114488">
        <w:t>“</w:t>
      </w:r>
      <w:r>
        <w:t>colorectum,</w:t>
      </w:r>
      <w:r w:rsidR="00114488">
        <w:t>”</w:t>
      </w:r>
      <w:r>
        <w:t xml:space="preserve"> </w:t>
      </w:r>
      <w:r w:rsidR="00114488">
        <w:t>“</w:t>
      </w:r>
      <w:r>
        <w:t>lung and bronchus,</w:t>
      </w:r>
      <w:r w:rsidR="00114488">
        <w:t>”</w:t>
      </w:r>
      <w:r>
        <w:t xml:space="preserve"> </w:t>
      </w:r>
      <w:r w:rsidR="00114488">
        <w:t>“</w:t>
      </w:r>
      <w:r>
        <w:t>myeloma,</w:t>
      </w:r>
      <w:r w:rsidR="00114488">
        <w:t>”</w:t>
      </w:r>
      <w:r>
        <w:t xml:space="preserve"> and </w:t>
      </w:r>
      <w:r w:rsidR="00114488">
        <w:t>“</w:t>
      </w:r>
      <w:r>
        <w:t>pancreas</w:t>
      </w:r>
      <w:r w:rsidR="00114488">
        <w:t>”</w:t>
      </w:r>
      <w:r>
        <w:t xml:space="preserve"> were obtained from the American Cancer Societ</w:t>
      </w:r>
      <w:r w:rsidR="009C3DCA">
        <w:t>y</w:t>
      </w:r>
      <w:sdt>
        <w:sdtPr>
          <w:rPr>
            <w:color w:val="000000"/>
            <w:vertAlign w:val="superscript"/>
          </w:rPr>
          <w:tag w:val="MENDELEY_CITATION_e36a13ee-010a-40a8-92e5-d2df5a366f20"/>
          <w:id w:val="454450513"/>
          <w:placeholder>
            <w:docPart w:val="DefaultPlaceholder_-1854013440"/>
          </w:placeholder>
        </w:sdtPr>
        <w:sdtEndPr/>
        <w:sdtContent>
          <w:ins w:id="222" w:author="Author">
            <w:r w:rsidR="006E7FBF" w:rsidRPr="006E7FBF">
              <w:rPr>
                <w:color w:val="000000"/>
                <w:vertAlign w:val="superscript"/>
              </w:rPr>
              <w:t>94</w:t>
            </w:r>
          </w:ins>
          <w:del w:id="223" w:author="Author">
            <w:r w:rsidR="003523EB" w:rsidRPr="006E7FBF" w:rsidDel="00D14579">
              <w:rPr>
                <w:color w:val="000000"/>
                <w:vertAlign w:val="superscript"/>
              </w:rPr>
              <w:delText>98</w:delText>
            </w:r>
          </w:del>
        </w:sdtContent>
      </w:sdt>
      <w:r w:rsidR="009C3DCA">
        <w:t xml:space="preserve">: </w:t>
      </w:r>
      <w:r w:rsidR="00401950">
        <w:t>3</w:t>
      </w:r>
      <w:r>
        <w:t>,870,000 colorectum, 5,930,000 lung and bronchus, 680,000 myeloma, 1,280,000 pancreas. The incidences of COAD, LUAD, and PAAD were estimated by multiplying the number of cases of their respective tissue by the proportion they constitute: 95%, 50%, and 95%, respectively</w:t>
      </w:r>
      <w:sdt>
        <w:sdtPr>
          <w:rPr>
            <w:color w:val="000000"/>
            <w:vertAlign w:val="superscript"/>
          </w:rPr>
          <w:tag w:val="MENDELEY_CITATION_b9cf46b1-d506-49cd-b644-e6cfaea71807"/>
          <w:id w:val="-965115117"/>
          <w:placeholder>
            <w:docPart w:val="DefaultPlaceholder_-1854013440"/>
          </w:placeholder>
        </w:sdtPr>
        <w:sdtEndPr/>
        <w:sdtContent>
          <w:ins w:id="224" w:author="Author">
            <w:r w:rsidR="006E7FBF" w:rsidRPr="006E7FBF">
              <w:rPr>
                <w:color w:val="000000"/>
                <w:vertAlign w:val="superscript"/>
              </w:rPr>
              <w:t>94,95</w:t>
            </w:r>
          </w:ins>
          <w:del w:id="225" w:author="Author">
            <w:r w:rsidR="003523EB" w:rsidRPr="006E7FBF" w:rsidDel="00D14579">
              <w:rPr>
                <w:color w:val="000000"/>
                <w:vertAlign w:val="superscript"/>
              </w:rPr>
              <w:delText>98,99</w:delText>
            </w:r>
          </w:del>
        </w:sdtContent>
      </w:sdt>
      <w:r>
        <w:t>. The distribution of mutations to the hotspots across all cancers was calculated by finding the frequency within each cancer type, then combining those figures, weighting by their yearly incidence.</w:t>
      </w:r>
    </w:p>
    <w:p w14:paraId="3843C92F" w14:textId="32355439" w:rsidR="00E0297D" w:rsidRDefault="00FD56C1" w:rsidP="007C292B">
      <w:pPr>
        <w:pStyle w:val="Heading2"/>
      </w:pPr>
      <w:bookmarkStart w:id="226" w:name="identifying-mutational-signatures"/>
      <w:r>
        <w:t>Identifying mutational signatures</w:t>
      </w:r>
      <w:bookmarkEnd w:id="226"/>
    </w:p>
    <w:p w14:paraId="1B89E01A" w14:textId="62C7D2FC" w:rsidR="00E0297D" w:rsidRDefault="00FD56C1" w:rsidP="0062388D">
      <w:pPr>
        <w:pStyle w:val="BodyText"/>
      </w:pPr>
      <w:r>
        <w:t>The genome-wide mutations of a sample can be deconvolved into mutational signatures that represent endogenous or exogenous mutagenic processes</w:t>
      </w:r>
      <w:sdt>
        <w:sdtPr>
          <w:rPr>
            <w:color w:val="000000"/>
            <w:vertAlign w:val="superscript"/>
          </w:rPr>
          <w:tag w:val="MENDELEY_CITATION_e446312a-2a21-4ed4-9393-a97dc23ddb9d"/>
          <w:id w:val="1695261309"/>
          <w:placeholder>
            <w:docPart w:val="DefaultPlaceholder_-1854013440"/>
          </w:placeholder>
        </w:sdtPr>
        <w:sdtEndPr/>
        <w:sdtContent>
          <w:ins w:id="227" w:author="Author">
            <w:r w:rsidR="006E7FBF" w:rsidRPr="006E7FBF">
              <w:rPr>
                <w:color w:val="000000"/>
                <w:vertAlign w:val="superscript"/>
              </w:rPr>
              <w:t>26</w:t>
            </w:r>
          </w:ins>
          <w:del w:id="228" w:author="Author">
            <w:r w:rsidR="004A0365" w:rsidRPr="006E7FBF" w:rsidDel="004A0365">
              <w:rPr>
                <w:color w:val="000000"/>
                <w:vertAlign w:val="superscript"/>
              </w:rPr>
              <w:delText>26</w:delText>
            </w:r>
          </w:del>
        </w:sdtContent>
      </w:sdt>
      <w:r w:rsidR="00F71151">
        <w:t xml:space="preserve">. </w:t>
      </w:r>
      <w:r>
        <w:t xml:space="preserve">Single nucleotide variants (SNVs) </w:t>
      </w:r>
      <w:r>
        <w:lastRenderedPageBreak/>
        <w:t>from exomes or genomes were divided into 96 types, according to the 6 mutations of a pyrimidine (C&gt;A, C&gt;G, C&gt;T and T&gt;A, T&gt;C, T&gt;G) and the 16 possible combinations of 3’ and 5’ adjacent bases. The MATLAB</w:t>
      </w:r>
      <w:r w:rsidR="00FF00DF" w:rsidRPr="00FF00DF">
        <w:rPr>
          <w:color w:val="000000"/>
          <w:vertAlign w:val="superscript"/>
        </w:rPr>
        <w:t>104</w:t>
      </w:r>
      <w:r>
        <w:t xml:space="preserve"> implementation of NMF algorithm, SigProfile</w:t>
      </w:r>
      <w:r w:rsidR="00F71151">
        <w:t>r</w:t>
      </w:r>
      <w:sdt>
        <w:sdtPr>
          <w:rPr>
            <w:color w:val="000000"/>
            <w:vertAlign w:val="superscript"/>
          </w:rPr>
          <w:tag w:val="MENDELEY_CITATION_2450b9f9-e02f-433d-a90b-17a9557ea955"/>
          <w:id w:val="-1189131421"/>
          <w:placeholder>
            <w:docPart w:val="8C5E361FAEDC3F4CB649BD4B2EAA1B38"/>
          </w:placeholder>
        </w:sdtPr>
        <w:sdtEndPr/>
        <w:sdtContent>
          <w:ins w:id="229" w:author="Author">
            <w:r w:rsidR="006E7FBF" w:rsidRPr="006E7FBF">
              <w:rPr>
                <w:color w:val="000000"/>
                <w:vertAlign w:val="superscript"/>
              </w:rPr>
              <w:t>26</w:t>
            </w:r>
          </w:ins>
          <w:del w:id="230" w:author="Author">
            <w:r w:rsidR="004A0365" w:rsidRPr="006E7FBF" w:rsidDel="004A0365">
              <w:rPr>
                <w:color w:val="000000"/>
                <w:vertAlign w:val="superscript"/>
              </w:rPr>
              <w:delText>26</w:delText>
            </w:r>
          </w:del>
        </w:sdtContent>
      </w:sdt>
      <w:r w:rsidR="00F71151">
        <w:t xml:space="preserve">, </w:t>
      </w:r>
      <w:r>
        <w:t xml:space="preserve">was used to discover the underlying mutational patterns that are common across tumors. Mutational signatures were discovered separately for each tumor type and the optimal number of signatures was determined based on silhouette width and </w:t>
      </w:r>
      <w:proofErr w:type="spellStart"/>
      <w:r>
        <w:t>Frobenius</w:t>
      </w:r>
      <w:proofErr w:type="spellEnd"/>
      <w:r>
        <w:t xml:space="preserve"> error</w:t>
      </w:r>
      <w:sdt>
        <w:sdtPr>
          <w:rPr>
            <w:color w:val="000000"/>
            <w:vertAlign w:val="superscript"/>
          </w:rPr>
          <w:tag w:val="MENDELEY_CITATION_2c429198-d2ec-400a-9ea1-b3c8996ba365"/>
          <w:id w:val="2020725817"/>
          <w:placeholder>
            <w:docPart w:val="DefaultPlaceholder_-1854013440"/>
          </w:placeholder>
        </w:sdtPr>
        <w:sdtEndPr/>
        <w:sdtContent>
          <w:ins w:id="231" w:author="Author">
            <w:r w:rsidR="006E7FBF" w:rsidRPr="006E7FBF">
              <w:rPr>
                <w:color w:val="000000"/>
                <w:vertAlign w:val="superscript"/>
              </w:rPr>
              <w:t>96</w:t>
            </w:r>
          </w:ins>
          <w:del w:id="232" w:author="Author">
            <w:r w:rsidR="003523EB" w:rsidRPr="006E7FBF" w:rsidDel="00D14579">
              <w:rPr>
                <w:color w:val="000000"/>
                <w:vertAlign w:val="superscript"/>
              </w:rPr>
              <w:delText>100</w:delText>
            </w:r>
          </w:del>
        </w:sdtContent>
      </w:sdt>
      <w:r w:rsidR="00F71151">
        <w:t>.</w:t>
      </w:r>
    </w:p>
    <w:p w14:paraId="1366F8A0" w14:textId="083DED40" w:rsidR="00E0297D" w:rsidRDefault="00FD56C1" w:rsidP="0062388D">
      <w:pPr>
        <w:pStyle w:val="BodyText"/>
      </w:pPr>
      <w:r>
        <w:t>The spectrum of the signatures discovered by NMF were matched to</w:t>
      </w:r>
      <w:r w:rsidR="00595A2D">
        <w:t xml:space="preserve"> those documented by</w:t>
      </w:r>
      <w:r>
        <w:t xml:space="preserve"> the </w:t>
      </w:r>
      <w:r w:rsidR="006446A2" w:rsidRPr="006446A2">
        <w:t>Catalogue Of Somatic Mutations In Cancer</w:t>
      </w:r>
      <w:r w:rsidR="006446A2">
        <w:t xml:space="preserve"> (</w:t>
      </w:r>
      <w:r>
        <w:t>COSMIC</w:t>
      </w:r>
      <w:r w:rsidR="006446A2">
        <w:t>)</w:t>
      </w:r>
      <w:sdt>
        <w:sdtPr>
          <w:rPr>
            <w:color w:val="000000"/>
            <w:vertAlign w:val="superscript"/>
          </w:rPr>
          <w:tag w:val="MENDELEY_CITATION_625c0c6f-f258-4e12-bb7f-c96e53930faf"/>
          <w:id w:val="-433365295"/>
          <w:placeholder>
            <w:docPart w:val="DefaultPlaceholder_-1854013440"/>
          </w:placeholder>
        </w:sdtPr>
        <w:sdtEndPr/>
        <w:sdtContent>
          <w:ins w:id="233" w:author="Author">
            <w:r w:rsidR="006E7FBF" w:rsidRPr="006E7FBF">
              <w:rPr>
                <w:color w:val="000000"/>
                <w:vertAlign w:val="superscript"/>
              </w:rPr>
              <w:t>61</w:t>
            </w:r>
          </w:ins>
          <w:del w:id="234" w:author="Author">
            <w:r w:rsidR="003523EB" w:rsidRPr="006E7FBF" w:rsidDel="00D14579">
              <w:rPr>
                <w:color w:val="000000"/>
                <w:vertAlign w:val="superscript"/>
              </w:rPr>
              <w:delText>62</w:delText>
            </w:r>
          </w:del>
        </w:sdtContent>
      </w:sdt>
      <w:r w:rsidR="00F71151">
        <w:t xml:space="preserve">. </w:t>
      </w:r>
      <w:r>
        <w:t>For the signatures for which none of the 30 signatures in</w:t>
      </w:r>
      <w:r w:rsidR="009567CF">
        <w:t xml:space="preserve"> the</w:t>
      </w:r>
      <w:r>
        <w:t xml:space="preserve"> COSMIC catalog was found to be compatible, we referred to more recent</w:t>
      </w:r>
      <w:r w:rsidR="009567CF">
        <w:t>ly published</w:t>
      </w:r>
      <w:r>
        <w:t xml:space="preserve"> studies and expanded upon the COSMIC catalog. In particular, there were multiple subtypes of signature 7 reported previously </w:t>
      </w:r>
      <w:r w:rsidR="00F71151">
        <w:t xml:space="preserve">by Hayward </w:t>
      </w:r>
      <w:r w:rsidR="00F71151">
        <w:rPr>
          <w:i/>
          <w:iCs/>
        </w:rPr>
        <w:t>et al</w:t>
      </w:r>
      <w:r w:rsidR="00F71151">
        <w:t xml:space="preserve"> (2017) and </w:t>
      </w:r>
      <w:proofErr w:type="spellStart"/>
      <w:r w:rsidR="00F71151">
        <w:t>Alexandrov</w:t>
      </w:r>
      <w:proofErr w:type="spellEnd"/>
      <w:r w:rsidR="00F71151">
        <w:t xml:space="preserve"> </w:t>
      </w:r>
      <w:r w:rsidR="00F71151">
        <w:rPr>
          <w:i/>
          <w:iCs/>
        </w:rPr>
        <w:t>et al</w:t>
      </w:r>
      <w:r w:rsidR="00F71151">
        <w:t>. (2020)</w:t>
      </w:r>
      <w:sdt>
        <w:sdtPr>
          <w:rPr>
            <w:color w:val="000000"/>
            <w:vertAlign w:val="superscript"/>
          </w:rPr>
          <w:tag w:val="MENDELEY_CITATION_b1a9c783-f0b3-43f0-9ac3-826b41f77b7b"/>
          <w:id w:val="-759361569"/>
          <w:placeholder>
            <w:docPart w:val="DefaultPlaceholder_-1854013440"/>
          </w:placeholder>
        </w:sdtPr>
        <w:sdtEndPr/>
        <w:sdtContent>
          <w:ins w:id="235" w:author="Author">
            <w:r w:rsidR="006E7FBF" w:rsidRPr="006E7FBF">
              <w:rPr>
                <w:color w:val="000000"/>
                <w:vertAlign w:val="superscript"/>
              </w:rPr>
              <w:t>27,97</w:t>
            </w:r>
          </w:ins>
          <w:del w:id="236" w:author="Author">
            <w:r w:rsidR="003523EB" w:rsidRPr="006E7FBF" w:rsidDel="00D14579">
              <w:rPr>
                <w:color w:val="000000"/>
                <w:vertAlign w:val="superscript"/>
              </w:rPr>
              <w:delText>27,101</w:delText>
            </w:r>
          </w:del>
        </w:sdtContent>
      </w:sdt>
      <w:r w:rsidR="00F71151">
        <w:t>.</w:t>
      </w:r>
      <w:r w:rsidR="009567CF">
        <w:t xml:space="preserve"> </w:t>
      </w:r>
      <w:r>
        <w:t>Further, the analysis revealed a signature that was predominantly C&gt;A but not a subtype of signature 7. This signature 38 was previously reported to be caused by indirect UV exposure</w:t>
      </w:r>
      <w:r w:rsidR="00F71151" w:rsidRPr="00F71151">
        <w:rPr>
          <w:color w:val="000000"/>
          <w:vertAlign w:val="superscript"/>
        </w:rPr>
        <w:t xml:space="preserve"> </w:t>
      </w:r>
      <w:sdt>
        <w:sdtPr>
          <w:rPr>
            <w:color w:val="000000"/>
            <w:vertAlign w:val="superscript"/>
          </w:rPr>
          <w:tag w:val="MENDELEY_CITATION_39fad664-1bfc-45ea-bad9-749982ebeb4d"/>
          <w:id w:val="494693476"/>
          <w:placeholder>
            <w:docPart w:val="23A446CF1B866944BCB93CA1B7EDD0C9"/>
          </w:placeholder>
        </w:sdtPr>
        <w:sdtEndPr/>
        <w:sdtContent>
          <w:ins w:id="237" w:author="Author">
            <w:r w:rsidR="006E7FBF" w:rsidRPr="006E7FBF">
              <w:rPr>
                <w:color w:val="000000"/>
                <w:vertAlign w:val="superscript"/>
              </w:rPr>
              <w:t>27</w:t>
            </w:r>
          </w:ins>
          <w:del w:id="238" w:author="Author">
            <w:r w:rsidR="004A0365" w:rsidRPr="006E7FBF" w:rsidDel="004A0365">
              <w:rPr>
                <w:color w:val="000000"/>
                <w:vertAlign w:val="superscript"/>
              </w:rPr>
              <w:delText>27</w:delText>
            </w:r>
          </w:del>
        </w:sdtContent>
      </w:sdt>
      <w:r>
        <w:t xml:space="preserve">. Three versions of the signature associated to POLE mutations, signature 10, were discovered (previously reported </w:t>
      </w:r>
      <w:r w:rsidR="001A0BCD">
        <w:t xml:space="preserve">by </w:t>
      </w:r>
      <w:proofErr w:type="spellStart"/>
      <w:r w:rsidR="001A0BCD">
        <w:t>Alexandrov</w:t>
      </w:r>
      <w:proofErr w:type="spellEnd"/>
      <w:r w:rsidR="001A0BCD">
        <w:t xml:space="preserve"> </w:t>
      </w:r>
      <w:r w:rsidR="001A0BCD">
        <w:rPr>
          <w:i/>
          <w:iCs/>
        </w:rPr>
        <w:t>et al</w:t>
      </w:r>
      <w:r w:rsidR="001A0BCD">
        <w:t>. (2020)</w:t>
      </w:r>
      <w:sdt>
        <w:sdtPr>
          <w:rPr>
            <w:color w:val="000000"/>
            <w:vertAlign w:val="superscript"/>
          </w:rPr>
          <w:tag w:val="MENDELEY_CITATION_3dde5cb6-af96-4dcd-bcdf-fdf2843003dd"/>
          <w:id w:val="943202377"/>
          <w:placeholder>
            <w:docPart w:val="DefaultPlaceholder_-1854013440"/>
          </w:placeholder>
        </w:sdtPr>
        <w:sdtEndPr/>
        <w:sdtContent>
          <w:ins w:id="239" w:author="Author">
            <w:r w:rsidR="006E7FBF" w:rsidRPr="006E7FBF">
              <w:rPr>
                <w:color w:val="000000"/>
                <w:vertAlign w:val="superscript"/>
              </w:rPr>
              <w:t>27</w:t>
            </w:r>
          </w:ins>
          <w:del w:id="240" w:author="Author">
            <w:r w:rsidR="004A0365" w:rsidRPr="006E7FBF" w:rsidDel="004A0365">
              <w:rPr>
                <w:color w:val="000000"/>
                <w:vertAlign w:val="superscript"/>
              </w:rPr>
              <w:delText>27</w:delText>
            </w:r>
          </w:del>
        </w:sdtContent>
      </w:sdt>
      <w:r>
        <w:t>). These three POLE signatures differed in the C&gt;A, C&gt;T or C&gt;G parts of the mutational spectrum. In LUAD, a signature with mutations of type C[C&gt;A]N and T[C&gt;A]N attributable to 8-oxo-guanin</w:t>
      </w:r>
      <w:r w:rsidR="00E0333C">
        <w:t>e</w:t>
      </w:r>
      <w:sdt>
        <w:sdtPr>
          <w:rPr>
            <w:color w:val="000000"/>
            <w:vertAlign w:val="superscript"/>
          </w:rPr>
          <w:tag w:val="MENDELEY_CITATION_c1c37929-341a-46be-ba6b-3b83bb52f3cd"/>
          <w:id w:val="80799148"/>
          <w:placeholder>
            <w:docPart w:val="DefaultPlaceholder_-1854013440"/>
          </w:placeholder>
        </w:sdtPr>
        <w:sdtEndPr/>
        <w:sdtContent>
          <w:ins w:id="241" w:author="Author">
            <w:r w:rsidR="006E7FBF" w:rsidRPr="006E7FBF">
              <w:rPr>
                <w:color w:val="000000"/>
                <w:vertAlign w:val="superscript"/>
              </w:rPr>
              <w:t>27</w:t>
            </w:r>
          </w:ins>
          <w:del w:id="242" w:author="Author">
            <w:r w:rsidR="004A0365" w:rsidRPr="006E7FBF" w:rsidDel="004A0365">
              <w:rPr>
                <w:color w:val="000000"/>
                <w:vertAlign w:val="superscript"/>
              </w:rPr>
              <w:delText>27</w:delText>
            </w:r>
          </w:del>
        </w:sdtContent>
      </w:sdt>
      <w:r w:rsidR="00E0333C">
        <w:t xml:space="preserve"> </w:t>
      </w:r>
      <w:r>
        <w:t>was found. One signature that was discovered in COAD did not have a good match with a previously published signature, although it resembled a signature previously reported to be caused by SBS</w:t>
      </w:r>
      <w:r w:rsidR="00E0333C">
        <w:t>A</w:t>
      </w:r>
      <w:sdt>
        <w:sdtPr>
          <w:rPr>
            <w:color w:val="000000"/>
            <w:vertAlign w:val="superscript"/>
          </w:rPr>
          <w:tag w:val="MENDELEY_CITATION_47184028-b5a4-4cf1-944f-618616e17217"/>
          <w:id w:val="879755787"/>
          <w:placeholder>
            <w:docPart w:val="DefaultPlaceholder_-1854013440"/>
          </w:placeholder>
        </w:sdtPr>
        <w:sdtEndPr/>
        <w:sdtContent>
          <w:ins w:id="243" w:author="Author">
            <w:r w:rsidR="006E7FBF" w:rsidRPr="006E7FBF">
              <w:rPr>
                <w:color w:val="000000"/>
                <w:vertAlign w:val="superscript"/>
              </w:rPr>
              <w:t>98</w:t>
            </w:r>
          </w:ins>
          <w:del w:id="244" w:author="Author">
            <w:r w:rsidR="003523EB" w:rsidRPr="006E7FBF" w:rsidDel="00D14579">
              <w:rPr>
                <w:color w:val="000000"/>
                <w:vertAlign w:val="superscript"/>
              </w:rPr>
              <w:delText>102</w:delText>
            </w:r>
          </w:del>
        </w:sdtContent>
      </w:sdt>
      <w:r w:rsidR="00E0333C">
        <w:t xml:space="preserve"> </w:t>
      </w:r>
      <w:r>
        <w:t xml:space="preserve">and signatures 34 and 41 </w:t>
      </w:r>
      <w:r w:rsidR="00E0333C">
        <w:t xml:space="preserve">reported by </w:t>
      </w:r>
      <w:proofErr w:type="spellStart"/>
      <w:r w:rsidR="00E0333C">
        <w:t>Alexandrov</w:t>
      </w:r>
      <w:proofErr w:type="spellEnd"/>
      <w:r w:rsidR="00E0333C">
        <w:t xml:space="preserve"> </w:t>
      </w:r>
      <w:r w:rsidR="00E0333C">
        <w:rPr>
          <w:i/>
          <w:iCs/>
        </w:rPr>
        <w:t>et al</w:t>
      </w:r>
      <w:r w:rsidR="00E0333C">
        <w:t>. (2020)</w:t>
      </w:r>
      <w:sdt>
        <w:sdtPr>
          <w:rPr>
            <w:color w:val="000000"/>
            <w:vertAlign w:val="superscript"/>
          </w:rPr>
          <w:tag w:val="MENDELEY_CITATION_add9fabb-3d93-4789-8e9c-9af627a78b7b"/>
          <w:id w:val="702754629"/>
          <w:placeholder>
            <w:docPart w:val="DefaultPlaceholder_-1854013440"/>
          </w:placeholder>
        </w:sdtPr>
        <w:sdtEndPr/>
        <w:sdtContent>
          <w:ins w:id="245" w:author="Author">
            <w:r w:rsidR="006E7FBF" w:rsidRPr="006E7FBF">
              <w:rPr>
                <w:color w:val="000000"/>
                <w:vertAlign w:val="superscript"/>
              </w:rPr>
              <w:t>27</w:t>
            </w:r>
          </w:ins>
          <w:del w:id="246" w:author="Author">
            <w:r w:rsidR="004A0365" w:rsidRPr="006E7FBF" w:rsidDel="004A0365">
              <w:rPr>
                <w:color w:val="000000"/>
                <w:vertAlign w:val="superscript"/>
              </w:rPr>
              <w:delText>27</w:delText>
            </w:r>
          </w:del>
        </w:sdtContent>
      </w:sdt>
      <w:r w:rsidR="00E0333C">
        <w:t xml:space="preserve">. </w:t>
      </w:r>
      <w:r>
        <w:t xml:space="preserve">This signature was not adjusted to resemble those previously reported because the results from different studies were not in strong agreement. This signature, referred to as </w:t>
      </w:r>
      <w:r w:rsidR="00114488">
        <w:t>“</w:t>
      </w:r>
      <w:r>
        <w:t>N,</w:t>
      </w:r>
      <w:r w:rsidR="00114488">
        <w:t>”</w:t>
      </w:r>
      <w:r>
        <w:t xml:space="preserve"> did not contribute to </w:t>
      </w:r>
      <w:r>
        <w:rPr>
          <w:i/>
        </w:rPr>
        <w:t>KRAS</w:t>
      </w:r>
      <w:r>
        <w:t xml:space="preserve"> mutations. Three of the signatures discovered via NMF were likely to be artifacts</w:t>
      </w:r>
      <w:r w:rsidR="003523EB" w:rsidRPr="003523EB">
        <w:rPr>
          <w:color w:val="000000"/>
          <w:vertAlign w:val="superscript"/>
        </w:rPr>
        <w:t>103</w:t>
      </w:r>
      <w:r>
        <w:t xml:space="preserve"> and were removed from downstream analysis. Signatures that contributed to less than 5% of the mutations were also removed from downstream analysis. The levels of each signature in each tumor sample were calculated using </w:t>
      </w:r>
      <w:r>
        <w:lastRenderedPageBreak/>
        <w:t>Non-Negative Least Square</w:t>
      </w:r>
      <w:r w:rsidR="009567CF">
        <w:t>s</w:t>
      </w:r>
      <w:r w:rsidR="00D92B5A">
        <w:rPr>
          <w:color w:val="000000"/>
          <w:vertAlign w:val="superscript"/>
        </w:rPr>
        <w:t xml:space="preserve"> </w:t>
      </w:r>
      <w:r w:rsidR="009567CF">
        <w:t>and was restricted to signatures previously associated with the cancer type (as this reduces false assignment of signatures</w:t>
      </w:r>
      <w:r w:rsidR="00E0333C">
        <w:t>)</w:t>
      </w:r>
      <w:sdt>
        <w:sdtPr>
          <w:rPr>
            <w:color w:val="000000"/>
            <w:vertAlign w:val="superscript"/>
          </w:rPr>
          <w:tag w:val="MENDELEY_CITATION_c3c7e3e2-6dc8-4014-aa6f-288996ef386c"/>
          <w:id w:val="236212912"/>
          <w:placeholder>
            <w:docPart w:val="DefaultPlaceholder_-1854013440"/>
          </w:placeholder>
        </w:sdtPr>
        <w:sdtEndPr/>
        <w:sdtContent>
          <w:ins w:id="247" w:author="Author">
            <w:r w:rsidR="006E7FBF" w:rsidRPr="006E7FBF">
              <w:rPr>
                <w:color w:val="000000"/>
                <w:vertAlign w:val="superscript"/>
              </w:rPr>
              <w:t>99</w:t>
            </w:r>
          </w:ins>
          <w:del w:id="248" w:author="Author">
            <w:r w:rsidR="003523EB" w:rsidRPr="006E7FBF" w:rsidDel="00D14579">
              <w:rPr>
                <w:color w:val="000000"/>
                <w:vertAlign w:val="superscript"/>
              </w:rPr>
              <w:delText>104</w:delText>
            </w:r>
          </w:del>
        </w:sdtContent>
      </w:sdt>
      <w:r w:rsidR="00E0333C">
        <w:t>. T</w:t>
      </w:r>
      <w:r>
        <w:t>he final spectra for each mutational signature and mutational signature composition of each tumor samples can be found in the Supplementary Data.</w:t>
      </w:r>
    </w:p>
    <w:p w14:paraId="27851F5E" w14:textId="565B49A9" w:rsidR="00A200DB" w:rsidRDefault="00A200DB" w:rsidP="0062388D">
      <w:pPr>
        <w:pStyle w:val="BodyText"/>
      </w:pPr>
      <w:r>
        <w:t>The</w:t>
      </w:r>
      <w:r w:rsidR="000A6D50">
        <w:t xml:space="preserve"> levels of a particular mutational signature were compared between two groups of tumor samples separated by their observed </w:t>
      </w:r>
      <w:r w:rsidR="000A6D50">
        <w:rPr>
          <w:i/>
          <w:iCs/>
        </w:rPr>
        <w:t>KRAS</w:t>
      </w:r>
      <w:r w:rsidR="000A6D50">
        <w:t xml:space="preserve"> allele using a Wilcoxon rank-sum test. The p-values were adjusted for multiple hypothesis testing using the </w:t>
      </w:r>
      <w:r w:rsidR="00092E4E">
        <w:t xml:space="preserve">Bonferroni </w:t>
      </w:r>
      <w:r w:rsidR="000A6D50">
        <w:t>method.</w:t>
      </w:r>
    </w:p>
    <w:p w14:paraId="705CC7EC" w14:textId="0950F105" w:rsidR="00E0297D" w:rsidRDefault="00FD56C1" w:rsidP="007C292B">
      <w:pPr>
        <w:pStyle w:val="Heading2"/>
      </w:pPr>
      <w:bookmarkStart w:id="249" w:name="Xa3a0f66be6a11d62d4e291edeecb72acd1b3398"/>
      <w:r>
        <w:t xml:space="preserve">Probability of </w:t>
      </w:r>
      <w:r>
        <w:rPr>
          <w:i/>
        </w:rPr>
        <w:t>KRAS</w:t>
      </w:r>
      <w:r>
        <w:t xml:space="preserve"> mutations from mutational signatures</w:t>
      </w:r>
      <w:bookmarkEnd w:id="249"/>
    </w:p>
    <w:p w14:paraId="326E929C" w14:textId="5CDC1357" w:rsidR="00E0297D" w:rsidRDefault="00FD56C1" w:rsidP="0062388D">
      <w:pPr>
        <w:pStyle w:val="BodyText"/>
      </w:pPr>
      <w:r>
        <w:t xml:space="preserve">For each sample harboring a </w:t>
      </w:r>
      <w:r>
        <w:rPr>
          <w:i/>
        </w:rPr>
        <w:t>KRAS</w:t>
      </w:r>
      <w:r>
        <w:t xml:space="preserve"> </w:t>
      </w:r>
      <w:r w:rsidR="00A200DB">
        <w:t>allele</w:t>
      </w:r>
      <w:r>
        <w:t xml:space="preserve">, the probability of </w:t>
      </w:r>
      <w:r w:rsidR="00A200DB">
        <w:t xml:space="preserve">each mutational signature to have caused the mutation </w:t>
      </w:r>
      <w:r>
        <w:t xml:space="preserve">was calculated by considering the weight of the base change among the 96 possibilities and the relative contribution of the signature to the mutations in the sample. Thus, the probability </w:t>
      </w:r>
      <m:oMath>
        <m:r>
          <w:rPr>
            <w:rFonts w:ascii="Cambria Math" w:hAnsi="Cambria Math"/>
          </w:rPr>
          <m:t>p</m:t>
        </m:r>
      </m:oMath>
      <w:r>
        <w:t xml:space="preserve"> of a tumor sample </w:t>
      </w:r>
      <m:oMath>
        <m:r>
          <w:rPr>
            <w:rFonts w:ascii="Cambria Math" w:hAnsi="Cambria Math"/>
          </w:rPr>
          <m:t>a</m:t>
        </m:r>
      </m:oMath>
      <w:r>
        <w:t xml:space="preserve"> </w:t>
      </w:r>
      <w:r w:rsidR="00A200DB">
        <w:t xml:space="preserve">to have </w:t>
      </w:r>
      <w:r>
        <w:t>acquir</w:t>
      </w:r>
      <w:r w:rsidR="00A200DB">
        <w:t>ed</w:t>
      </w:r>
      <w:r>
        <w:t xml:space="preserve"> the </w:t>
      </w:r>
      <w:r>
        <w:rPr>
          <w:i/>
        </w:rPr>
        <w:t>KRAS</w:t>
      </w:r>
      <w:r>
        <w:t xml:space="preserve"> mutation </w:t>
      </w:r>
      <m:oMath>
        <m:r>
          <w:rPr>
            <w:rFonts w:ascii="Cambria Math" w:hAnsi="Cambria Math"/>
          </w:rPr>
          <m:t>k</m:t>
        </m:r>
      </m:oMath>
      <w:r>
        <w:t xml:space="preserve"> from signature </w:t>
      </w:r>
      <m:oMath>
        <m:r>
          <w:rPr>
            <w:rFonts w:ascii="Cambria Math" w:hAnsi="Cambria Math"/>
          </w:rPr>
          <m:t>s</m:t>
        </m:r>
      </m:oMath>
      <w:r>
        <w:t xml:space="preserve"> </w:t>
      </w:r>
      <w:r w:rsidR="00A200DB">
        <w:t xml:space="preserve">of </w:t>
      </w:r>
      <w:r>
        <w:t xml:space="preserve">all signatures </w:t>
      </w:r>
      <m:oMath>
        <m:r>
          <w:rPr>
            <w:rFonts w:ascii="Cambria Math" w:hAnsi="Cambria Math"/>
          </w:rPr>
          <m:t>S</m:t>
        </m:r>
      </m:oMath>
      <w:r>
        <w:t xml:space="preserve"> can be calculated using Eq</w:t>
      </w:r>
      <w:r w:rsidR="00102EA4">
        <w:t>. 1.</w:t>
      </w:r>
    </w:p>
    <w:p w14:paraId="56FB3779" w14:textId="21C70774" w:rsidR="00E0297D" w:rsidRDefault="00102EA4" w:rsidP="0062388D">
      <w:pPr>
        <w:pStyle w:val="BodyText"/>
      </w:pPr>
      <w:r>
        <w:tab/>
      </w:r>
      <m:oMath>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s</m:t>
                </m:r>
                <m:r>
                  <m:rPr>
                    <m:sty m:val="p"/>
                  </m:rPr>
                  <w:rPr>
                    <w:rFonts w:ascii="Cambria Math" w:hAnsi="Cambria Math"/>
                  </w:rPr>
                  <m:t>,</m:t>
                </m:r>
                <m:r>
                  <w:rPr>
                    <w:rFonts w:ascii="Cambria Math" w:hAnsi="Cambria Math"/>
                  </w:rPr>
                  <m:t>a</m:t>
                </m:r>
              </m:sub>
            </m:sSub>
            <m:sSub>
              <m:sSubPr>
                <m:ctrlPr>
                  <w:rPr>
                    <w:rFonts w:ascii="Cambria Math" w:hAnsi="Cambria Math"/>
                  </w:rPr>
                </m:ctrlPr>
              </m:sSubPr>
              <m:e>
                <m:r>
                  <w:rPr>
                    <w:rFonts w:ascii="Cambria Math" w:hAnsi="Cambria Math"/>
                  </w:rPr>
                  <m:t>w</m:t>
                </m:r>
              </m:e>
              <m:sub>
                <m:r>
                  <w:rPr>
                    <w:rFonts w:ascii="Cambria Math" w:hAnsi="Cambria Math"/>
                  </w:rPr>
                  <m:t>k</m:t>
                </m:r>
                <m:r>
                  <m:rPr>
                    <m:sty m:val="p"/>
                  </m:rPr>
                  <w:rPr>
                    <w:rFonts w:ascii="Cambria Math" w:hAnsi="Cambria Math"/>
                  </w:rPr>
                  <m:t>,</m:t>
                </m:r>
                <m:r>
                  <w:rPr>
                    <w:rFonts w:ascii="Cambria Math" w:hAnsi="Cambria Math"/>
                  </w:rPr>
                  <m:t>s</m:t>
                </m:r>
              </m:sub>
            </m:sSub>
          </m:num>
          <m:den>
            <m:nary>
              <m:naryPr>
                <m:chr m:val="∑"/>
                <m:limLoc m:val="undOvr"/>
                <m:ctrlPr>
                  <w:rPr>
                    <w:rFonts w:ascii="Cambria Math" w:hAnsi="Cambria Math"/>
                  </w:rPr>
                </m:ctrlPr>
              </m:naryPr>
              <m:sub>
                <m:r>
                  <w:rPr>
                    <w:rFonts w:ascii="Cambria Math" w:hAnsi="Cambria Math"/>
                  </w:rPr>
                  <m:t>i</m:t>
                </m:r>
              </m:sub>
              <m:sup>
                <m:r>
                  <w:rPr>
                    <w:rFonts w:ascii="Cambria Math" w:hAnsi="Cambria Math"/>
                  </w:rPr>
                  <m:t>S</m:t>
                </m:r>
              </m:sup>
              <m:e>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a</m:t>
                    </m:r>
                  </m:sub>
                </m:sSub>
              </m:e>
            </m:nary>
            <m:sSub>
              <m:sSubPr>
                <m:ctrlPr>
                  <w:rPr>
                    <w:rFonts w:ascii="Cambria Math" w:hAnsi="Cambria Math"/>
                  </w:rPr>
                </m:ctrlPr>
              </m:sSubPr>
              <m:e>
                <m:r>
                  <w:rPr>
                    <w:rFonts w:ascii="Cambria Math" w:hAnsi="Cambria Math"/>
                  </w:rPr>
                  <m:t>w</m:t>
                </m:r>
              </m:e>
              <m:sub>
                <m:r>
                  <w:rPr>
                    <w:rFonts w:ascii="Cambria Math" w:hAnsi="Cambria Math"/>
                  </w:rPr>
                  <m:t>k</m:t>
                </m:r>
                <m:r>
                  <m:rPr>
                    <m:sty m:val="p"/>
                  </m:rPr>
                  <w:rPr>
                    <w:rFonts w:ascii="Cambria Math" w:hAnsi="Cambria Math"/>
                  </w:rPr>
                  <m:t>,</m:t>
                </m:r>
                <m:r>
                  <w:rPr>
                    <w:rFonts w:ascii="Cambria Math" w:hAnsi="Cambria Math"/>
                  </w:rPr>
                  <m:t>i</m:t>
                </m:r>
              </m:sub>
            </m:sSub>
          </m:den>
        </m:f>
      </m:oMath>
      <w:r>
        <w:tab/>
        <w:t>(1)</w:t>
      </w:r>
    </w:p>
    <w:p w14:paraId="7813FDB9" w14:textId="4FBC0CBC" w:rsidR="00102EA4" w:rsidRDefault="00102EA4" w:rsidP="0062388D">
      <w:pPr>
        <w:pStyle w:val="BodyText"/>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s,a</m:t>
            </m:r>
          </m:sub>
        </m:sSub>
      </m:oMath>
      <w:r>
        <w:t xml:space="preserve"> is the contribution of signature </w:t>
      </w:r>
      <m:oMath>
        <m:r>
          <w:rPr>
            <w:rFonts w:ascii="Cambria Math" w:hAnsi="Cambria Math"/>
          </w:rPr>
          <m:t>s</m:t>
        </m:r>
      </m:oMath>
      <w:r>
        <w:t xml:space="preserve"> in sample </w:t>
      </w:r>
      <m:oMath>
        <m:r>
          <w:rPr>
            <w:rFonts w:ascii="Cambria Math" w:hAnsi="Cambria Math"/>
          </w:rPr>
          <m:t>a</m:t>
        </m:r>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k,s</m:t>
            </m:r>
          </m:sub>
        </m:sSub>
      </m:oMath>
      <w:r>
        <w:t xml:space="preserve"> is the weight of mutation </w:t>
      </w:r>
      <m:oMath>
        <m:r>
          <w:rPr>
            <w:rFonts w:ascii="Cambria Math" w:hAnsi="Cambria Math"/>
          </w:rPr>
          <m:t>k</m:t>
        </m:r>
      </m:oMath>
      <w:r>
        <w:t xml:space="preserve"> in signature </w:t>
      </w:r>
      <m:oMath>
        <m:r>
          <w:rPr>
            <w:rFonts w:ascii="Cambria Math" w:hAnsi="Cambria Math"/>
          </w:rPr>
          <m:t>s</m:t>
        </m:r>
      </m:oMath>
      <w:r>
        <w:t xml:space="preserve">. </w:t>
      </w:r>
      <w:r w:rsidR="00A200DB">
        <w:t xml:space="preserve">The probability is normalized to sum to 1 by dividing by the probability of getting the observed </w:t>
      </w:r>
      <w:r w:rsidR="00A200DB">
        <w:rPr>
          <w:i/>
          <w:iCs/>
        </w:rPr>
        <w:t xml:space="preserve">KRAS </w:t>
      </w:r>
      <w:r w:rsidR="00A200DB">
        <w:t>mutation from any of the signatures.</w:t>
      </w:r>
    </w:p>
    <w:p w14:paraId="7C417B4F" w14:textId="02C6237B" w:rsidR="00A200DB" w:rsidRPr="00A200DB" w:rsidRDefault="00A200DB" w:rsidP="0062388D">
      <w:pPr>
        <w:pStyle w:val="BodyText"/>
      </w:pPr>
      <w:r>
        <w:t xml:space="preserve">The probability of a mutational signature to have caused a </w:t>
      </w:r>
      <w:r>
        <w:rPr>
          <w:i/>
          <w:iCs/>
        </w:rPr>
        <w:t>KRAS</w:t>
      </w:r>
      <w:r>
        <w:t xml:space="preserve"> mutation was compared between two groups of tumor samples separated by their observed </w:t>
      </w:r>
      <w:r>
        <w:rPr>
          <w:i/>
          <w:iCs/>
        </w:rPr>
        <w:t>KRAS</w:t>
      </w:r>
      <w:r>
        <w:t xml:space="preserve"> allele using a Wilcoxon rank-sum test. The p-values were adjusted for multiple hypothesis testing using the </w:t>
      </w:r>
      <w:r w:rsidR="004B6F5B">
        <w:t>Bonferroni</w:t>
      </w:r>
      <w:r>
        <w:t xml:space="preserve"> method.</w:t>
      </w:r>
    </w:p>
    <w:p w14:paraId="30019295" w14:textId="177870BF" w:rsidR="00CF20B9" w:rsidRDefault="00CF20B9" w:rsidP="007C292B">
      <w:pPr>
        <w:pStyle w:val="Heading2"/>
      </w:pPr>
      <w:bookmarkStart w:id="250" w:name="X7dafa6d99097747e66a939fa052e66c2c7d40a4"/>
      <w:r>
        <w:lastRenderedPageBreak/>
        <w:t xml:space="preserve">Calculating the probabilities of </w:t>
      </w:r>
      <w:r>
        <w:rPr>
          <w:i/>
        </w:rPr>
        <w:t>KRAS</w:t>
      </w:r>
      <w:r>
        <w:t xml:space="preserve"> alleles</w:t>
      </w:r>
    </w:p>
    <w:p w14:paraId="2A44EEBB" w14:textId="5FAA8D75" w:rsidR="003B2DF3" w:rsidRPr="00CF20B9" w:rsidRDefault="00CF20B9" w:rsidP="0062388D">
      <w:pPr>
        <w:pStyle w:val="BodyText"/>
      </w:pPr>
      <w:r>
        <w:t xml:space="preserve">The mutational signatures are linear combinations of the 96-dimension spectrum of possible mutations (see “Identifying mutational signatures” above). Thus, assuming the null hypothesis that the prevalence of active mutational processes alone determines the frequency of </w:t>
      </w:r>
      <w:r>
        <w:rPr>
          <w:i/>
        </w:rPr>
        <w:t>KRAS</w:t>
      </w:r>
      <w:r>
        <w:t xml:space="preserve"> alleles in a cancer and the processes are active with the same probability throughout the genome, the probability of</w:t>
      </w:r>
      <w:r w:rsidR="004E7E46">
        <w:t xml:space="preserve"> a</w:t>
      </w:r>
      <w:r>
        <w:t xml:space="preserve"> tumor sample to acquire a specific </w:t>
      </w:r>
      <w:r>
        <w:rPr>
          <w:i/>
        </w:rPr>
        <w:t>KRAS</w:t>
      </w:r>
      <w:r>
        <w:t xml:space="preserve"> allele </w:t>
      </w:r>
      <w:r w:rsidR="004E7E46">
        <w:t>was</w:t>
      </w:r>
      <w:r>
        <w:t xml:space="preserve"> calculated as the frequency of the same mutation across the entire genome. For each cancer, the pool of possible </w:t>
      </w:r>
      <w:r>
        <w:rPr>
          <w:i/>
        </w:rPr>
        <w:t>KRAS</w:t>
      </w:r>
      <w:r>
        <w:t xml:space="preserve"> mutations were restricted to those found in at least 3% of the tumor samples </w:t>
      </w:r>
      <w:r w:rsidR="004E7E46">
        <w:t>for the results presented in</w:t>
      </w:r>
      <w:r>
        <w:t xml:space="preserve"> Fig. 2a and 2b, and those found in at least 3% of any cancer </w:t>
      </w:r>
      <w:r w:rsidR="004E7E46">
        <w:t>for the results presented in</w:t>
      </w:r>
      <w:r>
        <w:t xml:space="preserve"> Supplementary Fig. 4.</w:t>
      </w:r>
      <w:r w:rsidR="00FB320C">
        <w:t xml:space="preserve"> The average probability of each </w:t>
      </w:r>
      <w:r w:rsidR="00FB320C">
        <w:rPr>
          <w:i/>
          <w:iCs/>
        </w:rPr>
        <w:t>KRAS</w:t>
      </w:r>
      <w:r w:rsidR="00FB320C">
        <w:t xml:space="preserve"> allele is presented in Fig. 2b with bootstrapped 95% confidence intervals around the mean using the ‘boot’ R package and the “percentile” method </w:t>
      </w:r>
      <w:sdt>
        <w:sdtPr>
          <w:rPr>
            <w:color w:val="000000"/>
            <w:vertAlign w:val="superscript"/>
          </w:rPr>
          <w:tag w:val="MENDELEY_CITATION_52524489-12be-429d-92c0-bb7f55f1a1d3"/>
          <w:id w:val="607235764"/>
          <w:placeholder>
            <w:docPart w:val="5B2B08B58FB73B48A04C8A6D4D1E130C"/>
          </w:placeholder>
        </w:sdtPr>
        <w:sdtEndPr/>
        <w:sdtContent>
          <w:ins w:id="251" w:author="Author">
            <w:r w:rsidR="006E7FBF" w:rsidRPr="006E7FBF">
              <w:rPr>
                <w:color w:val="000000"/>
                <w:vertAlign w:val="superscript"/>
              </w:rPr>
              <w:t>100,101</w:t>
            </w:r>
          </w:ins>
          <w:del w:id="252" w:author="Author">
            <w:r w:rsidR="00FB320C" w:rsidRPr="006E7FBF" w:rsidDel="00D14579">
              <w:rPr>
                <w:color w:val="000000"/>
                <w:vertAlign w:val="superscript"/>
              </w:rPr>
              <w:delText>105,106</w:delText>
            </w:r>
          </w:del>
        </w:sdtContent>
      </w:sdt>
      <w:r w:rsidR="00FB320C">
        <w:t xml:space="preserve">. A Wilcoxon rank-sum test was used to compare the distributions of the probabilities between tumor samples with the indicated </w:t>
      </w:r>
      <w:r w:rsidR="00FB320C">
        <w:rPr>
          <w:i/>
          <w:iCs/>
        </w:rPr>
        <w:t>KRAS</w:t>
      </w:r>
      <w:r w:rsidR="00FB320C">
        <w:t xml:space="preserve"> allele and either tumor samples with a different </w:t>
      </w:r>
      <w:r w:rsidR="00FB320C">
        <w:rPr>
          <w:i/>
          <w:iCs/>
        </w:rPr>
        <w:t>KRAS</w:t>
      </w:r>
      <w:r w:rsidR="00FB320C">
        <w:t xml:space="preserve"> mutation or </w:t>
      </w:r>
      <w:r w:rsidR="00FB320C">
        <w:rPr>
          <w:i/>
          <w:iCs/>
        </w:rPr>
        <w:t>KRAS</w:t>
      </w:r>
      <w:r w:rsidR="00FB320C">
        <w:t xml:space="preserve"> WT tumor samples.</w:t>
      </w:r>
      <w:r w:rsidR="004E7E46">
        <w:t xml:space="preserve"> The p-values were adjusted for multiple hypothesis testing using the </w:t>
      </w:r>
      <w:proofErr w:type="spellStart"/>
      <w:r w:rsidR="004E7E46">
        <w:t>Banjamini</w:t>
      </w:r>
      <w:proofErr w:type="spellEnd"/>
      <w:r w:rsidR="004E7E46">
        <w:t>-Hochberg FDR method.</w:t>
      </w:r>
    </w:p>
    <w:p w14:paraId="5B9315C1" w14:textId="25C8F6A6" w:rsidR="00E0297D" w:rsidRDefault="00FD56C1" w:rsidP="003B2DF3">
      <w:pPr>
        <w:pStyle w:val="Heading2"/>
      </w:pPr>
      <w:r>
        <w:t xml:space="preserve">Predicting </w:t>
      </w:r>
      <w:r>
        <w:rPr>
          <w:i/>
        </w:rPr>
        <w:t>KRAS</w:t>
      </w:r>
      <w:r>
        <w:t xml:space="preserve"> allele frequency</w:t>
      </w:r>
      <w:bookmarkEnd w:id="250"/>
    </w:p>
    <w:p w14:paraId="5AC98B46" w14:textId="070C2465" w:rsidR="006B75C7" w:rsidRPr="006B75C7" w:rsidRDefault="001F4279" w:rsidP="006B75C7">
      <w:pPr>
        <w:pStyle w:val="BodyText"/>
      </w:pPr>
      <w:r w:rsidRPr="006B75C7">
        <w:t>The expected frequenc</w:t>
      </w:r>
      <w:r w:rsidR="00542B32" w:rsidRPr="006B75C7">
        <w:t>ies</w:t>
      </w:r>
      <w:r w:rsidRPr="006B75C7">
        <w:t xml:space="preserve"> of the </w:t>
      </w:r>
      <w:r w:rsidRPr="006B75C7">
        <w:rPr>
          <w:i/>
          <w:iCs/>
        </w:rPr>
        <w:t>KRAS</w:t>
      </w:r>
      <w:r w:rsidRPr="006B75C7">
        <w:t xml:space="preserve"> alleles </w:t>
      </w:r>
      <w:r w:rsidR="00542B32" w:rsidRPr="006B75C7">
        <w:t>were</w:t>
      </w:r>
      <w:r w:rsidRPr="006B75C7">
        <w:t xml:space="preserve"> calculated as the </w:t>
      </w:r>
      <w:r w:rsidR="00FB320C" w:rsidRPr="006B75C7">
        <w:t>mean</w:t>
      </w:r>
      <w:r w:rsidRPr="006B75C7">
        <w:t xml:space="preserve"> probability of obtaining the </w:t>
      </w:r>
      <w:r w:rsidRPr="006B75C7">
        <w:rPr>
          <w:i/>
          <w:iCs/>
        </w:rPr>
        <w:t>KRAS</w:t>
      </w:r>
      <w:r w:rsidRPr="006B75C7">
        <w:t xml:space="preserve"> allele across all tumor samples of a cancer type (see “Calculating the probabilities of </w:t>
      </w:r>
      <w:r w:rsidRPr="006B75C7">
        <w:rPr>
          <w:i/>
        </w:rPr>
        <w:t>KRAS</w:t>
      </w:r>
      <w:r w:rsidRPr="006B75C7">
        <w:t xml:space="preserve"> alleles” above). </w:t>
      </w:r>
      <w:r w:rsidR="00FD56C1" w:rsidRPr="006B75C7">
        <w:t>The 95% confidence intervals</w:t>
      </w:r>
      <w:r w:rsidR="00FB320C" w:rsidRPr="006B75C7">
        <w:t xml:space="preserve"> around the mean</w:t>
      </w:r>
      <w:r w:rsidR="00FD56C1" w:rsidRPr="006B75C7">
        <w:t xml:space="preserve"> were bootstrapped</w:t>
      </w:r>
      <w:r w:rsidR="000A6D50" w:rsidRPr="006B75C7">
        <w:t xml:space="preserve"> using the ‘boot’ R package and the “percentile” method</w:t>
      </w:r>
      <w:r w:rsidR="00105084" w:rsidRPr="006B75C7">
        <w:t xml:space="preserve"> </w:t>
      </w:r>
      <w:sdt>
        <w:sdtPr>
          <w:rPr>
            <w:color w:val="000000"/>
            <w:vertAlign w:val="superscript"/>
          </w:rPr>
          <w:tag w:val="MENDELEY_CITATION_702c983f-b5eb-468c-a160-588be39721c6"/>
          <w:id w:val="125205370"/>
          <w:placeholder>
            <w:docPart w:val="DefaultPlaceholder_-1854013440"/>
          </w:placeholder>
        </w:sdtPr>
        <w:sdtEndPr/>
        <w:sdtContent>
          <w:ins w:id="253" w:author="Author">
            <w:r w:rsidR="006E7FBF" w:rsidRPr="006E7FBF">
              <w:rPr>
                <w:color w:val="000000"/>
                <w:vertAlign w:val="superscript"/>
              </w:rPr>
              <w:t>100,101</w:t>
            </w:r>
          </w:ins>
          <w:del w:id="254" w:author="Author">
            <w:r w:rsidR="003523EB" w:rsidRPr="006E7FBF" w:rsidDel="00D14579">
              <w:rPr>
                <w:color w:val="000000"/>
                <w:vertAlign w:val="superscript"/>
              </w:rPr>
              <w:delText>105,106</w:delText>
            </w:r>
          </w:del>
        </w:sdtContent>
      </w:sdt>
      <w:r w:rsidR="00105084" w:rsidRPr="006B75C7">
        <w:t xml:space="preserve">. </w:t>
      </w:r>
      <w:r w:rsidR="00FD56C1" w:rsidRPr="006B75C7">
        <w:t xml:space="preserve">The predicted frequencies of the </w:t>
      </w:r>
      <w:r w:rsidR="00FD56C1" w:rsidRPr="006B75C7">
        <w:rPr>
          <w:i/>
        </w:rPr>
        <w:t>KRAS</w:t>
      </w:r>
      <w:r w:rsidR="00FD56C1" w:rsidRPr="006B75C7">
        <w:t xml:space="preserve"> alleles for each cancer are available in </w:t>
      </w:r>
      <w:del w:id="255" w:author="Author">
        <w:r w:rsidR="00FD56C1" w:rsidRPr="006B75C7" w:rsidDel="00ED5934">
          <w:delText xml:space="preserve">the </w:delText>
        </w:r>
      </w:del>
      <w:r w:rsidR="00FD56C1" w:rsidRPr="006B75C7">
        <w:t xml:space="preserve">Supplementary </w:t>
      </w:r>
      <w:del w:id="256" w:author="Author">
        <w:r w:rsidR="00FD56C1" w:rsidRPr="006B75C7" w:rsidDel="00045C63">
          <w:delText>Table</w:delText>
        </w:r>
      </w:del>
      <w:ins w:id="257" w:author="Author">
        <w:r w:rsidR="00045C63">
          <w:t>Data</w:t>
        </w:r>
      </w:ins>
      <w:del w:id="258" w:author="Author">
        <w:r w:rsidR="007020E5" w:rsidRPr="006B75C7" w:rsidDel="00ED5934">
          <w:delText>s</w:delText>
        </w:r>
      </w:del>
      <w:r w:rsidR="004E7E46" w:rsidRPr="006B75C7">
        <w:t xml:space="preserve"> </w:t>
      </w:r>
      <w:r w:rsidR="007020E5" w:rsidRPr="006B75C7">
        <w:t>6 and 7</w:t>
      </w:r>
      <w:r w:rsidR="00FD56C1" w:rsidRPr="006B75C7">
        <w:t>.</w:t>
      </w:r>
      <w:r w:rsidR="00FE496D" w:rsidRPr="006B75C7">
        <w:t xml:space="preserve"> A </w:t>
      </w:r>
      <w:del w:id="259" w:author="Author">
        <w:r w:rsidR="00FE496D" w:rsidRPr="006B75C7" w:rsidDel="00757BE5">
          <w:delText>Chi</w:delText>
        </w:r>
      </w:del>
      <w:ins w:id="260" w:author="Author">
        <w:r w:rsidR="00757BE5" w:rsidRPr="005049CE">
          <w:rPr>
            <w:i/>
            <w:iCs/>
            <w:rPrChange w:id="261" w:author="Author">
              <w:rPr/>
            </w:rPrChange>
          </w:rPr>
          <w:t>χ</w:t>
        </w:r>
      </w:ins>
      <w:r w:rsidR="00FE496D" w:rsidRPr="006B75C7">
        <w:t>-squared tested was used to test the null hypothesis that there is no difference between the predicted and observed frequency</w:t>
      </w:r>
      <w:r w:rsidR="00AE74AC" w:rsidRPr="006B75C7">
        <w:t xml:space="preserve"> for each </w:t>
      </w:r>
      <w:r w:rsidR="00AE74AC" w:rsidRPr="006B75C7">
        <w:rPr>
          <w:i/>
          <w:iCs/>
        </w:rPr>
        <w:t>KRAS</w:t>
      </w:r>
      <w:r w:rsidR="00AE74AC" w:rsidRPr="006B75C7">
        <w:t xml:space="preserve"> allele</w:t>
      </w:r>
      <w:r w:rsidR="00FE496D" w:rsidRPr="006B75C7">
        <w:t>.</w:t>
      </w:r>
      <w:r w:rsidR="000A6D50" w:rsidRPr="006B75C7">
        <w:t xml:space="preserve"> The p-values were adjusted </w:t>
      </w:r>
      <w:r w:rsidR="000A6D50" w:rsidRPr="006B75C7">
        <w:lastRenderedPageBreak/>
        <w:t xml:space="preserve">for multiple hypothesis testing using the </w:t>
      </w:r>
      <w:proofErr w:type="spellStart"/>
      <w:r w:rsidR="000A6D50" w:rsidRPr="006B75C7">
        <w:t>Benjamini</w:t>
      </w:r>
      <w:proofErr w:type="spellEnd"/>
      <w:r w:rsidR="000A6D50" w:rsidRPr="006B75C7">
        <w:t>-Hochberg method</w:t>
      </w:r>
      <w:ins w:id="262" w:author="Author">
        <w:r w:rsidR="00933985">
          <w:t xml:space="preserve"> (referred to as FDR-adjusted p-values)</w:t>
        </w:r>
      </w:ins>
      <w:r w:rsidR="000A6D50" w:rsidRPr="006B75C7">
        <w:t>.</w:t>
      </w:r>
    </w:p>
    <w:p w14:paraId="54987050" w14:textId="733A1FD0" w:rsidR="00E0297D" w:rsidRDefault="00FD56C1" w:rsidP="007C292B">
      <w:pPr>
        <w:pStyle w:val="Heading2"/>
      </w:pPr>
      <w:bookmarkStart w:id="263" w:name="comutation-with-kras-alleles"/>
      <w:r>
        <w:t xml:space="preserve">Comutation with </w:t>
      </w:r>
      <w:r>
        <w:rPr>
          <w:i/>
        </w:rPr>
        <w:t>KRAS</w:t>
      </w:r>
      <w:r>
        <w:t xml:space="preserve"> alleles</w:t>
      </w:r>
      <w:bookmarkEnd w:id="263"/>
    </w:p>
    <w:p w14:paraId="77198673" w14:textId="667EA4E2" w:rsidR="00E0297D" w:rsidRDefault="00FD56C1" w:rsidP="0062388D">
      <w:pPr>
        <w:pStyle w:val="BodyText"/>
      </w:pPr>
      <w:r>
        <w:t xml:space="preserve">A one-tailed Fisher’s exact test of independence was used to identify increased frequency of comutation between </w:t>
      </w:r>
      <w:r>
        <w:rPr>
          <w:i/>
        </w:rPr>
        <w:t>KRAS</w:t>
      </w:r>
      <w:r>
        <w:t xml:space="preserve"> alleles and other mutated genes. Only genes with an overall mutation frequency of at least 1% in the given cancer were considered. In addition, only comutation partners with at least three comutation events or a comutation frequency with a </w:t>
      </w:r>
      <w:r>
        <w:rPr>
          <w:i/>
        </w:rPr>
        <w:t>KRAS</w:t>
      </w:r>
      <w:r>
        <w:t xml:space="preserve"> allele of at least 10% (i.e.</w:t>
      </w:r>
      <w:ins w:id="264" w:author="Author">
        <w:r w:rsidR="004A2E7C">
          <w:t>,</w:t>
        </w:r>
      </w:ins>
      <w:r>
        <w:t xml:space="preserve"> 10% of the tumors with a </w:t>
      </w:r>
      <w:r>
        <w:rPr>
          <w:i/>
        </w:rPr>
        <w:t>KRAS</w:t>
      </w:r>
      <w:r>
        <w:t xml:space="preserve"> allele also had a mutation in the given gene) were considered.</w:t>
      </w:r>
      <w:r w:rsidR="006A1AAC">
        <w:t xml:space="preserve"> Increased comutation interactions with a p-value &lt; 0.01 were considered statistically significant.</w:t>
      </w:r>
    </w:p>
    <w:p w14:paraId="2947DE5E" w14:textId="36A32FBB" w:rsidR="00E0297D" w:rsidRDefault="00FD56C1" w:rsidP="0062388D">
      <w:pPr>
        <w:pStyle w:val="BodyText"/>
      </w:pPr>
      <w:r>
        <w:t xml:space="preserve">The Row-Column Exclusivity Test was used to identify reduced frequency of comutation between </w:t>
      </w:r>
      <w:r>
        <w:rPr>
          <w:i/>
        </w:rPr>
        <w:t>KRAS</w:t>
      </w:r>
      <w:r>
        <w:t xml:space="preserve"> alleles and other mutated genes</w:t>
      </w:r>
      <w:sdt>
        <w:sdtPr>
          <w:rPr>
            <w:color w:val="000000"/>
            <w:vertAlign w:val="superscript"/>
          </w:rPr>
          <w:tag w:val="MENDELEY_CITATION_b9bdc48a-1606-4e6a-b8dd-be4185ec5ce2"/>
          <w:id w:val="-796904335"/>
          <w:placeholder>
            <w:docPart w:val="DefaultPlaceholder_-1854013440"/>
          </w:placeholder>
        </w:sdtPr>
        <w:sdtEndPr/>
        <w:sdtContent>
          <w:ins w:id="265" w:author="Author">
            <w:r w:rsidR="006E7FBF" w:rsidRPr="006E7FBF">
              <w:rPr>
                <w:color w:val="000000"/>
                <w:vertAlign w:val="superscript"/>
              </w:rPr>
              <w:t>37</w:t>
            </w:r>
          </w:ins>
          <w:del w:id="266" w:author="Author">
            <w:r w:rsidR="003523EB" w:rsidRPr="006E7FBF" w:rsidDel="00D14579">
              <w:rPr>
                <w:color w:val="000000"/>
                <w:vertAlign w:val="superscript"/>
              </w:rPr>
              <w:delText>40</w:delText>
            </w:r>
          </w:del>
        </w:sdtContent>
      </w:sdt>
      <w:r w:rsidR="00105084">
        <w:t xml:space="preserve">. </w:t>
      </w:r>
      <w:r>
        <w:t xml:space="preserve">This is a permutation-based test that finds the probability of observing the actual number of mutually exclusive events given that the number of times the gene is mutated in all samples is fixed and the number of mutations in each sample is fixed. Thus, the test conditions on both the frequency of mutation of the gene and the mutational burden of the samples. For this reason, only WGS and WES data could be used for this analysis (using just the </w:t>
      </w:r>
      <w:proofErr w:type="spellStart"/>
      <w:r>
        <w:t>exonic</w:t>
      </w:r>
      <w:proofErr w:type="spellEnd"/>
      <w:r>
        <w:t xml:space="preserve"> mutations from WGS). Only genes with a mutational frequency of at least 2% and at least 10 mutually exclusive events were considered.</w:t>
      </w:r>
      <w:r w:rsidR="006A1AAC">
        <w:t xml:space="preserve"> Reduced comutation interactions with a p-value &lt; 0.01 were considered statistically significant.</w:t>
      </w:r>
    </w:p>
    <w:p w14:paraId="30161135" w14:textId="3F614783" w:rsidR="0004340B" w:rsidRPr="0004340B" w:rsidRDefault="0004340B" w:rsidP="0062388D">
      <w:pPr>
        <w:pStyle w:val="BodyText"/>
      </w:pPr>
      <w:r>
        <w:t xml:space="preserve">To further reduce the number of false positive comutation interactions reported between the </w:t>
      </w:r>
      <w:r>
        <w:rPr>
          <w:i/>
          <w:iCs/>
        </w:rPr>
        <w:t>KRAS</w:t>
      </w:r>
      <w:r>
        <w:t xml:space="preserve"> alleles and genes previously reported to be involved in cancer, those that signal through </w:t>
      </w:r>
      <w:r>
        <w:rPr>
          <w:i/>
          <w:iCs/>
        </w:rPr>
        <w:t>KRAS</w:t>
      </w:r>
      <w:r>
        <w:t xml:space="preserve">, and genes that directly interact with </w:t>
      </w:r>
      <w:r>
        <w:rPr>
          <w:i/>
          <w:iCs/>
        </w:rPr>
        <w:t>KRAS</w:t>
      </w:r>
      <w:r>
        <w:t xml:space="preserve">, </w:t>
      </w:r>
      <w:r w:rsidR="00AE17B9">
        <w:t xml:space="preserve">these </w:t>
      </w:r>
      <w:r w:rsidRPr="0004340B">
        <w:t xml:space="preserve">sets of interactions were further filtered to fall below an FDR of 0.25 that is estimated using the </w:t>
      </w:r>
      <w:proofErr w:type="spellStart"/>
      <w:r w:rsidRPr="0004340B">
        <w:t>Benjamini</w:t>
      </w:r>
      <w:proofErr w:type="spellEnd"/>
      <w:r w:rsidRPr="0004340B">
        <w:t>-Hochberg method.</w:t>
      </w:r>
      <w:r>
        <w:t xml:space="preserve"> Only </w:t>
      </w:r>
      <w:r>
        <w:lastRenderedPageBreak/>
        <w:t>interactions that met th</w:t>
      </w:r>
      <w:r w:rsidR="00AE17B9">
        <w:t>is</w:t>
      </w:r>
      <w:r>
        <w:t xml:space="preserve"> </w:t>
      </w:r>
      <w:r w:rsidR="00AE17B9" w:rsidRPr="00AE17B9">
        <w:t>criterion</w:t>
      </w:r>
      <w:r w:rsidR="00AE17B9">
        <w:t xml:space="preserve"> </w:t>
      </w:r>
      <w:r>
        <w:t xml:space="preserve">are presented in </w:t>
      </w:r>
      <w:r w:rsidRPr="0004340B">
        <w:t>Fig. 3b, Supplementary Fig. 6b and Supplementary Fig. 8b</w:t>
      </w:r>
      <w:r>
        <w:t>.</w:t>
      </w:r>
    </w:p>
    <w:p w14:paraId="0F05A900" w14:textId="61FFA57E" w:rsidR="0004340B" w:rsidRDefault="00FD56C1" w:rsidP="0062388D">
      <w:pPr>
        <w:pStyle w:val="BodyText"/>
      </w:pPr>
      <w:r>
        <w:t xml:space="preserve">The Fisher’s exact test was used to detect increased comutation interactions because, unlike the Row-Column Exclusivity Test, it could utilize the targeted sequencing data. However, the Row-Column Exclusivity Text outperformed the Row Exclusivity Test, a comparable permutation-based approximation of the Fisher’s exact test, in the original publication by </w:t>
      </w:r>
      <w:proofErr w:type="spellStart"/>
      <w:r>
        <w:t>Leiserson</w:t>
      </w:r>
      <w:proofErr w:type="spellEnd"/>
      <w:r>
        <w:t xml:space="preserve"> </w:t>
      </w:r>
      <w:r>
        <w:rPr>
          <w:i/>
        </w:rPr>
        <w:t>et al.</w:t>
      </w:r>
      <w:sdt>
        <w:sdtPr>
          <w:rPr>
            <w:color w:val="000000"/>
            <w:vertAlign w:val="superscript"/>
          </w:rPr>
          <w:tag w:val="MENDELEY_CITATION_ad148904-5ba1-4e57-876e-5998bd5bfa7b"/>
          <w:id w:val="1308435663"/>
          <w:placeholder>
            <w:docPart w:val="DefaultPlaceholder_-1854013440"/>
          </w:placeholder>
        </w:sdtPr>
        <w:sdtEndPr/>
        <w:sdtContent>
          <w:ins w:id="267" w:author="Author">
            <w:r w:rsidR="006E7FBF" w:rsidRPr="006E7FBF">
              <w:rPr>
                <w:color w:val="000000"/>
                <w:vertAlign w:val="superscript"/>
              </w:rPr>
              <w:t>37</w:t>
            </w:r>
          </w:ins>
          <w:del w:id="268" w:author="Author">
            <w:r w:rsidR="003523EB" w:rsidRPr="006E7FBF" w:rsidDel="00D14579">
              <w:rPr>
                <w:color w:val="000000"/>
                <w:vertAlign w:val="superscript"/>
              </w:rPr>
              <w:delText>40</w:delText>
            </w:r>
          </w:del>
        </w:sdtContent>
      </w:sdt>
      <w:r>
        <w:t>,</w:t>
      </w:r>
      <w:r w:rsidR="00105084">
        <w:rPr>
          <w:color w:val="000000"/>
          <w:vertAlign w:val="superscript"/>
        </w:rPr>
        <w:t xml:space="preserve"> </w:t>
      </w:r>
      <w:r w:rsidR="00105084">
        <w:t>s</w:t>
      </w:r>
      <w:r>
        <w:t>uggesting it would be more sensitive for detecting reduced comutation interactions in the current study.</w:t>
      </w:r>
    </w:p>
    <w:p w14:paraId="0BAC74E6" w14:textId="77777777" w:rsidR="00E0297D" w:rsidRDefault="00FD56C1" w:rsidP="0062388D">
      <w:pPr>
        <w:pStyle w:val="BodyText"/>
      </w:pPr>
      <w:r>
        <w:t xml:space="preserve">COAD samples identified as hypermutants were excluded from this analysis as they were likely microsatellite instable. Thus, these samples would be expected to have a high proportion of passenger mutations that would contribute substantial noise to the identification </w:t>
      </w:r>
      <w:r>
        <w:rPr>
          <w:i/>
        </w:rPr>
        <w:t>KRAS</w:t>
      </w:r>
      <w:r>
        <w:t xml:space="preserve"> allele-specific comutation interactions.</w:t>
      </w:r>
    </w:p>
    <w:p w14:paraId="720D5612" w14:textId="6E762D25" w:rsidR="00E0297D" w:rsidRDefault="00FD56C1" w:rsidP="007C292B">
      <w:pPr>
        <w:pStyle w:val="Heading2"/>
      </w:pPr>
      <w:bookmarkStart w:id="269" w:name="functional-enrichment"/>
      <w:r>
        <w:t>Functional enrichment</w:t>
      </w:r>
      <w:bookmarkEnd w:id="269"/>
    </w:p>
    <w:p w14:paraId="04ABEB6D" w14:textId="185A77D4" w:rsidR="00E0297D" w:rsidRDefault="00FD56C1" w:rsidP="0062388D">
      <w:pPr>
        <w:pStyle w:val="BodyText"/>
      </w:pPr>
      <w:r>
        <w:t xml:space="preserve">The R interface to the online </w:t>
      </w:r>
      <w:proofErr w:type="spellStart"/>
      <w:r>
        <w:rPr>
          <w:i/>
        </w:rPr>
        <w:t>Enrichr</w:t>
      </w:r>
      <w:proofErr w:type="spellEnd"/>
      <w:r>
        <w:t xml:space="preserve"> tool was used to identify enriched gene sets in the comutation networks and allele-specific synthetic lethal clusters</w:t>
      </w:r>
      <w:sdt>
        <w:sdtPr>
          <w:rPr>
            <w:color w:val="000000"/>
            <w:vertAlign w:val="superscript"/>
          </w:rPr>
          <w:tag w:val="MENDELEY_CITATION_{&quot;properties&quot;:{&quot;noteIndex&quot;:0},&quot;citationID&quot;:&quot;MENDELEY_CITATION_5c63432f-4463-414b-8fd3-52c6ee5eb665&quot;,&quot;isEdited&quot;:false,&quot;citationItems&quot;:[{&quot;id&quot;:&quot;ec731a78-d4d9-3363-a6d0-2ca260d23ee1&quot;,&quot;itemData&quot;:{&quot;type&quot;:&quot;article&quot;,&quot;id&quot;:&quot;ec731a78-d4d9-3363-a6d0-2ca260d23ee1&quot;,&quot;title&quot;:&quot;enrichR: Provides an R Interface to 'Enrichr'&quot;,&quot;author&quot;:[{&quot;family&quot;:&quot;Jawaid&quot;,&quot;given&quot;:&quot;Wajid&quot;,&quot;parse-names&quot;:false,&quot;dropping-particle&quot;:&quot;&quot;,&quot;non-dropping-particle&quot;:&quot;&quot;}],&quot;URL&quot;:&quot;https://cran.r-project.org/package=enrichR&quot;,&quot;issued&quot;:{&quot;date-parts&quot;:[[2019]]}},&quot;isTemporary&quot;:false},{&quot;id&quot;:&quot;0dd63742-4b77-3f2c-9cf4-a6b18d834331&quot;,&quot;itemData&quot;:{&quot;type&quot;:&quot;article-journal&quot;,&quot;id&quot;:&quot;0dd63742-4b77-3f2c-9cf4-a6b18d83433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accessed&quot;:{&quot;date-parts&quot;:[[2020,1,16]]},&quot;DOI&quot;:&quot;10.1093/nar/gkw377&quot;,&quot;ISSN&quot;:&quot;1362-4962&quot;,&quot;PMID&quot;:&quot;27141961&quot;,&quot;URL&quot;:&quot;http://genome.ucsc.edu/ENCODE&quot;,&quot;issued&quot;:{&quot;date-parts&quot;:[[2016]]},&quot;page&quot;:&quot;W90-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issue&quot;:&quot;W1&quot;,&quot;volume&quot;:&quot;44&quot;},&quot;isTemporary&quot;:false}],&quot;manualOverride&quot;:{&quot;isManuallyOverriden&quot;:false,&quot;manualOverrideText&quot;:&quot;&quot;,&quot;citeprocText&quot;:&quot;&lt;sup&gt;102&lt;/sup&gt;&quot;}}"/>
          <w:id w:val="1233661897"/>
          <w:placeholder>
            <w:docPart w:val="DefaultPlaceholder_-1854013440"/>
          </w:placeholder>
        </w:sdtPr>
        <w:sdtEndPr/>
        <w:sdtContent>
          <w:ins w:id="270" w:author="Author">
            <w:r w:rsidR="006E7FBF" w:rsidRPr="006E7FBF">
              <w:rPr>
                <w:color w:val="000000"/>
                <w:vertAlign w:val="superscript"/>
              </w:rPr>
              <w:t>102,103</w:t>
            </w:r>
          </w:ins>
          <w:del w:id="271" w:author="Author">
            <w:r w:rsidR="003523EB" w:rsidRPr="006E7FBF" w:rsidDel="00D14579">
              <w:rPr>
                <w:color w:val="000000"/>
                <w:vertAlign w:val="superscript"/>
              </w:rPr>
              <w:delText>107–109</w:delText>
            </w:r>
          </w:del>
        </w:sdtContent>
      </w:sdt>
      <w:r w:rsidR="00105084">
        <w:t xml:space="preserve">. </w:t>
      </w:r>
      <w:r>
        <w:t xml:space="preserve">The online API was last accessed on April 9, 2020. Gene sets from the following sources provided by </w:t>
      </w:r>
      <w:proofErr w:type="spellStart"/>
      <w:r>
        <w:t>Enrichr</w:t>
      </w:r>
      <w:proofErr w:type="spellEnd"/>
      <w:r>
        <w:t xml:space="preserve"> were used: </w:t>
      </w:r>
      <w:proofErr w:type="spellStart"/>
      <w:r>
        <w:t>BioCarta</w:t>
      </w:r>
      <w:proofErr w:type="spellEnd"/>
      <w:r>
        <w:t xml:space="preserve"> (2016), GO Biological Process (2018), KEA (2015), KEGG (2019), Panther (2016), PPI Hub Proteins, </w:t>
      </w:r>
      <w:proofErr w:type="spellStart"/>
      <w:r>
        <w:t>Reactome</w:t>
      </w:r>
      <w:proofErr w:type="spellEnd"/>
      <w:r>
        <w:t xml:space="preserve"> (2016), Transcription Factor PPIs, and </w:t>
      </w:r>
      <w:proofErr w:type="spellStart"/>
      <w:r>
        <w:t>WikiPathways</w:t>
      </w:r>
      <w:proofErr w:type="spellEnd"/>
      <w:r>
        <w:t xml:space="preserve"> (2019).</w:t>
      </w:r>
      <w:r w:rsidR="00BE1885">
        <w:t xml:space="preserve"> Only enrichments with a </w:t>
      </w:r>
      <w:del w:id="272" w:author="Author">
        <w:r w:rsidR="00BE1885" w:rsidDel="00722A26">
          <w:delText xml:space="preserve">Benjamini-Hochberg </w:delText>
        </w:r>
      </w:del>
      <w:r w:rsidR="00BE1885">
        <w:t>FDR-adjusted p-value &lt; 0.2 were considered statistically significant.</w:t>
      </w:r>
    </w:p>
    <w:p w14:paraId="527363E0" w14:textId="5CA8C89A" w:rsidR="00E0297D" w:rsidRDefault="00FD56C1" w:rsidP="007C292B">
      <w:pPr>
        <w:pStyle w:val="Heading2"/>
      </w:pPr>
      <w:bookmarkStart w:id="273" w:name="Xdb71face557a85867e32c776e14108c10f843cb"/>
      <w:r>
        <w:t>Modeling of cancer cell line genetic dependencies</w:t>
      </w:r>
      <w:bookmarkEnd w:id="273"/>
    </w:p>
    <w:p w14:paraId="2FCB79D1" w14:textId="4A00B1B7" w:rsidR="00E0297D" w:rsidRDefault="00FD56C1" w:rsidP="0062388D">
      <w:pPr>
        <w:pStyle w:val="BodyText"/>
      </w:pPr>
      <w:r>
        <w:t>Genetic dependency data was downloaded from the online DepMap</w:t>
      </w:r>
      <w:sdt>
        <w:sdtPr>
          <w:rPr>
            <w:color w:val="000000"/>
            <w:vertAlign w:val="superscript"/>
          </w:rPr>
          <w:tag w:val="MENDELEY_CITATION_50b94625-82a8-46a9-a02f-03e4ab9de93b"/>
          <w:id w:val="-1495254509"/>
          <w:placeholder>
            <w:docPart w:val="DefaultPlaceholder_-1854013440"/>
          </w:placeholder>
        </w:sdtPr>
        <w:sdtEndPr/>
        <w:sdtContent>
          <w:ins w:id="274" w:author="Author">
            <w:r w:rsidR="006E7FBF" w:rsidRPr="006E7FBF">
              <w:rPr>
                <w:color w:val="000000"/>
                <w:vertAlign w:val="superscript"/>
              </w:rPr>
              <w:t>64</w:t>
            </w:r>
          </w:ins>
          <w:del w:id="275" w:author="Author">
            <w:r w:rsidR="003523EB" w:rsidRPr="006E7FBF" w:rsidDel="00D14579">
              <w:rPr>
                <w:color w:val="000000"/>
                <w:vertAlign w:val="superscript"/>
              </w:rPr>
              <w:delText>68</w:delText>
            </w:r>
          </w:del>
        </w:sdtContent>
      </w:sdt>
      <w:r>
        <w:t xml:space="preserve"> portal (https://depmap.org/portal/download/) (20</w:t>
      </w:r>
      <w:r w:rsidR="001704A8">
        <w:t>20</w:t>
      </w:r>
      <w:r>
        <w:t>Q</w:t>
      </w:r>
      <w:r w:rsidR="001704A8">
        <w:t>1</w:t>
      </w:r>
      <w:r>
        <w:t>) and the CERES scores</w:t>
      </w:r>
      <w:sdt>
        <w:sdtPr>
          <w:rPr>
            <w:color w:val="000000"/>
            <w:vertAlign w:val="superscript"/>
          </w:rPr>
          <w:tag w:val="MENDELEY_CITATION_15081e03-f355-4221-9fba-20cecd4924d2"/>
          <w:id w:val="-534739245"/>
          <w:placeholder>
            <w:docPart w:val="DefaultPlaceholder_-1854013440"/>
          </w:placeholder>
        </w:sdtPr>
        <w:sdtEndPr/>
        <w:sdtContent>
          <w:ins w:id="276" w:author="Author">
            <w:r w:rsidR="006E7FBF" w:rsidRPr="006E7FBF">
              <w:rPr>
                <w:color w:val="000000"/>
                <w:vertAlign w:val="superscript"/>
              </w:rPr>
              <w:t>65</w:t>
            </w:r>
          </w:ins>
          <w:del w:id="277" w:author="Author">
            <w:r w:rsidR="003523EB" w:rsidRPr="006E7FBF" w:rsidDel="00D14579">
              <w:rPr>
                <w:color w:val="000000"/>
                <w:vertAlign w:val="superscript"/>
              </w:rPr>
              <w:delText>69</w:delText>
            </w:r>
          </w:del>
        </w:sdtContent>
      </w:sdt>
      <w:r>
        <w:t xml:space="preserve"> were used for all </w:t>
      </w:r>
      <w:r>
        <w:lastRenderedPageBreak/>
        <w:t xml:space="preserve">analyses. Cell lines with multiple activating </w:t>
      </w:r>
      <w:r>
        <w:rPr>
          <w:i/>
        </w:rPr>
        <w:t>KRAS</w:t>
      </w:r>
      <w:r>
        <w:t xml:space="preserve"> mutations or an activating mutation in </w:t>
      </w:r>
      <w:r>
        <w:rPr>
          <w:i/>
        </w:rPr>
        <w:t>BRAF</w:t>
      </w:r>
      <w:r>
        <w:t xml:space="preserve">, </w:t>
      </w:r>
      <w:r>
        <w:rPr>
          <w:i/>
        </w:rPr>
        <w:t>EGFR</w:t>
      </w:r>
      <w:r>
        <w:t xml:space="preserve">, or </w:t>
      </w:r>
      <w:r>
        <w:rPr>
          <w:i/>
        </w:rPr>
        <w:t>NRAS</w:t>
      </w:r>
      <w:r>
        <w:t xml:space="preserve"> were removed from the data set. For each cancer, only cell lines with a </w:t>
      </w:r>
      <w:r>
        <w:rPr>
          <w:i/>
        </w:rPr>
        <w:t>KRAS</w:t>
      </w:r>
      <w:r>
        <w:t xml:space="preserve"> allele found in at least 3 cell lines were included in the study.</w:t>
      </w:r>
    </w:p>
    <w:p w14:paraId="2C0D20EB" w14:textId="4C9F3C81" w:rsidR="00E0297D" w:rsidRDefault="00FD56C1" w:rsidP="0062388D">
      <w:pPr>
        <w:pStyle w:val="BodyText"/>
      </w:pPr>
      <w:r>
        <w:t xml:space="preserve">The genetic dependency score is often linked to the expression of the gene. Thus, if the RNA expression of the gene could explain the dependency score (linear model, p-value &lt; 0.05 and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t>
      </w:r>
      <m:oMath>
        <m:r>
          <w:rPr>
            <w:rFonts w:ascii="Cambria Math" w:hAnsi="Cambria Math"/>
          </w:rPr>
          <m:t>≥</m:t>
        </m:r>
      </m:oMath>
      <w:r>
        <w:t xml:space="preserve"> 0.4), the gene was not tested for </w:t>
      </w:r>
      <w:r>
        <w:rPr>
          <w:i/>
        </w:rPr>
        <w:t>KRAS</w:t>
      </w:r>
      <w:r>
        <w:t xml:space="preserve"> allele-specific genetic dependency. Further, genes that tended to show differential dependence on the basis of their mutation status (Wilcoxon rank sum test, p &lt; 0.05) were not included in downstream analysis. Of the remaining genes, an ANOVA was used to measure if the mean dependency scores for the cell lines grouped by </w:t>
      </w:r>
      <w:r>
        <w:rPr>
          <w:i/>
        </w:rPr>
        <w:t>KRAS</w:t>
      </w:r>
      <w:r>
        <w:t xml:space="preserve"> allele were different (p-value &lt; 0.01). For these genes, </w:t>
      </w:r>
      <w:del w:id="278" w:author="Author">
        <w:r w:rsidDel="004A2E7C">
          <w:delText xml:space="preserve">one-versus-all </w:delText>
        </w:r>
      </w:del>
      <w:r>
        <w:t xml:space="preserve">Student’s </w:t>
      </w:r>
      <w:r>
        <w:rPr>
          <w:i/>
        </w:rPr>
        <w:t>t</w:t>
      </w:r>
      <w:r>
        <w:t>-tests were used to compare the dependency scores of each group of cell lines against the others (</w:t>
      </w:r>
      <w:proofErr w:type="spellStart"/>
      <w:r>
        <w:t>Benjamini</w:t>
      </w:r>
      <w:proofErr w:type="spellEnd"/>
      <w:r>
        <w:t>-Hochberg FDR</w:t>
      </w:r>
      <w:r w:rsidR="006B26CF">
        <w:t>-</w:t>
      </w:r>
      <w:r>
        <w:t xml:space="preserve">adjusted p-value &lt; 0.05). These genes were declared as differentially dependent by </w:t>
      </w:r>
      <w:r>
        <w:rPr>
          <w:i/>
        </w:rPr>
        <w:t>KRAS</w:t>
      </w:r>
      <w:r>
        <w:t xml:space="preserve"> allele. The box-plots in Fig. </w:t>
      </w:r>
      <w:r w:rsidR="006B26CF" w:rsidRPr="006B26CF">
        <w:t>4</w:t>
      </w:r>
      <w:r>
        <w:t xml:space="preserve"> and </w:t>
      </w:r>
      <w:r w:rsidR="00761EF9">
        <w:t>Supplementary Fig. 7</w:t>
      </w:r>
      <w:r>
        <w:t xml:space="preserve"> show </w:t>
      </w:r>
      <w:del w:id="279" w:author="Author">
        <w:r w:rsidDel="00722A26">
          <w:delText xml:space="preserve">pairwise </w:delText>
        </w:r>
        <w:r w:rsidDel="00722A26">
          <w:rPr>
            <w:i/>
          </w:rPr>
          <w:delText>t</w:delText>
        </w:r>
        <w:r w:rsidDel="00722A26">
          <w:delText xml:space="preserve">-tests </w:delText>
        </w:r>
        <w:r w:rsidR="004A1032" w:rsidDel="00722A26">
          <w:delText xml:space="preserve">and </w:delText>
        </w:r>
      </w:del>
      <w:r w:rsidR="004A1032">
        <w:t xml:space="preserve">the </w:t>
      </w:r>
      <w:del w:id="280" w:author="Author">
        <w:r w:rsidDel="00722A26">
          <w:delText xml:space="preserve">Benjamini-Hochberg </w:delText>
        </w:r>
      </w:del>
      <w:r>
        <w:t>FDR</w:t>
      </w:r>
      <w:r w:rsidR="006B26CF">
        <w:t>-</w:t>
      </w:r>
      <w:r>
        <w:t>adjusted p-value</w:t>
      </w:r>
      <w:ins w:id="281" w:author="Author">
        <w:r w:rsidR="00722A26">
          <w:t xml:space="preserve">s from the </w:t>
        </w:r>
        <w:r w:rsidR="00722A26">
          <w:rPr>
            <w:i/>
            <w:iCs/>
          </w:rPr>
          <w:t>t</w:t>
        </w:r>
        <w:r w:rsidR="00722A26">
          <w:t>-tests</w:t>
        </w:r>
      </w:ins>
      <w:r>
        <w:t>.</w:t>
      </w:r>
    </w:p>
    <w:p w14:paraId="0EB4909F" w14:textId="70F9F6DD" w:rsidR="00E0297D" w:rsidRDefault="00FD56C1" w:rsidP="007C292B">
      <w:pPr>
        <w:pStyle w:val="Heading2"/>
      </w:pPr>
      <w:bookmarkStart w:id="282" w:name="Xc3bf1c3d800ef32128f9eb89736137486275050"/>
      <w:r>
        <w:t>Gene Set Enrichment Analysis (GSEA) of genetic dependency</w:t>
      </w:r>
      <w:bookmarkEnd w:id="282"/>
    </w:p>
    <w:p w14:paraId="401CCE8C" w14:textId="07CED778" w:rsidR="00E0297D" w:rsidRDefault="00FD56C1" w:rsidP="0062388D">
      <w:pPr>
        <w:pStyle w:val="BodyText"/>
      </w:pPr>
      <w:r>
        <w:t>The GSEA</w:t>
      </w:r>
      <w:sdt>
        <w:sdtPr>
          <w:rPr>
            <w:color w:val="000000"/>
            <w:vertAlign w:val="superscript"/>
          </w:rPr>
          <w:tag w:val="MENDELEY_CITATION_101451aa-7521-4e87-bcc9-592743a37cd5"/>
          <w:id w:val="-933663140"/>
          <w:placeholder>
            <w:docPart w:val="DefaultPlaceholder_-1854013440"/>
          </w:placeholder>
        </w:sdtPr>
        <w:sdtEndPr/>
        <w:sdtContent>
          <w:ins w:id="283" w:author="Author">
            <w:r w:rsidR="006E7FBF" w:rsidRPr="006E7FBF">
              <w:rPr>
                <w:color w:val="000000"/>
                <w:vertAlign w:val="superscript"/>
              </w:rPr>
              <w:t>66</w:t>
            </w:r>
          </w:ins>
          <w:del w:id="284" w:author="Author">
            <w:r w:rsidR="003523EB" w:rsidRPr="006E7FBF" w:rsidDel="00D14579">
              <w:rPr>
                <w:color w:val="000000"/>
                <w:vertAlign w:val="superscript"/>
              </w:rPr>
              <w:delText>110</w:delText>
            </w:r>
          </w:del>
        </w:sdtContent>
      </w:sdt>
      <w:r>
        <w:t xml:space="preserve"> tool (version 3.0) was acquired from the online GSEA portal (https://www.gsea-msigdb.org/gsea/index.jsp). Gene sets were acquired through </w:t>
      </w:r>
      <w:proofErr w:type="spellStart"/>
      <w:r>
        <w:t>MSigDB</w:t>
      </w:r>
      <w:proofErr w:type="spellEnd"/>
      <w:r>
        <w:t xml:space="preserve"> (https://www.gsea-msigdb.org/gsea/msigdb/index.jsp; downloaded on October 15, 2019). The analysis used the Hallmark and C2 gene sets and permuted the genes 10,000 times for the statistical test. All other settings were set to default values.</w:t>
      </w:r>
      <w:r w:rsidR="004A1032">
        <w:t xml:space="preserve"> Enrichments were considered statistically significant if the adjusted p-value &lt; 0.2 and a normalized enrichment score (NES) &lt; -1.2 or &gt; 1.2.</w:t>
      </w:r>
    </w:p>
    <w:p w14:paraId="2C2C9FD6" w14:textId="5177CB62" w:rsidR="00E0297D" w:rsidRDefault="00FD56C1" w:rsidP="007C292B">
      <w:pPr>
        <w:pStyle w:val="Heading2"/>
      </w:pPr>
      <w:bookmarkStart w:id="285" w:name="X1f22b44f319e7894af8260b2e250a070ca87c6f"/>
      <w:r>
        <w:lastRenderedPageBreak/>
        <w:t>Modelling the effect of comutation events on genetic dependency</w:t>
      </w:r>
      <w:bookmarkEnd w:id="285"/>
    </w:p>
    <w:p w14:paraId="46FC9974" w14:textId="423109E8" w:rsidR="00E0297D" w:rsidRDefault="00FD56C1" w:rsidP="0062388D">
      <w:pPr>
        <w:pStyle w:val="BodyText"/>
      </w:pPr>
      <w:r>
        <w:t xml:space="preserve">For each gene found to have a genetic dependency interaction with a </w:t>
      </w:r>
      <w:r>
        <w:rPr>
          <w:i/>
        </w:rPr>
        <w:t>KRAS</w:t>
      </w:r>
      <w:r>
        <w:t xml:space="preserve"> allele, an additional linear model was built to estimate the effect of mutations to genes that comutate with the </w:t>
      </w:r>
      <w:r>
        <w:rPr>
          <w:i/>
        </w:rPr>
        <w:t>KRAS</w:t>
      </w:r>
      <w:r>
        <w:t xml:space="preserve"> allele. The linear model regressed on the RNA expression level of the gene and contained binary indicator variables for if the cell line had a mutation in the targeted gene, had the specific </w:t>
      </w:r>
      <w:r>
        <w:rPr>
          <w:i/>
        </w:rPr>
        <w:t>KRAS</w:t>
      </w:r>
      <w:r>
        <w:t xml:space="preserve"> allele or another allele, or had a mutation in one of the genes that </w:t>
      </w:r>
      <w:proofErr w:type="spellStart"/>
      <w:r>
        <w:t>comutates</w:t>
      </w:r>
      <w:proofErr w:type="spellEnd"/>
      <w:r>
        <w:t xml:space="preserve"> with the specific </w:t>
      </w:r>
      <w:r>
        <w:rPr>
          <w:i/>
        </w:rPr>
        <w:t>KRAS</w:t>
      </w:r>
      <w:r>
        <w:t xml:space="preserve"> allele. Only comutation genes that were mutated in at least 3 cell lines and WT in at least 3 cell lines were included as covariates. To avoid including perfectly correlated variables in the model, comutating genes that were perfectly correlated (i.e. they were mutated in exactly the same cell lines) were merged into a single predictor. After these adjustments, the models had 45, 29, and 16 coefficients for genes with dependency interactions with </w:t>
      </w:r>
      <w:r>
        <w:rPr>
          <w:i/>
        </w:rPr>
        <w:t>KRAS</w:t>
      </w:r>
      <w:r>
        <w:t xml:space="preserve"> G12D, G12V, and G13D in COAD cell lines, respectively. For PAAD cell lines, the models had 15, 14, and 8 coefficients for genes with dependency interactions with G12D, G12R, and G12V, respectively. Some models had a fewer covariates because either 1) the targeted gene was not mutated in enough of the cell lines to include the coefficient for this variable in the model, or 2) the targeted gene was mutated in the same cell lines as one or more of the comutating genes resulting in the merging of these variables. Due to the imbalance between the number of covariates and data points (i.e. cell lines), the models were fit with elastic-net regularizatio</w:t>
      </w:r>
      <w:r w:rsidR="0019356B">
        <w:t>n</w:t>
      </w:r>
      <w:sdt>
        <w:sdtPr>
          <w:rPr>
            <w:color w:val="000000"/>
            <w:vertAlign w:val="superscript"/>
          </w:rPr>
          <w:tag w:val="MENDELEY_CITATION_95d6da5a-c908-4592-8494-ded2b5f0acbf"/>
          <w:id w:val="1929616761"/>
          <w:placeholder>
            <w:docPart w:val="DefaultPlaceholder_-1854013440"/>
          </w:placeholder>
        </w:sdtPr>
        <w:sdtEndPr/>
        <w:sdtContent>
          <w:ins w:id="286" w:author="Author">
            <w:r w:rsidR="006E7FBF" w:rsidRPr="006E7FBF">
              <w:rPr>
                <w:color w:val="000000"/>
                <w:vertAlign w:val="superscript"/>
              </w:rPr>
              <w:t>75,104</w:t>
            </w:r>
          </w:ins>
          <w:del w:id="287" w:author="Author">
            <w:r w:rsidR="003523EB" w:rsidRPr="006E7FBF" w:rsidDel="00D14579">
              <w:rPr>
                <w:color w:val="000000"/>
                <w:vertAlign w:val="superscript"/>
              </w:rPr>
              <w:delText>78,111</w:delText>
            </w:r>
          </w:del>
        </w:sdtContent>
      </w:sdt>
      <w:r w:rsidR="0019356B">
        <w:t xml:space="preserve"> c</w:t>
      </w:r>
      <w:r>
        <w:t xml:space="preserve">onstraining the mixing parameter </w:t>
      </w:r>
      <m:oMath>
        <m:r>
          <w:rPr>
            <w:rFonts w:ascii="Cambria Math" w:hAnsi="Cambria Math"/>
          </w:rPr>
          <m:t>α∈[0.75,1]</m:t>
        </m:r>
      </m:oMath>
      <w:r>
        <w:t>, thus favoring the L1 penalty.</w:t>
      </w:r>
    </w:p>
    <w:p w14:paraId="6397C045" w14:textId="72B46C11" w:rsidR="00E0297D" w:rsidRDefault="00FD56C1" w:rsidP="007C292B">
      <w:pPr>
        <w:pStyle w:val="Heading2"/>
      </w:pPr>
      <w:bookmarkStart w:id="288" w:name="code-availability"/>
      <w:r>
        <w:t>Code availability</w:t>
      </w:r>
      <w:bookmarkEnd w:id="288"/>
    </w:p>
    <w:p w14:paraId="4FB7FBB2" w14:textId="567289C4" w:rsidR="00E0297D" w:rsidRDefault="00FD56C1" w:rsidP="0062388D">
      <w:pPr>
        <w:pStyle w:val="BodyText"/>
      </w:pPr>
      <w:r>
        <w:t xml:space="preserve">All code is available at </w:t>
      </w:r>
      <w:ins w:id="289" w:author="Author">
        <w:r w:rsidR="0020414F">
          <w:fldChar w:fldCharType="begin"/>
        </w:r>
        <w:r w:rsidR="0020414F">
          <w:instrText xml:space="preserve"> HYPERLINK "</w:instrText>
        </w:r>
        <w:r w:rsidR="0020414F" w:rsidRPr="00A07402">
          <w:instrText>https://github.com/Kevin-Haigis-Lab/kras-allele-genetic-interactions</w:instrText>
        </w:r>
        <w:r w:rsidR="0020414F">
          <w:instrText xml:space="preserve">" </w:instrText>
        </w:r>
        <w:r w:rsidR="0020414F">
          <w:fldChar w:fldCharType="separate"/>
        </w:r>
        <w:r w:rsidR="0020414F" w:rsidRPr="00850059">
          <w:rPr>
            <w:rStyle w:val="Hyperlink"/>
          </w:rPr>
          <w:t>https://github.com/Kevin-Haigis-Lab/kras-allele-genetic-interactions</w:t>
        </w:r>
        <w:r w:rsidR="0020414F">
          <w:fldChar w:fldCharType="end"/>
        </w:r>
        <w:r w:rsidR="0020414F">
          <w:t xml:space="preserve"> </w:t>
        </w:r>
        <w:r w:rsidR="00EE49CC">
          <w:t>(DOI:</w:t>
        </w:r>
        <w:r w:rsidR="00EE1DB1">
          <w:t xml:space="preserve"> </w:t>
        </w:r>
        <w:r w:rsidR="0020414F">
          <w:fldChar w:fldCharType="begin"/>
        </w:r>
        <w:r w:rsidR="0020414F">
          <w:instrText xml:space="preserve"> HYPERLINK "https://doi.org/10.5281/zenodo.4541794" </w:instrText>
        </w:r>
        <w:r w:rsidR="0020414F">
          <w:fldChar w:fldCharType="separate"/>
        </w:r>
        <w:r w:rsidR="0020414F" w:rsidRPr="0020414F">
          <w:rPr>
            <w:rStyle w:val="Hyperlink"/>
          </w:rPr>
          <w:t>10.5281/zenodo.4541794</w:t>
        </w:r>
        <w:r w:rsidR="0020414F">
          <w:fldChar w:fldCharType="end"/>
        </w:r>
        <w:r w:rsidR="00EE49CC">
          <w:t>)</w:t>
        </w:r>
      </w:ins>
      <w:r>
        <w:t>. See the README for the organization of the code and how to run the analyses. Python v3.7</w:t>
      </w:r>
      <w:sdt>
        <w:sdtPr>
          <w:rPr>
            <w:color w:val="000000"/>
            <w:vertAlign w:val="superscript"/>
          </w:rPr>
          <w:tag w:val="MENDELEY_CITATION_786408aa-e4ca-41b0-9902-ab8f13c441de"/>
          <w:id w:val="1287235959"/>
          <w:placeholder>
            <w:docPart w:val="DefaultPlaceholder_-1854013440"/>
          </w:placeholder>
        </w:sdtPr>
        <w:sdtEndPr/>
        <w:sdtContent>
          <w:ins w:id="290" w:author="Author">
            <w:r w:rsidR="006E7FBF" w:rsidRPr="006E7FBF">
              <w:rPr>
                <w:color w:val="000000"/>
                <w:vertAlign w:val="superscript"/>
              </w:rPr>
              <w:t>105</w:t>
            </w:r>
          </w:ins>
          <w:del w:id="291" w:author="Author">
            <w:r w:rsidR="003523EB" w:rsidRPr="006E7FBF" w:rsidDel="00D14579">
              <w:rPr>
                <w:color w:val="000000"/>
                <w:vertAlign w:val="superscript"/>
              </w:rPr>
              <w:delText>112</w:delText>
            </w:r>
          </w:del>
        </w:sdtContent>
      </w:sdt>
      <w:r w:rsidR="006B26CF" w:rsidRPr="006B26CF">
        <w:rPr>
          <w:color w:val="000000"/>
          <w:vertAlign w:val="superscript"/>
        </w:rPr>
        <w:t xml:space="preserve"> </w:t>
      </w:r>
      <w:r>
        <w:t xml:space="preserve"> and R v</w:t>
      </w:r>
      <w:r w:rsidR="00EF46A0">
        <w:t>4.0</w:t>
      </w:r>
      <w:sdt>
        <w:sdtPr>
          <w:rPr>
            <w:color w:val="000000"/>
            <w:vertAlign w:val="superscript"/>
          </w:rPr>
          <w:tag w:val="MENDELEY_CITATION_f76a0f69-643c-431f-b574-86e1079eb67a"/>
          <w:id w:val="-1903976840"/>
          <w:placeholder>
            <w:docPart w:val="DefaultPlaceholder_-1854013440"/>
          </w:placeholder>
        </w:sdtPr>
        <w:sdtEndPr/>
        <w:sdtContent>
          <w:ins w:id="292" w:author="Author">
            <w:r w:rsidR="006E7FBF" w:rsidRPr="006E7FBF">
              <w:rPr>
                <w:color w:val="000000"/>
                <w:vertAlign w:val="superscript"/>
              </w:rPr>
              <w:t>106</w:t>
            </w:r>
          </w:ins>
          <w:del w:id="293" w:author="Author">
            <w:r w:rsidR="003523EB" w:rsidRPr="006E7FBF" w:rsidDel="00D14579">
              <w:rPr>
                <w:color w:val="000000"/>
                <w:vertAlign w:val="superscript"/>
              </w:rPr>
              <w:delText>113</w:delText>
            </w:r>
          </w:del>
        </w:sdtContent>
      </w:sdt>
      <w:r>
        <w:t xml:space="preserve"> were used for most of the analyses.</w:t>
      </w:r>
    </w:p>
    <w:p w14:paraId="23DBC66F" w14:textId="5A1549B4" w:rsidR="0072473D" w:rsidRDefault="0072473D" w:rsidP="003B2DF3">
      <w:pPr>
        <w:pStyle w:val="Heading2"/>
      </w:pPr>
      <w:r>
        <w:lastRenderedPageBreak/>
        <w:t xml:space="preserve">Data </w:t>
      </w:r>
      <w:r w:rsidRPr="003B2DF3">
        <w:t>Availability</w:t>
      </w:r>
    </w:p>
    <w:p w14:paraId="77D512CF" w14:textId="4E697CB1" w:rsidR="00F109D0" w:rsidRDefault="0072473D" w:rsidP="0062388D">
      <w:pPr>
        <w:pStyle w:val="BodyText"/>
      </w:pPr>
      <w:r>
        <w:t xml:space="preserve">All data that support the findings of this study are publicly available from the cited sources. The compiled data </w:t>
      </w:r>
      <w:ins w:id="294" w:author="Author">
        <w:r w:rsidR="00A277AF">
          <w:t xml:space="preserve">can be downloaded from </w:t>
        </w:r>
        <w:proofErr w:type="spellStart"/>
        <w:r w:rsidR="00A277AF">
          <w:t>FigShare</w:t>
        </w:r>
        <w:proofErr w:type="spellEnd"/>
        <w:r w:rsidR="00A277AF">
          <w:t xml:space="preserve"> (</w:t>
        </w:r>
        <w:r w:rsidR="00A277AF">
          <w:fldChar w:fldCharType="begin"/>
        </w:r>
        <w:r w:rsidR="00A277AF">
          <w:instrText xml:space="preserve"> HYPERLINK "https://doi.org/10.6084/m9.figshare.14115569" </w:instrText>
        </w:r>
        <w:r w:rsidR="00A277AF">
          <w:fldChar w:fldCharType="separate"/>
        </w:r>
        <w:r w:rsidR="00A277AF" w:rsidRPr="00A277AF">
          <w:rPr>
            <w:rStyle w:val="Hyperlink"/>
          </w:rPr>
          <w:t>https://doi.org/10.6084/m9.figshare.14115569</w:t>
        </w:r>
        <w:r w:rsidR="00A277AF">
          <w:fldChar w:fldCharType="end"/>
        </w:r>
        <w:r w:rsidR="00A277AF">
          <w:t>)</w:t>
        </w:r>
      </w:ins>
      <w:del w:id="295" w:author="Author">
        <w:r w:rsidDel="00A277AF">
          <w:delText>is available upon request</w:delText>
        </w:r>
      </w:del>
      <w:r>
        <w:t>.</w:t>
      </w:r>
      <w:ins w:id="296" w:author="Author">
        <w:r w:rsidR="00F65654">
          <w:t xml:space="preserve"> The WGS</w:t>
        </w:r>
        <w:r w:rsidR="00B92346">
          <w:t>,</w:t>
        </w:r>
        <w:r w:rsidR="00F65654">
          <w:t xml:space="preserve"> WES</w:t>
        </w:r>
        <w:r w:rsidR="00B92346">
          <w:t xml:space="preserve">, and RNA expression data </w:t>
        </w:r>
        <w:r w:rsidR="00F65654">
          <w:t xml:space="preserve">of COAD, LUAD, and PAAD tumor samples are available on </w:t>
        </w:r>
        <w:proofErr w:type="spellStart"/>
        <w:r w:rsidR="00F65654">
          <w:t>cBioPortal</w:t>
        </w:r>
        <w:proofErr w:type="spellEnd"/>
        <w:r w:rsidR="00F65654">
          <w:t xml:space="preserve"> (</w:t>
        </w:r>
        <w:r w:rsidR="00F65654" w:rsidRPr="00F65654">
          <w:t>http://www.cbioportal.org</w:t>
        </w:r>
        <w:r w:rsidR="00B92346">
          <w:t>). The WGS, WES, and RNA expression data of MM tumor samples are available on the Multiple Myeloma Research Foundation’s Research Gateway (</w:t>
        </w:r>
        <w:r w:rsidR="00B92346">
          <w:fldChar w:fldCharType="begin"/>
        </w:r>
        <w:r w:rsidR="00B92346">
          <w:instrText xml:space="preserve"> HYPERLINK "</w:instrText>
        </w:r>
        <w:r w:rsidR="00B92346" w:rsidRPr="00B92346">
          <w:instrText>https://research.themmrf.org</w:instrText>
        </w:r>
        <w:r w:rsidR="00B92346">
          <w:instrText xml:space="preserve">" </w:instrText>
        </w:r>
        <w:r w:rsidR="00B92346">
          <w:fldChar w:fldCharType="separate"/>
        </w:r>
        <w:r w:rsidR="00B92346" w:rsidRPr="000E497E">
          <w:rPr>
            <w:rStyle w:val="Hyperlink"/>
          </w:rPr>
          <w:t>https://research.themmrf.org</w:t>
        </w:r>
        <w:r w:rsidR="00B92346">
          <w:fldChar w:fldCharType="end"/>
        </w:r>
        <w:r w:rsidR="00B92346">
          <w:t xml:space="preserve">). </w:t>
        </w:r>
        <w:r w:rsidR="00BA6755">
          <w:t>Additional WGS and WES of PAAD tumor samples generated by the ICGC were downloaded from ICGC data portal (</w:t>
        </w:r>
        <w:r w:rsidR="00BA6755" w:rsidRPr="00BA6755">
          <w:t>https://dcc.icgc.org</w:t>
        </w:r>
        <w:r w:rsidR="00BA6755">
          <w:t xml:space="preserve">). </w:t>
        </w:r>
        <w:r w:rsidR="00B92346">
          <w:t xml:space="preserve">The panel sequencing data of tumor samples are available through the dedicated GENIE instance of </w:t>
        </w:r>
        <w:proofErr w:type="spellStart"/>
        <w:r w:rsidR="00B92346">
          <w:t>cBioPortal</w:t>
        </w:r>
        <w:proofErr w:type="spellEnd"/>
        <w:r w:rsidR="00B92346">
          <w:t xml:space="preserve"> (</w:t>
        </w:r>
        <w:r w:rsidR="00AF08F6">
          <w:fldChar w:fldCharType="begin"/>
        </w:r>
        <w:r w:rsidR="00AF08F6">
          <w:instrText xml:space="preserve"> HYPERLINK "</w:instrText>
        </w:r>
        <w:r w:rsidR="00AF08F6" w:rsidRPr="00AF08F6">
          <w:instrText>https://www.cbioportal.org/genie/</w:instrText>
        </w:r>
        <w:r w:rsidR="00AF08F6">
          <w:instrText xml:space="preserve">" </w:instrText>
        </w:r>
        <w:r w:rsidR="00AF08F6">
          <w:fldChar w:fldCharType="separate"/>
        </w:r>
        <w:r w:rsidR="00AF08F6" w:rsidRPr="000E497E">
          <w:rPr>
            <w:rStyle w:val="Hyperlink"/>
          </w:rPr>
          <w:t>https://www.cbioportal.org/genie/</w:t>
        </w:r>
        <w:r w:rsidR="00AF08F6">
          <w:fldChar w:fldCharType="end"/>
        </w:r>
        <w:r w:rsidR="00AF08F6">
          <w:t>). All users must register and agree the AACR’s terms of use before accessing the data. The Cancer Gene Census data was downloaded from the COSMIC website (</w:t>
        </w:r>
        <w:r w:rsidR="00667269">
          <w:fldChar w:fldCharType="begin"/>
        </w:r>
        <w:r w:rsidR="00667269">
          <w:instrText xml:space="preserve"> HYPERLINK "</w:instrText>
        </w:r>
        <w:r w:rsidR="00667269" w:rsidRPr="00AF08F6">
          <w:instrText>https://cancer.sanger.ac.uk/census</w:instrText>
        </w:r>
        <w:r w:rsidR="00667269">
          <w:instrText xml:space="preserve">" </w:instrText>
        </w:r>
        <w:r w:rsidR="00667269">
          <w:fldChar w:fldCharType="separate"/>
        </w:r>
        <w:r w:rsidR="00667269" w:rsidRPr="000E497E">
          <w:rPr>
            <w:rStyle w:val="Hyperlink"/>
          </w:rPr>
          <w:t>https://cancer.sanger.ac.uk/census</w:t>
        </w:r>
        <w:r w:rsidR="00667269">
          <w:fldChar w:fldCharType="end"/>
        </w:r>
        <w:r w:rsidR="00AF08F6">
          <w:t xml:space="preserve">). The genetic dependency data (2020Q1) and cell line WGS and RNA expression data </w:t>
        </w:r>
        <w:r w:rsidR="00667269">
          <w:t xml:space="preserve">(generated by the CCLE) </w:t>
        </w:r>
        <w:r w:rsidR="00AF08F6">
          <w:t xml:space="preserve">were downloaded from the </w:t>
        </w:r>
        <w:proofErr w:type="spellStart"/>
        <w:r w:rsidR="00AF08F6">
          <w:t>DepMap</w:t>
        </w:r>
        <w:proofErr w:type="spellEnd"/>
        <w:r w:rsidR="00AF08F6">
          <w:t xml:space="preserve"> </w:t>
        </w:r>
        <w:r w:rsidR="00667269">
          <w:t xml:space="preserve">web </w:t>
        </w:r>
        <w:r w:rsidR="00AF08F6">
          <w:t>portal (</w:t>
        </w:r>
        <w:r w:rsidR="00AF08F6">
          <w:fldChar w:fldCharType="begin"/>
        </w:r>
        <w:r w:rsidR="00AF08F6">
          <w:instrText xml:space="preserve"> HYPERLINK "</w:instrText>
        </w:r>
        <w:r w:rsidR="00AF08F6" w:rsidRPr="00AF08F6">
          <w:instrText>https://depmap.org/portal/</w:instrText>
        </w:r>
        <w:r w:rsidR="00AF08F6">
          <w:instrText xml:space="preserve">" </w:instrText>
        </w:r>
        <w:r w:rsidR="00AF08F6">
          <w:fldChar w:fldCharType="separate"/>
        </w:r>
        <w:r w:rsidR="00AF08F6" w:rsidRPr="000E497E">
          <w:rPr>
            <w:rStyle w:val="Hyperlink"/>
          </w:rPr>
          <w:t>https://depmap.org/portal/</w:t>
        </w:r>
        <w:r w:rsidR="00AF08F6">
          <w:fldChar w:fldCharType="end"/>
        </w:r>
        <w:r w:rsidR="00AF08F6">
          <w:t xml:space="preserve">). Normal gene expression data was downloaded from the </w:t>
        </w:r>
        <w:proofErr w:type="spellStart"/>
        <w:r w:rsidR="00AF08F6">
          <w:t>GTEx</w:t>
        </w:r>
        <w:proofErr w:type="spellEnd"/>
        <w:r w:rsidR="00AF08F6">
          <w:t xml:space="preserve"> </w:t>
        </w:r>
        <w:r w:rsidR="00667269">
          <w:t xml:space="preserve">web </w:t>
        </w:r>
        <w:r w:rsidR="00AF08F6">
          <w:t xml:space="preserve">portal </w:t>
        </w:r>
        <w:r w:rsidR="00667269">
          <w:t>(</w:t>
        </w:r>
        <w:r w:rsidR="00667269">
          <w:fldChar w:fldCharType="begin"/>
        </w:r>
        <w:r w:rsidR="00667269">
          <w:instrText xml:space="preserve"> HYPERLINK "</w:instrText>
        </w:r>
        <w:r w:rsidR="00667269" w:rsidRPr="00667269">
          <w:instrText>https://www.gtexportal.or</w:instrText>
        </w:r>
        <w:r w:rsidR="00667269">
          <w:instrText xml:space="preserve">g" </w:instrText>
        </w:r>
        <w:r w:rsidR="00667269">
          <w:fldChar w:fldCharType="separate"/>
        </w:r>
        <w:r w:rsidR="00667269" w:rsidRPr="000E497E">
          <w:rPr>
            <w:rStyle w:val="Hyperlink"/>
          </w:rPr>
          <w:t>https://www.gtexportal.org</w:t>
        </w:r>
        <w:r w:rsidR="00667269">
          <w:fldChar w:fldCharType="end"/>
        </w:r>
        <w:r w:rsidR="00667269">
          <w:t>). Normal protein expression data was downloaded from the Human Protein Atlas web portal (</w:t>
        </w:r>
        <w:r w:rsidR="000813C0">
          <w:fldChar w:fldCharType="begin"/>
        </w:r>
        <w:r w:rsidR="000813C0">
          <w:instrText xml:space="preserve"> HYPERLINK "</w:instrText>
        </w:r>
        <w:r w:rsidR="000813C0" w:rsidRPr="00667269">
          <w:instrText>https://www.proteinatlas.org</w:instrText>
        </w:r>
        <w:r w:rsidR="000813C0">
          <w:instrText xml:space="preserve">" </w:instrText>
        </w:r>
        <w:r w:rsidR="000813C0">
          <w:fldChar w:fldCharType="separate"/>
        </w:r>
        <w:r w:rsidR="000813C0" w:rsidRPr="000E497E">
          <w:rPr>
            <w:rStyle w:val="Hyperlink"/>
          </w:rPr>
          <w:t>https://www.proteinatlas.org</w:t>
        </w:r>
        <w:r w:rsidR="000813C0">
          <w:fldChar w:fldCharType="end"/>
        </w:r>
        <w:r w:rsidR="00667269">
          <w:t>).</w:t>
        </w:r>
        <w:r w:rsidR="000813C0">
          <w:t xml:space="preserve"> </w:t>
        </w:r>
        <w:r w:rsidR="00F109D0" w:rsidRPr="00F109D0">
          <w:t>The remaining data are available within the Article, Supplementary Information</w:t>
        </w:r>
        <w:r w:rsidR="00F109D0">
          <w:t>,</w:t>
        </w:r>
        <w:r w:rsidR="00F109D0" w:rsidRPr="00F109D0">
          <w:t xml:space="preserve"> </w:t>
        </w:r>
        <w:r w:rsidR="006E7FBF">
          <w:t xml:space="preserve">or </w:t>
        </w:r>
        <w:r w:rsidR="000813C0">
          <w:t xml:space="preserve">Source Data, </w:t>
        </w:r>
        <w:r w:rsidR="00F109D0" w:rsidRPr="00F109D0">
          <w:t xml:space="preserve">or </w:t>
        </w:r>
        <w:r w:rsidR="006E7FBF">
          <w:t xml:space="preserve">are </w:t>
        </w:r>
        <w:r w:rsidR="00F109D0" w:rsidRPr="00F109D0">
          <w:t>available from the authors upon request.</w:t>
        </w:r>
      </w:ins>
    </w:p>
    <w:p w14:paraId="603FB354" w14:textId="637BD46A" w:rsidR="00E0297D" w:rsidRDefault="00FD56C1">
      <w:pPr>
        <w:pStyle w:val="Heading2"/>
        <w:pPrChange w:id="297" w:author="Author">
          <w:pPr>
            <w:pStyle w:val="Heading1"/>
          </w:pPr>
        </w:pPrChange>
      </w:pPr>
      <w:bookmarkStart w:id="298" w:name="acknowledgements"/>
      <w:r>
        <w:t>Acknowledgements</w:t>
      </w:r>
      <w:bookmarkEnd w:id="298"/>
    </w:p>
    <w:p w14:paraId="06CF8B4A" w14:textId="3CD741F4" w:rsidR="00E0297D" w:rsidRDefault="00FD56C1" w:rsidP="0062388D">
      <w:pPr>
        <w:pStyle w:val="BodyText"/>
      </w:pPr>
      <w:r>
        <w:t>This work was supported by a grant from the National Institutes of Health (R01CA232372 to K.M.H.) and an award from the Cancer Research UK Grand Challenge and the Mark Foundation to the SPECIFICANCER team. The whole exome sequencing data of MM were acquired from the Multiple Myeloma Research Foundation Personalized Medicine Initiative.</w:t>
      </w:r>
      <w:ins w:id="299" w:author="Author">
        <w:r w:rsidR="00B92346">
          <w:t xml:space="preserve"> </w:t>
        </w:r>
        <w:r w:rsidR="00B92346" w:rsidRPr="00B92346">
          <w:t xml:space="preserve">The authors would like </w:t>
        </w:r>
        <w:r w:rsidR="00B92346" w:rsidRPr="00B92346">
          <w:lastRenderedPageBreak/>
          <w:t>to acknowledge the American Association for Cancer Research and its financial and material support in the development of the AACR Project GENIE registry, as well as members of the consortium for their commitment to data sharing. Interpretations are the responsibility of study authors.</w:t>
        </w:r>
      </w:ins>
    </w:p>
    <w:p w14:paraId="631F4D54" w14:textId="00B34323" w:rsidR="00E0297D" w:rsidRDefault="00FD56C1">
      <w:pPr>
        <w:pStyle w:val="Heading2"/>
        <w:pPrChange w:id="300" w:author="Author">
          <w:pPr>
            <w:pStyle w:val="Heading1"/>
          </w:pPr>
        </w:pPrChange>
      </w:pPr>
      <w:bookmarkStart w:id="301" w:name="author-contributions"/>
      <w:r>
        <w:t>Author contributions</w:t>
      </w:r>
      <w:bookmarkEnd w:id="301"/>
    </w:p>
    <w:p w14:paraId="42E6793D" w14:textId="77777777" w:rsidR="00E0297D" w:rsidRDefault="00FD56C1" w:rsidP="0062388D">
      <w:pPr>
        <w:pStyle w:val="BodyText"/>
      </w:pPr>
      <w:r>
        <w:t>J.H.C., G.E.M.M., P.J.P., and K.M.H. devised the research strategy. J.H.C., G.E.M.M., and D.C.G. performed the analyses. J.H.C., G.E.M.M., P.J.P., and K.M.H. wrote the manuscript. J.H.C., G.E.M.M., P.J.P., and K.M.H. helped to interpret results. All authors reviewed and approved the final manuscript.</w:t>
      </w:r>
    </w:p>
    <w:p w14:paraId="1EC5FE51" w14:textId="7E66EB02" w:rsidR="00E0297D" w:rsidRDefault="00FD56C1">
      <w:pPr>
        <w:pStyle w:val="Heading2"/>
        <w:pPrChange w:id="302" w:author="Author">
          <w:pPr>
            <w:pStyle w:val="Heading1"/>
          </w:pPr>
        </w:pPrChange>
      </w:pPr>
      <w:bookmarkStart w:id="303" w:name="competing-interests"/>
      <w:r>
        <w:t>Competing interests</w:t>
      </w:r>
      <w:bookmarkEnd w:id="303"/>
    </w:p>
    <w:p w14:paraId="705F0E59" w14:textId="75F67331" w:rsidR="00F019D5" w:rsidRDefault="00FD56C1" w:rsidP="006E7FBF">
      <w:pPr>
        <w:pStyle w:val="BodyText"/>
        <w:rPr>
          <w:ins w:id="304" w:author="Author"/>
        </w:rPr>
      </w:pPr>
      <w:r>
        <w:t>The authors declare that they have no competing interests.</w:t>
      </w:r>
      <w:bookmarkStart w:id="305" w:name="fig:mutational-signatures-main"/>
      <w:ins w:id="306" w:author="Author">
        <w:r w:rsidR="00F019D5">
          <w:br w:type="page"/>
        </w:r>
      </w:ins>
    </w:p>
    <w:p w14:paraId="7C2FCD5C" w14:textId="500BD108" w:rsidR="00E0297D" w:rsidRDefault="00FD56C1">
      <w:pPr>
        <w:pStyle w:val="CaptionedFigure"/>
      </w:pPr>
      <w:r>
        <w:rPr>
          <w:noProof/>
        </w:rPr>
        <w:lastRenderedPageBreak/>
        <w:drawing>
          <wp:inline distT="0" distB="0" distL="0" distR="0" wp14:anchorId="5E9CE0ED" wp14:editId="4E47D373">
            <wp:extent cx="5943598" cy="4288713"/>
            <wp:effectExtent l="0" t="0" r="635" b="4445"/>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5943598" cy="4288713"/>
                    </a:xfrm>
                    <a:prstGeom prst="rect">
                      <a:avLst/>
                    </a:prstGeom>
                    <a:noFill/>
                    <a:ln w="9525">
                      <a:noFill/>
                      <a:headEnd/>
                      <a:tailEnd/>
                    </a:ln>
                  </pic:spPr>
                </pic:pic>
              </a:graphicData>
            </a:graphic>
          </wp:inline>
        </w:drawing>
      </w:r>
      <w:bookmarkEnd w:id="305"/>
    </w:p>
    <w:p w14:paraId="2D93BA7E" w14:textId="003ABFB2" w:rsidR="00761EF9" w:rsidRDefault="00761EF9" w:rsidP="00B67851">
      <w:pPr>
        <w:pStyle w:val="ImageCaption"/>
      </w:pPr>
      <w:r w:rsidRPr="00740BEB">
        <w:rPr>
          <w:b/>
        </w:rPr>
        <w:t>Figure 1.</w:t>
      </w:r>
      <w:r w:rsidR="00FD56C1" w:rsidRPr="00740BEB">
        <w:rPr>
          <w:b/>
        </w:rPr>
        <w:t xml:space="preserve"> The contribution of mutational processes to </w:t>
      </w:r>
      <w:r w:rsidR="00FD56C1" w:rsidRPr="00740BEB">
        <w:rPr>
          <w:b/>
          <w:i/>
          <w:iCs/>
        </w:rPr>
        <w:t>KRAS</w:t>
      </w:r>
      <w:r w:rsidR="00FD56C1" w:rsidRPr="00740BEB">
        <w:rPr>
          <w:b/>
        </w:rPr>
        <w:t xml:space="preserve"> mutagenesis. </w:t>
      </w:r>
      <w:r w:rsidR="00C62F4A">
        <w:rPr>
          <w:b/>
        </w:rPr>
        <w:t>a</w:t>
      </w:r>
      <w:r w:rsidR="00FD56C1" w:rsidRPr="00740BEB">
        <w:rPr>
          <w:b/>
        </w:rPr>
        <w:t>.</w:t>
      </w:r>
      <w:r w:rsidR="00FD56C1" w:rsidRPr="009B2D28">
        <w:t xml:space="preserve"> The frequency of </w:t>
      </w:r>
      <w:r w:rsidR="00FD56C1" w:rsidRPr="009B2D28">
        <w:rPr>
          <w:i/>
          <w:iCs/>
        </w:rPr>
        <w:t>KRAS</w:t>
      </w:r>
      <w:r w:rsidR="00FD56C1" w:rsidRPr="009B2D28">
        <w:t xml:space="preserve"> mutations in each cancer.</w:t>
      </w:r>
      <w:r w:rsidR="00C62F4A">
        <w:t xml:space="preserve"> </w:t>
      </w:r>
      <w:r w:rsidR="00C62F4A">
        <w:rPr>
          <w:b/>
        </w:rPr>
        <w:t>b</w:t>
      </w:r>
      <w:r w:rsidR="00C62F4A" w:rsidRPr="00740BEB">
        <w:rPr>
          <w:b/>
        </w:rPr>
        <w:t>.</w:t>
      </w:r>
      <w:r w:rsidR="00C62F4A" w:rsidRPr="009B2D28">
        <w:t xml:space="preserve"> The distribution of </w:t>
      </w:r>
      <w:r w:rsidR="00C62F4A" w:rsidRPr="009B2D28">
        <w:rPr>
          <w:i/>
          <w:iCs/>
        </w:rPr>
        <w:t>KRAS</w:t>
      </w:r>
      <w:r w:rsidR="00C62F4A" w:rsidRPr="009B2D28">
        <w:t xml:space="preserve"> allele frequencies at the four hotspots, codons 12 (left), 13 (middle-left), 61 (middle-right), and 146 (right) in each cancer. The size of the circle reflects the percent of </w:t>
      </w:r>
      <w:r w:rsidR="00C62F4A" w:rsidRPr="009B2D28">
        <w:rPr>
          <w:i/>
          <w:iCs/>
        </w:rPr>
        <w:t>KRAS</w:t>
      </w:r>
      <w:r w:rsidR="00C62F4A" w:rsidRPr="009B2D28">
        <w:t xml:space="preserve"> mutations that are the indicated allele in each cancer. Each cancer is assigned a different color. The number of tumor samples whose sequencing data was collected for this study is indicated along the y-axis.</w:t>
      </w:r>
      <w:r w:rsidR="00FD56C1" w:rsidRPr="009B2D28">
        <w:t xml:space="preserve"> </w:t>
      </w:r>
      <w:r w:rsidR="00FD56C1" w:rsidRPr="00740BEB">
        <w:rPr>
          <w:b/>
        </w:rPr>
        <w:t>c.</w:t>
      </w:r>
      <w:r w:rsidR="00FD56C1" w:rsidRPr="009B2D28">
        <w:t xml:space="preserve"> The average </w:t>
      </w:r>
      <w:r w:rsidR="008216D5">
        <w:t>composition</w:t>
      </w:r>
      <w:r w:rsidR="008216D5" w:rsidRPr="009B2D28">
        <w:t xml:space="preserve"> </w:t>
      </w:r>
      <w:r w:rsidR="00FD56C1" w:rsidRPr="009B2D28">
        <w:t xml:space="preserve">of mutational signatures in tumor samples </w:t>
      </w:r>
      <w:r w:rsidR="00900A91">
        <w:t>grouped</w:t>
      </w:r>
      <w:r w:rsidR="00900A91" w:rsidRPr="009B2D28">
        <w:t xml:space="preserve"> </w:t>
      </w:r>
      <w:r w:rsidR="00FD56C1" w:rsidRPr="009B2D28">
        <w:t xml:space="preserve">by </w:t>
      </w:r>
      <w:r w:rsidR="00FD56C1" w:rsidRPr="009B2D28">
        <w:rPr>
          <w:i/>
          <w:iCs/>
        </w:rPr>
        <w:t>KRAS</w:t>
      </w:r>
      <w:r w:rsidR="00FD56C1" w:rsidRPr="009B2D28">
        <w:t xml:space="preserve"> allele. Each color represents a different mutational signature. Mutational signatures of know etiology are annotated. </w:t>
      </w:r>
      <w:r w:rsidR="00FD56C1" w:rsidRPr="00740BEB">
        <w:rPr>
          <w:b/>
        </w:rPr>
        <w:t>d.</w:t>
      </w:r>
      <w:r w:rsidR="00FD56C1" w:rsidRPr="009B2D28">
        <w:t xml:space="preserve"> The average probability of each mutational signature to have caused the </w:t>
      </w:r>
      <w:r w:rsidR="00FD56C1" w:rsidRPr="009B2D28">
        <w:rPr>
          <w:i/>
          <w:iCs/>
        </w:rPr>
        <w:t>KRAS</w:t>
      </w:r>
      <w:r w:rsidR="00FD56C1" w:rsidRPr="009B2D28">
        <w:t xml:space="preserve"> mutation in a tumor sample. This value accounts for the level of each mutational signature in the tumor sample and the ability of the mutational signature to cause the indicated </w:t>
      </w:r>
      <w:r w:rsidR="00FD56C1" w:rsidRPr="009B2D28">
        <w:rPr>
          <w:i/>
          <w:iCs/>
        </w:rPr>
        <w:t>KRAS</w:t>
      </w:r>
      <w:r w:rsidR="00FD56C1" w:rsidRPr="009B2D28">
        <w:t xml:space="preserve"> allele. </w:t>
      </w:r>
      <w:r w:rsidR="00FA60DE">
        <w:t xml:space="preserve">In </w:t>
      </w:r>
      <w:r w:rsidR="00FA60DE">
        <w:rPr>
          <w:b/>
        </w:rPr>
        <w:t>c</w:t>
      </w:r>
      <w:r w:rsidR="00FA60DE">
        <w:t xml:space="preserve"> and </w:t>
      </w:r>
      <w:r w:rsidR="00FA60DE">
        <w:rPr>
          <w:b/>
        </w:rPr>
        <w:t>d</w:t>
      </w:r>
      <w:r w:rsidR="00FA60DE">
        <w:t xml:space="preserve">, only </w:t>
      </w:r>
      <w:r w:rsidR="00FA60DE">
        <w:rPr>
          <w:i/>
          <w:iCs/>
        </w:rPr>
        <w:t>KRAS</w:t>
      </w:r>
      <w:r w:rsidR="00FA60DE">
        <w:t xml:space="preserve"> alleles found in at least 15 tumor samples of the cancer type are included.</w:t>
      </w:r>
      <w:bookmarkStart w:id="307" w:name="fig:obs-vs-pred-main"/>
      <w:ins w:id="308" w:author="Author">
        <w:r w:rsidR="005C0007">
          <w:t xml:space="preserve"> </w:t>
        </w:r>
        <w:r w:rsidR="005C0007" w:rsidRPr="005C0007">
          <w:rPr>
            <w:lang w:val="en-GB"/>
          </w:rPr>
          <w:t xml:space="preserve">Source data are provided </w:t>
        </w:r>
        <w:r w:rsidR="005C0007">
          <w:rPr>
            <w:lang w:val="en-GB"/>
          </w:rPr>
          <w:t>in</w:t>
        </w:r>
        <w:r w:rsidR="005C0007" w:rsidRPr="005C0007">
          <w:rPr>
            <w:lang w:val="en-GB"/>
          </w:rPr>
          <w:t xml:space="preserve"> </w:t>
        </w:r>
        <w:r w:rsidR="005C0007">
          <w:rPr>
            <w:lang w:val="en-GB"/>
          </w:rPr>
          <w:t>the</w:t>
        </w:r>
        <w:r w:rsidR="005C0007" w:rsidRPr="005C0007">
          <w:rPr>
            <w:lang w:val="en-GB"/>
          </w:rPr>
          <w:t xml:space="preserve"> Source Data file.</w:t>
        </w:r>
      </w:ins>
      <w:r>
        <w:br w:type="page"/>
      </w:r>
    </w:p>
    <w:p w14:paraId="176642C0" w14:textId="376BD080" w:rsidR="00E0297D" w:rsidRDefault="00FD56C1" w:rsidP="00063C5F">
      <w:pPr>
        <w:pStyle w:val="CaptionedFigure"/>
        <w:keepNext w:val="0"/>
        <w:widowControl w:val="0"/>
      </w:pPr>
      <w:r>
        <w:rPr>
          <w:noProof/>
        </w:rPr>
        <w:lastRenderedPageBreak/>
        <w:drawing>
          <wp:inline distT="0" distB="0" distL="0" distR="0" wp14:anchorId="6702107E" wp14:editId="58813E29">
            <wp:extent cx="5943595" cy="3298112"/>
            <wp:effectExtent l="0" t="0" r="635" b="4445"/>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a:stretch>
                      <a:fillRect/>
                    </a:stretch>
                  </pic:blipFill>
                  <pic:spPr bwMode="auto">
                    <a:xfrm>
                      <a:off x="0" y="0"/>
                      <a:ext cx="5943595" cy="3298112"/>
                    </a:xfrm>
                    <a:prstGeom prst="rect">
                      <a:avLst/>
                    </a:prstGeom>
                    <a:noFill/>
                    <a:ln w="9525">
                      <a:noFill/>
                      <a:headEnd/>
                      <a:tailEnd/>
                    </a:ln>
                  </pic:spPr>
                </pic:pic>
              </a:graphicData>
            </a:graphic>
          </wp:inline>
        </w:drawing>
      </w:r>
      <w:bookmarkEnd w:id="307"/>
    </w:p>
    <w:p w14:paraId="491B8476" w14:textId="66BD0B10" w:rsidR="00E0297D" w:rsidRPr="00FF60F5" w:rsidRDefault="00761EF9" w:rsidP="00B67851">
      <w:pPr>
        <w:pStyle w:val="ImageCaption"/>
        <w:rPr>
          <w:rFonts w:ascii="Segoe UI Symbol" w:hAnsi="Segoe UI Symbol"/>
          <w:lang w:eastAsia="ja-JP"/>
        </w:rPr>
      </w:pPr>
      <w:r w:rsidRPr="00740BEB">
        <w:rPr>
          <w:b/>
        </w:rPr>
        <w:t>Figure 2.</w:t>
      </w:r>
      <w:r w:rsidR="00FD56C1" w:rsidRPr="00740BEB">
        <w:rPr>
          <w:b/>
        </w:rPr>
        <w:t xml:space="preserve"> The predicted frequencies of cancer-specific </w:t>
      </w:r>
      <w:r w:rsidR="00FD56C1" w:rsidRPr="00740BEB">
        <w:rPr>
          <w:b/>
          <w:i/>
          <w:iCs/>
        </w:rPr>
        <w:t>KRAS</w:t>
      </w:r>
      <w:r w:rsidR="00FD56C1" w:rsidRPr="00740BEB">
        <w:rPr>
          <w:b/>
        </w:rPr>
        <w:t xml:space="preserve"> alleles.</w:t>
      </w:r>
      <w:r w:rsidR="00FD56C1">
        <w:t xml:space="preserve"> </w:t>
      </w:r>
      <w:r w:rsidR="00304DE5">
        <w:rPr>
          <w:b/>
        </w:rPr>
        <w:t>a.</w:t>
      </w:r>
      <w:r w:rsidR="00304DE5">
        <w:t xml:space="preserve"> </w:t>
      </w:r>
      <w:r w:rsidR="00FD56C1">
        <w:t xml:space="preserve">The predicted vs. observed frequency of </w:t>
      </w:r>
      <w:r w:rsidR="00FD56C1" w:rsidRPr="00BC4F4E">
        <w:rPr>
          <w:i/>
          <w:iCs/>
        </w:rPr>
        <w:t>KRAS</w:t>
      </w:r>
      <w:r w:rsidR="00FD56C1">
        <w:t xml:space="preserve"> alleles for the common alleles of each cancer. </w:t>
      </w:r>
      <w:del w:id="309" w:author="Author">
        <w:r w:rsidR="00EB32E0" w:rsidDel="00A669E9">
          <w:delText>▲</w:delText>
        </w:r>
        <w:r w:rsidR="00FD56C1" w:rsidDel="00A669E9">
          <w:delText xml:space="preserve"> </w:delText>
        </w:r>
      </w:del>
      <w:ins w:id="310" w:author="Author">
        <w:r w:rsidR="00A669E9">
          <w:t xml:space="preserve">Triangles </w:t>
        </w:r>
      </w:ins>
      <w:r w:rsidR="00FD56C1">
        <w:t>indicate</w:t>
      </w:r>
      <w:del w:id="311" w:author="Author">
        <w:r w:rsidR="00FD56C1" w:rsidDel="00A669E9">
          <w:delText>s</w:delText>
        </w:r>
      </w:del>
      <w:r w:rsidR="00FD56C1">
        <w:t xml:space="preserve"> rejection of the null hypothesis that the observed and predicted frequencies are the same (</w:t>
      </w:r>
      <w:del w:id="312" w:author="Author">
        <w:r w:rsidR="00FD56C1" w:rsidDel="00A669E9">
          <w:delText>Chi</w:delText>
        </w:r>
      </w:del>
      <w:ins w:id="313" w:author="Author">
        <w:r w:rsidR="00A669E9" w:rsidRPr="005049CE">
          <w:rPr>
            <w:i/>
            <w:iCs/>
            <w:rPrChange w:id="314" w:author="Author">
              <w:rPr/>
            </w:rPrChange>
          </w:rPr>
          <w:t>χ</w:t>
        </w:r>
      </w:ins>
      <w:r w:rsidR="00FD56C1">
        <w:t>-squared test,</w:t>
      </w:r>
      <w:r w:rsidR="00304DE5">
        <w:t xml:space="preserve"> FDR-adjusted</w:t>
      </w:r>
      <w:r w:rsidR="00FD56C1">
        <w:t xml:space="preserve"> p</w:t>
      </w:r>
      <w:r w:rsidR="00304DE5">
        <w:t>-value</w:t>
      </w:r>
      <w:r w:rsidR="00FD56C1">
        <w:t xml:space="preserve"> &lt; 0.05)</w:t>
      </w:r>
      <w:r w:rsidR="00304DE5">
        <w:t>;</w:t>
      </w:r>
      <w:r w:rsidR="00EB32E0">
        <w:t xml:space="preserve"> </w:t>
      </w:r>
      <w:del w:id="315" w:author="Author">
        <w:r w:rsidR="00EB32E0" w:rsidDel="00A669E9">
          <w:delText>●</w:delText>
        </w:r>
      </w:del>
      <w:ins w:id="316" w:author="Author">
        <w:r w:rsidR="00A669E9">
          <w:t>Circles</w:t>
        </w:r>
      </w:ins>
      <w:r w:rsidR="00EB32E0">
        <w:t xml:space="preserve"> </w:t>
      </w:r>
      <w:r w:rsidR="00FD56C1">
        <w:t>indicate</w:t>
      </w:r>
      <w:del w:id="317" w:author="Author">
        <w:r w:rsidR="00FD56C1" w:rsidDel="00A669E9">
          <w:delText>s</w:delText>
        </w:r>
      </w:del>
      <w:r w:rsidR="00FD56C1">
        <w:t xml:space="preserve"> the failure to reject the null hypothesis (</w:t>
      </w:r>
      <w:del w:id="318" w:author="Author">
        <w:r w:rsidR="00FD56C1" w:rsidDel="00A669E9">
          <w:delText>Chi</w:delText>
        </w:r>
      </w:del>
      <w:ins w:id="319" w:author="Author">
        <w:r w:rsidR="00A669E9" w:rsidRPr="005049CE">
          <w:rPr>
            <w:i/>
            <w:iCs/>
            <w:rPrChange w:id="320" w:author="Author">
              <w:rPr/>
            </w:rPrChange>
          </w:rPr>
          <w:t>χ</w:t>
        </w:r>
      </w:ins>
      <w:r w:rsidR="00FD56C1">
        <w:t xml:space="preserve">-squared test, </w:t>
      </w:r>
      <w:r w:rsidR="00304DE5">
        <w:t xml:space="preserve">FDR-adjusted </w:t>
      </w:r>
      <w:r w:rsidR="00FD56C1">
        <w:t>p</w:t>
      </w:r>
      <w:r w:rsidR="00304DE5">
        <w:t>-value</w:t>
      </w:r>
      <w:r w:rsidR="00FD56C1">
        <w:t xml:space="preserve"> </w:t>
      </w:r>
      <m:oMath>
        <m:r>
          <m:rPr>
            <m:sty m:val="bi"/>
          </m:rPr>
          <w:rPr>
            <w:rFonts w:ascii="Cambria Math" w:hAnsi="Cambria Math"/>
          </w:rPr>
          <m:t>≥</m:t>
        </m:r>
      </m:oMath>
      <w:r w:rsidR="00FD56C1">
        <w:t xml:space="preserve"> 0.05). Error bars indicate bootstrapped 95% confidence intervals of the predicted values. </w:t>
      </w:r>
      <w:r w:rsidR="00304DE5">
        <w:rPr>
          <w:b/>
        </w:rPr>
        <w:t>b.</w:t>
      </w:r>
      <w:r w:rsidR="00304DE5">
        <w:t xml:space="preserve"> The average probability of the indicated </w:t>
      </w:r>
      <w:r w:rsidR="00304DE5">
        <w:rPr>
          <w:i/>
          <w:iCs/>
        </w:rPr>
        <w:t>KRAS</w:t>
      </w:r>
      <w:r w:rsidR="00304DE5">
        <w:t xml:space="preserve"> allele in tumors samples with the </w:t>
      </w:r>
      <w:r w:rsidR="00304DE5">
        <w:rPr>
          <w:i/>
          <w:iCs/>
        </w:rPr>
        <w:t>KRAS</w:t>
      </w:r>
      <w:r w:rsidR="00304DE5">
        <w:t xml:space="preserve"> allele (</w:t>
      </w:r>
      <w:del w:id="321" w:author="Author">
        <w:r w:rsidR="00715935" w:rsidRPr="00FF60F5" w:rsidDel="00452A2D">
          <w:rPr>
            <w:color w:val="002060"/>
          </w:rPr>
          <w:delText>●</w:delText>
        </w:r>
      </w:del>
      <w:ins w:id="322" w:author="Author">
        <w:r w:rsidR="00452A2D">
          <w:rPr>
            <w:color w:val="002060"/>
          </w:rPr>
          <w:t>closed circle</w:t>
        </w:r>
      </w:ins>
      <w:r w:rsidR="00304DE5">
        <w:t xml:space="preserve">), tumors samples with a different </w:t>
      </w:r>
      <w:r w:rsidR="00304DE5">
        <w:rPr>
          <w:i/>
          <w:iCs/>
        </w:rPr>
        <w:t>KRAS</w:t>
      </w:r>
      <w:r w:rsidR="00304DE5">
        <w:t xml:space="preserve"> mutation (</w:t>
      </w:r>
      <w:ins w:id="323" w:author="Author">
        <w:r w:rsidR="00452A2D">
          <w:t>open circle</w:t>
        </w:r>
      </w:ins>
      <w:del w:id="324" w:author="Author">
        <w:r w:rsidR="00715935" w:rsidDel="00452A2D">
          <w:delText>○</w:delText>
        </w:r>
      </w:del>
      <w:r w:rsidR="00304DE5">
        <w:t>), and tumor samples with</w:t>
      </w:r>
      <w:r w:rsidR="00CF3009">
        <w:t xml:space="preserve"> WT</w:t>
      </w:r>
      <w:r w:rsidR="00304DE5">
        <w:t xml:space="preserve"> </w:t>
      </w:r>
      <w:r w:rsidR="00304DE5">
        <w:rPr>
          <w:i/>
          <w:iCs/>
        </w:rPr>
        <w:t>KRAS</w:t>
      </w:r>
      <w:r w:rsidR="00715935" w:rsidRPr="00FF60F5">
        <w:rPr>
          <w:rFonts w:cs="Arial"/>
        </w:rPr>
        <w:t xml:space="preserve"> (</w:t>
      </w:r>
      <w:ins w:id="325" w:author="Author">
        <w:r w:rsidR="00452A2D" w:rsidRPr="00C32512">
          <w:t>upside-down triangle</w:t>
        </w:r>
      </w:ins>
      <w:del w:id="326" w:author="Author">
        <w:r w:rsidR="00715935" w:rsidRPr="00FF60F5" w:rsidDel="00452A2D">
          <w:rPr>
            <w:rFonts w:ascii="Segoe UI Symbol" w:eastAsia="Segoe UI Symbol" w:hAnsi="Segoe UI Symbol" w:cs="Segoe UI Symbol"/>
          </w:rPr>
          <w:delText>▽</w:delText>
        </w:r>
      </w:del>
      <w:r w:rsidR="00715935" w:rsidRPr="00FF60F5">
        <w:rPr>
          <w:rFonts w:cs="Arial"/>
        </w:rPr>
        <w:t>)</w:t>
      </w:r>
      <w:r w:rsidR="00304DE5" w:rsidRPr="00FF60F5">
        <w:rPr>
          <w:rFonts w:cs="Arial"/>
        </w:rPr>
        <w:t>. The</w:t>
      </w:r>
      <w:r w:rsidR="00304DE5">
        <w:t xml:space="preserve"> errors bars indicate bootstrapped 95% CI confidence intervals</w:t>
      </w:r>
      <w:r w:rsidR="006D350E">
        <w:t xml:space="preserve"> of the mean</w:t>
      </w:r>
      <w:r w:rsidR="00304DE5">
        <w:t xml:space="preserve">. For each allele, </w:t>
      </w:r>
      <w:r w:rsidR="00715935">
        <w:t xml:space="preserve">differences in </w:t>
      </w:r>
      <w:r w:rsidR="00304DE5">
        <w:t xml:space="preserve">the probabilities between tumor samples with the allele and those with another allele and between tumor samples with the allele and those with WT </w:t>
      </w:r>
      <w:r w:rsidR="00304DE5">
        <w:rPr>
          <w:i/>
          <w:iCs/>
        </w:rPr>
        <w:t>KRAS</w:t>
      </w:r>
      <w:r w:rsidR="00715935">
        <w:t xml:space="preserve"> were tested via a Wilcoxon rank-sum test</w:t>
      </w:r>
      <w:r w:rsidR="0080561A">
        <w:t xml:space="preserve"> (</w:t>
      </w:r>
      <w:del w:id="327" w:author="Author">
        <w:r w:rsidR="0080561A" w:rsidDel="00452A2D">
          <w:delText xml:space="preserve">*: p &lt; 0.05, ***: p &lt; 0.001; </w:delText>
        </w:r>
      </w:del>
      <w:r w:rsidR="0080561A">
        <w:t xml:space="preserve">p-values were adjusted using the </w:t>
      </w:r>
      <w:proofErr w:type="spellStart"/>
      <w:r w:rsidR="0080561A">
        <w:t>Benjamini</w:t>
      </w:r>
      <w:proofErr w:type="spellEnd"/>
      <w:r w:rsidR="0080561A">
        <w:t>-Hochberg FDR correction method</w:t>
      </w:r>
      <w:ins w:id="328" w:author="Author">
        <w:r w:rsidR="00D919B3">
          <w:t>, hereon referred to as FDR-adjusted p-values</w:t>
        </w:r>
      </w:ins>
      <w:r w:rsidR="0080561A">
        <w:t>)</w:t>
      </w:r>
      <w:r w:rsidR="00715935">
        <w:t>.</w:t>
      </w:r>
      <w:ins w:id="329" w:author="Author">
        <w:r w:rsidR="00DC2B70">
          <w:t xml:space="preserve"> </w:t>
        </w:r>
        <w:r w:rsidR="00DC2B70" w:rsidRPr="005C0007">
          <w:rPr>
            <w:lang w:val="en-GB"/>
          </w:rPr>
          <w:t xml:space="preserve">Source data are provided </w:t>
        </w:r>
        <w:r w:rsidR="00DC2B70">
          <w:rPr>
            <w:lang w:val="en-GB"/>
          </w:rPr>
          <w:t>in</w:t>
        </w:r>
        <w:r w:rsidR="00DC2B70" w:rsidRPr="005C0007">
          <w:rPr>
            <w:lang w:val="en-GB"/>
          </w:rPr>
          <w:t xml:space="preserve"> </w:t>
        </w:r>
        <w:r w:rsidR="00DC2B70">
          <w:rPr>
            <w:lang w:val="en-GB"/>
          </w:rPr>
          <w:t>the</w:t>
        </w:r>
        <w:r w:rsidR="00DC2B70" w:rsidRPr="005C0007">
          <w:rPr>
            <w:lang w:val="en-GB"/>
          </w:rPr>
          <w:t xml:space="preserve"> Source Data file.</w:t>
        </w:r>
      </w:ins>
    </w:p>
    <w:p w14:paraId="3FB56BFF" w14:textId="6C6A9436" w:rsidR="00E0297D" w:rsidRDefault="00FD56C1" w:rsidP="00063C5F">
      <w:pPr>
        <w:pStyle w:val="CaptionedFigure"/>
        <w:keepNext w:val="0"/>
        <w:widowControl w:val="0"/>
      </w:pPr>
      <w:bookmarkStart w:id="330" w:name="fig:comutation-main"/>
      <w:r>
        <w:rPr>
          <w:noProof/>
        </w:rPr>
        <w:lastRenderedPageBreak/>
        <w:drawing>
          <wp:inline distT="0" distB="0" distL="0" distR="0" wp14:anchorId="036E459B" wp14:editId="47026FE8">
            <wp:extent cx="5738853" cy="7179193"/>
            <wp:effectExtent l="0" t="0" r="1905"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0"/>
                    <a:stretch>
                      <a:fillRect/>
                    </a:stretch>
                  </pic:blipFill>
                  <pic:spPr bwMode="auto">
                    <a:xfrm>
                      <a:off x="0" y="0"/>
                      <a:ext cx="5738853" cy="7179193"/>
                    </a:xfrm>
                    <a:prstGeom prst="rect">
                      <a:avLst/>
                    </a:prstGeom>
                    <a:noFill/>
                    <a:ln w="9525">
                      <a:noFill/>
                      <a:headEnd/>
                      <a:tailEnd/>
                    </a:ln>
                  </pic:spPr>
                </pic:pic>
              </a:graphicData>
            </a:graphic>
          </wp:inline>
        </w:drawing>
      </w:r>
      <w:bookmarkEnd w:id="330"/>
    </w:p>
    <w:p w14:paraId="5D19DA5E" w14:textId="7E8D47BE" w:rsidR="00761EF9" w:rsidRPr="00241A26" w:rsidRDefault="00761EF9" w:rsidP="00B67851">
      <w:pPr>
        <w:pStyle w:val="ImageCaption"/>
      </w:pPr>
      <w:r w:rsidRPr="00740BEB">
        <w:t xml:space="preserve">Figure 3. </w:t>
      </w:r>
      <w:r w:rsidR="00FD56C1" w:rsidRPr="00740BEB">
        <w:t xml:space="preserve">The comutation networks of oncogenic </w:t>
      </w:r>
      <w:r w:rsidR="00FD56C1" w:rsidRPr="004A235C">
        <w:rPr>
          <w:i/>
          <w:iCs/>
        </w:rPr>
        <w:t>KRAS</w:t>
      </w:r>
      <w:r w:rsidR="00FD56C1" w:rsidRPr="00740BEB">
        <w:t xml:space="preserve"> alleles.</w:t>
      </w:r>
      <w:r>
        <w:br w:type="page"/>
      </w:r>
    </w:p>
    <w:p w14:paraId="4BB0562E" w14:textId="1AE86035" w:rsidR="00BC4F4E" w:rsidRDefault="00FD56C1" w:rsidP="00B67851">
      <w:pPr>
        <w:pStyle w:val="ImageCaption"/>
      </w:pPr>
      <w:r w:rsidRPr="00740BEB">
        <w:rPr>
          <w:b/>
        </w:rPr>
        <w:lastRenderedPageBreak/>
        <w:t xml:space="preserve">Figure 3. The comutation networks of oncogenic </w:t>
      </w:r>
      <w:r w:rsidRPr="00740BEB">
        <w:rPr>
          <w:b/>
          <w:i/>
        </w:rPr>
        <w:t>KRAS</w:t>
      </w:r>
      <w:r w:rsidRPr="00740BEB">
        <w:rPr>
          <w:b/>
        </w:rPr>
        <w:t xml:space="preserve"> alleles. a.</w:t>
      </w:r>
      <w:r w:rsidRPr="00BC4F4E">
        <w:t xml:space="preserve"> The comutation network of the </w:t>
      </w:r>
      <w:r w:rsidRPr="00BC4F4E">
        <w:rPr>
          <w:i/>
        </w:rPr>
        <w:t>KRAS</w:t>
      </w:r>
      <w:r w:rsidRPr="00BC4F4E">
        <w:t xml:space="preserve"> alleles in COAD with each edge representing a </w:t>
      </w:r>
      <w:r w:rsidR="0024040E">
        <w:t xml:space="preserve">significant </w:t>
      </w:r>
      <w:r w:rsidRPr="00BC4F4E">
        <w:t>comutation interaction between an allele and another gene</w:t>
      </w:r>
      <w:r w:rsidR="0024040E">
        <w:t xml:space="preserve"> (p-value &lt; 0.01)</w:t>
      </w:r>
      <w:r w:rsidRPr="00BC4F4E">
        <w:t xml:space="preserve">. The color of the edge indicates whether the interaction was an increase (blue) or decrease (green) in the frequency of comutation. Genes with multiple interactions are represented by a grey dot to </w:t>
      </w:r>
      <w:del w:id="331" w:author="Author">
        <w:r w:rsidRPr="00BC4F4E" w:rsidDel="008C5C17">
          <w:delText xml:space="preserve">to </w:delText>
        </w:r>
      </w:del>
      <w:r w:rsidRPr="00BC4F4E">
        <w:t xml:space="preserve">disambiguate them from where edges intersect. </w:t>
      </w:r>
      <w:r w:rsidRPr="00740BEB">
        <w:rPr>
          <w:b/>
        </w:rPr>
        <w:t>b.</w:t>
      </w:r>
      <w:r w:rsidRPr="00BC4F4E">
        <w:t xml:space="preserve"> A subset of the network shown in panel </w:t>
      </w:r>
      <w:r w:rsidRPr="005049CE">
        <w:rPr>
          <w:b/>
          <w:bCs w:val="0"/>
          <w:rPrChange w:id="332" w:author="Author">
            <w:rPr/>
          </w:rPrChange>
        </w:rPr>
        <w:t>a</w:t>
      </w:r>
      <w:r w:rsidRPr="00BC4F4E">
        <w:t xml:space="preserve"> of genes that encode proteins known to physically interact with K-RAS, are in one of its canonical up- or downstream pathways, or are validated oncogenes</w:t>
      </w:r>
      <w:r w:rsidR="0053423F">
        <w:t xml:space="preserve"> or tumor suppressors</w:t>
      </w:r>
      <w:r w:rsidRPr="00BC4F4E">
        <w:t xml:space="preserve">. The width of the edge indicates the strength of the association. </w:t>
      </w:r>
      <w:r w:rsidRPr="00740BEB">
        <w:rPr>
          <w:b/>
        </w:rPr>
        <w:t>c.</w:t>
      </w:r>
      <w:r w:rsidRPr="00BC4F4E">
        <w:t xml:space="preserve"> Cellular functions enriched in the comutation networks of the </w:t>
      </w:r>
      <w:r w:rsidRPr="00BC4F4E">
        <w:rPr>
          <w:i/>
        </w:rPr>
        <w:t>KRAS</w:t>
      </w:r>
      <w:r w:rsidRPr="00BC4F4E">
        <w:t xml:space="preserve"> alleles in COAD (left), LUAD (center), and PAAD (right). The size of the dot indicates the number of genes in both the function and the comutation network, and the transparency indicates the</w:t>
      </w:r>
      <w:r w:rsidR="00A32C46">
        <w:t xml:space="preserve"> FDR-adjusted</w:t>
      </w:r>
      <w:r w:rsidRPr="00BC4F4E">
        <w:t xml:space="preserve"> p-value of the enrichment. </w:t>
      </w:r>
      <w:r w:rsidRPr="00740BEB">
        <w:rPr>
          <w:b/>
        </w:rPr>
        <w:t>d, e.</w:t>
      </w:r>
      <w:r w:rsidRPr="00BC4F4E">
        <w:t xml:space="preserve"> A visualization of the increased (</w:t>
      </w:r>
      <w:r w:rsidRPr="00740BEB">
        <w:rPr>
          <w:b/>
        </w:rPr>
        <w:t>d</w:t>
      </w:r>
      <w:r w:rsidRPr="00BC4F4E">
        <w:t>) or decreased (</w:t>
      </w:r>
      <w:r w:rsidRPr="00740BEB">
        <w:rPr>
          <w:b/>
        </w:rPr>
        <w:t>e</w:t>
      </w:r>
      <w:r w:rsidRPr="00BC4F4E">
        <w:t xml:space="preserve">) comutation of select genes with </w:t>
      </w:r>
      <w:r w:rsidRPr="00BC4F4E">
        <w:rPr>
          <w:i/>
        </w:rPr>
        <w:t>KRAS</w:t>
      </w:r>
      <w:r w:rsidRPr="00BC4F4E">
        <w:t xml:space="preserve"> G12D in COAD. Rows of the central plot represent genes. Each column of the central plot is a different tumor sample. A filled space denotes a mutation of the gene in the sample, the color describing the type of variant. The bar plots above and to the right indicate the marginal values of the central plot. </w:t>
      </w:r>
      <w:r w:rsidRPr="00740BEB">
        <w:rPr>
          <w:b/>
        </w:rPr>
        <w:t>f.</w:t>
      </w:r>
      <w:r w:rsidRPr="00BC4F4E">
        <w:t xml:space="preserve"> A comparison of the comutation frequencies in PAAD of the genes producing proteins in the PPIN of SMAD1-3. Each column is a gene with a comutation interaction with a </w:t>
      </w:r>
      <w:r w:rsidRPr="00BC4F4E">
        <w:rPr>
          <w:i/>
        </w:rPr>
        <w:t>KRAS</w:t>
      </w:r>
      <w:r w:rsidRPr="00BC4F4E">
        <w:t xml:space="preserve"> allele and in at least one of the gene sets. The black tiles on top indicate that the gene was in the PPIN of the indicated SMAD protein. The bar plot shows the distribution of the comutation events of each gene across tumor samples with the various </w:t>
      </w:r>
      <w:r w:rsidRPr="00BC4F4E">
        <w:rPr>
          <w:i/>
        </w:rPr>
        <w:t>KRAS</w:t>
      </w:r>
      <w:r w:rsidRPr="00BC4F4E">
        <w:t xml:space="preserve"> mutations.</w:t>
      </w:r>
      <w:bookmarkStart w:id="333" w:name="fig:coad-dependency-main"/>
      <w:ins w:id="334" w:author="Author">
        <w:r w:rsidR="00342665">
          <w:t xml:space="preserve"> </w:t>
        </w:r>
        <w:r w:rsidR="00325CC2">
          <w:rPr>
            <w:lang w:val="en-GB"/>
          </w:rPr>
          <w:t xml:space="preserve">n = 4,145 COAD, 5,051 LUAD, 1,262 MM, and 2,314 PAAD </w:t>
        </w:r>
        <w:r w:rsidR="00033F20">
          <w:rPr>
            <w:lang w:val="en-GB"/>
          </w:rPr>
          <w:t xml:space="preserve">biologically independent </w:t>
        </w:r>
        <w:r w:rsidR="00325CC2">
          <w:rPr>
            <w:lang w:val="en-GB"/>
          </w:rPr>
          <w:t>tumor samples for the increased comutation analysis</w:t>
        </w:r>
        <w:r w:rsidR="00033F20">
          <w:rPr>
            <w:lang w:val="en-GB"/>
          </w:rPr>
          <w:t>, and</w:t>
        </w:r>
        <w:r w:rsidR="00325CC2">
          <w:rPr>
            <w:lang w:val="en-GB"/>
          </w:rPr>
          <w:t xml:space="preserve"> n = 1,536 COAD, 891 LUAD, 1,395 PAAD </w:t>
        </w:r>
        <w:r w:rsidR="00033F20">
          <w:rPr>
            <w:lang w:val="en-GB"/>
          </w:rPr>
          <w:t xml:space="preserve">biologically independent </w:t>
        </w:r>
        <w:r w:rsidR="00325CC2">
          <w:rPr>
            <w:lang w:val="en-GB"/>
          </w:rPr>
          <w:t>tumor samples for the reduced comutation analysis.</w:t>
        </w:r>
        <w:r w:rsidR="00342665" w:rsidRPr="00342665">
          <w:rPr>
            <w:lang w:val="en-GB"/>
          </w:rPr>
          <w:t xml:space="preserve"> </w:t>
        </w:r>
        <w:r w:rsidR="00342665" w:rsidRPr="005C0007">
          <w:rPr>
            <w:lang w:val="en-GB"/>
          </w:rPr>
          <w:t xml:space="preserve">Source data are provided </w:t>
        </w:r>
        <w:r w:rsidR="00342665">
          <w:rPr>
            <w:lang w:val="en-GB"/>
          </w:rPr>
          <w:t>in</w:t>
        </w:r>
        <w:r w:rsidR="00342665" w:rsidRPr="005C0007">
          <w:rPr>
            <w:lang w:val="en-GB"/>
          </w:rPr>
          <w:t xml:space="preserve"> </w:t>
        </w:r>
        <w:r w:rsidR="00342665">
          <w:rPr>
            <w:lang w:val="en-GB"/>
          </w:rPr>
          <w:t>the</w:t>
        </w:r>
        <w:r w:rsidR="00342665" w:rsidRPr="005C0007">
          <w:rPr>
            <w:lang w:val="en-GB"/>
          </w:rPr>
          <w:t xml:space="preserve"> Source Data file.</w:t>
        </w:r>
      </w:ins>
      <w:r w:rsidR="00BC4F4E">
        <w:br w:type="page"/>
      </w:r>
    </w:p>
    <w:p w14:paraId="46E70C6F" w14:textId="54DCD9DA" w:rsidR="00E0297D" w:rsidRDefault="00FD56C1" w:rsidP="00063C5F">
      <w:pPr>
        <w:pStyle w:val="CaptionedFigure"/>
        <w:keepNext w:val="0"/>
        <w:widowControl w:val="0"/>
      </w:pPr>
      <w:r>
        <w:rPr>
          <w:noProof/>
        </w:rPr>
        <w:lastRenderedPageBreak/>
        <w:drawing>
          <wp:inline distT="0" distB="0" distL="0" distR="0" wp14:anchorId="61A07A0D" wp14:editId="09BABEB3">
            <wp:extent cx="5943597" cy="5279313"/>
            <wp:effectExtent l="0" t="0" r="635" b="444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a:stretch>
                      <a:fillRect/>
                    </a:stretch>
                  </pic:blipFill>
                  <pic:spPr bwMode="auto">
                    <a:xfrm>
                      <a:off x="0" y="0"/>
                      <a:ext cx="5943597" cy="5279313"/>
                    </a:xfrm>
                    <a:prstGeom prst="rect">
                      <a:avLst/>
                    </a:prstGeom>
                    <a:noFill/>
                    <a:ln w="9525">
                      <a:noFill/>
                      <a:headEnd/>
                      <a:tailEnd/>
                    </a:ln>
                  </pic:spPr>
                </pic:pic>
              </a:graphicData>
            </a:graphic>
          </wp:inline>
        </w:drawing>
      </w:r>
      <w:bookmarkEnd w:id="333"/>
    </w:p>
    <w:p w14:paraId="28D4E37B" w14:textId="6EF023BC" w:rsidR="00E0297D" w:rsidRDefault="00761EF9" w:rsidP="00B67851">
      <w:pPr>
        <w:pStyle w:val="ImageCaption"/>
      </w:pPr>
      <w:r w:rsidRPr="00740BEB">
        <w:rPr>
          <w:b/>
        </w:rPr>
        <w:t>Figure 4.</w:t>
      </w:r>
      <w:r w:rsidR="00FD56C1" w:rsidRPr="00740BEB">
        <w:rPr>
          <w:b/>
        </w:rPr>
        <w:t xml:space="preserve"> Allele-specific genetic dependencies in COAD cell lines. a.</w:t>
      </w:r>
      <w:r w:rsidR="00FD56C1">
        <w:t xml:space="preserve"> Gene sets with significant enrichment for increased (lower dependency score; purple) or reduced (higher dependency score; orange) genetic dependency in COAD cell lines. The size of the dot relates the </w:t>
      </w:r>
      <w:r w:rsidR="00A32C46">
        <w:t xml:space="preserve">FDR-adjusted </w:t>
      </w:r>
      <w:r w:rsidR="00FD56C1">
        <w:t>p-value of the association and the color indicate</w:t>
      </w:r>
      <w:ins w:id="335" w:author="Author">
        <w:r w:rsidR="00A669E9">
          <w:t>s</w:t>
        </w:r>
      </w:ins>
      <w:del w:id="336" w:author="Author">
        <w:r w:rsidR="00FD56C1" w:rsidDel="00A669E9">
          <w:delText>d</w:delText>
        </w:r>
      </w:del>
      <w:r w:rsidR="00FD56C1">
        <w:t xml:space="preserve"> the strength of the enrichment (</w:t>
      </w:r>
      <w:r w:rsidR="00114488">
        <w:t>“</w:t>
      </w:r>
      <w:r w:rsidR="00FD56C1">
        <w:t>normalized enrichment score</w:t>
      </w:r>
      <w:r w:rsidR="00114488">
        <w:t>”</w:t>
      </w:r>
      <w:r w:rsidR="00FD56C1">
        <w:t xml:space="preserve">). </w:t>
      </w:r>
      <w:r w:rsidR="00FD56C1" w:rsidRPr="00740BEB">
        <w:rPr>
          <w:b/>
        </w:rPr>
        <w:t>b, c.</w:t>
      </w:r>
      <w:r w:rsidR="00FD56C1">
        <w:t xml:space="preserve"> Heatmaps ranking the cell lines by dependency</w:t>
      </w:r>
      <w:ins w:id="337" w:author="Author">
        <w:r w:rsidR="00E679B1">
          <w:t xml:space="preserve"> (“dep.”)</w:t>
        </w:r>
      </w:ins>
      <w:r w:rsidR="00FD56C1">
        <w:t xml:space="preserve"> score of the genes at the leading edge of enrichment for two gene sets. Each row represents a gene and each cell represents a cell line colored by its </w:t>
      </w:r>
      <w:r w:rsidR="00FD56C1" w:rsidRPr="00BC4F4E">
        <w:rPr>
          <w:i/>
          <w:iCs/>
        </w:rPr>
        <w:t>KRAS</w:t>
      </w:r>
      <w:r w:rsidR="00FD56C1">
        <w:t xml:space="preserve"> allele. The cell lines are arranged in ranking order by their dependency score for the gene. Thus, each column indicates a rank. The line plots above the heatmaps indicate the representation (density) of each </w:t>
      </w:r>
      <w:r w:rsidR="00FD56C1" w:rsidRPr="00BC4F4E">
        <w:rPr>
          <w:i/>
          <w:iCs/>
        </w:rPr>
        <w:t>KRAS</w:t>
      </w:r>
      <w:r w:rsidR="00FD56C1">
        <w:t xml:space="preserve"> allele at each rank across the genes. </w:t>
      </w:r>
      <w:r w:rsidR="00FD56C1" w:rsidRPr="00740BEB">
        <w:rPr>
          <w:b/>
        </w:rPr>
        <w:t>d.</w:t>
      </w:r>
      <w:r w:rsidR="00FD56C1">
        <w:t xml:space="preserve"> Hierarchically clustered heatmaps of the genes that demonstrated differential genetic dependency amongst cell lines of different </w:t>
      </w:r>
      <w:r w:rsidR="00FD56C1" w:rsidRPr="00BC4F4E">
        <w:rPr>
          <w:i/>
          <w:iCs/>
        </w:rPr>
        <w:t>KRAS</w:t>
      </w:r>
      <w:r w:rsidR="00FD56C1">
        <w:t xml:space="preserve"> alleles. Each column is a cell line labeled by its </w:t>
      </w:r>
      <w:proofErr w:type="spellStart"/>
      <w:r w:rsidR="00FD56C1">
        <w:t>DepMap</w:t>
      </w:r>
      <w:proofErr w:type="spellEnd"/>
      <w:r w:rsidR="00FD56C1">
        <w:t xml:space="preserve"> identifier and each row is a gene. </w:t>
      </w:r>
      <w:r w:rsidR="00FD56C1" w:rsidRPr="00740BEB">
        <w:rPr>
          <w:b/>
        </w:rPr>
        <w:t>e.</w:t>
      </w:r>
      <w:r w:rsidR="00FD56C1">
        <w:t xml:space="preserve"> Examples of genes that demonstrated differential genetic dependency amongst cell lines of different </w:t>
      </w:r>
      <w:r w:rsidR="00FD56C1" w:rsidRPr="00BC4F4E">
        <w:rPr>
          <w:i/>
          <w:iCs/>
        </w:rPr>
        <w:t>KRAS</w:t>
      </w:r>
      <w:r w:rsidR="00FD56C1">
        <w:t xml:space="preserve"> alleles (</w:t>
      </w:r>
      <w:del w:id="338" w:author="Author">
        <w:r w:rsidR="00FD56C1" w:rsidDel="00A669E9">
          <w:delText xml:space="preserve">pairwise </w:delText>
        </w:r>
      </w:del>
      <w:r w:rsidR="00FD56C1">
        <w:t>t-tests;</w:t>
      </w:r>
      <w:del w:id="339" w:author="Author">
        <w:r w:rsidR="00FD56C1" w:rsidDel="00452A2D">
          <w:delText xml:space="preserve"> *: p</w:delText>
        </w:r>
        <w:r w:rsidR="006A1AAC" w:rsidDel="00452A2D">
          <w:delText xml:space="preserve"> </w:delText>
        </w:r>
        <w:r w:rsidR="00FD56C1" w:rsidDel="00452A2D">
          <w:delText>&lt;</w:delText>
        </w:r>
        <w:r w:rsidR="006A1AAC" w:rsidDel="00452A2D">
          <w:delText xml:space="preserve"> </w:delText>
        </w:r>
        <w:r w:rsidR="00FD56C1" w:rsidDel="00452A2D">
          <w:delText>0.05, **: p</w:delText>
        </w:r>
        <w:r w:rsidR="006A1AAC" w:rsidDel="00452A2D">
          <w:delText xml:space="preserve"> </w:delText>
        </w:r>
        <w:r w:rsidR="00FD56C1" w:rsidDel="00452A2D">
          <w:delText>&lt;</w:delText>
        </w:r>
        <w:r w:rsidR="006A1AAC" w:rsidDel="00452A2D">
          <w:delText xml:space="preserve"> </w:delText>
        </w:r>
        <w:r w:rsidR="00FD56C1" w:rsidDel="00452A2D">
          <w:delText>0.01, ***: p</w:delText>
        </w:r>
        <w:r w:rsidR="006A1AAC" w:rsidDel="00452A2D">
          <w:delText xml:space="preserve"> </w:delText>
        </w:r>
        <w:r w:rsidR="00FD56C1" w:rsidDel="00452A2D">
          <w:delText>&lt;</w:delText>
        </w:r>
        <w:r w:rsidR="006A1AAC" w:rsidDel="00452A2D">
          <w:delText xml:space="preserve"> </w:delText>
        </w:r>
        <w:r w:rsidR="00FD56C1" w:rsidDel="00452A2D">
          <w:delText>0.001;</w:delText>
        </w:r>
      </w:del>
      <w:r w:rsidR="00FD56C1">
        <w:t xml:space="preserve"> </w:t>
      </w:r>
      <w:ins w:id="340" w:author="Author">
        <w:r w:rsidR="00CB2776">
          <w:t xml:space="preserve">FDR-adjusted </w:t>
        </w:r>
      </w:ins>
      <w:r w:rsidR="00FD56C1">
        <w:t>p-values</w:t>
      </w:r>
      <w:del w:id="341" w:author="Author">
        <w:r w:rsidR="00FD56C1" w:rsidDel="00CB2776">
          <w:delText xml:space="preserve"> were adjusted using the Benjamini-Hochberg FDR correction method</w:delText>
        </w:r>
      </w:del>
      <w:r w:rsidR="00FD56C1">
        <w:t>).</w:t>
      </w:r>
      <w:r w:rsidR="002950F8">
        <w:t xml:space="preserve"> </w:t>
      </w:r>
      <w:ins w:id="342" w:author="Author">
        <w:r w:rsidR="004A2E7C">
          <w:t xml:space="preserve">For </w:t>
        </w:r>
        <w:r w:rsidR="00822A37">
          <w:t>t</w:t>
        </w:r>
      </w:ins>
      <w:del w:id="343" w:author="Author">
        <w:r w:rsidR="002950F8" w:rsidDel="00822A37">
          <w:delText>T</w:delText>
        </w:r>
      </w:del>
      <w:r w:rsidR="002950F8">
        <w:t>he box</w:t>
      </w:r>
      <w:ins w:id="344" w:author="Author">
        <w:r w:rsidR="00822A37">
          <w:t xml:space="preserve"> plots, the</w:t>
        </w:r>
      </w:ins>
      <w:r w:rsidR="004A2E7C">
        <w:t xml:space="preserve"> </w:t>
      </w:r>
      <w:ins w:id="345" w:author="Author">
        <w:r w:rsidR="004A2E7C">
          <w:t xml:space="preserve">box </w:t>
        </w:r>
      </w:ins>
      <w:r w:rsidR="002950F8">
        <w:t>demarcations represent the 25</w:t>
      </w:r>
      <w:r w:rsidR="002950F8" w:rsidRPr="002950F8">
        <w:rPr>
          <w:vertAlign w:val="superscript"/>
        </w:rPr>
        <w:t>th</w:t>
      </w:r>
      <w:r w:rsidR="002950F8">
        <w:t>, 50</w:t>
      </w:r>
      <w:r w:rsidR="002950F8" w:rsidRPr="002950F8">
        <w:rPr>
          <w:vertAlign w:val="superscript"/>
        </w:rPr>
        <w:t>th</w:t>
      </w:r>
      <w:r w:rsidR="002950F8">
        <w:t>, and 75</w:t>
      </w:r>
      <w:r w:rsidR="002950F8" w:rsidRPr="002950F8">
        <w:rPr>
          <w:vertAlign w:val="superscript"/>
        </w:rPr>
        <w:t>th</w:t>
      </w:r>
      <w:r w:rsidR="002950F8">
        <w:t xml:space="preserve"> percentiles</w:t>
      </w:r>
      <w:ins w:id="346" w:author="Author">
        <w:r w:rsidR="00822A37">
          <w:t>,</w:t>
        </w:r>
      </w:ins>
      <w:r w:rsidR="002950F8">
        <w:t xml:space="preserve"> and the whiskers extend from the box to the largest and smallest data points at most 1.5 times the inter-quartile range away</w:t>
      </w:r>
      <w:ins w:id="347" w:author="Author">
        <w:r w:rsidR="008C32BD">
          <w:t xml:space="preserve"> from the median</w:t>
        </w:r>
      </w:ins>
      <w:r w:rsidR="002950F8">
        <w:t>.</w:t>
      </w:r>
      <w:ins w:id="348" w:author="Author">
        <w:r w:rsidR="00013591">
          <w:t xml:space="preserve"> </w:t>
        </w:r>
        <w:r w:rsidR="008D3027">
          <w:rPr>
            <w:lang w:val="en-GB"/>
          </w:rPr>
          <w:t xml:space="preserve">n = 23 </w:t>
        </w:r>
        <w:r w:rsidR="00033F20">
          <w:rPr>
            <w:lang w:val="en-GB"/>
          </w:rPr>
          <w:t xml:space="preserve">biologically independent COAD </w:t>
        </w:r>
        <w:r w:rsidR="008D3027">
          <w:rPr>
            <w:lang w:val="en-GB"/>
          </w:rPr>
          <w:t>cell lines.</w:t>
        </w:r>
        <w:r w:rsidR="00013591" w:rsidRPr="00013591">
          <w:rPr>
            <w:lang w:val="en-GB"/>
          </w:rPr>
          <w:t xml:space="preserve"> </w:t>
        </w:r>
        <w:r w:rsidR="00013591" w:rsidRPr="005C0007">
          <w:rPr>
            <w:lang w:val="en-GB"/>
          </w:rPr>
          <w:t xml:space="preserve">Source data are provided </w:t>
        </w:r>
        <w:r w:rsidR="00013591">
          <w:rPr>
            <w:lang w:val="en-GB"/>
          </w:rPr>
          <w:t>in</w:t>
        </w:r>
        <w:r w:rsidR="00013591" w:rsidRPr="005C0007">
          <w:rPr>
            <w:lang w:val="en-GB"/>
          </w:rPr>
          <w:t xml:space="preserve"> </w:t>
        </w:r>
        <w:r w:rsidR="00013591">
          <w:rPr>
            <w:lang w:val="en-GB"/>
          </w:rPr>
          <w:t>the</w:t>
        </w:r>
        <w:r w:rsidR="00013591" w:rsidRPr="005C0007">
          <w:rPr>
            <w:lang w:val="en-GB"/>
          </w:rPr>
          <w:t xml:space="preserve"> Source Data file.</w:t>
        </w:r>
      </w:ins>
    </w:p>
    <w:p w14:paraId="0A27A168" w14:textId="0FB701C8" w:rsidR="00E0297D" w:rsidRDefault="00FD56C1" w:rsidP="00063C5F">
      <w:pPr>
        <w:pStyle w:val="CaptionedFigure"/>
        <w:keepNext w:val="0"/>
        <w:widowControl w:val="0"/>
      </w:pPr>
      <w:bookmarkStart w:id="349" w:name="fig:dep-map-comut-masking"/>
      <w:r>
        <w:rPr>
          <w:noProof/>
        </w:rPr>
        <w:lastRenderedPageBreak/>
        <w:drawing>
          <wp:inline distT="0" distB="0" distL="0" distR="0" wp14:anchorId="317D1469" wp14:editId="4AD9FDA9">
            <wp:extent cx="5943597" cy="3298114"/>
            <wp:effectExtent l="0" t="0" r="635" b="4445"/>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2"/>
                    <a:stretch>
                      <a:fillRect/>
                    </a:stretch>
                  </pic:blipFill>
                  <pic:spPr bwMode="auto">
                    <a:xfrm>
                      <a:off x="0" y="0"/>
                      <a:ext cx="5943597" cy="3298114"/>
                    </a:xfrm>
                    <a:prstGeom prst="rect">
                      <a:avLst/>
                    </a:prstGeom>
                    <a:noFill/>
                    <a:ln w="9525">
                      <a:noFill/>
                      <a:headEnd/>
                      <a:tailEnd/>
                    </a:ln>
                  </pic:spPr>
                </pic:pic>
              </a:graphicData>
            </a:graphic>
          </wp:inline>
        </w:drawing>
      </w:r>
      <w:bookmarkEnd w:id="349"/>
    </w:p>
    <w:p w14:paraId="4ED3E4B7" w14:textId="5AB1FD4D" w:rsidR="00761EF9" w:rsidRDefault="00761EF9" w:rsidP="00B67851">
      <w:pPr>
        <w:pStyle w:val="ImageCaption"/>
      </w:pPr>
      <w:r w:rsidRPr="00740BEB">
        <w:rPr>
          <w:b/>
        </w:rPr>
        <w:t>Figure 5.</w:t>
      </w:r>
      <w:r w:rsidR="00FD56C1" w:rsidRPr="00740BEB">
        <w:rPr>
          <w:b/>
        </w:rPr>
        <w:t xml:space="preserve"> Some dependency interactions can be explained by comutation events. a.</w:t>
      </w:r>
      <w:r w:rsidR="00FD56C1">
        <w:t xml:space="preserve"> The non-zero coefficients for the model of </w:t>
      </w:r>
      <w:r w:rsidR="00FD56C1" w:rsidRPr="004A235C">
        <w:rPr>
          <w:i/>
          <w:iCs/>
        </w:rPr>
        <w:t>STARD9</w:t>
      </w:r>
      <w:r w:rsidR="00FD56C1">
        <w:t xml:space="preserve"> dependency in COAD cell lines regressed on </w:t>
      </w:r>
      <w:r w:rsidR="00FD56C1" w:rsidRPr="00BC4F4E">
        <w:rPr>
          <w:i/>
          <w:iCs/>
        </w:rPr>
        <w:t>KRAS</w:t>
      </w:r>
      <w:r w:rsidR="00FD56C1">
        <w:t xml:space="preserve"> G12D (versus all other </w:t>
      </w:r>
      <w:r w:rsidR="00FD56C1" w:rsidRPr="00BC4F4E">
        <w:rPr>
          <w:i/>
          <w:iCs/>
        </w:rPr>
        <w:t>KRAS</w:t>
      </w:r>
      <w:r w:rsidR="00FD56C1">
        <w:t xml:space="preserve"> alleles) and its comutation interactors (top), and the actual dependency scores for </w:t>
      </w:r>
      <w:r w:rsidR="00FD56C1" w:rsidRPr="00BC4F4E">
        <w:rPr>
          <w:i/>
          <w:iCs/>
        </w:rPr>
        <w:t>KRAS</w:t>
      </w:r>
      <w:r w:rsidR="00FD56C1">
        <w:t xml:space="preserve"> G12D mutant and </w:t>
      </w:r>
      <w:r w:rsidR="00FD56C1" w:rsidRPr="004A235C">
        <w:rPr>
          <w:i/>
          <w:iCs/>
        </w:rPr>
        <w:t>TP53</w:t>
      </w:r>
      <w:r w:rsidR="00FD56C1">
        <w:t xml:space="preserve"> mutant cell lines (bottom). Cell lines without either mutation or with both are not shown. </w:t>
      </w:r>
      <w:r w:rsidR="00FD56C1" w:rsidRPr="00BC4F4E">
        <w:rPr>
          <w:i/>
          <w:iCs/>
        </w:rPr>
        <w:t>KRAS</w:t>
      </w:r>
      <w:r w:rsidR="00FD56C1">
        <w:t xml:space="preserve"> G12D has reduced comutation with </w:t>
      </w:r>
      <w:r w:rsidR="00FD56C1" w:rsidRPr="004A235C">
        <w:rPr>
          <w:i/>
          <w:iCs/>
        </w:rPr>
        <w:t>TP53</w:t>
      </w:r>
      <w:r w:rsidR="00FD56C1">
        <w:t xml:space="preserve"> in COAD. </w:t>
      </w:r>
      <w:r w:rsidR="00FD56C1" w:rsidRPr="00740BEB">
        <w:rPr>
          <w:b/>
        </w:rPr>
        <w:t>b, c, d.</w:t>
      </w:r>
      <w:r w:rsidR="00FD56C1">
        <w:t xml:space="preserve"> The non-zero coefficients for the models of (</w:t>
      </w:r>
      <w:r w:rsidR="00FD56C1" w:rsidRPr="00740BEB">
        <w:rPr>
          <w:b/>
        </w:rPr>
        <w:t>b</w:t>
      </w:r>
      <w:r w:rsidR="00FD56C1">
        <w:t xml:space="preserve">) </w:t>
      </w:r>
      <w:r w:rsidR="00FD56C1" w:rsidRPr="004A235C">
        <w:rPr>
          <w:i/>
          <w:iCs/>
        </w:rPr>
        <w:t>EEF1E1</w:t>
      </w:r>
      <w:r w:rsidR="00FD56C1">
        <w:t>, (</w:t>
      </w:r>
      <w:r w:rsidR="00FD56C1" w:rsidRPr="00740BEB">
        <w:rPr>
          <w:b/>
        </w:rPr>
        <w:t>c</w:t>
      </w:r>
      <w:r w:rsidR="00FD56C1">
        <w:t xml:space="preserve">) </w:t>
      </w:r>
      <w:r w:rsidR="00FD56C1" w:rsidRPr="004A235C">
        <w:rPr>
          <w:i/>
          <w:iCs/>
        </w:rPr>
        <w:t>ABL1</w:t>
      </w:r>
      <w:r w:rsidR="00FD56C1">
        <w:t>, and (</w:t>
      </w:r>
      <w:r w:rsidR="00FD56C1" w:rsidRPr="00740BEB">
        <w:rPr>
          <w:b/>
        </w:rPr>
        <w:t>d</w:t>
      </w:r>
      <w:r w:rsidR="00FD56C1">
        <w:t xml:space="preserve">) </w:t>
      </w:r>
      <w:r w:rsidR="00FD56C1" w:rsidRPr="004A235C">
        <w:rPr>
          <w:i/>
          <w:iCs/>
        </w:rPr>
        <w:t>MYBL2</w:t>
      </w:r>
      <w:r w:rsidR="00FD56C1">
        <w:t xml:space="preserve"> dependency in PAAD cell lines regressed on </w:t>
      </w:r>
      <w:r w:rsidR="00FD56C1" w:rsidRPr="00BC4F4E">
        <w:rPr>
          <w:i/>
          <w:iCs/>
        </w:rPr>
        <w:t>KRAS</w:t>
      </w:r>
      <w:r w:rsidR="00FD56C1">
        <w:t xml:space="preserve"> G12D (versus all other </w:t>
      </w:r>
      <w:r w:rsidR="00FD56C1" w:rsidRPr="004A235C">
        <w:rPr>
          <w:i/>
          <w:iCs/>
        </w:rPr>
        <w:t>KRAS</w:t>
      </w:r>
      <w:r w:rsidR="00FD56C1">
        <w:t xml:space="preserve"> alleles) and its comutation interactors (top), and the actual dependency scores for </w:t>
      </w:r>
      <w:r w:rsidR="00FD56C1" w:rsidRPr="00BC4F4E">
        <w:rPr>
          <w:i/>
          <w:iCs/>
        </w:rPr>
        <w:t>KRAS</w:t>
      </w:r>
      <w:r w:rsidR="00FD56C1">
        <w:t xml:space="preserve"> G12D mutant and </w:t>
      </w:r>
      <w:r w:rsidR="00FD56C1" w:rsidRPr="004A235C">
        <w:rPr>
          <w:i/>
          <w:iCs/>
        </w:rPr>
        <w:t>SMAD4</w:t>
      </w:r>
      <w:r w:rsidR="00FD56C1">
        <w:t xml:space="preserve"> mutant cell lines (bottom). Cell lines without either mutation or with both are not shown. </w:t>
      </w:r>
      <w:r w:rsidR="00FD56C1" w:rsidRPr="00BC4F4E">
        <w:rPr>
          <w:i/>
          <w:iCs/>
        </w:rPr>
        <w:t>KRAS</w:t>
      </w:r>
      <w:r w:rsidR="00FD56C1">
        <w:t xml:space="preserve"> G12D has reduced comutation with </w:t>
      </w:r>
      <w:r w:rsidR="00FD56C1" w:rsidRPr="004A235C">
        <w:rPr>
          <w:i/>
          <w:iCs/>
        </w:rPr>
        <w:t>SMAD4</w:t>
      </w:r>
      <w:r w:rsidR="00FD56C1">
        <w:t xml:space="preserve"> in PAAD.</w:t>
      </w:r>
      <w:ins w:id="350" w:author="Author">
        <w:r w:rsidR="00DC2B70">
          <w:t xml:space="preserve"> </w:t>
        </w:r>
        <w:r w:rsidR="00822A37">
          <w:t>For the box plots, the box demarcations represent the 25</w:t>
        </w:r>
        <w:r w:rsidR="00822A37" w:rsidRPr="002950F8">
          <w:rPr>
            <w:vertAlign w:val="superscript"/>
          </w:rPr>
          <w:t>th</w:t>
        </w:r>
        <w:r w:rsidR="00822A37">
          <w:t>, 50</w:t>
        </w:r>
        <w:r w:rsidR="00822A37" w:rsidRPr="002950F8">
          <w:rPr>
            <w:vertAlign w:val="superscript"/>
          </w:rPr>
          <w:t>th</w:t>
        </w:r>
        <w:r w:rsidR="00822A37">
          <w:t>, and 75</w:t>
        </w:r>
        <w:r w:rsidR="00822A37" w:rsidRPr="002950F8">
          <w:rPr>
            <w:vertAlign w:val="superscript"/>
          </w:rPr>
          <w:t>th</w:t>
        </w:r>
        <w:r w:rsidR="00822A37">
          <w:t xml:space="preserve"> percentiles, and the whiskers extend from the box to the largest and smallest data points at most 1.5 times the inter-quartile range away from the median.</w:t>
        </w:r>
        <w:r w:rsidR="00013591">
          <w:t xml:space="preserve"> </w:t>
        </w:r>
        <w:r w:rsidR="008D3027">
          <w:t xml:space="preserve">n = 23 </w:t>
        </w:r>
        <w:r w:rsidR="003310FC">
          <w:t xml:space="preserve">biologically independent </w:t>
        </w:r>
        <w:r w:rsidR="008D3027">
          <w:t>COAD cell lines</w:t>
        </w:r>
        <w:r w:rsidR="003310FC">
          <w:t>, and</w:t>
        </w:r>
        <w:r w:rsidR="008D3027">
          <w:t xml:space="preserve"> n = 23 </w:t>
        </w:r>
        <w:r w:rsidR="003310FC">
          <w:t xml:space="preserve">biologically independent </w:t>
        </w:r>
        <w:r w:rsidR="008D3027">
          <w:t>PAAD cell lines.</w:t>
        </w:r>
        <w:r w:rsidR="00013591">
          <w:t xml:space="preserve"> </w:t>
        </w:r>
        <w:r w:rsidR="00013591" w:rsidRPr="005C0007">
          <w:rPr>
            <w:lang w:val="en-GB"/>
          </w:rPr>
          <w:t xml:space="preserve">Source data are provided </w:t>
        </w:r>
        <w:r w:rsidR="00013591">
          <w:rPr>
            <w:lang w:val="en-GB"/>
          </w:rPr>
          <w:t>in</w:t>
        </w:r>
        <w:r w:rsidR="00013591" w:rsidRPr="005C0007">
          <w:rPr>
            <w:lang w:val="en-GB"/>
          </w:rPr>
          <w:t xml:space="preserve"> </w:t>
        </w:r>
        <w:r w:rsidR="00013591">
          <w:rPr>
            <w:lang w:val="en-GB"/>
          </w:rPr>
          <w:t>the</w:t>
        </w:r>
        <w:r w:rsidR="00013591" w:rsidRPr="005C0007">
          <w:rPr>
            <w:lang w:val="en-GB"/>
          </w:rPr>
          <w:t xml:space="preserve"> Source Data file.</w:t>
        </w:r>
      </w:ins>
      <w:bookmarkStart w:id="351" w:name="ref-Simanshu2017"/>
      <w:bookmarkStart w:id="352" w:name="refs"/>
      <w:r>
        <w:br w:type="page"/>
      </w:r>
    </w:p>
    <w:sdt>
      <w:sdtPr>
        <w:tag w:val="MENDELEY_BIBLIOGRAPHY"/>
        <w:id w:val="947668610"/>
        <w:placeholder>
          <w:docPart w:val="DefaultPlaceholder_-1854013440"/>
        </w:placeholder>
      </w:sdtPr>
      <w:sdtEndPr/>
      <w:sdtContent>
        <w:p w14:paraId="22F3CD05" w14:textId="77777777" w:rsidR="006E7FBF" w:rsidRDefault="006E7FBF">
          <w:pPr>
            <w:autoSpaceDE w:val="0"/>
            <w:autoSpaceDN w:val="0"/>
            <w:ind w:hanging="640"/>
            <w:divId w:val="2100058055"/>
            <w:rPr>
              <w:rFonts w:eastAsia="Times New Roman"/>
            </w:rPr>
          </w:pPr>
          <w:r>
            <w:rPr>
              <w:rFonts w:eastAsia="Times New Roman"/>
            </w:rPr>
            <w:t>1.         </w:t>
          </w:r>
          <w:proofErr w:type="spellStart"/>
          <w:r>
            <w:rPr>
              <w:rFonts w:eastAsia="Times New Roman"/>
            </w:rPr>
            <w:t>Simanshu</w:t>
          </w:r>
          <w:proofErr w:type="spellEnd"/>
          <w:r>
            <w:rPr>
              <w:rFonts w:eastAsia="Times New Roman"/>
            </w:rPr>
            <w:t xml:space="preserve">, D. K., </w:t>
          </w:r>
          <w:proofErr w:type="spellStart"/>
          <w:r>
            <w:rPr>
              <w:rFonts w:eastAsia="Times New Roman"/>
            </w:rPr>
            <w:t>Nissley</w:t>
          </w:r>
          <w:proofErr w:type="spellEnd"/>
          <w:r>
            <w:rPr>
              <w:rFonts w:eastAsia="Times New Roman"/>
            </w:rPr>
            <w:t xml:space="preserve">, D. v &amp; McCormick, F. RAS Proteins and Their Regulators in Human Disease. </w:t>
          </w:r>
          <w:r>
            <w:rPr>
              <w:rFonts w:eastAsia="Times New Roman"/>
              <w:i/>
              <w:iCs/>
            </w:rPr>
            <w:t>Cell</w:t>
          </w:r>
          <w:r>
            <w:rPr>
              <w:rFonts w:eastAsia="Times New Roman"/>
            </w:rPr>
            <w:t xml:space="preserve"> </w:t>
          </w:r>
          <w:r>
            <w:rPr>
              <w:rFonts w:eastAsia="Times New Roman"/>
              <w:b/>
              <w:bCs/>
            </w:rPr>
            <w:t>170</w:t>
          </w:r>
          <w:r>
            <w:rPr>
              <w:rFonts w:eastAsia="Times New Roman"/>
            </w:rPr>
            <w:t>, 17–33 (2017).</w:t>
          </w:r>
        </w:p>
        <w:p w14:paraId="7E0CF295" w14:textId="77777777" w:rsidR="006E7FBF" w:rsidRDefault="006E7FBF">
          <w:pPr>
            <w:autoSpaceDE w:val="0"/>
            <w:autoSpaceDN w:val="0"/>
            <w:ind w:hanging="640"/>
            <w:divId w:val="515996388"/>
            <w:rPr>
              <w:rFonts w:eastAsia="Times New Roman"/>
            </w:rPr>
          </w:pPr>
          <w:r>
            <w:rPr>
              <w:rFonts w:eastAsia="Times New Roman"/>
            </w:rPr>
            <w:t xml:space="preserve">2.         Bailey, M. H. </w:t>
          </w:r>
          <w:r>
            <w:rPr>
              <w:rFonts w:eastAsia="Times New Roman"/>
              <w:i/>
              <w:iCs/>
            </w:rPr>
            <w:t>et al.</w:t>
          </w:r>
          <w:r>
            <w:rPr>
              <w:rFonts w:eastAsia="Times New Roman"/>
            </w:rPr>
            <w:t xml:space="preserve"> Comprehensive Characterization of Cancer Driver Genes and Mutations. </w:t>
          </w:r>
          <w:r>
            <w:rPr>
              <w:rFonts w:eastAsia="Times New Roman"/>
              <w:i/>
              <w:iCs/>
            </w:rPr>
            <w:t>Cell</w:t>
          </w:r>
          <w:r>
            <w:rPr>
              <w:rFonts w:eastAsia="Times New Roman"/>
            </w:rPr>
            <w:t xml:space="preserve"> </w:t>
          </w:r>
          <w:r>
            <w:rPr>
              <w:rFonts w:eastAsia="Times New Roman"/>
              <w:b/>
              <w:bCs/>
            </w:rPr>
            <w:t>174</w:t>
          </w:r>
          <w:r>
            <w:rPr>
              <w:rFonts w:eastAsia="Times New Roman"/>
            </w:rPr>
            <w:t>, 1034–1035 (2018).</w:t>
          </w:r>
        </w:p>
        <w:p w14:paraId="51C3400E" w14:textId="77777777" w:rsidR="006E7FBF" w:rsidRDefault="006E7FBF">
          <w:pPr>
            <w:autoSpaceDE w:val="0"/>
            <w:autoSpaceDN w:val="0"/>
            <w:ind w:hanging="640"/>
            <w:divId w:val="374938585"/>
            <w:rPr>
              <w:rFonts w:eastAsia="Times New Roman"/>
            </w:rPr>
          </w:pPr>
          <w:r>
            <w:rPr>
              <w:rFonts w:eastAsia="Times New Roman"/>
            </w:rPr>
            <w:t xml:space="preserve">3.         Haigis, K. M. KRAS Alleles: The Devil Is in the Detail. </w:t>
          </w:r>
          <w:r>
            <w:rPr>
              <w:rFonts w:eastAsia="Times New Roman"/>
              <w:i/>
              <w:iCs/>
            </w:rPr>
            <w:t>Trends in cancer</w:t>
          </w:r>
          <w:r>
            <w:rPr>
              <w:rFonts w:eastAsia="Times New Roman"/>
            </w:rPr>
            <w:t xml:space="preserve"> </w:t>
          </w:r>
          <w:r>
            <w:rPr>
              <w:rFonts w:eastAsia="Times New Roman"/>
              <w:b/>
              <w:bCs/>
            </w:rPr>
            <w:t>3</w:t>
          </w:r>
          <w:r>
            <w:rPr>
              <w:rFonts w:eastAsia="Times New Roman"/>
            </w:rPr>
            <w:t>, 686–697 (2017).</w:t>
          </w:r>
        </w:p>
        <w:p w14:paraId="4A7D31BA" w14:textId="77777777" w:rsidR="006E7FBF" w:rsidRDefault="006E7FBF">
          <w:pPr>
            <w:autoSpaceDE w:val="0"/>
            <w:autoSpaceDN w:val="0"/>
            <w:ind w:hanging="640"/>
            <w:divId w:val="1829898915"/>
            <w:rPr>
              <w:rFonts w:eastAsia="Times New Roman"/>
            </w:rPr>
          </w:pPr>
          <w:r>
            <w:rPr>
              <w:rFonts w:eastAsia="Times New Roman"/>
            </w:rPr>
            <w:t xml:space="preserve">4.         Poulin, E. J. </w:t>
          </w:r>
          <w:r>
            <w:rPr>
              <w:rFonts w:eastAsia="Times New Roman"/>
              <w:i/>
              <w:iCs/>
            </w:rPr>
            <w:t>et al.</w:t>
          </w:r>
          <w:r>
            <w:rPr>
              <w:rFonts w:eastAsia="Times New Roman"/>
            </w:rPr>
            <w:t xml:space="preserve"> Tissue-Specific Oncogenic Activity of KRASA146T. </w:t>
          </w:r>
          <w:r>
            <w:rPr>
              <w:rFonts w:eastAsia="Times New Roman"/>
              <w:i/>
              <w:iCs/>
            </w:rPr>
            <w:t>Cancer discovery</w:t>
          </w:r>
          <w:r>
            <w:rPr>
              <w:rFonts w:eastAsia="Times New Roman"/>
            </w:rPr>
            <w:t xml:space="preserve"> </w:t>
          </w:r>
          <w:r>
            <w:rPr>
              <w:rFonts w:eastAsia="Times New Roman"/>
              <w:b/>
              <w:bCs/>
            </w:rPr>
            <w:t>9</w:t>
          </w:r>
          <w:r>
            <w:rPr>
              <w:rFonts w:eastAsia="Times New Roman"/>
            </w:rPr>
            <w:t>, 738–755 (2019).</w:t>
          </w:r>
        </w:p>
        <w:p w14:paraId="3FE981D7" w14:textId="77777777" w:rsidR="006E7FBF" w:rsidRDefault="006E7FBF">
          <w:pPr>
            <w:autoSpaceDE w:val="0"/>
            <w:autoSpaceDN w:val="0"/>
            <w:ind w:hanging="640"/>
            <w:divId w:val="534002177"/>
            <w:rPr>
              <w:rFonts w:eastAsia="Times New Roman"/>
            </w:rPr>
          </w:pPr>
          <w:r>
            <w:rPr>
              <w:rFonts w:eastAsia="Times New Roman"/>
            </w:rPr>
            <w:t xml:space="preserve">5.         Miller, M. S. &amp; Miller, L. D. RAS mutations and oncogenesis: Not all RAS mutations are created equally. </w:t>
          </w:r>
          <w:r>
            <w:rPr>
              <w:rFonts w:eastAsia="Times New Roman"/>
              <w:i/>
              <w:iCs/>
            </w:rPr>
            <w:t>Frontiers in Genetics</w:t>
          </w:r>
          <w:r>
            <w:rPr>
              <w:rFonts w:eastAsia="Times New Roman"/>
            </w:rPr>
            <w:t xml:space="preserve"> </w:t>
          </w:r>
          <w:r>
            <w:rPr>
              <w:rFonts w:eastAsia="Times New Roman"/>
              <w:b/>
              <w:bCs/>
            </w:rPr>
            <w:t>2</w:t>
          </w:r>
          <w:r>
            <w:rPr>
              <w:rFonts w:eastAsia="Times New Roman"/>
            </w:rPr>
            <w:t>, 1–9 (2012).</w:t>
          </w:r>
        </w:p>
        <w:p w14:paraId="7C26E3B4" w14:textId="77777777" w:rsidR="006E7FBF" w:rsidRDefault="006E7FBF">
          <w:pPr>
            <w:autoSpaceDE w:val="0"/>
            <w:autoSpaceDN w:val="0"/>
            <w:ind w:hanging="640"/>
            <w:divId w:val="1361080889"/>
            <w:rPr>
              <w:rFonts w:eastAsia="Times New Roman"/>
            </w:rPr>
          </w:pPr>
          <w:r>
            <w:rPr>
              <w:rFonts w:eastAsia="Times New Roman"/>
            </w:rPr>
            <w:t xml:space="preserve">6.         Li, S., Balmain, A. &amp; Counter, C. M. A model for RAS mutation patterns in cancers: finding the sweet spot. </w:t>
          </w:r>
          <w:r>
            <w:rPr>
              <w:rFonts w:eastAsia="Times New Roman"/>
              <w:i/>
              <w:iCs/>
            </w:rPr>
            <w:t>Nature reviews. Cancer</w:t>
          </w:r>
          <w:r>
            <w:rPr>
              <w:rFonts w:eastAsia="Times New Roman"/>
            </w:rPr>
            <w:t xml:space="preserve"> </w:t>
          </w:r>
          <w:r>
            <w:rPr>
              <w:rFonts w:eastAsia="Times New Roman"/>
              <w:b/>
              <w:bCs/>
            </w:rPr>
            <w:t>18</w:t>
          </w:r>
          <w:r>
            <w:rPr>
              <w:rFonts w:eastAsia="Times New Roman"/>
            </w:rPr>
            <w:t>, 767–777 (2018).</w:t>
          </w:r>
        </w:p>
        <w:p w14:paraId="7AFA5EFB" w14:textId="77777777" w:rsidR="006E7FBF" w:rsidRDefault="006E7FBF">
          <w:pPr>
            <w:autoSpaceDE w:val="0"/>
            <w:autoSpaceDN w:val="0"/>
            <w:ind w:hanging="640"/>
            <w:divId w:val="214046349"/>
            <w:rPr>
              <w:rFonts w:eastAsia="Times New Roman"/>
            </w:rPr>
          </w:pPr>
          <w:r>
            <w:rPr>
              <w:rFonts w:eastAsia="Times New Roman"/>
            </w:rPr>
            <w:t>7.         </w:t>
          </w:r>
          <w:proofErr w:type="spellStart"/>
          <w:r>
            <w:rPr>
              <w:rFonts w:eastAsia="Times New Roman"/>
            </w:rPr>
            <w:t>Barbacid</w:t>
          </w:r>
          <w:proofErr w:type="spellEnd"/>
          <w:r>
            <w:rPr>
              <w:rFonts w:eastAsia="Times New Roman"/>
            </w:rPr>
            <w:t xml:space="preserve">, M. </w:t>
          </w:r>
          <w:proofErr w:type="spellStart"/>
          <w:r>
            <w:rPr>
              <w:rFonts w:eastAsia="Times New Roman"/>
            </w:rPr>
            <w:t>ras</w:t>
          </w:r>
          <w:proofErr w:type="spellEnd"/>
          <w:r>
            <w:rPr>
              <w:rFonts w:eastAsia="Times New Roman"/>
            </w:rPr>
            <w:t xml:space="preserve"> genes. </w:t>
          </w:r>
          <w:r>
            <w:rPr>
              <w:rFonts w:eastAsia="Times New Roman"/>
              <w:i/>
              <w:iCs/>
            </w:rPr>
            <w:t>Annual review of biochemistry</w:t>
          </w:r>
          <w:r>
            <w:rPr>
              <w:rFonts w:eastAsia="Times New Roman"/>
            </w:rPr>
            <w:t xml:space="preserve"> </w:t>
          </w:r>
          <w:r>
            <w:rPr>
              <w:rFonts w:eastAsia="Times New Roman"/>
              <w:b/>
              <w:bCs/>
            </w:rPr>
            <w:t>56</w:t>
          </w:r>
          <w:r>
            <w:rPr>
              <w:rFonts w:eastAsia="Times New Roman"/>
            </w:rPr>
            <w:t>, 779–827 (1987).</w:t>
          </w:r>
        </w:p>
        <w:p w14:paraId="721AC748" w14:textId="77777777" w:rsidR="006E7FBF" w:rsidRDefault="006E7FBF">
          <w:pPr>
            <w:autoSpaceDE w:val="0"/>
            <w:autoSpaceDN w:val="0"/>
            <w:ind w:hanging="640"/>
            <w:divId w:val="714885918"/>
            <w:rPr>
              <w:rFonts w:eastAsia="Times New Roman"/>
            </w:rPr>
          </w:pPr>
          <w:r>
            <w:rPr>
              <w:rFonts w:eastAsia="Times New Roman"/>
            </w:rPr>
            <w:t xml:space="preserve">8.         Hunter, J. C. </w:t>
          </w:r>
          <w:r>
            <w:rPr>
              <w:rFonts w:eastAsia="Times New Roman"/>
              <w:i/>
              <w:iCs/>
            </w:rPr>
            <w:t>et al.</w:t>
          </w:r>
          <w:r>
            <w:rPr>
              <w:rFonts w:eastAsia="Times New Roman"/>
            </w:rPr>
            <w:t xml:space="preserve"> Biochemical and Structural Analysis of Common Cancer-Associated KRAS Mutations. </w:t>
          </w:r>
          <w:r>
            <w:rPr>
              <w:rFonts w:eastAsia="Times New Roman"/>
              <w:i/>
              <w:iCs/>
            </w:rPr>
            <w:t>Molecular cancer research : MCR</w:t>
          </w:r>
          <w:r>
            <w:rPr>
              <w:rFonts w:eastAsia="Times New Roman"/>
            </w:rPr>
            <w:t xml:space="preserve"> </w:t>
          </w:r>
          <w:r>
            <w:rPr>
              <w:rFonts w:eastAsia="Times New Roman"/>
              <w:b/>
              <w:bCs/>
            </w:rPr>
            <w:t>13</w:t>
          </w:r>
          <w:r>
            <w:rPr>
              <w:rFonts w:eastAsia="Times New Roman"/>
            </w:rPr>
            <w:t>, 1325–35 (2015).</w:t>
          </w:r>
        </w:p>
        <w:p w14:paraId="085BF7FE" w14:textId="77777777" w:rsidR="006E7FBF" w:rsidRDefault="006E7FBF">
          <w:pPr>
            <w:autoSpaceDE w:val="0"/>
            <w:autoSpaceDN w:val="0"/>
            <w:ind w:hanging="640"/>
            <w:divId w:val="1734506945"/>
            <w:rPr>
              <w:rFonts w:eastAsia="Times New Roman"/>
            </w:rPr>
          </w:pPr>
          <w:r>
            <w:rPr>
              <w:rFonts w:eastAsia="Times New Roman"/>
            </w:rPr>
            <w:t xml:space="preserve">9.         Smith, M. J., Neel, B. G. &amp; </w:t>
          </w:r>
          <w:proofErr w:type="spellStart"/>
          <w:r>
            <w:rPr>
              <w:rFonts w:eastAsia="Times New Roman"/>
            </w:rPr>
            <w:t>Ikura</w:t>
          </w:r>
          <w:proofErr w:type="spellEnd"/>
          <w:r>
            <w:rPr>
              <w:rFonts w:eastAsia="Times New Roman"/>
            </w:rPr>
            <w:t xml:space="preserve">, M. NMR-based functional profiling of </w:t>
          </w:r>
          <w:proofErr w:type="spellStart"/>
          <w:r>
            <w:rPr>
              <w:rFonts w:eastAsia="Times New Roman"/>
            </w:rPr>
            <w:t>RASopathies</w:t>
          </w:r>
          <w:proofErr w:type="spellEnd"/>
          <w:r>
            <w:rPr>
              <w:rFonts w:eastAsia="Times New Roman"/>
            </w:rPr>
            <w:t xml:space="preserve"> and oncogenic RAS mutations. </w:t>
          </w:r>
          <w:r>
            <w:rPr>
              <w:rFonts w:eastAsia="Times New Roman"/>
              <w:i/>
              <w:iCs/>
            </w:rPr>
            <w:t>Proceedings of the National Academy of Sciences</w:t>
          </w:r>
          <w:r>
            <w:rPr>
              <w:rFonts w:eastAsia="Times New Roman"/>
            </w:rPr>
            <w:t xml:space="preserve"> </w:t>
          </w:r>
          <w:r>
            <w:rPr>
              <w:rFonts w:eastAsia="Times New Roman"/>
              <w:b/>
              <w:bCs/>
            </w:rPr>
            <w:t>110</w:t>
          </w:r>
          <w:r>
            <w:rPr>
              <w:rFonts w:eastAsia="Times New Roman"/>
            </w:rPr>
            <w:t>, 4574–4579 (2013).</w:t>
          </w:r>
        </w:p>
        <w:p w14:paraId="4B456EDD" w14:textId="77777777" w:rsidR="006E7FBF" w:rsidRDefault="006E7FBF">
          <w:pPr>
            <w:autoSpaceDE w:val="0"/>
            <w:autoSpaceDN w:val="0"/>
            <w:ind w:hanging="640"/>
            <w:divId w:val="496270409"/>
            <w:rPr>
              <w:rFonts w:eastAsia="Times New Roman"/>
            </w:rPr>
          </w:pPr>
          <w:r>
            <w:rPr>
              <w:rFonts w:eastAsia="Times New Roman"/>
            </w:rPr>
            <w:t xml:space="preserve">10.        Feig, L. A. &amp; Cooper, G. M. Relationship among guanine nucleotide exchange, GTP hydrolysis, and transforming potential of mutated </w:t>
          </w:r>
          <w:proofErr w:type="spellStart"/>
          <w:r>
            <w:rPr>
              <w:rFonts w:eastAsia="Times New Roman"/>
            </w:rPr>
            <w:t>ras</w:t>
          </w:r>
          <w:proofErr w:type="spellEnd"/>
          <w:r>
            <w:rPr>
              <w:rFonts w:eastAsia="Times New Roman"/>
            </w:rPr>
            <w:t xml:space="preserve"> proteins. </w:t>
          </w:r>
          <w:r>
            <w:rPr>
              <w:rFonts w:eastAsia="Times New Roman"/>
              <w:i/>
              <w:iCs/>
            </w:rPr>
            <w:t>Molecular and cellular biology</w:t>
          </w:r>
          <w:r>
            <w:rPr>
              <w:rFonts w:eastAsia="Times New Roman"/>
            </w:rPr>
            <w:t xml:space="preserve"> </w:t>
          </w:r>
          <w:r>
            <w:rPr>
              <w:rFonts w:eastAsia="Times New Roman"/>
              <w:b/>
              <w:bCs/>
            </w:rPr>
            <w:t>8</w:t>
          </w:r>
          <w:r>
            <w:rPr>
              <w:rFonts w:eastAsia="Times New Roman"/>
            </w:rPr>
            <w:t>, 2472–8 (1988).</w:t>
          </w:r>
        </w:p>
        <w:p w14:paraId="41BAF8D7" w14:textId="77777777" w:rsidR="006E7FBF" w:rsidRDefault="006E7FBF">
          <w:pPr>
            <w:autoSpaceDE w:val="0"/>
            <w:autoSpaceDN w:val="0"/>
            <w:ind w:hanging="640"/>
            <w:divId w:val="500854345"/>
            <w:rPr>
              <w:rFonts w:eastAsia="Times New Roman"/>
            </w:rPr>
          </w:pPr>
          <w:r>
            <w:rPr>
              <w:rFonts w:eastAsia="Times New Roman"/>
            </w:rPr>
            <w:t>11.        </w:t>
          </w:r>
          <w:proofErr w:type="spellStart"/>
          <w:r>
            <w:rPr>
              <w:rFonts w:eastAsia="Times New Roman"/>
            </w:rPr>
            <w:t>Edkins</w:t>
          </w:r>
          <w:proofErr w:type="spellEnd"/>
          <w:r>
            <w:rPr>
              <w:rFonts w:eastAsia="Times New Roman"/>
            </w:rPr>
            <w:t xml:space="preserve">, S. </w:t>
          </w:r>
          <w:r>
            <w:rPr>
              <w:rFonts w:eastAsia="Times New Roman"/>
              <w:i/>
              <w:iCs/>
            </w:rPr>
            <w:t>et al.</w:t>
          </w:r>
          <w:r>
            <w:rPr>
              <w:rFonts w:eastAsia="Times New Roman"/>
            </w:rPr>
            <w:t xml:space="preserve"> Recurrent KRAS codon 146 mutations in human colorectal cancer. </w:t>
          </w:r>
          <w:r>
            <w:rPr>
              <w:rFonts w:eastAsia="Times New Roman"/>
              <w:i/>
              <w:iCs/>
            </w:rPr>
            <w:t>Cancer biology &amp; therapy</w:t>
          </w:r>
          <w:r>
            <w:rPr>
              <w:rFonts w:eastAsia="Times New Roman"/>
            </w:rPr>
            <w:t xml:space="preserve"> </w:t>
          </w:r>
          <w:r>
            <w:rPr>
              <w:rFonts w:eastAsia="Times New Roman"/>
              <w:b/>
              <w:bCs/>
            </w:rPr>
            <w:t>5</w:t>
          </w:r>
          <w:r>
            <w:rPr>
              <w:rFonts w:eastAsia="Times New Roman"/>
            </w:rPr>
            <w:t>, 928–32 (2006).</w:t>
          </w:r>
        </w:p>
        <w:p w14:paraId="3CE920CE" w14:textId="77777777" w:rsidR="006E7FBF" w:rsidRDefault="006E7FBF">
          <w:pPr>
            <w:autoSpaceDE w:val="0"/>
            <w:autoSpaceDN w:val="0"/>
            <w:ind w:hanging="640"/>
            <w:divId w:val="2136101591"/>
            <w:rPr>
              <w:rFonts w:eastAsia="Times New Roman"/>
            </w:rPr>
          </w:pPr>
          <w:r>
            <w:rPr>
              <w:rFonts w:eastAsia="Times New Roman"/>
            </w:rPr>
            <w:t>12.        </w:t>
          </w:r>
          <w:proofErr w:type="spellStart"/>
          <w:r>
            <w:rPr>
              <w:rFonts w:eastAsia="Times New Roman"/>
            </w:rPr>
            <w:t>Janakiraman</w:t>
          </w:r>
          <w:proofErr w:type="spellEnd"/>
          <w:r>
            <w:rPr>
              <w:rFonts w:eastAsia="Times New Roman"/>
            </w:rPr>
            <w:t xml:space="preserve">, M. </w:t>
          </w:r>
          <w:r>
            <w:rPr>
              <w:rFonts w:eastAsia="Times New Roman"/>
              <w:i/>
              <w:iCs/>
            </w:rPr>
            <w:t>et al.</w:t>
          </w:r>
          <w:r>
            <w:rPr>
              <w:rFonts w:eastAsia="Times New Roman"/>
            </w:rPr>
            <w:t xml:space="preserve"> Genomic and biological characterization of exon 4 KRAS mutations in human cancer. </w:t>
          </w:r>
          <w:r>
            <w:rPr>
              <w:rFonts w:eastAsia="Times New Roman"/>
              <w:i/>
              <w:iCs/>
            </w:rPr>
            <w:t>Cancer research</w:t>
          </w:r>
          <w:r>
            <w:rPr>
              <w:rFonts w:eastAsia="Times New Roman"/>
            </w:rPr>
            <w:t xml:space="preserve"> </w:t>
          </w:r>
          <w:r>
            <w:rPr>
              <w:rFonts w:eastAsia="Times New Roman"/>
              <w:b/>
              <w:bCs/>
            </w:rPr>
            <w:t>70</w:t>
          </w:r>
          <w:r>
            <w:rPr>
              <w:rFonts w:eastAsia="Times New Roman"/>
            </w:rPr>
            <w:t>, 5901–11 (2010).</w:t>
          </w:r>
        </w:p>
        <w:p w14:paraId="569C4A5D" w14:textId="77777777" w:rsidR="006E7FBF" w:rsidRDefault="006E7FBF">
          <w:pPr>
            <w:autoSpaceDE w:val="0"/>
            <w:autoSpaceDN w:val="0"/>
            <w:ind w:hanging="640"/>
            <w:divId w:val="513230313"/>
            <w:rPr>
              <w:rFonts w:eastAsia="Times New Roman"/>
            </w:rPr>
          </w:pPr>
          <w:r>
            <w:rPr>
              <w:rFonts w:eastAsia="Times New Roman"/>
            </w:rPr>
            <w:t xml:space="preserve">13.        Pershing, N. L. K. </w:t>
          </w:r>
          <w:r>
            <w:rPr>
              <w:rFonts w:eastAsia="Times New Roman"/>
              <w:i/>
              <w:iCs/>
            </w:rPr>
            <w:t>et al.</w:t>
          </w:r>
          <w:r>
            <w:rPr>
              <w:rFonts w:eastAsia="Times New Roman"/>
            </w:rPr>
            <w:t xml:space="preserve"> Rare codons capacitate </w:t>
          </w:r>
          <w:proofErr w:type="spellStart"/>
          <w:r>
            <w:rPr>
              <w:rFonts w:eastAsia="Times New Roman"/>
            </w:rPr>
            <w:t>Kras</w:t>
          </w:r>
          <w:proofErr w:type="spellEnd"/>
          <w:r>
            <w:rPr>
              <w:rFonts w:eastAsia="Times New Roman"/>
            </w:rPr>
            <w:t xml:space="preserve">-driven de novo tumorigenesis. </w:t>
          </w:r>
          <w:r>
            <w:rPr>
              <w:rFonts w:eastAsia="Times New Roman"/>
              <w:i/>
              <w:iCs/>
            </w:rPr>
            <w:t>The Journal of clinical investigation</w:t>
          </w:r>
          <w:r>
            <w:rPr>
              <w:rFonts w:eastAsia="Times New Roman"/>
            </w:rPr>
            <w:t xml:space="preserve"> </w:t>
          </w:r>
          <w:r>
            <w:rPr>
              <w:rFonts w:eastAsia="Times New Roman"/>
              <w:b/>
              <w:bCs/>
            </w:rPr>
            <w:t>125</w:t>
          </w:r>
          <w:r>
            <w:rPr>
              <w:rFonts w:eastAsia="Times New Roman"/>
            </w:rPr>
            <w:t>, 222–33 (2015).</w:t>
          </w:r>
        </w:p>
        <w:p w14:paraId="44DDAF39" w14:textId="77777777" w:rsidR="006E7FBF" w:rsidRDefault="006E7FBF">
          <w:pPr>
            <w:autoSpaceDE w:val="0"/>
            <w:autoSpaceDN w:val="0"/>
            <w:ind w:hanging="640"/>
            <w:divId w:val="92941768"/>
            <w:rPr>
              <w:rFonts w:eastAsia="Times New Roman"/>
            </w:rPr>
          </w:pPr>
          <w:r>
            <w:rPr>
              <w:rFonts w:eastAsia="Times New Roman"/>
            </w:rPr>
            <w:t xml:space="preserve">14.        Hobbs, G. A. </w:t>
          </w:r>
          <w:r>
            <w:rPr>
              <w:rFonts w:eastAsia="Times New Roman"/>
              <w:i/>
              <w:iCs/>
            </w:rPr>
            <w:t>et al.</w:t>
          </w:r>
          <w:r>
            <w:rPr>
              <w:rFonts w:eastAsia="Times New Roman"/>
            </w:rPr>
            <w:t xml:space="preserve"> Atypical KRASG12R Mutant Is Impaired in PI3K Signaling and </w:t>
          </w:r>
          <w:proofErr w:type="spellStart"/>
          <w:r>
            <w:rPr>
              <w:rFonts w:eastAsia="Times New Roman"/>
            </w:rPr>
            <w:t>Macropinocytosis</w:t>
          </w:r>
          <w:proofErr w:type="spellEnd"/>
          <w:r>
            <w:rPr>
              <w:rFonts w:eastAsia="Times New Roman"/>
            </w:rPr>
            <w:t xml:space="preserve"> in Pancreatic Cancer. </w:t>
          </w:r>
          <w:r>
            <w:rPr>
              <w:rFonts w:eastAsia="Times New Roman"/>
              <w:i/>
              <w:iCs/>
            </w:rPr>
            <w:t>Cancer discovery</w:t>
          </w:r>
          <w:r>
            <w:rPr>
              <w:rFonts w:eastAsia="Times New Roman"/>
            </w:rPr>
            <w:t xml:space="preserve"> (2019) doi:10.1158/2159-8290.CD-19-1006.</w:t>
          </w:r>
        </w:p>
        <w:p w14:paraId="0797E498" w14:textId="77777777" w:rsidR="006E7FBF" w:rsidRDefault="006E7FBF">
          <w:pPr>
            <w:autoSpaceDE w:val="0"/>
            <w:autoSpaceDN w:val="0"/>
            <w:ind w:hanging="640"/>
            <w:divId w:val="1857577076"/>
            <w:rPr>
              <w:rFonts w:eastAsia="Times New Roman"/>
            </w:rPr>
          </w:pPr>
          <w:r>
            <w:rPr>
              <w:rFonts w:eastAsia="Times New Roman"/>
            </w:rPr>
            <w:t xml:space="preserve">15.        Haigis, K. M. </w:t>
          </w:r>
          <w:r>
            <w:rPr>
              <w:rFonts w:eastAsia="Times New Roman"/>
              <w:i/>
              <w:iCs/>
            </w:rPr>
            <w:t>et al.</w:t>
          </w:r>
          <w:r>
            <w:rPr>
              <w:rFonts w:eastAsia="Times New Roman"/>
            </w:rPr>
            <w:t xml:space="preserve"> Differential effects of oncogenic K-Ras and N-Ras on proliferation, differentiation and tumor progression in the colon. </w:t>
          </w:r>
          <w:r>
            <w:rPr>
              <w:rFonts w:eastAsia="Times New Roman"/>
              <w:i/>
              <w:iCs/>
            </w:rPr>
            <w:t>Nature genetics</w:t>
          </w:r>
          <w:r>
            <w:rPr>
              <w:rFonts w:eastAsia="Times New Roman"/>
            </w:rPr>
            <w:t xml:space="preserve"> </w:t>
          </w:r>
          <w:r>
            <w:rPr>
              <w:rFonts w:eastAsia="Times New Roman"/>
              <w:b/>
              <w:bCs/>
            </w:rPr>
            <w:t>40</w:t>
          </w:r>
          <w:r>
            <w:rPr>
              <w:rFonts w:eastAsia="Times New Roman"/>
            </w:rPr>
            <w:t>, 600–8 (2008).</w:t>
          </w:r>
        </w:p>
        <w:p w14:paraId="69294840" w14:textId="77777777" w:rsidR="006E7FBF" w:rsidRDefault="006E7FBF">
          <w:pPr>
            <w:autoSpaceDE w:val="0"/>
            <w:autoSpaceDN w:val="0"/>
            <w:ind w:hanging="640"/>
            <w:divId w:val="1885604671"/>
            <w:rPr>
              <w:rFonts w:eastAsia="Times New Roman"/>
            </w:rPr>
          </w:pPr>
          <w:r>
            <w:rPr>
              <w:rFonts w:eastAsia="Times New Roman"/>
            </w:rPr>
            <w:lastRenderedPageBreak/>
            <w:t>16.        </w:t>
          </w:r>
          <w:proofErr w:type="spellStart"/>
          <w:r>
            <w:rPr>
              <w:rFonts w:eastAsia="Times New Roman"/>
            </w:rPr>
            <w:t>Kovalski</w:t>
          </w:r>
          <w:proofErr w:type="spellEnd"/>
          <w:r>
            <w:rPr>
              <w:rFonts w:eastAsia="Times New Roman"/>
            </w:rPr>
            <w:t xml:space="preserve">, J. R. </w:t>
          </w:r>
          <w:r>
            <w:rPr>
              <w:rFonts w:eastAsia="Times New Roman"/>
              <w:i/>
              <w:iCs/>
            </w:rPr>
            <w:t>et al.</w:t>
          </w:r>
          <w:r>
            <w:rPr>
              <w:rFonts w:eastAsia="Times New Roman"/>
            </w:rPr>
            <w:t xml:space="preserve"> The Functional Proximal Proteome of Oncogenic Ras Includes mTORC2. </w:t>
          </w:r>
          <w:r>
            <w:rPr>
              <w:rFonts w:eastAsia="Times New Roman"/>
              <w:i/>
              <w:iCs/>
            </w:rPr>
            <w:t>Molecular cell</w:t>
          </w:r>
          <w:r>
            <w:rPr>
              <w:rFonts w:eastAsia="Times New Roman"/>
            </w:rPr>
            <w:t xml:space="preserve"> </w:t>
          </w:r>
          <w:r>
            <w:rPr>
              <w:rFonts w:eastAsia="Times New Roman"/>
              <w:b/>
              <w:bCs/>
            </w:rPr>
            <w:t>73</w:t>
          </w:r>
          <w:r>
            <w:rPr>
              <w:rFonts w:eastAsia="Times New Roman"/>
            </w:rPr>
            <w:t>, 830-844.e12 (2019).</w:t>
          </w:r>
        </w:p>
        <w:p w14:paraId="6FC59F75" w14:textId="77777777" w:rsidR="006E7FBF" w:rsidRDefault="006E7FBF">
          <w:pPr>
            <w:autoSpaceDE w:val="0"/>
            <w:autoSpaceDN w:val="0"/>
            <w:ind w:hanging="640"/>
            <w:divId w:val="1875650347"/>
            <w:rPr>
              <w:rFonts w:eastAsia="Times New Roman"/>
            </w:rPr>
          </w:pPr>
          <w:r>
            <w:rPr>
              <w:rFonts w:eastAsia="Times New Roman"/>
            </w:rPr>
            <w:t>17.        </w:t>
          </w:r>
          <w:proofErr w:type="spellStart"/>
          <w:r>
            <w:rPr>
              <w:rFonts w:eastAsia="Times New Roman"/>
            </w:rPr>
            <w:t>Ihle</w:t>
          </w:r>
          <w:proofErr w:type="spellEnd"/>
          <w:r>
            <w:rPr>
              <w:rFonts w:eastAsia="Times New Roman"/>
            </w:rPr>
            <w:t xml:space="preserve">, N. T. </w:t>
          </w:r>
          <w:r>
            <w:rPr>
              <w:rFonts w:eastAsia="Times New Roman"/>
              <w:i/>
              <w:iCs/>
            </w:rPr>
            <w:t>et al.</w:t>
          </w:r>
          <w:r>
            <w:rPr>
              <w:rFonts w:eastAsia="Times New Roman"/>
            </w:rPr>
            <w:t xml:space="preserve"> Effect of KRAS oncogene substitutions on protein behavior: implications for signaling and clinical outcome. </w:t>
          </w:r>
          <w:r>
            <w:rPr>
              <w:rFonts w:eastAsia="Times New Roman"/>
              <w:i/>
              <w:iCs/>
            </w:rPr>
            <w:t>Journal of the National Cancer Institute</w:t>
          </w:r>
          <w:r>
            <w:rPr>
              <w:rFonts w:eastAsia="Times New Roman"/>
            </w:rPr>
            <w:t xml:space="preserve"> </w:t>
          </w:r>
          <w:r>
            <w:rPr>
              <w:rFonts w:eastAsia="Times New Roman"/>
              <w:b/>
              <w:bCs/>
            </w:rPr>
            <w:t>104</w:t>
          </w:r>
          <w:r>
            <w:rPr>
              <w:rFonts w:eastAsia="Times New Roman"/>
            </w:rPr>
            <w:t>, 228–39 (2012).</w:t>
          </w:r>
        </w:p>
        <w:p w14:paraId="0B832E0A" w14:textId="77777777" w:rsidR="006E7FBF" w:rsidRDefault="006E7FBF">
          <w:pPr>
            <w:autoSpaceDE w:val="0"/>
            <w:autoSpaceDN w:val="0"/>
            <w:ind w:hanging="640"/>
            <w:divId w:val="659427504"/>
            <w:rPr>
              <w:rFonts w:eastAsia="Times New Roman"/>
            </w:rPr>
          </w:pPr>
          <w:r>
            <w:rPr>
              <w:rFonts w:eastAsia="Times New Roman"/>
            </w:rPr>
            <w:t>18.        </w:t>
          </w:r>
          <w:proofErr w:type="spellStart"/>
          <w:r>
            <w:rPr>
              <w:rFonts w:eastAsia="Times New Roman"/>
            </w:rPr>
            <w:t>Spoerner</w:t>
          </w:r>
          <w:proofErr w:type="spellEnd"/>
          <w:r>
            <w:rPr>
              <w:rFonts w:eastAsia="Times New Roman"/>
            </w:rPr>
            <w:t xml:space="preserve">, M., </w:t>
          </w:r>
          <w:proofErr w:type="spellStart"/>
          <w:r>
            <w:rPr>
              <w:rFonts w:eastAsia="Times New Roman"/>
            </w:rPr>
            <w:t>Wittinghofer</w:t>
          </w:r>
          <w:proofErr w:type="spellEnd"/>
          <w:r>
            <w:rPr>
              <w:rFonts w:eastAsia="Times New Roman"/>
            </w:rPr>
            <w:t xml:space="preserve">, A. &amp; </w:t>
          </w:r>
          <w:proofErr w:type="spellStart"/>
          <w:r>
            <w:rPr>
              <w:rFonts w:eastAsia="Times New Roman"/>
            </w:rPr>
            <w:t>Kalbitzer</w:t>
          </w:r>
          <w:proofErr w:type="spellEnd"/>
          <w:r>
            <w:rPr>
              <w:rFonts w:eastAsia="Times New Roman"/>
            </w:rPr>
            <w:t xml:space="preserve">, H. R. Perturbation of the conformational equilibria in Ras by selective mutations as studied by 31P NMR spectroscopy. </w:t>
          </w:r>
          <w:r>
            <w:rPr>
              <w:rFonts w:eastAsia="Times New Roman"/>
              <w:i/>
              <w:iCs/>
            </w:rPr>
            <w:t>FEBS letters</w:t>
          </w:r>
          <w:r>
            <w:rPr>
              <w:rFonts w:eastAsia="Times New Roman"/>
            </w:rPr>
            <w:t xml:space="preserve"> </w:t>
          </w:r>
          <w:r>
            <w:rPr>
              <w:rFonts w:eastAsia="Times New Roman"/>
              <w:b/>
              <w:bCs/>
            </w:rPr>
            <w:t>578</w:t>
          </w:r>
          <w:r>
            <w:rPr>
              <w:rFonts w:eastAsia="Times New Roman"/>
            </w:rPr>
            <w:t>, 305–10 (2004).</w:t>
          </w:r>
        </w:p>
        <w:p w14:paraId="4289E3B7" w14:textId="77777777" w:rsidR="006E7FBF" w:rsidRDefault="006E7FBF">
          <w:pPr>
            <w:autoSpaceDE w:val="0"/>
            <w:autoSpaceDN w:val="0"/>
            <w:ind w:hanging="640"/>
            <w:divId w:val="839739157"/>
            <w:rPr>
              <w:rFonts w:eastAsia="Times New Roman"/>
            </w:rPr>
          </w:pPr>
          <w:r>
            <w:rPr>
              <w:rFonts w:eastAsia="Times New Roman"/>
            </w:rPr>
            <w:t xml:space="preserve">19.        Smith, M. J. &amp; </w:t>
          </w:r>
          <w:proofErr w:type="spellStart"/>
          <w:r>
            <w:rPr>
              <w:rFonts w:eastAsia="Times New Roman"/>
            </w:rPr>
            <w:t>Ikura</w:t>
          </w:r>
          <w:proofErr w:type="spellEnd"/>
          <w:r>
            <w:rPr>
              <w:rFonts w:eastAsia="Times New Roman"/>
            </w:rPr>
            <w:t xml:space="preserve">, M. Integrated RAS signaling defined by parallel NMR detection of effectors and regulators. </w:t>
          </w:r>
          <w:r>
            <w:rPr>
              <w:rFonts w:eastAsia="Times New Roman"/>
              <w:i/>
              <w:iCs/>
            </w:rPr>
            <w:t>Nature chemical biology</w:t>
          </w:r>
          <w:r>
            <w:rPr>
              <w:rFonts w:eastAsia="Times New Roman"/>
            </w:rPr>
            <w:t xml:space="preserve"> </w:t>
          </w:r>
          <w:r>
            <w:rPr>
              <w:rFonts w:eastAsia="Times New Roman"/>
              <w:b/>
              <w:bCs/>
            </w:rPr>
            <w:t>10</w:t>
          </w:r>
          <w:r>
            <w:rPr>
              <w:rFonts w:eastAsia="Times New Roman"/>
            </w:rPr>
            <w:t>, 223–30 (2014).</w:t>
          </w:r>
        </w:p>
        <w:p w14:paraId="3EF1B228" w14:textId="77777777" w:rsidR="006E7FBF" w:rsidRDefault="006E7FBF">
          <w:pPr>
            <w:autoSpaceDE w:val="0"/>
            <w:autoSpaceDN w:val="0"/>
            <w:ind w:hanging="640"/>
            <w:divId w:val="725446800"/>
            <w:rPr>
              <w:rFonts w:eastAsia="Times New Roman"/>
            </w:rPr>
          </w:pPr>
          <w:r>
            <w:rPr>
              <w:rFonts w:eastAsia="Times New Roman"/>
            </w:rPr>
            <w:t>20.        </w:t>
          </w:r>
          <w:proofErr w:type="spellStart"/>
          <w:r>
            <w:rPr>
              <w:rFonts w:eastAsia="Times New Roman"/>
            </w:rPr>
            <w:t>Pantsar</w:t>
          </w:r>
          <w:proofErr w:type="spellEnd"/>
          <w:r>
            <w:rPr>
              <w:rFonts w:eastAsia="Times New Roman"/>
            </w:rPr>
            <w:t xml:space="preserve">, T. </w:t>
          </w:r>
          <w:r>
            <w:rPr>
              <w:rFonts w:eastAsia="Times New Roman"/>
              <w:i/>
              <w:iCs/>
            </w:rPr>
            <w:t>et al.</w:t>
          </w:r>
          <w:r>
            <w:rPr>
              <w:rFonts w:eastAsia="Times New Roman"/>
            </w:rPr>
            <w:t xml:space="preserve"> Assessment of mutation probabilities of KRAS G12 missense mutants and their long-timescale dynamics by atomistic molecular simulations and Markov state modeling. </w:t>
          </w:r>
          <w:proofErr w:type="spellStart"/>
          <w:r>
            <w:rPr>
              <w:rFonts w:eastAsia="Times New Roman"/>
              <w:i/>
              <w:iCs/>
            </w:rPr>
            <w:t>PLoS</w:t>
          </w:r>
          <w:proofErr w:type="spellEnd"/>
          <w:r>
            <w:rPr>
              <w:rFonts w:eastAsia="Times New Roman"/>
              <w:i/>
              <w:iCs/>
            </w:rPr>
            <w:t xml:space="preserve"> computational biology</w:t>
          </w:r>
          <w:r>
            <w:rPr>
              <w:rFonts w:eastAsia="Times New Roman"/>
            </w:rPr>
            <w:t xml:space="preserve"> </w:t>
          </w:r>
          <w:r>
            <w:rPr>
              <w:rFonts w:eastAsia="Times New Roman"/>
              <w:b/>
              <w:bCs/>
            </w:rPr>
            <w:t>14</w:t>
          </w:r>
          <w:r>
            <w:rPr>
              <w:rFonts w:eastAsia="Times New Roman"/>
            </w:rPr>
            <w:t>, e1006458 (2018).</w:t>
          </w:r>
        </w:p>
        <w:p w14:paraId="594C77BB" w14:textId="77777777" w:rsidR="006E7FBF" w:rsidRDefault="006E7FBF">
          <w:pPr>
            <w:autoSpaceDE w:val="0"/>
            <w:autoSpaceDN w:val="0"/>
            <w:ind w:hanging="640"/>
            <w:divId w:val="1808817484"/>
            <w:rPr>
              <w:rFonts w:eastAsia="Times New Roman"/>
            </w:rPr>
          </w:pPr>
          <w:r>
            <w:rPr>
              <w:rFonts w:eastAsia="Times New Roman"/>
            </w:rPr>
            <w:t xml:space="preserve">21.        de </w:t>
          </w:r>
          <w:proofErr w:type="spellStart"/>
          <w:r>
            <w:rPr>
              <w:rFonts w:eastAsia="Times New Roman"/>
            </w:rPr>
            <w:t>Roock</w:t>
          </w:r>
          <w:proofErr w:type="spellEnd"/>
          <w:r>
            <w:rPr>
              <w:rFonts w:eastAsia="Times New Roman"/>
            </w:rPr>
            <w:t xml:space="preserve">, W. </w:t>
          </w:r>
          <w:r>
            <w:rPr>
              <w:rFonts w:eastAsia="Times New Roman"/>
              <w:i/>
              <w:iCs/>
            </w:rPr>
            <w:t>et al.</w:t>
          </w:r>
          <w:r>
            <w:rPr>
              <w:rFonts w:eastAsia="Times New Roman"/>
            </w:rPr>
            <w:t xml:space="preserve"> Association of KRAS p.G13D mutation with outcome in patients with chemotherapy-refractory metastatic colorectal cancer treated with cetuximab. </w:t>
          </w:r>
          <w:r>
            <w:rPr>
              <w:rFonts w:eastAsia="Times New Roman"/>
              <w:i/>
              <w:iCs/>
            </w:rPr>
            <w:t>JAMA</w:t>
          </w:r>
          <w:r>
            <w:rPr>
              <w:rFonts w:eastAsia="Times New Roman"/>
            </w:rPr>
            <w:t xml:space="preserve"> </w:t>
          </w:r>
          <w:r>
            <w:rPr>
              <w:rFonts w:eastAsia="Times New Roman"/>
              <w:b/>
              <w:bCs/>
            </w:rPr>
            <w:t>304</w:t>
          </w:r>
          <w:r>
            <w:rPr>
              <w:rFonts w:eastAsia="Times New Roman"/>
            </w:rPr>
            <w:t>, 1812–20 (2010).</w:t>
          </w:r>
        </w:p>
        <w:p w14:paraId="659A1A8C" w14:textId="77777777" w:rsidR="006E7FBF" w:rsidRDefault="006E7FBF">
          <w:pPr>
            <w:autoSpaceDE w:val="0"/>
            <w:autoSpaceDN w:val="0"/>
            <w:ind w:hanging="640"/>
            <w:divId w:val="1595283926"/>
            <w:rPr>
              <w:rFonts w:eastAsia="Times New Roman"/>
            </w:rPr>
          </w:pPr>
          <w:r>
            <w:rPr>
              <w:rFonts w:eastAsia="Times New Roman"/>
            </w:rPr>
            <w:t xml:space="preserve">22.        McFall, T. </w:t>
          </w:r>
          <w:r>
            <w:rPr>
              <w:rFonts w:eastAsia="Times New Roman"/>
              <w:i/>
              <w:iCs/>
            </w:rPr>
            <w:t>et al.</w:t>
          </w:r>
          <w:r>
            <w:rPr>
              <w:rFonts w:eastAsia="Times New Roman"/>
            </w:rPr>
            <w:t xml:space="preserve"> A systems mechanism for KRAS mutant allele-specific responses to targeted therapy. </w:t>
          </w:r>
          <w:r>
            <w:rPr>
              <w:rFonts w:eastAsia="Times New Roman"/>
              <w:i/>
              <w:iCs/>
            </w:rPr>
            <w:t>Science signaling</w:t>
          </w:r>
          <w:r>
            <w:rPr>
              <w:rFonts w:eastAsia="Times New Roman"/>
            </w:rPr>
            <w:t xml:space="preserve"> </w:t>
          </w:r>
          <w:r>
            <w:rPr>
              <w:rFonts w:eastAsia="Times New Roman"/>
              <w:b/>
              <w:bCs/>
            </w:rPr>
            <w:t>12</w:t>
          </w:r>
          <w:r>
            <w:rPr>
              <w:rFonts w:eastAsia="Times New Roman"/>
            </w:rPr>
            <w:t>, 8288 (2019).</w:t>
          </w:r>
        </w:p>
        <w:p w14:paraId="63F94FFD" w14:textId="77777777" w:rsidR="006E7FBF" w:rsidRDefault="006E7FBF">
          <w:pPr>
            <w:autoSpaceDE w:val="0"/>
            <w:autoSpaceDN w:val="0"/>
            <w:ind w:hanging="640"/>
            <w:divId w:val="1051463883"/>
            <w:rPr>
              <w:rFonts w:eastAsia="Times New Roman"/>
            </w:rPr>
          </w:pPr>
          <w:r>
            <w:rPr>
              <w:rFonts w:eastAsia="Times New Roman"/>
            </w:rPr>
            <w:t>23.        </w:t>
          </w:r>
          <w:proofErr w:type="spellStart"/>
          <w:r>
            <w:rPr>
              <w:rFonts w:eastAsia="Times New Roman"/>
            </w:rPr>
            <w:t>Rabara</w:t>
          </w:r>
          <w:proofErr w:type="spellEnd"/>
          <w:r>
            <w:rPr>
              <w:rFonts w:eastAsia="Times New Roman"/>
            </w:rPr>
            <w:t xml:space="preserve">, D. </w:t>
          </w:r>
          <w:r>
            <w:rPr>
              <w:rFonts w:eastAsia="Times New Roman"/>
              <w:i/>
              <w:iCs/>
            </w:rPr>
            <w:t>et al.</w:t>
          </w:r>
          <w:r>
            <w:rPr>
              <w:rFonts w:eastAsia="Times New Roman"/>
            </w:rPr>
            <w:t xml:space="preserve"> KRAS G13D sensitivity to neurofibromin-mediated GTP hydrolysis. </w:t>
          </w:r>
          <w:r>
            <w:rPr>
              <w:rFonts w:eastAsia="Times New Roman"/>
              <w:i/>
              <w:iCs/>
            </w:rPr>
            <w:t>Proceedings of the National Academy of Sciences of the United States of America</w:t>
          </w:r>
          <w:r>
            <w:rPr>
              <w:rFonts w:eastAsia="Times New Roman"/>
            </w:rPr>
            <w:t xml:space="preserve"> </w:t>
          </w:r>
          <w:r>
            <w:rPr>
              <w:rFonts w:eastAsia="Times New Roman"/>
              <w:b/>
              <w:bCs/>
            </w:rPr>
            <w:t>116</w:t>
          </w:r>
          <w:r>
            <w:rPr>
              <w:rFonts w:eastAsia="Times New Roman"/>
            </w:rPr>
            <w:t>, 22122–22131 (2019).</w:t>
          </w:r>
        </w:p>
        <w:p w14:paraId="6E7E82A9" w14:textId="77777777" w:rsidR="006E7FBF" w:rsidRDefault="006E7FBF">
          <w:pPr>
            <w:autoSpaceDE w:val="0"/>
            <w:autoSpaceDN w:val="0"/>
            <w:ind w:hanging="640"/>
            <w:divId w:val="1344749467"/>
            <w:rPr>
              <w:rFonts w:eastAsia="Times New Roman"/>
            </w:rPr>
          </w:pPr>
          <w:r>
            <w:rPr>
              <w:rFonts w:eastAsia="Times New Roman"/>
            </w:rPr>
            <w:t>24.        </w:t>
          </w:r>
          <w:proofErr w:type="spellStart"/>
          <w:r>
            <w:rPr>
              <w:rFonts w:eastAsia="Times New Roman"/>
            </w:rPr>
            <w:t>Zafra</w:t>
          </w:r>
          <w:proofErr w:type="spellEnd"/>
          <w:r>
            <w:rPr>
              <w:rFonts w:eastAsia="Times New Roman"/>
            </w:rPr>
            <w:t xml:space="preserve">, M. P. </w:t>
          </w:r>
          <w:r>
            <w:rPr>
              <w:rFonts w:eastAsia="Times New Roman"/>
              <w:i/>
              <w:iCs/>
            </w:rPr>
            <w:t>et al.</w:t>
          </w:r>
          <w:r>
            <w:rPr>
              <w:rFonts w:eastAsia="Times New Roman"/>
            </w:rPr>
            <w:t xml:space="preserve"> An in vivo KRAS allelic series reveals distinct phenotypes of common oncogenic variants. </w:t>
          </w:r>
          <w:r>
            <w:rPr>
              <w:rFonts w:eastAsia="Times New Roman"/>
              <w:i/>
              <w:iCs/>
            </w:rPr>
            <w:t>Cancer discovery</w:t>
          </w:r>
          <w:r>
            <w:rPr>
              <w:rFonts w:eastAsia="Times New Roman"/>
            </w:rPr>
            <w:t xml:space="preserve"> </w:t>
          </w:r>
          <w:r>
            <w:rPr>
              <w:rFonts w:eastAsia="Times New Roman"/>
              <w:b/>
              <w:bCs/>
            </w:rPr>
            <w:t>12</w:t>
          </w:r>
          <w:r>
            <w:rPr>
              <w:rFonts w:eastAsia="Times New Roman"/>
            </w:rPr>
            <w:t>, PR06–PR06 (2020).</w:t>
          </w:r>
        </w:p>
        <w:p w14:paraId="066780DD" w14:textId="77777777" w:rsidR="006E7FBF" w:rsidRDefault="006E7FBF">
          <w:pPr>
            <w:autoSpaceDE w:val="0"/>
            <w:autoSpaceDN w:val="0"/>
            <w:ind w:hanging="640"/>
            <w:divId w:val="665012598"/>
            <w:rPr>
              <w:rFonts w:eastAsia="Times New Roman"/>
            </w:rPr>
          </w:pPr>
          <w:r>
            <w:rPr>
              <w:rFonts w:eastAsia="Times New Roman"/>
            </w:rPr>
            <w:t>25.        </w:t>
          </w:r>
          <w:proofErr w:type="spellStart"/>
          <w:r>
            <w:rPr>
              <w:rFonts w:eastAsia="Times New Roman"/>
            </w:rPr>
            <w:t>Bournet</w:t>
          </w:r>
          <w:proofErr w:type="spellEnd"/>
          <w:r>
            <w:rPr>
              <w:rFonts w:eastAsia="Times New Roman"/>
            </w:rPr>
            <w:t xml:space="preserve">, B. </w:t>
          </w:r>
          <w:r>
            <w:rPr>
              <w:rFonts w:eastAsia="Times New Roman"/>
              <w:i/>
              <w:iCs/>
            </w:rPr>
            <w:t>et al.</w:t>
          </w:r>
          <w:r>
            <w:rPr>
              <w:rFonts w:eastAsia="Times New Roman"/>
            </w:rPr>
            <w:t xml:space="preserve"> KRAS G12D Mutation Subtype Is A Prognostic Factor for Advanced Pancreatic Adenocarcinoma. </w:t>
          </w:r>
          <w:r>
            <w:rPr>
              <w:rFonts w:eastAsia="Times New Roman"/>
              <w:i/>
              <w:iCs/>
            </w:rPr>
            <w:t>Clinical and translational gastroenterology</w:t>
          </w:r>
          <w:r>
            <w:rPr>
              <w:rFonts w:eastAsia="Times New Roman"/>
            </w:rPr>
            <w:t xml:space="preserve"> </w:t>
          </w:r>
          <w:r>
            <w:rPr>
              <w:rFonts w:eastAsia="Times New Roman"/>
              <w:b/>
              <w:bCs/>
            </w:rPr>
            <w:t>7</w:t>
          </w:r>
          <w:r>
            <w:rPr>
              <w:rFonts w:eastAsia="Times New Roman"/>
            </w:rPr>
            <w:t>, e157 (2016).</w:t>
          </w:r>
        </w:p>
        <w:p w14:paraId="4BC74E50" w14:textId="77777777" w:rsidR="006E7FBF" w:rsidRDefault="006E7FBF">
          <w:pPr>
            <w:autoSpaceDE w:val="0"/>
            <w:autoSpaceDN w:val="0"/>
            <w:ind w:hanging="640"/>
            <w:divId w:val="1388457861"/>
            <w:rPr>
              <w:rFonts w:eastAsia="Times New Roman"/>
            </w:rPr>
          </w:pPr>
          <w:r>
            <w:rPr>
              <w:rFonts w:eastAsia="Times New Roman"/>
            </w:rPr>
            <w:t>26.        </w:t>
          </w:r>
          <w:proofErr w:type="spellStart"/>
          <w:r>
            <w:rPr>
              <w:rFonts w:eastAsia="Times New Roman"/>
            </w:rPr>
            <w:t>Alexandrov</w:t>
          </w:r>
          <w:proofErr w:type="spellEnd"/>
          <w:r>
            <w:rPr>
              <w:rFonts w:eastAsia="Times New Roman"/>
            </w:rPr>
            <w:t xml:space="preserve">, L. B. </w:t>
          </w:r>
          <w:r>
            <w:rPr>
              <w:rFonts w:eastAsia="Times New Roman"/>
              <w:i/>
              <w:iCs/>
            </w:rPr>
            <w:t>et al.</w:t>
          </w:r>
          <w:r>
            <w:rPr>
              <w:rFonts w:eastAsia="Times New Roman"/>
            </w:rPr>
            <w:t xml:space="preserve"> Signatures of mutational processes in human cancer. </w:t>
          </w:r>
          <w:r>
            <w:rPr>
              <w:rFonts w:eastAsia="Times New Roman"/>
              <w:i/>
              <w:iCs/>
            </w:rPr>
            <w:t>Nature</w:t>
          </w:r>
          <w:r>
            <w:rPr>
              <w:rFonts w:eastAsia="Times New Roman"/>
            </w:rPr>
            <w:t xml:space="preserve"> </w:t>
          </w:r>
          <w:r>
            <w:rPr>
              <w:rFonts w:eastAsia="Times New Roman"/>
              <w:b/>
              <w:bCs/>
            </w:rPr>
            <w:t>500</w:t>
          </w:r>
          <w:r>
            <w:rPr>
              <w:rFonts w:eastAsia="Times New Roman"/>
            </w:rPr>
            <w:t>, 415–21 (2013).</w:t>
          </w:r>
        </w:p>
        <w:p w14:paraId="38143D76" w14:textId="77777777" w:rsidR="006E7FBF" w:rsidRDefault="006E7FBF">
          <w:pPr>
            <w:autoSpaceDE w:val="0"/>
            <w:autoSpaceDN w:val="0"/>
            <w:ind w:hanging="640"/>
            <w:divId w:val="276643247"/>
            <w:rPr>
              <w:rFonts w:eastAsia="Times New Roman"/>
            </w:rPr>
          </w:pPr>
          <w:r>
            <w:rPr>
              <w:rFonts w:eastAsia="Times New Roman"/>
            </w:rPr>
            <w:t>27.        </w:t>
          </w:r>
          <w:proofErr w:type="spellStart"/>
          <w:r>
            <w:rPr>
              <w:rFonts w:eastAsia="Times New Roman"/>
            </w:rPr>
            <w:t>Alexandrov</w:t>
          </w:r>
          <w:proofErr w:type="spellEnd"/>
          <w:r>
            <w:rPr>
              <w:rFonts w:eastAsia="Times New Roman"/>
            </w:rPr>
            <w:t xml:space="preserve">, L. B. </w:t>
          </w:r>
          <w:r>
            <w:rPr>
              <w:rFonts w:eastAsia="Times New Roman"/>
              <w:i/>
              <w:iCs/>
            </w:rPr>
            <w:t>et al.</w:t>
          </w:r>
          <w:r>
            <w:rPr>
              <w:rFonts w:eastAsia="Times New Roman"/>
            </w:rPr>
            <w:t xml:space="preserve"> The repertoire of mutational signatures in human cancer. </w:t>
          </w:r>
          <w:r>
            <w:rPr>
              <w:rFonts w:eastAsia="Times New Roman"/>
              <w:i/>
              <w:iCs/>
            </w:rPr>
            <w:t>Nature</w:t>
          </w:r>
          <w:r>
            <w:rPr>
              <w:rFonts w:eastAsia="Times New Roman"/>
            </w:rPr>
            <w:t xml:space="preserve"> </w:t>
          </w:r>
          <w:r>
            <w:rPr>
              <w:rFonts w:eastAsia="Times New Roman"/>
              <w:b/>
              <w:bCs/>
            </w:rPr>
            <w:t>578</w:t>
          </w:r>
          <w:r>
            <w:rPr>
              <w:rFonts w:eastAsia="Times New Roman"/>
            </w:rPr>
            <w:t>, 94–101 (2020).</w:t>
          </w:r>
        </w:p>
        <w:p w14:paraId="7B86AF01" w14:textId="77777777" w:rsidR="006E7FBF" w:rsidRDefault="006E7FBF">
          <w:pPr>
            <w:autoSpaceDE w:val="0"/>
            <w:autoSpaceDN w:val="0"/>
            <w:ind w:hanging="640"/>
            <w:divId w:val="165946260"/>
            <w:rPr>
              <w:rFonts w:eastAsia="Times New Roman"/>
            </w:rPr>
          </w:pPr>
          <w:r>
            <w:rPr>
              <w:rFonts w:eastAsia="Times New Roman"/>
            </w:rPr>
            <w:t>28.        </w:t>
          </w:r>
          <w:proofErr w:type="spellStart"/>
          <w:r>
            <w:rPr>
              <w:rFonts w:eastAsia="Times New Roman"/>
            </w:rPr>
            <w:t>Alexandrov</w:t>
          </w:r>
          <w:proofErr w:type="spellEnd"/>
          <w:r>
            <w:rPr>
              <w:rFonts w:eastAsia="Times New Roman"/>
            </w:rPr>
            <w:t xml:space="preserve">, L. B. </w:t>
          </w:r>
          <w:r>
            <w:rPr>
              <w:rFonts w:eastAsia="Times New Roman"/>
              <w:i/>
              <w:iCs/>
            </w:rPr>
            <w:t>et al.</w:t>
          </w:r>
          <w:r>
            <w:rPr>
              <w:rFonts w:eastAsia="Times New Roman"/>
            </w:rPr>
            <w:t xml:space="preserve"> Clock-like mutational processes in human somatic cells. </w:t>
          </w:r>
          <w:r>
            <w:rPr>
              <w:rFonts w:eastAsia="Times New Roman"/>
              <w:i/>
              <w:iCs/>
            </w:rPr>
            <w:t>Nature genetics</w:t>
          </w:r>
          <w:r>
            <w:rPr>
              <w:rFonts w:eastAsia="Times New Roman"/>
            </w:rPr>
            <w:t xml:space="preserve"> </w:t>
          </w:r>
          <w:r>
            <w:rPr>
              <w:rFonts w:eastAsia="Times New Roman"/>
              <w:b/>
              <w:bCs/>
            </w:rPr>
            <w:t>47</w:t>
          </w:r>
          <w:r>
            <w:rPr>
              <w:rFonts w:eastAsia="Times New Roman"/>
            </w:rPr>
            <w:t>, 1402–7 (2015).</w:t>
          </w:r>
        </w:p>
        <w:p w14:paraId="78F4C314" w14:textId="77777777" w:rsidR="006E7FBF" w:rsidRDefault="006E7FBF">
          <w:pPr>
            <w:autoSpaceDE w:val="0"/>
            <w:autoSpaceDN w:val="0"/>
            <w:ind w:hanging="640"/>
            <w:divId w:val="1903903590"/>
            <w:rPr>
              <w:rFonts w:eastAsia="Times New Roman"/>
            </w:rPr>
          </w:pPr>
          <w:r>
            <w:rPr>
              <w:rFonts w:eastAsia="Times New Roman"/>
            </w:rPr>
            <w:t>29.        </w:t>
          </w:r>
          <w:proofErr w:type="spellStart"/>
          <w:r>
            <w:rPr>
              <w:rFonts w:eastAsia="Times New Roman"/>
            </w:rPr>
            <w:t>Viel</w:t>
          </w:r>
          <w:proofErr w:type="spellEnd"/>
          <w:r>
            <w:rPr>
              <w:rFonts w:eastAsia="Times New Roman"/>
            </w:rPr>
            <w:t xml:space="preserve">, A. </w:t>
          </w:r>
          <w:r>
            <w:rPr>
              <w:rFonts w:eastAsia="Times New Roman"/>
              <w:i/>
              <w:iCs/>
            </w:rPr>
            <w:t>et al.</w:t>
          </w:r>
          <w:r>
            <w:rPr>
              <w:rFonts w:eastAsia="Times New Roman"/>
            </w:rPr>
            <w:t xml:space="preserve"> A Specific Mutational Signature Associated with DNA 8-Oxoguanine Persistence in MUTYH-defective Colorectal Cancer. </w:t>
          </w:r>
          <w:proofErr w:type="spellStart"/>
          <w:r>
            <w:rPr>
              <w:rFonts w:eastAsia="Times New Roman"/>
              <w:i/>
              <w:iCs/>
            </w:rPr>
            <w:t>EBioMedicine</w:t>
          </w:r>
          <w:proofErr w:type="spellEnd"/>
          <w:r>
            <w:rPr>
              <w:rFonts w:eastAsia="Times New Roman"/>
            </w:rPr>
            <w:t xml:space="preserve"> </w:t>
          </w:r>
          <w:r>
            <w:rPr>
              <w:rFonts w:eastAsia="Times New Roman"/>
              <w:b/>
              <w:bCs/>
            </w:rPr>
            <w:t>20</w:t>
          </w:r>
          <w:r>
            <w:rPr>
              <w:rFonts w:eastAsia="Times New Roman"/>
            </w:rPr>
            <w:t>, 39–49 (2017).</w:t>
          </w:r>
        </w:p>
        <w:p w14:paraId="60ECD112" w14:textId="77777777" w:rsidR="006E7FBF" w:rsidRDefault="006E7FBF">
          <w:pPr>
            <w:autoSpaceDE w:val="0"/>
            <w:autoSpaceDN w:val="0"/>
            <w:ind w:hanging="640"/>
            <w:divId w:val="1317371744"/>
            <w:rPr>
              <w:rFonts w:eastAsia="Times New Roman"/>
            </w:rPr>
          </w:pPr>
          <w:r>
            <w:rPr>
              <w:rFonts w:eastAsia="Times New Roman"/>
            </w:rPr>
            <w:lastRenderedPageBreak/>
            <w:t>30.        </w:t>
          </w:r>
          <w:proofErr w:type="spellStart"/>
          <w:r>
            <w:rPr>
              <w:rFonts w:eastAsia="Times New Roman"/>
            </w:rPr>
            <w:t>Pilati</w:t>
          </w:r>
          <w:proofErr w:type="spellEnd"/>
          <w:r>
            <w:rPr>
              <w:rFonts w:eastAsia="Times New Roman"/>
            </w:rPr>
            <w:t xml:space="preserve">, C. </w:t>
          </w:r>
          <w:r>
            <w:rPr>
              <w:rFonts w:eastAsia="Times New Roman"/>
              <w:i/>
              <w:iCs/>
            </w:rPr>
            <w:t>et al.</w:t>
          </w:r>
          <w:r>
            <w:rPr>
              <w:rFonts w:eastAsia="Times New Roman"/>
            </w:rPr>
            <w:t xml:space="preserve"> Mutational signature analysis identifies MUTYH deficiency in colorectal cancers and adrenocortical carcinomas. </w:t>
          </w:r>
          <w:r>
            <w:rPr>
              <w:rFonts w:eastAsia="Times New Roman"/>
              <w:i/>
              <w:iCs/>
            </w:rPr>
            <w:t>The Journal of pathology</w:t>
          </w:r>
          <w:r>
            <w:rPr>
              <w:rFonts w:eastAsia="Times New Roman"/>
            </w:rPr>
            <w:t xml:space="preserve"> </w:t>
          </w:r>
          <w:r>
            <w:rPr>
              <w:rFonts w:eastAsia="Times New Roman"/>
              <w:b/>
              <w:bCs/>
            </w:rPr>
            <w:t>242</w:t>
          </w:r>
          <w:r>
            <w:rPr>
              <w:rFonts w:eastAsia="Times New Roman"/>
            </w:rPr>
            <w:t>, 10–15 (2017).</w:t>
          </w:r>
        </w:p>
        <w:p w14:paraId="781D94A6" w14:textId="77777777" w:rsidR="006E7FBF" w:rsidRDefault="006E7FBF">
          <w:pPr>
            <w:autoSpaceDE w:val="0"/>
            <w:autoSpaceDN w:val="0"/>
            <w:ind w:hanging="640"/>
            <w:divId w:val="1180505478"/>
            <w:rPr>
              <w:rFonts w:eastAsia="Times New Roman"/>
            </w:rPr>
          </w:pPr>
          <w:r>
            <w:rPr>
              <w:rFonts w:eastAsia="Times New Roman"/>
            </w:rPr>
            <w:t xml:space="preserve">31.        Rogozin, I. B. </w:t>
          </w:r>
          <w:r>
            <w:rPr>
              <w:rFonts w:eastAsia="Times New Roman"/>
              <w:i/>
              <w:iCs/>
            </w:rPr>
            <w:t>et al.</w:t>
          </w:r>
          <w:r>
            <w:rPr>
              <w:rFonts w:eastAsia="Times New Roman"/>
            </w:rPr>
            <w:t xml:space="preserve"> DNA polymerase η mutational signatures are found in a variety of different types of cancer. </w:t>
          </w:r>
          <w:r>
            <w:rPr>
              <w:rFonts w:eastAsia="Times New Roman"/>
              <w:i/>
              <w:iCs/>
            </w:rPr>
            <w:t>Cell cycle (Georgetown, Tex.)</w:t>
          </w:r>
          <w:r>
            <w:rPr>
              <w:rFonts w:eastAsia="Times New Roman"/>
            </w:rPr>
            <w:t xml:space="preserve"> </w:t>
          </w:r>
          <w:r>
            <w:rPr>
              <w:rFonts w:eastAsia="Times New Roman"/>
              <w:b/>
              <w:bCs/>
            </w:rPr>
            <w:t>17</w:t>
          </w:r>
          <w:r>
            <w:rPr>
              <w:rFonts w:eastAsia="Times New Roman"/>
            </w:rPr>
            <w:t>, 348–355 (2018).</w:t>
          </w:r>
        </w:p>
        <w:p w14:paraId="21DCA0D6" w14:textId="77777777" w:rsidR="006E7FBF" w:rsidRDefault="006E7FBF">
          <w:pPr>
            <w:autoSpaceDE w:val="0"/>
            <w:autoSpaceDN w:val="0"/>
            <w:ind w:hanging="640"/>
            <w:divId w:val="1440251374"/>
            <w:rPr>
              <w:rFonts w:eastAsia="Times New Roman"/>
            </w:rPr>
          </w:pPr>
          <w:r>
            <w:rPr>
              <w:rFonts w:eastAsia="Times New Roman"/>
            </w:rPr>
            <w:t>32.        </w:t>
          </w:r>
          <w:proofErr w:type="spellStart"/>
          <w:r>
            <w:rPr>
              <w:rFonts w:eastAsia="Times New Roman"/>
            </w:rPr>
            <w:t>Petljak</w:t>
          </w:r>
          <w:proofErr w:type="spellEnd"/>
          <w:r>
            <w:rPr>
              <w:rFonts w:eastAsia="Times New Roman"/>
            </w:rPr>
            <w:t xml:space="preserve">, M. &amp; </w:t>
          </w:r>
          <w:proofErr w:type="spellStart"/>
          <w:r>
            <w:rPr>
              <w:rFonts w:eastAsia="Times New Roman"/>
            </w:rPr>
            <w:t>Alexandrov</w:t>
          </w:r>
          <w:proofErr w:type="spellEnd"/>
          <w:r>
            <w:rPr>
              <w:rFonts w:eastAsia="Times New Roman"/>
            </w:rPr>
            <w:t xml:space="preserve">, L. B. Understanding mutagenesis through delineation of mutational signatures in human cancer. </w:t>
          </w:r>
          <w:r>
            <w:rPr>
              <w:rFonts w:eastAsia="Times New Roman"/>
              <w:i/>
              <w:iCs/>
            </w:rPr>
            <w:t>Carcinogenesis</w:t>
          </w:r>
          <w:r>
            <w:rPr>
              <w:rFonts w:eastAsia="Times New Roman"/>
            </w:rPr>
            <w:t xml:space="preserve"> </w:t>
          </w:r>
          <w:r>
            <w:rPr>
              <w:rFonts w:eastAsia="Times New Roman"/>
              <w:b/>
              <w:bCs/>
            </w:rPr>
            <w:t>37</w:t>
          </w:r>
          <w:r>
            <w:rPr>
              <w:rFonts w:eastAsia="Times New Roman"/>
            </w:rPr>
            <w:t>, 531–40 (2016).</w:t>
          </w:r>
        </w:p>
        <w:p w14:paraId="28130763" w14:textId="77777777" w:rsidR="006E7FBF" w:rsidRDefault="006E7FBF">
          <w:pPr>
            <w:autoSpaceDE w:val="0"/>
            <w:autoSpaceDN w:val="0"/>
            <w:ind w:hanging="640"/>
            <w:divId w:val="1145053018"/>
            <w:rPr>
              <w:rFonts w:eastAsia="Times New Roman"/>
            </w:rPr>
          </w:pPr>
          <w:r>
            <w:rPr>
              <w:rFonts w:eastAsia="Times New Roman"/>
            </w:rPr>
            <w:t>33.        </w:t>
          </w:r>
          <w:proofErr w:type="spellStart"/>
          <w:r>
            <w:rPr>
              <w:rFonts w:eastAsia="Times New Roman"/>
            </w:rPr>
            <w:t>Tomkova</w:t>
          </w:r>
          <w:proofErr w:type="spellEnd"/>
          <w:r>
            <w:rPr>
              <w:rFonts w:eastAsia="Times New Roman"/>
            </w:rPr>
            <w:t xml:space="preserve">, M., Tomek, J., </w:t>
          </w:r>
          <w:proofErr w:type="spellStart"/>
          <w:r>
            <w:rPr>
              <w:rFonts w:eastAsia="Times New Roman"/>
            </w:rPr>
            <w:t>Kriaucionis</w:t>
          </w:r>
          <w:proofErr w:type="spellEnd"/>
          <w:r>
            <w:rPr>
              <w:rFonts w:eastAsia="Times New Roman"/>
            </w:rPr>
            <w:t>, S. &amp; Schuster-</w:t>
          </w:r>
          <w:proofErr w:type="spellStart"/>
          <w:r>
            <w:rPr>
              <w:rFonts w:eastAsia="Times New Roman"/>
            </w:rPr>
            <w:t>Böckler</w:t>
          </w:r>
          <w:proofErr w:type="spellEnd"/>
          <w:r>
            <w:rPr>
              <w:rFonts w:eastAsia="Times New Roman"/>
            </w:rPr>
            <w:t xml:space="preserve">, B. Mutational signature distribution varies with DNA replication timing and strand asymmetry. </w:t>
          </w:r>
          <w:r>
            <w:rPr>
              <w:rFonts w:eastAsia="Times New Roman"/>
              <w:i/>
              <w:iCs/>
            </w:rPr>
            <w:t>Genome Biology</w:t>
          </w:r>
          <w:r>
            <w:rPr>
              <w:rFonts w:eastAsia="Times New Roman"/>
            </w:rPr>
            <w:t xml:space="preserve"> </w:t>
          </w:r>
          <w:r>
            <w:rPr>
              <w:rFonts w:eastAsia="Times New Roman"/>
              <w:b/>
              <w:bCs/>
            </w:rPr>
            <w:t>19</w:t>
          </w:r>
          <w:r>
            <w:rPr>
              <w:rFonts w:eastAsia="Times New Roman"/>
            </w:rPr>
            <w:t>, 129 (2018).</w:t>
          </w:r>
        </w:p>
        <w:p w14:paraId="7D0F2C0A" w14:textId="77777777" w:rsidR="006E7FBF" w:rsidRDefault="006E7FBF">
          <w:pPr>
            <w:autoSpaceDE w:val="0"/>
            <w:autoSpaceDN w:val="0"/>
            <w:ind w:hanging="640"/>
            <w:divId w:val="1205674766"/>
            <w:rPr>
              <w:rFonts w:eastAsia="Times New Roman"/>
            </w:rPr>
          </w:pPr>
          <w:r>
            <w:rPr>
              <w:rFonts w:eastAsia="Times New Roman"/>
            </w:rPr>
            <w:t xml:space="preserve">34.        Janssen, K.-P. </w:t>
          </w:r>
          <w:r>
            <w:rPr>
              <w:rFonts w:eastAsia="Times New Roman"/>
              <w:i/>
              <w:iCs/>
            </w:rPr>
            <w:t>et al.</w:t>
          </w:r>
          <w:r>
            <w:rPr>
              <w:rFonts w:eastAsia="Times New Roman"/>
            </w:rPr>
            <w:t xml:space="preserve"> APC and oncogenic KRAS are synergistic in enhancing </w:t>
          </w:r>
          <w:proofErr w:type="spellStart"/>
          <w:r>
            <w:rPr>
              <w:rFonts w:eastAsia="Times New Roman"/>
            </w:rPr>
            <w:t>Wnt</w:t>
          </w:r>
          <w:proofErr w:type="spellEnd"/>
          <w:r>
            <w:rPr>
              <w:rFonts w:eastAsia="Times New Roman"/>
            </w:rPr>
            <w:t xml:space="preserve"> signaling in intestinal tumor formation and progression. </w:t>
          </w:r>
          <w:r>
            <w:rPr>
              <w:rFonts w:eastAsia="Times New Roman"/>
              <w:i/>
              <w:iCs/>
            </w:rPr>
            <w:t>Gastroenterology</w:t>
          </w:r>
          <w:r>
            <w:rPr>
              <w:rFonts w:eastAsia="Times New Roman"/>
            </w:rPr>
            <w:t xml:space="preserve"> </w:t>
          </w:r>
          <w:r>
            <w:rPr>
              <w:rFonts w:eastAsia="Times New Roman"/>
              <w:b/>
              <w:bCs/>
            </w:rPr>
            <w:t>131</w:t>
          </w:r>
          <w:r>
            <w:rPr>
              <w:rFonts w:eastAsia="Times New Roman"/>
            </w:rPr>
            <w:t>, 1096–109 (2006).</w:t>
          </w:r>
        </w:p>
        <w:p w14:paraId="4A197BFC" w14:textId="77777777" w:rsidR="006E7FBF" w:rsidRDefault="006E7FBF">
          <w:pPr>
            <w:autoSpaceDE w:val="0"/>
            <w:autoSpaceDN w:val="0"/>
            <w:ind w:hanging="640"/>
            <w:divId w:val="1679767758"/>
            <w:rPr>
              <w:rFonts w:eastAsia="Times New Roman"/>
            </w:rPr>
          </w:pPr>
          <w:r>
            <w:rPr>
              <w:rFonts w:eastAsia="Times New Roman"/>
            </w:rPr>
            <w:t>35.        </w:t>
          </w:r>
          <w:proofErr w:type="spellStart"/>
          <w:r>
            <w:rPr>
              <w:rFonts w:eastAsia="Times New Roman"/>
            </w:rPr>
            <w:t>Unni</w:t>
          </w:r>
          <w:proofErr w:type="spellEnd"/>
          <w:r>
            <w:rPr>
              <w:rFonts w:eastAsia="Times New Roman"/>
            </w:rPr>
            <w:t xml:space="preserve">, A. M., Lockwood, W. W., </w:t>
          </w:r>
          <w:proofErr w:type="spellStart"/>
          <w:r>
            <w:rPr>
              <w:rFonts w:eastAsia="Times New Roman"/>
            </w:rPr>
            <w:t>Zejnullahu</w:t>
          </w:r>
          <w:proofErr w:type="spellEnd"/>
          <w:r>
            <w:rPr>
              <w:rFonts w:eastAsia="Times New Roman"/>
            </w:rPr>
            <w:t xml:space="preserve">, K., Lee-Lin, S.-Q. &amp; Varmus, H. Evidence that synthetic lethality underlies the mutual exclusivity of oncogenic KRAS and EGFR mutations in lung adenocarcinoma. </w:t>
          </w:r>
          <w:proofErr w:type="spellStart"/>
          <w:r>
            <w:rPr>
              <w:rFonts w:eastAsia="Times New Roman"/>
              <w:i/>
              <w:iCs/>
            </w:rPr>
            <w:t>eLife</w:t>
          </w:r>
          <w:proofErr w:type="spellEnd"/>
          <w:r>
            <w:rPr>
              <w:rFonts w:eastAsia="Times New Roman"/>
            </w:rPr>
            <w:t xml:space="preserve"> </w:t>
          </w:r>
          <w:r>
            <w:rPr>
              <w:rFonts w:eastAsia="Times New Roman"/>
              <w:b/>
              <w:bCs/>
            </w:rPr>
            <w:t>4</w:t>
          </w:r>
          <w:r>
            <w:rPr>
              <w:rFonts w:eastAsia="Times New Roman"/>
            </w:rPr>
            <w:t>, e06907 (2015).</w:t>
          </w:r>
        </w:p>
        <w:p w14:paraId="4EB6523B" w14:textId="77777777" w:rsidR="006E7FBF" w:rsidRDefault="006E7FBF">
          <w:pPr>
            <w:autoSpaceDE w:val="0"/>
            <w:autoSpaceDN w:val="0"/>
            <w:ind w:hanging="640"/>
            <w:divId w:val="1202398667"/>
            <w:rPr>
              <w:rFonts w:eastAsia="Times New Roman"/>
            </w:rPr>
          </w:pPr>
          <w:r>
            <w:rPr>
              <w:rFonts w:eastAsia="Times New Roman"/>
            </w:rPr>
            <w:t>36.        </w:t>
          </w:r>
          <w:proofErr w:type="spellStart"/>
          <w:r>
            <w:rPr>
              <w:rFonts w:eastAsia="Times New Roman"/>
            </w:rPr>
            <w:t>Ambrogio</w:t>
          </w:r>
          <w:proofErr w:type="spellEnd"/>
          <w:r>
            <w:rPr>
              <w:rFonts w:eastAsia="Times New Roman"/>
            </w:rPr>
            <w:t xml:space="preserve">, C., </w:t>
          </w:r>
          <w:proofErr w:type="spellStart"/>
          <w:r>
            <w:rPr>
              <w:rFonts w:eastAsia="Times New Roman"/>
            </w:rPr>
            <w:t>Barbacid</w:t>
          </w:r>
          <w:proofErr w:type="spellEnd"/>
          <w:r>
            <w:rPr>
              <w:rFonts w:eastAsia="Times New Roman"/>
            </w:rPr>
            <w:t xml:space="preserve">, M. &amp; </w:t>
          </w:r>
          <w:proofErr w:type="spellStart"/>
          <w:r>
            <w:rPr>
              <w:rFonts w:eastAsia="Times New Roman"/>
            </w:rPr>
            <w:t>Santamaría</w:t>
          </w:r>
          <w:proofErr w:type="spellEnd"/>
          <w:r>
            <w:rPr>
              <w:rFonts w:eastAsia="Times New Roman"/>
            </w:rPr>
            <w:t xml:space="preserve">, D. In vivo oncogenic conflict triggered by co-existing KRAS and EGFR activating mutations in lung adenocarcinoma. </w:t>
          </w:r>
          <w:r>
            <w:rPr>
              <w:rFonts w:eastAsia="Times New Roman"/>
              <w:i/>
              <w:iCs/>
            </w:rPr>
            <w:t>Oncogene</w:t>
          </w:r>
          <w:r>
            <w:rPr>
              <w:rFonts w:eastAsia="Times New Roman"/>
            </w:rPr>
            <w:t xml:space="preserve"> </w:t>
          </w:r>
          <w:r>
            <w:rPr>
              <w:rFonts w:eastAsia="Times New Roman"/>
              <w:b/>
              <w:bCs/>
            </w:rPr>
            <w:t>36</w:t>
          </w:r>
          <w:r>
            <w:rPr>
              <w:rFonts w:eastAsia="Times New Roman"/>
            </w:rPr>
            <w:t>, 2309–2318 (2017).</w:t>
          </w:r>
        </w:p>
        <w:p w14:paraId="437D798D" w14:textId="77777777" w:rsidR="006E7FBF" w:rsidRDefault="006E7FBF">
          <w:pPr>
            <w:autoSpaceDE w:val="0"/>
            <w:autoSpaceDN w:val="0"/>
            <w:ind w:hanging="640"/>
            <w:divId w:val="2022004480"/>
            <w:rPr>
              <w:rFonts w:eastAsia="Times New Roman"/>
            </w:rPr>
          </w:pPr>
          <w:r>
            <w:rPr>
              <w:rFonts w:eastAsia="Times New Roman"/>
            </w:rPr>
            <w:t>37.        </w:t>
          </w:r>
          <w:proofErr w:type="spellStart"/>
          <w:r>
            <w:rPr>
              <w:rFonts w:eastAsia="Times New Roman"/>
            </w:rPr>
            <w:t>Leiserson</w:t>
          </w:r>
          <w:proofErr w:type="spellEnd"/>
          <w:r>
            <w:rPr>
              <w:rFonts w:eastAsia="Times New Roman"/>
            </w:rPr>
            <w:t xml:space="preserve">, M. D. M., Reyna, M. A. &amp; Raphael, B. J. A weighted exact test for mutually exclusive mutations in cancer. </w:t>
          </w:r>
          <w:r>
            <w:rPr>
              <w:rFonts w:eastAsia="Times New Roman"/>
              <w:i/>
              <w:iCs/>
            </w:rPr>
            <w:t>Bioinformatics (Oxford, England)</w:t>
          </w:r>
          <w:r>
            <w:rPr>
              <w:rFonts w:eastAsia="Times New Roman"/>
            </w:rPr>
            <w:t xml:space="preserve"> </w:t>
          </w:r>
          <w:r>
            <w:rPr>
              <w:rFonts w:eastAsia="Times New Roman"/>
              <w:b/>
              <w:bCs/>
            </w:rPr>
            <w:t>32</w:t>
          </w:r>
          <w:r>
            <w:rPr>
              <w:rFonts w:eastAsia="Times New Roman"/>
            </w:rPr>
            <w:t>, i736–i745 (2016).</w:t>
          </w:r>
        </w:p>
        <w:p w14:paraId="3FACE114" w14:textId="77777777" w:rsidR="006E7FBF" w:rsidRDefault="006E7FBF">
          <w:pPr>
            <w:autoSpaceDE w:val="0"/>
            <w:autoSpaceDN w:val="0"/>
            <w:ind w:hanging="640"/>
            <w:divId w:val="1077821931"/>
            <w:rPr>
              <w:rFonts w:eastAsia="Times New Roman"/>
            </w:rPr>
          </w:pPr>
          <w:r>
            <w:rPr>
              <w:rFonts w:eastAsia="Times New Roman"/>
            </w:rPr>
            <w:t>38.        </w:t>
          </w:r>
          <w:proofErr w:type="spellStart"/>
          <w:r>
            <w:rPr>
              <w:rFonts w:eastAsia="Times New Roman"/>
            </w:rPr>
            <w:t>Kanehisa</w:t>
          </w:r>
          <w:proofErr w:type="spellEnd"/>
          <w:r>
            <w:rPr>
              <w:rFonts w:eastAsia="Times New Roman"/>
            </w:rPr>
            <w:t xml:space="preserve">, M., </w:t>
          </w:r>
          <w:proofErr w:type="spellStart"/>
          <w:r>
            <w:rPr>
              <w:rFonts w:eastAsia="Times New Roman"/>
            </w:rPr>
            <w:t>Furumichi</w:t>
          </w:r>
          <w:proofErr w:type="spellEnd"/>
          <w:r>
            <w:rPr>
              <w:rFonts w:eastAsia="Times New Roman"/>
            </w:rPr>
            <w:t xml:space="preserve">, M., Tanabe, M., Sato, Y. &amp; </w:t>
          </w:r>
          <w:proofErr w:type="spellStart"/>
          <w:r>
            <w:rPr>
              <w:rFonts w:eastAsia="Times New Roman"/>
            </w:rPr>
            <w:t>Morishima</w:t>
          </w:r>
          <w:proofErr w:type="spellEnd"/>
          <w:r>
            <w:rPr>
              <w:rFonts w:eastAsia="Times New Roman"/>
            </w:rPr>
            <w:t xml:space="preserve">, K. KEGG: new perspectives on genomes, pathways, diseases and drugs. </w:t>
          </w:r>
          <w:r>
            <w:rPr>
              <w:rFonts w:eastAsia="Times New Roman"/>
              <w:i/>
              <w:iCs/>
            </w:rPr>
            <w:t>Nucleic acids research</w:t>
          </w:r>
          <w:r>
            <w:rPr>
              <w:rFonts w:eastAsia="Times New Roman"/>
            </w:rPr>
            <w:t xml:space="preserve"> </w:t>
          </w:r>
          <w:r>
            <w:rPr>
              <w:rFonts w:eastAsia="Times New Roman"/>
              <w:b/>
              <w:bCs/>
            </w:rPr>
            <w:t>45</w:t>
          </w:r>
          <w:r>
            <w:rPr>
              <w:rFonts w:eastAsia="Times New Roman"/>
            </w:rPr>
            <w:t>, D353–D361 (2017).</w:t>
          </w:r>
        </w:p>
        <w:p w14:paraId="66438159" w14:textId="77777777" w:rsidR="006E7FBF" w:rsidRDefault="006E7FBF">
          <w:pPr>
            <w:autoSpaceDE w:val="0"/>
            <w:autoSpaceDN w:val="0"/>
            <w:ind w:hanging="640"/>
            <w:divId w:val="2008240410"/>
            <w:rPr>
              <w:rFonts w:eastAsia="Times New Roman"/>
            </w:rPr>
          </w:pPr>
          <w:r>
            <w:rPr>
              <w:rFonts w:eastAsia="Times New Roman"/>
            </w:rPr>
            <w:t>39.        </w:t>
          </w:r>
          <w:proofErr w:type="spellStart"/>
          <w:r>
            <w:rPr>
              <w:rFonts w:eastAsia="Times New Roman"/>
            </w:rPr>
            <w:t>Sondka</w:t>
          </w:r>
          <w:proofErr w:type="spellEnd"/>
          <w:r>
            <w:rPr>
              <w:rFonts w:eastAsia="Times New Roman"/>
            </w:rPr>
            <w:t xml:space="preserve">, Z. </w:t>
          </w:r>
          <w:r>
            <w:rPr>
              <w:rFonts w:eastAsia="Times New Roman"/>
              <w:i/>
              <w:iCs/>
            </w:rPr>
            <w:t>et al.</w:t>
          </w:r>
          <w:r>
            <w:rPr>
              <w:rFonts w:eastAsia="Times New Roman"/>
            </w:rPr>
            <w:t xml:space="preserve"> The COSMIC Cancer Gene Census: describing genetic dysfunction across all human cancers. </w:t>
          </w:r>
          <w:r>
            <w:rPr>
              <w:rFonts w:eastAsia="Times New Roman"/>
              <w:i/>
              <w:iCs/>
            </w:rPr>
            <w:t>Nature reviews. Cancer</w:t>
          </w:r>
          <w:r>
            <w:rPr>
              <w:rFonts w:eastAsia="Times New Roman"/>
            </w:rPr>
            <w:t xml:space="preserve"> </w:t>
          </w:r>
          <w:r>
            <w:rPr>
              <w:rFonts w:eastAsia="Times New Roman"/>
              <w:b/>
              <w:bCs/>
            </w:rPr>
            <w:t>18</w:t>
          </w:r>
          <w:r>
            <w:rPr>
              <w:rFonts w:eastAsia="Times New Roman"/>
            </w:rPr>
            <w:t>, 696–705 (2018).</w:t>
          </w:r>
        </w:p>
        <w:p w14:paraId="46C61F4E" w14:textId="77777777" w:rsidR="006E7FBF" w:rsidRDefault="006E7FBF">
          <w:pPr>
            <w:autoSpaceDE w:val="0"/>
            <w:autoSpaceDN w:val="0"/>
            <w:ind w:hanging="640"/>
            <w:divId w:val="1951619750"/>
            <w:rPr>
              <w:rFonts w:eastAsia="Times New Roman"/>
            </w:rPr>
          </w:pPr>
          <w:r>
            <w:rPr>
              <w:rFonts w:eastAsia="Times New Roman"/>
            </w:rPr>
            <w:t xml:space="preserve">40.        Sakai, E. </w:t>
          </w:r>
          <w:r>
            <w:rPr>
              <w:rFonts w:eastAsia="Times New Roman"/>
              <w:i/>
              <w:iCs/>
            </w:rPr>
            <w:t>et al.</w:t>
          </w:r>
          <w:r>
            <w:rPr>
              <w:rFonts w:eastAsia="Times New Roman"/>
            </w:rPr>
            <w:t xml:space="preserve"> Combined Mutation of </w:t>
          </w:r>
          <w:proofErr w:type="spellStart"/>
          <w:r>
            <w:rPr>
              <w:rFonts w:eastAsia="Times New Roman"/>
            </w:rPr>
            <w:t>Apc</w:t>
          </w:r>
          <w:proofErr w:type="spellEnd"/>
          <w:r>
            <w:rPr>
              <w:rFonts w:eastAsia="Times New Roman"/>
            </w:rPr>
            <w:t xml:space="preserve">, </w:t>
          </w:r>
          <w:proofErr w:type="spellStart"/>
          <w:r>
            <w:rPr>
              <w:rFonts w:eastAsia="Times New Roman"/>
            </w:rPr>
            <w:t>Kras</w:t>
          </w:r>
          <w:proofErr w:type="spellEnd"/>
          <w:r>
            <w:rPr>
              <w:rFonts w:eastAsia="Times New Roman"/>
            </w:rPr>
            <w:t xml:space="preserve">, and Tgfbr2 Effectively Drives Metastasis of Intestinal Cancer. </w:t>
          </w:r>
          <w:r>
            <w:rPr>
              <w:rFonts w:eastAsia="Times New Roman"/>
              <w:i/>
              <w:iCs/>
            </w:rPr>
            <w:t>Cancer research</w:t>
          </w:r>
          <w:r>
            <w:rPr>
              <w:rFonts w:eastAsia="Times New Roman"/>
            </w:rPr>
            <w:t xml:space="preserve"> </w:t>
          </w:r>
          <w:r>
            <w:rPr>
              <w:rFonts w:eastAsia="Times New Roman"/>
              <w:b/>
              <w:bCs/>
            </w:rPr>
            <w:t>78</w:t>
          </w:r>
          <w:r>
            <w:rPr>
              <w:rFonts w:eastAsia="Times New Roman"/>
            </w:rPr>
            <w:t>, 1334–1346 (2018).</w:t>
          </w:r>
        </w:p>
        <w:p w14:paraId="39ABC35C" w14:textId="77777777" w:rsidR="006E7FBF" w:rsidRDefault="006E7FBF">
          <w:pPr>
            <w:autoSpaceDE w:val="0"/>
            <w:autoSpaceDN w:val="0"/>
            <w:ind w:hanging="640"/>
            <w:divId w:val="837115942"/>
            <w:rPr>
              <w:rFonts w:eastAsia="Times New Roman"/>
            </w:rPr>
          </w:pPr>
          <w:r>
            <w:rPr>
              <w:rFonts w:eastAsia="Times New Roman"/>
            </w:rPr>
            <w:t>41.        </w:t>
          </w:r>
          <w:proofErr w:type="spellStart"/>
          <w:r>
            <w:rPr>
              <w:rFonts w:eastAsia="Times New Roman"/>
            </w:rPr>
            <w:t>Jauhri</w:t>
          </w:r>
          <w:proofErr w:type="spellEnd"/>
          <w:r>
            <w:rPr>
              <w:rFonts w:eastAsia="Times New Roman"/>
            </w:rPr>
            <w:t xml:space="preserve">, M. </w:t>
          </w:r>
          <w:r>
            <w:rPr>
              <w:rFonts w:eastAsia="Times New Roman"/>
              <w:i/>
              <w:iCs/>
            </w:rPr>
            <w:t>et al.</w:t>
          </w:r>
          <w:r>
            <w:rPr>
              <w:rFonts w:eastAsia="Times New Roman"/>
            </w:rPr>
            <w:t xml:space="preserve"> Prevalence and coexistence of KRAS, BRAF, PIK3CA, NRAS, TP53, and APC mutations in Indian colorectal cancer patients: Next-generation sequencing-based cohort study. </w:t>
          </w:r>
          <w:proofErr w:type="spellStart"/>
          <w:r>
            <w:rPr>
              <w:rFonts w:eastAsia="Times New Roman"/>
              <w:i/>
              <w:iCs/>
            </w:rPr>
            <w:t>Tumour</w:t>
          </w:r>
          <w:proofErr w:type="spellEnd"/>
          <w:r>
            <w:rPr>
              <w:rFonts w:eastAsia="Times New Roman"/>
              <w:i/>
              <w:iCs/>
            </w:rPr>
            <w:t xml:space="preserve"> biology : the journal of the International Society for </w:t>
          </w:r>
          <w:proofErr w:type="spellStart"/>
          <w:r>
            <w:rPr>
              <w:rFonts w:eastAsia="Times New Roman"/>
              <w:i/>
              <w:iCs/>
            </w:rPr>
            <w:t>Oncodevelopmental</w:t>
          </w:r>
          <w:proofErr w:type="spellEnd"/>
          <w:r>
            <w:rPr>
              <w:rFonts w:eastAsia="Times New Roman"/>
              <w:i/>
              <w:iCs/>
            </w:rPr>
            <w:t xml:space="preserve"> Biology and Medicine</w:t>
          </w:r>
          <w:r>
            <w:rPr>
              <w:rFonts w:eastAsia="Times New Roman"/>
            </w:rPr>
            <w:t xml:space="preserve"> </w:t>
          </w:r>
          <w:r>
            <w:rPr>
              <w:rFonts w:eastAsia="Times New Roman"/>
              <w:b/>
              <w:bCs/>
            </w:rPr>
            <w:t>39</w:t>
          </w:r>
          <w:r>
            <w:rPr>
              <w:rFonts w:eastAsia="Times New Roman"/>
            </w:rPr>
            <w:t>, 1010428317692265 (2017).</w:t>
          </w:r>
        </w:p>
        <w:p w14:paraId="0D7279F7" w14:textId="77777777" w:rsidR="006E7FBF" w:rsidRDefault="006E7FBF">
          <w:pPr>
            <w:autoSpaceDE w:val="0"/>
            <w:autoSpaceDN w:val="0"/>
            <w:ind w:hanging="640"/>
            <w:divId w:val="917207819"/>
            <w:rPr>
              <w:rFonts w:eastAsia="Times New Roman"/>
            </w:rPr>
          </w:pPr>
          <w:r>
            <w:rPr>
              <w:rFonts w:eastAsia="Times New Roman"/>
            </w:rPr>
            <w:lastRenderedPageBreak/>
            <w:t xml:space="preserve">42.        Sensi, M. </w:t>
          </w:r>
          <w:r>
            <w:rPr>
              <w:rFonts w:eastAsia="Times New Roman"/>
              <w:i/>
              <w:iCs/>
            </w:rPr>
            <w:t>et al.</w:t>
          </w:r>
          <w:r>
            <w:rPr>
              <w:rFonts w:eastAsia="Times New Roman"/>
            </w:rPr>
            <w:t xml:space="preserve"> Mutually exclusive NRASQ61R and BRAFV600E mutations at the single-cell level in the same human melanoma. </w:t>
          </w:r>
          <w:r>
            <w:rPr>
              <w:rFonts w:eastAsia="Times New Roman"/>
              <w:i/>
              <w:iCs/>
            </w:rPr>
            <w:t>Oncogene</w:t>
          </w:r>
          <w:r>
            <w:rPr>
              <w:rFonts w:eastAsia="Times New Roman"/>
            </w:rPr>
            <w:t xml:space="preserve"> </w:t>
          </w:r>
          <w:r>
            <w:rPr>
              <w:rFonts w:eastAsia="Times New Roman"/>
              <w:b/>
              <w:bCs/>
            </w:rPr>
            <w:t>25</w:t>
          </w:r>
          <w:r>
            <w:rPr>
              <w:rFonts w:eastAsia="Times New Roman"/>
            </w:rPr>
            <w:t>, 3357–64 (2006).</w:t>
          </w:r>
        </w:p>
        <w:p w14:paraId="7BBDAE87" w14:textId="77777777" w:rsidR="006E7FBF" w:rsidRDefault="006E7FBF">
          <w:pPr>
            <w:autoSpaceDE w:val="0"/>
            <w:autoSpaceDN w:val="0"/>
            <w:ind w:hanging="640"/>
            <w:divId w:val="1969048286"/>
            <w:rPr>
              <w:rFonts w:eastAsia="Times New Roman"/>
            </w:rPr>
          </w:pPr>
          <w:r>
            <w:rPr>
              <w:rFonts w:eastAsia="Times New Roman"/>
            </w:rPr>
            <w:t xml:space="preserve">43.        Seth, R. </w:t>
          </w:r>
          <w:r>
            <w:rPr>
              <w:rFonts w:eastAsia="Times New Roman"/>
              <w:i/>
              <w:iCs/>
            </w:rPr>
            <w:t>et al.</w:t>
          </w:r>
          <w:r>
            <w:rPr>
              <w:rFonts w:eastAsia="Times New Roman"/>
            </w:rPr>
            <w:t xml:space="preserve"> Concomitant mutations and splice variants in KRAS and BRAF demonstrate complex perturbation of the Ras/Raf </w:t>
          </w:r>
          <w:proofErr w:type="spellStart"/>
          <w:r>
            <w:rPr>
              <w:rFonts w:eastAsia="Times New Roman"/>
            </w:rPr>
            <w:t>signalling</w:t>
          </w:r>
          <w:proofErr w:type="spellEnd"/>
          <w:r>
            <w:rPr>
              <w:rFonts w:eastAsia="Times New Roman"/>
            </w:rPr>
            <w:t xml:space="preserve"> pathway in advanced colorectal cancer. </w:t>
          </w:r>
          <w:r>
            <w:rPr>
              <w:rFonts w:eastAsia="Times New Roman"/>
              <w:i/>
              <w:iCs/>
            </w:rPr>
            <w:t>Gut</w:t>
          </w:r>
          <w:r>
            <w:rPr>
              <w:rFonts w:eastAsia="Times New Roman"/>
            </w:rPr>
            <w:t xml:space="preserve"> </w:t>
          </w:r>
          <w:r>
            <w:rPr>
              <w:rFonts w:eastAsia="Times New Roman"/>
              <w:b/>
              <w:bCs/>
            </w:rPr>
            <w:t>58</w:t>
          </w:r>
          <w:r>
            <w:rPr>
              <w:rFonts w:eastAsia="Times New Roman"/>
            </w:rPr>
            <w:t>, 1234–41 (2009).</w:t>
          </w:r>
        </w:p>
        <w:p w14:paraId="36DD5AEB" w14:textId="77777777" w:rsidR="006E7FBF" w:rsidRDefault="006E7FBF">
          <w:pPr>
            <w:autoSpaceDE w:val="0"/>
            <w:autoSpaceDN w:val="0"/>
            <w:ind w:hanging="640"/>
            <w:divId w:val="1229455787"/>
            <w:rPr>
              <w:rFonts w:eastAsia="Times New Roman"/>
            </w:rPr>
          </w:pPr>
          <w:r>
            <w:rPr>
              <w:rFonts w:eastAsia="Times New Roman"/>
            </w:rPr>
            <w:t>44.        </w:t>
          </w:r>
          <w:proofErr w:type="spellStart"/>
          <w:r>
            <w:rPr>
              <w:rFonts w:eastAsia="Times New Roman"/>
            </w:rPr>
            <w:t>Cisowski</w:t>
          </w:r>
          <w:proofErr w:type="spellEnd"/>
          <w:r>
            <w:rPr>
              <w:rFonts w:eastAsia="Times New Roman"/>
            </w:rPr>
            <w:t xml:space="preserve">, J., </w:t>
          </w:r>
          <w:proofErr w:type="spellStart"/>
          <w:r>
            <w:rPr>
              <w:rFonts w:eastAsia="Times New Roman"/>
            </w:rPr>
            <w:t>Sayin</w:t>
          </w:r>
          <w:proofErr w:type="spellEnd"/>
          <w:r>
            <w:rPr>
              <w:rFonts w:eastAsia="Times New Roman"/>
            </w:rPr>
            <w:t xml:space="preserve">, V. I., Liu, M., Karlsson, C. &amp; </w:t>
          </w:r>
          <w:proofErr w:type="spellStart"/>
          <w:r>
            <w:rPr>
              <w:rFonts w:eastAsia="Times New Roman"/>
            </w:rPr>
            <w:t>Bergo</w:t>
          </w:r>
          <w:proofErr w:type="spellEnd"/>
          <w:r>
            <w:rPr>
              <w:rFonts w:eastAsia="Times New Roman"/>
            </w:rPr>
            <w:t xml:space="preserve">, M. O. Oncogene-induced senescence underlies the mutual exclusive nature of oncogenic KRAS and BRAF. </w:t>
          </w:r>
          <w:r>
            <w:rPr>
              <w:rFonts w:eastAsia="Times New Roman"/>
              <w:i/>
              <w:iCs/>
            </w:rPr>
            <w:t>Oncogene</w:t>
          </w:r>
          <w:r>
            <w:rPr>
              <w:rFonts w:eastAsia="Times New Roman"/>
            </w:rPr>
            <w:t xml:space="preserve"> </w:t>
          </w:r>
          <w:r>
            <w:rPr>
              <w:rFonts w:eastAsia="Times New Roman"/>
              <w:b/>
              <w:bCs/>
            </w:rPr>
            <w:t>35</w:t>
          </w:r>
          <w:r>
            <w:rPr>
              <w:rFonts w:eastAsia="Times New Roman"/>
            </w:rPr>
            <w:t>, 1328–33 (2016).</w:t>
          </w:r>
        </w:p>
        <w:p w14:paraId="64F5B62C" w14:textId="77777777" w:rsidR="006E7FBF" w:rsidRDefault="006E7FBF">
          <w:pPr>
            <w:autoSpaceDE w:val="0"/>
            <w:autoSpaceDN w:val="0"/>
            <w:ind w:hanging="640"/>
            <w:divId w:val="341471760"/>
            <w:rPr>
              <w:rFonts w:eastAsia="Times New Roman"/>
            </w:rPr>
          </w:pPr>
          <w:r>
            <w:rPr>
              <w:rFonts w:eastAsia="Times New Roman"/>
            </w:rPr>
            <w:t xml:space="preserve">45.        Kennedy, A. L. </w:t>
          </w:r>
          <w:r>
            <w:rPr>
              <w:rFonts w:eastAsia="Times New Roman"/>
              <w:i/>
              <w:iCs/>
            </w:rPr>
            <w:t>et al.</w:t>
          </w:r>
          <w:r>
            <w:rPr>
              <w:rFonts w:eastAsia="Times New Roman"/>
            </w:rPr>
            <w:t xml:space="preserve"> Activation of the PIK3CA/AKT pathway suppresses senescence induced by an activated RAS oncogene to promote tumorigenesis. </w:t>
          </w:r>
          <w:r>
            <w:rPr>
              <w:rFonts w:eastAsia="Times New Roman"/>
              <w:i/>
              <w:iCs/>
            </w:rPr>
            <w:t>Molecular cell</w:t>
          </w:r>
          <w:r>
            <w:rPr>
              <w:rFonts w:eastAsia="Times New Roman"/>
            </w:rPr>
            <w:t xml:space="preserve"> </w:t>
          </w:r>
          <w:r>
            <w:rPr>
              <w:rFonts w:eastAsia="Times New Roman"/>
              <w:b/>
              <w:bCs/>
            </w:rPr>
            <w:t>42</w:t>
          </w:r>
          <w:r>
            <w:rPr>
              <w:rFonts w:eastAsia="Times New Roman"/>
            </w:rPr>
            <w:t>, 36–49 (2011).</w:t>
          </w:r>
        </w:p>
        <w:p w14:paraId="415A96CB" w14:textId="77777777" w:rsidR="006E7FBF" w:rsidRDefault="006E7FBF">
          <w:pPr>
            <w:autoSpaceDE w:val="0"/>
            <w:autoSpaceDN w:val="0"/>
            <w:ind w:hanging="640"/>
            <w:divId w:val="213123450"/>
            <w:rPr>
              <w:rFonts w:eastAsia="Times New Roman"/>
            </w:rPr>
          </w:pPr>
          <w:r>
            <w:rPr>
              <w:rFonts w:eastAsia="Times New Roman"/>
            </w:rPr>
            <w:t xml:space="preserve">46.        Wang, G. M. </w:t>
          </w:r>
          <w:r>
            <w:rPr>
              <w:rFonts w:eastAsia="Times New Roman"/>
              <w:i/>
              <w:iCs/>
            </w:rPr>
            <w:t>et al.</w:t>
          </w:r>
          <w:r>
            <w:rPr>
              <w:rFonts w:eastAsia="Times New Roman"/>
            </w:rPr>
            <w:t xml:space="preserve"> Single copies of mutant KRAS and mutant PIK3CA Cooperate in immortalized human epithelial cells to induce tumor formation. </w:t>
          </w:r>
          <w:r>
            <w:rPr>
              <w:rFonts w:eastAsia="Times New Roman"/>
              <w:i/>
              <w:iCs/>
            </w:rPr>
            <w:t>Cancer Research</w:t>
          </w:r>
          <w:r>
            <w:rPr>
              <w:rFonts w:eastAsia="Times New Roman"/>
            </w:rPr>
            <w:t xml:space="preserve"> </w:t>
          </w:r>
          <w:r>
            <w:rPr>
              <w:rFonts w:eastAsia="Times New Roman"/>
              <w:b/>
              <w:bCs/>
            </w:rPr>
            <w:t>73</w:t>
          </w:r>
          <w:r>
            <w:rPr>
              <w:rFonts w:eastAsia="Times New Roman"/>
            </w:rPr>
            <w:t>, 3248–3261 (2013).</w:t>
          </w:r>
        </w:p>
        <w:p w14:paraId="4B57B74C" w14:textId="77777777" w:rsidR="006E7FBF" w:rsidRDefault="006E7FBF">
          <w:pPr>
            <w:autoSpaceDE w:val="0"/>
            <w:autoSpaceDN w:val="0"/>
            <w:ind w:hanging="640"/>
            <w:divId w:val="548803395"/>
            <w:rPr>
              <w:rFonts w:eastAsia="Times New Roman"/>
            </w:rPr>
          </w:pPr>
          <w:r>
            <w:rPr>
              <w:rFonts w:eastAsia="Times New Roman"/>
            </w:rPr>
            <w:t xml:space="preserve">47.        Green, S., Trejo, C. L. &amp; McMahon, M. PIK3CA(H1047R) Accelerates and Enhances KRAS(G12D)-Driven Lung Tumorigenesis. </w:t>
          </w:r>
          <w:r>
            <w:rPr>
              <w:rFonts w:eastAsia="Times New Roman"/>
              <w:i/>
              <w:iCs/>
            </w:rPr>
            <w:t>Cancer research</w:t>
          </w:r>
          <w:r>
            <w:rPr>
              <w:rFonts w:eastAsia="Times New Roman"/>
            </w:rPr>
            <w:t xml:space="preserve"> </w:t>
          </w:r>
          <w:r>
            <w:rPr>
              <w:rFonts w:eastAsia="Times New Roman"/>
              <w:b/>
              <w:bCs/>
            </w:rPr>
            <w:t>75</w:t>
          </w:r>
          <w:r>
            <w:rPr>
              <w:rFonts w:eastAsia="Times New Roman"/>
            </w:rPr>
            <w:t>, 5378–91 (2015).</w:t>
          </w:r>
        </w:p>
        <w:p w14:paraId="7F1FB85F" w14:textId="77777777" w:rsidR="006E7FBF" w:rsidRDefault="006E7FBF">
          <w:pPr>
            <w:autoSpaceDE w:val="0"/>
            <w:autoSpaceDN w:val="0"/>
            <w:ind w:hanging="640"/>
            <w:divId w:val="282425564"/>
            <w:rPr>
              <w:rFonts w:eastAsia="Times New Roman"/>
            </w:rPr>
          </w:pPr>
          <w:r>
            <w:rPr>
              <w:rFonts w:eastAsia="Times New Roman"/>
            </w:rPr>
            <w:t>48.        </w:t>
          </w:r>
          <w:proofErr w:type="spellStart"/>
          <w:r>
            <w:rPr>
              <w:rFonts w:eastAsia="Times New Roman"/>
            </w:rPr>
            <w:t>Yeang</w:t>
          </w:r>
          <w:proofErr w:type="spellEnd"/>
          <w:r>
            <w:rPr>
              <w:rFonts w:eastAsia="Times New Roman"/>
            </w:rPr>
            <w:t xml:space="preserve">, C.-H., McCormick, F. &amp; Levine, A. Combinatorial patterns of somatic gene mutations in cancer. </w:t>
          </w:r>
          <w:r>
            <w:rPr>
              <w:rFonts w:eastAsia="Times New Roman"/>
              <w:i/>
              <w:iCs/>
            </w:rPr>
            <w:t>FASEB journal : official publication of the Federation of American Societies for Experimental Biology</w:t>
          </w:r>
          <w:r>
            <w:rPr>
              <w:rFonts w:eastAsia="Times New Roman"/>
            </w:rPr>
            <w:t xml:space="preserve"> </w:t>
          </w:r>
          <w:r>
            <w:rPr>
              <w:rFonts w:eastAsia="Times New Roman"/>
              <w:b/>
              <w:bCs/>
            </w:rPr>
            <w:t>22</w:t>
          </w:r>
          <w:r>
            <w:rPr>
              <w:rFonts w:eastAsia="Times New Roman"/>
            </w:rPr>
            <w:t>, 2605–22 (2008).</w:t>
          </w:r>
        </w:p>
        <w:p w14:paraId="7EF10593" w14:textId="77777777" w:rsidR="006E7FBF" w:rsidRDefault="006E7FBF">
          <w:pPr>
            <w:autoSpaceDE w:val="0"/>
            <w:autoSpaceDN w:val="0"/>
            <w:ind w:hanging="640"/>
            <w:divId w:val="1232277714"/>
            <w:rPr>
              <w:rFonts w:eastAsia="Times New Roman"/>
            </w:rPr>
          </w:pPr>
          <w:r>
            <w:rPr>
              <w:rFonts w:eastAsia="Times New Roman"/>
            </w:rPr>
            <w:t xml:space="preserve">49.        Cancer Genome Atlas Network. Comprehensive molecular characterization of human colon and rectal cancer. </w:t>
          </w:r>
          <w:r>
            <w:rPr>
              <w:rFonts w:eastAsia="Times New Roman"/>
              <w:i/>
              <w:iCs/>
            </w:rPr>
            <w:t>Nature</w:t>
          </w:r>
          <w:r>
            <w:rPr>
              <w:rFonts w:eastAsia="Times New Roman"/>
            </w:rPr>
            <w:t xml:space="preserve"> </w:t>
          </w:r>
          <w:r>
            <w:rPr>
              <w:rFonts w:eastAsia="Times New Roman"/>
              <w:b/>
              <w:bCs/>
            </w:rPr>
            <w:t>487</w:t>
          </w:r>
          <w:r>
            <w:rPr>
              <w:rFonts w:eastAsia="Times New Roman"/>
            </w:rPr>
            <w:t>, 330–7 (2012).</w:t>
          </w:r>
        </w:p>
        <w:p w14:paraId="7F6FDC59" w14:textId="77777777" w:rsidR="006E7FBF" w:rsidRDefault="006E7FBF">
          <w:pPr>
            <w:autoSpaceDE w:val="0"/>
            <w:autoSpaceDN w:val="0"/>
            <w:ind w:hanging="640"/>
            <w:divId w:val="1313220202"/>
            <w:rPr>
              <w:rFonts w:eastAsia="Times New Roman"/>
            </w:rPr>
          </w:pPr>
          <w:r>
            <w:rPr>
              <w:rFonts w:eastAsia="Times New Roman"/>
            </w:rPr>
            <w:t>50.        </w:t>
          </w:r>
          <w:proofErr w:type="spellStart"/>
          <w:r>
            <w:rPr>
              <w:rFonts w:eastAsia="Times New Roman"/>
            </w:rPr>
            <w:t>Roose</w:t>
          </w:r>
          <w:proofErr w:type="spellEnd"/>
          <w:r>
            <w:rPr>
              <w:rFonts w:eastAsia="Times New Roman"/>
            </w:rPr>
            <w:t xml:space="preserve">, J. &amp; </w:t>
          </w:r>
          <w:proofErr w:type="spellStart"/>
          <w:r>
            <w:rPr>
              <w:rFonts w:eastAsia="Times New Roman"/>
            </w:rPr>
            <w:t>Clevers</w:t>
          </w:r>
          <w:proofErr w:type="spellEnd"/>
          <w:r>
            <w:rPr>
              <w:rFonts w:eastAsia="Times New Roman"/>
            </w:rPr>
            <w:t xml:space="preserve">, H. TCF transcription factors: molecular switches in carcinogenesis. </w:t>
          </w:r>
          <w:proofErr w:type="spellStart"/>
          <w:r>
            <w:rPr>
              <w:rFonts w:eastAsia="Times New Roman"/>
              <w:i/>
              <w:iCs/>
            </w:rPr>
            <w:t>Biochimica</w:t>
          </w:r>
          <w:proofErr w:type="spellEnd"/>
          <w:r>
            <w:rPr>
              <w:rFonts w:eastAsia="Times New Roman"/>
              <w:i/>
              <w:iCs/>
            </w:rPr>
            <w:t xml:space="preserve"> et </w:t>
          </w:r>
          <w:proofErr w:type="spellStart"/>
          <w:r>
            <w:rPr>
              <w:rFonts w:eastAsia="Times New Roman"/>
              <w:i/>
              <w:iCs/>
            </w:rPr>
            <w:t>biophysica</w:t>
          </w:r>
          <w:proofErr w:type="spellEnd"/>
          <w:r>
            <w:rPr>
              <w:rFonts w:eastAsia="Times New Roman"/>
              <w:i/>
              <w:iCs/>
            </w:rPr>
            <w:t xml:space="preserve"> acta</w:t>
          </w:r>
          <w:r>
            <w:rPr>
              <w:rFonts w:eastAsia="Times New Roman"/>
            </w:rPr>
            <w:t xml:space="preserve"> </w:t>
          </w:r>
          <w:r>
            <w:rPr>
              <w:rFonts w:eastAsia="Times New Roman"/>
              <w:b/>
              <w:bCs/>
            </w:rPr>
            <w:t>1424</w:t>
          </w:r>
          <w:r>
            <w:rPr>
              <w:rFonts w:eastAsia="Times New Roman"/>
            </w:rPr>
            <w:t>, M23-37 (1999).</w:t>
          </w:r>
        </w:p>
        <w:p w14:paraId="01653D98" w14:textId="77777777" w:rsidR="006E7FBF" w:rsidRDefault="006E7FBF">
          <w:pPr>
            <w:autoSpaceDE w:val="0"/>
            <w:autoSpaceDN w:val="0"/>
            <w:ind w:hanging="640"/>
            <w:divId w:val="1115829855"/>
            <w:rPr>
              <w:rFonts w:eastAsia="Times New Roman"/>
            </w:rPr>
          </w:pPr>
          <w:r>
            <w:rPr>
              <w:rFonts w:eastAsia="Times New Roman"/>
            </w:rPr>
            <w:t xml:space="preserve">51.        van de </w:t>
          </w:r>
          <w:proofErr w:type="spellStart"/>
          <w:r>
            <w:rPr>
              <w:rFonts w:eastAsia="Times New Roman"/>
            </w:rPr>
            <w:t>Wetering</w:t>
          </w:r>
          <w:proofErr w:type="spellEnd"/>
          <w:r>
            <w:rPr>
              <w:rFonts w:eastAsia="Times New Roman"/>
            </w:rPr>
            <w:t xml:space="preserve">, M. </w:t>
          </w:r>
          <w:r>
            <w:rPr>
              <w:rFonts w:eastAsia="Times New Roman"/>
              <w:i/>
              <w:iCs/>
            </w:rPr>
            <w:t>et al.</w:t>
          </w:r>
          <w:r>
            <w:rPr>
              <w:rFonts w:eastAsia="Times New Roman"/>
            </w:rPr>
            <w:t xml:space="preserve"> The beta-catenin/TCF-4 complex imposes a crypt progenitor phenotype on colorectal cancer cells. </w:t>
          </w:r>
          <w:r>
            <w:rPr>
              <w:rFonts w:eastAsia="Times New Roman"/>
              <w:i/>
              <w:iCs/>
            </w:rPr>
            <w:t>Cell</w:t>
          </w:r>
          <w:r>
            <w:rPr>
              <w:rFonts w:eastAsia="Times New Roman"/>
            </w:rPr>
            <w:t xml:space="preserve"> </w:t>
          </w:r>
          <w:r>
            <w:rPr>
              <w:rFonts w:eastAsia="Times New Roman"/>
              <w:b/>
              <w:bCs/>
            </w:rPr>
            <w:t>111</w:t>
          </w:r>
          <w:r>
            <w:rPr>
              <w:rFonts w:eastAsia="Times New Roman"/>
            </w:rPr>
            <w:t>, 241–50 (2002).</w:t>
          </w:r>
        </w:p>
        <w:p w14:paraId="23F89C0E" w14:textId="77777777" w:rsidR="006E7FBF" w:rsidRDefault="006E7FBF">
          <w:pPr>
            <w:autoSpaceDE w:val="0"/>
            <w:autoSpaceDN w:val="0"/>
            <w:ind w:hanging="640"/>
            <w:divId w:val="2072118801"/>
            <w:rPr>
              <w:rFonts w:eastAsia="Times New Roman"/>
            </w:rPr>
          </w:pPr>
          <w:r>
            <w:rPr>
              <w:rFonts w:eastAsia="Times New Roman"/>
            </w:rPr>
            <w:t xml:space="preserve">52.        Angrand, P.-O. </w:t>
          </w:r>
          <w:r>
            <w:rPr>
              <w:rFonts w:eastAsia="Times New Roman"/>
              <w:i/>
              <w:iCs/>
            </w:rPr>
            <w:t>et al.</w:t>
          </w:r>
          <w:r>
            <w:rPr>
              <w:rFonts w:eastAsia="Times New Roman"/>
            </w:rPr>
            <w:t xml:space="preserve"> Transgenic mouse proteomics identifies new 14-3-3-associated proteins involved in cytoskeletal rearrangements and cell signaling. </w:t>
          </w:r>
          <w:r>
            <w:rPr>
              <w:rFonts w:eastAsia="Times New Roman"/>
              <w:i/>
              <w:iCs/>
            </w:rPr>
            <w:t>Molecular &amp; cellular proteomics : MCP</w:t>
          </w:r>
          <w:r>
            <w:rPr>
              <w:rFonts w:eastAsia="Times New Roman"/>
            </w:rPr>
            <w:t xml:space="preserve"> </w:t>
          </w:r>
          <w:r>
            <w:rPr>
              <w:rFonts w:eastAsia="Times New Roman"/>
              <w:b/>
              <w:bCs/>
            </w:rPr>
            <w:t>5</w:t>
          </w:r>
          <w:r>
            <w:rPr>
              <w:rFonts w:eastAsia="Times New Roman"/>
            </w:rPr>
            <w:t>, 2211–27 (2006).</w:t>
          </w:r>
        </w:p>
        <w:p w14:paraId="13878288" w14:textId="77777777" w:rsidR="006E7FBF" w:rsidRDefault="006E7FBF">
          <w:pPr>
            <w:autoSpaceDE w:val="0"/>
            <w:autoSpaceDN w:val="0"/>
            <w:ind w:hanging="640"/>
            <w:divId w:val="1177617555"/>
            <w:rPr>
              <w:rFonts w:eastAsia="Times New Roman"/>
            </w:rPr>
          </w:pPr>
          <w:r>
            <w:rPr>
              <w:rFonts w:eastAsia="Times New Roman"/>
            </w:rPr>
            <w:t>53.        </w:t>
          </w:r>
          <w:proofErr w:type="spellStart"/>
          <w:r>
            <w:rPr>
              <w:rFonts w:eastAsia="Times New Roman"/>
            </w:rPr>
            <w:t>Grohmann</w:t>
          </w:r>
          <w:proofErr w:type="spellEnd"/>
          <w:r>
            <w:rPr>
              <w:rFonts w:eastAsia="Times New Roman"/>
            </w:rPr>
            <w:t xml:space="preserve">, A., </w:t>
          </w:r>
          <w:proofErr w:type="spellStart"/>
          <w:r>
            <w:rPr>
              <w:rFonts w:eastAsia="Times New Roman"/>
            </w:rPr>
            <w:t>Tanneberger</w:t>
          </w:r>
          <w:proofErr w:type="spellEnd"/>
          <w:r>
            <w:rPr>
              <w:rFonts w:eastAsia="Times New Roman"/>
            </w:rPr>
            <w:t xml:space="preserve">, K., Alzner, A., </w:t>
          </w:r>
          <w:proofErr w:type="spellStart"/>
          <w:r>
            <w:rPr>
              <w:rFonts w:eastAsia="Times New Roman"/>
            </w:rPr>
            <w:t>Schneikert</w:t>
          </w:r>
          <w:proofErr w:type="spellEnd"/>
          <w:r>
            <w:rPr>
              <w:rFonts w:eastAsia="Times New Roman"/>
            </w:rPr>
            <w:t xml:space="preserve">, J. &amp; Behrens, J. AMER1 regulates the distribution of the tumor suppressor APC between microtubules and the plasma membrane. </w:t>
          </w:r>
          <w:r>
            <w:rPr>
              <w:rFonts w:eastAsia="Times New Roman"/>
              <w:i/>
              <w:iCs/>
            </w:rPr>
            <w:t>Journal of cell science</w:t>
          </w:r>
          <w:r>
            <w:rPr>
              <w:rFonts w:eastAsia="Times New Roman"/>
            </w:rPr>
            <w:t xml:space="preserve"> </w:t>
          </w:r>
          <w:r>
            <w:rPr>
              <w:rFonts w:eastAsia="Times New Roman"/>
              <w:b/>
              <w:bCs/>
            </w:rPr>
            <w:t>120</w:t>
          </w:r>
          <w:r>
            <w:rPr>
              <w:rFonts w:eastAsia="Times New Roman"/>
            </w:rPr>
            <w:t>, 3738–47 (2007).</w:t>
          </w:r>
        </w:p>
        <w:p w14:paraId="50A75849" w14:textId="77777777" w:rsidR="006E7FBF" w:rsidRDefault="006E7FBF">
          <w:pPr>
            <w:autoSpaceDE w:val="0"/>
            <w:autoSpaceDN w:val="0"/>
            <w:ind w:hanging="640"/>
            <w:divId w:val="287666238"/>
            <w:rPr>
              <w:rFonts w:eastAsia="Times New Roman"/>
            </w:rPr>
          </w:pPr>
          <w:r>
            <w:rPr>
              <w:rFonts w:eastAsia="Times New Roman"/>
            </w:rPr>
            <w:t>54.        </w:t>
          </w:r>
          <w:proofErr w:type="spellStart"/>
          <w:r>
            <w:rPr>
              <w:rFonts w:eastAsia="Times New Roman"/>
            </w:rPr>
            <w:t>Tanneberger</w:t>
          </w:r>
          <w:proofErr w:type="spellEnd"/>
          <w:r>
            <w:rPr>
              <w:rFonts w:eastAsia="Times New Roman"/>
            </w:rPr>
            <w:t xml:space="preserve">, K. </w:t>
          </w:r>
          <w:r>
            <w:rPr>
              <w:rFonts w:eastAsia="Times New Roman"/>
              <w:i/>
              <w:iCs/>
            </w:rPr>
            <w:t>et al.</w:t>
          </w:r>
          <w:r>
            <w:rPr>
              <w:rFonts w:eastAsia="Times New Roman"/>
            </w:rPr>
            <w:t xml:space="preserve"> Structural and functional characterization of the </w:t>
          </w:r>
          <w:proofErr w:type="spellStart"/>
          <w:r>
            <w:rPr>
              <w:rFonts w:eastAsia="Times New Roman"/>
            </w:rPr>
            <w:t>Wnt</w:t>
          </w:r>
          <w:proofErr w:type="spellEnd"/>
          <w:r>
            <w:rPr>
              <w:rFonts w:eastAsia="Times New Roman"/>
            </w:rPr>
            <w:t xml:space="preserve"> inhibitor APC membrane recruitment 1 (Amer1). </w:t>
          </w:r>
          <w:r>
            <w:rPr>
              <w:rFonts w:eastAsia="Times New Roman"/>
              <w:i/>
              <w:iCs/>
            </w:rPr>
            <w:t>The Journal of biological chemistry</w:t>
          </w:r>
          <w:r>
            <w:rPr>
              <w:rFonts w:eastAsia="Times New Roman"/>
            </w:rPr>
            <w:t xml:space="preserve"> </w:t>
          </w:r>
          <w:r>
            <w:rPr>
              <w:rFonts w:eastAsia="Times New Roman"/>
              <w:b/>
              <w:bCs/>
            </w:rPr>
            <w:t>286</w:t>
          </w:r>
          <w:r>
            <w:rPr>
              <w:rFonts w:eastAsia="Times New Roman"/>
            </w:rPr>
            <w:t>, 19204–14 (2011).</w:t>
          </w:r>
        </w:p>
        <w:p w14:paraId="3EF2C58B" w14:textId="77777777" w:rsidR="006E7FBF" w:rsidRDefault="006E7FBF">
          <w:pPr>
            <w:autoSpaceDE w:val="0"/>
            <w:autoSpaceDN w:val="0"/>
            <w:ind w:hanging="640"/>
            <w:divId w:val="488715670"/>
            <w:rPr>
              <w:rFonts w:eastAsia="Times New Roman"/>
            </w:rPr>
          </w:pPr>
          <w:r>
            <w:rPr>
              <w:rFonts w:eastAsia="Times New Roman"/>
            </w:rPr>
            <w:lastRenderedPageBreak/>
            <w:t>55.        </w:t>
          </w:r>
          <w:proofErr w:type="spellStart"/>
          <w:r>
            <w:rPr>
              <w:rFonts w:eastAsia="Times New Roman"/>
            </w:rPr>
            <w:t>Lohr</w:t>
          </w:r>
          <w:proofErr w:type="spellEnd"/>
          <w:r>
            <w:rPr>
              <w:rFonts w:eastAsia="Times New Roman"/>
            </w:rPr>
            <w:t xml:space="preserve">, J. G. </w:t>
          </w:r>
          <w:r>
            <w:rPr>
              <w:rFonts w:eastAsia="Times New Roman"/>
              <w:i/>
              <w:iCs/>
            </w:rPr>
            <w:t>et al.</w:t>
          </w:r>
          <w:r>
            <w:rPr>
              <w:rFonts w:eastAsia="Times New Roman"/>
            </w:rPr>
            <w:t xml:space="preserve"> Widespread genetic heterogeneity in multiple myeloma: implications for targeted therapy. </w:t>
          </w:r>
          <w:r>
            <w:rPr>
              <w:rFonts w:eastAsia="Times New Roman"/>
              <w:i/>
              <w:iCs/>
            </w:rPr>
            <w:t>Cancer cell</w:t>
          </w:r>
          <w:r>
            <w:rPr>
              <w:rFonts w:eastAsia="Times New Roman"/>
            </w:rPr>
            <w:t xml:space="preserve"> </w:t>
          </w:r>
          <w:r>
            <w:rPr>
              <w:rFonts w:eastAsia="Times New Roman"/>
              <w:b/>
              <w:bCs/>
            </w:rPr>
            <w:t>25</w:t>
          </w:r>
          <w:r>
            <w:rPr>
              <w:rFonts w:eastAsia="Times New Roman"/>
            </w:rPr>
            <w:t>, 91–101 (2014).</w:t>
          </w:r>
        </w:p>
        <w:p w14:paraId="02913F90" w14:textId="77777777" w:rsidR="006E7FBF" w:rsidRDefault="006E7FBF">
          <w:pPr>
            <w:autoSpaceDE w:val="0"/>
            <w:autoSpaceDN w:val="0"/>
            <w:ind w:hanging="640"/>
            <w:divId w:val="1528442116"/>
            <w:rPr>
              <w:rFonts w:eastAsia="Times New Roman"/>
            </w:rPr>
          </w:pPr>
          <w:r>
            <w:rPr>
              <w:rFonts w:eastAsia="Times New Roman"/>
            </w:rPr>
            <w:t>56.        </w:t>
          </w:r>
          <w:proofErr w:type="spellStart"/>
          <w:r>
            <w:rPr>
              <w:rFonts w:eastAsia="Times New Roman"/>
            </w:rPr>
            <w:t>Bolli</w:t>
          </w:r>
          <w:proofErr w:type="spellEnd"/>
          <w:r>
            <w:rPr>
              <w:rFonts w:eastAsia="Times New Roman"/>
            </w:rPr>
            <w:t xml:space="preserve">, N. </w:t>
          </w:r>
          <w:r>
            <w:rPr>
              <w:rFonts w:eastAsia="Times New Roman"/>
              <w:i/>
              <w:iCs/>
            </w:rPr>
            <w:t>et al.</w:t>
          </w:r>
          <w:r>
            <w:rPr>
              <w:rFonts w:eastAsia="Times New Roman"/>
            </w:rPr>
            <w:t xml:space="preserve"> Heterogeneity of genomic evolution and mutational profiles in multiple myeloma. </w:t>
          </w:r>
          <w:r>
            <w:rPr>
              <w:rFonts w:eastAsia="Times New Roman"/>
              <w:i/>
              <w:iCs/>
            </w:rPr>
            <w:t>Nature communications</w:t>
          </w:r>
          <w:r>
            <w:rPr>
              <w:rFonts w:eastAsia="Times New Roman"/>
            </w:rPr>
            <w:t xml:space="preserve"> </w:t>
          </w:r>
          <w:r>
            <w:rPr>
              <w:rFonts w:eastAsia="Times New Roman"/>
              <w:b/>
              <w:bCs/>
            </w:rPr>
            <w:t>5</w:t>
          </w:r>
          <w:r>
            <w:rPr>
              <w:rFonts w:eastAsia="Times New Roman"/>
            </w:rPr>
            <w:t>, 2997 (2014).</w:t>
          </w:r>
        </w:p>
        <w:p w14:paraId="19403787" w14:textId="77777777" w:rsidR="006E7FBF" w:rsidRDefault="006E7FBF">
          <w:pPr>
            <w:autoSpaceDE w:val="0"/>
            <w:autoSpaceDN w:val="0"/>
            <w:ind w:hanging="640"/>
            <w:divId w:val="338041137"/>
            <w:rPr>
              <w:rFonts w:eastAsia="Times New Roman"/>
            </w:rPr>
          </w:pPr>
          <w:r>
            <w:rPr>
              <w:rFonts w:eastAsia="Times New Roman"/>
            </w:rPr>
            <w:t xml:space="preserve">57.        Cancer Genome Atlas Network. Genomic Classification of Cutaneous Melanoma. </w:t>
          </w:r>
          <w:r>
            <w:rPr>
              <w:rFonts w:eastAsia="Times New Roman"/>
              <w:i/>
              <w:iCs/>
            </w:rPr>
            <w:t>Cell</w:t>
          </w:r>
          <w:r>
            <w:rPr>
              <w:rFonts w:eastAsia="Times New Roman"/>
            </w:rPr>
            <w:t xml:space="preserve"> </w:t>
          </w:r>
          <w:r>
            <w:rPr>
              <w:rFonts w:eastAsia="Times New Roman"/>
              <w:b/>
              <w:bCs/>
            </w:rPr>
            <w:t>161</w:t>
          </w:r>
          <w:r>
            <w:rPr>
              <w:rFonts w:eastAsia="Times New Roman"/>
            </w:rPr>
            <w:t>, 1681–96 (2015).</w:t>
          </w:r>
        </w:p>
        <w:p w14:paraId="4F9F0312" w14:textId="77777777" w:rsidR="006E7FBF" w:rsidRDefault="006E7FBF">
          <w:pPr>
            <w:autoSpaceDE w:val="0"/>
            <w:autoSpaceDN w:val="0"/>
            <w:ind w:hanging="640"/>
            <w:divId w:val="257064526"/>
            <w:rPr>
              <w:rFonts w:eastAsia="Times New Roman"/>
            </w:rPr>
          </w:pPr>
          <w:r>
            <w:rPr>
              <w:rFonts w:eastAsia="Times New Roman"/>
            </w:rPr>
            <w:t xml:space="preserve">58.        Prior, I. A., Hood, F. E. &amp; Hartley, J. L. The Frequency of Ras Mutations in Cancer. </w:t>
          </w:r>
          <w:r>
            <w:rPr>
              <w:rFonts w:eastAsia="Times New Roman"/>
              <w:i/>
              <w:iCs/>
            </w:rPr>
            <w:t>Cancer Research</w:t>
          </w:r>
          <w:r>
            <w:rPr>
              <w:rFonts w:eastAsia="Times New Roman"/>
            </w:rPr>
            <w:t xml:space="preserve"> canres.3682.2019 (2020) doi:10.1158/0008-5472.CAN-19-3682.</w:t>
          </w:r>
        </w:p>
        <w:p w14:paraId="2245AFE5" w14:textId="77777777" w:rsidR="006E7FBF" w:rsidRDefault="006E7FBF">
          <w:pPr>
            <w:autoSpaceDE w:val="0"/>
            <w:autoSpaceDN w:val="0"/>
            <w:ind w:hanging="640"/>
            <w:divId w:val="551814186"/>
            <w:rPr>
              <w:rFonts w:eastAsia="Times New Roman"/>
            </w:rPr>
          </w:pPr>
          <w:r>
            <w:rPr>
              <w:rFonts w:eastAsia="Times New Roman"/>
            </w:rPr>
            <w:t>59.        </w:t>
          </w:r>
          <w:proofErr w:type="spellStart"/>
          <w:r>
            <w:rPr>
              <w:rFonts w:eastAsia="Times New Roman"/>
            </w:rPr>
            <w:t>Giacomelli</w:t>
          </w:r>
          <w:proofErr w:type="spellEnd"/>
          <w:r>
            <w:rPr>
              <w:rFonts w:eastAsia="Times New Roman"/>
            </w:rPr>
            <w:t xml:space="preserve">, A. O. </w:t>
          </w:r>
          <w:r>
            <w:rPr>
              <w:rFonts w:eastAsia="Times New Roman"/>
              <w:i/>
              <w:iCs/>
            </w:rPr>
            <w:t>et al.</w:t>
          </w:r>
          <w:r>
            <w:rPr>
              <w:rFonts w:eastAsia="Times New Roman"/>
            </w:rPr>
            <w:t xml:space="preserve"> Mutational processes shape the landscape of TP53 mutations in human cancer. </w:t>
          </w:r>
          <w:r>
            <w:rPr>
              <w:rFonts w:eastAsia="Times New Roman"/>
              <w:i/>
              <w:iCs/>
            </w:rPr>
            <w:t>Nature genetics</w:t>
          </w:r>
          <w:r>
            <w:rPr>
              <w:rFonts w:eastAsia="Times New Roman"/>
            </w:rPr>
            <w:t xml:space="preserve"> </w:t>
          </w:r>
          <w:r>
            <w:rPr>
              <w:rFonts w:eastAsia="Times New Roman"/>
              <w:b/>
              <w:bCs/>
            </w:rPr>
            <w:t>50</w:t>
          </w:r>
          <w:r>
            <w:rPr>
              <w:rFonts w:eastAsia="Times New Roman"/>
            </w:rPr>
            <w:t>, 1381–1387 (2018).</w:t>
          </w:r>
        </w:p>
        <w:p w14:paraId="66799C50" w14:textId="77777777" w:rsidR="006E7FBF" w:rsidRDefault="006E7FBF">
          <w:pPr>
            <w:autoSpaceDE w:val="0"/>
            <w:autoSpaceDN w:val="0"/>
            <w:ind w:hanging="640"/>
            <w:divId w:val="968050450"/>
            <w:rPr>
              <w:rFonts w:eastAsia="Times New Roman"/>
            </w:rPr>
          </w:pPr>
          <w:r>
            <w:rPr>
              <w:rFonts w:eastAsia="Times New Roman"/>
            </w:rPr>
            <w:t>60.        </w:t>
          </w:r>
          <w:proofErr w:type="spellStart"/>
          <w:r>
            <w:rPr>
              <w:rFonts w:eastAsia="Times New Roman"/>
            </w:rPr>
            <w:t>Bouaoun</w:t>
          </w:r>
          <w:proofErr w:type="spellEnd"/>
          <w:r>
            <w:rPr>
              <w:rFonts w:eastAsia="Times New Roman"/>
            </w:rPr>
            <w:t xml:space="preserve">, L. </w:t>
          </w:r>
          <w:r>
            <w:rPr>
              <w:rFonts w:eastAsia="Times New Roman"/>
              <w:i/>
              <w:iCs/>
            </w:rPr>
            <w:t>et al.</w:t>
          </w:r>
          <w:r>
            <w:rPr>
              <w:rFonts w:eastAsia="Times New Roman"/>
            </w:rPr>
            <w:t xml:space="preserve"> TP53 Variations in Human Cancers: New Lessons from the IARC TP53 Database and Genomics Data. </w:t>
          </w:r>
          <w:r>
            <w:rPr>
              <w:rFonts w:eastAsia="Times New Roman"/>
              <w:i/>
              <w:iCs/>
            </w:rPr>
            <w:t>Human mutation</w:t>
          </w:r>
          <w:r>
            <w:rPr>
              <w:rFonts w:eastAsia="Times New Roman"/>
            </w:rPr>
            <w:t xml:space="preserve"> </w:t>
          </w:r>
          <w:r>
            <w:rPr>
              <w:rFonts w:eastAsia="Times New Roman"/>
              <w:b/>
              <w:bCs/>
            </w:rPr>
            <w:t>37</w:t>
          </w:r>
          <w:r>
            <w:rPr>
              <w:rFonts w:eastAsia="Times New Roman"/>
            </w:rPr>
            <w:t>, 865–76 (2016).</w:t>
          </w:r>
        </w:p>
        <w:p w14:paraId="626E84C6" w14:textId="77777777" w:rsidR="006E7FBF" w:rsidRDefault="006E7FBF">
          <w:pPr>
            <w:autoSpaceDE w:val="0"/>
            <w:autoSpaceDN w:val="0"/>
            <w:ind w:hanging="640"/>
            <w:divId w:val="237137981"/>
            <w:rPr>
              <w:rFonts w:eastAsia="Times New Roman"/>
            </w:rPr>
          </w:pPr>
          <w:r>
            <w:rPr>
              <w:rFonts w:eastAsia="Times New Roman"/>
            </w:rPr>
            <w:t xml:space="preserve">61.        Tate, J. G. </w:t>
          </w:r>
          <w:r>
            <w:rPr>
              <w:rFonts w:eastAsia="Times New Roman"/>
              <w:i/>
              <w:iCs/>
            </w:rPr>
            <w:t>et al.</w:t>
          </w:r>
          <w:r>
            <w:rPr>
              <w:rFonts w:eastAsia="Times New Roman"/>
            </w:rPr>
            <w:t xml:space="preserve"> COSMIC: the Catalogue Of Somatic Mutations In Cancer. </w:t>
          </w:r>
          <w:r>
            <w:rPr>
              <w:rFonts w:eastAsia="Times New Roman"/>
              <w:i/>
              <w:iCs/>
            </w:rPr>
            <w:t>Nucleic acids research</w:t>
          </w:r>
          <w:r>
            <w:rPr>
              <w:rFonts w:eastAsia="Times New Roman"/>
            </w:rPr>
            <w:t xml:space="preserve"> </w:t>
          </w:r>
          <w:r>
            <w:rPr>
              <w:rFonts w:eastAsia="Times New Roman"/>
              <w:b/>
              <w:bCs/>
            </w:rPr>
            <w:t>47</w:t>
          </w:r>
          <w:r>
            <w:rPr>
              <w:rFonts w:eastAsia="Times New Roman"/>
            </w:rPr>
            <w:t>, D941–D947 (2019).</w:t>
          </w:r>
        </w:p>
        <w:p w14:paraId="44E8865B" w14:textId="77777777" w:rsidR="006E7FBF" w:rsidRDefault="006E7FBF">
          <w:pPr>
            <w:autoSpaceDE w:val="0"/>
            <w:autoSpaceDN w:val="0"/>
            <w:ind w:hanging="640"/>
            <w:divId w:val="2013797000"/>
            <w:rPr>
              <w:rFonts w:eastAsia="Times New Roman"/>
            </w:rPr>
          </w:pPr>
          <w:r>
            <w:rPr>
              <w:rFonts w:eastAsia="Times New Roman"/>
            </w:rPr>
            <w:t xml:space="preserve">62.        Behan, F. M. </w:t>
          </w:r>
          <w:r>
            <w:rPr>
              <w:rFonts w:eastAsia="Times New Roman"/>
              <w:i/>
              <w:iCs/>
            </w:rPr>
            <w:t>et al.</w:t>
          </w:r>
          <w:r>
            <w:rPr>
              <w:rFonts w:eastAsia="Times New Roman"/>
            </w:rPr>
            <w:t xml:space="preserve"> Prioritization of cancer therapeutic targets using CRISPR-Cas9 screens. </w:t>
          </w:r>
          <w:r>
            <w:rPr>
              <w:rFonts w:eastAsia="Times New Roman"/>
              <w:i/>
              <w:iCs/>
            </w:rPr>
            <w:t>Nature</w:t>
          </w:r>
          <w:r>
            <w:rPr>
              <w:rFonts w:eastAsia="Times New Roman"/>
            </w:rPr>
            <w:t xml:space="preserve"> </w:t>
          </w:r>
          <w:r>
            <w:rPr>
              <w:rFonts w:eastAsia="Times New Roman"/>
              <w:b/>
              <w:bCs/>
            </w:rPr>
            <w:t>568</w:t>
          </w:r>
          <w:r>
            <w:rPr>
              <w:rFonts w:eastAsia="Times New Roman"/>
            </w:rPr>
            <w:t>, 511–516 (2019).</w:t>
          </w:r>
        </w:p>
        <w:p w14:paraId="27773683" w14:textId="77777777" w:rsidR="006E7FBF" w:rsidRDefault="006E7FBF">
          <w:pPr>
            <w:autoSpaceDE w:val="0"/>
            <w:autoSpaceDN w:val="0"/>
            <w:ind w:hanging="640"/>
            <w:divId w:val="1580023715"/>
            <w:rPr>
              <w:rFonts w:eastAsia="Times New Roman"/>
            </w:rPr>
          </w:pPr>
          <w:r>
            <w:rPr>
              <w:rFonts w:eastAsia="Times New Roman"/>
            </w:rPr>
            <w:t xml:space="preserve">63.        Chan, </w:t>
          </w:r>
          <w:proofErr w:type="spellStart"/>
          <w:r>
            <w:rPr>
              <w:rFonts w:eastAsia="Times New Roman"/>
            </w:rPr>
            <w:t>edmond</w:t>
          </w:r>
          <w:proofErr w:type="spellEnd"/>
          <w:r>
            <w:rPr>
              <w:rFonts w:eastAsia="Times New Roman"/>
            </w:rPr>
            <w:t xml:space="preserve"> M. </w:t>
          </w:r>
          <w:r>
            <w:rPr>
              <w:rFonts w:eastAsia="Times New Roman"/>
              <w:i/>
              <w:iCs/>
            </w:rPr>
            <w:t>et al.</w:t>
          </w:r>
          <w:r>
            <w:rPr>
              <w:rFonts w:eastAsia="Times New Roman"/>
            </w:rPr>
            <w:t xml:space="preserve"> WRN helicase is a synthetic lethal target in microsatellite unstable cancers. </w:t>
          </w:r>
          <w:r>
            <w:rPr>
              <w:rFonts w:eastAsia="Times New Roman"/>
              <w:i/>
              <w:iCs/>
            </w:rPr>
            <w:t>Nature</w:t>
          </w:r>
          <w:r>
            <w:rPr>
              <w:rFonts w:eastAsia="Times New Roman"/>
            </w:rPr>
            <w:t xml:space="preserve"> </w:t>
          </w:r>
          <w:r>
            <w:rPr>
              <w:rFonts w:eastAsia="Times New Roman"/>
              <w:b/>
              <w:bCs/>
            </w:rPr>
            <w:t>568</w:t>
          </w:r>
          <w:r>
            <w:rPr>
              <w:rFonts w:eastAsia="Times New Roman"/>
            </w:rPr>
            <w:t>, 551–556 (2019).</w:t>
          </w:r>
        </w:p>
        <w:p w14:paraId="2373172F" w14:textId="77777777" w:rsidR="006E7FBF" w:rsidRDefault="006E7FBF">
          <w:pPr>
            <w:autoSpaceDE w:val="0"/>
            <w:autoSpaceDN w:val="0"/>
            <w:ind w:hanging="640"/>
            <w:divId w:val="1588029153"/>
            <w:rPr>
              <w:rFonts w:eastAsia="Times New Roman"/>
            </w:rPr>
          </w:pPr>
          <w:r>
            <w:rPr>
              <w:rFonts w:eastAsia="Times New Roman"/>
            </w:rPr>
            <w:t>64.        </w:t>
          </w:r>
          <w:proofErr w:type="spellStart"/>
          <w:r>
            <w:rPr>
              <w:rFonts w:eastAsia="Times New Roman"/>
            </w:rPr>
            <w:t>Tsherniak</w:t>
          </w:r>
          <w:proofErr w:type="spellEnd"/>
          <w:r>
            <w:rPr>
              <w:rFonts w:eastAsia="Times New Roman"/>
            </w:rPr>
            <w:t xml:space="preserve">, A. </w:t>
          </w:r>
          <w:r>
            <w:rPr>
              <w:rFonts w:eastAsia="Times New Roman"/>
              <w:i/>
              <w:iCs/>
            </w:rPr>
            <w:t>et al.</w:t>
          </w:r>
          <w:r>
            <w:rPr>
              <w:rFonts w:eastAsia="Times New Roman"/>
            </w:rPr>
            <w:t xml:space="preserve"> Defining a Cancer Dependency Map. </w:t>
          </w:r>
          <w:r>
            <w:rPr>
              <w:rFonts w:eastAsia="Times New Roman"/>
              <w:i/>
              <w:iCs/>
            </w:rPr>
            <w:t>Cell</w:t>
          </w:r>
          <w:r>
            <w:rPr>
              <w:rFonts w:eastAsia="Times New Roman"/>
            </w:rPr>
            <w:t xml:space="preserve"> </w:t>
          </w:r>
          <w:r>
            <w:rPr>
              <w:rFonts w:eastAsia="Times New Roman"/>
              <w:b/>
              <w:bCs/>
            </w:rPr>
            <w:t>170</w:t>
          </w:r>
          <w:r>
            <w:rPr>
              <w:rFonts w:eastAsia="Times New Roman"/>
            </w:rPr>
            <w:t>, 564-576.e16 (2017).</w:t>
          </w:r>
        </w:p>
        <w:p w14:paraId="114D2684" w14:textId="77777777" w:rsidR="006E7FBF" w:rsidRDefault="006E7FBF">
          <w:pPr>
            <w:autoSpaceDE w:val="0"/>
            <w:autoSpaceDN w:val="0"/>
            <w:ind w:hanging="640"/>
            <w:divId w:val="1752388533"/>
            <w:rPr>
              <w:rFonts w:eastAsia="Times New Roman"/>
            </w:rPr>
          </w:pPr>
          <w:r>
            <w:rPr>
              <w:rFonts w:eastAsia="Times New Roman"/>
            </w:rPr>
            <w:t xml:space="preserve">65.        Meyers, R. M. </w:t>
          </w:r>
          <w:r>
            <w:rPr>
              <w:rFonts w:eastAsia="Times New Roman"/>
              <w:i/>
              <w:iCs/>
            </w:rPr>
            <w:t>et al.</w:t>
          </w:r>
          <w:r>
            <w:rPr>
              <w:rFonts w:eastAsia="Times New Roman"/>
            </w:rPr>
            <w:t xml:space="preserve"> Computational correction of copy number effect improves specificity of CRISPR-Cas9 essentiality screens in cancer cells. </w:t>
          </w:r>
          <w:r>
            <w:rPr>
              <w:rFonts w:eastAsia="Times New Roman"/>
              <w:i/>
              <w:iCs/>
            </w:rPr>
            <w:t>Nature genetics</w:t>
          </w:r>
          <w:r>
            <w:rPr>
              <w:rFonts w:eastAsia="Times New Roman"/>
            </w:rPr>
            <w:t xml:space="preserve"> </w:t>
          </w:r>
          <w:r>
            <w:rPr>
              <w:rFonts w:eastAsia="Times New Roman"/>
              <w:b/>
              <w:bCs/>
            </w:rPr>
            <w:t>49</w:t>
          </w:r>
          <w:r>
            <w:rPr>
              <w:rFonts w:eastAsia="Times New Roman"/>
            </w:rPr>
            <w:t>, 1779–1784 (2017).</w:t>
          </w:r>
        </w:p>
        <w:p w14:paraId="57CB5185" w14:textId="77777777" w:rsidR="006E7FBF" w:rsidRDefault="006E7FBF">
          <w:pPr>
            <w:autoSpaceDE w:val="0"/>
            <w:autoSpaceDN w:val="0"/>
            <w:ind w:hanging="640"/>
            <w:divId w:val="1677532217"/>
            <w:rPr>
              <w:rFonts w:eastAsia="Times New Roman"/>
            </w:rPr>
          </w:pPr>
          <w:r>
            <w:rPr>
              <w:rFonts w:eastAsia="Times New Roman"/>
            </w:rPr>
            <w:t xml:space="preserve">66.        Subramanian, A. </w:t>
          </w:r>
          <w:r>
            <w:rPr>
              <w:rFonts w:eastAsia="Times New Roman"/>
              <w:i/>
              <w:iCs/>
            </w:rPr>
            <w:t>et al.</w:t>
          </w:r>
          <w:r>
            <w:rPr>
              <w:rFonts w:eastAsia="Times New Roman"/>
            </w:rPr>
            <w:t xml:space="preserve"> Gene set enrichment analysis: a knowledge-based approach for interpreting genome-wide expression profiles. </w:t>
          </w:r>
          <w:r>
            <w:rPr>
              <w:rFonts w:eastAsia="Times New Roman"/>
              <w:i/>
              <w:iCs/>
            </w:rPr>
            <w:t>Proceedings of the National Academy of Sciences of the United States of America</w:t>
          </w:r>
          <w:r>
            <w:rPr>
              <w:rFonts w:eastAsia="Times New Roman"/>
            </w:rPr>
            <w:t xml:space="preserve"> </w:t>
          </w:r>
          <w:r>
            <w:rPr>
              <w:rFonts w:eastAsia="Times New Roman"/>
              <w:b/>
              <w:bCs/>
            </w:rPr>
            <w:t>102</w:t>
          </w:r>
          <w:r>
            <w:rPr>
              <w:rFonts w:eastAsia="Times New Roman"/>
            </w:rPr>
            <w:t>, 15545–50 (2005).</w:t>
          </w:r>
        </w:p>
        <w:p w14:paraId="2E0344AB" w14:textId="77777777" w:rsidR="006E7FBF" w:rsidRDefault="006E7FBF">
          <w:pPr>
            <w:autoSpaceDE w:val="0"/>
            <w:autoSpaceDN w:val="0"/>
            <w:ind w:hanging="640"/>
            <w:divId w:val="1101340849"/>
            <w:rPr>
              <w:rFonts w:eastAsia="Times New Roman"/>
            </w:rPr>
          </w:pPr>
          <w:r>
            <w:rPr>
              <w:rFonts w:eastAsia="Times New Roman"/>
            </w:rPr>
            <w:t>67.        </w:t>
          </w:r>
          <w:proofErr w:type="spellStart"/>
          <w:r>
            <w:rPr>
              <w:rFonts w:eastAsia="Times New Roman"/>
            </w:rPr>
            <w:t>Monastyrskaya</w:t>
          </w:r>
          <w:proofErr w:type="spellEnd"/>
          <w:r>
            <w:rPr>
              <w:rFonts w:eastAsia="Times New Roman"/>
            </w:rPr>
            <w:t xml:space="preserve">, K. </w:t>
          </w:r>
          <w:r>
            <w:rPr>
              <w:rFonts w:eastAsia="Times New Roman"/>
              <w:i/>
              <w:iCs/>
            </w:rPr>
            <w:t>et al.</w:t>
          </w:r>
          <w:r>
            <w:rPr>
              <w:rFonts w:eastAsia="Times New Roman"/>
            </w:rPr>
            <w:t xml:space="preserve"> miR-199a-5p Regulates Urothelial Permeability and May Play a Role in Bladder Pain Syndrome. </w:t>
          </w:r>
          <w:r>
            <w:rPr>
              <w:rFonts w:eastAsia="Times New Roman"/>
              <w:i/>
              <w:iCs/>
            </w:rPr>
            <w:t>American Journal of Pathology</w:t>
          </w:r>
          <w:r>
            <w:rPr>
              <w:rFonts w:eastAsia="Times New Roman"/>
            </w:rPr>
            <w:t xml:space="preserve"> </w:t>
          </w:r>
          <w:r>
            <w:rPr>
              <w:rFonts w:eastAsia="Times New Roman"/>
              <w:b/>
              <w:bCs/>
            </w:rPr>
            <w:t>182</w:t>
          </w:r>
          <w:r>
            <w:rPr>
              <w:rFonts w:eastAsia="Times New Roman"/>
            </w:rPr>
            <w:t>, 431–448 (2013).</w:t>
          </w:r>
        </w:p>
        <w:p w14:paraId="4E6E166F" w14:textId="77777777" w:rsidR="006E7FBF" w:rsidRDefault="006E7FBF">
          <w:pPr>
            <w:autoSpaceDE w:val="0"/>
            <w:autoSpaceDN w:val="0"/>
            <w:ind w:hanging="640"/>
            <w:divId w:val="1252399268"/>
            <w:rPr>
              <w:rFonts w:eastAsia="Times New Roman"/>
            </w:rPr>
          </w:pPr>
          <w:r>
            <w:rPr>
              <w:rFonts w:eastAsia="Times New Roman"/>
            </w:rPr>
            <w:t>68.        </w:t>
          </w:r>
          <w:proofErr w:type="spellStart"/>
          <w:r>
            <w:rPr>
              <w:rFonts w:eastAsia="Times New Roman"/>
            </w:rPr>
            <w:t>Franchini</w:t>
          </w:r>
          <w:proofErr w:type="spellEnd"/>
          <w:r>
            <w:rPr>
              <w:rFonts w:eastAsia="Times New Roman"/>
            </w:rPr>
            <w:t xml:space="preserve">, C., Fontana, F., </w:t>
          </w:r>
          <w:proofErr w:type="spellStart"/>
          <w:r>
            <w:rPr>
              <w:rFonts w:eastAsia="Times New Roman"/>
            </w:rPr>
            <w:t>Minuzzo</w:t>
          </w:r>
          <w:proofErr w:type="spellEnd"/>
          <w:r>
            <w:rPr>
              <w:rFonts w:eastAsia="Times New Roman"/>
            </w:rPr>
            <w:t xml:space="preserve">, M., </w:t>
          </w:r>
          <w:proofErr w:type="spellStart"/>
          <w:r>
            <w:rPr>
              <w:rFonts w:eastAsia="Times New Roman"/>
            </w:rPr>
            <w:t>Babbio</w:t>
          </w:r>
          <w:proofErr w:type="spellEnd"/>
          <w:r>
            <w:rPr>
              <w:rFonts w:eastAsia="Times New Roman"/>
            </w:rPr>
            <w:t xml:space="preserve">, F. &amp; </w:t>
          </w:r>
          <w:proofErr w:type="spellStart"/>
          <w:r>
            <w:rPr>
              <w:rFonts w:eastAsia="Times New Roman"/>
            </w:rPr>
            <w:t>Privitera</w:t>
          </w:r>
          <w:proofErr w:type="spellEnd"/>
          <w:r>
            <w:rPr>
              <w:rFonts w:eastAsia="Times New Roman"/>
            </w:rPr>
            <w:t xml:space="preserve">, E. Apoptosis promoted by up-regulation of TFPT (TCF3 fusion partner) appears p53 independent, cell type restricted and cell density influenced. </w:t>
          </w:r>
          <w:r>
            <w:rPr>
              <w:rFonts w:eastAsia="Times New Roman"/>
              <w:i/>
              <w:iCs/>
            </w:rPr>
            <w:t>Apoptosis</w:t>
          </w:r>
          <w:r>
            <w:rPr>
              <w:rFonts w:eastAsia="Times New Roman"/>
            </w:rPr>
            <w:t xml:space="preserve"> </w:t>
          </w:r>
          <w:r>
            <w:rPr>
              <w:rFonts w:eastAsia="Times New Roman"/>
              <w:b/>
              <w:bCs/>
            </w:rPr>
            <w:t>11</w:t>
          </w:r>
          <w:r>
            <w:rPr>
              <w:rFonts w:eastAsia="Times New Roman"/>
            </w:rPr>
            <w:t>, 2217–2224 (2006).</w:t>
          </w:r>
        </w:p>
        <w:p w14:paraId="705F70A5" w14:textId="77777777" w:rsidR="006E7FBF" w:rsidRDefault="006E7FBF">
          <w:pPr>
            <w:autoSpaceDE w:val="0"/>
            <w:autoSpaceDN w:val="0"/>
            <w:ind w:hanging="640"/>
            <w:divId w:val="1610308626"/>
            <w:rPr>
              <w:rFonts w:eastAsia="Times New Roman"/>
            </w:rPr>
          </w:pPr>
          <w:r>
            <w:rPr>
              <w:rFonts w:eastAsia="Times New Roman"/>
            </w:rPr>
            <w:lastRenderedPageBreak/>
            <w:t xml:space="preserve">69.        Torres, J. Z. </w:t>
          </w:r>
          <w:r>
            <w:rPr>
              <w:rFonts w:eastAsia="Times New Roman"/>
              <w:i/>
              <w:iCs/>
            </w:rPr>
            <w:t>et al.</w:t>
          </w:r>
          <w:r>
            <w:rPr>
              <w:rFonts w:eastAsia="Times New Roman"/>
            </w:rPr>
            <w:t xml:space="preserve"> The STARD9/Kif16a kinesin associates with mitotic microtubules and regulates spindle pole assembly. </w:t>
          </w:r>
          <w:r>
            <w:rPr>
              <w:rFonts w:eastAsia="Times New Roman"/>
              <w:i/>
              <w:iCs/>
            </w:rPr>
            <w:t>Cell</w:t>
          </w:r>
          <w:r>
            <w:rPr>
              <w:rFonts w:eastAsia="Times New Roman"/>
            </w:rPr>
            <w:t xml:space="preserve"> </w:t>
          </w:r>
          <w:r>
            <w:rPr>
              <w:rFonts w:eastAsia="Times New Roman"/>
              <w:b/>
              <w:bCs/>
            </w:rPr>
            <w:t>147</w:t>
          </w:r>
          <w:r>
            <w:rPr>
              <w:rFonts w:eastAsia="Times New Roman"/>
            </w:rPr>
            <w:t>, 1309–1323 (2011).</w:t>
          </w:r>
        </w:p>
        <w:p w14:paraId="18715F5B" w14:textId="77777777" w:rsidR="006E7FBF" w:rsidRDefault="006E7FBF">
          <w:pPr>
            <w:autoSpaceDE w:val="0"/>
            <w:autoSpaceDN w:val="0"/>
            <w:ind w:hanging="640"/>
            <w:divId w:val="1146118344"/>
            <w:rPr>
              <w:rFonts w:eastAsia="Times New Roman"/>
            </w:rPr>
          </w:pPr>
          <w:r>
            <w:rPr>
              <w:rFonts w:eastAsia="Times New Roman"/>
            </w:rPr>
            <w:t xml:space="preserve">70.        Chan, G. K. T., Jablonski, S. A., Starr, D. A., Goldberg, M. L. &amp; Yen, T. J. Human Zw10 and ROD are mitotic checkpoint proteins that bind to kinetochores. </w:t>
          </w:r>
          <w:r>
            <w:rPr>
              <w:rFonts w:eastAsia="Times New Roman"/>
              <w:i/>
              <w:iCs/>
            </w:rPr>
            <w:t>Nature cell biology</w:t>
          </w:r>
          <w:r>
            <w:rPr>
              <w:rFonts w:eastAsia="Times New Roman"/>
            </w:rPr>
            <w:t xml:space="preserve"> </w:t>
          </w:r>
          <w:r>
            <w:rPr>
              <w:rFonts w:eastAsia="Times New Roman"/>
              <w:b/>
              <w:bCs/>
            </w:rPr>
            <w:t>2</w:t>
          </w:r>
          <w:r>
            <w:rPr>
              <w:rFonts w:eastAsia="Times New Roman"/>
            </w:rPr>
            <w:t>, 944–7 (2000).</w:t>
          </w:r>
        </w:p>
        <w:p w14:paraId="5063F1CF" w14:textId="77777777" w:rsidR="006E7FBF" w:rsidRDefault="006E7FBF">
          <w:pPr>
            <w:autoSpaceDE w:val="0"/>
            <w:autoSpaceDN w:val="0"/>
            <w:ind w:hanging="640"/>
            <w:divId w:val="1990011620"/>
            <w:rPr>
              <w:rFonts w:eastAsia="Times New Roman"/>
            </w:rPr>
          </w:pPr>
          <w:r>
            <w:rPr>
              <w:rFonts w:eastAsia="Times New Roman"/>
            </w:rPr>
            <w:t xml:space="preserve">71.        Kops, G. J. P. L. </w:t>
          </w:r>
          <w:r>
            <w:rPr>
              <w:rFonts w:eastAsia="Times New Roman"/>
              <w:i/>
              <w:iCs/>
            </w:rPr>
            <w:t>et al.</w:t>
          </w:r>
          <w:r>
            <w:rPr>
              <w:rFonts w:eastAsia="Times New Roman"/>
            </w:rPr>
            <w:t xml:space="preserve"> ZW10 links mitotic checkpoint signaling to the structural kinetochore. </w:t>
          </w:r>
          <w:r>
            <w:rPr>
              <w:rFonts w:eastAsia="Times New Roman"/>
              <w:i/>
              <w:iCs/>
            </w:rPr>
            <w:t>The Journal of cell biology</w:t>
          </w:r>
          <w:r>
            <w:rPr>
              <w:rFonts w:eastAsia="Times New Roman"/>
            </w:rPr>
            <w:t xml:space="preserve"> </w:t>
          </w:r>
          <w:r>
            <w:rPr>
              <w:rFonts w:eastAsia="Times New Roman"/>
              <w:b/>
              <w:bCs/>
            </w:rPr>
            <w:t>169</w:t>
          </w:r>
          <w:r>
            <w:rPr>
              <w:rFonts w:eastAsia="Times New Roman"/>
            </w:rPr>
            <w:t>, 49–60 (2005).</w:t>
          </w:r>
        </w:p>
        <w:p w14:paraId="2540848B" w14:textId="77777777" w:rsidR="006E7FBF" w:rsidRDefault="006E7FBF">
          <w:pPr>
            <w:autoSpaceDE w:val="0"/>
            <w:autoSpaceDN w:val="0"/>
            <w:ind w:hanging="640"/>
            <w:divId w:val="1987781567"/>
            <w:rPr>
              <w:rFonts w:eastAsia="Times New Roman"/>
            </w:rPr>
          </w:pPr>
          <w:r>
            <w:rPr>
              <w:rFonts w:eastAsia="Times New Roman"/>
            </w:rPr>
            <w:t>72.        </w:t>
          </w:r>
          <w:proofErr w:type="spellStart"/>
          <w:r>
            <w:rPr>
              <w:rFonts w:eastAsia="Times New Roman"/>
            </w:rPr>
            <w:t>Barlat</w:t>
          </w:r>
          <w:proofErr w:type="spellEnd"/>
          <w:r>
            <w:rPr>
              <w:rFonts w:eastAsia="Times New Roman"/>
            </w:rPr>
            <w:t xml:space="preserve">, I. </w:t>
          </w:r>
          <w:r>
            <w:rPr>
              <w:rFonts w:eastAsia="Times New Roman"/>
              <w:i/>
              <w:iCs/>
            </w:rPr>
            <w:t>et al.</w:t>
          </w:r>
          <w:r>
            <w:rPr>
              <w:rFonts w:eastAsia="Times New Roman"/>
            </w:rPr>
            <w:t xml:space="preserve"> A Role for Sam68 in Cell Cycle Progression Antagonized by a Spliced Variant within the KH Domain. </w:t>
          </w:r>
          <w:r>
            <w:rPr>
              <w:rFonts w:eastAsia="Times New Roman"/>
              <w:i/>
              <w:iCs/>
            </w:rPr>
            <w:t>Journal of Biological Chemistry</w:t>
          </w:r>
          <w:r>
            <w:rPr>
              <w:rFonts w:eastAsia="Times New Roman"/>
            </w:rPr>
            <w:t xml:space="preserve"> </w:t>
          </w:r>
          <w:r>
            <w:rPr>
              <w:rFonts w:eastAsia="Times New Roman"/>
              <w:b/>
              <w:bCs/>
            </w:rPr>
            <w:t>272</w:t>
          </w:r>
          <w:r>
            <w:rPr>
              <w:rFonts w:eastAsia="Times New Roman"/>
            </w:rPr>
            <w:t>, 3129–3132 (1997).</w:t>
          </w:r>
        </w:p>
        <w:p w14:paraId="37298304" w14:textId="77777777" w:rsidR="006E7FBF" w:rsidRDefault="006E7FBF">
          <w:pPr>
            <w:autoSpaceDE w:val="0"/>
            <w:autoSpaceDN w:val="0"/>
            <w:ind w:hanging="640"/>
            <w:divId w:val="1900553033"/>
            <w:rPr>
              <w:rFonts w:eastAsia="Times New Roman"/>
            </w:rPr>
          </w:pPr>
          <w:r>
            <w:rPr>
              <w:rFonts w:eastAsia="Times New Roman"/>
            </w:rPr>
            <w:t xml:space="preserve">73.        Ivan, M. &amp; </w:t>
          </w:r>
          <w:proofErr w:type="spellStart"/>
          <w:r>
            <w:rPr>
              <w:rFonts w:eastAsia="Times New Roman"/>
            </w:rPr>
            <w:t>Kaelin</w:t>
          </w:r>
          <w:proofErr w:type="spellEnd"/>
          <w:r>
            <w:rPr>
              <w:rFonts w:eastAsia="Times New Roman"/>
            </w:rPr>
            <w:t xml:space="preserve">, W. G. The EGLN-HIF O2-Sensing System: Multiple Inputs and Feedbacks. </w:t>
          </w:r>
          <w:r>
            <w:rPr>
              <w:rFonts w:eastAsia="Times New Roman"/>
              <w:i/>
              <w:iCs/>
            </w:rPr>
            <w:t>Molecular Cell</w:t>
          </w:r>
          <w:r>
            <w:rPr>
              <w:rFonts w:eastAsia="Times New Roman"/>
            </w:rPr>
            <w:t xml:space="preserve"> </w:t>
          </w:r>
          <w:r>
            <w:rPr>
              <w:rFonts w:eastAsia="Times New Roman"/>
              <w:b/>
              <w:bCs/>
            </w:rPr>
            <w:t>66</w:t>
          </w:r>
          <w:r>
            <w:rPr>
              <w:rFonts w:eastAsia="Times New Roman"/>
            </w:rPr>
            <w:t>, 772–779 (2017).</w:t>
          </w:r>
        </w:p>
        <w:p w14:paraId="4E9404F9" w14:textId="77777777" w:rsidR="006E7FBF" w:rsidRDefault="006E7FBF">
          <w:pPr>
            <w:autoSpaceDE w:val="0"/>
            <w:autoSpaceDN w:val="0"/>
            <w:ind w:hanging="640"/>
            <w:divId w:val="759448352"/>
            <w:rPr>
              <w:rFonts w:eastAsia="Times New Roman"/>
            </w:rPr>
          </w:pPr>
          <w:r>
            <w:rPr>
              <w:rFonts w:eastAsia="Times New Roman"/>
            </w:rPr>
            <w:t xml:space="preserve">74.        Ha, S. A. </w:t>
          </w:r>
          <w:r>
            <w:rPr>
              <w:rFonts w:eastAsia="Times New Roman"/>
              <w:i/>
              <w:iCs/>
            </w:rPr>
            <w:t>et al.</w:t>
          </w:r>
          <w:r>
            <w:rPr>
              <w:rFonts w:eastAsia="Times New Roman"/>
            </w:rPr>
            <w:t xml:space="preserve"> HCCRBP-1 Directly Interacting With HCCR-1 Induces Tumorigenesis Through P53 Stabilization. </w:t>
          </w:r>
          <w:r>
            <w:rPr>
              <w:rFonts w:eastAsia="Times New Roman"/>
              <w:i/>
              <w:iCs/>
            </w:rPr>
            <w:t>International Journal of Cancer</w:t>
          </w:r>
          <w:r>
            <w:rPr>
              <w:rFonts w:eastAsia="Times New Roman"/>
            </w:rPr>
            <w:t xml:space="preserve"> </w:t>
          </w:r>
          <w:r>
            <w:rPr>
              <w:rFonts w:eastAsia="Times New Roman"/>
              <w:b/>
              <w:bCs/>
            </w:rPr>
            <w:t>122</w:t>
          </w:r>
          <w:r>
            <w:rPr>
              <w:rFonts w:eastAsia="Times New Roman"/>
            </w:rPr>
            <w:t>, 501–508 (2008).</w:t>
          </w:r>
        </w:p>
        <w:p w14:paraId="1F8F9A1A" w14:textId="77777777" w:rsidR="006E7FBF" w:rsidRDefault="006E7FBF">
          <w:pPr>
            <w:autoSpaceDE w:val="0"/>
            <w:autoSpaceDN w:val="0"/>
            <w:ind w:hanging="640"/>
            <w:divId w:val="1243763043"/>
            <w:rPr>
              <w:rFonts w:eastAsia="Times New Roman"/>
            </w:rPr>
          </w:pPr>
          <w:r>
            <w:rPr>
              <w:rFonts w:eastAsia="Times New Roman"/>
            </w:rPr>
            <w:t xml:space="preserve">75.        Zou, H. &amp; Hastie, T. Regularization and variable selection via the elastic net. </w:t>
          </w:r>
          <w:r>
            <w:rPr>
              <w:rFonts w:eastAsia="Times New Roman"/>
              <w:i/>
              <w:iCs/>
            </w:rPr>
            <w:t>Journal of the Royal Statistical Society: Series B (Statistical Methodology)</w:t>
          </w:r>
          <w:r>
            <w:rPr>
              <w:rFonts w:eastAsia="Times New Roman"/>
            </w:rPr>
            <w:t xml:space="preserve"> </w:t>
          </w:r>
          <w:r>
            <w:rPr>
              <w:rFonts w:eastAsia="Times New Roman"/>
              <w:b/>
              <w:bCs/>
            </w:rPr>
            <w:t>67</w:t>
          </w:r>
          <w:r>
            <w:rPr>
              <w:rFonts w:eastAsia="Times New Roman"/>
            </w:rPr>
            <w:t>, 301–320 (2005).</w:t>
          </w:r>
        </w:p>
        <w:p w14:paraId="6317A286" w14:textId="77777777" w:rsidR="006E7FBF" w:rsidRDefault="006E7FBF">
          <w:pPr>
            <w:autoSpaceDE w:val="0"/>
            <w:autoSpaceDN w:val="0"/>
            <w:ind w:hanging="640"/>
            <w:divId w:val="1554807345"/>
            <w:rPr>
              <w:rFonts w:eastAsia="Times New Roman"/>
            </w:rPr>
          </w:pPr>
          <w:r>
            <w:rPr>
              <w:rFonts w:eastAsia="Times New Roman"/>
            </w:rPr>
            <w:t>76.        </w:t>
          </w:r>
          <w:proofErr w:type="spellStart"/>
          <w:r>
            <w:rPr>
              <w:rFonts w:eastAsia="Times New Roman"/>
            </w:rPr>
            <w:t>Vaser</w:t>
          </w:r>
          <w:proofErr w:type="spellEnd"/>
          <w:r>
            <w:rPr>
              <w:rFonts w:eastAsia="Times New Roman"/>
            </w:rPr>
            <w:t xml:space="preserve">, R., </w:t>
          </w:r>
          <w:proofErr w:type="spellStart"/>
          <w:r>
            <w:rPr>
              <w:rFonts w:eastAsia="Times New Roman"/>
            </w:rPr>
            <w:t>Adusumalli</w:t>
          </w:r>
          <w:proofErr w:type="spellEnd"/>
          <w:r>
            <w:rPr>
              <w:rFonts w:eastAsia="Times New Roman"/>
            </w:rPr>
            <w:t xml:space="preserve">, S., </w:t>
          </w:r>
          <w:proofErr w:type="spellStart"/>
          <w:r>
            <w:rPr>
              <w:rFonts w:eastAsia="Times New Roman"/>
            </w:rPr>
            <w:t>Leng</w:t>
          </w:r>
          <w:proofErr w:type="spellEnd"/>
          <w:r>
            <w:rPr>
              <w:rFonts w:eastAsia="Times New Roman"/>
            </w:rPr>
            <w:t xml:space="preserve">, S. N., </w:t>
          </w:r>
          <w:proofErr w:type="spellStart"/>
          <w:r>
            <w:rPr>
              <w:rFonts w:eastAsia="Times New Roman"/>
            </w:rPr>
            <w:t>Sikic</w:t>
          </w:r>
          <w:proofErr w:type="spellEnd"/>
          <w:r>
            <w:rPr>
              <w:rFonts w:eastAsia="Times New Roman"/>
            </w:rPr>
            <w:t xml:space="preserve">, M. &amp; Ng, P. C. SIFT missense predictions for genomes. </w:t>
          </w:r>
          <w:r>
            <w:rPr>
              <w:rFonts w:eastAsia="Times New Roman"/>
              <w:i/>
              <w:iCs/>
            </w:rPr>
            <w:t>Nature protocols</w:t>
          </w:r>
          <w:r>
            <w:rPr>
              <w:rFonts w:eastAsia="Times New Roman"/>
            </w:rPr>
            <w:t xml:space="preserve"> </w:t>
          </w:r>
          <w:r>
            <w:rPr>
              <w:rFonts w:eastAsia="Times New Roman"/>
              <w:b/>
              <w:bCs/>
            </w:rPr>
            <w:t>11</w:t>
          </w:r>
          <w:r>
            <w:rPr>
              <w:rFonts w:eastAsia="Times New Roman"/>
            </w:rPr>
            <w:t>, 1–9 (2016).</w:t>
          </w:r>
        </w:p>
        <w:p w14:paraId="1CC2C8AC" w14:textId="77777777" w:rsidR="006E7FBF" w:rsidRDefault="006E7FBF">
          <w:pPr>
            <w:autoSpaceDE w:val="0"/>
            <w:autoSpaceDN w:val="0"/>
            <w:ind w:hanging="640"/>
            <w:divId w:val="1377851755"/>
            <w:rPr>
              <w:rFonts w:eastAsia="Times New Roman"/>
            </w:rPr>
          </w:pPr>
          <w:r>
            <w:rPr>
              <w:rFonts w:eastAsia="Times New Roman"/>
            </w:rPr>
            <w:t>77.        </w:t>
          </w:r>
          <w:proofErr w:type="spellStart"/>
          <w:r>
            <w:rPr>
              <w:rFonts w:eastAsia="Times New Roman"/>
            </w:rPr>
            <w:t>Adzhubei</w:t>
          </w:r>
          <w:proofErr w:type="spellEnd"/>
          <w:r>
            <w:rPr>
              <w:rFonts w:eastAsia="Times New Roman"/>
            </w:rPr>
            <w:t xml:space="preserve">, I. A. </w:t>
          </w:r>
          <w:r>
            <w:rPr>
              <w:rFonts w:eastAsia="Times New Roman"/>
              <w:i/>
              <w:iCs/>
            </w:rPr>
            <w:t>et al.</w:t>
          </w:r>
          <w:r>
            <w:rPr>
              <w:rFonts w:eastAsia="Times New Roman"/>
            </w:rPr>
            <w:t xml:space="preserve"> A method and server for predicting damaging missense mutations. </w:t>
          </w:r>
          <w:r>
            <w:rPr>
              <w:rFonts w:eastAsia="Times New Roman"/>
              <w:i/>
              <w:iCs/>
            </w:rPr>
            <w:t>Nature methods</w:t>
          </w:r>
          <w:r>
            <w:rPr>
              <w:rFonts w:eastAsia="Times New Roman"/>
            </w:rPr>
            <w:t xml:space="preserve"> </w:t>
          </w:r>
          <w:r>
            <w:rPr>
              <w:rFonts w:eastAsia="Times New Roman"/>
              <w:b/>
              <w:bCs/>
            </w:rPr>
            <w:t>7</w:t>
          </w:r>
          <w:r>
            <w:rPr>
              <w:rFonts w:eastAsia="Times New Roman"/>
            </w:rPr>
            <w:t>, 248–9 (2010).</w:t>
          </w:r>
        </w:p>
        <w:p w14:paraId="779927BA" w14:textId="77777777" w:rsidR="006E7FBF" w:rsidRDefault="006E7FBF">
          <w:pPr>
            <w:autoSpaceDE w:val="0"/>
            <w:autoSpaceDN w:val="0"/>
            <w:ind w:hanging="640"/>
            <w:divId w:val="266084560"/>
            <w:rPr>
              <w:rFonts w:eastAsia="Times New Roman"/>
            </w:rPr>
          </w:pPr>
          <w:r>
            <w:rPr>
              <w:rFonts w:eastAsia="Times New Roman"/>
            </w:rPr>
            <w:t xml:space="preserve">78.        Brubaker, D. K. </w:t>
          </w:r>
          <w:r>
            <w:rPr>
              <w:rFonts w:eastAsia="Times New Roman"/>
              <w:i/>
              <w:iCs/>
            </w:rPr>
            <w:t>et al.</w:t>
          </w:r>
          <w:r>
            <w:rPr>
              <w:rFonts w:eastAsia="Times New Roman"/>
            </w:rPr>
            <w:t xml:space="preserve"> Proteogenomic Network Analysis of Context-Specific KRAS Signaling in Mouse-to-Human Cross-Species Translation. </w:t>
          </w:r>
          <w:r>
            <w:rPr>
              <w:rFonts w:eastAsia="Times New Roman"/>
              <w:i/>
              <w:iCs/>
            </w:rPr>
            <w:t>Cell systems</w:t>
          </w:r>
          <w:r>
            <w:rPr>
              <w:rFonts w:eastAsia="Times New Roman"/>
            </w:rPr>
            <w:t xml:space="preserve"> </w:t>
          </w:r>
          <w:r>
            <w:rPr>
              <w:rFonts w:eastAsia="Times New Roman"/>
              <w:b/>
              <w:bCs/>
            </w:rPr>
            <w:t>9</w:t>
          </w:r>
          <w:r>
            <w:rPr>
              <w:rFonts w:eastAsia="Times New Roman"/>
            </w:rPr>
            <w:t>, 258-270.e6 (2019).</w:t>
          </w:r>
        </w:p>
        <w:p w14:paraId="49960215" w14:textId="77777777" w:rsidR="006E7FBF" w:rsidRDefault="006E7FBF">
          <w:pPr>
            <w:autoSpaceDE w:val="0"/>
            <w:autoSpaceDN w:val="0"/>
            <w:ind w:hanging="640"/>
            <w:divId w:val="1873296718"/>
            <w:rPr>
              <w:rFonts w:eastAsia="Times New Roman"/>
            </w:rPr>
          </w:pPr>
          <w:r>
            <w:rPr>
              <w:rFonts w:eastAsia="Times New Roman"/>
            </w:rPr>
            <w:t xml:space="preserve">79.        Johnson, C. W. </w:t>
          </w:r>
          <w:r>
            <w:rPr>
              <w:rFonts w:eastAsia="Times New Roman"/>
              <w:i/>
              <w:iCs/>
            </w:rPr>
            <w:t>et al.</w:t>
          </w:r>
          <w:r>
            <w:rPr>
              <w:rFonts w:eastAsia="Times New Roman"/>
            </w:rPr>
            <w:t xml:space="preserve"> Isoform-Specific Destabilization of the Active Site Reveals a Molecular Mechanism of Intrinsic Activation of KRas G13D. </w:t>
          </w:r>
          <w:r>
            <w:rPr>
              <w:rFonts w:eastAsia="Times New Roman"/>
              <w:i/>
              <w:iCs/>
            </w:rPr>
            <w:t>Cell reports</w:t>
          </w:r>
          <w:r>
            <w:rPr>
              <w:rFonts w:eastAsia="Times New Roman"/>
            </w:rPr>
            <w:t xml:space="preserve"> </w:t>
          </w:r>
          <w:r>
            <w:rPr>
              <w:rFonts w:eastAsia="Times New Roman"/>
              <w:b/>
              <w:bCs/>
            </w:rPr>
            <w:t>28</w:t>
          </w:r>
          <w:r>
            <w:rPr>
              <w:rFonts w:eastAsia="Times New Roman"/>
            </w:rPr>
            <w:t>, 1538-1550.e7 (2019).</w:t>
          </w:r>
        </w:p>
        <w:p w14:paraId="1ADAAEAE" w14:textId="77777777" w:rsidR="006E7FBF" w:rsidRDefault="006E7FBF">
          <w:pPr>
            <w:autoSpaceDE w:val="0"/>
            <w:autoSpaceDN w:val="0"/>
            <w:ind w:hanging="640"/>
            <w:divId w:val="1964775054"/>
            <w:rPr>
              <w:rFonts w:eastAsia="Times New Roman"/>
            </w:rPr>
          </w:pPr>
          <w:r>
            <w:rPr>
              <w:rFonts w:eastAsia="Times New Roman"/>
            </w:rPr>
            <w:t xml:space="preserve">80.        Yao, Z. </w:t>
          </w:r>
          <w:r>
            <w:rPr>
              <w:rFonts w:eastAsia="Times New Roman"/>
              <w:i/>
              <w:iCs/>
            </w:rPr>
            <w:t>et al.</w:t>
          </w:r>
          <w:r>
            <w:rPr>
              <w:rFonts w:eastAsia="Times New Roman"/>
            </w:rPr>
            <w:t xml:space="preserve"> BRAF Mutants Evade ERK-Dependent Feedback by Different Mechanisms that Determine Their Sensitivity to Pharmacologic Inhibition. </w:t>
          </w:r>
          <w:r>
            <w:rPr>
              <w:rFonts w:eastAsia="Times New Roman"/>
              <w:i/>
              <w:iCs/>
            </w:rPr>
            <w:t>Cancer cell</w:t>
          </w:r>
          <w:r>
            <w:rPr>
              <w:rFonts w:eastAsia="Times New Roman"/>
            </w:rPr>
            <w:t xml:space="preserve"> </w:t>
          </w:r>
          <w:r>
            <w:rPr>
              <w:rFonts w:eastAsia="Times New Roman"/>
              <w:b/>
              <w:bCs/>
            </w:rPr>
            <w:t>28</w:t>
          </w:r>
          <w:r>
            <w:rPr>
              <w:rFonts w:eastAsia="Times New Roman"/>
            </w:rPr>
            <w:t>, 370–83 (2015).</w:t>
          </w:r>
        </w:p>
        <w:p w14:paraId="526C14E3" w14:textId="77777777" w:rsidR="006E7FBF" w:rsidRDefault="006E7FBF">
          <w:pPr>
            <w:autoSpaceDE w:val="0"/>
            <w:autoSpaceDN w:val="0"/>
            <w:ind w:hanging="640"/>
            <w:divId w:val="1170414641"/>
            <w:rPr>
              <w:rFonts w:eastAsia="Times New Roman"/>
            </w:rPr>
          </w:pPr>
          <w:r>
            <w:rPr>
              <w:rFonts w:eastAsia="Times New Roman"/>
            </w:rPr>
            <w:t xml:space="preserve">81.        Yao, Z. </w:t>
          </w:r>
          <w:r>
            <w:rPr>
              <w:rFonts w:eastAsia="Times New Roman"/>
              <w:i/>
              <w:iCs/>
            </w:rPr>
            <w:t>et al.</w:t>
          </w:r>
          <w:r>
            <w:rPr>
              <w:rFonts w:eastAsia="Times New Roman"/>
            </w:rPr>
            <w:t xml:space="preserve"> </w:t>
          </w:r>
          <w:proofErr w:type="spellStart"/>
          <w:r>
            <w:rPr>
              <w:rFonts w:eastAsia="Times New Roman"/>
            </w:rPr>
            <w:t>Tumours</w:t>
          </w:r>
          <w:proofErr w:type="spellEnd"/>
          <w:r>
            <w:rPr>
              <w:rFonts w:eastAsia="Times New Roman"/>
            </w:rPr>
            <w:t xml:space="preserve"> with class 3 BRAF mutants are sensitive to the inhibition of activated RAS. </w:t>
          </w:r>
          <w:r>
            <w:rPr>
              <w:rFonts w:eastAsia="Times New Roman"/>
              <w:i/>
              <w:iCs/>
            </w:rPr>
            <w:t>Nature</w:t>
          </w:r>
          <w:r>
            <w:rPr>
              <w:rFonts w:eastAsia="Times New Roman"/>
            </w:rPr>
            <w:t xml:space="preserve"> </w:t>
          </w:r>
          <w:r>
            <w:rPr>
              <w:rFonts w:eastAsia="Times New Roman"/>
              <w:b/>
              <w:bCs/>
            </w:rPr>
            <w:t>548</w:t>
          </w:r>
          <w:r>
            <w:rPr>
              <w:rFonts w:eastAsia="Times New Roman"/>
            </w:rPr>
            <w:t>, 234–238 (2017).</w:t>
          </w:r>
        </w:p>
        <w:p w14:paraId="176A33D7" w14:textId="77777777" w:rsidR="006E7FBF" w:rsidRDefault="006E7FBF">
          <w:pPr>
            <w:autoSpaceDE w:val="0"/>
            <w:autoSpaceDN w:val="0"/>
            <w:ind w:hanging="640"/>
            <w:divId w:val="500001458"/>
            <w:rPr>
              <w:rFonts w:eastAsia="Times New Roman"/>
            </w:rPr>
          </w:pPr>
          <w:r>
            <w:rPr>
              <w:rFonts w:eastAsia="Times New Roman"/>
            </w:rPr>
            <w:t>82.        </w:t>
          </w:r>
          <w:proofErr w:type="spellStart"/>
          <w:r>
            <w:rPr>
              <w:rFonts w:eastAsia="Times New Roman"/>
            </w:rPr>
            <w:t>Dagogo</w:t>
          </w:r>
          <w:proofErr w:type="spellEnd"/>
          <w:r>
            <w:rPr>
              <w:rFonts w:eastAsia="Times New Roman"/>
            </w:rPr>
            <w:t xml:space="preserve">-Jack, I. </w:t>
          </w:r>
          <w:r>
            <w:rPr>
              <w:rFonts w:eastAsia="Times New Roman"/>
              <w:i/>
              <w:iCs/>
            </w:rPr>
            <w:t>et al.</w:t>
          </w:r>
          <w:r>
            <w:rPr>
              <w:rFonts w:eastAsia="Times New Roman"/>
            </w:rPr>
            <w:t xml:space="preserve"> Impact of BRAF Mutation Class on Disease Characteristics and Clinical Outcomes in BRAF-mutant Lung Cancer. </w:t>
          </w:r>
          <w:r>
            <w:rPr>
              <w:rFonts w:eastAsia="Times New Roman"/>
              <w:i/>
              <w:iCs/>
            </w:rPr>
            <w:t xml:space="preserve">Clinical </w:t>
          </w:r>
          <w:r>
            <w:rPr>
              <w:rFonts w:eastAsia="Times New Roman"/>
              <w:i/>
              <w:iCs/>
            </w:rPr>
            <w:lastRenderedPageBreak/>
            <w:t>cancer research : an official journal of the American Association for Cancer Research</w:t>
          </w:r>
          <w:r>
            <w:rPr>
              <w:rFonts w:eastAsia="Times New Roman"/>
            </w:rPr>
            <w:t xml:space="preserve"> </w:t>
          </w:r>
          <w:r>
            <w:rPr>
              <w:rFonts w:eastAsia="Times New Roman"/>
              <w:b/>
              <w:bCs/>
            </w:rPr>
            <w:t>25</w:t>
          </w:r>
          <w:r>
            <w:rPr>
              <w:rFonts w:eastAsia="Times New Roman"/>
            </w:rPr>
            <w:t>, 158–165 (2019).</w:t>
          </w:r>
        </w:p>
        <w:p w14:paraId="60537DBE" w14:textId="77777777" w:rsidR="006E7FBF" w:rsidRDefault="006E7FBF">
          <w:pPr>
            <w:autoSpaceDE w:val="0"/>
            <w:autoSpaceDN w:val="0"/>
            <w:ind w:hanging="640"/>
            <w:divId w:val="1248269463"/>
            <w:rPr>
              <w:rFonts w:eastAsia="Times New Roman"/>
            </w:rPr>
          </w:pPr>
          <w:r>
            <w:rPr>
              <w:rFonts w:eastAsia="Times New Roman"/>
            </w:rPr>
            <w:t xml:space="preserve">83.        Bracht, J. W. P. </w:t>
          </w:r>
          <w:r>
            <w:rPr>
              <w:rFonts w:eastAsia="Times New Roman"/>
              <w:i/>
              <w:iCs/>
            </w:rPr>
            <w:t>et al.</w:t>
          </w:r>
          <w:r>
            <w:rPr>
              <w:rFonts w:eastAsia="Times New Roman"/>
            </w:rPr>
            <w:t xml:space="preserve"> BRAF Mutations Classes I, II, and III in NSCLC Patients Included in the SLLIP Trial: The Need for a New Pre-Clinical Treatment Rationale. </w:t>
          </w:r>
          <w:r>
            <w:rPr>
              <w:rFonts w:eastAsia="Times New Roman"/>
              <w:i/>
              <w:iCs/>
            </w:rPr>
            <w:t>Cancers</w:t>
          </w:r>
          <w:r>
            <w:rPr>
              <w:rFonts w:eastAsia="Times New Roman"/>
            </w:rPr>
            <w:t xml:space="preserve"> </w:t>
          </w:r>
          <w:r>
            <w:rPr>
              <w:rFonts w:eastAsia="Times New Roman"/>
              <w:b/>
              <w:bCs/>
            </w:rPr>
            <w:t>11</w:t>
          </w:r>
          <w:r>
            <w:rPr>
              <w:rFonts w:eastAsia="Times New Roman"/>
            </w:rPr>
            <w:t>, (2019).</w:t>
          </w:r>
        </w:p>
        <w:p w14:paraId="7E0BDC87" w14:textId="77777777" w:rsidR="006E7FBF" w:rsidRDefault="006E7FBF">
          <w:pPr>
            <w:autoSpaceDE w:val="0"/>
            <w:autoSpaceDN w:val="0"/>
            <w:ind w:hanging="640"/>
            <w:divId w:val="1845054297"/>
            <w:rPr>
              <w:rFonts w:eastAsia="Times New Roman"/>
            </w:rPr>
          </w:pPr>
          <w:r>
            <w:rPr>
              <w:rFonts w:eastAsia="Times New Roman"/>
            </w:rPr>
            <w:t xml:space="preserve">84.        Hyman, D. M. </w:t>
          </w:r>
          <w:r>
            <w:rPr>
              <w:rFonts w:eastAsia="Times New Roman"/>
              <w:i/>
              <w:iCs/>
            </w:rPr>
            <w:t>et al.</w:t>
          </w:r>
          <w:r>
            <w:rPr>
              <w:rFonts w:eastAsia="Times New Roman"/>
            </w:rPr>
            <w:t xml:space="preserve"> HER kinase inhibition in patients with HER2-and HER3-mutant cancers. </w:t>
          </w:r>
          <w:r>
            <w:rPr>
              <w:rFonts w:eastAsia="Times New Roman"/>
              <w:i/>
              <w:iCs/>
            </w:rPr>
            <w:t>Nature</w:t>
          </w:r>
          <w:r>
            <w:rPr>
              <w:rFonts w:eastAsia="Times New Roman"/>
            </w:rPr>
            <w:t xml:space="preserve"> </w:t>
          </w:r>
          <w:r>
            <w:rPr>
              <w:rFonts w:eastAsia="Times New Roman"/>
              <w:b/>
              <w:bCs/>
            </w:rPr>
            <w:t>554</w:t>
          </w:r>
          <w:r>
            <w:rPr>
              <w:rFonts w:eastAsia="Times New Roman"/>
            </w:rPr>
            <w:t>, 189–194 (2018).</w:t>
          </w:r>
        </w:p>
        <w:p w14:paraId="28182693" w14:textId="77777777" w:rsidR="006E7FBF" w:rsidRDefault="006E7FBF">
          <w:pPr>
            <w:autoSpaceDE w:val="0"/>
            <w:autoSpaceDN w:val="0"/>
            <w:ind w:hanging="640"/>
            <w:divId w:val="631641208"/>
            <w:rPr>
              <w:rFonts w:eastAsia="Times New Roman"/>
            </w:rPr>
          </w:pPr>
          <w:r>
            <w:rPr>
              <w:rFonts w:eastAsia="Times New Roman"/>
            </w:rPr>
            <w:t xml:space="preserve">85.        Gao, J. </w:t>
          </w:r>
          <w:r>
            <w:rPr>
              <w:rFonts w:eastAsia="Times New Roman"/>
              <w:i/>
              <w:iCs/>
            </w:rPr>
            <w:t>et al.</w:t>
          </w:r>
          <w:r>
            <w:rPr>
              <w:rFonts w:eastAsia="Times New Roman"/>
            </w:rPr>
            <w:t xml:space="preserve"> Integrative analysis of complex cancer genomics and clinical profiles using the </w:t>
          </w:r>
          <w:proofErr w:type="spellStart"/>
          <w:r>
            <w:rPr>
              <w:rFonts w:eastAsia="Times New Roman"/>
            </w:rPr>
            <w:t>cBioPortal</w:t>
          </w:r>
          <w:proofErr w:type="spellEnd"/>
          <w:r>
            <w:rPr>
              <w:rFonts w:eastAsia="Times New Roman"/>
            </w:rPr>
            <w:t xml:space="preserve">. </w:t>
          </w:r>
          <w:r>
            <w:rPr>
              <w:rFonts w:eastAsia="Times New Roman"/>
              <w:i/>
              <w:iCs/>
            </w:rPr>
            <w:t>Science signaling</w:t>
          </w:r>
          <w:r>
            <w:rPr>
              <w:rFonts w:eastAsia="Times New Roman"/>
            </w:rPr>
            <w:t xml:space="preserve"> </w:t>
          </w:r>
          <w:r>
            <w:rPr>
              <w:rFonts w:eastAsia="Times New Roman"/>
              <w:b/>
              <w:bCs/>
            </w:rPr>
            <w:t>6</w:t>
          </w:r>
          <w:r>
            <w:rPr>
              <w:rFonts w:eastAsia="Times New Roman"/>
            </w:rPr>
            <w:t>, pl1 (2013).</w:t>
          </w:r>
        </w:p>
        <w:p w14:paraId="418C8EDF" w14:textId="77777777" w:rsidR="006E7FBF" w:rsidRDefault="006E7FBF">
          <w:pPr>
            <w:autoSpaceDE w:val="0"/>
            <w:autoSpaceDN w:val="0"/>
            <w:ind w:hanging="640"/>
            <w:divId w:val="1419866104"/>
            <w:rPr>
              <w:rFonts w:eastAsia="Times New Roman"/>
            </w:rPr>
          </w:pPr>
          <w:r>
            <w:rPr>
              <w:rFonts w:eastAsia="Times New Roman"/>
            </w:rPr>
            <w:t>86.        </w:t>
          </w:r>
          <w:proofErr w:type="spellStart"/>
          <w:r>
            <w:rPr>
              <w:rFonts w:eastAsia="Times New Roman"/>
            </w:rPr>
            <w:t>Cerami</w:t>
          </w:r>
          <w:proofErr w:type="spellEnd"/>
          <w:r>
            <w:rPr>
              <w:rFonts w:eastAsia="Times New Roman"/>
            </w:rPr>
            <w:t xml:space="preserve">, E. </w:t>
          </w:r>
          <w:r>
            <w:rPr>
              <w:rFonts w:eastAsia="Times New Roman"/>
              <w:i/>
              <w:iCs/>
            </w:rPr>
            <w:t>et al.</w:t>
          </w:r>
          <w:r>
            <w:rPr>
              <w:rFonts w:eastAsia="Times New Roman"/>
            </w:rPr>
            <w:t xml:space="preserve"> The </w:t>
          </w:r>
          <w:proofErr w:type="spellStart"/>
          <w:r>
            <w:rPr>
              <w:rFonts w:eastAsia="Times New Roman"/>
            </w:rPr>
            <w:t>cBio</w:t>
          </w:r>
          <w:proofErr w:type="spellEnd"/>
          <w:r>
            <w:rPr>
              <w:rFonts w:eastAsia="Times New Roman"/>
            </w:rPr>
            <w:t xml:space="preserve"> cancer genomics portal: an open platform for exploring multidimensional cancer genomics data. </w:t>
          </w:r>
          <w:r>
            <w:rPr>
              <w:rFonts w:eastAsia="Times New Roman"/>
              <w:i/>
              <w:iCs/>
            </w:rPr>
            <w:t>Cancer discovery</w:t>
          </w:r>
          <w:r>
            <w:rPr>
              <w:rFonts w:eastAsia="Times New Roman"/>
            </w:rPr>
            <w:t xml:space="preserve"> </w:t>
          </w:r>
          <w:r>
            <w:rPr>
              <w:rFonts w:eastAsia="Times New Roman"/>
              <w:b/>
              <w:bCs/>
            </w:rPr>
            <w:t>2</w:t>
          </w:r>
          <w:r>
            <w:rPr>
              <w:rFonts w:eastAsia="Times New Roman"/>
            </w:rPr>
            <w:t>, 401–4 (2012).</w:t>
          </w:r>
        </w:p>
        <w:p w14:paraId="4851E710" w14:textId="77777777" w:rsidR="006E7FBF" w:rsidRDefault="006E7FBF">
          <w:pPr>
            <w:autoSpaceDE w:val="0"/>
            <w:autoSpaceDN w:val="0"/>
            <w:ind w:hanging="640"/>
            <w:divId w:val="544563027"/>
            <w:rPr>
              <w:rFonts w:eastAsia="Times New Roman"/>
            </w:rPr>
          </w:pPr>
          <w:r>
            <w:rPr>
              <w:rFonts w:eastAsia="Times New Roman"/>
            </w:rPr>
            <w:t xml:space="preserve">87.        Cancer Genome Atlas Research Network. Comprehensive molecular profiling of lung adenocarcinoma. </w:t>
          </w:r>
          <w:r>
            <w:rPr>
              <w:rFonts w:eastAsia="Times New Roman"/>
              <w:i/>
              <w:iCs/>
            </w:rPr>
            <w:t>Nature</w:t>
          </w:r>
          <w:r>
            <w:rPr>
              <w:rFonts w:eastAsia="Times New Roman"/>
            </w:rPr>
            <w:t xml:space="preserve"> </w:t>
          </w:r>
          <w:r>
            <w:rPr>
              <w:rFonts w:eastAsia="Times New Roman"/>
              <w:b/>
              <w:bCs/>
            </w:rPr>
            <w:t>511</w:t>
          </w:r>
          <w:r>
            <w:rPr>
              <w:rFonts w:eastAsia="Times New Roman"/>
            </w:rPr>
            <w:t>, 543–50 (2014).</w:t>
          </w:r>
        </w:p>
        <w:p w14:paraId="091A39CA" w14:textId="77777777" w:rsidR="006E7FBF" w:rsidRDefault="006E7FBF">
          <w:pPr>
            <w:autoSpaceDE w:val="0"/>
            <w:autoSpaceDN w:val="0"/>
            <w:ind w:hanging="640"/>
            <w:divId w:val="203371405"/>
            <w:rPr>
              <w:rFonts w:eastAsia="Times New Roman"/>
            </w:rPr>
          </w:pPr>
          <w:r>
            <w:rPr>
              <w:rFonts w:eastAsia="Times New Roman"/>
            </w:rPr>
            <w:t xml:space="preserve">88.        Cancer Genome Atlas Research Network. Integrated Genomic Characterization of Pancreatic Ductal Adenocarcinoma. </w:t>
          </w:r>
          <w:r>
            <w:rPr>
              <w:rFonts w:eastAsia="Times New Roman"/>
              <w:i/>
              <w:iCs/>
            </w:rPr>
            <w:t>Cancer cell</w:t>
          </w:r>
          <w:r>
            <w:rPr>
              <w:rFonts w:eastAsia="Times New Roman"/>
            </w:rPr>
            <w:t xml:space="preserve"> </w:t>
          </w:r>
          <w:r>
            <w:rPr>
              <w:rFonts w:eastAsia="Times New Roman"/>
              <w:b/>
              <w:bCs/>
            </w:rPr>
            <w:t>32</w:t>
          </w:r>
          <w:r>
            <w:rPr>
              <w:rFonts w:eastAsia="Times New Roman"/>
            </w:rPr>
            <w:t>, 185-203.e13 (2017).</w:t>
          </w:r>
        </w:p>
        <w:p w14:paraId="4E27C037" w14:textId="77777777" w:rsidR="006E7FBF" w:rsidRDefault="006E7FBF">
          <w:pPr>
            <w:autoSpaceDE w:val="0"/>
            <w:autoSpaceDN w:val="0"/>
            <w:ind w:hanging="640"/>
            <w:divId w:val="1223757098"/>
            <w:rPr>
              <w:rFonts w:eastAsia="Times New Roman"/>
            </w:rPr>
          </w:pPr>
          <w:r>
            <w:rPr>
              <w:rFonts w:eastAsia="Times New Roman"/>
            </w:rPr>
            <w:t xml:space="preserve">89.        Gonzalez-Perez, A. </w:t>
          </w:r>
          <w:r>
            <w:rPr>
              <w:rFonts w:eastAsia="Times New Roman"/>
              <w:i/>
              <w:iCs/>
            </w:rPr>
            <w:t>et al.</w:t>
          </w:r>
          <w:r>
            <w:rPr>
              <w:rFonts w:eastAsia="Times New Roman"/>
            </w:rPr>
            <w:t xml:space="preserve"> Computational approaches to identify functional genetic variants in cancer genomes. </w:t>
          </w:r>
          <w:r>
            <w:rPr>
              <w:rFonts w:eastAsia="Times New Roman"/>
              <w:i/>
              <w:iCs/>
            </w:rPr>
            <w:t>Nature methods</w:t>
          </w:r>
          <w:r>
            <w:rPr>
              <w:rFonts w:eastAsia="Times New Roman"/>
            </w:rPr>
            <w:t xml:space="preserve"> </w:t>
          </w:r>
          <w:r>
            <w:rPr>
              <w:rFonts w:eastAsia="Times New Roman"/>
              <w:b/>
              <w:bCs/>
            </w:rPr>
            <w:t>10</w:t>
          </w:r>
          <w:r>
            <w:rPr>
              <w:rFonts w:eastAsia="Times New Roman"/>
            </w:rPr>
            <w:t>, 723–9 (2013).</w:t>
          </w:r>
        </w:p>
        <w:p w14:paraId="6605E2E8" w14:textId="77777777" w:rsidR="006E7FBF" w:rsidRDefault="006E7FBF">
          <w:pPr>
            <w:autoSpaceDE w:val="0"/>
            <w:autoSpaceDN w:val="0"/>
            <w:ind w:hanging="640"/>
            <w:divId w:val="244536252"/>
            <w:rPr>
              <w:rFonts w:eastAsia="Times New Roman"/>
            </w:rPr>
          </w:pPr>
          <w:r>
            <w:rPr>
              <w:rFonts w:eastAsia="Times New Roman"/>
            </w:rPr>
            <w:t xml:space="preserve">90.        Walker, B. A. </w:t>
          </w:r>
          <w:r>
            <w:rPr>
              <w:rFonts w:eastAsia="Times New Roman"/>
              <w:i/>
              <w:iCs/>
            </w:rPr>
            <w:t>et al.</w:t>
          </w:r>
          <w:r>
            <w:rPr>
              <w:rFonts w:eastAsia="Times New Roman"/>
            </w:rPr>
            <w:t xml:space="preserve"> A high-risk, Double-Hit, group of newly diagnosed myeloma identified by genomic analysis. </w:t>
          </w:r>
          <w:r>
            <w:rPr>
              <w:rFonts w:eastAsia="Times New Roman"/>
              <w:i/>
              <w:iCs/>
            </w:rPr>
            <w:t>Leukemia</w:t>
          </w:r>
          <w:r>
            <w:rPr>
              <w:rFonts w:eastAsia="Times New Roman"/>
            </w:rPr>
            <w:t xml:space="preserve"> </w:t>
          </w:r>
          <w:r>
            <w:rPr>
              <w:rFonts w:eastAsia="Times New Roman"/>
              <w:b/>
              <w:bCs/>
            </w:rPr>
            <w:t>33</w:t>
          </w:r>
          <w:r>
            <w:rPr>
              <w:rFonts w:eastAsia="Times New Roman"/>
            </w:rPr>
            <w:t>, 159–170 (2019).</w:t>
          </w:r>
        </w:p>
        <w:p w14:paraId="0ADED1D3" w14:textId="77777777" w:rsidR="006E7FBF" w:rsidRDefault="006E7FBF">
          <w:pPr>
            <w:autoSpaceDE w:val="0"/>
            <w:autoSpaceDN w:val="0"/>
            <w:ind w:hanging="640"/>
            <w:divId w:val="1641763530"/>
            <w:rPr>
              <w:rFonts w:eastAsia="Times New Roman"/>
            </w:rPr>
          </w:pPr>
          <w:r>
            <w:rPr>
              <w:rFonts w:eastAsia="Times New Roman"/>
            </w:rPr>
            <w:t xml:space="preserve">91.        AACR Project GENIE Consortium. AACR Project GENIE: Powering Precision Medicine through an International Consortium. </w:t>
          </w:r>
          <w:r>
            <w:rPr>
              <w:rFonts w:eastAsia="Times New Roman"/>
              <w:i/>
              <w:iCs/>
            </w:rPr>
            <w:t>Cancer discovery</w:t>
          </w:r>
          <w:r>
            <w:rPr>
              <w:rFonts w:eastAsia="Times New Roman"/>
            </w:rPr>
            <w:t xml:space="preserve"> </w:t>
          </w:r>
          <w:r>
            <w:rPr>
              <w:rFonts w:eastAsia="Times New Roman"/>
              <w:b/>
              <w:bCs/>
            </w:rPr>
            <w:t>7</w:t>
          </w:r>
          <w:r>
            <w:rPr>
              <w:rFonts w:eastAsia="Times New Roman"/>
            </w:rPr>
            <w:t>, 818–831 (2017).</w:t>
          </w:r>
        </w:p>
        <w:p w14:paraId="21244294" w14:textId="77777777" w:rsidR="006E7FBF" w:rsidRDefault="006E7FBF">
          <w:pPr>
            <w:autoSpaceDE w:val="0"/>
            <w:autoSpaceDN w:val="0"/>
            <w:ind w:hanging="640"/>
            <w:divId w:val="948850472"/>
            <w:rPr>
              <w:rFonts w:eastAsia="Times New Roman"/>
            </w:rPr>
          </w:pPr>
          <w:r>
            <w:rPr>
              <w:rFonts w:eastAsia="Times New Roman"/>
            </w:rPr>
            <w:t>92.        </w:t>
          </w:r>
          <w:proofErr w:type="spellStart"/>
          <w:r>
            <w:rPr>
              <w:rFonts w:eastAsia="Times New Roman"/>
            </w:rPr>
            <w:t>GTEx</w:t>
          </w:r>
          <w:proofErr w:type="spellEnd"/>
          <w:r>
            <w:rPr>
              <w:rFonts w:eastAsia="Times New Roman"/>
            </w:rPr>
            <w:t xml:space="preserve"> Consortium </w:t>
          </w:r>
          <w:r>
            <w:rPr>
              <w:rFonts w:eastAsia="Times New Roman"/>
              <w:i/>
              <w:iCs/>
            </w:rPr>
            <w:t>et al.</w:t>
          </w:r>
          <w:r>
            <w:rPr>
              <w:rFonts w:eastAsia="Times New Roman"/>
            </w:rPr>
            <w:t xml:space="preserve"> Genetic effects on gene expression across human tissues. </w:t>
          </w:r>
          <w:r>
            <w:rPr>
              <w:rFonts w:eastAsia="Times New Roman"/>
              <w:i/>
              <w:iCs/>
            </w:rPr>
            <w:t>Nature</w:t>
          </w:r>
          <w:r>
            <w:rPr>
              <w:rFonts w:eastAsia="Times New Roman"/>
            </w:rPr>
            <w:t xml:space="preserve"> </w:t>
          </w:r>
          <w:r>
            <w:rPr>
              <w:rFonts w:eastAsia="Times New Roman"/>
              <w:b/>
              <w:bCs/>
            </w:rPr>
            <w:t>550</w:t>
          </w:r>
          <w:r>
            <w:rPr>
              <w:rFonts w:eastAsia="Times New Roman"/>
            </w:rPr>
            <w:t>, 204–213 (2017).</w:t>
          </w:r>
        </w:p>
        <w:p w14:paraId="071AE0B7" w14:textId="77777777" w:rsidR="006E7FBF" w:rsidRDefault="006E7FBF">
          <w:pPr>
            <w:autoSpaceDE w:val="0"/>
            <w:autoSpaceDN w:val="0"/>
            <w:ind w:hanging="640"/>
            <w:divId w:val="1182860190"/>
            <w:rPr>
              <w:rFonts w:eastAsia="Times New Roman"/>
            </w:rPr>
          </w:pPr>
          <w:r>
            <w:rPr>
              <w:rFonts w:eastAsia="Times New Roman"/>
            </w:rPr>
            <w:t>93.        </w:t>
          </w:r>
          <w:proofErr w:type="spellStart"/>
          <w:r>
            <w:rPr>
              <w:rFonts w:eastAsia="Times New Roman"/>
            </w:rPr>
            <w:t>Uhlén</w:t>
          </w:r>
          <w:proofErr w:type="spellEnd"/>
          <w:r>
            <w:rPr>
              <w:rFonts w:eastAsia="Times New Roman"/>
            </w:rPr>
            <w:t xml:space="preserve">, M. </w:t>
          </w:r>
          <w:r>
            <w:rPr>
              <w:rFonts w:eastAsia="Times New Roman"/>
              <w:i/>
              <w:iCs/>
            </w:rPr>
            <w:t>et al.</w:t>
          </w:r>
          <w:r>
            <w:rPr>
              <w:rFonts w:eastAsia="Times New Roman"/>
            </w:rPr>
            <w:t xml:space="preserve"> Transcriptomics resources of human tissues and organs. </w:t>
          </w:r>
          <w:r>
            <w:rPr>
              <w:rFonts w:eastAsia="Times New Roman"/>
              <w:i/>
              <w:iCs/>
            </w:rPr>
            <w:t>Molecular systems biology</w:t>
          </w:r>
          <w:r>
            <w:rPr>
              <w:rFonts w:eastAsia="Times New Roman"/>
            </w:rPr>
            <w:t xml:space="preserve"> </w:t>
          </w:r>
          <w:r>
            <w:rPr>
              <w:rFonts w:eastAsia="Times New Roman"/>
              <w:b/>
              <w:bCs/>
            </w:rPr>
            <w:t>12</w:t>
          </w:r>
          <w:r>
            <w:rPr>
              <w:rFonts w:eastAsia="Times New Roman"/>
            </w:rPr>
            <w:t>, 862 (2016).</w:t>
          </w:r>
        </w:p>
        <w:p w14:paraId="2D2B81C2" w14:textId="77777777" w:rsidR="006E7FBF" w:rsidRDefault="006E7FBF">
          <w:pPr>
            <w:autoSpaceDE w:val="0"/>
            <w:autoSpaceDN w:val="0"/>
            <w:ind w:hanging="640"/>
            <w:divId w:val="1562903926"/>
            <w:rPr>
              <w:rFonts w:eastAsia="Times New Roman"/>
            </w:rPr>
          </w:pPr>
          <w:r>
            <w:rPr>
              <w:rFonts w:eastAsia="Times New Roman"/>
            </w:rPr>
            <w:t xml:space="preserve">94.        Siegel, R. L., Miller, K. D. &amp; Jemal, A. Cancer statistics, 2020. </w:t>
          </w:r>
          <w:r>
            <w:rPr>
              <w:rFonts w:eastAsia="Times New Roman"/>
              <w:i/>
              <w:iCs/>
            </w:rPr>
            <w:t>CA: a cancer journal for clinicians</w:t>
          </w:r>
          <w:r>
            <w:rPr>
              <w:rFonts w:eastAsia="Times New Roman"/>
            </w:rPr>
            <w:t xml:space="preserve"> </w:t>
          </w:r>
          <w:r>
            <w:rPr>
              <w:rFonts w:eastAsia="Times New Roman"/>
              <w:b/>
              <w:bCs/>
            </w:rPr>
            <w:t>70</w:t>
          </w:r>
          <w:r>
            <w:rPr>
              <w:rFonts w:eastAsia="Times New Roman"/>
            </w:rPr>
            <w:t>, 7–30 (2020).</w:t>
          </w:r>
        </w:p>
        <w:p w14:paraId="791DA892" w14:textId="77777777" w:rsidR="006E7FBF" w:rsidRDefault="006E7FBF">
          <w:pPr>
            <w:autoSpaceDE w:val="0"/>
            <w:autoSpaceDN w:val="0"/>
            <w:ind w:hanging="640"/>
            <w:divId w:val="19090992"/>
            <w:rPr>
              <w:rFonts w:eastAsia="Times New Roman"/>
            </w:rPr>
          </w:pPr>
          <w:r>
            <w:rPr>
              <w:rFonts w:eastAsia="Times New Roman"/>
            </w:rPr>
            <w:t xml:space="preserve">95.        Meza, R., </w:t>
          </w:r>
          <w:proofErr w:type="spellStart"/>
          <w:r>
            <w:rPr>
              <w:rFonts w:eastAsia="Times New Roman"/>
            </w:rPr>
            <w:t>Meernik</w:t>
          </w:r>
          <w:proofErr w:type="spellEnd"/>
          <w:r>
            <w:rPr>
              <w:rFonts w:eastAsia="Times New Roman"/>
            </w:rPr>
            <w:t xml:space="preserve">, C., Jeon, J. &amp; Cote, M. L. Lung cancer incidence trends by gender, race and histology in the United States, 1973-2010.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b/>
              <w:bCs/>
            </w:rPr>
            <w:t>10</w:t>
          </w:r>
          <w:r>
            <w:rPr>
              <w:rFonts w:eastAsia="Times New Roman"/>
            </w:rPr>
            <w:t>, e0121323 (2015).</w:t>
          </w:r>
        </w:p>
        <w:p w14:paraId="01D8D29E" w14:textId="77777777" w:rsidR="006E7FBF" w:rsidRDefault="006E7FBF">
          <w:pPr>
            <w:autoSpaceDE w:val="0"/>
            <w:autoSpaceDN w:val="0"/>
            <w:ind w:hanging="640"/>
            <w:divId w:val="580676203"/>
            <w:rPr>
              <w:rFonts w:eastAsia="Times New Roman"/>
            </w:rPr>
          </w:pPr>
          <w:r>
            <w:rPr>
              <w:rFonts w:eastAsia="Times New Roman"/>
            </w:rPr>
            <w:t>96.        </w:t>
          </w:r>
          <w:proofErr w:type="spellStart"/>
          <w:r>
            <w:rPr>
              <w:rFonts w:eastAsia="Times New Roman"/>
            </w:rPr>
            <w:t>Alexandrov</w:t>
          </w:r>
          <w:proofErr w:type="spellEnd"/>
          <w:r>
            <w:rPr>
              <w:rFonts w:eastAsia="Times New Roman"/>
            </w:rPr>
            <w:t xml:space="preserve">, L. B., Nik-Zainal, S., Wedge, D. C., Campbell, P. J. &amp; Stratton, M. R. Deciphering signatures of mutational processes operative in human cancer. </w:t>
          </w:r>
          <w:r>
            <w:rPr>
              <w:rFonts w:eastAsia="Times New Roman"/>
              <w:i/>
              <w:iCs/>
            </w:rPr>
            <w:t>Cell reports</w:t>
          </w:r>
          <w:r>
            <w:rPr>
              <w:rFonts w:eastAsia="Times New Roman"/>
            </w:rPr>
            <w:t xml:space="preserve"> </w:t>
          </w:r>
          <w:r>
            <w:rPr>
              <w:rFonts w:eastAsia="Times New Roman"/>
              <w:b/>
              <w:bCs/>
            </w:rPr>
            <w:t>3</w:t>
          </w:r>
          <w:r>
            <w:rPr>
              <w:rFonts w:eastAsia="Times New Roman"/>
            </w:rPr>
            <w:t>, 246–59 (2013).</w:t>
          </w:r>
        </w:p>
        <w:p w14:paraId="7614A853" w14:textId="77777777" w:rsidR="006E7FBF" w:rsidRDefault="006E7FBF">
          <w:pPr>
            <w:autoSpaceDE w:val="0"/>
            <w:autoSpaceDN w:val="0"/>
            <w:ind w:hanging="640"/>
            <w:divId w:val="536897627"/>
            <w:rPr>
              <w:rFonts w:eastAsia="Times New Roman"/>
            </w:rPr>
          </w:pPr>
          <w:r>
            <w:rPr>
              <w:rFonts w:eastAsia="Times New Roman"/>
            </w:rPr>
            <w:lastRenderedPageBreak/>
            <w:t xml:space="preserve">97.        Hayward, N. K. </w:t>
          </w:r>
          <w:r>
            <w:rPr>
              <w:rFonts w:eastAsia="Times New Roman"/>
              <w:i/>
              <w:iCs/>
            </w:rPr>
            <w:t>et al.</w:t>
          </w:r>
          <w:r>
            <w:rPr>
              <w:rFonts w:eastAsia="Times New Roman"/>
            </w:rPr>
            <w:t xml:space="preserve"> Whole-genome landscapes of major melanoma subtypes. </w:t>
          </w:r>
          <w:r>
            <w:rPr>
              <w:rFonts w:eastAsia="Times New Roman"/>
              <w:i/>
              <w:iCs/>
            </w:rPr>
            <w:t>Nature</w:t>
          </w:r>
          <w:r>
            <w:rPr>
              <w:rFonts w:eastAsia="Times New Roman"/>
            </w:rPr>
            <w:t xml:space="preserve"> </w:t>
          </w:r>
          <w:r>
            <w:rPr>
              <w:rFonts w:eastAsia="Times New Roman"/>
              <w:b/>
              <w:bCs/>
            </w:rPr>
            <w:t>545</w:t>
          </w:r>
          <w:r>
            <w:rPr>
              <w:rFonts w:eastAsia="Times New Roman"/>
            </w:rPr>
            <w:t>, 175–180 (2017).</w:t>
          </w:r>
        </w:p>
        <w:p w14:paraId="118A6973" w14:textId="77777777" w:rsidR="006E7FBF" w:rsidRDefault="006E7FBF">
          <w:pPr>
            <w:autoSpaceDE w:val="0"/>
            <w:autoSpaceDN w:val="0"/>
            <w:ind w:hanging="640"/>
            <w:divId w:val="59646040"/>
            <w:rPr>
              <w:rFonts w:eastAsia="Times New Roman"/>
            </w:rPr>
          </w:pPr>
          <w:r>
            <w:rPr>
              <w:rFonts w:eastAsia="Times New Roman"/>
            </w:rPr>
            <w:t xml:space="preserve">98.        Lee-Six, H. </w:t>
          </w:r>
          <w:r>
            <w:rPr>
              <w:rFonts w:eastAsia="Times New Roman"/>
              <w:i/>
              <w:iCs/>
            </w:rPr>
            <w:t>et al.</w:t>
          </w:r>
          <w:r>
            <w:rPr>
              <w:rFonts w:eastAsia="Times New Roman"/>
            </w:rPr>
            <w:t xml:space="preserve"> The landscape of somatic mutation in normal colorectal epithelial cells. </w:t>
          </w:r>
          <w:r>
            <w:rPr>
              <w:rFonts w:eastAsia="Times New Roman"/>
              <w:i/>
              <w:iCs/>
            </w:rPr>
            <w:t>Nature</w:t>
          </w:r>
          <w:r>
            <w:rPr>
              <w:rFonts w:eastAsia="Times New Roman"/>
            </w:rPr>
            <w:t xml:space="preserve"> </w:t>
          </w:r>
          <w:r>
            <w:rPr>
              <w:rFonts w:eastAsia="Times New Roman"/>
              <w:b/>
              <w:bCs/>
            </w:rPr>
            <w:t>574</w:t>
          </w:r>
          <w:r>
            <w:rPr>
              <w:rFonts w:eastAsia="Times New Roman"/>
            </w:rPr>
            <w:t>, 532–537 (2019).</w:t>
          </w:r>
        </w:p>
        <w:p w14:paraId="05FC1D8C" w14:textId="77777777" w:rsidR="006E7FBF" w:rsidRDefault="006E7FBF">
          <w:pPr>
            <w:autoSpaceDE w:val="0"/>
            <w:autoSpaceDN w:val="0"/>
            <w:ind w:hanging="640"/>
            <w:divId w:val="1906335167"/>
            <w:rPr>
              <w:rFonts w:eastAsia="Times New Roman"/>
            </w:rPr>
          </w:pPr>
          <w:r>
            <w:rPr>
              <w:rFonts w:eastAsia="Times New Roman"/>
            </w:rPr>
            <w:t>99.        </w:t>
          </w:r>
          <w:proofErr w:type="spellStart"/>
          <w:r>
            <w:rPr>
              <w:rFonts w:eastAsia="Times New Roman"/>
            </w:rPr>
            <w:t>Gulhan</w:t>
          </w:r>
          <w:proofErr w:type="spellEnd"/>
          <w:r>
            <w:rPr>
              <w:rFonts w:eastAsia="Times New Roman"/>
            </w:rPr>
            <w:t xml:space="preserve">, D. C., Lee, J. J.-K., </w:t>
          </w:r>
          <w:proofErr w:type="spellStart"/>
          <w:r>
            <w:rPr>
              <w:rFonts w:eastAsia="Times New Roman"/>
            </w:rPr>
            <w:t>Melloni</w:t>
          </w:r>
          <w:proofErr w:type="spellEnd"/>
          <w:r>
            <w:rPr>
              <w:rFonts w:eastAsia="Times New Roman"/>
            </w:rPr>
            <w:t>, G. E. M., Cortés-</w:t>
          </w:r>
          <w:proofErr w:type="spellStart"/>
          <w:r>
            <w:rPr>
              <w:rFonts w:eastAsia="Times New Roman"/>
            </w:rPr>
            <w:t>Ciriano</w:t>
          </w:r>
          <w:proofErr w:type="spellEnd"/>
          <w:r>
            <w:rPr>
              <w:rFonts w:eastAsia="Times New Roman"/>
            </w:rPr>
            <w:t xml:space="preserve">, I. &amp; Park, P. J. Detecting the mutational signature of homologous recombination deficiency in clinical samples. </w:t>
          </w:r>
          <w:r>
            <w:rPr>
              <w:rFonts w:eastAsia="Times New Roman"/>
              <w:i/>
              <w:iCs/>
            </w:rPr>
            <w:t>Nature genetics</w:t>
          </w:r>
          <w:r>
            <w:rPr>
              <w:rFonts w:eastAsia="Times New Roman"/>
            </w:rPr>
            <w:t xml:space="preserve"> </w:t>
          </w:r>
          <w:r>
            <w:rPr>
              <w:rFonts w:eastAsia="Times New Roman"/>
              <w:b/>
              <w:bCs/>
            </w:rPr>
            <w:t>51</w:t>
          </w:r>
          <w:r>
            <w:rPr>
              <w:rFonts w:eastAsia="Times New Roman"/>
            </w:rPr>
            <w:t>, 912–919 (2019).</w:t>
          </w:r>
        </w:p>
        <w:p w14:paraId="34064340" w14:textId="77777777" w:rsidR="006E7FBF" w:rsidRDefault="006E7FBF">
          <w:pPr>
            <w:autoSpaceDE w:val="0"/>
            <w:autoSpaceDN w:val="0"/>
            <w:ind w:hanging="640"/>
            <w:divId w:val="395251780"/>
            <w:rPr>
              <w:rFonts w:eastAsia="Times New Roman"/>
            </w:rPr>
          </w:pPr>
          <w:r>
            <w:rPr>
              <w:rFonts w:eastAsia="Times New Roman"/>
            </w:rPr>
            <w:t>100.       Canty, A. &amp; Ripley, B. boot: Bootstrap Functions (Originally by Angelo Canty for S). (2019).</w:t>
          </w:r>
        </w:p>
        <w:p w14:paraId="6F4EBB59" w14:textId="77777777" w:rsidR="006E7FBF" w:rsidRDefault="006E7FBF">
          <w:pPr>
            <w:autoSpaceDE w:val="0"/>
            <w:autoSpaceDN w:val="0"/>
            <w:ind w:hanging="640"/>
            <w:divId w:val="478182962"/>
            <w:rPr>
              <w:rFonts w:eastAsia="Times New Roman"/>
            </w:rPr>
          </w:pPr>
          <w:r>
            <w:rPr>
              <w:rFonts w:eastAsia="Times New Roman"/>
            </w:rPr>
            <w:t xml:space="preserve">101.       Davison, A. C. &amp; Hinkley, D. v. </w:t>
          </w:r>
          <w:r>
            <w:rPr>
              <w:rFonts w:eastAsia="Times New Roman"/>
              <w:i/>
              <w:iCs/>
            </w:rPr>
            <w:t>Bootstrap Methods and Their Applications</w:t>
          </w:r>
          <w:r>
            <w:rPr>
              <w:rFonts w:eastAsia="Times New Roman"/>
            </w:rPr>
            <w:t>. (Cambridge University Press, 1997).</w:t>
          </w:r>
        </w:p>
        <w:p w14:paraId="3A764203" w14:textId="77777777" w:rsidR="006E7FBF" w:rsidRDefault="006E7FBF">
          <w:pPr>
            <w:autoSpaceDE w:val="0"/>
            <w:autoSpaceDN w:val="0"/>
            <w:ind w:hanging="640"/>
            <w:divId w:val="1796102460"/>
            <w:rPr>
              <w:rFonts w:eastAsia="Times New Roman"/>
            </w:rPr>
          </w:pPr>
          <w:r>
            <w:rPr>
              <w:rFonts w:eastAsia="Times New Roman"/>
            </w:rPr>
            <w:t>102.       </w:t>
          </w:r>
          <w:proofErr w:type="spellStart"/>
          <w:r>
            <w:rPr>
              <w:rFonts w:eastAsia="Times New Roman"/>
            </w:rPr>
            <w:t>Jawaid</w:t>
          </w:r>
          <w:proofErr w:type="spellEnd"/>
          <w:r>
            <w:rPr>
              <w:rFonts w:eastAsia="Times New Roman"/>
            </w:rPr>
            <w:t xml:space="preserve">, W. </w:t>
          </w:r>
          <w:proofErr w:type="spellStart"/>
          <w:r>
            <w:rPr>
              <w:rFonts w:eastAsia="Times New Roman"/>
            </w:rPr>
            <w:t>enrichR</w:t>
          </w:r>
          <w:proofErr w:type="spellEnd"/>
          <w:r>
            <w:rPr>
              <w:rFonts w:eastAsia="Times New Roman"/>
            </w:rPr>
            <w:t>: Provides an R Interface to “</w:t>
          </w:r>
          <w:proofErr w:type="spellStart"/>
          <w:r>
            <w:rPr>
              <w:rFonts w:eastAsia="Times New Roman"/>
            </w:rPr>
            <w:t>Enrichr</w:t>
          </w:r>
          <w:proofErr w:type="spellEnd"/>
          <w:r>
            <w:rPr>
              <w:rFonts w:eastAsia="Times New Roman"/>
            </w:rPr>
            <w:t>.” (2019).</w:t>
          </w:r>
        </w:p>
        <w:p w14:paraId="65CF5085" w14:textId="77777777" w:rsidR="006E7FBF" w:rsidRDefault="006E7FBF">
          <w:pPr>
            <w:autoSpaceDE w:val="0"/>
            <w:autoSpaceDN w:val="0"/>
            <w:ind w:hanging="640"/>
            <w:divId w:val="2143770156"/>
            <w:rPr>
              <w:rFonts w:eastAsia="Times New Roman"/>
            </w:rPr>
          </w:pPr>
          <w:r>
            <w:rPr>
              <w:rFonts w:eastAsia="Times New Roman"/>
            </w:rPr>
            <w:t xml:space="preserve">103.       Kuleshov, M. v </w:t>
          </w:r>
          <w:r>
            <w:rPr>
              <w:rFonts w:eastAsia="Times New Roman"/>
              <w:i/>
              <w:iCs/>
            </w:rPr>
            <w:t>et al.</w:t>
          </w:r>
          <w:r>
            <w:rPr>
              <w:rFonts w:eastAsia="Times New Roman"/>
            </w:rPr>
            <w:t xml:space="preserve"> </w:t>
          </w:r>
          <w:proofErr w:type="spellStart"/>
          <w:r>
            <w:rPr>
              <w:rFonts w:eastAsia="Times New Roman"/>
            </w:rPr>
            <w:t>Enrichr</w:t>
          </w:r>
          <w:proofErr w:type="spellEnd"/>
          <w:r>
            <w:rPr>
              <w:rFonts w:eastAsia="Times New Roman"/>
            </w:rPr>
            <w:t xml:space="preserve">: a comprehensive gene set enrichment analysis web server 2016 update. </w:t>
          </w:r>
          <w:r>
            <w:rPr>
              <w:rFonts w:eastAsia="Times New Roman"/>
              <w:i/>
              <w:iCs/>
            </w:rPr>
            <w:t>Nucleic acids research</w:t>
          </w:r>
          <w:r>
            <w:rPr>
              <w:rFonts w:eastAsia="Times New Roman"/>
            </w:rPr>
            <w:t xml:space="preserve"> </w:t>
          </w:r>
          <w:r>
            <w:rPr>
              <w:rFonts w:eastAsia="Times New Roman"/>
              <w:b/>
              <w:bCs/>
            </w:rPr>
            <w:t>44</w:t>
          </w:r>
          <w:r>
            <w:rPr>
              <w:rFonts w:eastAsia="Times New Roman"/>
            </w:rPr>
            <w:t>, W90-7 (2016).</w:t>
          </w:r>
        </w:p>
        <w:p w14:paraId="5D50D994" w14:textId="77777777" w:rsidR="006E7FBF" w:rsidRDefault="006E7FBF">
          <w:pPr>
            <w:autoSpaceDE w:val="0"/>
            <w:autoSpaceDN w:val="0"/>
            <w:ind w:hanging="640"/>
            <w:divId w:val="168954676"/>
            <w:rPr>
              <w:rFonts w:eastAsia="Times New Roman"/>
            </w:rPr>
          </w:pPr>
          <w:r>
            <w:rPr>
              <w:rFonts w:eastAsia="Times New Roman"/>
            </w:rPr>
            <w:t xml:space="preserve">104.       Kuhn, M. </w:t>
          </w:r>
          <w:r>
            <w:rPr>
              <w:rFonts w:eastAsia="Times New Roman"/>
              <w:i/>
              <w:iCs/>
            </w:rPr>
            <w:t>et al.</w:t>
          </w:r>
          <w:r>
            <w:rPr>
              <w:rFonts w:eastAsia="Times New Roman"/>
            </w:rPr>
            <w:t xml:space="preserve"> caret: Classification and Regression Training. (2019).</w:t>
          </w:r>
        </w:p>
        <w:p w14:paraId="01B7E5C0" w14:textId="77777777" w:rsidR="006E7FBF" w:rsidRDefault="006E7FBF">
          <w:pPr>
            <w:autoSpaceDE w:val="0"/>
            <w:autoSpaceDN w:val="0"/>
            <w:ind w:hanging="640"/>
            <w:divId w:val="1350180218"/>
            <w:rPr>
              <w:rFonts w:eastAsia="Times New Roman"/>
            </w:rPr>
          </w:pPr>
          <w:r>
            <w:rPr>
              <w:rFonts w:eastAsia="Times New Roman"/>
            </w:rPr>
            <w:t xml:space="preserve">105.       van Rossum, G. &amp; Drake Jr, F. L. </w:t>
          </w:r>
          <w:r>
            <w:rPr>
              <w:rFonts w:eastAsia="Times New Roman"/>
              <w:i/>
              <w:iCs/>
            </w:rPr>
            <w:t>Python tutorial</w:t>
          </w:r>
          <w:r>
            <w:rPr>
              <w:rFonts w:eastAsia="Times New Roman"/>
            </w:rPr>
            <w:t xml:space="preserve">. (Centrum </w:t>
          </w:r>
          <w:proofErr w:type="spellStart"/>
          <w:r>
            <w:rPr>
              <w:rFonts w:eastAsia="Times New Roman"/>
            </w:rPr>
            <w:t>voor</w:t>
          </w:r>
          <w:proofErr w:type="spellEnd"/>
          <w:r>
            <w:rPr>
              <w:rFonts w:eastAsia="Times New Roman"/>
            </w:rPr>
            <w:t xml:space="preserve"> </w:t>
          </w:r>
          <w:proofErr w:type="spellStart"/>
          <w:r>
            <w:rPr>
              <w:rFonts w:eastAsia="Times New Roman"/>
            </w:rPr>
            <w:t>Wiskunde</w:t>
          </w:r>
          <w:proofErr w:type="spellEnd"/>
          <w:r>
            <w:rPr>
              <w:rFonts w:eastAsia="Times New Roman"/>
            </w:rPr>
            <w:t xml:space="preserve"> </w:t>
          </w:r>
          <w:proofErr w:type="spellStart"/>
          <w:r>
            <w:rPr>
              <w:rFonts w:eastAsia="Times New Roman"/>
            </w:rPr>
            <w:t>en</w:t>
          </w:r>
          <w:proofErr w:type="spellEnd"/>
          <w:r>
            <w:rPr>
              <w:rFonts w:eastAsia="Times New Roman"/>
            </w:rPr>
            <w:t xml:space="preserve"> Informatica Amsterdam, The Netherlands, 1995).</w:t>
          </w:r>
        </w:p>
        <w:p w14:paraId="06F5A835" w14:textId="77777777" w:rsidR="006E7FBF" w:rsidRDefault="006E7FBF">
          <w:pPr>
            <w:autoSpaceDE w:val="0"/>
            <w:autoSpaceDN w:val="0"/>
            <w:ind w:hanging="640"/>
            <w:divId w:val="1791050980"/>
            <w:rPr>
              <w:rFonts w:eastAsia="Times New Roman"/>
            </w:rPr>
          </w:pPr>
          <w:r>
            <w:rPr>
              <w:rFonts w:eastAsia="Times New Roman"/>
            </w:rPr>
            <w:t>106.       R Core Team. R: A Language and Environment for Statistical Computing. (2019).</w:t>
          </w:r>
        </w:p>
        <w:p w14:paraId="1A27C0DC" w14:textId="79783797" w:rsidR="0065030E" w:rsidRDefault="006E7FBF">
          <w:r>
            <w:rPr>
              <w:rFonts w:eastAsia="Times New Roman"/>
            </w:rPr>
            <w:t> </w:t>
          </w:r>
        </w:p>
      </w:sdtContent>
    </w:sdt>
    <w:bookmarkEnd w:id="351"/>
    <w:bookmarkEnd w:id="352"/>
    <w:p w14:paraId="7455A429" w14:textId="26FC6027" w:rsidR="00E0297D" w:rsidRPr="0065030E" w:rsidRDefault="00E0297D" w:rsidP="0065030E">
      <w:pPr>
        <w:rPr>
          <w:rFonts w:ascii="Arial" w:hAnsi="Arial"/>
          <w:sz w:val="20"/>
        </w:rPr>
      </w:pPr>
    </w:p>
    <w:sectPr w:rsidR="00E0297D" w:rsidRPr="0065030E" w:rsidSect="008E76E8">
      <w:footerReference w:type="even" r:id="rId13"/>
      <w:footerReference w:type="default" r:id="rId14"/>
      <w:pgSz w:w="12240" w:h="15840"/>
      <w:pgMar w:top="1440" w:right="1440" w:bottom="1440" w:left="1440" w:header="720" w:footer="720" w:gutter="0"/>
      <w:lnNumType w:countBy="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DCA12D" w14:textId="77777777" w:rsidR="00C2174F" w:rsidRDefault="00C2174F">
      <w:pPr>
        <w:spacing w:after="0"/>
      </w:pPr>
      <w:r>
        <w:separator/>
      </w:r>
    </w:p>
  </w:endnote>
  <w:endnote w:type="continuationSeparator" w:id="0">
    <w:p w14:paraId="6F5E60B0" w14:textId="77777777" w:rsidR="00C2174F" w:rsidRDefault="00C217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48553522"/>
      <w:docPartObj>
        <w:docPartGallery w:val="Page Numbers (Bottom of Page)"/>
        <w:docPartUnique/>
      </w:docPartObj>
    </w:sdtPr>
    <w:sdtEndPr>
      <w:rPr>
        <w:rStyle w:val="PageNumber"/>
      </w:rPr>
    </w:sdtEndPr>
    <w:sdtContent>
      <w:p w14:paraId="02E92467" w14:textId="77777777" w:rsidR="0020414F" w:rsidRDefault="0020414F" w:rsidP="00A71C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263E16" w14:textId="77777777" w:rsidR="0020414F" w:rsidRDefault="0020414F" w:rsidP="00761E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08497981"/>
      <w:docPartObj>
        <w:docPartGallery w:val="Page Numbers (Bottom of Page)"/>
        <w:docPartUnique/>
      </w:docPartObj>
    </w:sdtPr>
    <w:sdtEndPr>
      <w:rPr>
        <w:rStyle w:val="DefaultParagraphFont"/>
        <w:rFonts w:cs="Arial"/>
      </w:rPr>
    </w:sdtEndPr>
    <w:sdtContent>
      <w:p w14:paraId="1F9F842F" w14:textId="77777777" w:rsidR="0020414F" w:rsidRDefault="0020414F" w:rsidP="00A71C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9EC1D6" w14:textId="77777777" w:rsidR="0020414F" w:rsidRDefault="0020414F" w:rsidP="00761EF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6236B5" w14:textId="77777777" w:rsidR="00C2174F" w:rsidRDefault="00C2174F">
      <w:r>
        <w:separator/>
      </w:r>
    </w:p>
  </w:footnote>
  <w:footnote w:type="continuationSeparator" w:id="0">
    <w:p w14:paraId="03B01BEA" w14:textId="77777777" w:rsidR="00C2174F" w:rsidRDefault="00C217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35A86A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8DE4F3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5F26E3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40AFF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F7A06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D783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280C2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046A15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DEDD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1442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EC0D7D"/>
    <w:multiLevelType w:val="hybridMultilevel"/>
    <w:tmpl w:val="6BF28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1AE401"/>
    <w:multiLevelType w:val="multilevel"/>
    <w:tmpl w:val="727A4C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B625F81"/>
    <w:multiLevelType w:val="hybridMultilevel"/>
    <w:tmpl w:val="B2F01E56"/>
    <w:lvl w:ilvl="0" w:tplc="3D5AFF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4A26077"/>
    <w:multiLevelType w:val="hybridMultilevel"/>
    <w:tmpl w:val="EDE06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E269BD"/>
    <w:multiLevelType w:val="multilevel"/>
    <w:tmpl w:val="AE86E448"/>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2"/>
  </w:num>
  <w:num w:numId="13">
    <w:abstractNumId w:val="14"/>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removePersonalInformation/>
  <w:removeDateAndTime/>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41D2"/>
    <w:rsid w:val="0000720B"/>
    <w:rsid w:val="00011C8B"/>
    <w:rsid w:val="00012DAD"/>
    <w:rsid w:val="00013591"/>
    <w:rsid w:val="00015C7A"/>
    <w:rsid w:val="00024730"/>
    <w:rsid w:val="00033A6A"/>
    <w:rsid w:val="00033F20"/>
    <w:rsid w:val="000423B1"/>
    <w:rsid w:val="0004340B"/>
    <w:rsid w:val="000454FF"/>
    <w:rsid w:val="00045C63"/>
    <w:rsid w:val="00057162"/>
    <w:rsid w:val="00060ED5"/>
    <w:rsid w:val="00060F0C"/>
    <w:rsid w:val="00063C5F"/>
    <w:rsid w:val="0007197F"/>
    <w:rsid w:val="000813C0"/>
    <w:rsid w:val="000847A6"/>
    <w:rsid w:val="00092E4E"/>
    <w:rsid w:val="00092FF5"/>
    <w:rsid w:val="0009401C"/>
    <w:rsid w:val="000A0337"/>
    <w:rsid w:val="000A047B"/>
    <w:rsid w:val="000A1FE4"/>
    <w:rsid w:val="000A6D50"/>
    <w:rsid w:val="000C20F5"/>
    <w:rsid w:val="000D0698"/>
    <w:rsid w:val="000D1311"/>
    <w:rsid w:val="000D5ABB"/>
    <w:rsid w:val="000D6D1E"/>
    <w:rsid w:val="000F134D"/>
    <w:rsid w:val="000F4D23"/>
    <w:rsid w:val="00100011"/>
    <w:rsid w:val="00102EA4"/>
    <w:rsid w:val="00103694"/>
    <w:rsid w:val="001039F3"/>
    <w:rsid w:val="00103B5C"/>
    <w:rsid w:val="00105084"/>
    <w:rsid w:val="001058B8"/>
    <w:rsid w:val="00113A41"/>
    <w:rsid w:val="00114488"/>
    <w:rsid w:val="0011778E"/>
    <w:rsid w:val="00130446"/>
    <w:rsid w:val="0014069F"/>
    <w:rsid w:val="00145815"/>
    <w:rsid w:val="00146064"/>
    <w:rsid w:val="00150EC1"/>
    <w:rsid w:val="00161C26"/>
    <w:rsid w:val="0016249F"/>
    <w:rsid w:val="001704A8"/>
    <w:rsid w:val="001764B1"/>
    <w:rsid w:val="0017726F"/>
    <w:rsid w:val="00180402"/>
    <w:rsid w:val="0018063C"/>
    <w:rsid w:val="00187624"/>
    <w:rsid w:val="0019356B"/>
    <w:rsid w:val="001A0BCD"/>
    <w:rsid w:val="001A1CF4"/>
    <w:rsid w:val="001A4551"/>
    <w:rsid w:val="001A73CA"/>
    <w:rsid w:val="001C4091"/>
    <w:rsid w:val="001D32CD"/>
    <w:rsid w:val="001D65B7"/>
    <w:rsid w:val="001E4E49"/>
    <w:rsid w:val="001F184D"/>
    <w:rsid w:val="001F20CD"/>
    <w:rsid w:val="001F2477"/>
    <w:rsid w:val="001F4279"/>
    <w:rsid w:val="0020101E"/>
    <w:rsid w:val="002038EB"/>
    <w:rsid w:val="0020414F"/>
    <w:rsid w:val="0020549C"/>
    <w:rsid w:val="0021059E"/>
    <w:rsid w:val="00215530"/>
    <w:rsid w:val="00217A48"/>
    <w:rsid w:val="0022220F"/>
    <w:rsid w:val="00224164"/>
    <w:rsid w:val="00235C71"/>
    <w:rsid w:val="002370F4"/>
    <w:rsid w:val="0024040E"/>
    <w:rsid w:val="00240DAF"/>
    <w:rsid w:val="00241A26"/>
    <w:rsid w:val="0024336F"/>
    <w:rsid w:val="00260CA6"/>
    <w:rsid w:val="00260D85"/>
    <w:rsid w:val="00264FA4"/>
    <w:rsid w:val="0026728C"/>
    <w:rsid w:val="00270638"/>
    <w:rsid w:val="00276AF8"/>
    <w:rsid w:val="00276B9F"/>
    <w:rsid w:val="00277D3F"/>
    <w:rsid w:val="002878F3"/>
    <w:rsid w:val="00293464"/>
    <w:rsid w:val="0029389C"/>
    <w:rsid w:val="00295089"/>
    <w:rsid w:val="002950F8"/>
    <w:rsid w:val="002A16C3"/>
    <w:rsid w:val="002A22E4"/>
    <w:rsid w:val="002B1889"/>
    <w:rsid w:val="002C6836"/>
    <w:rsid w:val="002D39B6"/>
    <w:rsid w:val="002E7B22"/>
    <w:rsid w:val="00304DE5"/>
    <w:rsid w:val="00316500"/>
    <w:rsid w:val="00317C17"/>
    <w:rsid w:val="00325CC2"/>
    <w:rsid w:val="003310FC"/>
    <w:rsid w:val="00331EC4"/>
    <w:rsid w:val="003359C3"/>
    <w:rsid w:val="00342665"/>
    <w:rsid w:val="0034438B"/>
    <w:rsid w:val="00347365"/>
    <w:rsid w:val="0035217B"/>
    <w:rsid w:val="003523EB"/>
    <w:rsid w:val="00352E81"/>
    <w:rsid w:val="003627F9"/>
    <w:rsid w:val="00363F7C"/>
    <w:rsid w:val="00364729"/>
    <w:rsid w:val="00380BD6"/>
    <w:rsid w:val="00381585"/>
    <w:rsid w:val="0038679B"/>
    <w:rsid w:val="0039522F"/>
    <w:rsid w:val="003A2E6F"/>
    <w:rsid w:val="003B0104"/>
    <w:rsid w:val="003B2DF3"/>
    <w:rsid w:val="003B7904"/>
    <w:rsid w:val="003C1D20"/>
    <w:rsid w:val="003C66C1"/>
    <w:rsid w:val="003D2B0D"/>
    <w:rsid w:val="003D6366"/>
    <w:rsid w:val="003E35BF"/>
    <w:rsid w:val="003F4BAE"/>
    <w:rsid w:val="00401950"/>
    <w:rsid w:val="004154A3"/>
    <w:rsid w:val="004252DD"/>
    <w:rsid w:val="00426746"/>
    <w:rsid w:val="0043131B"/>
    <w:rsid w:val="00452A2D"/>
    <w:rsid w:val="00464E85"/>
    <w:rsid w:val="00485AC3"/>
    <w:rsid w:val="004A0365"/>
    <w:rsid w:val="004A0474"/>
    <w:rsid w:val="004A1032"/>
    <w:rsid w:val="004A235C"/>
    <w:rsid w:val="004A2E7C"/>
    <w:rsid w:val="004A37E2"/>
    <w:rsid w:val="004A5445"/>
    <w:rsid w:val="004A5EA8"/>
    <w:rsid w:val="004B278D"/>
    <w:rsid w:val="004B6F5B"/>
    <w:rsid w:val="004C3FF6"/>
    <w:rsid w:val="004E29B3"/>
    <w:rsid w:val="004E7E46"/>
    <w:rsid w:val="004F5917"/>
    <w:rsid w:val="0050387C"/>
    <w:rsid w:val="005049CE"/>
    <w:rsid w:val="00506185"/>
    <w:rsid w:val="0053016B"/>
    <w:rsid w:val="0053423F"/>
    <w:rsid w:val="00542818"/>
    <w:rsid w:val="00542B32"/>
    <w:rsid w:val="0055522A"/>
    <w:rsid w:val="0056083F"/>
    <w:rsid w:val="00563020"/>
    <w:rsid w:val="005630E7"/>
    <w:rsid w:val="00564332"/>
    <w:rsid w:val="00573F45"/>
    <w:rsid w:val="005852B9"/>
    <w:rsid w:val="00590D07"/>
    <w:rsid w:val="00595A2D"/>
    <w:rsid w:val="00596961"/>
    <w:rsid w:val="005972AE"/>
    <w:rsid w:val="005A5070"/>
    <w:rsid w:val="005A665F"/>
    <w:rsid w:val="005B04F1"/>
    <w:rsid w:val="005B7A46"/>
    <w:rsid w:val="005C0007"/>
    <w:rsid w:val="005C41D7"/>
    <w:rsid w:val="005C68BF"/>
    <w:rsid w:val="005D4D58"/>
    <w:rsid w:val="005F4160"/>
    <w:rsid w:val="006017A6"/>
    <w:rsid w:val="006038EE"/>
    <w:rsid w:val="00605029"/>
    <w:rsid w:val="006227FD"/>
    <w:rsid w:val="0062388D"/>
    <w:rsid w:val="006248F1"/>
    <w:rsid w:val="00624DA0"/>
    <w:rsid w:val="00627123"/>
    <w:rsid w:val="00636FE7"/>
    <w:rsid w:val="006446A2"/>
    <w:rsid w:val="00646AA3"/>
    <w:rsid w:val="0065030E"/>
    <w:rsid w:val="00650EF9"/>
    <w:rsid w:val="0065532F"/>
    <w:rsid w:val="00666B48"/>
    <w:rsid w:val="00667269"/>
    <w:rsid w:val="00674689"/>
    <w:rsid w:val="00681113"/>
    <w:rsid w:val="00683631"/>
    <w:rsid w:val="0069155B"/>
    <w:rsid w:val="00693E84"/>
    <w:rsid w:val="006946AB"/>
    <w:rsid w:val="00696BC8"/>
    <w:rsid w:val="006A1AAC"/>
    <w:rsid w:val="006B26CF"/>
    <w:rsid w:val="006B6E14"/>
    <w:rsid w:val="006B75C7"/>
    <w:rsid w:val="006C4325"/>
    <w:rsid w:val="006C5B57"/>
    <w:rsid w:val="006D23AE"/>
    <w:rsid w:val="006D350E"/>
    <w:rsid w:val="006D62F5"/>
    <w:rsid w:val="006E240C"/>
    <w:rsid w:val="006E4271"/>
    <w:rsid w:val="006E7FBF"/>
    <w:rsid w:val="006F4DD3"/>
    <w:rsid w:val="006F6477"/>
    <w:rsid w:val="0070068C"/>
    <w:rsid w:val="00700694"/>
    <w:rsid w:val="007020E5"/>
    <w:rsid w:val="00702477"/>
    <w:rsid w:val="007029BC"/>
    <w:rsid w:val="00706589"/>
    <w:rsid w:val="00707AF1"/>
    <w:rsid w:val="007116CF"/>
    <w:rsid w:val="00712D67"/>
    <w:rsid w:val="00715935"/>
    <w:rsid w:val="00720C7D"/>
    <w:rsid w:val="00722A26"/>
    <w:rsid w:val="00723954"/>
    <w:rsid w:val="0072473D"/>
    <w:rsid w:val="0073256F"/>
    <w:rsid w:val="00733261"/>
    <w:rsid w:val="00740BEB"/>
    <w:rsid w:val="0074108C"/>
    <w:rsid w:val="007542E3"/>
    <w:rsid w:val="00757BE5"/>
    <w:rsid w:val="00761EF9"/>
    <w:rsid w:val="00764820"/>
    <w:rsid w:val="00772F27"/>
    <w:rsid w:val="0077437A"/>
    <w:rsid w:val="00784D58"/>
    <w:rsid w:val="00787481"/>
    <w:rsid w:val="00795E0B"/>
    <w:rsid w:val="00796194"/>
    <w:rsid w:val="007C11FB"/>
    <w:rsid w:val="007C25F7"/>
    <w:rsid w:val="007C292B"/>
    <w:rsid w:val="007D0149"/>
    <w:rsid w:val="00802C81"/>
    <w:rsid w:val="00805192"/>
    <w:rsid w:val="0080561A"/>
    <w:rsid w:val="008216D5"/>
    <w:rsid w:val="00822A37"/>
    <w:rsid w:val="00825CC7"/>
    <w:rsid w:val="0083259D"/>
    <w:rsid w:val="00833879"/>
    <w:rsid w:val="00840640"/>
    <w:rsid w:val="00857FB7"/>
    <w:rsid w:val="00884AA3"/>
    <w:rsid w:val="008A4BAD"/>
    <w:rsid w:val="008A7CB8"/>
    <w:rsid w:val="008B6610"/>
    <w:rsid w:val="008C32BD"/>
    <w:rsid w:val="008C5C17"/>
    <w:rsid w:val="008C680F"/>
    <w:rsid w:val="008C714E"/>
    <w:rsid w:val="008C7753"/>
    <w:rsid w:val="008D3027"/>
    <w:rsid w:val="008D6863"/>
    <w:rsid w:val="008E3226"/>
    <w:rsid w:val="008E33BA"/>
    <w:rsid w:val="008E76E8"/>
    <w:rsid w:val="008E7C76"/>
    <w:rsid w:val="008F09F7"/>
    <w:rsid w:val="00900A91"/>
    <w:rsid w:val="009066D1"/>
    <w:rsid w:val="009111CC"/>
    <w:rsid w:val="0091198C"/>
    <w:rsid w:val="00912F15"/>
    <w:rsid w:val="009147A7"/>
    <w:rsid w:val="0092083A"/>
    <w:rsid w:val="00931783"/>
    <w:rsid w:val="00933985"/>
    <w:rsid w:val="00941CD2"/>
    <w:rsid w:val="0094598B"/>
    <w:rsid w:val="00946A8E"/>
    <w:rsid w:val="009567CF"/>
    <w:rsid w:val="00960D45"/>
    <w:rsid w:val="00962C60"/>
    <w:rsid w:val="0096789D"/>
    <w:rsid w:val="00980EBF"/>
    <w:rsid w:val="00981470"/>
    <w:rsid w:val="009A0B55"/>
    <w:rsid w:val="009B0B8C"/>
    <w:rsid w:val="009B2D28"/>
    <w:rsid w:val="009C3DCA"/>
    <w:rsid w:val="009C3F0C"/>
    <w:rsid w:val="009C7DF1"/>
    <w:rsid w:val="009D0C53"/>
    <w:rsid w:val="009D5517"/>
    <w:rsid w:val="009D70E1"/>
    <w:rsid w:val="009E0823"/>
    <w:rsid w:val="009E10B3"/>
    <w:rsid w:val="009E6D03"/>
    <w:rsid w:val="009F329C"/>
    <w:rsid w:val="00A01737"/>
    <w:rsid w:val="00A02FA7"/>
    <w:rsid w:val="00A07402"/>
    <w:rsid w:val="00A147C9"/>
    <w:rsid w:val="00A200DB"/>
    <w:rsid w:val="00A2476E"/>
    <w:rsid w:val="00A277AF"/>
    <w:rsid w:val="00A27B5F"/>
    <w:rsid w:val="00A32C46"/>
    <w:rsid w:val="00A50381"/>
    <w:rsid w:val="00A5328F"/>
    <w:rsid w:val="00A53D1C"/>
    <w:rsid w:val="00A6436D"/>
    <w:rsid w:val="00A669E9"/>
    <w:rsid w:val="00A67BDF"/>
    <w:rsid w:val="00A71CAB"/>
    <w:rsid w:val="00A819F3"/>
    <w:rsid w:val="00A82B72"/>
    <w:rsid w:val="00A91F6F"/>
    <w:rsid w:val="00AB0309"/>
    <w:rsid w:val="00AB4443"/>
    <w:rsid w:val="00AB6250"/>
    <w:rsid w:val="00AB7EB2"/>
    <w:rsid w:val="00AC0127"/>
    <w:rsid w:val="00AD2447"/>
    <w:rsid w:val="00AD3BF2"/>
    <w:rsid w:val="00AD4B15"/>
    <w:rsid w:val="00AD7434"/>
    <w:rsid w:val="00AE17B9"/>
    <w:rsid w:val="00AE74AC"/>
    <w:rsid w:val="00AF08F6"/>
    <w:rsid w:val="00AF38EE"/>
    <w:rsid w:val="00B02455"/>
    <w:rsid w:val="00B03C66"/>
    <w:rsid w:val="00B116C2"/>
    <w:rsid w:val="00B1436B"/>
    <w:rsid w:val="00B24ECC"/>
    <w:rsid w:val="00B40586"/>
    <w:rsid w:val="00B52A8B"/>
    <w:rsid w:val="00B6357D"/>
    <w:rsid w:val="00B63582"/>
    <w:rsid w:val="00B64841"/>
    <w:rsid w:val="00B67851"/>
    <w:rsid w:val="00B72552"/>
    <w:rsid w:val="00B86B75"/>
    <w:rsid w:val="00B92346"/>
    <w:rsid w:val="00B96823"/>
    <w:rsid w:val="00BA0542"/>
    <w:rsid w:val="00BA163A"/>
    <w:rsid w:val="00BA1C5E"/>
    <w:rsid w:val="00BA370D"/>
    <w:rsid w:val="00BA3A41"/>
    <w:rsid w:val="00BA48B3"/>
    <w:rsid w:val="00BA6755"/>
    <w:rsid w:val="00BB679B"/>
    <w:rsid w:val="00BB724E"/>
    <w:rsid w:val="00BC48D5"/>
    <w:rsid w:val="00BC4F4E"/>
    <w:rsid w:val="00BC4FEB"/>
    <w:rsid w:val="00BD0D6A"/>
    <w:rsid w:val="00BD4DEA"/>
    <w:rsid w:val="00BE1885"/>
    <w:rsid w:val="00BF06BB"/>
    <w:rsid w:val="00BF286C"/>
    <w:rsid w:val="00C01861"/>
    <w:rsid w:val="00C06A0D"/>
    <w:rsid w:val="00C070A6"/>
    <w:rsid w:val="00C07320"/>
    <w:rsid w:val="00C14BC8"/>
    <w:rsid w:val="00C2174F"/>
    <w:rsid w:val="00C25916"/>
    <w:rsid w:val="00C32512"/>
    <w:rsid w:val="00C3567A"/>
    <w:rsid w:val="00C36279"/>
    <w:rsid w:val="00C464FC"/>
    <w:rsid w:val="00C6103A"/>
    <w:rsid w:val="00C62F4A"/>
    <w:rsid w:val="00C63FA1"/>
    <w:rsid w:val="00C72CB4"/>
    <w:rsid w:val="00C8049E"/>
    <w:rsid w:val="00C945D6"/>
    <w:rsid w:val="00CB2776"/>
    <w:rsid w:val="00CD2514"/>
    <w:rsid w:val="00CD2B80"/>
    <w:rsid w:val="00CD36CB"/>
    <w:rsid w:val="00CD74A1"/>
    <w:rsid w:val="00CE4C56"/>
    <w:rsid w:val="00CF1017"/>
    <w:rsid w:val="00CF20B9"/>
    <w:rsid w:val="00CF3009"/>
    <w:rsid w:val="00CF7E36"/>
    <w:rsid w:val="00D07981"/>
    <w:rsid w:val="00D11C14"/>
    <w:rsid w:val="00D14579"/>
    <w:rsid w:val="00D15805"/>
    <w:rsid w:val="00D21C9A"/>
    <w:rsid w:val="00D324A0"/>
    <w:rsid w:val="00D33C2A"/>
    <w:rsid w:val="00D33ECF"/>
    <w:rsid w:val="00D4199E"/>
    <w:rsid w:val="00D43BE5"/>
    <w:rsid w:val="00D52D9A"/>
    <w:rsid w:val="00D55688"/>
    <w:rsid w:val="00D57ECC"/>
    <w:rsid w:val="00D71888"/>
    <w:rsid w:val="00D90811"/>
    <w:rsid w:val="00D90A15"/>
    <w:rsid w:val="00D919B3"/>
    <w:rsid w:val="00D91EC0"/>
    <w:rsid w:val="00D92B5A"/>
    <w:rsid w:val="00DA3EF9"/>
    <w:rsid w:val="00DB583E"/>
    <w:rsid w:val="00DB75BF"/>
    <w:rsid w:val="00DB7A43"/>
    <w:rsid w:val="00DC2B70"/>
    <w:rsid w:val="00DC3787"/>
    <w:rsid w:val="00DC55B1"/>
    <w:rsid w:val="00DD42B3"/>
    <w:rsid w:val="00DE544F"/>
    <w:rsid w:val="00DF3C8D"/>
    <w:rsid w:val="00E0297D"/>
    <w:rsid w:val="00E0333C"/>
    <w:rsid w:val="00E064F3"/>
    <w:rsid w:val="00E17696"/>
    <w:rsid w:val="00E24552"/>
    <w:rsid w:val="00E30D3D"/>
    <w:rsid w:val="00E315A3"/>
    <w:rsid w:val="00E33757"/>
    <w:rsid w:val="00E34FC1"/>
    <w:rsid w:val="00E46CC0"/>
    <w:rsid w:val="00E472CB"/>
    <w:rsid w:val="00E508D9"/>
    <w:rsid w:val="00E56414"/>
    <w:rsid w:val="00E56937"/>
    <w:rsid w:val="00E57D4E"/>
    <w:rsid w:val="00E62E62"/>
    <w:rsid w:val="00E62FCF"/>
    <w:rsid w:val="00E679B1"/>
    <w:rsid w:val="00E722C1"/>
    <w:rsid w:val="00E83297"/>
    <w:rsid w:val="00EA2A22"/>
    <w:rsid w:val="00EA3D33"/>
    <w:rsid w:val="00EA66EF"/>
    <w:rsid w:val="00EB0553"/>
    <w:rsid w:val="00EB32E0"/>
    <w:rsid w:val="00ED3B25"/>
    <w:rsid w:val="00ED53B9"/>
    <w:rsid w:val="00ED5934"/>
    <w:rsid w:val="00EE1DB1"/>
    <w:rsid w:val="00EE49CC"/>
    <w:rsid w:val="00EE752E"/>
    <w:rsid w:val="00EF46A0"/>
    <w:rsid w:val="00EF4991"/>
    <w:rsid w:val="00F007CD"/>
    <w:rsid w:val="00F019D5"/>
    <w:rsid w:val="00F1068C"/>
    <w:rsid w:val="00F109D0"/>
    <w:rsid w:val="00F17F4D"/>
    <w:rsid w:val="00F35D24"/>
    <w:rsid w:val="00F54FDB"/>
    <w:rsid w:val="00F61164"/>
    <w:rsid w:val="00F61328"/>
    <w:rsid w:val="00F65654"/>
    <w:rsid w:val="00F70BC1"/>
    <w:rsid w:val="00F71151"/>
    <w:rsid w:val="00F8065E"/>
    <w:rsid w:val="00F84088"/>
    <w:rsid w:val="00F86F8A"/>
    <w:rsid w:val="00FA60DE"/>
    <w:rsid w:val="00FB320C"/>
    <w:rsid w:val="00FB7D48"/>
    <w:rsid w:val="00FC3004"/>
    <w:rsid w:val="00FD0DD2"/>
    <w:rsid w:val="00FD417D"/>
    <w:rsid w:val="00FD5486"/>
    <w:rsid w:val="00FD56C1"/>
    <w:rsid w:val="00FE358F"/>
    <w:rsid w:val="00FE496D"/>
    <w:rsid w:val="00FF00DF"/>
    <w:rsid w:val="00FF2648"/>
    <w:rsid w:val="00FF3796"/>
    <w:rsid w:val="00FF60F5"/>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094DF5"/>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2B1889"/>
    <w:pPr>
      <w:keepNext/>
      <w:keepLines/>
      <w:spacing w:before="480" w:after="0" w:line="480" w:lineRule="auto"/>
      <w:outlineLvl w:val="0"/>
    </w:pPr>
    <w:rPr>
      <w:rFonts w:ascii="Arial" w:eastAsiaTheme="majorEastAsia" w:hAnsi="Arial" w:cstheme="majorBidi"/>
      <w:b/>
      <w:bCs/>
      <w:color w:val="000000" w:themeColor="text1"/>
      <w:sz w:val="30"/>
      <w:szCs w:val="32"/>
    </w:rPr>
  </w:style>
  <w:style w:type="paragraph" w:styleId="Heading2">
    <w:name w:val="heading 2"/>
    <w:basedOn w:val="Normal"/>
    <w:next w:val="BodyText"/>
    <w:autoRedefine/>
    <w:uiPriority w:val="9"/>
    <w:unhideWhenUsed/>
    <w:qFormat/>
    <w:rsid w:val="003B2DF3"/>
    <w:pPr>
      <w:keepNext/>
      <w:keepLines/>
      <w:spacing w:before="200" w:after="0" w:line="480" w:lineRule="auto"/>
      <w:outlineLvl w:val="1"/>
    </w:pPr>
    <w:rPr>
      <w:rFonts w:ascii="Arial" w:eastAsiaTheme="majorEastAsia" w:hAnsi="Arial" w:cstheme="majorBidi"/>
      <w:b/>
      <w:bCs/>
      <w:color w:val="000000" w:themeColor="text1"/>
      <w:sz w:val="26"/>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62388D"/>
    <w:pPr>
      <w:tabs>
        <w:tab w:val="center" w:pos="4680"/>
        <w:tab w:val="right" w:pos="9360"/>
      </w:tabs>
      <w:spacing w:before="180" w:after="180" w:line="480" w:lineRule="auto"/>
      <w:jc w:val="both"/>
    </w:pPr>
    <w:rPr>
      <w:rFonts w:ascii="Arial" w:eastAsiaTheme="minorEastAsia" w:hAnsi="Arial"/>
      <w:color w:val="000000" w:themeColor="text1"/>
      <w:sz w:val="22"/>
    </w:r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autoRedefine/>
    <w:qFormat/>
    <w:rsid w:val="007C292B"/>
    <w:pPr>
      <w:keepNext/>
      <w:keepLines/>
      <w:spacing w:before="480" w:after="240"/>
      <w:jc w:val="center"/>
    </w:pPr>
    <w:rPr>
      <w:rFonts w:ascii="Arial" w:eastAsiaTheme="majorEastAsia" w:hAnsi="Arial" w:cstheme="majorBidi"/>
      <w:b/>
      <w:bCs/>
      <w:color w:val="000000" w:themeColor="text1"/>
      <w:sz w:val="30"/>
      <w:szCs w:val="36"/>
    </w:rPr>
  </w:style>
  <w:style w:type="paragraph" w:styleId="Subtitle">
    <w:name w:val="Subtitle"/>
    <w:basedOn w:val="Title"/>
    <w:next w:val="BodyText"/>
    <w:qFormat/>
    <w:pPr>
      <w:spacing w:before="240"/>
    </w:pPr>
    <w:rPr>
      <w:szCs w:val="30"/>
    </w:rPr>
  </w:style>
  <w:style w:type="paragraph" w:customStyle="1" w:styleId="Author">
    <w:name w:val="Author"/>
    <w:next w:val="BodyText"/>
    <w:autoRedefine/>
    <w:qFormat/>
    <w:rsid w:val="00AD3BF2"/>
    <w:pPr>
      <w:keepNext/>
      <w:keepLines/>
      <w:jc w:val="center"/>
    </w:pPr>
    <w:rPr>
      <w:rFonts w:ascii="Arial" w:hAnsi="Arial"/>
      <w:sz w:val="22"/>
    </w:rPr>
  </w:style>
  <w:style w:type="paragraph" w:styleId="Date">
    <w:name w:val="Date"/>
    <w:next w:val="BodyText"/>
    <w:pPr>
      <w:keepNext/>
      <w:keepLines/>
      <w:jc w:val="center"/>
    </w:pPr>
  </w:style>
  <w:style w:type="paragraph" w:customStyle="1" w:styleId="Abstract">
    <w:name w:val="Abstract"/>
    <w:basedOn w:val="Normal"/>
    <w:next w:val="BodyText"/>
    <w:autoRedefine/>
    <w:qFormat/>
    <w:rsid w:val="00946A8E"/>
    <w:pPr>
      <w:keepNext/>
      <w:keepLines/>
      <w:spacing w:before="300" w:after="300" w:line="480" w:lineRule="auto"/>
      <w:jc w:val="both"/>
    </w:pPr>
    <w:rPr>
      <w:rFonts w:ascii="Arial" w:hAnsi="Arial"/>
      <w:color w:val="000000" w:themeColor="text1"/>
      <w:sz w:val="22"/>
      <w:szCs w:val="20"/>
    </w:rPr>
  </w:style>
  <w:style w:type="paragraph" w:styleId="Bibliography">
    <w:name w:val="Bibliography"/>
    <w:basedOn w:val="Normal"/>
    <w:autoRedefine/>
    <w:qFormat/>
    <w:rsid w:val="00740BEB"/>
    <w:pPr>
      <w:ind w:left="-720"/>
      <w:jc w:val="both"/>
    </w:pPr>
    <w:rPr>
      <w:rFonts w:ascii="Arial" w:hAnsi="Arial"/>
      <w:color w:val="000000" w:themeColor="text1"/>
      <w:sz w:val="20"/>
    </w:rPr>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autoRedefine/>
    <w:qFormat/>
    <w:rsid w:val="00B67851"/>
    <w:pPr>
      <w:widowControl w:val="0"/>
      <w:jc w:val="both"/>
    </w:pPr>
    <w:rPr>
      <w:rFonts w:ascii="Arial" w:hAnsi="Arial"/>
      <w:bCs/>
      <w:i w:val="0"/>
      <w:color w:val="000000" w:themeColor="text1"/>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Footer">
    <w:name w:val="footer"/>
    <w:basedOn w:val="Normal"/>
    <w:link w:val="FooterChar"/>
    <w:autoRedefine/>
    <w:unhideWhenUsed/>
    <w:qFormat/>
    <w:rsid w:val="00693E84"/>
    <w:pPr>
      <w:tabs>
        <w:tab w:val="center" w:pos="4680"/>
        <w:tab w:val="right" w:pos="9360"/>
      </w:tabs>
      <w:spacing w:after="0"/>
    </w:pPr>
    <w:rPr>
      <w:rFonts w:ascii="Arial" w:hAnsi="Arial"/>
      <w:sz w:val="20"/>
    </w:rPr>
  </w:style>
  <w:style w:type="character" w:customStyle="1" w:styleId="FooterChar">
    <w:name w:val="Footer Char"/>
    <w:basedOn w:val="DefaultParagraphFont"/>
    <w:link w:val="Footer"/>
    <w:rsid w:val="00693E84"/>
    <w:rPr>
      <w:rFonts w:ascii="Arial" w:hAnsi="Arial"/>
      <w:sz w:val="20"/>
    </w:rPr>
  </w:style>
  <w:style w:type="character" w:styleId="PageNumber">
    <w:name w:val="page number"/>
    <w:basedOn w:val="DefaultParagraphFont"/>
    <w:semiHidden/>
    <w:unhideWhenUsed/>
    <w:rsid w:val="00761EF9"/>
  </w:style>
  <w:style w:type="paragraph" w:styleId="BalloonText">
    <w:name w:val="Balloon Text"/>
    <w:basedOn w:val="Normal"/>
    <w:link w:val="BalloonTextChar"/>
    <w:semiHidden/>
    <w:unhideWhenUsed/>
    <w:rsid w:val="004A5445"/>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A5445"/>
    <w:rPr>
      <w:rFonts w:ascii="Times New Roman" w:hAnsi="Times New Roman" w:cs="Times New Roman"/>
      <w:sz w:val="18"/>
      <w:szCs w:val="18"/>
    </w:rPr>
  </w:style>
  <w:style w:type="character" w:styleId="PlaceholderText">
    <w:name w:val="Placeholder Text"/>
    <w:basedOn w:val="DefaultParagraphFont"/>
    <w:semiHidden/>
    <w:rsid w:val="00EB32E0"/>
    <w:rPr>
      <w:color w:val="808080"/>
    </w:rPr>
  </w:style>
  <w:style w:type="character" w:customStyle="1" w:styleId="BodyTextChar">
    <w:name w:val="Body Text Char"/>
    <w:basedOn w:val="DefaultParagraphFont"/>
    <w:link w:val="BodyText"/>
    <w:rsid w:val="0062388D"/>
    <w:rPr>
      <w:rFonts w:ascii="Arial" w:eastAsiaTheme="minorEastAsia" w:hAnsi="Arial"/>
      <w:color w:val="000000" w:themeColor="text1"/>
      <w:sz w:val="22"/>
    </w:rPr>
  </w:style>
  <w:style w:type="character" w:styleId="CommentReference">
    <w:name w:val="annotation reference"/>
    <w:basedOn w:val="DefaultParagraphFont"/>
    <w:semiHidden/>
    <w:unhideWhenUsed/>
    <w:rsid w:val="002D39B6"/>
    <w:rPr>
      <w:sz w:val="16"/>
      <w:szCs w:val="16"/>
    </w:rPr>
  </w:style>
  <w:style w:type="paragraph" w:styleId="CommentText">
    <w:name w:val="annotation text"/>
    <w:basedOn w:val="Normal"/>
    <w:link w:val="CommentTextChar"/>
    <w:unhideWhenUsed/>
    <w:rsid w:val="002D39B6"/>
    <w:rPr>
      <w:sz w:val="20"/>
      <w:szCs w:val="20"/>
    </w:rPr>
  </w:style>
  <w:style w:type="character" w:customStyle="1" w:styleId="CommentTextChar">
    <w:name w:val="Comment Text Char"/>
    <w:basedOn w:val="DefaultParagraphFont"/>
    <w:link w:val="CommentText"/>
    <w:rsid w:val="002D39B6"/>
    <w:rPr>
      <w:sz w:val="20"/>
      <w:szCs w:val="20"/>
    </w:rPr>
  </w:style>
  <w:style w:type="paragraph" w:styleId="CommentSubject">
    <w:name w:val="annotation subject"/>
    <w:basedOn w:val="CommentText"/>
    <w:next w:val="CommentText"/>
    <w:link w:val="CommentSubjectChar"/>
    <w:semiHidden/>
    <w:unhideWhenUsed/>
    <w:rsid w:val="002D39B6"/>
    <w:rPr>
      <w:b/>
      <w:bCs/>
    </w:rPr>
  </w:style>
  <w:style w:type="character" w:customStyle="1" w:styleId="CommentSubjectChar">
    <w:name w:val="Comment Subject Char"/>
    <w:basedOn w:val="CommentTextChar"/>
    <w:link w:val="CommentSubject"/>
    <w:semiHidden/>
    <w:rsid w:val="002D39B6"/>
    <w:rPr>
      <w:b/>
      <w:bCs/>
      <w:sz w:val="20"/>
      <w:szCs w:val="20"/>
    </w:rPr>
  </w:style>
  <w:style w:type="paragraph" w:styleId="NormalWeb">
    <w:name w:val="Normal (Web)"/>
    <w:basedOn w:val="Normal"/>
    <w:uiPriority w:val="99"/>
    <w:unhideWhenUsed/>
    <w:rsid w:val="00D90A15"/>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nhideWhenUsed/>
    <w:rsid w:val="00693E84"/>
    <w:pPr>
      <w:tabs>
        <w:tab w:val="center" w:pos="4680"/>
        <w:tab w:val="right" w:pos="9360"/>
      </w:tabs>
      <w:spacing w:after="0"/>
    </w:pPr>
  </w:style>
  <w:style w:type="character" w:customStyle="1" w:styleId="HeaderChar">
    <w:name w:val="Header Char"/>
    <w:basedOn w:val="DefaultParagraphFont"/>
    <w:link w:val="Header"/>
    <w:rsid w:val="00693E84"/>
  </w:style>
  <w:style w:type="character" w:styleId="FollowedHyperlink">
    <w:name w:val="FollowedHyperlink"/>
    <w:basedOn w:val="DefaultParagraphFont"/>
    <w:semiHidden/>
    <w:unhideWhenUsed/>
    <w:rsid w:val="0083259D"/>
    <w:rPr>
      <w:color w:val="800080" w:themeColor="followedHyperlink"/>
      <w:u w:val="single"/>
    </w:rPr>
  </w:style>
  <w:style w:type="paragraph" w:styleId="Revision">
    <w:name w:val="Revision"/>
    <w:hidden/>
    <w:semiHidden/>
    <w:rsid w:val="00024730"/>
    <w:pPr>
      <w:spacing w:after="0"/>
    </w:pPr>
  </w:style>
  <w:style w:type="character" w:styleId="LineNumber">
    <w:name w:val="line number"/>
    <w:basedOn w:val="DefaultParagraphFont"/>
    <w:semiHidden/>
    <w:unhideWhenUsed/>
    <w:rsid w:val="00605029"/>
    <w:rPr>
      <w:rFonts w:ascii="Arial" w:hAnsi="Arial"/>
      <w:color w:val="595959" w:themeColor="text1" w:themeTint="A6"/>
      <w:sz w:val="20"/>
    </w:rPr>
  </w:style>
  <w:style w:type="character" w:styleId="UnresolvedMention">
    <w:name w:val="Unresolved Mention"/>
    <w:basedOn w:val="DefaultParagraphFont"/>
    <w:uiPriority w:val="99"/>
    <w:semiHidden/>
    <w:unhideWhenUsed/>
    <w:rsid w:val="00EE49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0154">
      <w:bodyDiv w:val="1"/>
      <w:marLeft w:val="0"/>
      <w:marRight w:val="0"/>
      <w:marTop w:val="0"/>
      <w:marBottom w:val="0"/>
      <w:divBdr>
        <w:top w:val="none" w:sz="0" w:space="0" w:color="auto"/>
        <w:left w:val="none" w:sz="0" w:space="0" w:color="auto"/>
        <w:bottom w:val="none" w:sz="0" w:space="0" w:color="auto"/>
        <w:right w:val="none" w:sz="0" w:space="0" w:color="auto"/>
      </w:divBdr>
      <w:divsChild>
        <w:div w:id="616986846">
          <w:marLeft w:val="0"/>
          <w:marRight w:val="0"/>
          <w:marTop w:val="0"/>
          <w:marBottom w:val="0"/>
          <w:divBdr>
            <w:top w:val="none" w:sz="0" w:space="0" w:color="auto"/>
            <w:left w:val="none" w:sz="0" w:space="0" w:color="auto"/>
            <w:bottom w:val="none" w:sz="0" w:space="0" w:color="auto"/>
            <w:right w:val="none" w:sz="0" w:space="0" w:color="auto"/>
          </w:divBdr>
          <w:divsChild>
            <w:div w:id="1501122019">
              <w:marLeft w:val="0"/>
              <w:marRight w:val="0"/>
              <w:marTop w:val="0"/>
              <w:marBottom w:val="0"/>
              <w:divBdr>
                <w:top w:val="none" w:sz="0" w:space="0" w:color="auto"/>
                <w:left w:val="none" w:sz="0" w:space="0" w:color="auto"/>
                <w:bottom w:val="none" w:sz="0" w:space="0" w:color="auto"/>
                <w:right w:val="none" w:sz="0" w:space="0" w:color="auto"/>
              </w:divBdr>
              <w:divsChild>
                <w:div w:id="5228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5097">
      <w:bodyDiv w:val="1"/>
      <w:marLeft w:val="0"/>
      <w:marRight w:val="0"/>
      <w:marTop w:val="0"/>
      <w:marBottom w:val="0"/>
      <w:divBdr>
        <w:top w:val="none" w:sz="0" w:space="0" w:color="auto"/>
        <w:left w:val="none" w:sz="0" w:space="0" w:color="auto"/>
        <w:bottom w:val="none" w:sz="0" w:space="0" w:color="auto"/>
        <w:right w:val="none" w:sz="0" w:space="0" w:color="auto"/>
      </w:divBdr>
    </w:div>
    <w:div w:id="65033135">
      <w:bodyDiv w:val="1"/>
      <w:marLeft w:val="0"/>
      <w:marRight w:val="0"/>
      <w:marTop w:val="0"/>
      <w:marBottom w:val="0"/>
      <w:divBdr>
        <w:top w:val="none" w:sz="0" w:space="0" w:color="auto"/>
        <w:left w:val="none" w:sz="0" w:space="0" w:color="auto"/>
        <w:bottom w:val="none" w:sz="0" w:space="0" w:color="auto"/>
        <w:right w:val="none" w:sz="0" w:space="0" w:color="auto"/>
      </w:divBdr>
    </w:div>
    <w:div w:id="75834075">
      <w:bodyDiv w:val="1"/>
      <w:marLeft w:val="0"/>
      <w:marRight w:val="0"/>
      <w:marTop w:val="0"/>
      <w:marBottom w:val="0"/>
      <w:divBdr>
        <w:top w:val="none" w:sz="0" w:space="0" w:color="auto"/>
        <w:left w:val="none" w:sz="0" w:space="0" w:color="auto"/>
        <w:bottom w:val="none" w:sz="0" w:space="0" w:color="auto"/>
        <w:right w:val="none" w:sz="0" w:space="0" w:color="auto"/>
      </w:divBdr>
      <w:divsChild>
        <w:div w:id="1874342470">
          <w:marLeft w:val="640"/>
          <w:marRight w:val="0"/>
          <w:marTop w:val="0"/>
          <w:marBottom w:val="0"/>
          <w:divBdr>
            <w:top w:val="none" w:sz="0" w:space="0" w:color="auto"/>
            <w:left w:val="none" w:sz="0" w:space="0" w:color="auto"/>
            <w:bottom w:val="none" w:sz="0" w:space="0" w:color="auto"/>
            <w:right w:val="none" w:sz="0" w:space="0" w:color="auto"/>
          </w:divBdr>
        </w:div>
        <w:div w:id="1138065109">
          <w:marLeft w:val="640"/>
          <w:marRight w:val="0"/>
          <w:marTop w:val="0"/>
          <w:marBottom w:val="0"/>
          <w:divBdr>
            <w:top w:val="none" w:sz="0" w:space="0" w:color="auto"/>
            <w:left w:val="none" w:sz="0" w:space="0" w:color="auto"/>
            <w:bottom w:val="none" w:sz="0" w:space="0" w:color="auto"/>
            <w:right w:val="none" w:sz="0" w:space="0" w:color="auto"/>
          </w:divBdr>
        </w:div>
        <w:div w:id="1549757248">
          <w:marLeft w:val="640"/>
          <w:marRight w:val="0"/>
          <w:marTop w:val="0"/>
          <w:marBottom w:val="0"/>
          <w:divBdr>
            <w:top w:val="none" w:sz="0" w:space="0" w:color="auto"/>
            <w:left w:val="none" w:sz="0" w:space="0" w:color="auto"/>
            <w:bottom w:val="none" w:sz="0" w:space="0" w:color="auto"/>
            <w:right w:val="none" w:sz="0" w:space="0" w:color="auto"/>
          </w:divBdr>
        </w:div>
        <w:div w:id="477306766">
          <w:marLeft w:val="640"/>
          <w:marRight w:val="0"/>
          <w:marTop w:val="0"/>
          <w:marBottom w:val="0"/>
          <w:divBdr>
            <w:top w:val="none" w:sz="0" w:space="0" w:color="auto"/>
            <w:left w:val="none" w:sz="0" w:space="0" w:color="auto"/>
            <w:bottom w:val="none" w:sz="0" w:space="0" w:color="auto"/>
            <w:right w:val="none" w:sz="0" w:space="0" w:color="auto"/>
          </w:divBdr>
        </w:div>
        <w:div w:id="441459495">
          <w:marLeft w:val="640"/>
          <w:marRight w:val="0"/>
          <w:marTop w:val="0"/>
          <w:marBottom w:val="0"/>
          <w:divBdr>
            <w:top w:val="none" w:sz="0" w:space="0" w:color="auto"/>
            <w:left w:val="none" w:sz="0" w:space="0" w:color="auto"/>
            <w:bottom w:val="none" w:sz="0" w:space="0" w:color="auto"/>
            <w:right w:val="none" w:sz="0" w:space="0" w:color="auto"/>
          </w:divBdr>
        </w:div>
        <w:div w:id="883175407">
          <w:marLeft w:val="640"/>
          <w:marRight w:val="0"/>
          <w:marTop w:val="0"/>
          <w:marBottom w:val="0"/>
          <w:divBdr>
            <w:top w:val="none" w:sz="0" w:space="0" w:color="auto"/>
            <w:left w:val="none" w:sz="0" w:space="0" w:color="auto"/>
            <w:bottom w:val="none" w:sz="0" w:space="0" w:color="auto"/>
            <w:right w:val="none" w:sz="0" w:space="0" w:color="auto"/>
          </w:divBdr>
        </w:div>
        <w:div w:id="118768905">
          <w:marLeft w:val="640"/>
          <w:marRight w:val="0"/>
          <w:marTop w:val="0"/>
          <w:marBottom w:val="0"/>
          <w:divBdr>
            <w:top w:val="none" w:sz="0" w:space="0" w:color="auto"/>
            <w:left w:val="none" w:sz="0" w:space="0" w:color="auto"/>
            <w:bottom w:val="none" w:sz="0" w:space="0" w:color="auto"/>
            <w:right w:val="none" w:sz="0" w:space="0" w:color="auto"/>
          </w:divBdr>
        </w:div>
        <w:div w:id="231239485">
          <w:marLeft w:val="640"/>
          <w:marRight w:val="0"/>
          <w:marTop w:val="0"/>
          <w:marBottom w:val="0"/>
          <w:divBdr>
            <w:top w:val="none" w:sz="0" w:space="0" w:color="auto"/>
            <w:left w:val="none" w:sz="0" w:space="0" w:color="auto"/>
            <w:bottom w:val="none" w:sz="0" w:space="0" w:color="auto"/>
            <w:right w:val="none" w:sz="0" w:space="0" w:color="auto"/>
          </w:divBdr>
        </w:div>
        <w:div w:id="259486739">
          <w:marLeft w:val="640"/>
          <w:marRight w:val="0"/>
          <w:marTop w:val="0"/>
          <w:marBottom w:val="0"/>
          <w:divBdr>
            <w:top w:val="none" w:sz="0" w:space="0" w:color="auto"/>
            <w:left w:val="none" w:sz="0" w:space="0" w:color="auto"/>
            <w:bottom w:val="none" w:sz="0" w:space="0" w:color="auto"/>
            <w:right w:val="none" w:sz="0" w:space="0" w:color="auto"/>
          </w:divBdr>
        </w:div>
        <w:div w:id="631984206">
          <w:marLeft w:val="640"/>
          <w:marRight w:val="0"/>
          <w:marTop w:val="0"/>
          <w:marBottom w:val="0"/>
          <w:divBdr>
            <w:top w:val="none" w:sz="0" w:space="0" w:color="auto"/>
            <w:left w:val="none" w:sz="0" w:space="0" w:color="auto"/>
            <w:bottom w:val="none" w:sz="0" w:space="0" w:color="auto"/>
            <w:right w:val="none" w:sz="0" w:space="0" w:color="auto"/>
          </w:divBdr>
        </w:div>
        <w:div w:id="1303582687">
          <w:marLeft w:val="640"/>
          <w:marRight w:val="0"/>
          <w:marTop w:val="0"/>
          <w:marBottom w:val="0"/>
          <w:divBdr>
            <w:top w:val="none" w:sz="0" w:space="0" w:color="auto"/>
            <w:left w:val="none" w:sz="0" w:space="0" w:color="auto"/>
            <w:bottom w:val="none" w:sz="0" w:space="0" w:color="auto"/>
            <w:right w:val="none" w:sz="0" w:space="0" w:color="auto"/>
          </w:divBdr>
        </w:div>
        <w:div w:id="1261722657">
          <w:marLeft w:val="640"/>
          <w:marRight w:val="0"/>
          <w:marTop w:val="0"/>
          <w:marBottom w:val="0"/>
          <w:divBdr>
            <w:top w:val="none" w:sz="0" w:space="0" w:color="auto"/>
            <w:left w:val="none" w:sz="0" w:space="0" w:color="auto"/>
            <w:bottom w:val="none" w:sz="0" w:space="0" w:color="auto"/>
            <w:right w:val="none" w:sz="0" w:space="0" w:color="auto"/>
          </w:divBdr>
        </w:div>
        <w:div w:id="317420269">
          <w:marLeft w:val="640"/>
          <w:marRight w:val="0"/>
          <w:marTop w:val="0"/>
          <w:marBottom w:val="0"/>
          <w:divBdr>
            <w:top w:val="none" w:sz="0" w:space="0" w:color="auto"/>
            <w:left w:val="none" w:sz="0" w:space="0" w:color="auto"/>
            <w:bottom w:val="none" w:sz="0" w:space="0" w:color="auto"/>
            <w:right w:val="none" w:sz="0" w:space="0" w:color="auto"/>
          </w:divBdr>
        </w:div>
        <w:div w:id="479350681">
          <w:marLeft w:val="640"/>
          <w:marRight w:val="0"/>
          <w:marTop w:val="0"/>
          <w:marBottom w:val="0"/>
          <w:divBdr>
            <w:top w:val="none" w:sz="0" w:space="0" w:color="auto"/>
            <w:left w:val="none" w:sz="0" w:space="0" w:color="auto"/>
            <w:bottom w:val="none" w:sz="0" w:space="0" w:color="auto"/>
            <w:right w:val="none" w:sz="0" w:space="0" w:color="auto"/>
          </w:divBdr>
        </w:div>
        <w:div w:id="1361860295">
          <w:marLeft w:val="640"/>
          <w:marRight w:val="0"/>
          <w:marTop w:val="0"/>
          <w:marBottom w:val="0"/>
          <w:divBdr>
            <w:top w:val="none" w:sz="0" w:space="0" w:color="auto"/>
            <w:left w:val="none" w:sz="0" w:space="0" w:color="auto"/>
            <w:bottom w:val="none" w:sz="0" w:space="0" w:color="auto"/>
            <w:right w:val="none" w:sz="0" w:space="0" w:color="auto"/>
          </w:divBdr>
        </w:div>
        <w:div w:id="815218734">
          <w:marLeft w:val="640"/>
          <w:marRight w:val="0"/>
          <w:marTop w:val="0"/>
          <w:marBottom w:val="0"/>
          <w:divBdr>
            <w:top w:val="none" w:sz="0" w:space="0" w:color="auto"/>
            <w:left w:val="none" w:sz="0" w:space="0" w:color="auto"/>
            <w:bottom w:val="none" w:sz="0" w:space="0" w:color="auto"/>
            <w:right w:val="none" w:sz="0" w:space="0" w:color="auto"/>
          </w:divBdr>
        </w:div>
        <w:div w:id="789200621">
          <w:marLeft w:val="640"/>
          <w:marRight w:val="0"/>
          <w:marTop w:val="0"/>
          <w:marBottom w:val="0"/>
          <w:divBdr>
            <w:top w:val="none" w:sz="0" w:space="0" w:color="auto"/>
            <w:left w:val="none" w:sz="0" w:space="0" w:color="auto"/>
            <w:bottom w:val="none" w:sz="0" w:space="0" w:color="auto"/>
            <w:right w:val="none" w:sz="0" w:space="0" w:color="auto"/>
          </w:divBdr>
        </w:div>
        <w:div w:id="911547922">
          <w:marLeft w:val="640"/>
          <w:marRight w:val="0"/>
          <w:marTop w:val="0"/>
          <w:marBottom w:val="0"/>
          <w:divBdr>
            <w:top w:val="none" w:sz="0" w:space="0" w:color="auto"/>
            <w:left w:val="none" w:sz="0" w:space="0" w:color="auto"/>
            <w:bottom w:val="none" w:sz="0" w:space="0" w:color="auto"/>
            <w:right w:val="none" w:sz="0" w:space="0" w:color="auto"/>
          </w:divBdr>
        </w:div>
        <w:div w:id="562103266">
          <w:marLeft w:val="640"/>
          <w:marRight w:val="0"/>
          <w:marTop w:val="0"/>
          <w:marBottom w:val="0"/>
          <w:divBdr>
            <w:top w:val="none" w:sz="0" w:space="0" w:color="auto"/>
            <w:left w:val="none" w:sz="0" w:space="0" w:color="auto"/>
            <w:bottom w:val="none" w:sz="0" w:space="0" w:color="auto"/>
            <w:right w:val="none" w:sz="0" w:space="0" w:color="auto"/>
          </w:divBdr>
        </w:div>
        <w:div w:id="1815296518">
          <w:marLeft w:val="640"/>
          <w:marRight w:val="0"/>
          <w:marTop w:val="0"/>
          <w:marBottom w:val="0"/>
          <w:divBdr>
            <w:top w:val="none" w:sz="0" w:space="0" w:color="auto"/>
            <w:left w:val="none" w:sz="0" w:space="0" w:color="auto"/>
            <w:bottom w:val="none" w:sz="0" w:space="0" w:color="auto"/>
            <w:right w:val="none" w:sz="0" w:space="0" w:color="auto"/>
          </w:divBdr>
        </w:div>
        <w:div w:id="154878737">
          <w:marLeft w:val="640"/>
          <w:marRight w:val="0"/>
          <w:marTop w:val="0"/>
          <w:marBottom w:val="0"/>
          <w:divBdr>
            <w:top w:val="none" w:sz="0" w:space="0" w:color="auto"/>
            <w:left w:val="none" w:sz="0" w:space="0" w:color="auto"/>
            <w:bottom w:val="none" w:sz="0" w:space="0" w:color="auto"/>
            <w:right w:val="none" w:sz="0" w:space="0" w:color="auto"/>
          </w:divBdr>
        </w:div>
        <w:div w:id="60182491">
          <w:marLeft w:val="640"/>
          <w:marRight w:val="0"/>
          <w:marTop w:val="0"/>
          <w:marBottom w:val="0"/>
          <w:divBdr>
            <w:top w:val="none" w:sz="0" w:space="0" w:color="auto"/>
            <w:left w:val="none" w:sz="0" w:space="0" w:color="auto"/>
            <w:bottom w:val="none" w:sz="0" w:space="0" w:color="auto"/>
            <w:right w:val="none" w:sz="0" w:space="0" w:color="auto"/>
          </w:divBdr>
        </w:div>
        <w:div w:id="664480697">
          <w:marLeft w:val="640"/>
          <w:marRight w:val="0"/>
          <w:marTop w:val="0"/>
          <w:marBottom w:val="0"/>
          <w:divBdr>
            <w:top w:val="none" w:sz="0" w:space="0" w:color="auto"/>
            <w:left w:val="none" w:sz="0" w:space="0" w:color="auto"/>
            <w:bottom w:val="none" w:sz="0" w:space="0" w:color="auto"/>
            <w:right w:val="none" w:sz="0" w:space="0" w:color="auto"/>
          </w:divBdr>
        </w:div>
        <w:div w:id="1643735887">
          <w:marLeft w:val="640"/>
          <w:marRight w:val="0"/>
          <w:marTop w:val="0"/>
          <w:marBottom w:val="0"/>
          <w:divBdr>
            <w:top w:val="none" w:sz="0" w:space="0" w:color="auto"/>
            <w:left w:val="none" w:sz="0" w:space="0" w:color="auto"/>
            <w:bottom w:val="none" w:sz="0" w:space="0" w:color="auto"/>
            <w:right w:val="none" w:sz="0" w:space="0" w:color="auto"/>
          </w:divBdr>
        </w:div>
        <w:div w:id="1281837678">
          <w:marLeft w:val="640"/>
          <w:marRight w:val="0"/>
          <w:marTop w:val="0"/>
          <w:marBottom w:val="0"/>
          <w:divBdr>
            <w:top w:val="none" w:sz="0" w:space="0" w:color="auto"/>
            <w:left w:val="none" w:sz="0" w:space="0" w:color="auto"/>
            <w:bottom w:val="none" w:sz="0" w:space="0" w:color="auto"/>
            <w:right w:val="none" w:sz="0" w:space="0" w:color="auto"/>
          </w:divBdr>
        </w:div>
        <w:div w:id="222563327">
          <w:marLeft w:val="640"/>
          <w:marRight w:val="0"/>
          <w:marTop w:val="0"/>
          <w:marBottom w:val="0"/>
          <w:divBdr>
            <w:top w:val="none" w:sz="0" w:space="0" w:color="auto"/>
            <w:left w:val="none" w:sz="0" w:space="0" w:color="auto"/>
            <w:bottom w:val="none" w:sz="0" w:space="0" w:color="auto"/>
            <w:right w:val="none" w:sz="0" w:space="0" w:color="auto"/>
          </w:divBdr>
        </w:div>
        <w:div w:id="1113208982">
          <w:marLeft w:val="640"/>
          <w:marRight w:val="0"/>
          <w:marTop w:val="0"/>
          <w:marBottom w:val="0"/>
          <w:divBdr>
            <w:top w:val="none" w:sz="0" w:space="0" w:color="auto"/>
            <w:left w:val="none" w:sz="0" w:space="0" w:color="auto"/>
            <w:bottom w:val="none" w:sz="0" w:space="0" w:color="auto"/>
            <w:right w:val="none" w:sz="0" w:space="0" w:color="auto"/>
          </w:divBdr>
        </w:div>
        <w:div w:id="1608195072">
          <w:marLeft w:val="640"/>
          <w:marRight w:val="0"/>
          <w:marTop w:val="0"/>
          <w:marBottom w:val="0"/>
          <w:divBdr>
            <w:top w:val="none" w:sz="0" w:space="0" w:color="auto"/>
            <w:left w:val="none" w:sz="0" w:space="0" w:color="auto"/>
            <w:bottom w:val="none" w:sz="0" w:space="0" w:color="auto"/>
            <w:right w:val="none" w:sz="0" w:space="0" w:color="auto"/>
          </w:divBdr>
        </w:div>
        <w:div w:id="952789519">
          <w:marLeft w:val="640"/>
          <w:marRight w:val="0"/>
          <w:marTop w:val="0"/>
          <w:marBottom w:val="0"/>
          <w:divBdr>
            <w:top w:val="none" w:sz="0" w:space="0" w:color="auto"/>
            <w:left w:val="none" w:sz="0" w:space="0" w:color="auto"/>
            <w:bottom w:val="none" w:sz="0" w:space="0" w:color="auto"/>
            <w:right w:val="none" w:sz="0" w:space="0" w:color="auto"/>
          </w:divBdr>
        </w:div>
        <w:div w:id="1464419679">
          <w:marLeft w:val="640"/>
          <w:marRight w:val="0"/>
          <w:marTop w:val="0"/>
          <w:marBottom w:val="0"/>
          <w:divBdr>
            <w:top w:val="none" w:sz="0" w:space="0" w:color="auto"/>
            <w:left w:val="none" w:sz="0" w:space="0" w:color="auto"/>
            <w:bottom w:val="none" w:sz="0" w:space="0" w:color="auto"/>
            <w:right w:val="none" w:sz="0" w:space="0" w:color="auto"/>
          </w:divBdr>
        </w:div>
        <w:div w:id="1790129377">
          <w:marLeft w:val="640"/>
          <w:marRight w:val="0"/>
          <w:marTop w:val="0"/>
          <w:marBottom w:val="0"/>
          <w:divBdr>
            <w:top w:val="none" w:sz="0" w:space="0" w:color="auto"/>
            <w:left w:val="none" w:sz="0" w:space="0" w:color="auto"/>
            <w:bottom w:val="none" w:sz="0" w:space="0" w:color="auto"/>
            <w:right w:val="none" w:sz="0" w:space="0" w:color="auto"/>
          </w:divBdr>
        </w:div>
        <w:div w:id="773131198">
          <w:marLeft w:val="640"/>
          <w:marRight w:val="0"/>
          <w:marTop w:val="0"/>
          <w:marBottom w:val="0"/>
          <w:divBdr>
            <w:top w:val="none" w:sz="0" w:space="0" w:color="auto"/>
            <w:left w:val="none" w:sz="0" w:space="0" w:color="auto"/>
            <w:bottom w:val="none" w:sz="0" w:space="0" w:color="auto"/>
            <w:right w:val="none" w:sz="0" w:space="0" w:color="auto"/>
          </w:divBdr>
        </w:div>
        <w:div w:id="341779631">
          <w:marLeft w:val="640"/>
          <w:marRight w:val="0"/>
          <w:marTop w:val="0"/>
          <w:marBottom w:val="0"/>
          <w:divBdr>
            <w:top w:val="none" w:sz="0" w:space="0" w:color="auto"/>
            <w:left w:val="none" w:sz="0" w:space="0" w:color="auto"/>
            <w:bottom w:val="none" w:sz="0" w:space="0" w:color="auto"/>
            <w:right w:val="none" w:sz="0" w:space="0" w:color="auto"/>
          </w:divBdr>
        </w:div>
        <w:div w:id="1785537989">
          <w:marLeft w:val="640"/>
          <w:marRight w:val="0"/>
          <w:marTop w:val="0"/>
          <w:marBottom w:val="0"/>
          <w:divBdr>
            <w:top w:val="none" w:sz="0" w:space="0" w:color="auto"/>
            <w:left w:val="none" w:sz="0" w:space="0" w:color="auto"/>
            <w:bottom w:val="none" w:sz="0" w:space="0" w:color="auto"/>
            <w:right w:val="none" w:sz="0" w:space="0" w:color="auto"/>
          </w:divBdr>
        </w:div>
        <w:div w:id="459035411">
          <w:marLeft w:val="640"/>
          <w:marRight w:val="0"/>
          <w:marTop w:val="0"/>
          <w:marBottom w:val="0"/>
          <w:divBdr>
            <w:top w:val="none" w:sz="0" w:space="0" w:color="auto"/>
            <w:left w:val="none" w:sz="0" w:space="0" w:color="auto"/>
            <w:bottom w:val="none" w:sz="0" w:space="0" w:color="auto"/>
            <w:right w:val="none" w:sz="0" w:space="0" w:color="auto"/>
          </w:divBdr>
        </w:div>
        <w:div w:id="409547439">
          <w:marLeft w:val="640"/>
          <w:marRight w:val="0"/>
          <w:marTop w:val="0"/>
          <w:marBottom w:val="0"/>
          <w:divBdr>
            <w:top w:val="none" w:sz="0" w:space="0" w:color="auto"/>
            <w:left w:val="none" w:sz="0" w:space="0" w:color="auto"/>
            <w:bottom w:val="none" w:sz="0" w:space="0" w:color="auto"/>
            <w:right w:val="none" w:sz="0" w:space="0" w:color="auto"/>
          </w:divBdr>
        </w:div>
        <w:div w:id="1972592877">
          <w:marLeft w:val="640"/>
          <w:marRight w:val="0"/>
          <w:marTop w:val="0"/>
          <w:marBottom w:val="0"/>
          <w:divBdr>
            <w:top w:val="none" w:sz="0" w:space="0" w:color="auto"/>
            <w:left w:val="none" w:sz="0" w:space="0" w:color="auto"/>
            <w:bottom w:val="none" w:sz="0" w:space="0" w:color="auto"/>
            <w:right w:val="none" w:sz="0" w:space="0" w:color="auto"/>
          </w:divBdr>
        </w:div>
        <w:div w:id="2038702093">
          <w:marLeft w:val="640"/>
          <w:marRight w:val="0"/>
          <w:marTop w:val="0"/>
          <w:marBottom w:val="0"/>
          <w:divBdr>
            <w:top w:val="none" w:sz="0" w:space="0" w:color="auto"/>
            <w:left w:val="none" w:sz="0" w:space="0" w:color="auto"/>
            <w:bottom w:val="none" w:sz="0" w:space="0" w:color="auto"/>
            <w:right w:val="none" w:sz="0" w:space="0" w:color="auto"/>
          </w:divBdr>
        </w:div>
        <w:div w:id="611326539">
          <w:marLeft w:val="640"/>
          <w:marRight w:val="0"/>
          <w:marTop w:val="0"/>
          <w:marBottom w:val="0"/>
          <w:divBdr>
            <w:top w:val="none" w:sz="0" w:space="0" w:color="auto"/>
            <w:left w:val="none" w:sz="0" w:space="0" w:color="auto"/>
            <w:bottom w:val="none" w:sz="0" w:space="0" w:color="auto"/>
            <w:right w:val="none" w:sz="0" w:space="0" w:color="auto"/>
          </w:divBdr>
        </w:div>
        <w:div w:id="1366827218">
          <w:marLeft w:val="640"/>
          <w:marRight w:val="0"/>
          <w:marTop w:val="0"/>
          <w:marBottom w:val="0"/>
          <w:divBdr>
            <w:top w:val="none" w:sz="0" w:space="0" w:color="auto"/>
            <w:left w:val="none" w:sz="0" w:space="0" w:color="auto"/>
            <w:bottom w:val="none" w:sz="0" w:space="0" w:color="auto"/>
            <w:right w:val="none" w:sz="0" w:space="0" w:color="auto"/>
          </w:divBdr>
        </w:div>
        <w:div w:id="940339694">
          <w:marLeft w:val="640"/>
          <w:marRight w:val="0"/>
          <w:marTop w:val="0"/>
          <w:marBottom w:val="0"/>
          <w:divBdr>
            <w:top w:val="none" w:sz="0" w:space="0" w:color="auto"/>
            <w:left w:val="none" w:sz="0" w:space="0" w:color="auto"/>
            <w:bottom w:val="none" w:sz="0" w:space="0" w:color="auto"/>
            <w:right w:val="none" w:sz="0" w:space="0" w:color="auto"/>
          </w:divBdr>
        </w:div>
        <w:div w:id="1394279447">
          <w:marLeft w:val="640"/>
          <w:marRight w:val="0"/>
          <w:marTop w:val="0"/>
          <w:marBottom w:val="0"/>
          <w:divBdr>
            <w:top w:val="none" w:sz="0" w:space="0" w:color="auto"/>
            <w:left w:val="none" w:sz="0" w:space="0" w:color="auto"/>
            <w:bottom w:val="none" w:sz="0" w:space="0" w:color="auto"/>
            <w:right w:val="none" w:sz="0" w:space="0" w:color="auto"/>
          </w:divBdr>
        </w:div>
        <w:div w:id="1573850756">
          <w:marLeft w:val="640"/>
          <w:marRight w:val="0"/>
          <w:marTop w:val="0"/>
          <w:marBottom w:val="0"/>
          <w:divBdr>
            <w:top w:val="none" w:sz="0" w:space="0" w:color="auto"/>
            <w:left w:val="none" w:sz="0" w:space="0" w:color="auto"/>
            <w:bottom w:val="none" w:sz="0" w:space="0" w:color="auto"/>
            <w:right w:val="none" w:sz="0" w:space="0" w:color="auto"/>
          </w:divBdr>
        </w:div>
        <w:div w:id="1583833826">
          <w:marLeft w:val="640"/>
          <w:marRight w:val="0"/>
          <w:marTop w:val="0"/>
          <w:marBottom w:val="0"/>
          <w:divBdr>
            <w:top w:val="none" w:sz="0" w:space="0" w:color="auto"/>
            <w:left w:val="none" w:sz="0" w:space="0" w:color="auto"/>
            <w:bottom w:val="none" w:sz="0" w:space="0" w:color="auto"/>
            <w:right w:val="none" w:sz="0" w:space="0" w:color="auto"/>
          </w:divBdr>
        </w:div>
        <w:div w:id="641689027">
          <w:marLeft w:val="640"/>
          <w:marRight w:val="0"/>
          <w:marTop w:val="0"/>
          <w:marBottom w:val="0"/>
          <w:divBdr>
            <w:top w:val="none" w:sz="0" w:space="0" w:color="auto"/>
            <w:left w:val="none" w:sz="0" w:space="0" w:color="auto"/>
            <w:bottom w:val="none" w:sz="0" w:space="0" w:color="auto"/>
            <w:right w:val="none" w:sz="0" w:space="0" w:color="auto"/>
          </w:divBdr>
        </w:div>
        <w:div w:id="269165855">
          <w:marLeft w:val="640"/>
          <w:marRight w:val="0"/>
          <w:marTop w:val="0"/>
          <w:marBottom w:val="0"/>
          <w:divBdr>
            <w:top w:val="none" w:sz="0" w:space="0" w:color="auto"/>
            <w:left w:val="none" w:sz="0" w:space="0" w:color="auto"/>
            <w:bottom w:val="none" w:sz="0" w:space="0" w:color="auto"/>
            <w:right w:val="none" w:sz="0" w:space="0" w:color="auto"/>
          </w:divBdr>
        </w:div>
        <w:div w:id="581530591">
          <w:marLeft w:val="640"/>
          <w:marRight w:val="0"/>
          <w:marTop w:val="0"/>
          <w:marBottom w:val="0"/>
          <w:divBdr>
            <w:top w:val="none" w:sz="0" w:space="0" w:color="auto"/>
            <w:left w:val="none" w:sz="0" w:space="0" w:color="auto"/>
            <w:bottom w:val="none" w:sz="0" w:space="0" w:color="auto"/>
            <w:right w:val="none" w:sz="0" w:space="0" w:color="auto"/>
          </w:divBdr>
        </w:div>
        <w:div w:id="1448961969">
          <w:marLeft w:val="640"/>
          <w:marRight w:val="0"/>
          <w:marTop w:val="0"/>
          <w:marBottom w:val="0"/>
          <w:divBdr>
            <w:top w:val="none" w:sz="0" w:space="0" w:color="auto"/>
            <w:left w:val="none" w:sz="0" w:space="0" w:color="auto"/>
            <w:bottom w:val="none" w:sz="0" w:space="0" w:color="auto"/>
            <w:right w:val="none" w:sz="0" w:space="0" w:color="auto"/>
          </w:divBdr>
        </w:div>
        <w:div w:id="693307903">
          <w:marLeft w:val="640"/>
          <w:marRight w:val="0"/>
          <w:marTop w:val="0"/>
          <w:marBottom w:val="0"/>
          <w:divBdr>
            <w:top w:val="none" w:sz="0" w:space="0" w:color="auto"/>
            <w:left w:val="none" w:sz="0" w:space="0" w:color="auto"/>
            <w:bottom w:val="none" w:sz="0" w:space="0" w:color="auto"/>
            <w:right w:val="none" w:sz="0" w:space="0" w:color="auto"/>
          </w:divBdr>
        </w:div>
        <w:div w:id="2122725133">
          <w:marLeft w:val="640"/>
          <w:marRight w:val="0"/>
          <w:marTop w:val="0"/>
          <w:marBottom w:val="0"/>
          <w:divBdr>
            <w:top w:val="none" w:sz="0" w:space="0" w:color="auto"/>
            <w:left w:val="none" w:sz="0" w:space="0" w:color="auto"/>
            <w:bottom w:val="none" w:sz="0" w:space="0" w:color="auto"/>
            <w:right w:val="none" w:sz="0" w:space="0" w:color="auto"/>
          </w:divBdr>
        </w:div>
        <w:div w:id="183254575">
          <w:marLeft w:val="640"/>
          <w:marRight w:val="0"/>
          <w:marTop w:val="0"/>
          <w:marBottom w:val="0"/>
          <w:divBdr>
            <w:top w:val="none" w:sz="0" w:space="0" w:color="auto"/>
            <w:left w:val="none" w:sz="0" w:space="0" w:color="auto"/>
            <w:bottom w:val="none" w:sz="0" w:space="0" w:color="auto"/>
            <w:right w:val="none" w:sz="0" w:space="0" w:color="auto"/>
          </w:divBdr>
        </w:div>
        <w:div w:id="561911416">
          <w:marLeft w:val="640"/>
          <w:marRight w:val="0"/>
          <w:marTop w:val="0"/>
          <w:marBottom w:val="0"/>
          <w:divBdr>
            <w:top w:val="none" w:sz="0" w:space="0" w:color="auto"/>
            <w:left w:val="none" w:sz="0" w:space="0" w:color="auto"/>
            <w:bottom w:val="none" w:sz="0" w:space="0" w:color="auto"/>
            <w:right w:val="none" w:sz="0" w:space="0" w:color="auto"/>
          </w:divBdr>
        </w:div>
        <w:div w:id="2000425149">
          <w:marLeft w:val="640"/>
          <w:marRight w:val="0"/>
          <w:marTop w:val="0"/>
          <w:marBottom w:val="0"/>
          <w:divBdr>
            <w:top w:val="none" w:sz="0" w:space="0" w:color="auto"/>
            <w:left w:val="none" w:sz="0" w:space="0" w:color="auto"/>
            <w:bottom w:val="none" w:sz="0" w:space="0" w:color="auto"/>
            <w:right w:val="none" w:sz="0" w:space="0" w:color="auto"/>
          </w:divBdr>
        </w:div>
        <w:div w:id="644090545">
          <w:marLeft w:val="640"/>
          <w:marRight w:val="0"/>
          <w:marTop w:val="0"/>
          <w:marBottom w:val="0"/>
          <w:divBdr>
            <w:top w:val="none" w:sz="0" w:space="0" w:color="auto"/>
            <w:left w:val="none" w:sz="0" w:space="0" w:color="auto"/>
            <w:bottom w:val="none" w:sz="0" w:space="0" w:color="auto"/>
            <w:right w:val="none" w:sz="0" w:space="0" w:color="auto"/>
          </w:divBdr>
        </w:div>
        <w:div w:id="567618373">
          <w:marLeft w:val="640"/>
          <w:marRight w:val="0"/>
          <w:marTop w:val="0"/>
          <w:marBottom w:val="0"/>
          <w:divBdr>
            <w:top w:val="none" w:sz="0" w:space="0" w:color="auto"/>
            <w:left w:val="none" w:sz="0" w:space="0" w:color="auto"/>
            <w:bottom w:val="none" w:sz="0" w:space="0" w:color="auto"/>
            <w:right w:val="none" w:sz="0" w:space="0" w:color="auto"/>
          </w:divBdr>
        </w:div>
        <w:div w:id="503519690">
          <w:marLeft w:val="640"/>
          <w:marRight w:val="0"/>
          <w:marTop w:val="0"/>
          <w:marBottom w:val="0"/>
          <w:divBdr>
            <w:top w:val="none" w:sz="0" w:space="0" w:color="auto"/>
            <w:left w:val="none" w:sz="0" w:space="0" w:color="auto"/>
            <w:bottom w:val="none" w:sz="0" w:space="0" w:color="auto"/>
            <w:right w:val="none" w:sz="0" w:space="0" w:color="auto"/>
          </w:divBdr>
        </w:div>
        <w:div w:id="1911235243">
          <w:marLeft w:val="640"/>
          <w:marRight w:val="0"/>
          <w:marTop w:val="0"/>
          <w:marBottom w:val="0"/>
          <w:divBdr>
            <w:top w:val="none" w:sz="0" w:space="0" w:color="auto"/>
            <w:left w:val="none" w:sz="0" w:space="0" w:color="auto"/>
            <w:bottom w:val="none" w:sz="0" w:space="0" w:color="auto"/>
            <w:right w:val="none" w:sz="0" w:space="0" w:color="auto"/>
          </w:divBdr>
        </w:div>
        <w:div w:id="505217758">
          <w:marLeft w:val="640"/>
          <w:marRight w:val="0"/>
          <w:marTop w:val="0"/>
          <w:marBottom w:val="0"/>
          <w:divBdr>
            <w:top w:val="none" w:sz="0" w:space="0" w:color="auto"/>
            <w:left w:val="none" w:sz="0" w:space="0" w:color="auto"/>
            <w:bottom w:val="none" w:sz="0" w:space="0" w:color="auto"/>
            <w:right w:val="none" w:sz="0" w:space="0" w:color="auto"/>
          </w:divBdr>
        </w:div>
        <w:div w:id="400449824">
          <w:marLeft w:val="640"/>
          <w:marRight w:val="0"/>
          <w:marTop w:val="0"/>
          <w:marBottom w:val="0"/>
          <w:divBdr>
            <w:top w:val="none" w:sz="0" w:space="0" w:color="auto"/>
            <w:left w:val="none" w:sz="0" w:space="0" w:color="auto"/>
            <w:bottom w:val="none" w:sz="0" w:space="0" w:color="auto"/>
            <w:right w:val="none" w:sz="0" w:space="0" w:color="auto"/>
          </w:divBdr>
        </w:div>
        <w:div w:id="679477580">
          <w:marLeft w:val="640"/>
          <w:marRight w:val="0"/>
          <w:marTop w:val="0"/>
          <w:marBottom w:val="0"/>
          <w:divBdr>
            <w:top w:val="none" w:sz="0" w:space="0" w:color="auto"/>
            <w:left w:val="none" w:sz="0" w:space="0" w:color="auto"/>
            <w:bottom w:val="none" w:sz="0" w:space="0" w:color="auto"/>
            <w:right w:val="none" w:sz="0" w:space="0" w:color="auto"/>
          </w:divBdr>
        </w:div>
        <w:div w:id="1528444843">
          <w:marLeft w:val="640"/>
          <w:marRight w:val="0"/>
          <w:marTop w:val="0"/>
          <w:marBottom w:val="0"/>
          <w:divBdr>
            <w:top w:val="none" w:sz="0" w:space="0" w:color="auto"/>
            <w:left w:val="none" w:sz="0" w:space="0" w:color="auto"/>
            <w:bottom w:val="none" w:sz="0" w:space="0" w:color="auto"/>
            <w:right w:val="none" w:sz="0" w:space="0" w:color="auto"/>
          </w:divBdr>
        </w:div>
        <w:div w:id="585723544">
          <w:marLeft w:val="640"/>
          <w:marRight w:val="0"/>
          <w:marTop w:val="0"/>
          <w:marBottom w:val="0"/>
          <w:divBdr>
            <w:top w:val="none" w:sz="0" w:space="0" w:color="auto"/>
            <w:left w:val="none" w:sz="0" w:space="0" w:color="auto"/>
            <w:bottom w:val="none" w:sz="0" w:space="0" w:color="auto"/>
            <w:right w:val="none" w:sz="0" w:space="0" w:color="auto"/>
          </w:divBdr>
        </w:div>
        <w:div w:id="1690330109">
          <w:marLeft w:val="640"/>
          <w:marRight w:val="0"/>
          <w:marTop w:val="0"/>
          <w:marBottom w:val="0"/>
          <w:divBdr>
            <w:top w:val="none" w:sz="0" w:space="0" w:color="auto"/>
            <w:left w:val="none" w:sz="0" w:space="0" w:color="auto"/>
            <w:bottom w:val="none" w:sz="0" w:space="0" w:color="auto"/>
            <w:right w:val="none" w:sz="0" w:space="0" w:color="auto"/>
          </w:divBdr>
        </w:div>
        <w:div w:id="51320993">
          <w:marLeft w:val="640"/>
          <w:marRight w:val="0"/>
          <w:marTop w:val="0"/>
          <w:marBottom w:val="0"/>
          <w:divBdr>
            <w:top w:val="none" w:sz="0" w:space="0" w:color="auto"/>
            <w:left w:val="none" w:sz="0" w:space="0" w:color="auto"/>
            <w:bottom w:val="none" w:sz="0" w:space="0" w:color="auto"/>
            <w:right w:val="none" w:sz="0" w:space="0" w:color="auto"/>
          </w:divBdr>
        </w:div>
        <w:div w:id="1998804040">
          <w:marLeft w:val="640"/>
          <w:marRight w:val="0"/>
          <w:marTop w:val="0"/>
          <w:marBottom w:val="0"/>
          <w:divBdr>
            <w:top w:val="none" w:sz="0" w:space="0" w:color="auto"/>
            <w:left w:val="none" w:sz="0" w:space="0" w:color="auto"/>
            <w:bottom w:val="none" w:sz="0" w:space="0" w:color="auto"/>
            <w:right w:val="none" w:sz="0" w:space="0" w:color="auto"/>
          </w:divBdr>
        </w:div>
        <w:div w:id="1976370173">
          <w:marLeft w:val="640"/>
          <w:marRight w:val="0"/>
          <w:marTop w:val="0"/>
          <w:marBottom w:val="0"/>
          <w:divBdr>
            <w:top w:val="none" w:sz="0" w:space="0" w:color="auto"/>
            <w:left w:val="none" w:sz="0" w:space="0" w:color="auto"/>
            <w:bottom w:val="none" w:sz="0" w:space="0" w:color="auto"/>
            <w:right w:val="none" w:sz="0" w:space="0" w:color="auto"/>
          </w:divBdr>
        </w:div>
        <w:div w:id="384453745">
          <w:marLeft w:val="640"/>
          <w:marRight w:val="0"/>
          <w:marTop w:val="0"/>
          <w:marBottom w:val="0"/>
          <w:divBdr>
            <w:top w:val="none" w:sz="0" w:space="0" w:color="auto"/>
            <w:left w:val="none" w:sz="0" w:space="0" w:color="auto"/>
            <w:bottom w:val="none" w:sz="0" w:space="0" w:color="auto"/>
            <w:right w:val="none" w:sz="0" w:space="0" w:color="auto"/>
          </w:divBdr>
        </w:div>
        <w:div w:id="994408233">
          <w:marLeft w:val="640"/>
          <w:marRight w:val="0"/>
          <w:marTop w:val="0"/>
          <w:marBottom w:val="0"/>
          <w:divBdr>
            <w:top w:val="none" w:sz="0" w:space="0" w:color="auto"/>
            <w:left w:val="none" w:sz="0" w:space="0" w:color="auto"/>
            <w:bottom w:val="none" w:sz="0" w:space="0" w:color="auto"/>
            <w:right w:val="none" w:sz="0" w:space="0" w:color="auto"/>
          </w:divBdr>
        </w:div>
        <w:div w:id="367294833">
          <w:marLeft w:val="640"/>
          <w:marRight w:val="0"/>
          <w:marTop w:val="0"/>
          <w:marBottom w:val="0"/>
          <w:divBdr>
            <w:top w:val="none" w:sz="0" w:space="0" w:color="auto"/>
            <w:left w:val="none" w:sz="0" w:space="0" w:color="auto"/>
            <w:bottom w:val="none" w:sz="0" w:space="0" w:color="auto"/>
            <w:right w:val="none" w:sz="0" w:space="0" w:color="auto"/>
          </w:divBdr>
        </w:div>
        <w:div w:id="539825168">
          <w:marLeft w:val="640"/>
          <w:marRight w:val="0"/>
          <w:marTop w:val="0"/>
          <w:marBottom w:val="0"/>
          <w:divBdr>
            <w:top w:val="none" w:sz="0" w:space="0" w:color="auto"/>
            <w:left w:val="none" w:sz="0" w:space="0" w:color="auto"/>
            <w:bottom w:val="none" w:sz="0" w:space="0" w:color="auto"/>
            <w:right w:val="none" w:sz="0" w:space="0" w:color="auto"/>
          </w:divBdr>
        </w:div>
        <w:div w:id="857040171">
          <w:marLeft w:val="640"/>
          <w:marRight w:val="0"/>
          <w:marTop w:val="0"/>
          <w:marBottom w:val="0"/>
          <w:divBdr>
            <w:top w:val="none" w:sz="0" w:space="0" w:color="auto"/>
            <w:left w:val="none" w:sz="0" w:space="0" w:color="auto"/>
            <w:bottom w:val="none" w:sz="0" w:space="0" w:color="auto"/>
            <w:right w:val="none" w:sz="0" w:space="0" w:color="auto"/>
          </w:divBdr>
        </w:div>
        <w:div w:id="1447693165">
          <w:marLeft w:val="640"/>
          <w:marRight w:val="0"/>
          <w:marTop w:val="0"/>
          <w:marBottom w:val="0"/>
          <w:divBdr>
            <w:top w:val="none" w:sz="0" w:space="0" w:color="auto"/>
            <w:left w:val="none" w:sz="0" w:space="0" w:color="auto"/>
            <w:bottom w:val="none" w:sz="0" w:space="0" w:color="auto"/>
            <w:right w:val="none" w:sz="0" w:space="0" w:color="auto"/>
          </w:divBdr>
        </w:div>
        <w:div w:id="1569654430">
          <w:marLeft w:val="640"/>
          <w:marRight w:val="0"/>
          <w:marTop w:val="0"/>
          <w:marBottom w:val="0"/>
          <w:divBdr>
            <w:top w:val="none" w:sz="0" w:space="0" w:color="auto"/>
            <w:left w:val="none" w:sz="0" w:space="0" w:color="auto"/>
            <w:bottom w:val="none" w:sz="0" w:space="0" w:color="auto"/>
            <w:right w:val="none" w:sz="0" w:space="0" w:color="auto"/>
          </w:divBdr>
        </w:div>
        <w:div w:id="1636376318">
          <w:marLeft w:val="640"/>
          <w:marRight w:val="0"/>
          <w:marTop w:val="0"/>
          <w:marBottom w:val="0"/>
          <w:divBdr>
            <w:top w:val="none" w:sz="0" w:space="0" w:color="auto"/>
            <w:left w:val="none" w:sz="0" w:space="0" w:color="auto"/>
            <w:bottom w:val="none" w:sz="0" w:space="0" w:color="auto"/>
            <w:right w:val="none" w:sz="0" w:space="0" w:color="auto"/>
          </w:divBdr>
        </w:div>
        <w:div w:id="49113846">
          <w:marLeft w:val="640"/>
          <w:marRight w:val="0"/>
          <w:marTop w:val="0"/>
          <w:marBottom w:val="0"/>
          <w:divBdr>
            <w:top w:val="none" w:sz="0" w:space="0" w:color="auto"/>
            <w:left w:val="none" w:sz="0" w:space="0" w:color="auto"/>
            <w:bottom w:val="none" w:sz="0" w:space="0" w:color="auto"/>
            <w:right w:val="none" w:sz="0" w:space="0" w:color="auto"/>
          </w:divBdr>
        </w:div>
        <w:div w:id="199250758">
          <w:marLeft w:val="640"/>
          <w:marRight w:val="0"/>
          <w:marTop w:val="0"/>
          <w:marBottom w:val="0"/>
          <w:divBdr>
            <w:top w:val="none" w:sz="0" w:space="0" w:color="auto"/>
            <w:left w:val="none" w:sz="0" w:space="0" w:color="auto"/>
            <w:bottom w:val="none" w:sz="0" w:space="0" w:color="auto"/>
            <w:right w:val="none" w:sz="0" w:space="0" w:color="auto"/>
          </w:divBdr>
        </w:div>
        <w:div w:id="944118041">
          <w:marLeft w:val="640"/>
          <w:marRight w:val="0"/>
          <w:marTop w:val="0"/>
          <w:marBottom w:val="0"/>
          <w:divBdr>
            <w:top w:val="none" w:sz="0" w:space="0" w:color="auto"/>
            <w:left w:val="none" w:sz="0" w:space="0" w:color="auto"/>
            <w:bottom w:val="none" w:sz="0" w:space="0" w:color="auto"/>
            <w:right w:val="none" w:sz="0" w:space="0" w:color="auto"/>
          </w:divBdr>
        </w:div>
        <w:div w:id="1781953868">
          <w:marLeft w:val="640"/>
          <w:marRight w:val="0"/>
          <w:marTop w:val="0"/>
          <w:marBottom w:val="0"/>
          <w:divBdr>
            <w:top w:val="none" w:sz="0" w:space="0" w:color="auto"/>
            <w:left w:val="none" w:sz="0" w:space="0" w:color="auto"/>
            <w:bottom w:val="none" w:sz="0" w:space="0" w:color="auto"/>
            <w:right w:val="none" w:sz="0" w:space="0" w:color="auto"/>
          </w:divBdr>
        </w:div>
        <w:div w:id="531117194">
          <w:marLeft w:val="640"/>
          <w:marRight w:val="0"/>
          <w:marTop w:val="0"/>
          <w:marBottom w:val="0"/>
          <w:divBdr>
            <w:top w:val="none" w:sz="0" w:space="0" w:color="auto"/>
            <w:left w:val="none" w:sz="0" w:space="0" w:color="auto"/>
            <w:bottom w:val="none" w:sz="0" w:space="0" w:color="auto"/>
            <w:right w:val="none" w:sz="0" w:space="0" w:color="auto"/>
          </w:divBdr>
        </w:div>
        <w:div w:id="916093710">
          <w:marLeft w:val="640"/>
          <w:marRight w:val="0"/>
          <w:marTop w:val="0"/>
          <w:marBottom w:val="0"/>
          <w:divBdr>
            <w:top w:val="none" w:sz="0" w:space="0" w:color="auto"/>
            <w:left w:val="none" w:sz="0" w:space="0" w:color="auto"/>
            <w:bottom w:val="none" w:sz="0" w:space="0" w:color="auto"/>
            <w:right w:val="none" w:sz="0" w:space="0" w:color="auto"/>
          </w:divBdr>
        </w:div>
        <w:div w:id="24721461">
          <w:marLeft w:val="640"/>
          <w:marRight w:val="0"/>
          <w:marTop w:val="0"/>
          <w:marBottom w:val="0"/>
          <w:divBdr>
            <w:top w:val="none" w:sz="0" w:space="0" w:color="auto"/>
            <w:left w:val="none" w:sz="0" w:space="0" w:color="auto"/>
            <w:bottom w:val="none" w:sz="0" w:space="0" w:color="auto"/>
            <w:right w:val="none" w:sz="0" w:space="0" w:color="auto"/>
          </w:divBdr>
        </w:div>
        <w:div w:id="1392924428">
          <w:marLeft w:val="640"/>
          <w:marRight w:val="0"/>
          <w:marTop w:val="0"/>
          <w:marBottom w:val="0"/>
          <w:divBdr>
            <w:top w:val="none" w:sz="0" w:space="0" w:color="auto"/>
            <w:left w:val="none" w:sz="0" w:space="0" w:color="auto"/>
            <w:bottom w:val="none" w:sz="0" w:space="0" w:color="auto"/>
            <w:right w:val="none" w:sz="0" w:space="0" w:color="auto"/>
          </w:divBdr>
        </w:div>
        <w:div w:id="349068988">
          <w:marLeft w:val="640"/>
          <w:marRight w:val="0"/>
          <w:marTop w:val="0"/>
          <w:marBottom w:val="0"/>
          <w:divBdr>
            <w:top w:val="none" w:sz="0" w:space="0" w:color="auto"/>
            <w:left w:val="none" w:sz="0" w:space="0" w:color="auto"/>
            <w:bottom w:val="none" w:sz="0" w:space="0" w:color="auto"/>
            <w:right w:val="none" w:sz="0" w:space="0" w:color="auto"/>
          </w:divBdr>
        </w:div>
        <w:div w:id="120193503">
          <w:marLeft w:val="640"/>
          <w:marRight w:val="0"/>
          <w:marTop w:val="0"/>
          <w:marBottom w:val="0"/>
          <w:divBdr>
            <w:top w:val="none" w:sz="0" w:space="0" w:color="auto"/>
            <w:left w:val="none" w:sz="0" w:space="0" w:color="auto"/>
            <w:bottom w:val="none" w:sz="0" w:space="0" w:color="auto"/>
            <w:right w:val="none" w:sz="0" w:space="0" w:color="auto"/>
          </w:divBdr>
        </w:div>
        <w:div w:id="1510487700">
          <w:marLeft w:val="640"/>
          <w:marRight w:val="0"/>
          <w:marTop w:val="0"/>
          <w:marBottom w:val="0"/>
          <w:divBdr>
            <w:top w:val="none" w:sz="0" w:space="0" w:color="auto"/>
            <w:left w:val="none" w:sz="0" w:space="0" w:color="auto"/>
            <w:bottom w:val="none" w:sz="0" w:space="0" w:color="auto"/>
            <w:right w:val="none" w:sz="0" w:space="0" w:color="auto"/>
          </w:divBdr>
        </w:div>
        <w:div w:id="1986548545">
          <w:marLeft w:val="640"/>
          <w:marRight w:val="0"/>
          <w:marTop w:val="0"/>
          <w:marBottom w:val="0"/>
          <w:divBdr>
            <w:top w:val="none" w:sz="0" w:space="0" w:color="auto"/>
            <w:left w:val="none" w:sz="0" w:space="0" w:color="auto"/>
            <w:bottom w:val="none" w:sz="0" w:space="0" w:color="auto"/>
            <w:right w:val="none" w:sz="0" w:space="0" w:color="auto"/>
          </w:divBdr>
        </w:div>
        <w:div w:id="130876280">
          <w:marLeft w:val="640"/>
          <w:marRight w:val="0"/>
          <w:marTop w:val="0"/>
          <w:marBottom w:val="0"/>
          <w:divBdr>
            <w:top w:val="none" w:sz="0" w:space="0" w:color="auto"/>
            <w:left w:val="none" w:sz="0" w:space="0" w:color="auto"/>
            <w:bottom w:val="none" w:sz="0" w:space="0" w:color="auto"/>
            <w:right w:val="none" w:sz="0" w:space="0" w:color="auto"/>
          </w:divBdr>
        </w:div>
        <w:div w:id="413431968">
          <w:marLeft w:val="640"/>
          <w:marRight w:val="0"/>
          <w:marTop w:val="0"/>
          <w:marBottom w:val="0"/>
          <w:divBdr>
            <w:top w:val="none" w:sz="0" w:space="0" w:color="auto"/>
            <w:left w:val="none" w:sz="0" w:space="0" w:color="auto"/>
            <w:bottom w:val="none" w:sz="0" w:space="0" w:color="auto"/>
            <w:right w:val="none" w:sz="0" w:space="0" w:color="auto"/>
          </w:divBdr>
        </w:div>
        <w:div w:id="745035645">
          <w:marLeft w:val="640"/>
          <w:marRight w:val="0"/>
          <w:marTop w:val="0"/>
          <w:marBottom w:val="0"/>
          <w:divBdr>
            <w:top w:val="none" w:sz="0" w:space="0" w:color="auto"/>
            <w:left w:val="none" w:sz="0" w:space="0" w:color="auto"/>
            <w:bottom w:val="none" w:sz="0" w:space="0" w:color="auto"/>
            <w:right w:val="none" w:sz="0" w:space="0" w:color="auto"/>
          </w:divBdr>
        </w:div>
        <w:div w:id="1881015700">
          <w:marLeft w:val="640"/>
          <w:marRight w:val="0"/>
          <w:marTop w:val="0"/>
          <w:marBottom w:val="0"/>
          <w:divBdr>
            <w:top w:val="none" w:sz="0" w:space="0" w:color="auto"/>
            <w:left w:val="none" w:sz="0" w:space="0" w:color="auto"/>
            <w:bottom w:val="none" w:sz="0" w:space="0" w:color="auto"/>
            <w:right w:val="none" w:sz="0" w:space="0" w:color="auto"/>
          </w:divBdr>
        </w:div>
        <w:div w:id="1967617798">
          <w:marLeft w:val="640"/>
          <w:marRight w:val="0"/>
          <w:marTop w:val="0"/>
          <w:marBottom w:val="0"/>
          <w:divBdr>
            <w:top w:val="none" w:sz="0" w:space="0" w:color="auto"/>
            <w:left w:val="none" w:sz="0" w:space="0" w:color="auto"/>
            <w:bottom w:val="none" w:sz="0" w:space="0" w:color="auto"/>
            <w:right w:val="none" w:sz="0" w:space="0" w:color="auto"/>
          </w:divBdr>
        </w:div>
        <w:div w:id="1068722912">
          <w:marLeft w:val="640"/>
          <w:marRight w:val="0"/>
          <w:marTop w:val="0"/>
          <w:marBottom w:val="0"/>
          <w:divBdr>
            <w:top w:val="none" w:sz="0" w:space="0" w:color="auto"/>
            <w:left w:val="none" w:sz="0" w:space="0" w:color="auto"/>
            <w:bottom w:val="none" w:sz="0" w:space="0" w:color="auto"/>
            <w:right w:val="none" w:sz="0" w:space="0" w:color="auto"/>
          </w:divBdr>
        </w:div>
        <w:div w:id="951784172">
          <w:marLeft w:val="640"/>
          <w:marRight w:val="0"/>
          <w:marTop w:val="0"/>
          <w:marBottom w:val="0"/>
          <w:divBdr>
            <w:top w:val="none" w:sz="0" w:space="0" w:color="auto"/>
            <w:left w:val="none" w:sz="0" w:space="0" w:color="auto"/>
            <w:bottom w:val="none" w:sz="0" w:space="0" w:color="auto"/>
            <w:right w:val="none" w:sz="0" w:space="0" w:color="auto"/>
          </w:divBdr>
        </w:div>
        <w:div w:id="2127118505">
          <w:marLeft w:val="640"/>
          <w:marRight w:val="0"/>
          <w:marTop w:val="0"/>
          <w:marBottom w:val="0"/>
          <w:divBdr>
            <w:top w:val="none" w:sz="0" w:space="0" w:color="auto"/>
            <w:left w:val="none" w:sz="0" w:space="0" w:color="auto"/>
            <w:bottom w:val="none" w:sz="0" w:space="0" w:color="auto"/>
            <w:right w:val="none" w:sz="0" w:space="0" w:color="auto"/>
          </w:divBdr>
        </w:div>
        <w:div w:id="940799499">
          <w:marLeft w:val="640"/>
          <w:marRight w:val="0"/>
          <w:marTop w:val="0"/>
          <w:marBottom w:val="0"/>
          <w:divBdr>
            <w:top w:val="none" w:sz="0" w:space="0" w:color="auto"/>
            <w:left w:val="none" w:sz="0" w:space="0" w:color="auto"/>
            <w:bottom w:val="none" w:sz="0" w:space="0" w:color="auto"/>
            <w:right w:val="none" w:sz="0" w:space="0" w:color="auto"/>
          </w:divBdr>
        </w:div>
        <w:div w:id="1094086738">
          <w:marLeft w:val="640"/>
          <w:marRight w:val="0"/>
          <w:marTop w:val="0"/>
          <w:marBottom w:val="0"/>
          <w:divBdr>
            <w:top w:val="none" w:sz="0" w:space="0" w:color="auto"/>
            <w:left w:val="none" w:sz="0" w:space="0" w:color="auto"/>
            <w:bottom w:val="none" w:sz="0" w:space="0" w:color="auto"/>
            <w:right w:val="none" w:sz="0" w:space="0" w:color="auto"/>
          </w:divBdr>
        </w:div>
        <w:div w:id="406925778">
          <w:marLeft w:val="640"/>
          <w:marRight w:val="0"/>
          <w:marTop w:val="0"/>
          <w:marBottom w:val="0"/>
          <w:divBdr>
            <w:top w:val="none" w:sz="0" w:space="0" w:color="auto"/>
            <w:left w:val="none" w:sz="0" w:space="0" w:color="auto"/>
            <w:bottom w:val="none" w:sz="0" w:space="0" w:color="auto"/>
            <w:right w:val="none" w:sz="0" w:space="0" w:color="auto"/>
          </w:divBdr>
        </w:div>
        <w:div w:id="1762218454">
          <w:marLeft w:val="640"/>
          <w:marRight w:val="0"/>
          <w:marTop w:val="0"/>
          <w:marBottom w:val="0"/>
          <w:divBdr>
            <w:top w:val="none" w:sz="0" w:space="0" w:color="auto"/>
            <w:left w:val="none" w:sz="0" w:space="0" w:color="auto"/>
            <w:bottom w:val="none" w:sz="0" w:space="0" w:color="auto"/>
            <w:right w:val="none" w:sz="0" w:space="0" w:color="auto"/>
          </w:divBdr>
        </w:div>
        <w:div w:id="516120041">
          <w:marLeft w:val="640"/>
          <w:marRight w:val="0"/>
          <w:marTop w:val="0"/>
          <w:marBottom w:val="0"/>
          <w:divBdr>
            <w:top w:val="none" w:sz="0" w:space="0" w:color="auto"/>
            <w:left w:val="none" w:sz="0" w:space="0" w:color="auto"/>
            <w:bottom w:val="none" w:sz="0" w:space="0" w:color="auto"/>
            <w:right w:val="none" w:sz="0" w:space="0" w:color="auto"/>
          </w:divBdr>
        </w:div>
        <w:div w:id="1578442982">
          <w:marLeft w:val="640"/>
          <w:marRight w:val="0"/>
          <w:marTop w:val="0"/>
          <w:marBottom w:val="0"/>
          <w:divBdr>
            <w:top w:val="none" w:sz="0" w:space="0" w:color="auto"/>
            <w:left w:val="none" w:sz="0" w:space="0" w:color="auto"/>
            <w:bottom w:val="none" w:sz="0" w:space="0" w:color="auto"/>
            <w:right w:val="none" w:sz="0" w:space="0" w:color="auto"/>
          </w:divBdr>
        </w:div>
        <w:div w:id="799424192">
          <w:marLeft w:val="640"/>
          <w:marRight w:val="0"/>
          <w:marTop w:val="0"/>
          <w:marBottom w:val="0"/>
          <w:divBdr>
            <w:top w:val="none" w:sz="0" w:space="0" w:color="auto"/>
            <w:left w:val="none" w:sz="0" w:space="0" w:color="auto"/>
            <w:bottom w:val="none" w:sz="0" w:space="0" w:color="auto"/>
            <w:right w:val="none" w:sz="0" w:space="0" w:color="auto"/>
          </w:divBdr>
        </w:div>
        <w:div w:id="1975015562">
          <w:marLeft w:val="640"/>
          <w:marRight w:val="0"/>
          <w:marTop w:val="0"/>
          <w:marBottom w:val="0"/>
          <w:divBdr>
            <w:top w:val="none" w:sz="0" w:space="0" w:color="auto"/>
            <w:left w:val="none" w:sz="0" w:space="0" w:color="auto"/>
            <w:bottom w:val="none" w:sz="0" w:space="0" w:color="auto"/>
            <w:right w:val="none" w:sz="0" w:space="0" w:color="auto"/>
          </w:divBdr>
        </w:div>
        <w:div w:id="1278953773">
          <w:marLeft w:val="640"/>
          <w:marRight w:val="0"/>
          <w:marTop w:val="0"/>
          <w:marBottom w:val="0"/>
          <w:divBdr>
            <w:top w:val="none" w:sz="0" w:space="0" w:color="auto"/>
            <w:left w:val="none" w:sz="0" w:space="0" w:color="auto"/>
            <w:bottom w:val="none" w:sz="0" w:space="0" w:color="auto"/>
            <w:right w:val="none" w:sz="0" w:space="0" w:color="auto"/>
          </w:divBdr>
        </w:div>
        <w:div w:id="1331106939">
          <w:marLeft w:val="640"/>
          <w:marRight w:val="0"/>
          <w:marTop w:val="0"/>
          <w:marBottom w:val="0"/>
          <w:divBdr>
            <w:top w:val="none" w:sz="0" w:space="0" w:color="auto"/>
            <w:left w:val="none" w:sz="0" w:space="0" w:color="auto"/>
            <w:bottom w:val="none" w:sz="0" w:space="0" w:color="auto"/>
            <w:right w:val="none" w:sz="0" w:space="0" w:color="auto"/>
          </w:divBdr>
        </w:div>
        <w:div w:id="1360933280">
          <w:marLeft w:val="640"/>
          <w:marRight w:val="0"/>
          <w:marTop w:val="0"/>
          <w:marBottom w:val="0"/>
          <w:divBdr>
            <w:top w:val="none" w:sz="0" w:space="0" w:color="auto"/>
            <w:left w:val="none" w:sz="0" w:space="0" w:color="auto"/>
            <w:bottom w:val="none" w:sz="0" w:space="0" w:color="auto"/>
            <w:right w:val="none" w:sz="0" w:space="0" w:color="auto"/>
          </w:divBdr>
        </w:div>
        <w:div w:id="1795638173">
          <w:marLeft w:val="640"/>
          <w:marRight w:val="0"/>
          <w:marTop w:val="0"/>
          <w:marBottom w:val="0"/>
          <w:divBdr>
            <w:top w:val="none" w:sz="0" w:space="0" w:color="auto"/>
            <w:left w:val="none" w:sz="0" w:space="0" w:color="auto"/>
            <w:bottom w:val="none" w:sz="0" w:space="0" w:color="auto"/>
            <w:right w:val="none" w:sz="0" w:space="0" w:color="auto"/>
          </w:divBdr>
        </w:div>
        <w:div w:id="1878420742">
          <w:marLeft w:val="640"/>
          <w:marRight w:val="0"/>
          <w:marTop w:val="0"/>
          <w:marBottom w:val="0"/>
          <w:divBdr>
            <w:top w:val="none" w:sz="0" w:space="0" w:color="auto"/>
            <w:left w:val="none" w:sz="0" w:space="0" w:color="auto"/>
            <w:bottom w:val="none" w:sz="0" w:space="0" w:color="auto"/>
            <w:right w:val="none" w:sz="0" w:space="0" w:color="auto"/>
          </w:divBdr>
        </w:div>
        <w:div w:id="778529382">
          <w:marLeft w:val="640"/>
          <w:marRight w:val="0"/>
          <w:marTop w:val="0"/>
          <w:marBottom w:val="0"/>
          <w:divBdr>
            <w:top w:val="none" w:sz="0" w:space="0" w:color="auto"/>
            <w:left w:val="none" w:sz="0" w:space="0" w:color="auto"/>
            <w:bottom w:val="none" w:sz="0" w:space="0" w:color="auto"/>
            <w:right w:val="none" w:sz="0" w:space="0" w:color="auto"/>
          </w:divBdr>
        </w:div>
        <w:div w:id="7602378">
          <w:marLeft w:val="640"/>
          <w:marRight w:val="0"/>
          <w:marTop w:val="0"/>
          <w:marBottom w:val="0"/>
          <w:divBdr>
            <w:top w:val="none" w:sz="0" w:space="0" w:color="auto"/>
            <w:left w:val="none" w:sz="0" w:space="0" w:color="auto"/>
            <w:bottom w:val="none" w:sz="0" w:space="0" w:color="auto"/>
            <w:right w:val="none" w:sz="0" w:space="0" w:color="auto"/>
          </w:divBdr>
        </w:div>
        <w:div w:id="1448937743">
          <w:marLeft w:val="640"/>
          <w:marRight w:val="0"/>
          <w:marTop w:val="0"/>
          <w:marBottom w:val="0"/>
          <w:divBdr>
            <w:top w:val="none" w:sz="0" w:space="0" w:color="auto"/>
            <w:left w:val="none" w:sz="0" w:space="0" w:color="auto"/>
            <w:bottom w:val="none" w:sz="0" w:space="0" w:color="auto"/>
            <w:right w:val="none" w:sz="0" w:space="0" w:color="auto"/>
          </w:divBdr>
        </w:div>
        <w:div w:id="51848540">
          <w:marLeft w:val="640"/>
          <w:marRight w:val="0"/>
          <w:marTop w:val="0"/>
          <w:marBottom w:val="0"/>
          <w:divBdr>
            <w:top w:val="none" w:sz="0" w:space="0" w:color="auto"/>
            <w:left w:val="none" w:sz="0" w:space="0" w:color="auto"/>
            <w:bottom w:val="none" w:sz="0" w:space="0" w:color="auto"/>
            <w:right w:val="none" w:sz="0" w:space="0" w:color="auto"/>
          </w:divBdr>
        </w:div>
        <w:div w:id="1584487886">
          <w:marLeft w:val="640"/>
          <w:marRight w:val="0"/>
          <w:marTop w:val="0"/>
          <w:marBottom w:val="0"/>
          <w:divBdr>
            <w:top w:val="none" w:sz="0" w:space="0" w:color="auto"/>
            <w:left w:val="none" w:sz="0" w:space="0" w:color="auto"/>
            <w:bottom w:val="none" w:sz="0" w:space="0" w:color="auto"/>
            <w:right w:val="none" w:sz="0" w:space="0" w:color="auto"/>
          </w:divBdr>
        </w:div>
        <w:div w:id="1129396698">
          <w:marLeft w:val="640"/>
          <w:marRight w:val="0"/>
          <w:marTop w:val="0"/>
          <w:marBottom w:val="0"/>
          <w:divBdr>
            <w:top w:val="none" w:sz="0" w:space="0" w:color="auto"/>
            <w:left w:val="none" w:sz="0" w:space="0" w:color="auto"/>
            <w:bottom w:val="none" w:sz="0" w:space="0" w:color="auto"/>
            <w:right w:val="none" w:sz="0" w:space="0" w:color="auto"/>
          </w:divBdr>
        </w:div>
      </w:divsChild>
    </w:div>
    <w:div w:id="88938652">
      <w:bodyDiv w:val="1"/>
      <w:marLeft w:val="0"/>
      <w:marRight w:val="0"/>
      <w:marTop w:val="0"/>
      <w:marBottom w:val="0"/>
      <w:divBdr>
        <w:top w:val="none" w:sz="0" w:space="0" w:color="auto"/>
        <w:left w:val="none" w:sz="0" w:space="0" w:color="auto"/>
        <w:bottom w:val="none" w:sz="0" w:space="0" w:color="auto"/>
        <w:right w:val="none" w:sz="0" w:space="0" w:color="auto"/>
      </w:divBdr>
      <w:divsChild>
        <w:div w:id="1659575694">
          <w:marLeft w:val="640"/>
          <w:marRight w:val="0"/>
          <w:marTop w:val="0"/>
          <w:marBottom w:val="0"/>
          <w:divBdr>
            <w:top w:val="none" w:sz="0" w:space="0" w:color="auto"/>
            <w:left w:val="none" w:sz="0" w:space="0" w:color="auto"/>
            <w:bottom w:val="none" w:sz="0" w:space="0" w:color="auto"/>
            <w:right w:val="none" w:sz="0" w:space="0" w:color="auto"/>
          </w:divBdr>
        </w:div>
        <w:div w:id="1381248439">
          <w:marLeft w:val="640"/>
          <w:marRight w:val="0"/>
          <w:marTop w:val="0"/>
          <w:marBottom w:val="0"/>
          <w:divBdr>
            <w:top w:val="none" w:sz="0" w:space="0" w:color="auto"/>
            <w:left w:val="none" w:sz="0" w:space="0" w:color="auto"/>
            <w:bottom w:val="none" w:sz="0" w:space="0" w:color="auto"/>
            <w:right w:val="none" w:sz="0" w:space="0" w:color="auto"/>
          </w:divBdr>
        </w:div>
        <w:div w:id="1832021814">
          <w:marLeft w:val="640"/>
          <w:marRight w:val="0"/>
          <w:marTop w:val="0"/>
          <w:marBottom w:val="0"/>
          <w:divBdr>
            <w:top w:val="none" w:sz="0" w:space="0" w:color="auto"/>
            <w:left w:val="none" w:sz="0" w:space="0" w:color="auto"/>
            <w:bottom w:val="none" w:sz="0" w:space="0" w:color="auto"/>
            <w:right w:val="none" w:sz="0" w:space="0" w:color="auto"/>
          </w:divBdr>
        </w:div>
        <w:div w:id="218516749">
          <w:marLeft w:val="640"/>
          <w:marRight w:val="0"/>
          <w:marTop w:val="0"/>
          <w:marBottom w:val="0"/>
          <w:divBdr>
            <w:top w:val="none" w:sz="0" w:space="0" w:color="auto"/>
            <w:left w:val="none" w:sz="0" w:space="0" w:color="auto"/>
            <w:bottom w:val="none" w:sz="0" w:space="0" w:color="auto"/>
            <w:right w:val="none" w:sz="0" w:space="0" w:color="auto"/>
          </w:divBdr>
        </w:div>
        <w:div w:id="253438187">
          <w:marLeft w:val="640"/>
          <w:marRight w:val="0"/>
          <w:marTop w:val="0"/>
          <w:marBottom w:val="0"/>
          <w:divBdr>
            <w:top w:val="none" w:sz="0" w:space="0" w:color="auto"/>
            <w:left w:val="none" w:sz="0" w:space="0" w:color="auto"/>
            <w:bottom w:val="none" w:sz="0" w:space="0" w:color="auto"/>
            <w:right w:val="none" w:sz="0" w:space="0" w:color="auto"/>
          </w:divBdr>
        </w:div>
        <w:div w:id="1524905573">
          <w:marLeft w:val="640"/>
          <w:marRight w:val="0"/>
          <w:marTop w:val="0"/>
          <w:marBottom w:val="0"/>
          <w:divBdr>
            <w:top w:val="none" w:sz="0" w:space="0" w:color="auto"/>
            <w:left w:val="none" w:sz="0" w:space="0" w:color="auto"/>
            <w:bottom w:val="none" w:sz="0" w:space="0" w:color="auto"/>
            <w:right w:val="none" w:sz="0" w:space="0" w:color="auto"/>
          </w:divBdr>
        </w:div>
        <w:div w:id="1575045464">
          <w:marLeft w:val="640"/>
          <w:marRight w:val="0"/>
          <w:marTop w:val="0"/>
          <w:marBottom w:val="0"/>
          <w:divBdr>
            <w:top w:val="none" w:sz="0" w:space="0" w:color="auto"/>
            <w:left w:val="none" w:sz="0" w:space="0" w:color="auto"/>
            <w:bottom w:val="none" w:sz="0" w:space="0" w:color="auto"/>
            <w:right w:val="none" w:sz="0" w:space="0" w:color="auto"/>
          </w:divBdr>
        </w:div>
        <w:div w:id="1708527764">
          <w:marLeft w:val="640"/>
          <w:marRight w:val="0"/>
          <w:marTop w:val="0"/>
          <w:marBottom w:val="0"/>
          <w:divBdr>
            <w:top w:val="none" w:sz="0" w:space="0" w:color="auto"/>
            <w:left w:val="none" w:sz="0" w:space="0" w:color="auto"/>
            <w:bottom w:val="none" w:sz="0" w:space="0" w:color="auto"/>
            <w:right w:val="none" w:sz="0" w:space="0" w:color="auto"/>
          </w:divBdr>
        </w:div>
        <w:div w:id="106898276">
          <w:marLeft w:val="640"/>
          <w:marRight w:val="0"/>
          <w:marTop w:val="0"/>
          <w:marBottom w:val="0"/>
          <w:divBdr>
            <w:top w:val="none" w:sz="0" w:space="0" w:color="auto"/>
            <w:left w:val="none" w:sz="0" w:space="0" w:color="auto"/>
            <w:bottom w:val="none" w:sz="0" w:space="0" w:color="auto"/>
            <w:right w:val="none" w:sz="0" w:space="0" w:color="auto"/>
          </w:divBdr>
        </w:div>
        <w:div w:id="1344362955">
          <w:marLeft w:val="640"/>
          <w:marRight w:val="0"/>
          <w:marTop w:val="0"/>
          <w:marBottom w:val="0"/>
          <w:divBdr>
            <w:top w:val="none" w:sz="0" w:space="0" w:color="auto"/>
            <w:left w:val="none" w:sz="0" w:space="0" w:color="auto"/>
            <w:bottom w:val="none" w:sz="0" w:space="0" w:color="auto"/>
            <w:right w:val="none" w:sz="0" w:space="0" w:color="auto"/>
          </w:divBdr>
        </w:div>
        <w:div w:id="1545563457">
          <w:marLeft w:val="640"/>
          <w:marRight w:val="0"/>
          <w:marTop w:val="0"/>
          <w:marBottom w:val="0"/>
          <w:divBdr>
            <w:top w:val="none" w:sz="0" w:space="0" w:color="auto"/>
            <w:left w:val="none" w:sz="0" w:space="0" w:color="auto"/>
            <w:bottom w:val="none" w:sz="0" w:space="0" w:color="auto"/>
            <w:right w:val="none" w:sz="0" w:space="0" w:color="auto"/>
          </w:divBdr>
        </w:div>
        <w:div w:id="118913727">
          <w:marLeft w:val="640"/>
          <w:marRight w:val="0"/>
          <w:marTop w:val="0"/>
          <w:marBottom w:val="0"/>
          <w:divBdr>
            <w:top w:val="none" w:sz="0" w:space="0" w:color="auto"/>
            <w:left w:val="none" w:sz="0" w:space="0" w:color="auto"/>
            <w:bottom w:val="none" w:sz="0" w:space="0" w:color="auto"/>
            <w:right w:val="none" w:sz="0" w:space="0" w:color="auto"/>
          </w:divBdr>
        </w:div>
        <w:div w:id="683555737">
          <w:marLeft w:val="640"/>
          <w:marRight w:val="0"/>
          <w:marTop w:val="0"/>
          <w:marBottom w:val="0"/>
          <w:divBdr>
            <w:top w:val="none" w:sz="0" w:space="0" w:color="auto"/>
            <w:left w:val="none" w:sz="0" w:space="0" w:color="auto"/>
            <w:bottom w:val="none" w:sz="0" w:space="0" w:color="auto"/>
            <w:right w:val="none" w:sz="0" w:space="0" w:color="auto"/>
          </w:divBdr>
        </w:div>
        <w:div w:id="25721706">
          <w:marLeft w:val="640"/>
          <w:marRight w:val="0"/>
          <w:marTop w:val="0"/>
          <w:marBottom w:val="0"/>
          <w:divBdr>
            <w:top w:val="none" w:sz="0" w:space="0" w:color="auto"/>
            <w:left w:val="none" w:sz="0" w:space="0" w:color="auto"/>
            <w:bottom w:val="none" w:sz="0" w:space="0" w:color="auto"/>
            <w:right w:val="none" w:sz="0" w:space="0" w:color="auto"/>
          </w:divBdr>
        </w:div>
        <w:div w:id="1093742780">
          <w:marLeft w:val="640"/>
          <w:marRight w:val="0"/>
          <w:marTop w:val="0"/>
          <w:marBottom w:val="0"/>
          <w:divBdr>
            <w:top w:val="none" w:sz="0" w:space="0" w:color="auto"/>
            <w:left w:val="none" w:sz="0" w:space="0" w:color="auto"/>
            <w:bottom w:val="none" w:sz="0" w:space="0" w:color="auto"/>
            <w:right w:val="none" w:sz="0" w:space="0" w:color="auto"/>
          </w:divBdr>
        </w:div>
        <w:div w:id="1151368309">
          <w:marLeft w:val="640"/>
          <w:marRight w:val="0"/>
          <w:marTop w:val="0"/>
          <w:marBottom w:val="0"/>
          <w:divBdr>
            <w:top w:val="none" w:sz="0" w:space="0" w:color="auto"/>
            <w:left w:val="none" w:sz="0" w:space="0" w:color="auto"/>
            <w:bottom w:val="none" w:sz="0" w:space="0" w:color="auto"/>
            <w:right w:val="none" w:sz="0" w:space="0" w:color="auto"/>
          </w:divBdr>
        </w:div>
        <w:div w:id="812335677">
          <w:marLeft w:val="640"/>
          <w:marRight w:val="0"/>
          <w:marTop w:val="0"/>
          <w:marBottom w:val="0"/>
          <w:divBdr>
            <w:top w:val="none" w:sz="0" w:space="0" w:color="auto"/>
            <w:left w:val="none" w:sz="0" w:space="0" w:color="auto"/>
            <w:bottom w:val="none" w:sz="0" w:space="0" w:color="auto"/>
            <w:right w:val="none" w:sz="0" w:space="0" w:color="auto"/>
          </w:divBdr>
        </w:div>
        <w:div w:id="1094744689">
          <w:marLeft w:val="640"/>
          <w:marRight w:val="0"/>
          <w:marTop w:val="0"/>
          <w:marBottom w:val="0"/>
          <w:divBdr>
            <w:top w:val="none" w:sz="0" w:space="0" w:color="auto"/>
            <w:left w:val="none" w:sz="0" w:space="0" w:color="auto"/>
            <w:bottom w:val="none" w:sz="0" w:space="0" w:color="auto"/>
            <w:right w:val="none" w:sz="0" w:space="0" w:color="auto"/>
          </w:divBdr>
        </w:div>
        <w:div w:id="1672948173">
          <w:marLeft w:val="640"/>
          <w:marRight w:val="0"/>
          <w:marTop w:val="0"/>
          <w:marBottom w:val="0"/>
          <w:divBdr>
            <w:top w:val="none" w:sz="0" w:space="0" w:color="auto"/>
            <w:left w:val="none" w:sz="0" w:space="0" w:color="auto"/>
            <w:bottom w:val="none" w:sz="0" w:space="0" w:color="auto"/>
            <w:right w:val="none" w:sz="0" w:space="0" w:color="auto"/>
          </w:divBdr>
        </w:div>
        <w:div w:id="997346012">
          <w:marLeft w:val="640"/>
          <w:marRight w:val="0"/>
          <w:marTop w:val="0"/>
          <w:marBottom w:val="0"/>
          <w:divBdr>
            <w:top w:val="none" w:sz="0" w:space="0" w:color="auto"/>
            <w:left w:val="none" w:sz="0" w:space="0" w:color="auto"/>
            <w:bottom w:val="none" w:sz="0" w:space="0" w:color="auto"/>
            <w:right w:val="none" w:sz="0" w:space="0" w:color="auto"/>
          </w:divBdr>
        </w:div>
        <w:div w:id="1795752557">
          <w:marLeft w:val="640"/>
          <w:marRight w:val="0"/>
          <w:marTop w:val="0"/>
          <w:marBottom w:val="0"/>
          <w:divBdr>
            <w:top w:val="none" w:sz="0" w:space="0" w:color="auto"/>
            <w:left w:val="none" w:sz="0" w:space="0" w:color="auto"/>
            <w:bottom w:val="none" w:sz="0" w:space="0" w:color="auto"/>
            <w:right w:val="none" w:sz="0" w:space="0" w:color="auto"/>
          </w:divBdr>
        </w:div>
        <w:div w:id="265432662">
          <w:marLeft w:val="640"/>
          <w:marRight w:val="0"/>
          <w:marTop w:val="0"/>
          <w:marBottom w:val="0"/>
          <w:divBdr>
            <w:top w:val="none" w:sz="0" w:space="0" w:color="auto"/>
            <w:left w:val="none" w:sz="0" w:space="0" w:color="auto"/>
            <w:bottom w:val="none" w:sz="0" w:space="0" w:color="auto"/>
            <w:right w:val="none" w:sz="0" w:space="0" w:color="auto"/>
          </w:divBdr>
        </w:div>
        <w:div w:id="522935205">
          <w:marLeft w:val="640"/>
          <w:marRight w:val="0"/>
          <w:marTop w:val="0"/>
          <w:marBottom w:val="0"/>
          <w:divBdr>
            <w:top w:val="none" w:sz="0" w:space="0" w:color="auto"/>
            <w:left w:val="none" w:sz="0" w:space="0" w:color="auto"/>
            <w:bottom w:val="none" w:sz="0" w:space="0" w:color="auto"/>
            <w:right w:val="none" w:sz="0" w:space="0" w:color="auto"/>
          </w:divBdr>
        </w:div>
        <w:div w:id="1762409169">
          <w:marLeft w:val="640"/>
          <w:marRight w:val="0"/>
          <w:marTop w:val="0"/>
          <w:marBottom w:val="0"/>
          <w:divBdr>
            <w:top w:val="none" w:sz="0" w:space="0" w:color="auto"/>
            <w:left w:val="none" w:sz="0" w:space="0" w:color="auto"/>
            <w:bottom w:val="none" w:sz="0" w:space="0" w:color="auto"/>
            <w:right w:val="none" w:sz="0" w:space="0" w:color="auto"/>
          </w:divBdr>
        </w:div>
        <w:div w:id="1944990779">
          <w:marLeft w:val="640"/>
          <w:marRight w:val="0"/>
          <w:marTop w:val="0"/>
          <w:marBottom w:val="0"/>
          <w:divBdr>
            <w:top w:val="none" w:sz="0" w:space="0" w:color="auto"/>
            <w:left w:val="none" w:sz="0" w:space="0" w:color="auto"/>
            <w:bottom w:val="none" w:sz="0" w:space="0" w:color="auto"/>
            <w:right w:val="none" w:sz="0" w:space="0" w:color="auto"/>
          </w:divBdr>
        </w:div>
        <w:div w:id="1654025924">
          <w:marLeft w:val="640"/>
          <w:marRight w:val="0"/>
          <w:marTop w:val="0"/>
          <w:marBottom w:val="0"/>
          <w:divBdr>
            <w:top w:val="none" w:sz="0" w:space="0" w:color="auto"/>
            <w:left w:val="none" w:sz="0" w:space="0" w:color="auto"/>
            <w:bottom w:val="none" w:sz="0" w:space="0" w:color="auto"/>
            <w:right w:val="none" w:sz="0" w:space="0" w:color="auto"/>
          </w:divBdr>
        </w:div>
        <w:div w:id="144400433">
          <w:marLeft w:val="640"/>
          <w:marRight w:val="0"/>
          <w:marTop w:val="0"/>
          <w:marBottom w:val="0"/>
          <w:divBdr>
            <w:top w:val="none" w:sz="0" w:space="0" w:color="auto"/>
            <w:left w:val="none" w:sz="0" w:space="0" w:color="auto"/>
            <w:bottom w:val="none" w:sz="0" w:space="0" w:color="auto"/>
            <w:right w:val="none" w:sz="0" w:space="0" w:color="auto"/>
          </w:divBdr>
        </w:div>
        <w:div w:id="1352147651">
          <w:marLeft w:val="640"/>
          <w:marRight w:val="0"/>
          <w:marTop w:val="0"/>
          <w:marBottom w:val="0"/>
          <w:divBdr>
            <w:top w:val="none" w:sz="0" w:space="0" w:color="auto"/>
            <w:left w:val="none" w:sz="0" w:space="0" w:color="auto"/>
            <w:bottom w:val="none" w:sz="0" w:space="0" w:color="auto"/>
            <w:right w:val="none" w:sz="0" w:space="0" w:color="auto"/>
          </w:divBdr>
        </w:div>
        <w:div w:id="725765384">
          <w:marLeft w:val="640"/>
          <w:marRight w:val="0"/>
          <w:marTop w:val="0"/>
          <w:marBottom w:val="0"/>
          <w:divBdr>
            <w:top w:val="none" w:sz="0" w:space="0" w:color="auto"/>
            <w:left w:val="none" w:sz="0" w:space="0" w:color="auto"/>
            <w:bottom w:val="none" w:sz="0" w:space="0" w:color="auto"/>
            <w:right w:val="none" w:sz="0" w:space="0" w:color="auto"/>
          </w:divBdr>
        </w:div>
        <w:div w:id="1476138052">
          <w:marLeft w:val="640"/>
          <w:marRight w:val="0"/>
          <w:marTop w:val="0"/>
          <w:marBottom w:val="0"/>
          <w:divBdr>
            <w:top w:val="none" w:sz="0" w:space="0" w:color="auto"/>
            <w:left w:val="none" w:sz="0" w:space="0" w:color="auto"/>
            <w:bottom w:val="none" w:sz="0" w:space="0" w:color="auto"/>
            <w:right w:val="none" w:sz="0" w:space="0" w:color="auto"/>
          </w:divBdr>
        </w:div>
        <w:div w:id="1880507348">
          <w:marLeft w:val="640"/>
          <w:marRight w:val="0"/>
          <w:marTop w:val="0"/>
          <w:marBottom w:val="0"/>
          <w:divBdr>
            <w:top w:val="none" w:sz="0" w:space="0" w:color="auto"/>
            <w:left w:val="none" w:sz="0" w:space="0" w:color="auto"/>
            <w:bottom w:val="none" w:sz="0" w:space="0" w:color="auto"/>
            <w:right w:val="none" w:sz="0" w:space="0" w:color="auto"/>
          </w:divBdr>
        </w:div>
        <w:div w:id="1159998397">
          <w:marLeft w:val="640"/>
          <w:marRight w:val="0"/>
          <w:marTop w:val="0"/>
          <w:marBottom w:val="0"/>
          <w:divBdr>
            <w:top w:val="none" w:sz="0" w:space="0" w:color="auto"/>
            <w:left w:val="none" w:sz="0" w:space="0" w:color="auto"/>
            <w:bottom w:val="none" w:sz="0" w:space="0" w:color="auto"/>
            <w:right w:val="none" w:sz="0" w:space="0" w:color="auto"/>
          </w:divBdr>
        </w:div>
        <w:div w:id="1977490329">
          <w:marLeft w:val="640"/>
          <w:marRight w:val="0"/>
          <w:marTop w:val="0"/>
          <w:marBottom w:val="0"/>
          <w:divBdr>
            <w:top w:val="none" w:sz="0" w:space="0" w:color="auto"/>
            <w:left w:val="none" w:sz="0" w:space="0" w:color="auto"/>
            <w:bottom w:val="none" w:sz="0" w:space="0" w:color="auto"/>
            <w:right w:val="none" w:sz="0" w:space="0" w:color="auto"/>
          </w:divBdr>
        </w:div>
        <w:div w:id="1523975826">
          <w:marLeft w:val="640"/>
          <w:marRight w:val="0"/>
          <w:marTop w:val="0"/>
          <w:marBottom w:val="0"/>
          <w:divBdr>
            <w:top w:val="none" w:sz="0" w:space="0" w:color="auto"/>
            <w:left w:val="none" w:sz="0" w:space="0" w:color="auto"/>
            <w:bottom w:val="none" w:sz="0" w:space="0" w:color="auto"/>
            <w:right w:val="none" w:sz="0" w:space="0" w:color="auto"/>
          </w:divBdr>
        </w:div>
        <w:div w:id="388959180">
          <w:marLeft w:val="640"/>
          <w:marRight w:val="0"/>
          <w:marTop w:val="0"/>
          <w:marBottom w:val="0"/>
          <w:divBdr>
            <w:top w:val="none" w:sz="0" w:space="0" w:color="auto"/>
            <w:left w:val="none" w:sz="0" w:space="0" w:color="auto"/>
            <w:bottom w:val="none" w:sz="0" w:space="0" w:color="auto"/>
            <w:right w:val="none" w:sz="0" w:space="0" w:color="auto"/>
          </w:divBdr>
        </w:div>
        <w:div w:id="547842916">
          <w:marLeft w:val="640"/>
          <w:marRight w:val="0"/>
          <w:marTop w:val="0"/>
          <w:marBottom w:val="0"/>
          <w:divBdr>
            <w:top w:val="none" w:sz="0" w:space="0" w:color="auto"/>
            <w:left w:val="none" w:sz="0" w:space="0" w:color="auto"/>
            <w:bottom w:val="none" w:sz="0" w:space="0" w:color="auto"/>
            <w:right w:val="none" w:sz="0" w:space="0" w:color="auto"/>
          </w:divBdr>
        </w:div>
        <w:div w:id="1998998613">
          <w:marLeft w:val="640"/>
          <w:marRight w:val="0"/>
          <w:marTop w:val="0"/>
          <w:marBottom w:val="0"/>
          <w:divBdr>
            <w:top w:val="none" w:sz="0" w:space="0" w:color="auto"/>
            <w:left w:val="none" w:sz="0" w:space="0" w:color="auto"/>
            <w:bottom w:val="none" w:sz="0" w:space="0" w:color="auto"/>
            <w:right w:val="none" w:sz="0" w:space="0" w:color="auto"/>
          </w:divBdr>
        </w:div>
        <w:div w:id="1791314929">
          <w:marLeft w:val="640"/>
          <w:marRight w:val="0"/>
          <w:marTop w:val="0"/>
          <w:marBottom w:val="0"/>
          <w:divBdr>
            <w:top w:val="none" w:sz="0" w:space="0" w:color="auto"/>
            <w:left w:val="none" w:sz="0" w:space="0" w:color="auto"/>
            <w:bottom w:val="none" w:sz="0" w:space="0" w:color="auto"/>
            <w:right w:val="none" w:sz="0" w:space="0" w:color="auto"/>
          </w:divBdr>
        </w:div>
        <w:div w:id="156845351">
          <w:marLeft w:val="640"/>
          <w:marRight w:val="0"/>
          <w:marTop w:val="0"/>
          <w:marBottom w:val="0"/>
          <w:divBdr>
            <w:top w:val="none" w:sz="0" w:space="0" w:color="auto"/>
            <w:left w:val="none" w:sz="0" w:space="0" w:color="auto"/>
            <w:bottom w:val="none" w:sz="0" w:space="0" w:color="auto"/>
            <w:right w:val="none" w:sz="0" w:space="0" w:color="auto"/>
          </w:divBdr>
        </w:div>
        <w:div w:id="2058358110">
          <w:marLeft w:val="640"/>
          <w:marRight w:val="0"/>
          <w:marTop w:val="0"/>
          <w:marBottom w:val="0"/>
          <w:divBdr>
            <w:top w:val="none" w:sz="0" w:space="0" w:color="auto"/>
            <w:left w:val="none" w:sz="0" w:space="0" w:color="auto"/>
            <w:bottom w:val="none" w:sz="0" w:space="0" w:color="auto"/>
            <w:right w:val="none" w:sz="0" w:space="0" w:color="auto"/>
          </w:divBdr>
        </w:div>
        <w:div w:id="1714111125">
          <w:marLeft w:val="640"/>
          <w:marRight w:val="0"/>
          <w:marTop w:val="0"/>
          <w:marBottom w:val="0"/>
          <w:divBdr>
            <w:top w:val="none" w:sz="0" w:space="0" w:color="auto"/>
            <w:left w:val="none" w:sz="0" w:space="0" w:color="auto"/>
            <w:bottom w:val="none" w:sz="0" w:space="0" w:color="auto"/>
            <w:right w:val="none" w:sz="0" w:space="0" w:color="auto"/>
          </w:divBdr>
        </w:div>
        <w:div w:id="1471436531">
          <w:marLeft w:val="640"/>
          <w:marRight w:val="0"/>
          <w:marTop w:val="0"/>
          <w:marBottom w:val="0"/>
          <w:divBdr>
            <w:top w:val="none" w:sz="0" w:space="0" w:color="auto"/>
            <w:left w:val="none" w:sz="0" w:space="0" w:color="auto"/>
            <w:bottom w:val="none" w:sz="0" w:space="0" w:color="auto"/>
            <w:right w:val="none" w:sz="0" w:space="0" w:color="auto"/>
          </w:divBdr>
        </w:div>
        <w:div w:id="1250776512">
          <w:marLeft w:val="640"/>
          <w:marRight w:val="0"/>
          <w:marTop w:val="0"/>
          <w:marBottom w:val="0"/>
          <w:divBdr>
            <w:top w:val="none" w:sz="0" w:space="0" w:color="auto"/>
            <w:left w:val="none" w:sz="0" w:space="0" w:color="auto"/>
            <w:bottom w:val="none" w:sz="0" w:space="0" w:color="auto"/>
            <w:right w:val="none" w:sz="0" w:space="0" w:color="auto"/>
          </w:divBdr>
        </w:div>
        <w:div w:id="944075671">
          <w:marLeft w:val="640"/>
          <w:marRight w:val="0"/>
          <w:marTop w:val="0"/>
          <w:marBottom w:val="0"/>
          <w:divBdr>
            <w:top w:val="none" w:sz="0" w:space="0" w:color="auto"/>
            <w:left w:val="none" w:sz="0" w:space="0" w:color="auto"/>
            <w:bottom w:val="none" w:sz="0" w:space="0" w:color="auto"/>
            <w:right w:val="none" w:sz="0" w:space="0" w:color="auto"/>
          </w:divBdr>
        </w:div>
        <w:div w:id="857695">
          <w:marLeft w:val="640"/>
          <w:marRight w:val="0"/>
          <w:marTop w:val="0"/>
          <w:marBottom w:val="0"/>
          <w:divBdr>
            <w:top w:val="none" w:sz="0" w:space="0" w:color="auto"/>
            <w:left w:val="none" w:sz="0" w:space="0" w:color="auto"/>
            <w:bottom w:val="none" w:sz="0" w:space="0" w:color="auto"/>
            <w:right w:val="none" w:sz="0" w:space="0" w:color="auto"/>
          </w:divBdr>
        </w:div>
        <w:div w:id="1067992389">
          <w:marLeft w:val="640"/>
          <w:marRight w:val="0"/>
          <w:marTop w:val="0"/>
          <w:marBottom w:val="0"/>
          <w:divBdr>
            <w:top w:val="none" w:sz="0" w:space="0" w:color="auto"/>
            <w:left w:val="none" w:sz="0" w:space="0" w:color="auto"/>
            <w:bottom w:val="none" w:sz="0" w:space="0" w:color="auto"/>
            <w:right w:val="none" w:sz="0" w:space="0" w:color="auto"/>
          </w:divBdr>
        </w:div>
        <w:div w:id="370688336">
          <w:marLeft w:val="640"/>
          <w:marRight w:val="0"/>
          <w:marTop w:val="0"/>
          <w:marBottom w:val="0"/>
          <w:divBdr>
            <w:top w:val="none" w:sz="0" w:space="0" w:color="auto"/>
            <w:left w:val="none" w:sz="0" w:space="0" w:color="auto"/>
            <w:bottom w:val="none" w:sz="0" w:space="0" w:color="auto"/>
            <w:right w:val="none" w:sz="0" w:space="0" w:color="auto"/>
          </w:divBdr>
        </w:div>
        <w:div w:id="748425238">
          <w:marLeft w:val="640"/>
          <w:marRight w:val="0"/>
          <w:marTop w:val="0"/>
          <w:marBottom w:val="0"/>
          <w:divBdr>
            <w:top w:val="none" w:sz="0" w:space="0" w:color="auto"/>
            <w:left w:val="none" w:sz="0" w:space="0" w:color="auto"/>
            <w:bottom w:val="none" w:sz="0" w:space="0" w:color="auto"/>
            <w:right w:val="none" w:sz="0" w:space="0" w:color="auto"/>
          </w:divBdr>
        </w:div>
        <w:div w:id="607198227">
          <w:marLeft w:val="640"/>
          <w:marRight w:val="0"/>
          <w:marTop w:val="0"/>
          <w:marBottom w:val="0"/>
          <w:divBdr>
            <w:top w:val="none" w:sz="0" w:space="0" w:color="auto"/>
            <w:left w:val="none" w:sz="0" w:space="0" w:color="auto"/>
            <w:bottom w:val="none" w:sz="0" w:space="0" w:color="auto"/>
            <w:right w:val="none" w:sz="0" w:space="0" w:color="auto"/>
          </w:divBdr>
        </w:div>
        <w:div w:id="253829896">
          <w:marLeft w:val="640"/>
          <w:marRight w:val="0"/>
          <w:marTop w:val="0"/>
          <w:marBottom w:val="0"/>
          <w:divBdr>
            <w:top w:val="none" w:sz="0" w:space="0" w:color="auto"/>
            <w:left w:val="none" w:sz="0" w:space="0" w:color="auto"/>
            <w:bottom w:val="none" w:sz="0" w:space="0" w:color="auto"/>
            <w:right w:val="none" w:sz="0" w:space="0" w:color="auto"/>
          </w:divBdr>
        </w:div>
        <w:div w:id="19018908">
          <w:marLeft w:val="640"/>
          <w:marRight w:val="0"/>
          <w:marTop w:val="0"/>
          <w:marBottom w:val="0"/>
          <w:divBdr>
            <w:top w:val="none" w:sz="0" w:space="0" w:color="auto"/>
            <w:left w:val="none" w:sz="0" w:space="0" w:color="auto"/>
            <w:bottom w:val="none" w:sz="0" w:space="0" w:color="auto"/>
            <w:right w:val="none" w:sz="0" w:space="0" w:color="auto"/>
          </w:divBdr>
        </w:div>
        <w:div w:id="1273434137">
          <w:marLeft w:val="640"/>
          <w:marRight w:val="0"/>
          <w:marTop w:val="0"/>
          <w:marBottom w:val="0"/>
          <w:divBdr>
            <w:top w:val="none" w:sz="0" w:space="0" w:color="auto"/>
            <w:left w:val="none" w:sz="0" w:space="0" w:color="auto"/>
            <w:bottom w:val="none" w:sz="0" w:space="0" w:color="auto"/>
            <w:right w:val="none" w:sz="0" w:space="0" w:color="auto"/>
          </w:divBdr>
        </w:div>
        <w:div w:id="560409773">
          <w:marLeft w:val="640"/>
          <w:marRight w:val="0"/>
          <w:marTop w:val="0"/>
          <w:marBottom w:val="0"/>
          <w:divBdr>
            <w:top w:val="none" w:sz="0" w:space="0" w:color="auto"/>
            <w:left w:val="none" w:sz="0" w:space="0" w:color="auto"/>
            <w:bottom w:val="none" w:sz="0" w:space="0" w:color="auto"/>
            <w:right w:val="none" w:sz="0" w:space="0" w:color="auto"/>
          </w:divBdr>
        </w:div>
        <w:div w:id="1835340043">
          <w:marLeft w:val="640"/>
          <w:marRight w:val="0"/>
          <w:marTop w:val="0"/>
          <w:marBottom w:val="0"/>
          <w:divBdr>
            <w:top w:val="none" w:sz="0" w:space="0" w:color="auto"/>
            <w:left w:val="none" w:sz="0" w:space="0" w:color="auto"/>
            <w:bottom w:val="none" w:sz="0" w:space="0" w:color="auto"/>
            <w:right w:val="none" w:sz="0" w:space="0" w:color="auto"/>
          </w:divBdr>
        </w:div>
        <w:div w:id="1893736390">
          <w:marLeft w:val="640"/>
          <w:marRight w:val="0"/>
          <w:marTop w:val="0"/>
          <w:marBottom w:val="0"/>
          <w:divBdr>
            <w:top w:val="none" w:sz="0" w:space="0" w:color="auto"/>
            <w:left w:val="none" w:sz="0" w:space="0" w:color="auto"/>
            <w:bottom w:val="none" w:sz="0" w:space="0" w:color="auto"/>
            <w:right w:val="none" w:sz="0" w:space="0" w:color="auto"/>
          </w:divBdr>
        </w:div>
        <w:div w:id="304042849">
          <w:marLeft w:val="640"/>
          <w:marRight w:val="0"/>
          <w:marTop w:val="0"/>
          <w:marBottom w:val="0"/>
          <w:divBdr>
            <w:top w:val="none" w:sz="0" w:space="0" w:color="auto"/>
            <w:left w:val="none" w:sz="0" w:space="0" w:color="auto"/>
            <w:bottom w:val="none" w:sz="0" w:space="0" w:color="auto"/>
            <w:right w:val="none" w:sz="0" w:space="0" w:color="auto"/>
          </w:divBdr>
        </w:div>
        <w:div w:id="1411611809">
          <w:marLeft w:val="640"/>
          <w:marRight w:val="0"/>
          <w:marTop w:val="0"/>
          <w:marBottom w:val="0"/>
          <w:divBdr>
            <w:top w:val="none" w:sz="0" w:space="0" w:color="auto"/>
            <w:left w:val="none" w:sz="0" w:space="0" w:color="auto"/>
            <w:bottom w:val="none" w:sz="0" w:space="0" w:color="auto"/>
            <w:right w:val="none" w:sz="0" w:space="0" w:color="auto"/>
          </w:divBdr>
        </w:div>
        <w:div w:id="1583023507">
          <w:marLeft w:val="640"/>
          <w:marRight w:val="0"/>
          <w:marTop w:val="0"/>
          <w:marBottom w:val="0"/>
          <w:divBdr>
            <w:top w:val="none" w:sz="0" w:space="0" w:color="auto"/>
            <w:left w:val="none" w:sz="0" w:space="0" w:color="auto"/>
            <w:bottom w:val="none" w:sz="0" w:space="0" w:color="auto"/>
            <w:right w:val="none" w:sz="0" w:space="0" w:color="auto"/>
          </w:divBdr>
        </w:div>
        <w:div w:id="1337735273">
          <w:marLeft w:val="640"/>
          <w:marRight w:val="0"/>
          <w:marTop w:val="0"/>
          <w:marBottom w:val="0"/>
          <w:divBdr>
            <w:top w:val="none" w:sz="0" w:space="0" w:color="auto"/>
            <w:left w:val="none" w:sz="0" w:space="0" w:color="auto"/>
            <w:bottom w:val="none" w:sz="0" w:space="0" w:color="auto"/>
            <w:right w:val="none" w:sz="0" w:space="0" w:color="auto"/>
          </w:divBdr>
        </w:div>
        <w:div w:id="757558396">
          <w:marLeft w:val="640"/>
          <w:marRight w:val="0"/>
          <w:marTop w:val="0"/>
          <w:marBottom w:val="0"/>
          <w:divBdr>
            <w:top w:val="none" w:sz="0" w:space="0" w:color="auto"/>
            <w:left w:val="none" w:sz="0" w:space="0" w:color="auto"/>
            <w:bottom w:val="none" w:sz="0" w:space="0" w:color="auto"/>
            <w:right w:val="none" w:sz="0" w:space="0" w:color="auto"/>
          </w:divBdr>
        </w:div>
        <w:div w:id="1962682532">
          <w:marLeft w:val="640"/>
          <w:marRight w:val="0"/>
          <w:marTop w:val="0"/>
          <w:marBottom w:val="0"/>
          <w:divBdr>
            <w:top w:val="none" w:sz="0" w:space="0" w:color="auto"/>
            <w:left w:val="none" w:sz="0" w:space="0" w:color="auto"/>
            <w:bottom w:val="none" w:sz="0" w:space="0" w:color="auto"/>
            <w:right w:val="none" w:sz="0" w:space="0" w:color="auto"/>
          </w:divBdr>
        </w:div>
        <w:div w:id="522331265">
          <w:marLeft w:val="640"/>
          <w:marRight w:val="0"/>
          <w:marTop w:val="0"/>
          <w:marBottom w:val="0"/>
          <w:divBdr>
            <w:top w:val="none" w:sz="0" w:space="0" w:color="auto"/>
            <w:left w:val="none" w:sz="0" w:space="0" w:color="auto"/>
            <w:bottom w:val="none" w:sz="0" w:space="0" w:color="auto"/>
            <w:right w:val="none" w:sz="0" w:space="0" w:color="auto"/>
          </w:divBdr>
        </w:div>
        <w:div w:id="1668474">
          <w:marLeft w:val="640"/>
          <w:marRight w:val="0"/>
          <w:marTop w:val="0"/>
          <w:marBottom w:val="0"/>
          <w:divBdr>
            <w:top w:val="none" w:sz="0" w:space="0" w:color="auto"/>
            <w:left w:val="none" w:sz="0" w:space="0" w:color="auto"/>
            <w:bottom w:val="none" w:sz="0" w:space="0" w:color="auto"/>
            <w:right w:val="none" w:sz="0" w:space="0" w:color="auto"/>
          </w:divBdr>
        </w:div>
        <w:div w:id="1638879383">
          <w:marLeft w:val="640"/>
          <w:marRight w:val="0"/>
          <w:marTop w:val="0"/>
          <w:marBottom w:val="0"/>
          <w:divBdr>
            <w:top w:val="none" w:sz="0" w:space="0" w:color="auto"/>
            <w:left w:val="none" w:sz="0" w:space="0" w:color="auto"/>
            <w:bottom w:val="none" w:sz="0" w:space="0" w:color="auto"/>
            <w:right w:val="none" w:sz="0" w:space="0" w:color="auto"/>
          </w:divBdr>
        </w:div>
        <w:div w:id="1478305008">
          <w:marLeft w:val="640"/>
          <w:marRight w:val="0"/>
          <w:marTop w:val="0"/>
          <w:marBottom w:val="0"/>
          <w:divBdr>
            <w:top w:val="none" w:sz="0" w:space="0" w:color="auto"/>
            <w:left w:val="none" w:sz="0" w:space="0" w:color="auto"/>
            <w:bottom w:val="none" w:sz="0" w:space="0" w:color="auto"/>
            <w:right w:val="none" w:sz="0" w:space="0" w:color="auto"/>
          </w:divBdr>
        </w:div>
        <w:div w:id="430588266">
          <w:marLeft w:val="640"/>
          <w:marRight w:val="0"/>
          <w:marTop w:val="0"/>
          <w:marBottom w:val="0"/>
          <w:divBdr>
            <w:top w:val="none" w:sz="0" w:space="0" w:color="auto"/>
            <w:left w:val="none" w:sz="0" w:space="0" w:color="auto"/>
            <w:bottom w:val="none" w:sz="0" w:space="0" w:color="auto"/>
            <w:right w:val="none" w:sz="0" w:space="0" w:color="auto"/>
          </w:divBdr>
        </w:div>
        <w:div w:id="223412684">
          <w:marLeft w:val="640"/>
          <w:marRight w:val="0"/>
          <w:marTop w:val="0"/>
          <w:marBottom w:val="0"/>
          <w:divBdr>
            <w:top w:val="none" w:sz="0" w:space="0" w:color="auto"/>
            <w:left w:val="none" w:sz="0" w:space="0" w:color="auto"/>
            <w:bottom w:val="none" w:sz="0" w:space="0" w:color="auto"/>
            <w:right w:val="none" w:sz="0" w:space="0" w:color="auto"/>
          </w:divBdr>
        </w:div>
        <w:div w:id="1769421773">
          <w:marLeft w:val="640"/>
          <w:marRight w:val="0"/>
          <w:marTop w:val="0"/>
          <w:marBottom w:val="0"/>
          <w:divBdr>
            <w:top w:val="none" w:sz="0" w:space="0" w:color="auto"/>
            <w:left w:val="none" w:sz="0" w:space="0" w:color="auto"/>
            <w:bottom w:val="none" w:sz="0" w:space="0" w:color="auto"/>
            <w:right w:val="none" w:sz="0" w:space="0" w:color="auto"/>
          </w:divBdr>
        </w:div>
        <w:div w:id="1171143532">
          <w:marLeft w:val="640"/>
          <w:marRight w:val="0"/>
          <w:marTop w:val="0"/>
          <w:marBottom w:val="0"/>
          <w:divBdr>
            <w:top w:val="none" w:sz="0" w:space="0" w:color="auto"/>
            <w:left w:val="none" w:sz="0" w:space="0" w:color="auto"/>
            <w:bottom w:val="none" w:sz="0" w:space="0" w:color="auto"/>
            <w:right w:val="none" w:sz="0" w:space="0" w:color="auto"/>
          </w:divBdr>
        </w:div>
        <w:div w:id="699278452">
          <w:marLeft w:val="640"/>
          <w:marRight w:val="0"/>
          <w:marTop w:val="0"/>
          <w:marBottom w:val="0"/>
          <w:divBdr>
            <w:top w:val="none" w:sz="0" w:space="0" w:color="auto"/>
            <w:left w:val="none" w:sz="0" w:space="0" w:color="auto"/>
            <w:bottom w:val="none" w:sz="0" w:space="0" w:color="auto"/>
            <w:right w:val="none" w:sz="0" w:space="0" w:color="auto"/>
          </w:divBdr>
        </w:div>
        <w:div w:id="250243030">
          <w:marLeft w:val="640"/>
          <w:marRight w:val="0"/>
          <w:marTop w:val="0"/>
          <w:marBottom w:val="0"/>
          <w:divBdr>
            <w:top w:val="none" w:sz="0" w:space="0" w:color="auto"/>
            <w:left w:val="none" w:sz="0" w:space="0" w:color="auto"/>
            <w:bottom w:val="none" w:sz="0" w:space="0" w:color="auto"/>
            <w:right w:val="none" w:sz="0" w:space="0" w:color="auto"/>
          </w:divBdr>
        </w:div>
        <w:div w:id="829365485">
          <w:marLeft w:val="640"/>
          <w:marRight w:val="0"/>
          <w:marTop w:val="0"/>
          <w:marBottom w:val="0"/>
          <w:divBdr>
            <w:top w:val="none" w:sz="0" w:space="0" w:color="auto"/>
            <w:left w:val="none" w:sz="0" w:space="0" w:color="auto"/>
            <w:bottom w:val="none" w:sz="0" w:space="0" w:color="auto"/>
            <w:right w:val="none" w:sz="0" w:space="0" w:color="auto"/>
          </w:divBdr>
        </w:div>
        <w:div w:id="1000088006">
          <w:marLeft w:val="640"/>
          <w:marRight w:val="0"/>
          <w:marTop w:val="0"/>
          <w:marBottom w:val="0"/>
          <w:divBdr>
            <w:top w:val="none" w:sz="0" w:space="0" w:color="auto"/>
            <w:left w:val="none" w:sz="0" w:space="0" w:color="auto"/>
            <w:bottom w:val="none" w:sz="0" w:space="0" w:color="auto"/>
            <w:right w:val="none" w:sz="0" w:space="0" w:color="auto"/>
          </w:divBdr>
        </w:div>
        <w:div w:id="1234051717">
          <w:marLeft w:val="640"/>
          <w:marRight w:val="0"/>
          <w:marTop w:val="0"/>
          <w:marBottom w:val="0"/>
          <w:divBdr>
            <w:top w:val="none" w:sz="0" w:space="0" w:color="auto"/>
            <w:left w:val="none" w:sz="0" w:space="0" w:color="auto"/>
            <w:bottom w:val="none" w:sz="0" w:space="0" w:color="auto"/>
            <w:right w:val="none" w:sz="0" w:space="0" w:color="auto"/>
          </w:divBdr>
        </w:div>
        <w:div w:id="1485850327">
          <w:marLeft w:val="640"/>
          <w:marRight w:val="0"/>
          <w:marTop w:val="0"/>
          <w:marBottom w:val="0"/>
          <w:divBdr>
            <w:top w:val="none" w:sz="0" w:space="0" w:color="auto"/>
            <w:left w:val="none" w:sz="0" w:space="0" w:color="auto"/>
            <w:bottom w:val="none" w:sz="0" w:space="0" w:color="auto"/>
            <w:right w:val="none" w:sz="0" w:space="0" w:color="auto"/>
          </w:divBdr>
        </w:div>
        <w:div w:id="964237536">
          <w:marLeft w:val="640"/>
          <w:marRight w:val="0"/>
          <w:marTop w:val="0"/>
          <w:marBottom w:val="0"/>
          <w:divBdr>
            <w:top w:val="none" w:sz="0" w:space="0" w:color="auto"/>
            <w:left w:val="none" w:sz="0" w:space="0" w:color="auto"/>
            <w:bottom w:val="none" w:sz="0" w:space="0" w:color="auto"/>
            <w:right w:val="none" w:sz="0" w:space="0" w:color="auto"/>
          </w:divBdr>
        </w:div>
        <w:div w:id="1779374373">
          <w:marLeft w:val="640"/>
          <w:marRight w:val="0"/>
          <w:marTop w:val="0"/>
          <w:marBottom w:val="0"/>
          <w:divBdr>
            <w:top w:val="none" w:sz="0" w:space="0" w:color="auto"/>
            <w:left w:val="none" w:sz="0" w:space="0" w:color="auto"/>
            <w:bottom w:val="none" w:sz="0" w:space="0" w:color="auto"/>
            <w:right w:val="none" w:sz="0" w:space="0" w:color="auto"/>
          </w:divBdr>
        </w:div>
        <w:div w:id="997539618">
          <w:marLeft w:val="640"/>
          <w:marRight w:val="0"/>
          <w:marTop w:val="0"/>
          <w:marBottom w:val="0"/>
          <w:divBdr>
            <w:top w:val="none" w:sz="0" w:space="0" w:color="auto"/>
            <w:left w:val="none" w:sz="0" w:space="0" w:color="auto"/>
            <w:bottom w:val="none" w:sz="0" w:space="0" w:color="auto"/>
            <w:right w:val="none" w:sz="0" w:space="0" w:color="auto"/>
          </w:divBdr>
        </w:div>
        <w:div w:id="305791226">
          <w:marLeft w:val="640"/>
          <w:marRight w:val="0"/>
          <w:marTop w:val="0"/>
          <w:marBottom w:val="0"/>
          <w:divBdr>
            <w:top w:val="none" w:sz="0" w:space="0" w:color="auto"/>
            <w:left w:val="none" w:sz="0" w:space="0" w:color="auto"/>
            <w:bottom w:val="none" w:sz="0" w:space="0" w:color="auto"/>
            <w:right w:val="none" w:sz="0" w:space="0" w:color="auto"/>
          </w:divBdr>
        </w:div>
        <w:div w:id="1979913781">
          <w:marLeft w:val="640"/>
          <w:marRight w:val="0"/>
          <w:marTop w:val="0"/>
          <w:marBottom w:val="0"/>
          <w:divBdr>
            <w:top w:val="none" w:sz="0" w:space="0" w:color="auto"/>
            <w:left w:val="none" w:sz="0" w:space="0" w:color="auto"/>
            <w:bottom w:val="none" w:sz="0" w:space="0" w:color="auto"/>
            <w:right w:val="none" w:sz="0" w:space="0" w:color="auto"/>
          </w:divBdr>
        </w:div>
        <w:div w:id="24140580">
          <w:marLeft w:val="640"/>
          <w:marRight w:val="0"/>
          <w:marTop w:val="0"/>
          <w:marBottom w:val="0"/>
          <w:divBdr>
            <w:top w:val="none" w:sz="0" w:space="0" w:color="auto"/>
            <w:left w:val="none" w:sz="0" w:space="0" w:color="auto"/>
            <w:bottom w:val="none" w:sz="0" w:space="0" w:color="auto"/>
            <w:right w:val="none" w:sz="0" w:space="0" w:color="auto"/>
          </w:divBdr>
        </w:div>
        <w:div w:id="372463406">
          <w:marLeft w:val="640"/>
          <w:marRight w:val="0"/>
          <w:marTop w:val="0"/>
          <w:marBottom w:val="0"/>
          <w:divBdr>
            <w:top w:val="none" w:sz="0" w:space="0" w:color="auto"/>
            <w:left w:val="none" w:sz="0" w:space="0" w:color="auto"/>
            <w:bottom w:val="none" w:sz="0" w:space="0" w:color="auto"/>
            <w:right w:val="none" w:sz="0" w:space="0" w:color="auto"/>
          </w:divBdr>
        </w:div>
        <w:div w:id="419565739">
          <w:marLeft w:val="640"/>
          <w:marRight w:val="0"/>
          <w:marTop w:val="0"/>
          <w:marBottom w:val="0"/>
          <w:divBdr>
            <w:top w:val="none" w:sz="0" w:space="0" w:color="auto"/>
            <w:left w:val="none" w:sz="0" w:space="0" w:color="auto"/>
            <w:bottom w:val="none" w:sz="0" w:space="0" w:color="auto"/>
            <w:right w:val="none" w:sz="0" w:space="0" w:color="auto"/>
          </w:divBdr>
        </w:div>
        <w:div w:id="1893929904">
          <w:marLeft w:val="640"/>
          <w:marRight w:val="0"/>
          <w:marTop w:val="0"/>
          <w:marBottom w:val="0"/>
          <w:divBdr>
            <w:top w:val="none" w:sz="0" w:space="0" w:color="auto"/>
            <w:left w:val="none" w:sz="0" w:space="0" w:color="auto"/>
            <w:bottom w:val="none" w:sz="0" w:space="0" w:color="auto"/>
            <w:right w:val="none" w:sz="0" w:space="0" w:color="auto"/>
          </w:divBdr>
        </w:div>
        <w:div w:id="1736053571">
          <w:marLeft w:val="640"/>
          <w:marRight w:val="0"/>
          <w:marTop w:val="0"/>
          <w:marBottom w:val="0"/>
          <w:divBdr>
            <w:top w:val="none" w:sz="0" w:space="0" w:color="auto"/>
            <w:left w:val="none" w:sz="0" w:space="0" w:color="auto"/>
            <w:bottom w:val="none" w:sz="0" w:space="0" w:color="auto"/>
            <w:right w:val="none" w:sz="0" w:space="0" w:color="auto"/>
          </w:divBdr>
        </w:div>
        <w:div w:id="2027096548">
          <w:marLeft w:val="640"/>
          <w:marRight w:val="0"/>
          <w:marTop w:val="0"/>
          <w:marBottom w:val="0"/>
          <w:divBdr>
            <w:top w:val="none" w:sz="0" w:space="0" w:color="auto"/>
            <w:left w:val="none" w:sz="0" w:space="0" w:color="auto"/>
            <w:bottom w:val="none" w:sz="0" w:space="0" w:color="auto"/>
            <w:right w:val="none" w:sz="0" w:space="0" w:color="auto"/>
          </w:divBdr>
        </w:div>
        <w:div w:id="1908761434">
          <w:marLeft w:val="640"/>
          <w:marRight w:val="0"/>
          <w:marTop w:val="0"/>
          <w:marBottom w:val="0"/>
          <w:divBdr>
            <w:top w:val="none" w:sz="0" w:space="0" w:color="auto"/>
            <w:left w:val="none" w:sz="0" w:space="0" w:color="auto"/>
            <w:bottom w:val="none" w:sz="0" w:space="0" w:color="auto"/>
            <w:right w:val="none" w:sz="0" w:space="0" w:color="auto"/>
          </w:divBdr>
        </w:div>
        <w:div w:id="500462428">
          <w:marLeft w:val="640"/>
          <w:marRight w:val="0"/>
          <w:marTop w:val="0"/>
          <w:marBottom w:val="0"/>
          <w:divBdr>
            <w:top w:val="none" w:sz="0" w:space="0" w:color="auto"/>
            <w:left w:val="none" w:sz="0" w:space="0" w:color="auto"/>
            <w:bottom w:val="none" w:sz="0" w:space="0" w:color="auto"/>
            <w:right w:val="none" w:sz="0" w:space="0" w:color="auto"/>
          </w:divBdr>
        </w:div>
        <w:div w:id="781999073">
          <w:marLeft w:val="640"/>
          <w:marRight w:val="0"/>
          <w:marTop w:val="0"/>
          <w:marBottom w:val="0"/>
          <w:divBdr>
            <w:top w:val="none" w:sz="0" w:space="0" w:color="auto"/>
            <w:left w:val="none" w:sz="0" w:space="0" w:color="auto"/>
            <w:bottom w:val="none" w:sz="0" w:space="0" w:color="auto"/>
            <w:right w:val="none" w:sz="0" w:space="0" w:color="auto"/>
          </w:divBdr>
        </w:div>
        <w:div w:id="1957365835">
          <w:marLeft w:val="640"/>
          <w:marRight w:val="0"/>
          <w:marTop w:val="0"/>
          <w:marBottom w:val="0"/>
          <w:divBdr>
            <w:top w:val="none" w:sz="0" w:space="0" w:color="auto"/>
            <w:left w:val="none" w:sz="0" w:space="0" w:color="auto"/>
            <w:bottom w:val="none" w:sz="0" w:space="0" w:color="auto"/>
            <w:right w:val="none" w:sz="0" w:space="0" w:color="auto"/>
          </w:divBdr>
        </w:div>
        <w:div w:id="1015887722">
          <w:marLeft w:val="640"/>
          <w:marRight w:val="0"/>
          <w:marTop w:val="0"/>
          <w:marBottom w:val="0"/>
          <w:divBdr>
            <w:top w:val="none" w:sz="0" w:space="0" w:color="auto"/>
            <w:left w:val="none" w:sz="0" w:space="0" w:color="auto"/>
            <w:bottom w:val="none" w:sz="0" w:space="0" w:color="auto"/>
            <w:right w:val="none" w:sz="0" w:space="0" w:color="auto"/>
          </w:divBdr>
        </w:div>
        <w:div w:id="17699541">
          <w:marLeft w:val="640"/>
          <w:marRight w:val="0"/>
          <w:marTop w:val="0"/>
          <w:marBottom w:val="0"/>
          <w:divBdr>
            <w:top w:val="none" w:sz="0" w:space="0" w:color="auto"/>
            <w:left w:val="none" w:sz="0" w:space="0" w:color="auto"/>
            <w:bottom w:val="none" w:sz="0" w:space="0" w:color="auto"/>
            <w:right w:val="none" w:sz="0" w:space="0" w:color="auto"/>
          </w:divBdr>
        </w:div>
        <w:div w:id="112678366">
          <w:marLeft w:val="640"/>
          <w:marRight w:val="0"/>
          <w:marTop w:val="0"/>
          <w:marBottom w:val="0"/>
          <w:divBdr>
            <w:top w:val="none" w:sz="0" w:space="0" w:color="auto"/>
            <w:left w:val="none" w:sz="0" w:space="0" w:color="auto"/>
            <w:bottom w:val="none" w:sz="0" w:space="0" w:color="auto"/>
            <w:right w:val="none" w:sz="0" w:space="0" w:color="auto"/>
          </w:divBdr>
        </w:div>
        <w:div w:id="926695776">
          <w:marLeft w:val="640"/>
          <w:marRight w:val="0"/>
          <w:marTop w:val="0"/>
          <w:marBottom w:val="0"/>
          <w:divBdr>
            <w:top w:val="none" w:sz="0" w:space="0" w:color="auto"/>
            <w:left w:val="none" w:sz="0" w:space="0" w:color="auto"/>
            <w:bottom w:val="none" w:sz="0" w:space="0" w:color="auto"/>
            <w:right w:val="none" w:sz="0" w:space="0" w:color="auto"/>
          </w:divBdr>
        </w:div>
        <w:div w:id="750200944">
          <w:marLeft w:val="640"/>
          <w:marRight w:val="0"/>
          <w:marTop w:val="0"/>
          <w:marBottom w:val="0"/>
          <w:divBdr>
            <w:top w:val="none" w:sz="0" w:space="0" w:color="auto"/>
            <w:left w:val="none" w:sz="0" w:space="0" w:color="auto"/>
            <w:bottom w:val="none" w:sz="0" w:space="0" w:color="auto"/>
            <w:right w:val="none" w:sz="0" w:space="0" w:color="auto"/>
          </w:divBdr>
        </w:div>
        <w:div w:id="1498426109">
          <w:marLeft w:val="640"/>
          <w:marRight w:val="0"/>
          <w:marTop w:val="0"/>
          <w:marBottom w:val="0"/>
          <w:divBdr>
            <w:top w:val="none" w:sz="0" w:space="0" w:color="auto"/>
            <w:left w:val="none" w:sz="0" w:space="0" w:color="auto"/>
            <w:bottom w:val="none" w:sz="0" w:space="0" w:color="auto"/>
            <w:right w:val="none" w:sz="0" w:space="0" w:color="auto"/>
          </w:divBdr>
        </w:div>
        <w:div w:id="1093284505">
          <w:marLeft w:val="640"/>
          <w:marRight w:val="0"/>
          <w:marTop w:val="0"/>
          <w:marBottom w:val="0"/>
          <w:divBdr>
            <w:top w:val="none" w:sz="0" w:space="0" w:color="auto"/>
            <w:left w:val="none" w:sz="0" w:space="0" w:color="auto"/>
            <w:bottom w:val="none" w:sz="0" w:space="0" w:color="auto"/>
            <w:right w:val="none" w:sz="0" w:space="0" w:color="auto"/>
          </w:divBdr>
        </w:div>
        <w:div w:id="921724350">
          <w:marLeft w:val="640"/>
          <w:marRight w:val="0"/>
          <w:marTop w:val="0"/>
          <w:marBottom w:val="0"/>
          <w:divBdr>
            <w:top w:val="none" w:sz="0" w:space="0" w:color="auto"/>
            <w:left w:val="none" w:sz="0" w:space="0" w:color="auto"/>
            <w:bottom w:val="none" w:sz="0" w:space="0" w:color="auto"/>
            <w:right w:val="none" w:sz="0" w:space="0" w:color="auto"/>
          </w:divBdr>
        </w:div>
        <w:div w:id="1261063142">
          <w:marLeft w:val="640"/>
          <w:marRight w:val="0"/>
          <w:marTop w:val="0"/>
          <w:marBottom w:val="0"/>
          <w:divBdr>
            <w:top w:val="none" w:sz="0" w:space="0" w:color="auto"/>
            <w:left w:val="none" w:sz="0" w:space="0" w:color="auto"/>
            <w:bottom w:val="none" w:sz="0" w:space="0" w:color="auto"/>
            <w:right w:val="none" w:sz="0" w:space="0" w:color="auto"/>
          </w:divBdr>
        </w:div>
        <w:div w:id="1240365444">
          <w:marLeft w:val="640"/>
          <w:marRight w:val="0"/>
          <w:marTop w:val="0"/>
          <w:marBottom w:val="0"/>
          <w:divBdr>
            <w:top w:val="none" w:sz="0" w:space="0" w:color="auto"/>
            <w:left w:val="none" w:sz="0" w:space="0" w:color="auto"/>
            <w:bottom w:val="none" w:sz="0" w:space="0" w:color="auto"/>
            <w:right w:val="none" w:sz="0" w:space="0" w:color="auto"/>
          </w:divBdr>
        </w:div>
        <w:div w:id="1848910444">
          <w:marLeft w:val="640"/>
          <w:marRight w:val="0"/>
          <w:marTop w:val="0"/>
          <w:marBottom w:val="0"/>
          <w:divBdr>
            <w:top w:val="none" w:sz="0" w:space="0" w:color="auto"/>
            <w:left w:val="none" w:sz="0" w:space="0" w:color="auto"/>
            <w:bottom w:val="none" w:sz="0" w:space="0" w:color="auto"/>
            <w:right w:val="none" w:sz="0" w:space="0" w:color="auto"/>
          </w:divBdr>
        </w:div>
        <w:div w:id="519198461">
          <w:marLeft w:val="640"/>
          <w:marRight w:val="0"/>
          <w:marTop w:val="0"/>
          <w:marBottom w:val="0"/>
          <w:divBdr>
            <w:top w:val="none" w:sz="0" w:space="0" w:color="auto"/>
            <w:left w:val="none" w:sz="0" w:space="0" w:color="auto"/>
            <w:bottom w:val="none" w:sz="0" w:space="0" w:color="auto"/>
            <w:right w:val="none" w:sz="0" w:space="0" w:color="auto"/>
          </w:divBdr>
        </w:div>
        <w:div w:id="1437168160">
          <w:marLeft w:val="640"/>
          <w:marRight w:val="0"/>
          <w:marTop w:val="0"/>
          <w:marBottom w:val="0"/>
          <w:divBdr>
            <w:top w:val="none" w:sz="0" w:space="0" w:color="auto"/>
            <w:left w:val="none" w:sz="0" w:space="0" w:color="auto"/>
            <w:bottom w:val="none" w:sz="0" w:space="0" w:color="auto"/>
            <w:right w:val="none" w:sz="0" w:space="0" w:color="auto"/>
          </w:divBdr>
        </w:div>
        <w:div w:id="1812288781">
          <w:marLeft w:val="640"/>
          <w:marRight w:val="0"/>
          <w:marTop w:val="0"/>
          <w:marBottom w:val="0"/>
          <w:divBdr>
            <w:top w:val="none" w:sz="0" w:space="0" w:color="auto"/>
            <w:left w:val="none" w:sz="0" w:space="0" w:color="auto"/>
            <w:bottom w:val="none" w:sz="0" w:space="0" w:color="auto"/>
            <w:right w:val="none" w:sz="0" w:space="0" w:color="auto"/>
          </w:divBdr>
        </w:div>
        <w:div w:id="95951407">
          <w:marLeft w:val="640"/>
          <w:marRight w:val="0"/>
          <w:marTop w:val="0"/>
          <w:marBottom w:val="0"/>
          <w:divBdr>
            <w:top w:val="none" w:sz="0" w:space="0" w:color="auto"/>
            <w:left w:val="none" w:sz="0" w:space="0" w:color="auto"/>
            <w:bottom w:val="none" w:sz="0" w:space="0" w:color="auto"/>
            <w:right w:val="none" w:sz="0" w:space="0" w:color="auto"/>
          </w:divBdr>
        </w:div>
        <w:div w:id="172189285">
          <w:marLeft w:val="640"/>
          <w:marRight w:val="0"/>
          <w:marTop w:val="0"/>
          <w:marBottom w:val="0"/>
          <w:divBdr>
            <w:top w:val="none" w:sz="0" w:space="0" w:color="auto"/>
            <w:left w:val="none" w:sz="0" w:space="0" w:color="auto"/>
            <w:bottom w:val="none" w:sz="0" w:space="0" w:color="auto"/>
            <w:right w:val="none" w:sz="0" w:space="0" w:color="auto"/>
          </w:divBdr>
        </w:div>
        <w:div w:id="1447889623">
          <w:marLeft w:val="640"/>
          <w:marRight w:val="0"/>
          <w:marTop w:val="0"/>
          <w:marBottom w:val="0"/>
          <w:divBdr>
            <w:top w:val="none" w:sz="0" w:space="0" w:color="auto"/>
            <w:left w:val="none" w:sz="0" w:space="0" w:color="auto"/>
            <w:bottom w:val="none" w:sz="0" w:space="0" w:color="auto"/>
            <w:right w:val="none" w:sz="0" w:space="0" w:color="auto"/>
          </w:divBdr>
        </w:div>
        <w:div w:id="1776435616">
          <w:marLeft w:val="640"/>
          <w:marRight w:val="0"/>
          <w:marTop w:val="0"/>
          <w:marBottom w:val="0"/>
          <w:divBdr>
            <w:top w:val="none" w:sz="0" w:space="0" w:color="auto"/>
            <w:left w:val="none" w:sz="0" w:space="0" w:color="auto"/>
            <w:bottom w:val="none" w:sz="0" w:space="0" w:color="auto"/>
            <w:right w:val="none" w:sz="0" w:space="0" w:color="auto"/>
          </w:divBdr>
        </w:div>
        <w:div w:id="995841490">
          <w:marLeft w:val="640"/>
          <w:marRight w:val="0"/>
          <w:marTop w:val="0"/>
          <w:marBottom w:val="0"/>
          <w:divBdr>
            <w:top w:val="none" w:sz="0" w:space="0" w:color="auto"/>
            <w:left w:val="none" w:sz="0" w:space="0" w:color="auto"/>
            <w:bottom w:val="none" w:sz="0" w:space="0" w:color="auto"/>
            <w:right w:val="none" w:sz="0" w:space="0" w:color="auto"/>
          </w:divBdr>
        </w:div>
      </w:divsChild>
    </w:div>
    <w:div w:id="90859777">
      <w:bodyDiv w:val="1"/>
      <w:marLeft w:val="0"/>
      <w:marRight w:val="0"/>
      <w:marTop w:val="0"/>
      <w:marBottom w:val="0"/>
      <w:divBdr>
        <w:top w:val="none" w:sz="0" w:space="0" w:color="auto"/>
        <w:left w:val="none" w:sz="0" w:space="0" w:color="auto"/>
        <w:bottom w:val="none" w:sz="0" w:space="0" w:color="auto"/>
        <w:right w:val="none" w:sz="0" w:space="0" w:color="auto"/>
      </w:divBdr>
      <w:divsChild>
        <w:div w:id="964196949">
          <w:marLeft w:val="640"/>
          <w:marRight w:val="0"/>
          <w:marTop w:val="0"/>
          <w:marBottom w:val="0"/>
          <w:divBdr>
            <w:top w:val="none" w:sz="0" w:space="0" w:color="auto"/>
            <w:left w:val="none" w:sz="0" w:space="0" w:color="auto"/>
            <w:bottom w:val="none" w:sz="0" w:space="0" w:color="auto"/>
            <w:right w:val="none" w:sz="0" w:space="0" w:color="auto"/>
          </w:divBdr>
        </w:div>
        <w:div w:id="1139348786">
          <w:marLeft w:val="640"/>
          <w:marRight w:val="0"/>
          <w:marTop w:val="0"/>
          <w:marBottom w:val="0"/>
          <w:divBdr>
            <w:top w:val="none" w:sz="0" w:space="0" w:color="auto"/>
            <w:left w:val="none" w:sz="0" w:space="0" w:color="auto"/>
            <w:bottom w:val="none" w:sz="0" w:space="0" w:color="auto"/>
            <w:right w:val="none" w:sz="0" w:space="0" w:color="auto"/>
          </w:divBdr>
        </w:div>
        <w:div w:id="800539235">
          <w:marLeft w:val="640"/>
          <w:marRight w:val="0"/>
          <w:marTop w:val="0"/>
          <w:marBottom w:val="0"/>
          <w:divBdr>
            <w:top w:val="none" w:sz="0" w:space="0" w:color="auto"/>
            <w:left w:val="none" w:sz="0" w:space="0" w:color="auto"/>
            <w:bottom w:val="none" w:sz="0" w:space="0" w:color="auto"/>
            <w:right w:val="none" w:sz="0" w:space="0" w:color="auto"/>
          </w:divBdr>
        </w:div>
        <w:div w:id="1583103574">
          <w:marLeft w:val="640"/>
          <w:marRight w:val="0"/>
          <w:marTop w:val="0"/>
          <w:marBottom w:val="0"/>
          <w:divBdr>
            <w:top w:val="none" w:sz="0" w:space="0" w:color="auto"/>
            <w:left w:val="none" w:sz="0" w:space="0" w:color="auto"/>
            <w:bottom w:val="none" w:sz="0" w:space="0" w:color="auto"/>
            <w:right w:val="none" w:sz="0" w:space="0" w:color="auto"/>
          </w:divBdr>
        </w:div>
        <w:div w:id="1980916660">
          <w:marLeft w:val="640"/>
          <w:marRight w:val="0"/>
          <w:marTop w:val="0"/>
          <w:marBottom w:val="0"/>
          <w:divBdr>
            <w:top w:val="none" w:sz="0" w:space="0" w:color="auto"/>
            <w:left w:val="none" w:sz="0" w:space="0" w:color="auto"/>
            <w:bottom w:val="none" w:sz="0" w:space="0" w:color="auto"/>
            <w:right w:val="none" w:sz="0" w:space="0" w:color="auto"/>
          </w:divBdr>
        </w:div>
        <w:div w:id="392823997">
          <w:marLeft w:val="640"/>
          <w:marRight w:val="0"/>
          <w:marTop w:val="0"/>
          <w:marBottom w:val="0"/>
          <w:divBdr>
            <w:top w:val="none" w:sz="0" w:space="0" w:color="auto"/>
            <w:left w:val="none" w:sz="0" w:space="0" w:color="auto"/>
            <w:bottom w:val="none" w:sz="0" w:space="0" w:color="auto"/>
            <w:right w:val="none" w:sz="0" w:space="0" w:color="auto"/>
          </w:divBdr>
        </w:div>
        <w:div w:id="1606838619">
          <w:marLeft w:val="640"/>
          <w:marRight w:val="0"/>
          <w:marTop w:val="0"/>
          <w:marBottom w:val="0"/>
          <w:divBdr>
            <w:top w:val="none" w:sz="0" w:space="0" w:color="auto"/>
            <w:left w:val="none" w:sz="0" w:space="0" w:color="auto"/>
            <w:bottom w:val="none" w:sz="0" w:space="0" w:color="auto"/>
            <w:right w:val="none" w:sz="0" w:space="0" w:color="auto"/>
          </w:divBdr>
        </w:div>
        <w:div w:id="2013410223">
          <w:marLeft w:val="640"/>
          <w:marRight w:val="0"/>
          <w:marTop w:val="0"/>
          <w:marBottom w:val="0"/>
          <w:divBdr>
            <w:top w:val="none" w:sz="0" w:space="0" w:color="auto"/>
            <w:left w:val="none" w:sz="0" w:space="0" w:color="auto"/>
            <w:bottom w:val="none" w:sz="0" w:space="0" w:color="auto"/>
            <w:right w:val="none" w:sz="0" w:space="0" w:color="auto"/>
          </w:divBdr>
        </w:div>
        <w:div w:id="1667585497">
          <w:marLeft w:val="640"/>
          <w:marRight w:val="0"/>
          <w:marTop w:val="0"/>
          <w:marBottom w:val="0"/>
          <w:divBdr>
            <w:top w:val="none" w:sz="0" w:space="0" w:color="auto"/>
            <w:left w:val="none" w:sz="0" w:space="0" w:color="auto"/>
            <w:bottom w:val="none" w:sz="0" w:space="0" w:color="auto"/>
            <w:right w:val="none" w:sz="0" w:space="0" w:color="auto"/>
          </w:divBdr>
        </w:div>
        <w:div w:id="412973841">
          <w:marLeft w:val="640"/>
          <w:marRight w:val="0"/>
          <w:marTop w:val="0"/>
          <w:marBottom w:val="0"/>
          <w:divBdr>
            <w:top w:val="none" w:sz="0" w:space="0" w:color="auto"/>
            <w:left w:val="none" w:sz="0" w:space="0" w:color="auto"/>
            <w:bottom w:val="none" w:sz="0" w:space="0" w:color="auto"/>
            <w:right w:val="none" w:sz="0" w:space="0" w:color="auto"/>
          </w:divBdr>
        </w:div>
        <w:div w:id="2062747534">
          <w:marLeft w:val="640"/>
          <w:marRight w:val="0"/>
          <w:marTop w:val="0"/>
          <w:marBottom w:val="0"/>
          <w:divBdr>
            <w:top w:val="none" w:sz="0" w:space="0" w:color="auto"/>
            <w:left w:val="none" w:sz="0" w:space="0" w:color="auto"/>
            <w:bottom w:val="none" w:sz="0" w:space="0" w:color="auto"/>
            <w:right w:val="none" w:sz="0" w:space="0" w:color="auto"/>
          </w:divBdr>
        </w:div>
        <w:div w:id="1428425330">
          <w:marLeft w:val="640"/>
          <w:marRight w:val="0"/>
          <w:marTop w:val="0"/>
          <w:marBottom w:val="0"/>
          <w:divBdr>
            <w:top w:val="none" w:sz="0" w:space="0" w:color="auto"/>
            <w:left w:val="none" w:sz="0" w:space="0" w:color="auto"/>
            <w:bottom w:val="none" w:sz="0" w:space="0" w:color="auto"/>
            <w:right w:val="none" w:sz="0" w:space="0" w:color="auto"/>
          </w:divBdr>
        </w:div>
        <w:div w:id="1042829673">
          <w:marLeft w:val="640"/>
          <w:marRight w:val="0"/>
          <w:marTop w:val="0"/>
          <w:marBottom w:val="0"/>
          <w:divBdr>
            <w:top w:val="none" w:sz="0" w:space="0" w:color="auto"/>
            <w:left w:val="none" w:sz="0" w:space="0" w:color="auto"/>
            <w:bottom w:val="none" w:sz="0" w:space="0" w:color="auto"/>
            <w:right w:val="none" w:sz="0" w:space="0" w:color="auto"/>
          </w:divBdr>
        </w:div>
        <w:div w:id="1511334138">
          <w:marLeft w:val="640"/>
          <w:marRight w:val="0"/>
          <w:marTop w:val="0"/>
          <w:marBottom w:val="0"/>
          <w:divBdr>
            <w:top w:val="none" w:sz="0" w:space="0" w:color="auto"/>
            <w:left w:val="none" w:sz="0" w:space="0" w:color="auto"/>
            <w:bottom w:val="none" w:sz="0" w:space="0" w:color="auto"/>
            <w:right w:val="none" w:sz="0" w:space="0" w:color="auto"/>
          </w:divBdr>
        </w:div>
        <w:div w:id="372192975">
          <w:marLeft w:val="640"/>
          <w:marRight w:val="0"/>
          <w:marTop w:val="0"/>
          <w:marBottom w:val="0"/>
          <w:divBdr>
            <w:top w:val="none" w:sz="0" w:space="0" w:color="auto"/>
            <w:left w:val="none" w:sz="0" w:space="0" w:color="auto"/>
            <w:bottom w:val="none" w:sz="0" w:space="0" w:color="auto"/>
            <w:right w:val="none" w:sz="0" w:space="0" w:color="auto"/>
          </w:divBdr>
        </w:div>
        <w:div w:id="965239286">
          <w:marLeft w:val="640"/>
          <w:marRight w:val="0"/>
          <w:marTop w:val="0"/>
          <w:marBottom w:val="0"/>
          <w:divBdr>
            <w:top w:val="none" w:sz="0" w:space="0" w:color="auto"/>
            <w:left w:val="none" w:sz="0" w:space="0" w:color="auto"/>
            <w:bottom w:val="none" w:sz="0" w:space="0" w:color="auto"/>
            <w:right w:val="none" w:sz="0" w:space="0" w:color="auto"/>
          </w:divBdr>
        </w:div>
        <w:div w:id="1174801967">
          <w:marLeft w:val="640"/>
          <w:marRight w:val="0"/>
          <w:marTop w:val="0"/>
          <w:marBottom w:val="0"/>
          <w:divBdr>
            <w:top w:val="none" w:sz="0" w:space="0" w:color="auto"/>
            <w:left w:val="none" w:sz="0" w:space="0" w:color="auto"/>
            <w:bottom w:val="none" w:sz="0" w:space="0" w:color="auto"/>
            <w:right w:val="none" w:sz="0" w:space="0" w:color="auto"/>
          </w:divBdr>
        </w:div>
        <w:div w:id="856963236">
          <w:marLeft w:val="640"/>
          <w:marRight w:val="0"/>
          <w:marTop w:val="0"/>
          <w:marBottom w:val="0"/>
          <w:divBdr>
            <w:top w:val="none" w:sz="0" w:space="0" w:color="auto"/>
            <w:left w:val="none" w:sz="0" w:space="0" w:color="auto"/>
            <w:bottom w:val="none" w:sz="0" w:space="0" w:color="auto"/>
            <w:right w:val="none" w:sz="0" w:space="0" w:color="auto"/>
          </w:divBdr>
        </w:div>
        <w:div w:id="1916670516">
          <w:marLeft w:val="640"/>
          <w:marRight w:val="0"/>
          <w:marTop w:val="0"/>
          <w:marBottom w:val="0"/>
          <w:divBdr>
            <w:top w:val="none" w:sz="0" w:space="0" w:color="auto"/>
            <w:left w:val="none" w:sz="0" w:space="0" w:color="auto"/>
            <w:bottom w:val="none" w:sz="0" w:space="0" w:color="auto"/>
            <w:right w:val="none" w:sz="0" w:space="0" w:color="auto"/>
          </w:divBdr>
        </w:div>
        <w:div w:id="1771660816">
          <w:marLeft w:val="640"/>
          <w:marRight w:val="0"/>
          <w:marTop w:val="0"/>
          <w:marBottom w:val="0"/>
          <w:divBdr>
            <w:top w:val="none" w:sz="0" w:space="0" w:color="auto"/>
            <w:left w:val="none" w:sz="0" w:space="0" w:color="auto"/>
            <w:bottom w:val="none" w:sz="0" w:space="0" w:color="auto"/>
            <w:right w:val="none" w:sz="0" w:space="0" w:color="auto"/>
          </w:divBdr>
        </w:div>
        <w:div w:id="307588989">
          <w:marLeft w:val="640"/>
          <w:marRight w:val="0"/>
          <w:marTop w:val="0"/>
          <w:marBottom w:val="0"/>
          <w:divBdr>
            <w:top w:val="none" w:sz="0" w:space="0" w:color="auto"/>
            <w:left w:val="none" w:sz="0" w:space="0" w:color="auto"/>
            <w:bottom w:val="none" w:sz="0" w:space="0" w:color="auto"/>
            <w:right w:val="none" w:sz="0" w:space="0" w:color="auto"/>
          </w:divBdr>
        </w:div>
        <w:div w:id="739985122">
          <w:marLeft w:val="640"/>
          <w:marRight w:val="0"/>
          <w:marTop w:val="0"/>
          <w:marBottom w:val="0"/>
          <w:divBdr>
            <w:top w:val="none" w:sz="0" w:space="0" w:color="auto"/>
            <w:left w:val="none" w:sz="0" w:space="0" w:color="auto"/>
            <w:bottom w:val="none" w:sz="0" w:space="0" w:color="auto"/>
            <w:right w:val="none" w:sz="0" w:space="0" w:color="auto"/>
          </w:divBdr>
        </w:div>
        <w:div w:id="1726414932">
          <w:marLeft w:val="640"/>
          <w:marRight w:val="0"/>
          <w:marTop w:val="0"/>
          <w:marBottom w:val="0"/>
          <w:divBdr>
            <w:top w:val="none" w:sz="0" w:space="0" w:color="auto"/>
            <w:left w:val="none" w:sz="0" w:space="0" w:color="auto"/>
            <w:bottom w:val="none" w:sz="0" w:space="0" w:color="auto"/>
            <w:right w:val="none" w:sz="0" w:space="0" w:color="auto"/>
          </w:divBdr>
        </w:div>
        <w:div w:id="265887967">
          <w:marLeft w:val="640"/>
          <w:marRight w:val="0"/>
          <w:marTop w:val="0"/>
          <w:marBottom w:val="0"/>
          <w:divBdr>
            <w:top w:val="none" w:sz="0" w:space="0" w:color="auto"/>
            <w:left w:val="none" w:sz="0" w:space="0" w:color="auto"/>
            <w:bottom w:val="none" w:sz="0" w:space="0" w:color="auto"/>
            <w:right w:val="none" w:sz="0" w:space="0" w:color="auto"/>
          </w:divBdr>
        </w:div>
        <w:div w:id="735131385">
          <w:marLeft w:val="640"/>
          <w:marRight w:val="0"/>
          <w:marTop w:val="0"/>
          <w:marBottom w:val="0"/>
          <w:divBdr>
            <w:top w:val="none" w:sz="0" w:space="0" w:color="auto"/>
            <w:left w:val="none" w:sz="0" w:space="0" w:color="auto"/>
            <w:bottom w:val="none" w:sz="0" w:space="0" w:color="auto"/>
            <w:right w:val="none" w:sz="0" w:space="0" w:color="auto"/>
          </w:divBdr>
        </w:div>
        <w:div w:id="2109808534">
          <w:marLeft w:val="640"/>
          <w:marRight w:val="0"/>
          <w:marTop w:val="0"/>
          <w:marBottom w:val="0"/>
          <w:divBdr>
            <w:top w:val="none" w:sz="0" w:space="0" w:color="auto"/>
            <w:left w:val="none" w:sz="0" w:space="0" w:color="auto"/>
            <w:bottom w:val="none" w:sz="0" w:space="0" w:color="auto"/>
            <w:right w:val="none" w:sz="0" w:space="0" w:color="auto"/>
          </w:divBdr>
        </w:div>
        <w:div w:id="1002320159">
          <w:marLeft w:val="640"/>
          <w:marRight w:val="0"/>
          <w:marTop w:val="0"/>
          <w:marBottom w:val="0"/>
          <w:divBdr>
            <w:top w:val="none" w:sz="0" w:space="0" w:color="auto"/>
            <w:left w:val="none" w:sz="0" w:space="0" w:color="auto"/>
            <w:bottom w:val="none" w:sz="0" w:space="0" w:color="auto"/>
            <w:right w:val="none" w:sz="0" w:space="0" w:color="auto"/>
          </w:divBdr>
        </w:div>
        <w:div w:id="419374016">
          <w:marLeft w:val="640"/>
          <w:marRight w:val="0"/>
          <w:marTop w:val="0"/>
          <w:marBottom w:val="0"/>
          <w:divBdr>
            <w:top w:val="none" w:sz="0" w:space="0" w:color="auto"/>
            <w:left w:val="none" w:sz="0" w:space="0" w:color="auto"/>
            <w:bottom w:val="none" w:sz="0" w:space="0" w:color="auto"/>
            <w:right w:val="none" w:sz="0" w:space="0" w:color="auto"/>
          </w:divBdr>
        </w:div>
        <w:div w:id="230892508">
          <w:marLeft w:val="640"/>
          <w:marRight w:val="0"/>
          <w:marTop w:val="0"/>
          <w:marBottom w:val="0"/>
          <w:divBdr>
            <w:top w:val="none" w:sz="0" w:space="0" w:color="auto"/>
            <w:left w:val="none" w:sz="0" w:space="0" w:color="auto"/>
            <w:bottom w:val="none" w:sz="0" w:space="0" w:color="auto"/>
            <w:right w:val="none" w:sz="0" w:space="0" w:color="auto"/>
          </w:divBdr>
        </w:div>
        <w:div w:id="1168596003">
          <w:marLeft w:val="640"/>
          <w:marRight w:val="0"/>
          <w:marTop w:val="0"/>
          <w:marBottom w:val="0"/>
          <w:divBdr>
            <w:top w:val="none" w:sz="0" w:space="0" w:color="auto"/>
            <w:left w:val="none" w:sz="0" w:space="0" w:color="auto"/>
            <w:bottom w:val="none" w:sz="0" w:space="0" w:color="auto"/>
            <w:right w:val="none" w:sz="0" w:space="0" w:color="auto"/>
          </w:divBdr>
        </w:div>
        <w:div w:id="1138451466">
          <w:marLeft w:val="640"/>
          <w:marRight w:val="0"/>
          <w:marTop w:val="0"/>
          <w:marBottom w:val="0"/>
          <w:divBdr>
            <w:top w:val="none" w:sz="0" w:space="0" w:color="auto"/>
            <w:left w:val="none" w:sz="0" w:space="0" w:color="auto"/>
            <w:bottom w:val="none" w:sz="0" w:space="0" w:color="auto"/>
            <w:right w:val="none" w:sz="0" w:space="0" w:color="auto"/>
          </w:divBdr>
        </w:div>
        <w:div w:id="1963420495">
          <w:marLeft w:val="640"/>
          <w:marRight w:val="0"/>
          <w:marTop w:val="0"/>
          <w:marBottom w:val="0"/>
          <w:divBdr>
            <w:top w:val="none" w:sz="0" w:space="0" w:color="auto"/>
            <w:left w:val="none" w:sz="0" w:space="0" w:color="auto"/>
            <w:bottom w:val="none" w:sz="0" w:space="0" w:color="auto"/>
            <w:right w:val="none" w:sz="0" w:space="0" w:color="auto"/>
          </w:divBdr>
        </w:div>
        <w:div w:id="1576666569">
          <w:marLeft w:val="640"/>
          <w:marRight w:val="0"/>
          <w:marTop w:val="0"/>
          <w:marBottom w:val="0"/>
          <w:divBdr>
            <w:top w:val="none" w:sz="0" w:space="0" w:color="auto"/>
            <w:left w:val="none" w:sz="0" w:space="0" w:color="auto"/>
            <w:bottom w:val="none" w:sz="0" w:space="0" w:color="auto"/>
            <w:right w:val="none" w:sz="0" w:space="0" w:color="auto"/>
          </w:divBdr>
        </w:div>
        <w:div w:id="161437206">
          <w:marLeft w:val="640"/>
          <w:marRight w:val="0"/>
          <w:marTop w:val="0"/>
          <w:marBottom w:val="0"/>
          <w:divBdr>
            <w:top w:val="none" w:sz="0" w:space="0" w:color="auto"/>
            <w:left w:val="none" w:sz="0" w:space="0" w:color="auto"/>
            <w:bottom w:val="none" w:sz="0" w:space="0" w:color="auto"/>
            <w:right w:val="none" w:sz="0" w:space="0" w:color="auto"/>
          </w:divBdr>
        </w:div>
        <w:div w:id="647318767">
          <w:marLeft w:val="640"/>
          <w:marRight w:val="0"/>
          <w:marTop w:val="0"/>
          <w:marBottom w:val="0"/>
          <w:divBdr>
            <w:top w:val="none" w:sz="0" w:space="0" w:color="auto"/>
            <w:left w:val="none" w:sz="0" w:space="0" w:color="auto"/>
            <w:bottom w:val="none" w:sz="0" w:space="0" w:color="auto"/>
            <w:right w:val="none" w:sz="0" w:space="0" w:color="auto"/>
          </w:divBdr>
        </w:div>
        <w:div w:id="284583362">
          <w:marLeft w:val="640"/>
          <w:marRight w:val="0"/>
          <w:marTop w:val="0"/>
          <w:marBottom w:val="0"/>
          <w:divBdr>
            <w:top w:val="none" w:sz="0" w:space="0" w:color="auto"/>
            <w:left w:val="none" w:sz="0" w:space="0" w:color="auto"/>
            <w:bottom w:val="none" w:sz="0" w:space="0" w:color="auto"/>
            <w:right w:val="none" w:sz="0" w:space="0" w:color="auto"/>
          </w:divBdr>
        </w:div>
        <w:div w:id="2070227616">
          <w:marLeft w:val="640"/>
          <w:marRight w:val="0"/>
          <w:marTop w:val="0"/>
          <w:marBottom w:val="0"/>
          <w:divBdr>
            <w:top w:val="none" w:sz="0" w:space="0" w:color="auto"/>
            <w:left w:val="none" w:sz="0" w:space="0" w:color="auto"/>
            <w:bottom w:val="none" w:sz="0" w:space="0" w:color="auto"/>
            <w:right w:val="none" w:sz="0" w:space="0" w:color="auto"/>
          </w:divBdr>
        </w:div>
        <w:div w:id="1204055811">
          <w:marLeft w:val="640"/>
          <w:marRight w:val="0"/>
          <w:marTop w:val="0"/>
          <w:marBottom w:val="0"/>
          <w:divBdr>
            <w:top w:val="none" w:sz="0" w:space="0" w:color="auto"/>
            <w:left w:val="none" w:sz="0" w:space="0" w:color="auto"/>
            <w:bottom w:val="none" w:sz="0" w:space="0" w:color="auto"/>
            <w:right w:val="none" w:sz="0" w:space="0" w:color="auto"/>
          </w:divBdr>
        </w:div>
        <w:div w:id="1813521344">
          <w:marLeft w:val="640"/>
          <w:marRight w:val="0"/>
          <w:marTop w:val="0"/>
          <w:marBottom w:val="0"/>
          <w:divBdr>
            <w:top w:val="none" w:sz="0" w:space="0" w:color="auto"/>
            <w:left w:val="none" w:sz="0" w:space="0" w:color="auto"/>
            <w:bottom w:val="none" w:sz="0" w:space="0" w:color="auto"/>
            <w:right w:val="none" w:sz="0" w:space="0" w:color="auto"/>
          </w:divBdr>
        </w:div>
        <w:div w:id="292253896">
          <w:marLeft w:val="640"/>
          <w:marRight w:val="0"/>
          <w:marTop w:val="0"/>
          <w:marBottom w:val="0"/>
          <w:divBdr>
            <w:top w:val="none" w:sz="0" w:space="0" w:color="auto"/>
            <w:left w:val="none" w:sz="0" w:space="0" w:color="auto"/>
            <w:bottom w:val="none" w:sz="0" w:space="0" w:color="auto"/>
            <w:right w:val="none" w:sz="0" w:space="0" w:color="auto"/>
          </w:divBdr>
        </w:div>
        <w:div w:id="1590115252">
          <w:marLeft w:val="640"/>
          <w:marRight w:val="0"/>
          <w:marTop w:val="0"/>
          <w:marBottom w:val="0"/>
          <w:divBdr>
            <w:top w:val="none" w:sz="0" w:space="0" w:color="auto"/>
            <w:left w:val="none" w:sz="0" w:space="0" w:color="auto"/>
            <w:bottom w:val="none" w:sz="0" w:space="0" w:color="auto"/>
            <w:right w:val="none" w:sz="0" w:space="0" w:color="auto"/>
          </w:divBdr>
        </w:div>
        <w:div w:id="1979802091">
          <w:marLeft w:val="640"/>
          <w:marRight w:val="0"/>
          <w:marTop w:val="0"/>
          <w:marBottom w:val="0"/>
          <w:divBdr>
            <w:top w:val="none" w:sz="0" w:space="0" w:color="auto"/>
            <w:left w:val="none" w:sz="0" w:space="0" w:color="auto"/>
            <w:bottom w:val="none" w:sz="0" w:space="0" w:color="auto"/>
            <w:right w:val="none" w:sz="0" w:space="0" w:color="auto"/>
          </w:divBdr>
        </w:div>
        <w:div w:id="367950258">
          <w:marLeft w:val="640"/>
          <w:marRight w:val="0"/>
          <w:marTop w:val="0"/>
          <w:marBottom w:val="0"/>
          <w:divBdr>
            <w:top w:val="none" w:sz="0" w:space="0" w:color="auto"/>
            <w:left w:val="none" w:sz="0" w:space="0" w:color="auto"/>
            <w:bottom w:val="none" w:sz="0" w:space="0" w:color="auto"/>
            <w:right w:val="none" w:sz="0" w:space="0" w:color="auto"/>
          </w:divBdr>
        </w:div>
        <w:div w:id="1013218280">
          <w:marLeft w:val="640"/>
          <w:marRight w:val="0"/>
          <w:marTop w:val="0"/>
          <w:marBottom w:val="0"/>
          <w:divBdr>
            <w:top w:val="none" w:sz="0" w:space="0" w:color="auto"/>
            <w:left w:val="none" w:sz="0" w:space="0" w:color="auto"/>
            <w:bottom w:val="none" w:sz="0" w:space="0" w:color="auto"/>
            <w:right w:val="none" w:sz="0" w:space="0" w:color="auto"/>
          </w:divBdr>
        </w:div>
        <w:div w:id="412434236">
          <w:marLeft w:val="640"/>
          <w:marRight w:val="0"/>
          <w:marTop w:val="0"/>
          <w:marBottom w:val="0"/>
          <w:divBdr>
            <w:top w:val="none" w:sz="0" w:space="0" w:color="auto"/>
            <w:left w:val="none" w:sz="0" w:space="0" w:color="auto"/>
            <w:bottom w:val="none" w:sz="0" w:space="0" w:color="auto"/>
            <w:right w:val="none" w:sz="0" w:space="0" w:color="auto"/>
          </w:divBdr>
        </w:div>
        <w:div w:id="23362419">
          <w:marLeft w:val="640"/>
          <w:marRight w:val="0"/>
          <w:marTop w:val="0"/>
          <w:marBottom w:val="0"/>
          <w:divBdr>
            <w:top w:val="none" w:sz="0" w:space="0" w:color="auto"/>
            <w:left w:val="none" w:sz="0" w:space="0" w:color="auto"/>
            <w:bottom w:val="none" w:sz="0" w:space="0" w:color="auto"/>
            <w:right w:val="none" w:sz="0" w:space="0" w:color="auto"/>
          </w:divBdr>
        </w:div>
        <w:div w:id="247347664">
          <w:marLeft w:val="640"/>
          <w:marRight w:val="0"/>
          <w:marTop w:val="0"/>
          <w:marBottom w:val="0"/>
          <w:divBdr>
            <w:top w:val="none" w:sz="0" w:space="0" w:color="auto"/>
            <w:left w:val="none" w:sz="0" w:space="0" w:color="auto"/>
            <w:bottom w:val="none" w:sz="0" w:space="0" w:color="auto"/>
            <w:right w:val="none" w:sz="0" w:space="0" w:color="auto"/>
          </w:divBdr>
        </w:div>
        <w:div w:id="2140487234">
          <w:marLeft w:val="640"/>
          <w:marRight w:val="0"/>
          <w:marTop w:val="0"/>
          <w:marBottom w:val="0"/>
          <w:divBdr>
            <w:top w:val="none" w:sz="0" w:space="0" w:color="auto"/>
            <w:left w:val="none" w:sz="0" w:space="0" w:color="auto"/>
            <w:bottom w:val="none" w:sz="0" w:space="0" w:color="auto"/>
            <w:right w:val="none" w:sz="0" w:space="0" w:color="auto"/>
          </w:divBdr>
        </w:div>
        <w:div w:id="337580015">
          <w:marLeft w:val="640"/>
          <w:marRight w:val="0"/>
          <w:marTop w:val="0"/>
          <w:marBottom w:val="0"/>
          <w:divBdr>
            <w:top w:val="none" w:sz="0" w:space="0" w:color="auto"/>
            <w:left w:val="none" w:sz="0" w:space="0" w:color="auto"/>
            <w:bottom w:val="none" w:sz="0" w:space="0" w:color="auto"/>
            <w:right w:val="none" w:sz="0" w:space="0" w:color="auto"/>
          </w:divBdr>
        </w:div>
        <w:div w:id="1491369465">
          <w:marLeft w:val="640"/>
          <w:marRight w:val="0"/>
          <w:marTop w:val="0"/>
          <w:marBottom w:val="0"/>
          <w:divBdr>
            <w:top w:val="none" w:sz="0" w:space="0" w:color="auto"/>
            <w:left w:val="none" w:sz="0" w:space="0" w:color="auto"/>
            <w:bottom w:val="none" w:sz="0" w:space="0" w:color="auto"/>
            <w:right w:val="none" w:sz="0" w:space="0" w:color="auto"/>
          </w:divBdr>
        </w:div>
        <w:div w:id="1870800962">
          <w:marLeft w:val="640"/>
          <w:marRight w:val="0"/>
          <w:marTop w:val="0"/>
          <w:marBottom w:val="0"/>
          <w:divBdr>
            <w:top w:val="none" w:sz="0" w:space="0" w:color="auto"/>
            <w:left w:val="none" w:sz="0" w:space="0" w:color="auto"/>
            <w:bottom w:val="none" w:sz="0" w:space="0" w:color="auto"/>
            <w:right w:val="none" w:sz="0" w:space="0" w:color="auto"/>
          </w:divBdr>
        </w:div>
        <w:div w:id="246547924">
          <w:marLeft w:val="640"/>
          <w:marRight w:val="0"/>
          <w:marTop w:val="0"/>
          <w:marBottom w:val="0"/>
          <w:divBdr>
            <w:top w:val="none" w:sz="0" w:space="0" w:color="auto"/>
            <w:left w:val="none" w:sz="0" w:space="0" w:color="auto"/>
            <w:bottom w:val="none" w:sz="0" w:space="0" w:color="auto"/>
            <w:right w:val="none" w:sz="0" w:space="0" w:color="auto"/>
          </w:divBdr>
        </w:div>
        <w:div w:id="295069026">
          <w:marLeft w:val="640"/>
          <w:marRight w:val="0"/>
          <w:marTop w:val="0"/>
          <w:marBottom w:val="0"/>
          <w:divBdr>
            <w:top w:val="none" w:sz="0" w:space="0" w:color="auto"/>
            <w:left w:val="none" w:sz="0" w:space="0" w:color="auto"/>
            <w:bottom w:val="none" w:sz="0" w:space="0" w:color="auto"/>
            <w:right w:val="none" w:sz="0" w:space="0" w:color="auto"/>
          </w:divBdr>
        </w:div>
        <w:div w:id="2133472891">
          <w:marLeft w:val="640"/>
          <w:marRight w:val="0"/>
          <w:marTop w:val="0"/>
          <w:marBottom w:val="0"/>
          <w:divBdr>
            <w:top w:val="none" w:sz="0" w:space="0" w:color="auto"/>
            <w:left w:val="none" w:sz="0" w:space="0" w:color="auto"/>
            <w:bottom w:val="none" w:sz="0" w:space="0" w:color="auto"/>
            <w:right w:val="none" w:sz="0" w:space="0" w:color="auto"/>
          </w:divBdr>
        </w:div>
        <w:div w:id="609168242">
          <w:marLeft w:val="640"/>
          <w:marRight w:val="0"/>
          <w:marTop w:val="0"/>
          <w:marBottom w:val="0"/>
          <w:divBdr>
            <w:top w:val="none" w:sz="0" w:space="0" w:color="auto"/>
            <w:left w:val="none" w:sz="0" w:space="0" w:color="auto"/>
            <w:bottom w:val="none" w:sz="0" w:space="0" w:color="auto"/>
            <w:right w:val="none" w:sz="0" w:space="0" w:color="auto"/>
          </w:divBdr>
        </w:div>
        <w:div w:id="1407066362">
          <w:marLeft w:val="640"/>
          <w:marRight w:val="0"/>
          <w:marTop w:val="0"/>
          <w:marBottom w:val="0"/>
          <w:divBdr>
            <w:top w:val="none" w:sz="0" w:space="0" w:color="auto"/>
            <w:left w:val="none" w:sz="0" w:space="0" w:color="auto"/>
            <w:bottom w:val="none" w:sz="0" w:space="0" w:color="auto"/>
            <w:right w:val="none" w:sz="0" w:space="0" w:color="auto"/>
          </w:divBdr>
        </w:div>
        <w:div w:id="504590663">
          <w:marLeft w:val="640"/>
          <w:marRight w:val="0"/>
          <w:marTop w:val="0"/>
          <w:marBottom w:val="0"/>
          <w:divBdr>
            <w:top w:val="none" w:sz="0" w:space="0" w:color="auto"/>
            <w:left w:val="none" w:sz="0" w:space="0" w:color="auto"/>
            <w:bottom w:val="none" w:sz="0" w:space="0" w:color="auto"/>
            <w:right w:val="none" w:sz="0" w:space="0" w:color="auto"/>
          </w:divBdr>
        </w:div>
        <w:div w:id="1213007300">
          <w:marLeft w:val="640"/>
          <w:marRight w:val="0"/>
          <w:marTop w:val="0"/>
          <w:marBottom w:val="0"/>
          <w:divBdr>
            <w:top w:val="none" w:sz="0" w:space="0" w:color="auto"/>
            <w:left w:val="none" w:sz="0" w:space="0" w:color="auto"/>
            <w:bottom w:val="none" w:sz="0" w:space="0" w:color="auto"/>
            <w:right w:val="none" w:sz="0" w:space="0" w:color="auto"/>
          </w:divBdr>
        </w:div>
        <w:div w:id="804355287">
          <w:marLeft w:val="640"/>
          <w:marRight w:val="0"/>
          <w:marTop w:val="0"/>
          <w:marBottom w:val="0"/>
          <w:divBdr>
            <w:top w:val="none" w:sz="0" w:space="0" w:color="auto"/>
            <w:left w:val="none" w:sz="0" w:space="0" w:color="auto"/>
            <w:bottom w:val="none" w:sz="0" w:space="0" w:color="auto"/>
            <w:right w:val="none" w:sz="0" w:space="0" w:color="auto"/>
          </w:divBdr>
        </w:div>
        <w:div w:id="1874271135">
          <w:marLeft w:val="640"/>
          <w:marRight w:val="0"/>
          <w:marTop w:val="0"/>
          <w:marBottom w:val="0"/>
          <w:divBdr>
            <w:top w:val="none" w:sz="0" w:space="0" w:color="auto"/>
            <w:left w:val="none" w:sz="0" w:space="0" w:color="auto"/>
            <w:bottom w:val="none" w:sz="0" w:space="0" w:color="auto"/>
            <w:right w:val="none" w:sz="0" w:space="0" w:color="auto"/>
          </w:divBdr>
        </w:div>
        <w:div w:id="918488412">
          <w:marLeft w:val="640"/>
          <w:marRight w:val="0"/>
          <w:marTop w:val="0"/>
          <w:marBottom w:val="0"/>
          <w:divBdr>
            <w:top w:val="none" w:sz="0" w:space="0" w:color="auto"/>
            <w:left w:val="none" w:sz="0" w:space="0" w:color="auto"/>
            <w:bottom w:val="none" w:sz="0" w:space="0" w:color="auto"/>
            <w:right w:val="none" w:sz="0" w:space="0" w:color="auto"/>
          </w:divBdr>
        </w:div>
        <w:div w:id="843931568">
          <w:marLeft w:val="640"/>
          <w:marRight w:val="0"/>
          <w:marTop w:val="0"/>
          <w:marBottom w:val="0"/>
          <w:divBdr>
            <w:top w:val="none" w:sz="0" w:space="0" w:color="auto"/>
            <w:left w:val="none" w:sz="0" w:space="0" w:color="auto"/>
            <w:bottom w:val="none" w:sz="0" w:space="0" w:color="auto"/>
            <w:right w:val="none" w:sz="0" w:space="0" w:color="auto"/>
          </w:divBdr>
        </w:div>
        <w:div w:id="44303056">
          <w:marLeft w:val="640"/>
          <w:marRight w:val="0"/>
          <w:marTop w:val="0"/>
          <w:marBottom w:val="0"/>
          <w:divBdr>
            <w:top w:val="none" w:sz="0" w:space="0" w:color="auto"/>
            <w:left w:val="none" w:sz="0" w:space="0" w:color="auto"/>
            <w:bottom w:val="none" w:sz="0" w:space="0" w:color="auto"/>
            <w:right w:val="none" w:sz="0" w:space="0" w:color="auto"/>
          </w:divBdr>
        </w:div>
        <w:div w:id="1690763364">
          <w:marLeft w:val="640"/>
          <w:marRight w:val="0"/>
          <w:marTop w:val="0"/>
          <w:marBottom w:val="0"/>
          <w:divBdr>
            <w:top w:val="none" w:sz="0" w:space="0" w:color="auto"/>
            <w:left w:val="none" w:sz="0" w:space="0" w:color="auto"/>
            <w:bottom w:val="none" w:sz="0" w:space="0" w:color="auto"/>
            <w:right w:val="none" w:sz="0" w:space="0" w:color="auto"/>
          </w:divBdr>
        </w:div>
        <w:div w:id="108353163">
          <w:marLeft w:val="640"/>
          <w:marRight w:val="0"/>
          <w:marTop w:val="0"/>
          <w:marBottom w:val="0"/>
          <w:divBdr>
            <w:top w:val="none" w:sz="0" w:space="0" w:color="auto"/>
            <w:left w:val="none" w:sz="0" w:space="0" w:color="auto"/>
            <w:bottom w:val="none" w:sz="0" w:space="0" w:color="auto"/>
            <w:right w:val="none" w:sz="0" w:space="0" w:color="auto"/>
          </w:divBdr>
        </w:div>
        <w:div w:id="941186115">
          <w:marLeft w:val="640"/>
          <w:marRight w:val="0"/>
          <w:marTop w:val="0"/>
          <w:marBottom w:val="0"/>
          <w:divBdr>
            <w:top w:val="none" w:sz="0" w:space="0" w:color="auto"/>
            <w:left w:val="none" w:sz="0" w:space="0" w:color="auto"/>
            <w:bottom w:val="none" w:sz="0" w:space="0" w:color="auto"/>
            <w:right w:val="none" w:sz="0" w:space="0" w:color="auto"/>
          </w:divBdr>
        </w:div>
        <w:div w:id="221065671">
          <w:marLeft w:val="640"/>
          <w:marRight w:val="0"/>
          <w:marTop w:val="0"/>
          <w:marBottom w:val="0"/>
          <w:divBdr>
            <w:top w:val="none" w:sz="0" w:space="0" w:color="auto"/>
            <w:left w:val="none" w:sz="0" w:space="0" w:color="auto"/>
            <w:bottom w:val="none" w:sz="0" w:space="0" w:color="auto"/>
            <w:right w:val="none" w:sz="0" w:space="0" w:color="auto"/>
          </w:divBdr>
        </w:div>
        <w:div w:id="689262502">
          <w:marLeft w:val="640"/>
          <w:marRight w:val="0"/>
          <w:marTop w:val="0"/>
          <w:marBottom w:val="0"/>
          <w:divBdr>
            <w:top w:val="none" w:sz="0" w:space="0" w:color="auto"/>
            <w:left w:val="none" w:sz="0" w:space="0" w:color="auto"/>
            <w:bottom w:val="none" w:sz="0" w:space="0" w:color="auto"/>
            <w:right w:val="none" w:sz="0" w:space="0" w:color="auto"/>
          </w:divBdr>
        </w:div>
        <w:div w:id="551188862">
          <w:marLeft w:val="640"/>
          <w:marRight w:val="0"/>
          <w:marTop w:val="0"/>
          <w:marBottom w:val="0"/>
          <w:divBdr>
            <w:top w:val="none" w:sz="0" w:space="0" w:color="auto"/>
            <w:left w:val="none" w:sz="0" w:space="0" w:color="auto"/>
            <w:bottom w:val="none" w:sz="0" w:space="0" w:color="auto"/>
            <w:right w:val="none" w:sz="0" w:space="0" w:color="auto"/>
          </w:divBdr>
        </w:div>
        <w:div w:id="1917787746">
          <w:marLeft w:val="640"/>
          <w:marRight w:val="0"/>
          <w:marTop w:val="0"/>
          <w:marBottom w:val="0"/>
          <w:divBdr>
            <w:top w:val="none" w:sz="0" w:space="0" w:color="auto"/>
            <w:left w:val="none" w:sz="0" w:space="0" w:color="auto"/>
            <w:bottom w:val="none" w:sz="0" w:space="0" w:color="auto"/>
            <w:right w:val="none" w:sz="0" w:space="0" w:color="auto"/>
          </w:divBdr>
        </w:div>
        <w:div w:id="714501853">
          <w:marLeft w:val="640"/>
          <w:marRight w:val="0"/>
          <w:marTop w:val="0"/>
          <w:marBottom w:val="0"/>
          <w:divBdr>
            <w:top w:val="none" w:sz="0" w:space="0" w:color="auto"/>
            <w:left w:val="none" w:sz="0" w:space="0" w:color="auto"/>
            <w:bottom w:val="none" w:sz="0" w:space="0" w:color="auto"/>
            <w:right w:val="none" w:sz="0" w:space="0" w:color="auto"/>
          </w:divBdr>
        </w:div>
        <w:div w:id="977147510">
          <w:marLeft w:val="640"/>
          <w:marRight w:val="0"/>
          <w:marTop w:val="0"/>
          <w:marBottom w:val="0"/>
          <w:divBdr>
            <w:top w:val="none" w:sz="0" w:space="0" w:color="auto"/>
            <w:left w:val="none" w:sz="0" w:space="0" w:color="auto"/>
            <w:bottom w:val="none" w:sz="0" w:space="0" w:color="auto"/>
            <w:right w:val="none" w:sz="0" w:space="0" w:color="auto"/>
          </w:divBdr>
        </w:div>
        <w:div w:id="720445407">
          <w:marLeft w:val="640"/>
          <w:marRight w:val="0"/>
          <w:marTop w:val="0"/>
          <w:marBottom w:val="0"/>
          <w:divBdr>
            <w:top w:val="none" w:sz="0" w:space="0" w:color="auto"/>
            <w:left w:val="none" w:sz="0" w:space="0" w:color="auto"/>
            <w:bottom w:val="none" w:sz="0" w:space="0" w:color="auto"/>
            <w:right w:val="none" w:sz="0" w:space="0" w:color="auto"/>
          </w:divBdr>
        </w:div>
        <w:div w:id="900365495">
          <w:marLeft w:val="640"/>
          <w:marRight w:val="0"/>
          <w:marTop w:val="0"/>
          <w:marBottom w:val="0"/>
          <w:divBdr>
            <w:top w:val="none" w:sz="0" w:space="0" w:color="auto"/>
            <w:left w:val="none" w:sz="0" w:space="0" w:color="auto"/>
            <w:bottom w:val="none" w:sz="0" w:space="0" w:color="auto"/>
            <w:right w:val="none" w:sz="0" w:space="0" w:color="auto"/>
          </w:divBdr>
        </w:div>
        <w:div w:id="347101139">
          <w:marLeft w:val="640"/>
          <w:marRight w:val="0"/>
          <w:marTop w:val="0"/>
          <w:marBottom w:val="0"/>
          <w:divBdr>
            <w:top w:val="none" w:sz="0" w:space="0" w:color="auto"/>
            <w:left w:val="none" w:sz="0" w:space="0" w:color="auto"/>
            <w:bottom w:val="none" w:sz="0" w:space="0" w:color="auto"/>
            <w:right w:val="none" w:sz="0" w:space="0" w:color="auto"/>
          </w:divBdr>
        </w:div>
        <w:div w:id="1566792291">
          <w:marLeft w:val="640"/>
          <w:marRight w:val="0"/>
          <w:marTop w:val="0"/>
          <w:marBottom w:val="0"/>
          <w:divBdr>
            <w:top w:val="none" w:sz="0" w:space="0" w:color="auto"/>
            <w:left w:val="none" w:sz="0" w:space="0" w:color="auto"/>
            <w:bottom w:val="none" w:sz="0" w:space="0" w:color="auto"/>
            <w:right w:val="none" w:sz="0" w:space="0" w:color="auto"/>
          </w:divBdr>
        </w:div>
        <w:div w:id="840895310">
          <w:marLeft w:val="640"/>
          <w:marRight w:val="0"/>
          <w:marTop w:val="0"/>
          <w:marBottom w:val="0"/>
          <w:divBdr>
            <w:top w:val="none" w:sz="0" w:space="0" w:color="auto"/>
            <w:left w:val="none" w:sz="0" w:space="0" w:color="auto"/>
            <w:bottom w:val="none" w:sz="0" w:space="0" w:color="auto"/>
            <w:right w:val="none" w:sz="0" w:space="0" w:color="auto"/>
          </w:divBdr>
        </w:div>
        <w:div w:id="977489334">
          <w:marLeft w:val="640"/>
          <w:marRight w:val="0"/>
          <w:marTop w:val="0"/>
          <w:marBottom w:val="0"/>
          <w:divBdr>
            <w:top w:val="none" w:sz="0" w:space="0" w:color="auto"/>
            <w:left w:val="none" w:sz="0" w:space="0" w:color="auto"/>
            <w:bottom w:val="none" w:sz="0" w:space="0" w:color="auto"/>
            <w:right w:val="none" w:sz="0" w:space="0" w:color="auto"/>
          </w:divBdr>
        </w:div>
        <w:div w:id="1604335130">
          <w:marLeft w:val="640"/>
          <w:marRight w:val="0"/>
          <w:marTop w:val="0"/>
          <w:marBottom w:val="0"/>
          <w:divBdr>
            <w:top w:val="none" w:sz="0" w:space="0" w:color="auto"/>
            <w:left w:val="none" w:sz="0" w:space="0" w:color="auto"/>
            <w:bottom w:val="none" w:sz="0" w:space="0" w:color="auto"/>
            <w:right w:val="none" w:sz="0" w:space="0" w:color="auto"/>
          </w:divBdr>
        </w:div>
        <w:div w:id="142310259">
          <w:marLeft w:val="640"/>
          <w:marRight w:val="0"/>
          <w:marTop w:val="0"/>
          <w:marBottom w:val="0"/>
          <w:divBdr>
            <w:top w:val="none" w:sz="0" w:space="0" w:color="auto"/>
            <w:left w:val="none" w:sz="0" w:space="0" w:color="auto"/>
            <w:bottom w:val="none" w:sz="0" w:space="0" w:color="auto"/>
            <w:right w:val="none" w:sz="0" w:space="0" w:color="auto"/>
          </w:divBdr>
        </w:div>
        <w:div w:id="104465772">
          <w:marLeft w:val="640"/>
          <w:marRight w:val="0"/>
          <w:marTop w:val="0"/>
          <w:marBottom w:val="0"/>
          <w:divBdr>
            <w:top w:val="none" w:sz="0" w:space="0" w:color="auto"/>
            <w:left w:val="none" w:sz="0" w:space="0" w:color="auto"/>
            <w:bottom w:val="none" w:sz="0" w:space="0" w:color="auto"/>
            <w:right w:val="none" w:sz="0" w:space="0" w:color="auto"/>
          </w:divBdr>
        </w:div>
        <w:div w:id="411390456">
          <w:marLeft w:val="640"/>
          <w:marRight w:val="0"/>
          <w:marTop w:val="0"/>
          <w:marBottom w:val="0"/>
          <w:divBdr>
            <w:top w:val="none" w:sz="0" w:space="0" w:color="auto"/>
            <w:left w:val="none" w:sz="0" w:space="0" w:color="auto"/>
            <w:bottom w:val="none" w:sz="0" w:space="0" w:color="auto"/>
            <w:right w:val="none" w:sz="0" w:space="0" w:color="auto"/>
          </w:divBdr>
        </w:div>
        <w:div w:id="1160194979">
          <w:marLeft w:val="640"/>
          <w:marRight w:val="0"/>
          <w:marTop w:val="0"/>
          <w:marBottom w:val="0"/>
          <w:divBdr>
            <w:top w:val="none" w:sz="0" w:space="0" w:color="auto"/>
            <w:left w:val="none" w:sz="0" w:space="0" w:color="auto"/>
            <w:bottom w:val="none" w:sz="0" w:space="0" w:color="auto"/>
            <w:right w:val="none" w:sz="0" w:space="0" w:color="auto"/>
          </w:divBdr>
        </w:div>
        <w:div w:id="350648809">
          <w:marLeft w:val="640"/>
          <w:marRight w:val="0"/>
          <w:marTop w:val="0"/>
          <w:marBottom w:val="0"/>
          <w:divBdr>
            <w:top w:val="none" w:sz="0" w:space="0" w:color="auto"/>
            <w:left w:val="none" w:sz="0" w:space="0" w:color="auto"/>
            <w:bottom w:val="none" w:sz="0" w:space="0" w:color="auto"/>
            <w:right w:val="none" w:sz="0" w:space="0" w:color="auto"/>
          </w:divBdr>
        </w:div>
        <w:div w:id="412555571">
          <w:marLeft w:val="640"/>
          <w:marRight w:val="0"/>
          <w:marTop w:val="0"/>
          <w:marBottom w:val="0"/>
          <w:divBdr>
            <w:top w:val="none" w:sz="0" w:space="0" w:color="auto"/>
            <w:left w:val="none" w:sz="0" w:space="0" w:color="auto"/>
            <w:bottom w:val="none" w:sz="0" w:space="0" w:color="auto"/>
            <w:right w:val="none" w:sz="0" w:space="0" w:color="auto"/>
          </w:divBdr>
        </w:div>
        <w:div w:id="1269580915">
          <w:marLeft w:val="640"/>
          <w:marRight w:val="0"/>
          <w:marTop w:val="0"/>
          <w:marBottom w:val="0"/>
          <w:divBdr>
            <w:top w:val="none" w:sz="0" w:space="0" w:color="auto"/>
            <w:left w:val="none" w:sz="0" w:space="0" w:color="auto"/>
            <w:bottom w:val="none" w:sz="0" w:space="0" w:color="auto"/>
            <w:right w:val="none" w:sz="0" w:space="0" w:color="auto"/>
          </w:divBdr>
        </w:div>
        <w:div w:id="111753521">
          <w:marLeft w:val="640"/>
          <w:marRight w:val="0"/>
          <w:marTop w:val="0"/>
          <w:marBottom w:val="0"/>
          <w:divBdr>
            <w:top w:val="none" w:sz="0" w:space="0" w:color="auto"/>
            <w:left w:val="none" w:sz="0" w:space="0" w:color="auto"/>
            <w:bottom w:val="none" w:sz="0" w:space="0" w:color="auto"/>
            <w:right w:val="none" w:sz="0" w:space="0" w:color="auto"/>
          </w:divBdr>
        </w:div>
        <w:div w:id="881941973">
          <w:marLeft w:val="640"/>
          <w:marRight w:val="0"/>
          <w:marTop w:val="0"/>
          <w:marBottom w:val="0"/>
          <w:divBdr>
            <w:top w:val="none" w:sz="0" w:space="0" w:color="auto"/>
            <w:left w:val="none" w:sz="0" w:space="0" w:color="auto"/>
            <w:bottom w:val="none" w:sz="0" w:space="0" w:color="auto"/>
            <w:right w:val="none" w:sz="0" w:space="0" w:color="auto"/>
          </w:divBdr>
        </w:div>
        <w:div w:id="1331718682">
          <w:marLeft w:val="640"/>
          <w:marRight w:val="0"/>
          <w:marTop w:val="0"/>
          <w:marBottom w:val="0"/>
          <w:divBdr>
            <w:top w:val="none" w:sz="0" w:space="0" w:color="auto"/>
            <w:left w:val="none" w:sz="0" w:space="0" w:color="auto"/>
            <w:bottom w:val="none" w:sz="0" w:space="0" w:color="auto"/>
            <w:right w:val="none" w:sz="0" w:space="0" w:color="auto"/>
          </w:divBdr>
        </w:div>
        <w:div w:id="93012917">
          <w:marLeft w:val="640"/>
          <w:marRight w:val="0"/>
          <w:marTop w:val="0"/>
          <w:marBottom w:val="0"/>
          <w:divBdr>
            <w:top w:val="none" w:sz="0" w:space="0" w:color="auto"/>
            <w:left w:val="none" w:sz="0" w:space="0" w:color="auto"/>
            <w:bottom w:val="none" w:sz="0" w:space="0" w:color="auto"/>
            <w:right w:val="none" w:sz="0" w:space="0" w:color="auto"/>
          </w:divBdr>
        </w:div>
        <w:div w:id="182475683">
          <w:marLeft w:val="640"/>
          <w:marRight w:val="0"/>
          <w:marTop w:val="0"/>
          <w:marBottom w:val="0"/>
          <w:divBdr>
            <w:top w:val="none" w:sz="0" w:space="0" w:color="auto"/>
            <w:left w:val="none" w:sz="0" w:space="0" w:color="auto"/>
            <w:bottom w:val="none" w:sz="0" w:space="0" w:color="auto"/>
            <w:right w:val="none" w:sz="0" w:space="0" w:color="auto"/>
          </w:divBdr>
        </w:div>
        <w:div w:id="589244357">
          <w:marLeft w:val="640"/>
          <w:marRight w:val="0"/>
          <w:marTop w:val="0"/>
          <w:marBottom w:val="0"/>
          <w:divBdr>
            <w:top w:val="none" w:sz="0" w:space="0" w:color="auto"/>
            <w:left w:val="none" w:sz="0" w:space="0" w:color="auto"/>
            <w:bottom w:val="none" w:sz="0" w:space="0" w:color="auto"/>
            <w:right w:val="none" w:sz="0" w:space="0" w:color="auto"/>
          </w:divBdr>
        </w:div>
        <w:div w:id="1372808326">
          <w:marLeft w:val="640"/>
          <w:marRight w:val="0"/>
          <w:marTop w:val="0"/>
          <w:marBottom w:val="0"/>
          <w:divBdr>
            <w:top w:val="none" w:sz="0" w:space="0" w:color="auto"/>
            <w:left w:val="none" w:sz="0" w:space="0" w:color="auto"/>
            <w:bottom w:val="none" w:sz="0" w:space="0" w:color="auto"/>
            <w:right w:val="none" w:sz="0" w:space="0" w:color="auto"/>
          </w:divBdr>
        </w:div>
        <w:div w:id="126900871">
          <w:marLeft w:val="640"/>
          <w:marRight w:val="0"/>
          <w:marTop w:val="0"/>
          <w:marBottom w:val="0"/>
          <w:divBdr>
            <w:top w:val="none" w:sz="0" w:space="0" w:color="auto"/>
            <w:left w:val="none" w:sz="0" w:space="0" w:color="auto"/>
            <w:bottom w:val="none" w:sz="0" w:space="0" w:color="auto"/>
            <w:right w:val="none" w:sz="0" w:space="0" w:color="auto"/>
          </w:divBdr>
        </w:div>
        <w:div w:id="515073861">
          <w:marLeft w:val="640"/>
          <w:marRight w:val="0"/>
          <w:marTop w:val="0"/>
          <w:marBottom w:val="0"/>
          <w:divBdr>
            <w:top w:val="none" w:sz="0" w:space="0" w:color="auto"/>
            <w:left w:val="none" w:sz="0" w:space="0" w:color="auto"/>
            <w:bottom w:val="none" w:sz="0" w:space="0" w:color="auto"/>
            <w:right w:val="none" w:sz="0" w:space="0" w:color="auto"/>
          </w:divBdr>
        </w:div>
        <w:div w:id="2070230781">
          <w:marLeft w:val="640"/>
          <w:marRight w:val="0"/>
          <w:marTop w:val="0"/>
          <w:marBottom w:val="0"/>
          <w:divBdr>
            <w:top w:val="none" w:sz="0" w:space="0" w:color="auto"/>
            <w:left w:val="none" w:sz="0" w:space="0" w:color="auto"/>
            <w:bottom w:val="none" w:sz="0" w:space="0" w:color="auto"/>
            <w:right w:val="none" w:sz="0" w:space="0" w:color="auto"/>
          </w:divBdr>
        </w:div>
        <w:div w:id="720247588">
          <w:marLeft w:val="640"/>
          <w:marRight w:val="0"/>
          <w:marTop w:val="0"/>
          <w:marBottom w:val="0"/>
          <w:divBdr>
            <w:top w:val="none" w:sz="0" w:space="0" w:color="auto"/>
            <w:left w:val="none" w:sz="0" w:space="0" w:color="auto"/>
            <w:bottom w:val="none" w:sz="0" w:space="0" w:color="auto"/>
            <w:right w:val="none" w:sz="0" w:space="0" w:color="auto"/>
          </w:divBdr>
        </w:div>
        <w:div w:id="973173389">
          <w:marLeft w:val="640"/>
          <w:marRight w:val="0"/>
          <w:marTop w:val="0"/>
          <w:marBottom w:val="0"/>
          <w:divBdr>
            <w:top w:val="none" w:sz="0" w:space="0" w:color="auto"/>
            <w:left w:val="none" w:sz="0" w:space="0" w:color="auto"/>
            <w:bottom w:val="none" w:sz="0" w:space="0" w:color="auto"/>
            <w:right w:val="none" w:sz="0" w:space="0" w:color="auto"/>
          </w:divBdr>
        </w:div>
        <w:div w:id="1217818329">
          <w:marLeft w:val="640"/>
          <w:marRight w:val="0"/>
          <w:marTop w:val="0"/>
          <w:marBottom w:val="0"/>
          <w:divBdr>
            <w:top w:val="none" w:sz="0" w:space="0" w:color="auto"/>
            <w:left w:val="none" w:sz="0" w:space="0" w:color="auto"/>
            <w:bottom w:val="none" w:sz="0" w:space="0" w:color="auto"/>
            <w:right w:val="none" w:sz="0" w:space="0" w:color="auto"/>
          </w:divBdr>
        </w:div>
        <w:div w:id="690185344">
          <w:marLeft w:val="640"/>
          <w:marRight w:val="0"/>
          <w:marTop w:val="0"/>
          <w:marBottom w:val="0"/>
          <w:divBdr>
            <w:top w:val="none" w:sz="0" w:space="0" w:color="auto"/>
            <w:left w:val="none" w:sz="0" w:space="0" w:color="auto"/>
            <w:bottom w:val="none" w:sz="0" w:space="0" w:color="auto"/>
            <w:right w:val="none" w:sz="0" w:space="0" w:color="auto"/>
          </w:divBdr>
        </w:div>
        <w:div w:id="405222519">
          <w:marLeft w:val="640"/>
          <w:marRight w:val="0"/>
          <w:marTop w:val="0"/>
          <w:marBottom w:val="0"/>
          <w:divBdr>
            <w:top w:val="none" w:sz="0" w:space="0" w:color="auto"/>
            <w:left w:val="none" w:sz="0" w:space="0" w:color="auto"/>
            <w:bottom w:val="none" w:sz="0" w:space="0" w:color="auto"/>
            <w:right w:val="none" w:sz="0" w:space="0" w:color="auto"/>
          </w:divBdr>
        </w:div>
        <w:div w:id="1187061012">
          <w:marLeft w:val="640"/>
          <w:marRight w:val="0"/>
          <w:marTop w:val="0"/>
          <w:marBottom w:val="0"/>
          <w:divBdr>
            <w:top w:val="none" w:sz="0" w:space="0" w:color="auto"/>
            <w:left w:val="none" w:sz="0" w:space="0" w:color="auto"/>
            <w:bottom w:val="none" w:sz="0" w:space="0" w:color="auto"/>
            <w:right w:val="none" w:sz="0" w:space="0" w:color="auto"/>
          </w:divBdr>
        </w:div>
        <w:div w:id="472719561">
          <w:marLeft w:val="640"/>
          <w:marRight w:val="0"/>
          <w:marTop w:val="0"/>
          <w:marBottom w:val="0"/>
          <w:divBdr>
            <w:top w:val="none" w:sz="0" w:space="0" w:color="auto"/>
            <w:left w:val="none" w:sz="0" w:space="0" w:color="auto"/>
            <w:bottom w:val="none" w:sz="0" w:space="0" w:color="auto"/>
            <w:right w:val="none" w:sz="0" w:space="0" w:color="auto"/>
          </w:divBdr>
        </w:div>
        <w:div w:id="1591620479">
          <w:marLeft w:val="640"/>
          <w:marRight w:val="0"/>
          <w:marTop w:val="0"/>
          <w:marBottom w:val="0"/>
          <w:divBdr>
            <w:top w:val="none" w:sz="0" w:space="0" w:color="auto"/>
            <w:left w:val="none" w:sz="0" w:space="0" w:color="auto"/>
            <w:bottom w:val="none" w:sz="0" w:space="0" w:color="auto"/>
            <w:right w:val="none" w:sz="0" w:space="0" w:color="auto"/>
          </w:divBdr>
        </w:div>
        <w:div w:id="325014640">
          <w:marLeft w:val="640"/>
          <w:marRight w:val="0"/>
          <w:marTop w:val="0"/>
          <w:marBottom w:val="0"/>
          <w:divBdr>
            <w:top w:val="none" w:sz="0" w:space="0" w:color="auto"/>
            <w:left w:val="none" w:sz="0" w:space="0" w:color="auto"/>
            <w:bottom w:val="none" w:sz="0" w:space="0" w:color="auto"/>
            <w:right w:val="none" w:sz="0" w:space="0" w:color="auto"/>
          </w:divBdr>
        </w:div>
        <w:div w:id="1928465774">
          <w:marLeft w:val="640"/>
          <w:marRight w:val="0"/>
          <w:marTop w:val="0"/>
          <w:marBottom w:val="0"/>
          <w:divBdr>
            <w:top w:val="none" w:sz="0" w:space="0" w:color="auto"/>
            <w:left w:val="none" w:sz="0" w:space="0" w:color="auto"/>
            <w:bottom w:val="none" w:sz="0" w:space="0" w:color="auto"/>
            <w:right w:val="none" w:sz="0" w:space="0" w:color="auto"/>
          </w:divBdr>
        </w:div>
        <w:div w:id="1037970327">
          <w:marLeft w:val="640"/>
          <w:marRight w:val="0"/>
          <w:marTop w:val="0"/>
          <w:marBottom w:val="0"/>
          <w:divBdr>
            <w:top w:val="none" w:sz="0" w:space="0" w:color="auto"/>
            <w:left w:val="none" w:sz="0" w:space="0" w:color="auto"/>
            <w:bottom w:val="none" w:sz="0" w:space="0" w:color="auto"/>
            <w:right w:val="none" w:sz="0" w:space="0" w:color="auto"/>
          </w:divBdr>
        </w:div>
        <w:div w:id="1390810739">
          <w:marLeft w:val="640"/>
          <w:marRight w:val="0"/>
          <w:marTop w:val="0"/>
          <w:marBottom w:val="0"/>
          <w:divBdr>
            <w:top w:val="none" w:sz="0" w:space="0" w:color="auto"/>
            <w:left w:val="none" w:sz="0" w:space="0" w:color="auto"/>
            <w:bottom w:val="none" w:sz="0" w:space="0" w:color="auto"/>
            <w:right w:val="none" w:sz="0" w:space="0" w:color="auto"/>
          </w:divBdr>
        </w:div>
        <w:div w:id="1134132075">
          <w:marLeft w:val="640"/>
          <w:marRight w:val="0"/>
          <w:marTop w:val="0"/>
          <w:marBottom w:val="0"/>
          <w:divBdr>
            <w:top w:val="none" w:sz="0" w:space="0" w:color="auto"/>
            <w:left w:val="none" w:sz="0" w:space="0" w:color="auto"/>
            <w:bottom w:val="none" w:sz="0" w:space="0" w:color="auto"/>
            <w:right w:val="none" w:sz="0" w:space="0" w:color="auto"/>
          </w:divBdr>
        </w:div>
        <w:div w:id="1859730266">
          <w:marLeft w:val="640"/>
          <w:marRight w:val="0"/>
          <w:marTop w:val="0"/>
          <w:marBottom w:val="0"/>
          <w:divBdr>
            <w:top w:val="none" w:sz="0" w:space="0" w:color="auto"/>
            <w:left w:val="none" w:sz="0" w:space="0" w:color="auto"/>
            <w:bottom w:val="none" w:sz="0" w:space="0" w:color="auto"/>
            <w:right w:val="none" w:sz="0" w:space="0" w:color="auto"/>
          </w:divBdr>
        </w:div>
        <w:div w:id="1962639192">
          <w:marLeft w:val="640"/>
          <w:marRight w:val="0"/>
          <w:marTop w:val="0"/>
          <w:marBottom w:val="0"/>
          <w:divBdr>
            <w:top w:val="none" w:sz="0" w:space="0" w:color="auto"/>
            <w:left w:val="none" w:sz="0" w:space="0" w:color="auto"/>
            <w:bottom w:val="none" w:sz="0" w:space="0" w:color="auto"/>
            <w:right w:val="none" w:sz="0" w:space="0" w:color="auto"/>
          </w:divBdr>
        </w:div>
      </w:divsChild>
    </w:div>
    <w:div w:id="117187409">
      <w:bodyDiv w:val="1"/>
      <w:marLeft w:val="0"/>
      <w:marRight w:val="0"/>
      <w:marTop w:val="0"/>
      <w:marBottom w:val="0"/>
      <w:divBdr>
        <w:top w:val="none" w:sz="0" w:space="0" w:color="auto"/>
        <w:left w:val="none" w:sz="0" w:space="0" w:color="auto"/>
        <w:bottom w:val="none" w:sz="0" w:space="0" w:color="auto"/>
        <w:right w:val="none" w:sz="0" w:space="0" w:color="auto"/>
      </w:divBdr>
      <w:divsChild>
        <w:div w:id="1872919109">
          <w:marLeft w:val="640"/>
          <w:marRight w:val="0"/>
          <w:marTop w:val="0"/>
          <w:marBottom w:val="0"/>
          <w:divBdr>
            <w:top w:val="none" w:sz="0" w:space="0" w:color="auto"/>
            <w:left w:val="none" w:sz="0" w:space="0" w:color="auto"/>
            <w:bottom w:val="none" w:sz="0" w:space="0" w:color="auto"/>
            <w:right w:val="none" w:sz="0" w:space="0" w:color="auto"/>
          </w:divBdr>
          <w:divsChild>
            <w:div w:id="1815373920">
              <w:marLeft w:val="0"/>
              <w:marRight w:val="0"/>
              <w:marTop w:val="0"/>
              <w:marBottom w:val="0"/>
              <w:divBdr>
                <w:top w:val="none" w:sz="0" w:space="0" w:color="auto"/>
                <w:left w:val="none" w:sz="0" w:space="0" w:color="auto"/>
                <w:bottom w:val="none" w:sz="0" w:space="0" w:color="auto"/>
                <w:right w:val="none" w:sz="0" w:space="0" w:color="auto"/>
              </w:divBdr>
              <w:divsChild>
                <w:div w:id="1130052668">
                  <w:marLeft w:val="640"/>
                  <w:marRight w:val="0"/>
                  <w:marTop w:val="0"/>
                  <w:marBottom w:val="0"/>
                  <w:divBdr>
                    <w:top w:val="none" w:sz="0" w:space="0" w:color="auto"/>
                    <w:left w:val="none" w:sz="0" w:space="0" w:color="auto"/>
                    <w:bottom w:val="none" w:sz="0" w:space="0" w:color="auto"/>
                    <w:right w:val="none" w:sz="0" w:space="0" w:color="auto"/>
                  </w:divBdr>
                </w:div>
                <w:div w:id="1863205866">
                  <w:marLeft w:val="640"/>
                  <w:marRight w:val="0"/>
                  <w:marTop w:val="0"/>
                  <w:marBottom w:val="0"/>
                  <w:divBdr>
                    <w:top w:val="none" w:sz="0" w:space="0" w:color="auto"/>
                    <w:left w:val="none" w:sz="0" w:space="0" w:color="auto"/>
                    <w:bottom w:val="none" w:sz="0" w:space="0" w:color="auto"/>
                    <w:right w:val="none" w:sz="0" w:space="0" w:color="auto"/>
                  </w:divBdr>
                </w:div>
                <w:div w:id="358703903">
                  <w:marLeft w:val="640"/>
                  <w:marRight w:val="0"/>
                  <w:marTop w:val="0"/>
                  <w:marBottom w:val="0"/>
                  <w:divBdr>
                    <w:top w:val="none" w:sz="0" w:space="0" w:color="auto"/>
                    <w:left w:val="none" w:sz="0" w:space="0" w:color="auto"/>
                    <w:bottom w:val="none" w:sz="0" w:space="0" w:color="auto"/>
                    <w:right w:val="none" w:sz="0" w:space="0" w:color="auto"/>
                  </w:divBdr>
                </w:div>
                <w:div w:id="1315794391">
                  <w:marLeft w:val="640"/>
                  <w:marRight w:val="0"/>
                  <w:marTop w:val="0"/>
                  <w:marBottom w:val="0"/>
                  <w:divBdr>
                    <w:top w:val="none" w:sz="0" w:space="0" w:color="auto"/>
                    <w:left w:val="none" w:sz="0" w:space="0" w:color="auto"/>
                    <w:bottom w:val="none" w:sz="0" w:space="0" w:color="auto"/>
                    <w:right w:val="none" w:sz="0" w:space="0" w:color="auto"/>
                  </w:divBdr>
                </w:div>
                <w:div w:id="1901593079">
                  <w:marLeft w:val="640"/>
                  <w:marRight w:val="0"/>
                  <w:marTop w:val="0"/>
                  <w:marBottom w:val="0"/>
                  <w:divBdr>
                    <w:top w:val="none" w:sz="0" w:space="0" w:color="auto"/>
                    <w:left w:val="none" w:sz="0" w:space="0" w:color="auto"/>
                    <w:bottom w:val="none" w:sz="0" w:space="0" w:color="auto"/>
                    <w:right w:val="none" w:sz="0" w:space="0" w:color="auto"/>
                  </w:divBdr>
                </w:div>
                <w:div w:id="1661079128">
                  <w:marLeft w:val="640"/>
                  <w:marRight w:val="0"/>
                  <w:marTop w:val="0"/>
                  <w:marBottom w:val="0"/>
                  <w:divBdr>
                    <w:top w:val="none" w:sz="0" w:space="0" w:color="auto"/>
                    <w:left w:val="none" w:sz="0" w:space="0" w:color="auto"/>
                    <w:bottom w:val="none" w:sz="0" w:space="0" w:color="auto"/>
                    <w:right w:val="none" w:sz="0" w:space="0" w:color="auto"/>
                  </w:divBdr>
                </w:div>
                <w:div w:id="1296334621">
                  <w:marLeft w:val="640"/>
                  <w:marRight w:val="0"/>
                  <w:marTop w:val="0"/>
                  <w:marBottom w:val="0"/>
                  <w:divBdr>
                    <w:top w:val="none" w:sz="0" w:space="0" w:color="auto"/>
                    <w:left w:val="none" w:sz="0" w:space="0" w:color="auto"/>
                    <w:bottom w:val="none" w:sz="0" w:space="0" w:color="auto"/>
                    <w:right w:val="none" w:sz="0" w:space="0" w:color="auto"/>
                  </w:divBdr>
                </w:div>
                <w:div w:id="681706502">
                  <w:marLeft w:val="640"/>
                  <w:marRight w:val="0"/>
                  <w:marTop w:val="0"/>
                  <w:marBottom w:val="0"/>
                  <w:divBdr>
                    <w:top w:val="none" w:sz="0" w:space="0" w:color="auto"/>
                    <w:left w:val="none" w:sz="0" w:space="0" w:color="auto"/>
                    <w:bottom w:val="none" w:sz="0" w:space="0" w:color="auto"/>
                    <w:right w:val="none" w:sz="0" w:space="0" w:color="auto"/>
                  </w:divBdr>
                </w:div>
                <w:div w:id="1461147623">
                  <w:marLeft w:val="640"/>
                  <w:marRight w:val="0"/>
                  <w:marTop w:val="0"/>
                  <w:marBottom w:val="0"/>
                  <w:divBdr>
                    <w:top w:val="none" w:sz="0" w:space="0" w:color="auto"/>
                    <w:left w:val="none" w:sz="0" w:space="0" w:color="auto"/>
                    <w:bottom w:val="none" w:sz="0" w:space="0" w:color="auto"/>
                    <w:right w:val="none" w:sz="0" w:space="0" w:color="auto"/>
                  </w:divBdr>
                </w:div>
                <w:div w:id="1332026995">
                  <w:marLeft w:val="640"/>
                  <w:marRight w:val="0"/>
                  <w:marTop w:val="0"/>
                  <w:marBottom w:val="0"/>
                  <w:divBdr>
                    <w:top w:val="none" w:sz="0" w:space="0" w:color="auto"/>
                    <w:left w:val="none" w:sz="0" w:space="0" w:color="auto"/>
                    <w:bottom w:val="none" w:sz="0" w:space="0" w:color="auto"/>
                    <w:right w:val="none" w:sz="0" w:space="0" w:color="auto"/>
                  </w:divBdr>
                </w:div>
                <w:div w:id="1066804073">
                  <w:marLeft w:val="640"/>
                  <w:marRight w:val="0"/>
                  <w:marTop w:val="0"/>
                  <w:marBottom w:val="0"/>
                  <w:divBdr>
                    <w:top w:val="none" w:sz="0" w:space="0" w:color="auto"/>
                    <w:left w:val="none" w:sz="0" w:space="0" w:color="auto"/>
                    <w:bottom w:val="none" w:sz="0" w:space="0" w:color="auto"/>
                    <w:right w:val="none" w:sz="0" w:space="0" w:color="auto"/>
                  </w:divBdr>
                </w:div>
                <w:div w:id="403257767">
                  <w:marLeft w:val="640"/>
                  <w:marRight w:val="0"/>
                  <w:marTop w:val="0"/>
                  <w:marBottom w:val="0"/>
                  <w:divBdr>
                    <w:top w:val="none" w:sz="0" w:space="0" w:color="auto"/>
                    <w:left w:val="none" w:sz="0" w:space="0" w:color="auto"/>
                    <w:bottom w:val="none" w:sz="0" w:space="0" w:color="auto"/>
                    <w:right w:val="none" w:sz="0" w:space="0" w:color="auto"/>
                  </w:divBdr>
                </w:div>
                <w:div w:id="1522939565">
                  <w:marLeft w:val="640"/>
                  <w:marRight w:val="0"/>
                  <w:marTop w:val="0"/>
                  <w:marBottom w:val="0"/>
                  <w:divBdr>
                    <w:top w:val="none" w:sz="0" w:space="0" w:color="auto"/>
                    <w:left w:val="none" w:sz="0" w:space="0" w:color="auto"/>
                    <w:bottom w:val="none" w:sz="0" w:space="0" w:color="auto"/>
                    <w:right w:val="none" w:sz="0" w:space="0" w:color="auto"/>
                  </w:divBdr>
                </w:div>
                <w:div w:id="557908932">
                  <w:marLeft w:val="640"/>
                  <w:marRight w:val="0"/>
                  <w:marTop w:val="0"/>
                  <w:marBottom w:val="0"/>
                  <w:divBdr>
                    <w:top w:val="none" w:sz="0" w:space="0" w:color="auto"/>
                    <w:left w:val="none" w:sz="0" w:space="0" w:color="auto"/>
                    <w:bottom w:val="none" w:sz="0" w:space="0" w:color="auto"/>
                    <w:right w:val="none" w:sz="0" w:space="0" w:color="auto"/>
                  </w:divBdr>
                </w:div>
                <w:div w:id="1871991479">
                  <w:marLeft w:val="640"/>
                  <w:marRight w:val="0"/>
                  <w:marTop w:val="0"/>
                  <w:marBottom w:val="0"/>
                  <w:divBdr>
                    <w:top w:val="none" w:sz="0" w:space="0" w:color="auto"/>
                    <w:left w:val="none" w:sz="0" w:space="0" w:color="auto"/>
                    <w:bottom w:val="none" w:sz="0" w:space="0" w:color="auto"/>
                    <w:right w:val="none" w:sz="0" w:space="0" w:color="auto"/>
                  </w:divBdr>
                </w:div>
                <w:div w:id="1415131824">
                  <w:marLeft w:val="640"/>
                  <w:marRight w:val="0"/>
                  <w:marTop w:val="0"/>
                  <w:marBottom w:val="0"/>
                  <w:divBdr>
                    <w:top w:val="none" w:sz="0" w:space="0" w:color="auto"/>
                    <w:left w:val="none" w:sz="0" w:space="0" w:color="auto"/>
                    <w:bottom w:val="none" w:sz="0" w:space="0" w:color="auto"/>
                    <w:right w:val="none" w:sz="0" w:space="0" w:color="auto"/>
                  </w:divBdr>
                </w:div>
                <w:div w:id="724838634">
                  <w:marLeft w:val="640"/>
                  <w:marRight w:val="0"/>
                  <w:marTop w:val="0"/>
                  <w:marBottom w:val="0"/>
                  <w:divBdr>
                    <w:top w:val="none" w:sz="0" w:space="0" w:color="auto"/>
                    <w:left w:val="none" w:sz="0" w:space="0" w:color="auto"/>
                    <w:bottom w:val="none" w:sz="0" w:space="0" w:color="auto"/>
                    <w:right w:val="none" w:sz="0" w:space="0" w:color="auto"/>
                  </w:divBdr>
                </w:div>
                <w:div w:id="510341394">
                  <w:marLeft w:val="640"/>
                  <w:marRight w:val="0"/>
                  <w:marTop w:val="0"/>
                  <w:marBottom w:val="0"/>
                  <w:divBdr>
                    <w:top w:val="none" w:sz="0" w:space="0" w:color="auto"/>
                    <w:left w:val="none" w:sz="0" w:space="0" w:color="auto"/>
                    <w:bottom w:val="none" w:sz="0" w:space="0" w:color="auto"/>
                    <w:right w:val="none" w:sz="0" w:space="0" w:color="auto"/>
                  </w:divBdr>
                </w:div>
                <w:div w:id="520507947">
                  <w:marLeft w:val="640"/>
                  <w:marRight w:val="0"/>
                  <w:marTop w:val="0"/>
                  <w:marBottom w:val="0"/>
                  <w:divBdr>
                    <w:top w:val="none" w:sz="0" w:space="0" w:color="auto"/>
                    <w:left w:val="none" w:sz="0" w:space="0" w:color="auto"/>
                    <w:bottom w:val="none" w:sz="0" w:space="0" w:color="auto"/>
                    <w:right w:val="none" w:sz="0" w:space="0" w:color="auto"/>
                  </w:divBdr>
                </w:div>
                <w:div w:id="1441948474">
                  <w:marLeft w:val="640"/>
                  <w:marRight w:val="0"/>
                  <w:marTop w:val="0"/>
                  <w:marBottom w:val="0"/>
                  <w:divBdr>
                    <w:top w:val="none" w:sz="0" w:space="0" w:color="auto"/>
                    <w:left w:val="none" w:sz="0" w:space="0" w:color="auto"/>
                    <w:bottom w:val="none" w:sz="0" w:space="0" w:color="auto"/>
                    <w:right w:val="none" w:sz="0" w:space="0" w:color="auto"/>
                  </w:divBdr>
                </w:div>
                <w:div w:id="1004818887">
                  <w:marLeft w:val="640"/>
                  <w:marRight w:val="0"/>
                  <w:marTop w:val="0"/>
                  <w:marBottom w:val="0"/>
                  <w:divBdr>
                    <w:top w:val="none" w:sz="0" w:space="0" w:color="auto"/>
                    <w:left w:val="none" w:sz="0" w:space="0" w:color="auto"/>
                    <w:bottom w:val="none" w:sz="0" w:space="0" w:color="auto"/>
                    <w:right w:val="none" w:sz="0" w:space="0" w:color="auto"/>
                  </w:divBdr>
                </w:div>
                <w:div w:id="1921064080">
                  <w:marLeft w:val="640"/>
                  <w:marRight w:val="0"/>
                  <w:marTop w:val="0"/>
                  <w:marBottom w:val="0"/>
                  <w:divBdr>
                    <w:top w:val="none" w:sz="0" w:space="0" w:color="auto"/>
                    <w:left w:val="none" w:sz="0" w:space="0" w:color="auto"/>
                    <w:bottom w:val="none" w:sz="0" w:space="0" w:color="auto"/>
                    <w:right w:val="none" w:sz="0" w:space="0" w:color="auto"/>
                  </w:divBdr>
                </w:div>
                <w:div w:id="1264610774">
                  <w:marLeft w:val="640"/>
                  <w:marRight w:val="0"/>
                  <w:marTop w:val="0"/>
                  <w:marBottom w:val="0"/>
                  <w:divBdr>
                    <w:top w:val="none" w:sz="0" w:space="0" w:color="auto"/>
                    <w:left w:val="none" w:sz="0" w:space="0" w:color="auto"/>
                    <w:bottom w:val="none" w:sz="0" w:space="0" w:color="auto"/>
                    <w:right w:val="none" w:sz="0" w:space="0" w:color="auto"/>
                  </w:divBdr>
                </w:div>
                <w:div w:id="1113748181">
                  <w:marLeft w:val="640"/>
                  <w:marRight w:val="0"/>
                  <w:marTop w:val="0"/>
                  <w:marBottom w:val="0"/>
                  <w:divBdr>
                    <w:top w:val="none" w:sz="0" w:space="0" w:color="auto"/>
                    <w:left w:val="none" w:sz="0" w:space="0" w:color="auto"/>
                    <w:bottom w:val="none" w:sz="0" w:space="0" w:color="auto"/>
                    <w:right w:val="none" w:sz="0" w:space="0" w:color="auto"/>
                  </w:divBdr>
                </w:div>
                <w:div w:id="1937320633">
                  <w:marLeft w:val="640"/>
                  <w:marRight w:val="0"/>
                  <w:marTop w:val="0"/>
                  <w:marBottom w:val="0"/>
                  <w:divBdr>
                    <w:top w:val="none" w:sz="0" w:space="0" w:color="auto"/>
                    <w:left w:val="none" w:sz="0" w:space="0" w:color="auto"/>
                    <w:bottom w:val="none" w:sz="0" w:space="0" w:color="auto"/>
                    <w:right w:val="none" w:sz="0" w:space="0" w:color="auto"/>
                  </w:divBdr>
                </w:div>
                <w:div w:id="499318987">
                  <w:marLeft w:val="640"/>
                  <w:marRight w:val="0"/>
                  <w:marTop w:val="0"/>
                  <w:marBottom w:val="0"/>
                  <w:divBdr>
                    <w:top w:val="none" w:sz="0" w:space="0" w:color="auto"/>
                    <w:left w:val="none" w:sz="0" w:space="0" w:color="auto"/>
                    <w:bottom w:val="none" w:sz="0" w:space="0" w:color="auto"/>
                    <w:right w:val="none" w:sz="0" w:space="0" w:color="auto"/>
                  </w:divBdr>
                </w:div>
                <w:div w:id="24330615">
                  <w:marLeft w:val="640"/>
                  <w:marRight w:val="0"/>
                  <w:marTop w:val="0"/>
                  <w:marBottom w:val="0"/>
                  <w:divBdr>
                    <w:top w:val="none" w:sz="0" w:space="0" w:color="auto"/>
                    <w:left w:val="none" w:sz="0" w:space="0" w:color="auto"/>
                    <w:bottom w:val="none" w:sz="0" w:space="0" w:color="auto"/>
                    <w:right w:val="none" w:sz="0" w:space="0" w:color="auto"/>
                  </w:divBdr>
                </w:div>
                <w:div w:id="310912754">
                  <w:marLeft w:val="640"/>
                  <w:marRight w:val="0"/>
                  <w:marTop w:val="0"/>
                  <w:marBottom w:val="0"/>
                  <w:divBdr>
                    <w:top w:val="none" w:sz="0" w:space="0" w:color="auto"/>
                    <w:left w:val="none" w:sz="0" w:space="0" w:color="auto"/>
                    <w:bottom w:val="none" w:sz="0" w:space="0" w:color="auto"/>
                    <w:right w:val="none" w:sz="0" w:space="0" w:color="auto"/>
                  </w:divBdr>
                </w:div>
                <w:div w:id="520317337">
                  <w:marLeft w:val="640"/>
                  <w:marRight w:val="0"/>
                  <w:marTop w:val="0"/>
                  <w:marBottom w:val="0"/>
                  <w:divBdr>
                    <w:top w:val="none" w:sz="0" w:space="0" w:color="auto"/>
                    <w:left w:val="none" w:sz="0" w:space="0" w:color="auto"/>
                    <w:bottom w:val="none" w:sz="0" w:space="0" w:color="auto"/>
                    <w:right w:val="none" w:sz="0" w:space="0" w:color="auto"/>
                  </w:divBdr>
                </w:div>
                <w:div w:id="696583436">
                  <w:marLeft w:val="640"/>
                  <w:marRight w:val="0"/>
                  <w:marTop w:val="0"/>
                  <w:marBottom w:val="0"/>
                  <w:divBdr>
                    <w:top w:val="none" w:sz="0" w:space="0" w:color="auto"/>
                    <w:left w:val="none" w:sz="0" w:space="0" w:color="auto"/>
                    <w:bottom w:val="none" w:sz="0" w:space="0" w:color="auto"/>
                    <w:right w:val="none" w:sz="0" w:space="0" w:color="auto"/>
                  </w:divBdr>
                </w:div>
                <w:div w:id="908149131">
                  <w:marLeft w:val="640"/>
                  <w:marRight w:val="0"/>
                  <w:marTop w:val="0"/>
                  <w:marBottom w:val="0"/>
                  <w:divBdr>
                    <w:top w:val="none" w:sz="0" w:space="0" w:color="auto"/>
                    <w:left w:val="none" w:sz="0" w:space="0" w:color="auto"/>
                    <w:bottom w:val="none" w:sz="0" w:space="0" w:color="auto"/>
                    <w:right w:val="none" w:sz="0" w:space="0" w:color="auto"/>
                  </w:divBdr>
                </w:div>
                <w:div w:id="343479808">
                  <w:marLeft w:val="640"/>
                  <w:marRight w:val="0"/>
                  <w:marTop w:val="0"/>
                  <w:marBottom w:val="0"/>
                  <w:divBdr>
                    <w:top w:val="none" w:sz="0" w:space="0" w:color="auto"/>
                    <w:left w:val="none" w:sz="0" w:space="0" w:color="auto"/>
                    <w:bottom w:val="none" w:sz="0" w:space="0" w:color="auto"/>
                    <w:right w:val="none" w:sz="0" w:space="0" w:color="auto"/>
                  </w:divBdr>
                </w:div>
                <w:div w:id="419566696">
                  <w:marLeft w:val="640"/>
                  <w:marRight w:val="0"/>
                  <w:marTop w:val="0"/>
                  <w:marBottom w:val="0"/>
                  <w:divBdr>
                    <w:top w:val="none" w:sz="0" w:space="0" w:color="auto"/>
                    <w:left w:val="none" w:sz="0" w:space="0" w:color="auto"/>
                    <w:bottom w:val="none" w:sz="0" w:space="0" w:color="auto"/>
                    <w:right w:val="none" w:sz="0" w:space="0" w:color="auto"/>
                  </w:divBdr>
                </w:div>
                <w:div w:id="1741781658">
                  <w:marLeft w:val="640"/>
                  <w:marRight w:val="0"/>
                  <w:marTop w:val="0"/>
                  <w:marBottom w:val="0"/>
                  <w:divBdr>
                    <w:top w:val="none" w:sz="0" w:space="0" w:color="auto"/>
                    <w:left w:val="none" w:sz="0" w:space="0" w:color="auto"/>
                    <w:bottom w:val="none" w:sz="0" w:space="0" w:color="auto"/>
                    <w:right w:val="none" w:sz="0" w:space="0" w:color="auto"/>
                  </w:divBdr>
                </w:div>
                <w:div w:id="625740981">
                  <w:marLeft w:val="640"/>
                  <w:marRight w:val="0"/>
                  <w:marTop w:val="0"/>
                  <w:marBottom w:val="0"/>
                  <w:divBdr>
                    <w:top w:val="none" w:sz="0" w:space="0" w:color="auto"/>
                    <w:left w:val="none" w:sz="0" w:space="0" w:color="auto"/>
                    <w:bottom w:val="none" w:sz="0" w:space="0" w:color="auto"/>
                    <w:right w:val="none" w:sz="0" w:space="0" w:color="auto"/>
                  </w:divBdr>
                </w:div>
                <w:div w:id="2051958280">
                  <w:marLeft w:val="640"/>
                  <w:marRight w:val="0"/>
                  <w:marTop w:val="0"/>
                  <w:marBottom w:val="0"/>
                  <w:divBdr>
                    <w:top w:val="none" w:sz="0" w:space="0" w:color="auto"/>
                    <w:left w:val="none" w:sz="0" w:space="0" w:color="auto"/>
                    <w:bottom w:val="none" w:sz="0" w:space="0" w:color="auto"/>
                    <w:right w:val="none" w:sz="0" w:space="0" w:color="auto"/>
                  </w:divBdr>
                </w:div>
                <w:div w:id="1755971969">
                  <w:marLeft w:val="640"/>
                  <w:marRight w:val="0"/>
                  <w:marTop w:val="0"/>
                  <w:marBottom w:val="0"/>
                  <w:divBdr>
                    <w:top w:val="none" w:sz="0" w:space="0" w:color="auto"/>
                    <w:left w:val="none" w:sz="0" w:space="0" w:color="auto"/>
                    <w:bottom w:val="none" w:sz="0" w:space="0" w:color="auto"/>
                    <w:right w:val="none" w:sz="0" w:space="0" w:color="auto"/>
                  </w:divBdr>
                </w:div>
                <w:div w:id="678505017">
                  <w:marLeft w:val="640"/>
                  <w:marRight w:val="0"/>
                  <w:marTop w:val="0"/>
                  <w:marBottom w:val="0"/>
                  <w:divBdr>
                    <w:top w:val="none" w:sz="0" w:space="0" w:color="auto"/>
                    <w:left w:val="none" w:sz="0" w:space="0" w:color="auto"/>
                    <w:bottom w:val="none" w:sz="0" w:space="0" w:color="auto"/>
                    <w:right w:val="none" w:sz="0" w:space="0" w:color="auto"/>
                  </w:divBdr>
                </w:div>
                <w:div w:id="1512839603">
                  <w:marLeft w:val="640"/>
                  <w:marRight w:val="0"/>
                  <w:marTop w:val="0"/>
                  <w:marBottom w:val="0"/>
                  <w:divBdr>
                    <w:top w:val="none" w:sz="0" w:space="0" w:color="auto"/>
                    <w:left w:val="none" w:sz="0" w:space="0" w:color="auto"/>
                    <w:bottom w:val="none" w:sz="0" w:space="0" w:color="auto"/>
                    <w:right w:val="none" w:sz="0" w:space="0" w:color="auto"/>
                  </w:divBdr>
                </w:div>
                <w:div w:id="2081780451">
                  <w:marLeft w:val="640"/>
                  <w:marRight w:val="0"/>
                  <w:marTop w:val="0"/>
                  <w:marBottom w:val="0"/>
                  <w:divBdr>
                    <w:top w:val="none" w:sz="0" w:space="0" w:color="auto"/>
                    <w:left w:val="none" w:sz="0" w:space="0" w:color="auto"/>
                    <w:bottom w:val="none" w:sz="0" w:space="0" w:color="auto"/>
                    <w:right w:val="none" w:sz="0" w:space="0" w:color="auto"/>
                  </w:divBdr>
                </w:div>
                <w:div w:id="498496394">
                  <w:marLeft w:val="640"/>
                  <w:marRight w:val="0"/>
                  <w:marTop w:val="0"/>
                  <w:marBottom w:val="0"/>
                  <w:divBdr>
                    <w:top w:val="none" w:sz="0" w:space="0" w:color="auto"/>
                    <w:left w:val="none" w:sz="0" w:space="0" w:color="auto"/>
                    <w:bottom w:val="none" w:sz="0" w:space="0" w:color="auto"/>
                    <w:right w:val="none" w:sz="0" w:space="0" w:color="auto"/>
                  </w:divBdr>
                </w:div>
                <w:div w:id="783578048">
                  <w:marLeft w:val="640"/>
                  <w:marRight w:val="0"/>
                  <w:marTop w:val="0"/>
                  <w:marBottom w:val="0"/>
                  <w:divBdr>
                    <w:top w:val="none" w:sz="0" w:space="0" w:color="auto"/>
                    <w:left w:val="none" w:sz="0" w:space="0" w:color="auto"/>
                    <w:bottom w:val="none" w:sz="0" w:space="0" w:color="auto"/>
                    <w:right w:val="none" w:sz="0" w:space="0" w:color="auto"/>
                  </w:divBdr>
                </w:div>
                <w:div w:id="1104379559">
                  <w:marLeft w:val="640"/>
                  <w:marRight w:val="0"/>
                  <w:marTop w:val="0"/>
                  <w:marBottom w:val="0"/>
                  <w:divBdr>
                    <w:top w:val="none" w:sz="0" w:space="0" w:color="auto"/>
                    <w:left w:val="none" w:sz="0" w:space="0" w:color="auto"/>
                    <w:bottom w:val="none" w:sz="0" w:space="0" w:color="auto"/>
                    <w:right w:val="none" w:sz="0" w:space="0" w:color="auto"/>
                  </w:divBdr>
                </w:div>
                <w:div w:id="146215185">
                  <w:marLeft w:val="640"/>
                  <w:marRight w:val="0"/>
                  <w:marTop w:val="0"/>
                  <w:marBottom w:val="0"/>
                  <w:divBdr>
                    <w:top w:val="none" w:sz="0" w:space="0" w:color="auto"/>
                    <w:left w:val="none" w:sz="0" w:space="0" w:color="auto"/>
                    <w:bottom w:val="none" w:sz="0" w:space="0" w:color="auto"/>
                    <w:right w:val="none" w:sz="0" w:space="0" w:color="auto"/>
                  </w:divBdr>
                </w:div>
                <w:div w:id="1250389249">
                  <w:marLeft w:val="640"/>
                  <w:marRight w:val="0"/>
                  <w:marTop w:val="0"/>
                  <w:marBottom w:val="0"/>
                  <w:divBdr>
                    <w:top w:val="none" w:sz="0" w:space="0" w:color="auto"/>
                    <w:left w:val="none" w:sz="0" w:space="0" w:color="auto"/>
                    <w:bottom w:val="none" w:sz="0" w:space="0" w:color="auto"/>
                    <w:right w:val="none" w:sz="0" w:space="0" w:color="auto"/>
                  </w:divBdr>
                </w:div>
                <w:div w:id="1841037920">
                  <w:marLeft w:val="640"/>
                  <w:marRight w:val="0"/>
                  <w:marTop w:val="0"/>
                  <w:marBottom w:val="0"/>
                  <w:divBdr>
                    <w:top w:val="none" w:sz="0" w:space="0" w:color="auto"/>
                    <w:left w:val="none" w:sz="0" w:space="0" w:color="auto"/>
                    <w:bottom w:val="none" w:sz="0" w:space="0" w:color="auto"/>
                    <w:right w:val="none" w:sz="0" w:space="0" w:color="auto"/>
                  </w:divBdr>
                </w:div>
                <w:div w:id="735007471">
                  <w:marLeft w:val="640"/>
                  <w:marRight w:val="0"/>
                  <w:marTop w:val="0"/>
                  <w:marBottom w:val="0"/>
                  <w:divBdr>
                    <w:top w:val="none" w:sz="0" w:space="0" w:color="auto"/>
                    <w:left w:val="none" w:sz="0" w:space="0" w:color="auto"/>
                    <w:bottom w:val="none" w:sz="0" w:space="0" w:color="auto"/>
                    <w:right w:val="none" w:sz="0" w:space="0" w:color="auto"/>
                  </w:divBdr>
                </w:div>
                <w:div w:id="752505664">
                  <w:marLeft w:val="640"/>
                  <w:marRight w:val="0"/>
                  <w:marTop w:val="0"/>
                  <w:marBottom w:val="0"/>
                  <w:divBdr>
                    <w:top w:val="none" w:sz="0" w:space="0" w:color="auto"/>
                    <w:left w:val="none" w:sz="0" w:space="0" w:color="auto"/>
                    <w:bottom w:val="none" w:sz="0" w:space="0" w:color="auto"/>
                    <w:right w:val="none" w:sz="0" w:space="0" w:color="auto"/>
                  </w:divBdr>
                </w:div>
                <w:div w:id="1673219366">
                  <w:marLeft w:val="640"/>
                  <w:marRight w:val="0"/>
                  <w:marTop w:val="0"/>
                  <w:marBottom w:val="0"/>
                  <w:divBdr>
                    <w:top w:val="none" w:sz="0" w:space="0" w:color="auto"/>
                    <w:left w:val="none" w:sz="0" w:space="0" w:color="auto"/>
                    <w:bottom w:val="none" w:sz="0" w:space="0" w:color="auto"/>
                    <w:right w:val="none" w:sz="0" w:space="0" w:color="auto"/>
                  </w:divBdr>
                </w:div>
                <w:div w:id="1132331217">
                  <w:marLeft w:val="640"/>
                  <w:marRight w:val="0"/>
                  <w:marTop w:val="0"/>
                  <w:marBottom w:val="0"/>
                  <w:divBdr>
                    <w:top w:val="none" w:sz="0" w:space="0" w:color="auto"/>
                    <w:left w:val="none" w:sz="0" w:space="0" w:color="auto"/>
                    <w:bottom w:val="none" w:sz="0" w:space="0" w:color="auto"/>
                    <w:right w:val="none" w:sz="0" w:space="0" w:color="auto"/>
                  </w:divBdr>
                </w:div>
                <w:div w:id="1629314055">
                  <w:marLeft w:val="640"/>
                  <w:marRight w:val="0"/>
                  <w:marTop w:val="0"/>
                  <w:marBottom w:val="0"/>
                  <w:divBdr>
                    <w:top w:val="none" w:sz="0" w:space="0" w:color="auto"/>
                    <w:left w:val="none" w:sz="0" w:space="0" w:color="auto"/>
                    <w:bottom w:val="none" w:sz="0" w:space="0" w:color="auto"/>
                    <w:right w:val="none" w:sz="0" w:space="0" w:color="auto"/>
                  </w:divBdr>
                </w:div>
                <w:div w:id="413162505">
                  <w:marLeft w:val="640"/>
                  <w:marRight w:val="0"/>
                  <w:marTop w:val="0"/>
                  <w:marBottom w:val="0"/>
                  <w:divBdr>
                    <w:top w:val="none" w:sz="0" w:space="0" w:color="auto"/>
                    <w:left w:val="none" w:sz="0" w:space="0" w:color="auto"/>
                    <w:bottom w:val="none" w:sz="0" w:space="0" w:color="auto"/>
                    <w:right w:val="none" w:sz="0" w:space="0" w:color="auto"/>
                  </w:divBdr>
                </w:div>
                <w:div w:id="1688217307">
                  <w:marLeft w:val="640"/>
                  <w:marRight w:val="0"/>
                  <w:marTop w:val="0"/>
                  <w:marBottom w:val="0"/>
                  <w:divBdr>
                    <w:top w:val="none" w:sz="0" w:space="0" w:color="auto"/>
                    <w:left w:val="none" w:sz="0" w:space="0" w:color="auto"/>
                    <w:bottom w:val="none" w:sz="0" w:space="0" w:color="auto"/>
                    <w:right w:val="none" w:sz="0" w:space="0" w:color="auto"/>
                  </w:divBdr>
                </w:div>
                <w:div w:id="848761178">
                  <w:marLeft w:val="640"/>
                  <w:marRight w:val="0"/>
                  <w:marTop w:val="0"/>
                  <w:marBottom w:val="0"/>
                  <w:divBdr>
                    <w:top w:val="none" w:sz="0" w:space="0" w:color="auto"/>
                    <w:left w:val="none" w:sz="0" w:space="0" w:color="auto"/>
                    <w:bottom w:val="none" w:sz="0" w:space="0" w:color="auto"/>
                    <w:right w:val="none" w:sz="0" w:space="0" w:color="auto"/>
                  </w:divBdr>
                </w:div>
                <w:div w:id="1073965123">
                  <w:marLeft w:val="640"/>
                  <w:marRight w:val="0"/>
                  <w:marTop w:val="0"/>
                  <w:marBottom w:val="0"/>
                  <w:divBdr>
                    <w:top w:val="none" w:sz="0" w:space="0" w:color="auto"/>
                    <w:left w:val="none" w:sz="0" w:space="0" w:color="auto"/>
                    <w:bottom w:val="none" w:sz="0" w:space="0" w:color="auto"/>
                    <w:right w:val="none" w:sz="0" w:space="0" w:color="auto"/>
                  </w:divBdr>
                </w:div>
                <w:div w:id="1734813296">
                  <w:marLeft w:val="640"/>
                  <w:marRight w:val="0"/>
                  <w:marTop w:val="0"/>
                  <w:marBottom w:val="0"/>
                  <w:divBdr>
                    <w:top w:val="none" w:sz="0" w:space="0" w:color="auto"/>
                    <w:left w:val="none" w:sz="0" w:space="0" w:color="auto"/>
                    <w:bottom w:val="none" w:sz="0" w:space="0" w:color="auto"/>
                    <w:right w:val="none" w:sz="0" w:space="0" w:color="auto"/>
                  </w:divBdr>
                </w:div>
                <w:div w:id="583807154">
                  <w:marLeft w:val="640"/>
                  <w:marRight w:val="0"/>
                  <w:marTop w:val="0"/>
                  <w:marBottom w:val="0"/>
                  <w:divBdr>
                    <w:top w:val="none" w:sz="0" w:space="0" w:color="auto"/>
                    <w:left w:val="none" w:sz="0" w:space="0" w:color="auto"/>
                    <w:bottom w:val="none" w:sz="0" w:space="0" w:color="auto"/>
                    <w:right w:val="none" w:sz="0" w:space="0" w:color="auto"/>
                  </w:divBdr>
                </w:div>
                <w:div w:id="726345913">
                  <w:marLeft w:val="640"/>
                  <w:marRight w:val="0"/>
                  <w:marTop w:val="0"/>
                  <w:marBottom w:val="0"/>
                  <w:divBdr>
                    <w:top w:val="none" w:sz="0" w:space="0" w:color="auto"/>
                    <w:left w:val="none" w:sz="0" w:space="0" w:color="auto"/>
                    <w:bottom w:val="none" w:sz="0" w:space="0" w:color="auto"/>
                    <w:right w:val="none" w:sz="0" w:space="0" w:color="auto"/>
                  </w:divBdr>
                </w:div>
                <w:div w:id="1421832339">
                  <w:marLeft w:val="640"/>
                  <w:marRight w:val="0"/>
                  <w:marTop w:val="0"/>
                  <w:marBottom w:val="0"/>
                  <w:divBdr>
                    <w:top w:val="none" w:sz="0" w:space="0" w:color="auto"/>
                    <w:left w:val="none" w:sz="0" w:space="0" w:color="auto"/>
                    <w:bottom w:val="none" w:sz="0" w:space="0" w:color="auto"/>
                    <w:right w:val="none" w:sz="0" w:space="0" w:color="auto"/>
                  </w:divBdr>
                </w:div>
                <w:div w:id="1348672291">
                  <w:marLeft w:val="640"/>
                  <w:marRight w:val="0"/>
                  <w:marTop w:val="0"/>
                  <w:marBottom w:val="0"/>
                  <w:divBdr>
                    <w:top w:val="none" w:sz="0" w:space="0" w:color="auto"/>
                    <w:left w:val="none" w:sz="0" w:space="0" w:color="auto"/>
                    <w:bottom w:val="none" w:sz="0" w:space="0" w:color="auto"/>
                    <w:right w:val="none" w:sz="0" w:space="0" w:color="auto"/>
                  </w:divBdr>
                </w:div>
                <w:div w:id="516239390">
                  <w:marLeft w:val="640"/>
                  <w:marRight w:val="0"/>
                  <w:marTop w:val="0"/>
                  <w:marBottom w:val="0"/>
                  <w:divBdr>
                    <w:top w:val="none" w:sz="0" w:space="0" w:color="auto"/>
                    <w:left w:val="none" w:sz="0" w:space="0" w:color="auto"/>
                    <w:bottom w:val="none" w:sz="0" w:space="0" w:color="auto"/>
                    <w:right w:val="none" w:sz="0" w:space="0" w:color="auto"/>
                  </w:divBdr>
                </w:div>
                <w:div w:id="130095942">
                  <w:marLeft w:val="640"/>
                  <w:marRight w:val="0"/>
                  <w:marTop w:val="0"/>
                  <w:marBottom w:val="0"/>
                  <w:divBdr>
                    <w:top w:val="none" w:sz="0" w:space="0" w:color="auto"/>
                    <w:left w:val="none" w:sz="0" w:space="0" w:color="auto"/>
                    <w:bottom w:val="none" w:sz="0" w:space="0" w:color="auto"/>
                    <w:right w:val="none" w:sz="0" w:space="0" w:color="auto"/>
                  </w:divBdr>
                </w:div>
                <w:div w:id="1309703336">
                  <w:marLeft w:val="640"/>
                  <w:marRight w:val="0"/>
                  <w:marTop w:val="0"/>
                  <w:marBottom w:val="0"/>
                  <w:divBdr>
                    <w:top w:val="none" w:sz="0" w:space="0" w:color="auto"/>
                    <w:left w:val="none" w:sz="0" w:space="0" w:color="auto"/>
                    <w:bottom w:val="none" w:sz="0" w:space="0" w:color="auto"/>
                    <w:right w:val="none" w:sz="0" w:space="0" w:color="auto"/>
                  </w:divBdr>
                </w:div>
                <w:div w:id="1950578150">
                  <w:marLeft w:val="640"/>
                  <w:marRight w:val="0"/>
                  <w:marTop w:val="0"/>
                  <w:marBottom w:val="0"/>
                  <w:divBdr>
                    <w:top w:val="none" w:sz="0" w:space="0" w:color="auto"/>
                    <w:left w:val="none" w:sz="0" w:space="0" w:color="auto"/>
                    <w:bottom w:val="none" w:sz="0" w:space="0" w:color="auto"/>
                    <w:right w:val="none" w:sz="0" w:space="0" w:color="auto"/>
                  </w:divBdr>
                </w:div>
                <w:div w:id="642009847">
                  <w:marLeft w:val="640"/>
                  <w:marRight w:val="0"/>
                  <w:marTop w:val="0"/>
                  <w:marBottom w:val="0"/>
                  <w:divBdr>
                    <w:top w:val="none" w:sz="0" w:space="0" w:color="auto"/>
                    <w:left w:val="none" w:sz="0" w:space="0" w:color="auto"/>
                    <w:bottom w:val="none" w:sz="0" w:space="0" w:color="auto"/>
                    <w:right w:val="none" w:sz="0" w:space="0" w:color="auto"/>
                  </w:divBdr>
                </w:div>
                <w:div w:id="218709874">
                  <w:marLeft w:val="640"/>
                  <w:marRight w:val="0"/>
                  <w:marTop w:val="0"/>
                  <w:marBottom w:val="0"/>
                  <w:divBdr>
                    <w:top w:val="none" w:sz="0" w:space="0" w:color="auto"/>
                    <w:left w:val="none" w:sz="0" w:space="0" w:color="auto"/>
                    <w:bottom w:val="none" w:sz="0" w:space="0" w:color="auto"/>
                    <w:right w:val="none" w:sz="0" w:space="0" w:color="auto"/>
                  </w:divBdr>
                </w:div>
                <w:div w:id="632323144">
                  <w:marLeft w:val="640"/>
                  <w:marRight w:val="0"/>
                  <w:marTop w:val="0"/>
                  <w:marBottom w:val="0"/>
                  <w:divBdr>
                    <w:top w:val="none" w:sz="0" w:space="0" w:color="auto"/>
                    <w:left w:val="none" w:sz="0" w:space="0" w:color="auto"/>
                    <w:bottom w:val="none" w:sz="0" w:space="0" w:color="auto"/>
                    <w:right w:val="none" w:sz="0" w:space="0" w:color="auto"/>
                  </w:divBdr>
                </w:div>
                <w:div w:id="1890650946">
                  <w:marLeft w:val="640"/>
                  <w:marRight w:val="0"/>
                  <w:marTop w:val="0"/>
                  <w:marBottom w:val="0"/>
                  <w:divBdr>
                    <w:top w:val="none" w:sz="0" w:space="0" w:color="auto"/>
                    <w:left w:val="none" w:sz="0" w:space="0" w:color="auto"/>
                    <w:bottom w:val="none" w:sz="0" w:space="0" w:color="auto"/>
                    <w:right w:val="none" w:sz="0" w:space="0" w:color="auto"/>
                  </w:divBdr>
                </w:div>
                <w:div w:id="1769807186">
                  <w:marLeft w:val="640"/>
                  <w:marRight w:val="0"/>
                  <w:marTop w:val="0"/>
                  <w:marBottom w:val="0"/>
                  <w:divBdr>
                    <w:top w:val="none" w:sz="0" w:space="0" w:color="auto"/>
                    <w:left w:val="none" w:sz="0" w:space="0" w:color="auto"/>
                    <w:bottom w:val="none" w:sz="0" w:space="0" w:color="auto"/>
                    <w:right w:val="none" w:sz="0" w:space="0" w:color="auto"/>
                  </w:divBdr>
                </w:div>
                <w:div w:id="1439181347">
                  <w:marLeft w:val="640"/>
                  <w:marRight w:val="0"/>
                  <w:marTop w:val="0"/>
                  <w:marBottom w:val="0"/>
                  <w:divBdr>
                    <w:top w:val="none" w:sz="0" w:space="0" w:color="auto"/>
                    <w:left w:val="none" w:sz="0" w:space="0" w:color="auto"/>
                    <w:bottom w:val="none" w:sz="0" w:space="0" w:color="auto"/>
                    <w:right w:val="none" w:sz="0" w:space="0" w:color="auto"/>
                  </w:divBdr>
                </w:div>
                <w:div w:id="56637508">
                  <w:marLeft w:val="640"/>
                  <w:marRight w:val="0"/>
                  <w:marTop w:val="0"/>
                  <w:marBottom w:val="0"/>
                  <w:divBdr>
                    <w:top w:val="none" w:sz="0" w:space="0" w:color="auto"/>
                    <w:left w:val="none" w:sz="0" w:space="0" w:color="auto"/>
                    <w:bottom w:val="none" w:sz="0" w:space="0" w:color="auto"/>
                    <w:right w:val="none" w:sz="0" w:space="0" w:color="auto"/>
                  </w:divBdr>
                </w:div>
                <w:div w:id="366680189">
                  <w:marLeft w:val="640"/>
                  <w:marRight w:val="0"/>
                  <w:marTop w:val="0"/>
                  <w:marBottom w:val="0"/>
                  <w:divBdr>
                    <w:top w:val="none" w:sz="0" w:space="0" w:color="auto"/>
                    <w:left w:val="none" w:sz="0" w:space="0" w:color="auto"/>
                    <w:bottom w:val="none" w:sz="0" w:space="0" w:color="auto"/>
                    <w:right w:val="none" w:sz="0" w:space="0" w:color="auto"/>
                  </w:divBdr>
                </w:div>
                <w:div w:id="2045595200">
                  <w:marLeft w:val="640"/>
                  <w:marRight w:val="0"/>
                  <w:marTop w:val="0"/>
                  <w:marBottom w:val="0"/>
                  <w:divBdr>
                    <w:top w:val="none" w:sz="0" w:space="0" w:color="auto"/>
                    <w:left w:val="none" w:sz="0" w:space="0" w:color="auto"/>
                    <w:bottom w:val="none" w:sz="0" w:space="0" w:color="auto"/>
                    <w:right w:val="none" w:sz="0" w:space="0" w:color="auto"/>
                  </w:divBdr>
                </w:div>
                <w:div w:id="497158790">
                  <w:marLeft w:val="640"/>
                  <w:marRight w:val="0"/>
                  <w:marTop w:val="0"/>
                  <w:marBottom w:val="0"/>
                  <w:divBdr>
                    <w:top w:val="none" w:sz="0" w:space="0" w:color="auto"/>
                    <w:left w:val="none" w:sz="0" w:space="0" w:color="auto"/>
                    <w:bottom w:val="none" w:sz="0" w:space="0" w:color="auto"/>
                    <w:right w:val="none" w:sz="0" w:space="0" w:color="auto"/>
                  </w:divBdr>
                </w:div>
                <w:div w:id="1390374144">
                  <w:marLeft w:val="640"/>
                  <w:marRight w:val="0"/>
                  <w:marTop w:val="0"/>
                  <w:marBottom w:val="0"/>
                  <w:divBdr>
                    <w:top w:val="none" w:sz="0" w:space="0" w:color="auto"/>
                    <w:left w:val="none" w:sz="0" w:space="0" w:color="auto"/>
                    <w:bottom w:val="none" w:sz="0" w:space="0" w:color="auto"/>
                    <w:right w:val="none" w:sz="0" w:space="0" w:color="auto"/>
                  </w:divBdr>
                </w:div>
                <w:div w:id="1240215763">
                  <w:marLeft w:val="640"/>
                  <w:marRight w:val="0"/>
                  <w:marTop w:val="0"/>
                  <w:marBottom w:val="0"/>
                  <w:divBdr>
                    <w:top w:val="none" w:sz="0" w:space="0" w:color="auto"/>
                    <w:left w:val="none" w:sz="0" w:space="0" w:color="auto"/>
                    <w:bottom w:val="none" w:sz="0" w:space="0" w:color="auto"/>
                    <w:right w:val="none" w:sz="0" w:space="0" w:color="auto"/>
                  </w:divBdr>
                </w:div>
                <w:div w:id="358042711">
                  <w:marLeft w:val="640"/>
                  <w:marRight w:val="0"/>
                  <w:marTop w:val="0"/>
                  <w:marBottom w:val="0"/>
                  <w:divBdr>
                    <w:top w:val="none" w:sz="0" w:space="0" w:color="auto"/>
                    <w:left w:val="none" w:sz="0" w:space="0" w:color="auto"/>
                    <w:bottom w:val="none" w:sz="0" w:space="0" w:color="auto"/>
                    <w:right w:val="none" w:sz="0" w:space="0" w:color="auto"/>
                  </w:divBdr>
                </w:div>
                <w:div w:id="1117405161">
                  <w:marLeft w:val="640"/>
                  <w:marRight w:val="0"/>
                  <w:marTop w:val="0"/>
                  <w:marBottom w:val="0"/>
                  <w:divBdr>
                    <w:top w:val="none" w:sz="0" w:space="0" w:color="auto"/>
                    <w:left w:val="none" w:sz="0" w:space="0" w:color="auto"/>
                    <w:bottom w:val="none" w:sz="0" w:space="0" w:color="auto"/>
                    <w:right w:val="none" w:sz="0" w:space="0" w:color="auto"/>
                  </w:divBdr>
                </w:div>
                <w:div w:id="1699351621">
                  <w:marLeft w:val="640"/>
                  <w:marRight w:val="0"/>
                  <w:marTop w:val="0"/>
                  <w:marBottom w:val="0"/>
                  <w:divBdr>
                    <w:top w:val="none" w:sz="0" w:space="0" w:color="auto"/>
                    <w:left w:val="none" w:sz="0" w:space="0" w:color="auto"/>
                    <w:bottom w:val="none" w:sz="0" w:space="0" w:color="auto"/>
                    <w:right w:val="none" w:sz="0" w:space="0" w:color="auto"/>
                  </w:divBdr>
                </w:div>
                <w:div w:id="954095561">
                  <w:marLeft w:val="640"/>
                  <w:marRight w:val="0"/>
                  <w:marTop w:val="0"/>
                  <w:marBottom w:val="0"/>
                  <w:divBdr>
                    <w:top w:val="none" w:sz="0" w:space="0" w:color="auto"/>
                    <w:left w:val="none" w:sz="0" w:space="0" w:color="auto"/>
                    <w:bottom w:val="none" w:sz="0" w:space="0" w:color="auto"/>
                    <w:right w:val="none" w:sz="0" w:space="0" w:color="auto"/>
                  </w:divBdr>
                </w:div>
                <w:div w:id="1400708709">
                  <w:marLeft w:val="640"/>
                  <w:marRight w:val="0"/>
                  <w:marTop w:val="0"/>
                  <w:marBottom w:val="0"/>
                  <w:divBdr>
                    <w:top w:val="none" w:sz="0" w:space="0" w:color="auto"/>
                    <w:left w:val="none" w:sz="0" w:space="0" w:color="auto"/>
                    <w:bottom w:val="none" w:sz="0" w:space="0" w:color="auto"/>
                    <w:right w:val="none" w:sz="0" w:space="0" w:color="auto"/>
                  </w:divBdr>
                </w:div>
                <w:div w:id="139076305">
                  <w:marLeft w:val="640"/>
                  <w:marRight w:val="0"/>
                  <w:marTop w:val="0"/>
                  <w:marBottom w:val="0"/>
                  <w:divBdr>
                    <w:top w:val="none" w:sz="0" w:space="0" w:color="auto"/>
                    <w:left w:val="none" w:sz="0" w:space="0" w:color="auto"/>
                    <w:bottom w:val="none" w:sz="0" w:space="0" w:color="auto"/>
                    <w:right w:val="none" w:sz="0" w:space="0" w:color="auto"/>
                  </w:divBdr>
                </w:div>
                <w:div w:id="793908516">
                  <w:marLeft w:val="640"/>
                  <w:marRight w:val="0"/>
                  <w:marTop w:val="0"/>
                  <w:marBottom w:val="0"/>
                  <w:divBdr>
                    <w:top w:val="none" w:sz="0" w:space="0" w:color="auto"/>
                    <w:left w:val="none" w:sz="0" w:space="0" w:color="auto"/>
                    <w:bottom w:val="none" w:sz="0" w:space="0" w:color="auto"/>
                    <w:right w:val="none" w:sz="0" w:space="0" w:color="auto"/>
                  </w:divBdr>
                </w:div>
                <w:div w:id="264460360">
                  <w:marLeft w:val="640"/>
                  <w:marRight w:val="0"/>
                  <w:marTop w:val="0"/>
                  <w:marBottom w:val="0"/>
                  <w:divBdr>
                    <w:top w:val="none" w:sz="0" w:space="0" w:color="auto"/>
                    <w:left w:val="none" w:sz="0" w:space="0" w:color="auto"/>
                    <w:bottom w:val="none" w:sz="0" w:space="0" w:color="auto"/>
                    <w:right w:val="none" w:sz="0" w:space="0" w:color="auto"/>
                  </w:divBdr>
                </w:div>
                <w:div w:id="1551260892">
                  <w:marLeft w:val="640"/>
                  <w:marRight w:val="0"/>
                  <w:marTop w:val="0"/>
                  <w:marBottom w:val="0"/>
                  <w:divBdr>
                    <w:top w:val="none" w:sz="0" w:space="0" w:color="auto"/>
                    <w:left w:val="none" w:sz="0" w:space="0" w:color="auto"/>
                    <w:bottom w:val="none" w:sz="0" w:space="0" w:color="auto"/>
                    <w:right w:val="none" w:sz="0" w:space="0" w:color="auto"/>
                  </w:divBdr>
                </w:div>
                <w:div w:id="401678032">
                  <w:marLeft w:val="640"/>
                  <w:marRight w:val="0"/>
                  <w:marTop w:val="0"/>
                  <w:marBottom w:val="0"/>
                  <w:divBdr>
                    <w:top w:val="none" w:sz="0" w:space="0" w:color="auto"/>
                    <w:left w:val="none" w:sz="0" w:space="0" w:color="auto"/>
                    <w:bottom w:val="none" w:sz="0" w:space="0" w:color="auto"/>
                    <w:right w:val="none" w:sz="0" w:space="0" w:color="auto"/>
                  </w:divBdr>
                </w:div>
                <w:div w:id="376129656">
                  <w:marLeft w:val="640"/>
                  <w:marRight w:val="0"/>
                  <w:marTop w:val="0"/>
                  <w:marBottom w:val="0"/>
                  <w:divBdr>
                    <w:top w:val="none" w:sz="0" w:space="0" w:color="auto"/>
                    <w:left w:val="none" w:sz="0" w:space="0" w:color="auto"/>
                    <w:bottom w:val="none" w:sz="0" w:space="0" w:color="auto"/>
                    <w:right w:val="none" w:sz="0" w:space="0" w:color="auto"/>
                  </w:divBdr>
                </w:div>
                <w:div w:id="799345441">
                  <w:marLeft w:val="640"/>
                  <w:marRight w:val="0"/>
                  <w:marTop w:val="0"/>
                  <w:marBottom w:val="0"/>
                  <w:divBdr>
                    <w:top w:val="none" w:sz="0" w:space="0" w:color="auto"/>
                    <w:left w:val="none" w:sz="0" w:space="0" w:color="auto"/>
                    <w:bottom w:val="none" w:sz="0" w:space="0" w:color="auto"/>
                    <w:right w:val="none" w:sz="0" w:space="0" w:color="auto"/>
                  </w:divBdr>
                </w:div>
                <w:div w:id="1853296915">
                  <w:marLeft w:val="640"/>
                  <w:marRight w:val="0"/>
                  <w:marTop w:val="0"/>
                  <w:marBottom w:val="0"/>
                  <w:divBdr>
                    <w:top w:val="none" w:sz="0" w:space="0" w:color="auto"/>
                    <w:left w:val="none" w:sz="0" w:space="0" w:color="auto"/>
                    <w:bottom w:val="none" w:sz="0" w:space="0" w:color="auto"/>
                    <w:right w:val="none" w:sz="0" w:space="0" w:color="auto"/>
                  </w:divBdr>
                </w:div>
                <w:div w:id="117264341">
                  <w:marLeft w:val="640"/>
                  <w:marRight w:val="0"/>
                  <w:marTop w:val="0"/>
                  <w:marBottom w:val="0"/>
                  <w:divBdr>
                    <w:top w:val="none" w:sz="0" w:space="0" w:color="auto"/>
                    <w:left w:val="none" w:sz="0" w:space="0" w:color="auto"/>
                    <w:bottom w:val="none" w:sz="0" w:space="0" w:color="auto"/>
                    <w:right w:val="none" w:sz="0" w:space="0" w:color="auto"/>
                  </w:divBdr>
                </w:div>
                <w:div w:id="805701496">
                  <w:marLeft w:val="640"/>
                  <w:marRight w:val="0"/>
                  <w:marTop w:val="0"/>
                  <w:marBottom w:val="0"/>
                  <w:divBdr>
                    <w:top w:val="none" w:sz="0" w:space="0" w:color="auto"/>
                    <w:left w:val="none" w:sz="0" w:space="0" w:color="auto"/>
                    <w:bottom w:val="none" w:sz="0" w:space="0" w:color="auto"/>
                    <w:right w:val="none" w:sz="0" w:space="0" w:color="auto"/>
                  </w:divBdr>
                </w:div>
                <w:div w:id="119810895">
                  <w:marLeft w:val="640"/>
                  <w:marRight w:val="0"/>
                  <w:marTop w:val="0"/>
                  <w:marBottom w:val="0"/>
                  <w:divBdr>
                    <w:top w:val="none" w:sz="0" w:space="0" w:color="auto"/>
                    <w:left w:val="none" w:sz="0" w:space="0" w:color="auto"/>
                    <w:bottom w:val="none" w:sz="0" w:space="0" w:color="auto"/>
                    <w:right w:val="none" w:sz="0" w:space="0" w:color="auto"/>
                  </w:divBdr>
                </w:div>
                <w:div w:id="469782518">
                  <w:marLeft w:val="640"/>
                  <w:marRight w:val="0"/>
                  <w:marTop w:val="0"/>
                  <w:marBottom w:val="0"/>
                  <w:divBdr>
                    <w:top w:val="none" w:sz="0" w:space="0" w:color="auto"/>
                    <w:left w:val="none" w:sz="0" w:space="0" w:color="auto"/>
                    <w:bottom w:val="none" w:sz="0" w:space="0" w:color="auto"/>
                    <w:right w:val="none" w:sz="0" w:space="0" w:color="auto"/>
                  </w:divBdr>
                </w:div>
                <w:div w:id="950742008">
                  <w:marLeft w:val="640"/>
                  <w:marRight w:val="0"/>
                  <w:marTop w:val="0"/>
                  <w:marBottom w:val="0"/>
                  <w:divBdr>
                    <w:top w:val="none" w:sz="0" w:space="0" w:color="auto"/>
                    <w:left w:val="none" w:sz="0" w:space="0" w:color="auto"/>
                    <w:bottom w:val="none" w:sz="0" w:space="0" w:color="auto"/>
                    <w:right w:val="none" w:sz="0" w:space="0" w:color="auto"/>
                  </w:divBdr>
                </w:div>
                <w:div w:id="1468470540">
                  <w:marLeft w:val="640"/>
                  <w:marRight w:val="0"/>
                  <w:marTop w:val="0"/>
                  <w:marBottom w:val="0"/>
                  <w:divBdr>
                    <w:top w:val="none" w:sz="0" w:space="0" w:color="auto"/>
                    <w:left w:val="none" w:sz="0" w:space="0" w:color="auto"/>
                    <w:bottom w:val="none" w:sz="0" w:space="0" w:color="auto"/>
                    <w:right w:val="none" w:sz="0" w:space="0" w:color="auto"/>
                  </w:divBdr>
                </w:div>
                <w:div w:id="1941140169">
                  <w:marLeft w:val="640"/>
                  <w:marRight w:val="0"/>
                  <w:marTop w:val="0"/>
                  <w:marBottom w:val="0"/>
                  <w:divBdr>
                    <w:top w:val="none" w:sz="0" w:space="0" w:color="auto"/>
                    <w:left w:val="none" w:sz="0" w:space="0" w:color="auto"/>
                    <w:bottom w:val="none" w:sz="0" w:space="0" w:color="auto"/>
                    <w:right w:val="none" w:sz="0" w:space="0" w:color="auto"/>
                  </w:divBdr>
                </w:div>
                <w:div w:id="807085604">
                  <w:marLeft w:val="640"/>
                  <w:marRight w:val="0"/>
                  <w:marTop w:val="0"/>
                  <w:marBottom w:val="0"/>
                  <w:divBdr>
                    <w:top w:val="none" w:sz="0" w:space="0" w:color="auto"/>
                    <w:left w:val="none" w:sz="0" w:space="0" w:color="auto"/>
                    <w:bottom w:val="none" w:sz="0" w:space="0" w:color="auto"/>
                    <w:right w:val="none" w:sz="0" w:space="0" w:color="auto"/>
                  </w:divBdr>
                </w:div>
                <w:div w:id="1397045079">
                  <w:marLeft w:val="640"/>
                  <w:marRight w:val="0"/>
                  <w:marTop w:val="0"/>
                  <w:marBottom w:val="0"/>
                  <w:divBdr>
                    <w:top w:val="none" w:sz="0" w:space="0" w:color="auto"/>
                    <w:left w:val="none" w:sz="0" w:space="0" w:color="auto"/>
                    <w:bottom w:val="none" w:sz="0" w:space="0" w:color="auto"/>
                    <w:right w:val="none" w:sz="0" w:space="0" w:color="auto"/>
                  </w:divBdr>
                </w:div>
                <w:div w:id="510684147">
                  <w:marLeft w:val="640"/>
                  <w:marRight w:val="0"/>
                  <w:marTop w:val="0"/>
                  <w:marBottom w:val="0"/>
                  <w:divBdr>
                    <w:top w:val="none" w:sz="0" w:space="0" w:color="auto"/>
                    <w:left w:val="none" w:sz="0" w:space="0" w:color="auto"/>
                    <w:bottom w:val="none" w:sz="0" w:space="0" w:color="auto"/>
                    <w:right w:val="none" w:sz="0" w:space="0" w:color="auto"/>
                  </w:divBdr>
                </w:div>
                <w:div w:id="1978683093">
                  <w:marLeft w:val="640"/>
                  <w:marRight w:val="0"/>
                  <w:marTop w:val="0"/>
                  <w:marBottom w:val="0"/>
                  <w:divBdr>
                    <w:top w:val="none" w:sz="0" w:space="0" w:color="auto"/>
                    <w:left w:val="none" w:sz="0" w:space="0" w:color="auto"/>
                    <w:bottom w:val="none" w:sz="0" w:space="0" w:color="auto"/>
                    <w:right w:val="none" w:sz="0" w:space="0" w:color="auto"/>
                  </w:divBdr>
                </w:div>
                <w:div w:id="1402941855">
                  <w:marLeft w:val="640"/>
                  <w:marRight w:val="0"/>
                  <w:marTop w:val="0"/>
                  <w:marBottom w:val="0"/>
                  <w:divBdr>
                    <w:top w:val="none" w:sz="0" w:space="0" w:color="auto"/>
                    <w:left w:val="none" w:sz="0" w:space="0" w:color="auto"/>
                    <w:bottom w:val="none" w:sz="0" w:space="0" w:color="auto"/>
                    <w:right w:val="none" w:sz="0" w:space="0" w:color="auto"/>
                  </w:divBdr>
                </w:div>
                <w:div w:id="669601365">
                  <w:marLeft w:val="640"/>
                  <w:marRight w:val="0"/>
                  <w:marTop w:val="0"/>
                  <w:marBottom w:val="0"/>
                  <w:divBdr>
                    <w:top w:val="none" w:sz="0" w:space="0" w:color="auto"/>
                    <w:left w:val="none" w:sz="0" w:space="0" w:color="auto"/>
                    <w:bottom w:val="none" w:sz="0" w:space="0" w:color="auto"/>
                    <w:right w:val="none" w:sz="0" w:space="0" w:color="auto"/>
                  </w:divBdr>
                </w:div>
                <w:div w:id="754862588">
                  <w:marLeft w:val="640"/>
                  <w:marRight w:val="0"/>
                  <w:marTop w:val="0"/>
                  <w:marBottom w:val="0"/>
                  <w:divBdr>
                    <w:top w:val="none" w:sz="0" w:space="0" w:color="auto"/>
                    <w:left w:val="none" w:sz="0" w:space="0" w:color="auto"/>
                    <w:bottom w:val="none" w:sz="0" w:space="0" w:color="auto"/>
                    <w:right w:val="none" w:sz="0" w:space="0" w:color="auto"/>
                  </w:divBdr>
                </w:div>
                <w:div w:id="1537310191">
                  <w:marLeft w:val="640"/>
                  <w:marRight w:val="0"/>
                  <w:marTop w:val="0"/>
                  <w:marBottom w:val="0"/>
                  <w:divBdr>
                    <w:top w:val="none" w:sz="0" w:space="0" w:color="auto"/>
                    <w:left w:val="none" w:sz="0" w:space="0" w:color="auto"/>
                    <w:bottom w:val="none" w:sz="0" w:space="0" w:color="auto"/>
                    <w:right w:val="none" w:sz="0" w:space="0" w:color="auto"/>
                  </w:divBdr>
                </w:div>
                <w:div w:id="1797797021">
                  <w:marLeft w:val="640"/>
                  <w:marRight w:val="0"/>
                  <w:marTop w:val="0"/>
                  <w:marBottom w:val="0"/>
                  <w:divBdr>
                    <w:top w:val="none" w:sz="0" w:space="0" w:color="auto"/>
                    <w:left w:val="none" w:sz="0" w:space="0" w:color="auto"/>
                    <w:bottom w:val="none" w:sz="0" w:space="0" w:color="auto"/>
                    <w:right w:val="none" w:sz="0" w:space="0" w:color="auto"/>
                  </w:divBdr>
                </w:div>
                <w:div w:id="2143378459">
                  <w:marLeft w:val="640"/>
                  <w:marRight w:val="0"/>
                  <w:marTop w:val="0"/>
                  <w:marBottom w:val="0"/>
                  <w:divBdr>
                    <w:top w:val="none" w:sz="0" w:space="0" w:color="auto"/>
                    <w:left w:val="none" w:sz="0" w:space="0" w:color="auto"/>
                    <w:bottom w:val="none" w:sz="0" w:space="0" w:color="auto"/>
                    <w:right w:val="none" w:sz="0" w:space="0" w:color="auto"/>
                  </w:divBdr>
                </w:div>
                <w:div w:id="447897970">
                  <w:marLeft w:val="640"/>
                  <w:marRight w:val="0"/>
                  <w:marTop w:val="0"/>
                  <w:marBottom w:val="0"/>
                  <w:divBdr>
                    <w:top w:val="none" w:sz="0" w:space="0" w:color="auto"/>
                    <w:left w:val="none" w:sz="0" w:space="0" w:color="auto"/>
                    <w:bottom w:val="none" w:sz="0" w:space="0" w:color="auto"/>
                    <w:right w:val="none" w:sz="0" w:space="0" w:color="auto"/>
                  </w:divBdr>
                </w:div>
                <w:div w:id="1822773579">
                  <w:marLeft w:val="640"/>
                  <w:marRight w:val="0"/>
                  <w:marTop w:val="0"/>
                  <w:marBottom w:val="0"/>
                  <w:divBdr>
                    <w:top w:val="none" w:sz="0" w:space="0" w:color="auto"/>
                    <w:left w:val="none" w:sz="0" w:space="0" w:color="auto"/>
                    <w:bottom w:val="none" w:sz="0" w:space="0" w:color="auto"/>
                    <w:right w:val="none" w:sz="0" w:space="0" w:color="auto"/>
                  </w:divBdr>
                </w:div>
                <w:div w:id="1438598943">
                  <w:marLeft w:val="640"/>
                  <w:marRight w:val="0"/>
                  <w:marTop w:val="0"/>
                  <w:marBottom w:val="0"/>
                  <w:divBdr>
                    <w:top w:val="none" w:sz="0" w:space="0" w:color="auto"/>
                    <w:left w:val="none" w:sz="0" w:space="0" w:color="auto"/>
                    <w:bottom w:val="none" w:sz="0" w:space="0" w:color="auto"/>
                    <w:right w:val="none" w:sz="0" w:space="0" w:color="auto"/>
                  </w:divBdr>
                </w:div>
                <w:div w:id="499466420">
                  <w:marLeft w:val="640"/>
                  <w:marRight w:val="0"/>
                  <w:marTop w:val="0"/>
                  <w:marBottom w:val="0"/>
                  <w:divBdr>
                    <w:top w:val="none" w:sz="0" w:space="0" w:color="auto"/>
                    <w:left w:val="none" w:sz="0" w:space="0" w:color="auto"/>
                    <w:bottom w:val="none" w:sz="0" w:space="0" w:color="auto"/>
                    <w:right w:val="none" w:sz="0" w:space="0" w:color="auto"/>
                  </w:divBdr>
                </w:div>
                <w:div w:id="1414280936">
                  <w:marLeft w:val="640"/>
                  <w:marRight w:val="0"/>
                  <w:marTop w:val="0"/>
                  <w:marBottom w:val="0"/>
                  <w:divBdr>
                    <w:top w:val="none" w:sz="0" w:space="0" w:color="auto"/>
                    <w:left w:val="none" w:sz="0" w:space="0" w:color="auto"/>
                    <w:bottom w:val="none" w:sz="0" w:space="0" w:color="auto"/>
                    <w:right w:val="none" w:sz="0" w:space="0" w:color="auto"/>
                  </w:divBdr>
                </w:div>
                <w:div w:id="1860774323">
                  <w:marLeft w:val="640"/>
                  <w:marRight w:val="0"/>
                  <w:marTop w:val="0"/>
                  <w:marBottom w:val="0"/>
                  <w:divBdr>
                    <w:top w:val="none" w:sz="0" w:space="0" w:color="auto"/>
                    <w:left w:val="none" w:sz="0" w:space="0" w:color="auto"/>
                    <w:bottom w:val="none" w:sz="0" w:space="0" w:color="auto"/>
                    <w:right w:val="none" w:sz="0" w:space="0" w:color="auto"/>
                  </w:divBdr>
                </w:div>
                <w:div w:id="150177326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398866681">
          <w:marLeft w:val="640"/>
          <w:marRight w:val="0"/>
          <w:marTop w:val="0"/>
          <w:marBottom w:val="0"/>
          <w:divBdr>
            <w:top w:val="none" w:sz="0" w:space="0" w:color="auto"/>
            <w:left w:val="none" w:sz="0" w:space="0" w:color="auto"/>
            <w:bottom w:val="none" w:sz="0" w:space="0" w:color="auto"/>
            <w:right w:val="none" w:sz="0" w:space="0" w:color="auto"/>
          </w:divBdr>
        </w:div>
        <w:div w:id="561210963">
          <w:marLeft w:val="640"/>
          <w:marRight w:val="0"/>
          <w:marTop w:val="0"/>
          <w:marBottom w:val="0"/>
          <w:divBdr>
            <w:top w:val="none" w:sz="0" w:space="0" w:color="auto"/>
            <w:left w:val="none" w:sz="0" w:space="0" w:color="auto"/>
            <w:bottom w:val="none" w:sz="0" w:space="0" w:color="auto"/>
            <w:right w:val="none" w:sz="0" w:space="0" w:color="auto"/>
          </w:divBdr>
        </w:div>
        <w:div w:id="721947683">
          <w:marLeft w:val="640"/>
          <w:marRight w:val="0"/>
          <w:marTop w:val="0"/>
          <w:marBottom w:val="0"/>
          <w:divBdr>
            <w:top w:val="none" w:sz="0" w:space="0" w:color="auto"/>
            <w:left w:val="none" w:sz="0" w:space="0" w:color="auto"/>
            <w:bottom w:val="none" w:sz="0" w:space="0" w:color="auto"/>
            <w:right w:val="none" w:sz="0" w:space="0" w:color="auto"/>
          </w:divBdr>
        </w:div>
        <w:div w:id="591475504">
          <w:marLeft w:val="640"/>
          <w:marRight w:val="0"/>
          <w:marTop w:val="0"/>
          <w:marBottom w:val="0"/>
          <w:divBdr>
            <w:top w:val="none" w:sz="0" w:space="0" w:color="auto"/>
            <w:left w:val="none" w:sz="0" w:space="0" w:color="auto"/>
            <w:bottom w:val="none" w:sz="0" w:space="0" w:color="auto"/>
            <w:right w:val="none" w:sz="0" w:space="0" w:color="auto"/>
          </w:divBdr>
        </w:div>
        <w:div w:id="1404764801">
          <w:marLeft w:val="640"/>
          <w:marRight w:val="0"/>
          <w:marTop w:val="0"/>
          <w:marBottom w:val="0"/>
          <w:divBdr>
            <w:top w:val="none" w:sz="0" w:space="0" w:color="auto"/>
            <w:left w:val="none" w:sz="0" w:space="0" w:color="auto"/>
            <w:bottom w:val="none" w:sz="0" w:space="0" w:color="auto"/>
            <w:right w:val="none" w:sz="0" w:space="0" w:color="auto"/>
          </w:divBdr>
        </w:div>
        <w:div w:id="200171367">
          <w:marLeft w:val="640"/>
          <w:marRight w:val="0"/>
          <w:marTop w:val="0"/>
          <w:marBottom w:val="0"/>
          <w:divBdr>
            <w:top w:val="none" w:sz="0" w:space="0" w:color="auto"/>
            <w:left w:val="none" w:sz="0" w:space="0" w:color="auto"/>
            <w:bottom w:val="none" w:sz="0" w:space="0" w:color="auto"/>
            <w:right w:val="none" w:sz="0" w:space="0" w:color="auto"/>
          </w:divBdr>
        </w:div>
        <w:div w:id="318073005">
          <w:marLeft w:val="640"/>
          <w:marRight w:val="0"/>
          <w:marTop w:val="0"/>
          <w:marBottom w:val="0"/>
          <w:divBdr>
            <w:top w:val="none" w:sz="0" w:space="0" w:color="auto"/>
            <w:left w:val="none" w:sz="0" w:space="0" w:color="auto"/>
            <w:bottom w:val="none" w:sz="0" w:space="0" w:color="auto"/>
            <w:right w:val="none" w:sz="0" w:space="0" w:color="auto"/>
          </w:divBdr>
        </w:div>
        <w:div w:id="1364357824">
          <w:marLeft w:val="640"/>
          <w:marRight w:val="0"/>
          <w:marTop w:val="0"/>
          <w:marBottom w:val="0"/>
          <w:divBdr>
            <w:top w:val="none" w:sz="0" w:space="0" w:color="auto"/>
            <w:left w:val="none" w:sz="0" w:space="0" w:color="auto"/>
            <w:bottom w:val="none" w:sz="0" w:space="0" w:color="auto"/>
            <w:right w:val="none" w:sz="0" w:space="0" w:color="auto"/>
          </w:divBdr>
        </w:div>
        <w:div w:id="1573389057">
          <w:marLeft w:val="640"/>
          <w:marRight w:val="0"/>
          <w:marTop w:val="0"/>
          <w:marBottom w:val="0"/>
          <w:divBdr>
            <w:top w:val="none" w:sz="0" w:space="0" w:color="auto"/>
            <w:left w:val="none" w:sz="0" w:space="0" w:color="auto"/>
            <w:bottom w:val="none" w:sz="0" w:space="0" w:color="auto"/>
            <w:right w:val="none" w:sz="0" w:space="0" w:color="auto"/>
          </w:divBdr>
        </w:div>
        <w:div w:id="1260408334">
          <w:marLeft w:val="640"/>
          <w:marRight w:val="0"/>
          <w:marTop w:val="0"/>
          <w:marBottom w:val="0"/>
          <w:divBdr>
            <w:top w:val="none" w:sz="0" w:space="0" w:color="auto"/>
            <w:left w:val="none" w:sz="0" w:space="0" w:color="auto"/>
            <w:bottom w:val="none" w:sz="0" w:space="0" w:color="auto"/>
            <w:right w:val="none" w:sz="0" w:space="0" w:color="auto"/>
          </w:divBdr>
        </w:div>
        <w:div w:id="13850312">
          <w:marLeft w:val="640"/>
          <w:marRight w:val="0"/>
          <w:marTop w:val="0"/>
          <w:marBottom w:val="0"/>
          <w:divBdr>
            <w:top w:val="none" w:sz="0" w:space="0" w:color="auto"/>
            <w:left w:val="none" w:sz="0" w:space="0" w:color="auto"/>
            <w:bottom w:val="none" w:sz="0" w:space="0" w:color="auto"/>
            <w:right w:val="none" w:sz="0" w:space="0" w:color="auto"/>
          </w:divBdr>
        </w:div>
        <w:div w:id="1742366768">
          <w:marLeft w:val="640"/>
          <w:marRight w:val="0"/>
          <w:marTop w:val="0"/>
          <w:marBottom w:val="0"/>
          <w:divBdr>
            <w:top w:val="none" w:sz="0" w:space="0" w:color="auto"/>
            <w:left w:val="none" w:sz="0" w:space="0" w:color="auto"/>
            <w:bottom w:val="none" w:sz="0" w:space="0" w:color="auto"/>
            <w:right w:val="none" w:sz="0" w:space="0" w:color="auto"/>
          </w:divBdr>
        </w:div>
        <w:div w:id="838156818">
          <w:marLeft w:val="640"/>
          <w:marRight w:val="0"/>
          <w:marTop w:val="0"/>
          <w:marBottom w:val="0"/>
          <w:divBdr>
            <w:top w:val="none" w:sz="0" w:space="0" w:color="auto"/>
            <w:left w:val="none" w:sz="0" w:space="0" w:color="auto"/>
            <w:bottom w:val="none" w:sz="0" w:space="0" w:color="auto"/>
            <w:right w:val="none" w:sz="0" w:space="0" w:color="auto"/>
          </w:divBdr>
        </w:div>
        <w:div w:id="1525247545">
          <w:marLeft w:val="640"/>
          <w:marRight w:val="0"/>
          <w:marTop w:val="0"/>
          <w:marBottom w:val="0"/>
          <w:divBdr>
            <w:top w:val="none" w:sz="0" w:space="0" w:color="auto"/>
            <w:left w:val="none" w:sz="0" w:space="0" w:color="auto"/>
            <w:bottom w:val="none" w:sz="0" w:space="0" w:color="auto"/>
            <w:right w:val="none" w:sz="0" w:space="0" w:color="auto"/>
          </w:divBdr>
        </w:div>
        <w:div w:id="795026209">
          <w:marLeft w:val="640"/>
          <w:marRight w:val="0"/>
          <w:marTop w:val="0"/>
          <w:marBottom w:val="0"/>
          <w:divBdr>
            <w:top w:val="none" w:sz="0" w:space="0" w:color="auto"/>
            <w:left w:val="none" w:sz="0" w:space="0" w:color="auto"/>
            <w:bottom w:val="none" w:sz="0" w:space="0" w:color="auto"/>
            <w:right w:val="none" w:sz="0" w:space="0" w:color="auto"/>
          </w:divBdr>
        </w:div>
        <w:div w:id="1116755092">
          <w:marLeft w:val="640"/>
          <w:marRight w:val="0"/>
          <w:marTop w:val="0"/>
          <w:marBottom w:val="0"/>
          <w:divBdr>
            <w:top w:val="none" w:sz="0" w:space="0" w:color="auto"/>
            <w:left w:val="none" w:sz="0" w:space="0" w:color="auto"/>
            <w:bottom w:val="none" w:sz="0" w:space="0" w:color="auto"/>
            <w:right w:val="none" w:sz="0" w:space="0" w:color="auto"/>
          </w:divBdr>
        </w:div>
        <w:div w:id="1108430268">
          <w:marLeft w:val="640"/>
          <w:marRight w:val="0"/>
          <w:marTop w:val="0"/>
          <w:marBottom w:val="0"/>
          <w:divBdr>
            <w:top w:val="none" w:sz="0" w:space="0" w:color="auto"/>
            <w:left w:val="none" w:sz="0" w:space="0" w:color="auto"/>
            <w:bottom w:val="none" w:sz="0" w:space="0" w:color="auto"/>
            <w:right w:val="none" w:sz="0" w:space="0" w:color="auto"/>
          </w:divBdr>
        </w:div>
        <w:div w:id="1030959072">
          <w:marLeft w:val="640"/>
          <w:marRight w:val="0"/>
          <w:marTop w:val="0"/>
          <w:marBottom w:val="0"/>
          <w:divBdr>
            <w:top w:val="none" w:sz="0" w:space="0" w:color="auto"/>
            <w:left w:val="none" w:sz="0" w:space="0" w:color="auto"/>
            <w:bottom w:val="none" w:sz="0" w:space="0" w:color="auto"/>
            <w:right w:val="none" w:sz="0" w:space="0" w:color="auto"/>
          </w:divBdr>
        </w:div>
        <w:div w:id="1234462534">
          <w:marLeft w:val="640"/>
          <w:marRight w:val="0"/>
          <w:marTop w:val="0"/>
          <w:marBottom w:val="0"/>
          <w:divBdr>
            <w:top w:val="none" w:sz="0" w:space="0" w:color="auto"/>
            <w:left w:val="none" w:sz="0" w:space="0" w:color="auto"/>
            <w:bottom w:val="none" w:sz="0" w:space="0" w:color="auto"/>
            <w:right w:val="none" w:sz="0" w:space="0" w:color="auto"/>
          </w:divBdr>
        </w:div>
        <w:div w:id="367723910">
          <w:marLeft w:val="640"/>
          <w:marRight w:val="0"/>
          <w:marTop w:val="0"/>
          <w:marBottom w:val="0"/>
          <w:divBdr>
            <w:top w:val="none" w:sz="0" w:space="0" w:color="auto"/>
            <w:left w:val="none" w:sz="0" w:space="0" w:color="auto"/>
            <w:bottom w:val="none" w:sz="0" w:space="0" w:color="auto"/>
            <w:right w:val="none" w:sz="0" w:space="0" w:color="auto"/>
          </w:divBdr>
        </w:div>
        <w:div w:id="1983076855">
          <w:marLeft w:val="640"/>
          <w:marRight w:val="0"/>
          <w:marTop w:val="0"/>
          <w:marBottom w:val="0"/>
          <w:divBdr>
            <w:top w:val="none" w:sz="0" w:space="0" w:color="auto"/>
            <w:left w:val="none" w:sz="0" w:space="0" w:color="auto"/>
            <w:bottom w:val="none" w:sz="0" w:space="0" w:color="auto"/>
            <w:right w:val="none" w:sz="0" w:space="0" w:color="auto"/>
          </w:divBdr>
        </w:div>
        <w:div w:id="151727158">
          <w:marLeft w:val="640"/>
          <w:marRight w:val="0"/>
          <w:marTop w:val="0"/>
          <w:marBottom w:val="0"/>
          <w:divBdr>
            <w:top w:val="none" w:sz="0" w:space="0" w:color="auto"/>
            <w:left w:val="none" w:sz="0" w:space="0" w:color="auto"/>
            <w:bottom w:val="none" w:sz="0" w:space="0" w:color="auto"/>
            <w:right w:val="none" w:sz="0" w:space="0" w:color="auto"/>
          </w:divBdr>
        </w:div>
        <w:div w:id="978146155">
          <w:marLeft w:val="640"/>
          <w:marRight w:val="0"/>
          <w:marTop w:val="0"/>
          <w:marBottom w:val="0"/>
          <w:divBdr>
            <w:top w:val="none" w:sz="0" w:space="0" w:color="auto"/>
            <w:left w:val="none" w:sz="0" w:space="0" w:color="auto"/>
            <w:bottom w:val="none" w:sz="0" w:space="0" w:color="auto"/>
            <w:right w:val="none" w:sz="0" w:space="0" w:color="auto"/>
          </w:divBdr>
        </w:div>
        <w:div w:id="1302812745">
          <w:marLeft w:val="640"/>
          <w:marRight w:val="0"/>
          <w:marTop w:val="0"/>
          <w:marBottom w:val="0"/>
          <w:divBdr>
            <w:top w:val="none" w:sz="0" w:space="0" w:color="auto"/>
            <w:left w:val="none" w:sz="0" w:space="0" w:color="auto"/>
            <w:bottom w:val="none" w:sz="0" w:space="0" w:color="auto"/>
            <w:right w:val="none" w:sz="0" w:space="0" w:color="auto"/>
          </w:divBdr>
        </w:div>
        <w:div w:id="2125076000">
          <w:marLeft w:val="640"/>
          <w:marRight w:val="0"/>
          <w:marTop w:val="0"/>
          <w:marBottom w:val="0"/>
          <w:divBdr>
            <w:top w:val="none" w:sz="0" w:space="0" w:color="auto"/>
            <w:left w:val="none" w:sz="0" w:space="0" w:color="auto"/>
            <w:bottom w:val="none" w:sz="0" w:space="0" w:color="auto"/>
            <w:right w:val="none" w:sz="0" w:space="0" w:color="auto"/>
          </w:divBdr>
        </w:div>
        <w:div w:id="1717506700">
          <w:marLeft w:val="640"/>
          <w:marRight w:val="0"/>
          <w:marTop w:val="0"/>
          <w:marBottom w:val="0"/>
          <w:divBdr>
            <w:top w:val="none" w:sz="0" w:space="0" w:color="auto"/>
            <w:left w:val="none" w:sz="0" w:space="0" w:color="auto"/>
            <w:bottom w:val="none" w:sz="0" w:space="0" w:color="auto"/>
            <w:right w:val="none" w:sz="0" w:space="0" w:color="auto"/>
          </w:divBdr>
        </w:div>
        <w:div w:id="218130496">
          <w:marLeft w:val="640"/>
          <w:marRight w:val="0"/>
          <w:marTop w:val="0"/>
          <w:marBottom w:val="0"/>
          <w:divBdr>
            <w:top w:val="none" w:sz="0" w:space="0" w:color="auto"/>
            <w:left w:val="none" w:sz="0" w:space="0" w:color="auto"/>
            <w:bottom w:val="none" w:sz="0" w:space="0" w:color="auto"/>
            <w:right w:val="none" w:sz="0" w:space="0" w:color="auto"/>
          </w:divBdr>
        </w:div>
        <w:div w:id="2050110202">
          <w:marLeft w:val="640"/>
          <w:marRight w:val="0"/>
          <w:marTop w:val="0"/>
          <w:marBottom w:val="0"/>
          <w:divBdr>
            <w:top w:val="none" w:sz="0" w:space="0" w:color="auto"/>
            <w:left w:val="none" w:sz="0" w:space="0" w:color="auto"/>
            <w:bottom w:val="none" w:sz="0" w:space="0" w:color="auto"/>
            <w:right w:val="none" w:sz="0" w:space="0" w:color="auto"/>
          </w:divBdr>
        </w:div>
        <w:div w:id="673797621">
          <w:marLeft w:val="640"/>
          <w:marRight w:val="0"/>
          <w:marTop w:val="0"/>
          <w:marBottom w:val="0"/>
          <w:divBdr>
            <w:top w:val="none" w:sz="0" w:space="0" w:color="auto"/>
            <w:left w:val="none" w:sz="0" w:space="0" w:color="auto"/>
            <w:bottom w:val="none" w:sz="0" w:space="0" w:color="auto"/>
            <w:right w:val="none" w:sz="0" w:space="0" w:color="auto"/>
          </w:divBdr>
        </w:div>
        <w:div w:id="1084843836">
          <w:marLeft w:val="640"/>
          <w:marRight w:val="0"/>
          <w:marTop w:val="0"/>
          <w:marBottom w:val="0"/>
          <w:divBdr>
            <w:top w:val="none" w:sz="0" w:space="0" w:color="auto"/>
            <w:left w:val="none" w:sz="0" w:space="0" w:color="auto"/>
            <w:bottom w:val="none" w:sz="0" w:space="0" w:color="auto"/>
            <w:right w:val="none" w:sz="0" w:space="0" w:color="auto"/>
          </w:divBdr>
        </w:div>
        <w:div w:id="171527861">
          <w:marLeft w:val="640"/>
          <w:marRight w:val="0"/>
          <w:marTop w:val="0"/>
          <w:marBottom w:val="0"/>
          <w:divBdr>
            <w:top w:val="none" w:sz="0" w:space="0" w:color="auto"/>
            <w:left w:val="none" w:sz="0" w:space="0" w:color="auto"/>
            <w:bottom w:val="none" w:sz="0" w:space="0" w:color="auto"/>
            <w:right w:val="none" w:sz="0" w:space="0" w:color="auto"/>
          </w:divBdr>
        </w:div>
        <w:div w:id="266424002">
          <w:marLeft w:val="640"/>
          <w:marRight w:val="0"/>
          <w:marTop w:val="0"/>
          <w:marBottom w:val="0"/>
          <w:divBdr>
            <w:top w:val="none" w:sz="0" w:space="0" w:color="auto"/>
            <w:left w:val="none" w:sz="0" w:space="0" w:color="auto"/>
            <w:bottom w:val="none" w:sz="0" w:space="0" w:color="auto"/>
            <w:right w:val="none" w:sz="0" w:space="0" w:color="auto"/>
          </w:divBdr>
        </w:div>
        <w:div w:id="393969606">
          <w:marLeft w:val="640"/>
          <w:marRight w:val="0"/>
          <w:marTop w:val="0"/>
          <w:marBottom w:val="0"/>
          <w:divBdr>
            <w:top w:val="none" w:sz="0" w:space="0" w:color="auto"/>
            <w:left w:val="none" w:sz="0" w:space="0" w:color="auto"/>
            <w:bottom w:val="none" w:sz="0" w:space="0" w:color="auto"/>
            <w:right w:val="none" w:sz="0" w:space="0" w:color="auto"/>
          </w:divBdr>
        </w:div>
        <w:div w:id="1785952889">
          <w:marLeft w:val="640"/>
          <w:marRight w:val="0"/>
          <w:marTop w:val="0"/>
          <w:marBottom w:val="0"/>
          <w:divBdr>
            <w:top w:val="none" w:sz="0" w:space="0" w:color="auto"/>
            <w:left w:val="none" w:sz="0" w:space="0" w:color="auto"/>
            <w:bottom w:val="none" w:sz="0" w:space="0" w:color="auto"/>
            <w:right w:val="none" w:sz="0" w:space="0" w:color="auto"/>
          </w:divBdr>
        </w:div>
        <w:div w:id="721559041">
          <w:marLeft w:val="640"/>
          <w:marRight w:val="0"/>
          <w:marTop w:val="0"/>
          <w:marBottom w:val="0"/>
          <w:divBdr>
            <w:top w:val="none" w:sz="0" w:space="0" w:color="auto"/>
            <w:left w:val="none" w:sz="0" w:space="0" w:color="auto"/>
            <w:bottom w:val="none" w:sz="0" w:space="0" w:color="auto"/>
            <w:right w:val="none" w:sz="0" w:space="0" w:color="auto"/>
          </w:divBdr>
        </w:div>
        <w:div w:id="344942485">
          <w:marLeft w:val="640"/>
          <w:marRight w:val="0"/>
          <w:marTop w:val="0"/>
          <w:marBottom w:val="0"/>
          <w:divBdr>
            <w:top w:val="none" w:sz="0" w:space="0" w:color="auto"/>
            <w:left w:val="none" w:sz="0" w:space="0" w:color="auto"/>
            <w:bottom w:val="none" w:sz="0" w:space="0" w:color="auto"/>
            <w:right w:val="none" w:sz="0" w:space="0" w:color="auto"/>
          </w:divBdr>
        </w:div>
        <w:div w:id="1784033222">
          <w:marLeft w:val="640"/>
          <w:marRight w:val="0"/>
          <w:marTop w:val="0"/>
          <w:marBottom w:val="0"/>
          <w:divBdr>
            <w:top w:val="none" w:sz="0" w:space="0" w:color="auto"/>
            <w:left w:val="none" w:sz="0" w:space="0" w:color="auto"/>
            <w:bottom w:val="none" w:sz="0" w:space="0" w:color="auto"/>
            <w:right w:val="none" w:sz="0" w:space="0" w:color="auto"/>
          </w:divBdr>
        </w:div>
        <w:div w:id="1596478092">
          <w:marLeft w:val="640"/>
          <w:marRight w:val="0"/>
          <w:marTop w:val="0"/>
          <w:marBottom w:val="0"/>
          <w:divBdr>
            <w:top w:val="none" w:sz="0" w:space="0" w:color="auto"/>
            <w:left w:val="none" w:sz="0" w:space="0" w:color="auto"/>
            <w:bottom w:val="none" w:sz="0" w:space="0" w:color="auto"/>
            <w:right w:val="none" w:sz="0" w:space="0" w:color="auto"/>
          </w:divBdr>
        </w:div>
        <w:div w:id="1844665325">
          <w:marLeft w:val="640"/>
          <w:marRight w:val="0"/>
          <w:marTop w:val="0"/>
          <w:marBottom w:val="0"/>
          <w:divBdr>
            <w:top w:val="none" w:sz="0" w:space="0" w:color="auto"/>
            <w:left w:val="none" w:sz="0" w:space="0" w:color="auto"/>
            <w:bottom w:val="none" w:sz="0" w:space="0" w:color="auto"/>
            <w:right w:val="none" w:sz="0" w:space="0" w:color="auto"/>
          </w:divBdr>
        </w:div>
        <w:div w:id="1089152887">
          <w:marLeft w:val="640"/>
          <w:marRight w:val="0"/>
          <w:marTop w:val="0"/>
          <w:marBottom w:val="0"/>
          <w:divBdr>
            <w:top w:val="none" w:sz="0" w:space="0" w:color="auto"/>
            <w:left w:val="none" w:sz="0" w:space="0" w:color="auto"/>
            <w:bottom w:val="none" w:sz="0" w:space="0" w:color="auto"/>
            <w:right w:val="none" w:sz="0" w:space="0" w:color="auto"/>
          </w:divBdr>
        </w:div>
        <w:div w:id="302388116">
          <w:marLeft w:val="640"/>
          <w:marRight w:val="0"/>
          <w:marTop w:val="0"/>
          <w:marBottom w:val="0"/>
          <w:divBdr>
            <w:top w:val="none" w:sz="0" w:space="0" w:color="auto"/>
            <w:left w:val="none" w:sz="0" w:space="0" w:color="auto"/>
            <w:bottom w:val="none" w:sz="0" w:space="0" w:color="auto"/>
            <w:right w:val="none" w:sz="0" w:space="0" w:color="auto"/>
          </w:divBdr>
        </w:div>
        <w:div w:id="864098377">
          <w:marLeft w:val="640"/>
          <w:marRight w:val="0"/>
          <w:marTop w:val="0"/>
          <w:marBottom w:val="0"/>
          <w:divBdr>
            <w:top w:val="none" w:sz="0" w:space="0" w:color="auto"/>
            <w:left w:val="none" w:sz="0" w:space="0" w:color="auto"/>
            <w:bottom w:val="none" w:sz="0" w:space="0" w:color="auto"/>
            <w:right w:val="none" w:sz="0" w:space="0" w:color="auto"/>
          </w:divBdr>
        </w:div>
        <w:div w:id="986789565">
          <w:marLeft w:val="640"/>
          <w:marRight w:val="0"/>
          <w:marTop w:val="0"/>
          <w:marBottom w:val="0"/>
          <w:divBdr>
            <w:top w:val="none" w:sz="0" w:space="0" w:color="auto"/>
            <w:left w:val="none" w:sz="0" w:space="0" w:color="auto"/>
            <w:bottom w:val="none" w:sz="0" w:space="0" w:color="auto"/>
            <w:right w:val="none" w:sz="0" w:space="0" w:color="auto"/>
          </w:divBdr>
        </w:div>
        <w:div w:id="73941238">
          <w:marLeft w:val="640"/>
          <w:marRight w:val="0"/>
          <w:marTop w:val="0"/>
          <w:marBottom w:val="0"/>
          <w:divBdr>
            <w:top w:val="none" w:sz="0" w:space="0" w:color="auto"/>
            <w:left w:val="none" w:sz="0" w:space="0" w:color="auto"/>
            <w:bottom w:val="none" w:sz="0" w:space="0" w:color="auto"/>
            <w:right w:val="none" w:sz="0" w:space="0" w:color="auto"/>
          </w:divBdr>
        </w:div>
        <w:div w:id="1241598940">
          <w:marLeft w:val="640"/>
          <w:marRight w:val="0"/>
          <w:marTop w:val="0"/>
          <w:marBottom w:val="0"/>
          <w:divBdr>
            <w:top w:val="none" w:sz="0" w:space="0" w:color="auto"/>
            <w:left w:val="none" w:sz="0" w:space="0" w:color="auto"/>
            <w:bottom w:val="none" w:sz="0" w:space="0" w:color="auto"/>
            <w:right w:val="none" w:sz="0" w:space="0" w:color="auto"/>
          </w:divBdr>
        </w:div>
        <w:div w:id="1125736249">
          <w:marLeft w:val="640"/>
          <w:marRight w:val="0"/>
          <w:marTop w:val="0"/>
          <w:marBottom w:val="0"/>
          <w:divBdr>
            <w:top w:val="none" w:sz="0" w:space="0" w:color="auto"/>
            <w:left w:val="none" w:sz="0" w:space="0" w:color="auto"/>
            <w:bottom w:val="none" w:sz="0" w:space="0" w:color="auto"/>
            <w:right w:val="none" w:sz="0" w:space="0" w:color="auto"/>
          </w:divBdr>
        </w:div>
        <w:div w:id="767044889">
          <w:marLeft w:val="640"/>
          <w:marRight w:val="0"/>
          <w:marTop w:val="0"/>
          <w:marBottom w:val="0"/>
          <w:divBdr>
            <w:top w:val="none" w:sz="0" w:space="0" w:color="auto"/>
            <w:left w:val="none" w:sz="0" w:space="0" w:color="auto"/>
            <w:bottom w:val="none" w:sz="0" w:space="0" w:color="auto"/>
            <w:right w:val="none" w:sz="0" w:space="0" w:color="auto"/>
          </w:divBdr>
        </w:div>
        <w:div w:id="619797413">
          <w:marLeft w:val="640"/>
          <w:marRight w:val="0"/>
          <w:marTop w:val="0"/>
          <w:marBottom w:val="0"/>
          <w:divBdr>
            <w:top w:val="none" w:sz="0" w:space="0" w:color="auto"/>
            <w:left w:val="none" w:sz="0" w:space="0" w:color="auto"/>
            <w:bottom w:val="none" w:sz="0" w:space="0" w:color="auto"/>
            <w:right w:val="none" w:sz="0" w:space="0" w:color="auto"/>
          </w:divBdr>
        </w:div>
        <w:div w:id="1662806378">
          <w:marLeft w:val="640"/>
          <w:marRight w:val="0"/>
          <w:marTop w:val="0"/>
          <w:marBottom w:val="0"/>
          <w:divBdr>
            <w:top w:val="none" w:sz="0" w:space="0" w:color="auto"/>
            <w:left w:val="none" w:sz="0" w:space="0" w:color="auto"/>
            <w:bottom w:val="none" w:sz="0" w:space="0" w:color="auto"/>
            <w:right w:val="none" w:sz="0" w:space="0" w:color="auto"/>
          </w:divBdr>
        </w:div>
        <w:div w:id="750006344">
          <w:marLeft w:val="640"/>
          <w:marRight w:val="0"/>
          <w:marTop w:val="0"/>
          <w:marBottom w:val="0"/>
          <w:divBdr>
            <w:top w:val="none" w:sz="0" w:space="0" w:color="auto"/>
            <w:left w:val="none" w:sz="0" w:space="0" w:color="auto"/>
            <w:bottom w:val="none" w:sz="0" w:space="0" w:color="auto"/>
            <w:right w:val="none" w:sz="0" w:space="0" w:color="auto"/>
          </w:divBdr>
        </w:div>
        <w:div w:id="1281838745">
          <w:marLeft w:val="640"/>
          <w:marRight w:val="0"/>
          <w:marTop w:val="0"/>
          <w:marBottom w:val="0"/>
          <w:divBdr>
            <w:top w:val="none" w:sz="0" w:space="0" w:color="auto"/>
            <w:left w:val="none" w:sz="0" w:space="0" w:color="auto"/>
            <w:bottom w:val="none" w:sz="0" w:space="0" w:color="auto"/>
            <w:right w:val="none" w:sz="0" w:space="0" w:color="auto"/>
          </w:divBdr>
        </w:div>
        <w:div w:id="1556040150">
          <w:marLeft w:val="640"/>
          <w:marRight w:val="0"/>
          <w:marTop w:val="0"/>
          <w:marBottom w:val="0"/>
          <w:divBdr>
            <w:top w:val="none" w:sz="0" w:space="0" w:color="auto"/>
            <w:left w:val="none" w:sz="0" w:space="0" w:color="auto"/>
            <w:bottom w:val="none" w:sz="0" w:space="0" w:color="auto"/>
            <w:right w:val="none" w:sz="0" w:space="0" w:color="auto"/>
          </w:divBdr>
        </w:div>
        <w:div w:id="948656478">
          <w:marLeft w:val="640"/>
          <w:marRight w:val="0"/>
          <w:marTop w:val="0"/>
          <w:marBottom w:val="0"/>
          <w:divBdr>
            <w:top w:val="none" w:sz="0" w:space="0" w:color="auto"/>
            <w:left w:val="none" w:sz="0" w:space="0" w:color="auto"/>
            <w:bottom w:val="none" w:sz="0" w:space="0" w:color="auto"/>
            <w:right w:val="none" w:sz="0" w:space="0" w:color="auto"/>
          </w:divBdr>
        </w:div>
        <w:div w:id="452286890">
          <w:marLeft w:val="640"/>
          <w:marRight w:val="0"/>
          <w:marTop w:val="0"/>
          <w:marBottom w:val="0"/>
          <w:divBdr>
            <w:top w:val="none" w:sz="0" w:space="0" w:color="auto"/>
            <w:left w:val="none" w:sz="0" w:space="0" w:color="auto"/>
            <w:bottom w:val="none" w:sz="0" w:space="0" w:color="auto"/>
            <w:right w:val="none" w:sz="0" w:space="0" w:color="auto"/>
          </w:divBdr>
        </w:div>
        <w:div w:id="1583030132">
          <w:marLeft w:val="640"/>
          <w:marRight w:val="0"/>
          <w:marTop w:val="0"/>
          <w:marBottom w:val="0"/>
          <w:divBdr>
            <w:top w:val="none" w:sz="0" w:space="0" w:color="auto"/>
            <w:left w:val="none" w:sz="0" w:space="0" w:color="auto"/>
            <w:bottom w:val="none" w:sz="0" w:space="0" w:color="auto"/>
            <w:right w:val="none" w:sz="0" w:space="0" w:color="auto"/>
          </w:divBdr>
        </w:div>
        <w:div w:id="633680497">
          <w:marLeft w:val="640"/>
          <w:marRight w:val="0"/>
          <w:marTop w:val="0"/>
          <w:marBottom w:val="0"/>
          <w:divBdr>
            <w:top w:val="none" w:sz="0" w:space="0" w:color="auto"/>
            <w:left w:val="none" w:sz="0" w:space="0" w:color="auto"/>
            <w:bottom w:val="none" w:sz="0" w:space="0" w:color="auto"/>
            <w:right w:val="none" w:sz="0" w:space="0" w:color="auto"/>
          </w:divBdr>
        </w:div>
        <w:div w:id="1046831098">
          <w:marLeft w:val="640"/>
          <w:marRight w:val="0"/>
          <w:marTop w:val="0"/>
          <w:marBottom w:val="0"/>
          <w:divBdr>
            <w:top w:val="none" w:sz="0" w:space="0" w:color="auto"/>
            <w:left w:val="none" w:sz="0" w:space="0" w:color="auto"/>
            <w:bottom w:val="none" w:sz="0" w:space="0" w:color="auto"/>
            <w:right w:val="none" w:sz="0" w:space="0" w:color="auto"/>
          </w:divBdr>
        </w:div>
        <w:div w:id="732970774">
          <w:marLeft w:val="640"/>
          <w:marRight w:val="0"/>
          <w:marTop w:val="0"/>
          <w:marBottom w:val="0"/>
          <w:divBdr>
            <w:top w:val="none" w:sz="0" w:space="0" w:color="auto"/>
            <w:left w:val="none" w:sz="0" w:space="0" w:color="auto"/>
            <w:bottom w:val="none" w:sz="0" w:space="0" w:color="auto"/>
            <w:right w:val="none" w:sz="0" w:space="0" w:color="auto"/>
          </w:divBdr>
        </w:div>
        <w:div w:id="1502962017">
          <w:marLeft w:val="640"/>
          <w:marRight w:val="0"/>
          <w:marTop w:val="0"/>
          <w:marBottom w:val="0"/>
          <w:divBdr>
            <w:top w:val="none" w:sz="0" w:space="0" w:color="auto"/>
            <w:left w:val="none" w:sz="0" w:space="0" w:color="auto"/>
            <w:bottom w:val="none" w:sz="0" w:space="0" w:color="auto"/>
            <w:right w:val="none" w:sz="0" w:space="0" w:color="auto"/>
          </w:divBdr>
        </w:div>
        <w:div w:id="1657801465">
          <w:marLeft w:val="640"/>
          <w:marRight w:val="0"/>
          <w:marTop w:val="0"/>
          <w:marBottom w:val="0"/>
          <w:divBdr>
            <w:top w:val="none" w:sz="0" w:space="0" w:color="auto"/>
            <w:left w:val="none" w:sz="0" w:space="0" w:color="auto"/>
            <w:bottom w:val="none" w:sz="0" w:space="0" w:color="auto"/>
            <w:right w:val="none" w:sz="0" w:space="0" w:color="auto"/>
          </w:divBdr>
        </w:div>
        <w:div w:id="270942302">
          <w:marLeft w:val="640"/>
          <w:marRight w:val="0"/>
          <w:marTop w:val="0"/>
          <w:marBottom w:val="0"/>
          <w:divBdr>
            <w:top w:val="none" w:sz="0" w:space="0" w:color="auto"/>
            <w:left w:val="none" w:sz="0" w:space="0" w:color="auto"/>
            <w:bottom w:val="none" w:sz="0" w:space="0" w:color="auto"/>
            <w:right w:val="none" w:sz="0" w:space="0" w:color="auto"/>
          </w:divBdr>
        </w:div>
        <w:div w:id="68504644">
          <w:marLeft w:val="640"/>
          <w:marRight w:val="0"/>
          <w:marTop w:val="0"/>
          <w:marBottom w:val="0"/>
          <w:divBdr>
            <w:top w:val="none" w:sz="0" w:space="0" w:color="auto"/>
            <w:left w:val="none" w:sz="0" w:space="0" w:color="auto"/>
            <w:bottom w:val="none" w:sz="0" w:space="0" w:color="auto"/>
            <w:right w:val="none" w:sz="0" w:space="0" w:color="auto"/>
          </w:divBdr>
        </w:div>
        <w:div w:id="1798795885">
          <w:marLeft w:val="640"/>
          <w:marRight w:val="0"/>
          <w:marTop w:val="0"/>
          <w:marBottom w:val="0"/>
          <w:divBdr>
            <w:top w:val="none" w:sz="0" w:space="0" w:color="auto"/>
            <w:left w:val="none" w:sz="0" w:space="0" w:color="auto"/>
            <w:bottom w:val="none" w:sz="0" w:space="0" w:color="auto"/>
            <w:right w:val="none" w:sz="0" w:space="0" w:color="auto"/>
          </w:divBdr>
        </w:div>
        <w:div w:id="1844972733">
          <w:marLeft w:val="640"/>
          <w:marRight w:val="0"/>
          <w:marTop w:val="0"/>
          <w:marBottom w:val="0"/>
          <w:divBdr>
            <w:top w:val="none" w:sz="0" w:space="0" w:color="auto"/>
            <w:left w:val="none" w:sz="0" w:space="0" w:color="auto"/>
            <w:bottom w:val="none" w:sz="0" w:space="0" w:color="auto"/>
            <w:right w:val="none" w:sz="0" w:space="0" w:color="auto"/>
          </w:divBdr>
        </w:div>
        <w:div w:id="750128372">
          <w:marLeft w:val="640"/>
          <w:marRight w:val="0"/>
          <w:marTop w:val="0"/>
          <w:marBottom w:val="0"/>
          <w:divBdr>
            <w:top w:val="none" w:sz="0" w:space="0" w:color="auto"/>
            <w:left w:val="none" w:sz="0" w:space="0" w:color="auto"/>
            <w:bottom w:val="none" w:sz="0" w:space="0" w:color="auto"/>
            <w:right w:val="none" w:sz="0" w:space="0" w:color="auto"/>
          </w:divBdr>
        </w:div>
        <w:div w:id="2117014777">
          <w:marLeft w:val="640"/>
          <w:marRight w:val="0"/>
          <w:marTop w:val="0"/>
          <w:marBottom w:val="0"/>
          <w:divBdr>
            <w:top w:val="none" w:sz="0" w:space="0" w:color="auto"/>
            <w:left w:val="none" w:sz="0" w:space="0" w:color="auto"/>
            <w:bottom w:val="none" w:sz="0" w:space="0" w:color="auto"/>
            <w:right w:val="none" w:sz="0" w:space="0" w:color="auto"/>
          </w:divBdr>
        </w:div>
        <w:div w:id="859928103">
          <w:marLeft w:val="640"/>
          <w:marRight w:val="0"/>
          <w:marTop w:val="0"/>
          <w:marBottom w:val="0"/>
          <w:divBdr>
            <w:top w:val="none" w:sz="0" w:space="0" w:color="auto"/>
            <w:left w:val="none" w:sz="0" w:space="0" w:color="auto"/>
            <w:bottom w:val="none" w:sz="0" w:space="0" w:color="auto"/>
            <w:right w:val="none" w:sz="0" w:space="0" w:color="auto"/>
          </w:divBdr>
        </w:div>
        <w:div w:id="1601716634">
          <w:marLeft w:val="640"/>
          <w:marRight w:val="0"/>
          <w:marTop w:val="0"/>
          <w:marBottom w:val="0"/>
          <w:divBdr>
            <w:top w:val="none" w:sz="0" w:space="0" w:color="auto"/>
            <w:left w:val="none" w:sz="0" w:space="0" w:color="auto"/>
            <w:bottom w:val="none" w:sz="0" w:space="0" w:color="auto"/>
            <w:right w:val="none" w:sz="0" w:space="0" w:color="auto"/>
          </w:divBdr>
        </w:div>
        <w:div w:id="1361516255">
          <w:marLeft w:val="640"/>
          <w:marRight w:val="0"/>
          <w:marTop w:val="0"/>
          <w:marBottom w:val="0"/>
          <w:divBdr>
            <w:top w:val="none" w:sz="0" w:space="0" w:color="auto"/>
            <w:left w:val="none" w:sz="0" w:space="0" w:color="auto"/>
            <w:bottom w:val="none" w:sz="0" w:space="0" w:color="auto"/>
            <w:right w:val="none" w:sz="0" w:space="0" w:color="auto"/>
          </w:divBdr>
        </w:div>
        <w:div w:id="2032298436">
          <w:marLeft w:val="640"/>
          <w:marRight w:val="0"/>
          <w:marTop w:val="0"/>
          <w:marBottom w:val="0"/>
          <w:divBdr>
            <w:top w:val="none" w:sz="0" w:space="0" w:color="auto"/>
            <w:left w:val="none" w:sz="0" w:space="0" w:color="auto"/>
            <w:bottom w:val="none" w:sz="0" w:space="0" w:color="auto"/>
            <w:right w:val="none" w:sz="0" w:space="0" w:color="auto"/>
          </w:divBdr>
        </w:div>
        <w:div w:id="931014038">
          <w:marLeft w:val="640"/>
          <w:marRight w:val="0"/>
          <w:marTop w:val="0"/>
          <w:marBottom w:val="0"/>
          <w:divBdr>
            <w:top w:val="none" w:sz="0" w:space="0" w:color="auto"/>
            <w:left w:val="none" w:sz="0" w:space="0" w:color="auto"/>
            <w:bottom w:val="none" w:sz="0" w:space="0" w:color="auto"/>
            <w:right w:val="none" w:sz="0" w:space="0" w:color="auto"/>
          </w:divBdr>
        </w:div>
        <w:div w:id="111750556">
          <w:marLeft w:val="640"/>
          <w:marRight w:val="0"/>
          <w:marTop w:val="0"/>
          <w:marBottom w:val="0"/>
          <w:divBdr>
            <w:top w:val="none" w:sz="0" w:space="0" w:color="auto"/>
            <w:left w:val="none" w:sz="0" w:space="0" w:color="auto"/>
            <w:bottom w:val="none" w:sz="0" w:space="0" w:color="auto"/>
            <w:right w:val="none" w:sz="0" w:space="0" w:color="auto"/>
          </w:divBdr>
        </w:div>
        <w:div w:id="1460491095">
          <w:marLeft w:val="640"/>
          <w:marRight w:val="0"/>
          <w:marTop w:val="0"/>
          <w:marBottom w:val="0"/>
          <w:divBdr>
            <w:top w:val="none" w:sz="0" w:space="0" w:color="auto"/>
            <w:left w:val="none" w:sz="0" w:space="0" w:color="auto"/>
            <w:bottom w:val="none" w:sz="0" w:space="0" w:color="auto"/>
            <w:right w:val="none" w:sz="0" w:space="0" w:color="auto"/>
          </w:divBdr>
        </w:div>
        <w:div w:id="1111320780">
          <w:marLeft w:val="640"/>
          <w:marRight w:val="0"/>
          <w:marTop w:val="0"/>
          <w:marBottom w:val="0"/>
          <w:divBdr>
            <w:top w:val="none" w:sz="0" w:space="0" w:color="auto"/>
            <w:left w:val="none" w:sz="0" w:space="0" w:color="auto"/>
            <w:bottom w:val="none" w:sz="0" w:space="0" w:color="auto"/>
            <w:right w:val="none" w:sz="0" w:space="0" w:color="auto"/>
          </w:divBdr>
        </w:div>
        <w:div w:id="41246729">
          <w:marLeft w:val="640"/>
          <w:marRight w:val="0"/>
          <w:marTop w:val="0"/>
          <w:marBottom w:val="0"/>
          <w:divBdr>
            <w:top w:val="none" w:sz="0" w:space="0" w:color="auto"/>
            <w:left w:val="none" w:sz="0" w:space="0" w:color="auto"/>
            <w:bottom w:val="none" w:sz="0" w:space="0" w:color="auto"/>
            <w:right w:val="none" w:sz="0" w:space="0" w:color="auto"/>
          </w:divBdr>
        </w:div>
        <w:div w:id="1712656176">
          <w:marLeft w:val="640"/>
          <w:marRight w:val="0"/>
          <w:marTop w:val="0"/>
          <w:marBottom w:val="0"/>
          <w:divBdr>
            <w:top w:val="none" w:sz="0" w:space="0" w:color="auto"/>
            <w:left w:val="none" w:sz="0" w:space="0" w:color="auto"/>
            <w:bottom w:val="none" w:sz="0" w:space="0" w:color="auto"/>
            <w:right w:val="none" w:sz="0" w:space="0" w:color="auto"/>
          </w:divBdr>
        </w:div>
        <w:div w:id="871923148">
          <w:marLeft w:val="640"/>
          <w:marRight w:val="0"/>
          <w:marTop w:val="0"/>
          <w:marBottom w:val="0"/>
          <w:divBdr>
            <w:top w:val="none" w:sz="0" w:space="0" w:color="auto"/>
            <w:left w:val="none" w:sz="0" w:space="0" w:color="auto"/>
            <w:bottom w:val="none" w:sz="0" w:space="0" w:color="auto"/>
            <w:right w:val="none" w:sz="0" w:space="0" w:color="auto"/>
          </w:divBdr>
        </w:div>
        <w:div w:id="509569128">
          <w:marLeft w:val="640"/>
          <w:marRight w:val="0"/>
          <w:marTop w:val="0"/>
          <w:marBottom w:val="0"/>
          <w:divBdr>
            <w:top w:val="none" w:sz="0" w:space="0" w:color="auto"/>
            <w:left w:val="none" w:sz="0" w:space="0" w:color="auto"/>
            <w:bottom w:val="none" w:sz="0" w:space="0" w:color="auto"/>
            <w:right w:val="none" w:sz="0" w:space="0" w:color="auto"/>
          </w:divBdr>
        </w:div>
        <w:div w:id="52630666">
          <w:marLeft w:val="640"/>
          <w:marRight w:val="0"/>
          <w:marTop w:val="0"/>
          <w:marBottom w:val="0"/>
          <w:divBdr>
            <w:top w:val="none" w:sz="0" w:space="0" w:color="auto"/>
            <w:left w:val="none" w:sz="0" w:space="0" w:color="auto"/>
            <w:bottom w:val="none" w:sz="0" w:space="0" w:color="auto"/>
            <w:right w:val="none" w:sz="0" w:space="0" w:color="auto"/>
          </w:divBdr>
        </w:div>
        <w:div w:id="190800199">
          <w:marLeft w:val="640"/>
          <w:marRight w:val="0"/>
          <w:marTop w:val="0"/>
          <w:marBottom w:val="0"/>
          <w:divBdr>
            <w:top w:val="none" w:sz="0" w:space="0" w:color="auto"/>
            <w:left w:val="none" w:sz="0" w:space="0" w:color="auto"/>
            <w:bottom w:val="none" w:sz="0" w:space="0" w:color="auto"/>
            <w:right w:val="none" w:sz="0" w:space="0" w:color="auto"/>
          </w:divBdr>
        </w:div>
        <w:div w:id="2050303853">
          <w:marLeft w:val="640"/>
          <w:marRight w:val="0"/>
          <w:marTop w:val="0"/>
          <w:marBottom w:val="0"/>
          <w:divBdr>
            <w:top w:val="none" w:sz="0" w:space="0" w:color="auto"/>
            <w:left w:val="none" w:sz="0" w:space="0" w:color="auto"/>
            <w:bottom w:val="none" w:sz="0" w:space="0" w:color="auto"/>
            <w:right w:val="none" w:sz="0" w:space="0" w:color="auto"/>
          </w:divBdr>
        </w:div>
        <w:div w:id="634484202">
          <w:marLeft w:val="640"/>
          <w:marRight w:val="0"/>
          <w:marTop w:val="0"/>
          <w:marBottom w:val="0"/>
          <w:divBdr>
            <w:top w:val="none" w:sz="0" w:space="0" w:color="auto"/>
            <w:left w:val="none" w:sz="0" w:space="0" w:color="auto"/>
            <w:bottom w:val="none" w:sz="0" w:space="0" w:color="auto"/>
            <w:right w:val="none" w:sz="0" w:space="0" w:color="auto"/>
          </w:divBdr>
        </w:div>
        <w:div w:id="929705270">
          <w:marLeft w:val="640"/>
          <w:marRight w:val="0"/>
          <w:marTop w:val="0"/>
          <w:marBottom w:val="0"/>
          <w:divBdr>
            <w:top w:val="none" w:sz="0" w:space="0" w:color="auto"/>
            <w:left w:val="none" w:sz="0" w:space="0" w:color="auto"/>
            <w:bottom w:val="none" w:sz="0" w:space="0" w:color="auto"/>
            <w:right w:val="none" w:sz="0" w:space="0" w:color="auto"/>
          </w:divBdr>
        </w:div>
        <w:div w:id="118962709">
          <w:marLeft w:val="640"/>
          <w:marRight w:val="0"/>
          <w:marTop w:val="0"/>
          <w:marBottom w:val="0"/>
          <w:divBdr>
            <w:top w:val="none" w:sz="0" w:space="0" w:color="auto"/>
            <w:left w:val="none" w:sz="0" w:space="0" w:color="auto"/>
            <w:bottom w:val="none" w:sz="0" w:space="0" w:color="auto"/>
            <w:right w:val="none" w:sz="0" w:space="0" w:color="auto"/>
          </w:divBdr>
        </w:div>
        <w:div w:id="1605386250">
          <w:marLeft w:val="640"/>
          <w:marRight w:val="0"/>
          <w:marTop w:val="0"/>
          <w:marBottom w:val="0"/>
          <w:divBdr>
            <w:top w:val="none" w:sz="0" w:space="0" w:color="auto"/>
            <w:left w:val="none" w:sz="0" w:space="0" w:color="auto"/>
            <w:bottom w:val="none" w:sz="0" w:space="0" w:color="auto"/>
            <w:right w:val="none" w:sz="0" w:space="0" w:color="auto"/>
          </w:divBdr>
        </w:div>
        <w:div w:id="1651211673">
          <w:marLeft w:val="640"/>
          <w:marRight w:val="0"/>
          <w:marTop w:val="0"/>
          <w:marBottom w:val="0"/>
          <w:divBdr>
            <w:top w:val="none" w:sz="0" w:space="0" w:color="auto"/>
            <w:left w:val="none" w:sz="0" w:space="0" w:color="auto"/>
            <w:bottom w:val="none" w:sz="0" w:space="0" w:color="auto"/>
            <w:right w:val="none" w:sz="0" w:space="0" w:color="auto"/>
          </w:divBdr>
        </w:div>
        <w:div w:id="2004359821">
          <w:marLeft w:val="640"/>
          <w:marRight w:val="0"/>
          <w:marTop w:val="0"/>
          <w:marBottom w:val="0"/>
          <w:divBdr>
            <w:top w:val="none" w:sz="0" w:space="0" w:color="auto"/>
            <w:left w:val="none" w:sz="0" w:space="0" w:color="auto"/>
            <w:bottom w:val="none" w:sz="0" w:space="0" w:color="auto"/>
            <w:right w:val="none" w:sz="0" w:space="0" w:color="auto"/>
          </w:divBdr>
        </w:div>
        <w:div w:id="339621217">
          <w:marLeft w:val="640"/>
          <w:marRight w:val="0"/>
          <w:marTop w:val="0"/>
          <w:marBottom w:val="0"/>
          <w:divBdr>
            <w:top w:val="none" w:sz="0" w:space="0" w:color="auto"/>
            <w:left w:val="none" w:sz="0" w:space="0" w:color="auto"/>
            <w:bottom w:val="none" w:sz="0" w:space="0" w:color="auto"/>
            <w:right w:val="none" w:sz="0" w:space="0" w:color="auto"/>
          </w:divBdr>
        </w:div>
        <w:div w:id="1773042888">
          <w:marLeft w:val="640"/>
          <w:marRight w:val="0"/>
          <w:marTop w:val="0"/>
          <w:marBottom w:val="0"/>
          <w:divBdr>
            <w:top w:val="none" w:sz="0" w:space="0" w:color="auto"/>
            <w:left w:val="none" w:sz="0" w:space="0" w:color="auto"/>
            <w:bottom w:val="none" w:sz="0" w:space="0" w:color="auto"/>
            <w:right w:val="none" w:sz="0" w:space="0" w:color="auto"/>
          </w:divBdr>
        </w:div>
        <w:div w:id="838346676">
          <w:marLeft w:val="640"/>
          <w:marRight w:val="0"/>
          <w:marTop w:val="0"/>
          <w:marBottom w:val="0"/>
          <w:divBdr>
            <w:top w:val="none" w:sz="0" w:space="0" w:color="auto"/>
            <w:left w:val="none" w:sz="0" w:space="0" w:color="auto"/>
            <w:bottom w:val="none" w:sz="0" w:space="0" w:color="auto"/>
            <w:right w:val="none" w:sz="0" w:space="0" w:color="auto"/>
          </w:divBdr>
        </w:div>
        <w:div w:id="1138449509">
          <w:marLeft w:val="640"/>
          <w:marRight w:val="0"/>
          <w:marTop w:val="0"/>
          <w:marBottom w:val="0"/>
          <w:divBdr>
            <w:top w:val="none" w:sz="0" w:space="0" w:color="auto"/>
            <w:left w:val="none" w:sz="0" w:space="0" w:color="auto"/>
            <w:bottom w:val="none" w:sz="0" w:space="0" w:color="auto"/>
            <w:right w:val="none" w:sz="0" w:space="0" w:color="auto"/>
          </w:divBdr>
        </w:div>
        <w:div w:id="538200070">
          <w:marLeft w:val="640"/>
          <w:marRight w:val="0"/>
          <w:marTop w:val="0"/>
          <w:marBottom w:val="0"/>
          <w:divBdr>
            <w:top w:val="none" w:sz="0" w:space="0" w:color="auto"/>
            <w:left w:val="none" w:sz="0" w:space="0" w:color="auto"/>
            <w:bottom w:val="none" w:sz="0" w:space="0" w:color="auto"/>
            <w:right w:val="none" w:sz="0" w:space="0" w:color="auto"/>
          </w:divBdr>
        </w:div>
        <w:div w:id="1002928519">
          <w:marLeft w:val="640"/>
          <w:marRight w:val="0"/>
          <w:marTop w:val="0"/>
          <w:marBottom w:val="0"/>
          <w:divBdr>
            <w:top w:val="none" w:sz="0" w:space="0" w:color="auto"/>
            <w:left w:val="none" w:sz="0" w:space="0" w:color="auto"/>
            <w:bottom w:val="none" w:sz="0" w:space="0" w:color="auto"/>
            <w:right w:val="none" w:sz="0" w:space="0" w:color="auto"/>
          </w:divBdr>
        </w:div>
        <w:div w:id="1516652176">
          <w:marLeft w:val="640"/>
          <w:marRight w:val="0"/>
          <w:marTop w:val="0"/>
          <w:marBottom w:val="0"/>
          <w:divBdr>
            <w:top w:val="none" w:sz="0" w:space="0" w:color="auto"/>
            <w:left w:val="none" w:sz="0" w:space="0" w:color="auto"/>
            <w:bottom w:val="none" w:sz="0" w:space="0" w:color="auto"/>
            <w:right w:val="none" w:sz="0" w:space="0" w:color="auto"/>
          </w:divBdr>
        </w:div>
        <w:div w:id="401297256">
          <w:marLeft w:val="640"/>
          <w:marRight w:val="0"/>
          <w:marTop w:val="0"/>
          <w:marBottom w:val="0"/>
          <w:divBdr>
            <w:top w:val="none" w:sz="0" w:space="0" w:color="auto"/>
            <w:left w:val="none" w:sz="0" w:space="0" w:color="auto"/>
            <w:bottom w:val="none" w:sz="0" w:space="0" w:color="auto"/>
            <w:right w:val="none" w:sz="0" w:space="0" w:color="auto"/>
          </w:divBdr>
        </w:div>
        <w:div w:id="1511607065">
          <w:marLeft w:val="640"/>
          <w:marRight w:val="0"/>
          <w:marTop w:val="0"/>
          <w:marBottom w:val="0"/>
          <w:divBdr>
            <w:top w:val="none" w:sz="0" w:space="0" w:color="auto"/>
            <w:left w:val="none" w:sz="0" w:space="0" w:color="auto"/>
            <w:bottom w:val="none" w:sz="0" w:space="0" w:color="auto"/>
            <w:right w:val="none" w:sz="0" w:space="0" w:color="auto"/>
          </w:divBdr>
        </w:div>
        <w:div w:id="637422326">
          <w:marLeft w:val="640"/>
          <w:marRight w:val="0"/>
          <w:marTop w:val="0"/>
          <w:marBottom w:val="0"/>
          <w:divBdr>
            <w:top w:val="none" w:sz="0" w:space="0" w:color="auto"/>
            <w:left w:val="none" w:sz="0" w:space="0" w:color="auto"/>
            <w:bottom w:val="none" w:sz="0" w:space="0" w:color="auto"/>
            <w:right w:val="none" w:sz="0" w:space="0" w:color="auto"/>
          </w:divBdr>
        </w:div>
        <w:div w:id="1300108285">
          <w:marLeft w:val="640"/>
          <w:marRight w:val="0"/>
          <w:marTop w:val="0"/>
          <w:marBottom w:val="0"/>
          <w:divBdr>
            <w:top w:val="none" w:sz="0" w:space="0" w:color="auto"/>
            <w:left w:val="none" w:sz="0" w:space="0" w:color="auto"/>
            <w:bottom w:val="none" w:sz="0" w:space="0" w:color="auto"/>
            <w:right w:val="none" w:sz="0" w:space="0" w:color="auto"/>
          </w:divBdr>
        </w:div>
        <w:div w:id="1456831280">
          <w:marLeft w:val="640"/>
          <w:marRight w:val="0"/>
          <w:marTop w:val="0"/>
          <w:marBottom w:val="0"/>
          <w:divBdr>
            <w:top w:val="none" w:sz="0" w:space="0" w:color="auto"/>
            <w:left w:val="none" w:sz="0" w:space="0" w:color="auto"/>
            <w:bottom w:val="none" w:sz="0" w:space="0" w:color="auto"/>
            <w:right w:val="none" w:sz="0" w:space="0" w:color="auto"/>
          </w:divBdr>
        </w:div>
        <w:div w:id="363822235">
          <w:marLeft w:val="640"/>
          <w:marRight w:val="0"/>
          <w:marTop w:val="0"/>
          <w:marBottom w:val="0"/>
          <w:divBdr>
            <w:top w:val="none" w:sz="0" w:space="0" w:color="auto"/>
            <w:left w:val="none" w:sz="0" w:space="0" w:color="auto"/>
            <w:bottom w:val="none" w:sz="0" w:space="0" w:color="auto"/>
            <w:right w:val="none" w:sz="0" w:space="0" w:color="auto"/>
          </w:divBdr>
        </w:div>
        <w:div w:id="1729380077">
          <w:marLeft w:val="640"/>
          <w:marRight w:val="0"/>
          <w:marTop w:val="0"/>
          <w:marBottom w:val="0"/>
          <w:divBdr>
            <w:top w:val="none" w:sz="0" w:space="0" w:color="auto"/>
            <w:left w:val="none" w:sz="0" w:space="0" w:color="auto"/>
            <w:bottom w:val="none" w:sz="0" w:space="0" w:color="auto"/>
            <w:right w:val="none" w:sz="0" w:space="0" w:color="auto"/>
          </w:divBdr>
        </w:div>
        <w:div w:id="809445238">
          <w:marLeft w:val="640"/>
          <w:marRight w:val="0"/>
          <w:marTop w:val="0"/>
          <w:marBottom w:val="0"/>
          <w:divBdr>
            <w:top w:val="none" w:sz="0" w:space="0" w:color="auto"/>
            <w:left w:val="none" w:sz="0" w:space="0" w:color="auto"/>
            <w:bottom w:val="none" w:sz="0" w:space="0" w:color="auto"/>
            <w:right w:val="none" w:sz="0" w:space="0" w:color="auto"/>
          </w:divBdr>
        </w:div>
        <w:div w:id="1785811182">
          <w:marLeft w:val="640"/>
          <w:marRight w:val="0"/>
          <w:marTop w:val="0"/>
          <w:marBottom w:val="0"/>
          <w:divBdr>
            <w:top w:val="none" w:sz="0" w:space="0" w:color="auto"/>
            <w:left w:val="none" w:sz="0" w:space="0" w:color="auto"/>
            <w:bottom w:val="none" w:sz="0" w:space="0" w:color="auto"/>
            <w:right w:val="none" w:sz="0" w:space="0" w:color="auto"/>
          </w:divBdr>
        </w:div>
        <w:div w:id="1441487864">
          <w:marLeft w:val="640"/>
          <w:marRight w:val="0"/>
          <w:marTop w:val="0"/>
          <w:marBottom w:val="0"/>
          <w:divBdr>
            <w:top w:val="none" w:sz="0" w:space="0" w:color="auto"/>
            <w:left w:val="none" w:sz="0" w:space="0" w:color="auto"/>
            <w:bottom w:val="none" w:sz="0" w:space="0" w:color="auto"/>
            <w:right w:val="none" w:sz="0" w:space="0" w:color="auto"/>
          </w:divBdr>
        </w:div>
        <w:div w:id="1675571160">
          <w:marLeft w:val="640"/>
          <w:marRight w:val="0"/>
          <w:marTop w:val="0"/>
          <w:marBottom w:val="0"/>
          <w:divBdr>
            <w:top w:val="none" w:sz="0" w:space="0" w:color="auto"/>
            <w:left w:val="none" w:sz="0" w:space="0" w:color="auto"/>
            <w:bottom w:val="none" w:sz="0" w:space="0" w:color="auto"/>
            <w:right w:val="none" w:sz="0" w:space="0" w:color="auto"/>
          </w:divBdr>
        </w:div>
        <w:div w:id="432676540">
          <w:marLeft w:val="640"/>
          <w:marRight w:val="0"/>
          <w:marTop w:val="0"/>
          <w:marBottom w:val="0"/>
          <w:divBdr>
            <w:top w:val="none" w:sz="0" w:space="0" w:color="auto"/>
            <w:left w:val="none" w:sz="0" w:space="0" w:color="auto"/>
            <w:bottom w:val="none" w:sz="0" w:space="0" w:color="auto"/>
            <w:right w:val="none" w:sz="0" w:space="0" w:color="auto"/>
          </w:divBdr>
        </w:div>
        <w:div w:id="872501294">
          <w:marLeft w:val="640"/>
          <w:marRight w:val="0"/>
          <w:marTop w:val="0"/>
          <w:marBottom w:val="0"/>
          <w:divBdr>
            <w:top w:val="none" w:sz="0" w:space="0" w:color="auto"/>
            <w:left w:val="none" w:sz="0" w:space="0" w:color="auto"/>
            <w:bottom w:val="none" w:sz="0" w:space="0" w:color="auto"/>
            <w:right w:val="none" w:sz="0" w:space="0" w:color="auto"/>
          </w:divBdr>
        </w:div>
        <w:div w:id="243690242">
          <w:marLeft w:val="640"/>
          <w:marRight w:val="0"/>
          <w:marTop w:val="0"/>
          <w:marBottom w:val="0"/>
          <w:divBdr>
            <w:top w:val="none" w:sz="0" w:space="0" w:color="auto"/>
            <w:left w:val="none" w:sz="0" w:space="0" w:color="auto"/>
            <w:bottom w:val="none" w:sz="0" w:space="0" w:color="auto"/>
            <w:right w:val="none" w:sz="0" w:space="0" w:color="auto"/>
          </w:divBdr>
        </w:div>
        <w:div w:id="1316882002">
          <w:marLeft w:val="640"/>
          <w:marRight w:val="0"/>
          <w:marTop w:val="0"/>
          <w:marBottom w:val="0"/>
          <w:divBdr>
            <w:top w:val="none" w:sz="0" w:space="0" w:color="auto"/>
            <w:left w:val="none" w:sz="0" w:space="0" w:color="auto"/>
            <w:bottom w:val="none" w:sz="0" w:space="0" w:color="auto"/>
            <w:right w:val="none" w:sz="0" w:space="0" w:color="auto"/>
          </w:divBdr>
        </w:div>
        <w:div w:id="2032559912">
          <w:marLeft w:val="640"/>
          <w:marRight w:val="0"/>
          <w:marTop w:val="0"/>
          <w:marBottom w:val="0"/>
          <w:divBdr>
            <w:top w:val="none" w:sz="0" w:space="0" w:color="auto"/>
            <w:left w:val="none" w:sz="0" w:space="0" w:color="auto"/>
            <w:bottom w:val="none" w:sz="0" w:space="0" w:color="auto"/>
            <w:right w:val="none" w:sz="0" w:space="0" w:color="auto"/>
          </w:divBdr>
        </w:div>
        <w:div w:id="354120112">
          <w:marLeft w:val="640"/>
          <w:marRight w:val="0"/>
          <w:marTop w:val="0"/>
          <w:marBottom w:val="0"/>
          <w:divBdr>
            <w:top w:val="none" w:sz="0" w:space="0" w:color="auto"/>
            <w:left w:val="none" w:sz="0" w:space="0" w:color="auto"/>
            <w:bottom w:val="none" w:sz="0" w:space="0" w:color="auto"/>
            <w:right w:val="none" w:sz="0" w:space="0" w:color="auto"/>
          </w:divBdr>
        </w:div>
        <w:div w:id="147404039">
          <w:marLeft w:val="640"/>
          <w:marRight w:val="0"/>
          <w:marTop w:val="0"/>
          <w:marBottom w:val="0"/>
          <w:divBdr>
            <w:top w:val="none" w:sz="0" w:space="0" w:color="auto"/>
            <w:left w:val="none" w:sz="0" w:space="0" w:color="auto"/>
            <w:bottom w:val="none" w:sz="0" w:space="0" w:color="auto"/>
            <w:right w:val="none" w:sz="0" w:space="0" w:color="auto"/>
          </w:divBdr>
        </w:div>
        <w:div w:id="1534152882">
          <w:marLeft w:val="640"/>
          <w:marRight w:val="0"/>
          <w:marTop w:val="0"/>
          <w:marBottom w:val="0"/>
          <w:divBdr>
            <w:top w:val="none" w:sz="0" w:space="0" w:color="auto"/>
            <w:left w:val="none" w:sz="0" w:space="0" w:color="auto"/>
            <w:bottom w:val="none" w:sz="0" w:space="0" w:color="auto"/>
            <w:right w:val="none" w:sz="0" w:space="0" w:color="auto"/>
          </w:divBdr>
        </w:div>
        <w:div w:id="1254629149">
          <w:marLeft w:val="640"/>
          <w:marRight w:val="0"/>
          <w:marTop w:val="0"/>
          <w:marBottom w:val="0"/>
          <w:divBdr>
            <w:top w:val="none" w:sz="0" w:space="0" w:color="auto"/>
            <w:left w:val="none" w:sz="0" w:space="0" w:color="auto"/>
            <w:bottom w:val="none" w:sz="0" w:space="0" w:color="auto"/>
            <w:right w:val="none" w:sz="0" w:space="0" w:color="auto"/>
          </w:divBdr>
        </w:div>
        <w:div w:id="526723882">
          <w:marLeft w:val="640"/>
          <w:marRight w:val="0"/>
          <w:marTop w:val="0"/>
          <w:marBottom w:val="0"/>
          <w:divBdr>
            <w:top w:val="none" w:sz="0" w:space="0" w:color="auto"/>
            <w:left w:val="none" w:sz="0" w:space="0" w:color="auto"/>
            <w:bottom w:val="none" w:sz="0" w:space="0" w:color="auto"/>
            <w:right w:val="none" w:sz="0" w:space="0" w:color="auto"/>
          </w:divBdr>
        </w:div>
        <w:div w:id="1955557971">
          <w:marLeft w:val="640"/>
          <w:marRight w:val="0"/>
          <w:marTop w:val="0"/>
          <w:marBottom w:val="0"/>
          <w:divBdr>
            <w:top w:val="none" w:sz="0" w:space="0" w:color="auto"/>
            <w:left w:val="none" w:sz="0" w:space="0" w:color="auto"/>
            <w:bottom w:val="none" w:sz="0" w:space="0" w:color="auto"/>
            <w:right w:val="none" w:sz="0" w:space="0" w:color="auto"/>
          </w:divBdr>
        </w:div>
        <w:div w:id="1925676304">
          <w:marLeft w:val="640"/>
          <w:marRight w:val="0"/>
          <w:marTop w:val="0"/>
          <w:marBottom w:val="0"/>
          <w:divBdr>
            <w:top w:val="none" w:sz="0" w:space="0" w:color="auto"/>
            <w:left w:val="none" w:sz="0" w:space="0" w:color="auto"/>
            <w:bottom w:val="none" w:sz="0" w:space="0" w:color="auto"/>
            <w:right w:val="none" w:sz="0" w:space="0" w:color="auto"/>
          </w:divBdr>
        </w:div>
      </w:divsChild>
    </w:div>
    <w:div w:id="168063669">
      <w:bodyDiv w:val="1"/>
      <w:marLeft w:val="0"/>
      <w:marRight w:val="0"/>
      <w:marTop w:val="0"/>
      <w:marBottom w:val="0"/>
      <w:divBdr>
        <w:top w:val="none" w:sz="0" w:space="0" w:color="auto"/>
        <w:left w:val="none" w:sz="0" w:space="0" w:color="auto"/>
        <w:bottom w:val="none" w:sz="0" w:space="0" w:color="auto"/>
        <w:right w:val="none" w:sz="0" w:space="0" w:color="auto"/>
      </w:divBdr>
      <w:divsChild>
        <w:div w:id="2004384044">
          <w:marLeft w:val="640"/>
          <w:marRight w:val="0"/>
          <w:marTop w:val="0"/>
          <w:marBottom w:val="0"/>
          <w:divBdr>
            <w:top w:val="none" w:sz="0" w:space="0" w:color="auto"/>
            <w:left w:val="none" w:sz="0" w:space="0" w:color="auto"/>
            <w:bottom w:val="none" w:sz="0" w:space="0" w:color="auto"/>
            <w:right w:val="none" w:sz="0" w:space="0" w:color="auto"/>
          </w:divBdr>
        </w:div>
        <w:div w:id="1121262273">
          <w:marLeft w:val="640"/>
          <w:marRight w:val="0"/>
          <w:marTop w:val="0"/>
          <w:marBottom w:val="0"/>
          <w:divBdr>
            <w:top w:val="none" w:sz="0" w:space="0" w:color="auto"/>
            <w:left w:val="none" w:sz="0" w:space="0" w:color="auto"/>
            <w:bottom w:val="none" w:sz="0" w:space="0" w:color="auto"/>
            <w:right w:val="none" w:sz="0" w:space="0" w:color="auto"/>
          </w:divBdr>
        </w:div>
        <w:div w:id="1775907080">
          <w:marLeft w:val="640"/>
          <w:marRight w:val="0"/>
          <w:marTop w:val="0"/>
          <w:marBottom w:val="0"/>
          <w:divBdr>
            <w:top w:val="none" w:sz="0" w:space="0" w:color="auto"/>
            <w:left w:val="none" w:sz="0" w:space="0" w:color="auto"/>
            <w:bottom w:val="none" w:sz="0" w:space="0" w:color="auto"/>
            <w:right w:val="none" w:sz="0" w:space="0" w:color="auto"/>
          </w:divBdr>
        </w:div>
        <w:div w:id="452135131">
          <w:marLeft w:val="640"/>
          <w:marRight w:val="0"/>
          <w:marTop w:val="0"/>
          <w:marBottom w:val="0"/>
          <w:divBdr>
            <w:top w:val="none" w:sz="0" w:space="0" w:color="auto"/>
            <w:left w:val="none" w:sz="0" w:space="0" w:color="auto"/>
            <w:bottom w:val="none" w:sz="0" w:space="0" w:color="auto"/>
            <w:right w:val="none" w:sz="0" w:space="0" w:color="auto"/>
          </w:divBdr>
        </w:div>
        <w:div w:id="1195076226">
          <w:marLeft w:val="640"/>
          <w:marRight w:val="0"/>
          <w:marTop w:val="0"/>
          <w:marBottom w:val="0"/>
          <w:divBdr>
            <w:top w:val="none" w:sz="0" w:space="0" w:color="auto"/>
            <w:left w:val="none" w:sz="0" w:space="0" w:color="auto"/>
            <w:bottom w:val="none" w:sz="0" w:space="0" w:color="auto"/>
            <w:right w:val="none" w:sz="0" w:space="0" w:color="auto"/>
          </w:divBdr>
        </w:div>
        <w:div w:id="565723783">
          <w:marLeft w:val="640"/>
          <w:marRight w:val="0"/>
          <w:marTop w:val="0"/>
          <w:marBottom w:val="0"/>
          <w:divBdr>
            <w:top w:val="none" w:sz="0" w:space="0" w:color="auto"/>
            <w:left w:val="none" w:sz="0" w:space="0" w:color="auto"/>
            <w:bottom w:val="none" w:sz="0" w:space="0" w:color="auto"/>
            <w:right w:val="none" w:sz="0" w:space="0" w:color="auto"/>
          </w:divBdr>
        </w:div>
        <w:div w:id="1146776857">
          <w:marLeft w:val="640"/>
          <w:marRight w:val="0"/>
          <w:marTop w:val="0"/>
          <w:marBottom w:val="0"/>
          <w:divBdr>
            <w:top w:val="none" w:sz="0" w:space="0" w:color="auto"/>
            <w:left w:val="none" w:sz="0" w:space="0" w:color="auto"/>
            <w:bottom w:val="none" w:sz="0" w:space="0" w:color="auto"/>
            <w:right w:val="none" w:sz="0" w:space="0" w:color="auto"/>
          </w:divBdr>
        </w:div>
        <w:div w:id="1982540556">
          <w:marLeft w:val="640"/>
          <w:marRight w:val="0"/>
          <w:marTop w:val="0"/>
          <w:marBottom w:val="0"/>
          <w:divBdr>
            <w:top w:val="none" w:sz="0" w:space="0" w:color="auto"/>
            <w:left w:val="none" w:sz="0" w:space="0" w:color="auto"/>
            <w:bottom w:val="none" w:sz="0" w:space="0" w:color="auto"/>
            <w:right w:val="none" w:sz="0" w:space="0" w:color="auto"/>
          </w:divBdr>
        </w:div>
        <w:div w:id="103159438">
          <w:marLeft w:val="640"/>
          <w:marRight w:val="0"/>
          <w:marTop w:val="0"/>
          <w:marBottom w:val="0"/>
          <w:divBdr>
            <w:top w:val="none" w:sz="0" w:space="0" w:color="auto"/>
            <w:left w:val="none" w:sz="0" w:space="0" w:color="auto"/>
            <w:bottom w:val="none" w:sz="0" w:space="0" w:color="auto"/>
            <w:right w:val="none" w:sz="0" w:space="0" w:color="auto"/>
          </w:divBdr>
        </w:div>
        <w:div w:id="1626618207">
          <w:marLeft w:val="640"/>
          <w:marRight w:val="0"/>
          <w:marTop w:val="0"/>
          <w:marBottom w:val="0"/>
          <w:divBdr>
            <w:top w:val="none" w:sz="0" w:space="0" w:color="auto"/>
            <w:left w:val="none" w:sz="0" w:space="0" w:color="auto"/>
            <w:bottom w:val="none" w:sz="0" w:space="0" w:color="auto"/>
            <w:right w:val="none" w:sz="0" w:space="0" w:color="auto"/>
          </w:divBdr>
        </w:div>
        <w:div w:id="2037802880">
          <w:marLeft w:val="640"/>
          <w:marRight w:val="0"/>
          <w:marTop w:val="0"/>
          <w:marBottom w:val="0"/>
          <w:divBdr>
            <w:top w:val="none" w:sz="0" w:space="0" w:color="auto"/>
            <w:left w:val="none" w:sz="0" w:space="0" w:color="auto"/>
            <w:bottom w:val="none" w:sz="0" w:space="0" w:color="auto"/>
            <w:right w:val="none" w:sz="0" w:space="0" w:color="auto"/>
          </w:divBdr>
        </w:div>
        <w:div w:id="1141726129">
          <w:marLeft w:val="640"/>
          <w:marRight w:val="0"/>
          <w:marTop w:val="0"/>
          <w:marBottom w:val="0"/>
          <w:divBdr>
            <w:top w:val="none" w:sz="0" w:space="0" w:color="auto"/>
            <w:left w:val="none" w:sz="0" w:space="0" w:color="auto"/>
            <w:bottom w:val="none" w:sz="0" w:space="0" w:color="auto"/>
            <w:right w:val="none" w:sz="0" w:space="0" w:color="auto"/>
          </w:divBdr>
        </w:div>
        <w:div w:id="1259946400">
          <w:marLeft w:val="640"/>
          <w:marRight w:val="0"/>
          <w:marTop w:val="0"/>
          <w:marBottom w:val="0"/>
          <w:divBdr>
            <w:top w:val="none" w:sz="0" w:space="0" w:color="auto"/>
            <w:left w:val="none" w:sz="0" w:space="0" w:color="auto"/>
            <w:bottom w:val="none" w:sz="0" w:space="0" w:color="auto"/>
            <w:right w:val="none" w:sz="0" w:space="0" w:color="auto"/>
          </w:divBdr>
        </w:div>
        <w:div w:id="617299503">
          <w:marLeft w:val="640"/>
          <w:marRight w:val="0"/>
          <w:marTop w:val="0"/>
          <w:marBottom w:val="0"/>
          <w:divBdr>
            <w:top w:val="none" w:sz="0" w:space="0" w:color="auto"/>
            <w:left w:val="none" w:sz="0" w:space="0" w:color="auto"/>
            <w:bottom w:val="none" w:sz="0" w:space="0" w:color="auto"/>
            <w:right w:val="none" w:sz="0" w:space="0" w:color="auto"/>
          </w:divBdr>
        </w:div>
        <w:div w:id="599214844">
          <w:marLeft w:val="640"/>
          <w:marRight w:val="0"/>
          <w:marTop w:val="0"/>
          <w:marBottom w:val="0"/>
          <w:divBdr>
            <w:top w:val="none" w:sz="0" w:space="0" w:color="auto"/>
            <w:left w:val="none" w:sz="0" w:space="0" w:color="auto"/>
            <w:bottom w:val="none" w:sz="0" w:space="0" w:color="auto"/>
            <w:right w:val="none" w:sz="0" w:space="0" w:color="auto"/>
          </w:divBdr>
        </w:div>
        <w:div w:id="1322124455">
          <w:marLeft w:val="640"/>
          <w:marRight w:val="0"/>
          <w:marTop w:val="0"/>
          <w:marBottom w:val="0"/>
          <w:divBdr>
            <w:top w:val="none" w:sz="0" w:space="0" w:color="auto"/>
            <w:left w:val="none" w:sz="0" w:space="0" w:color="auto"/>
            <w:bottom w:val="none" w:sz="0" w:space="0" w:color="auto"/>
            <w:right w:val="none" w:sz="0" w:space="0" w:color="auto"/>
          </w:divBdr>
        </w:div>
        <w:div w:id="231743533">
          <w:marLeft w:val="640"/>
          <w:marRight w:val="0"/>
          <w:marTop w:val="0"/>
          <w:marBottom w:val="0"/>
          <w:divBdr>
            <w:top w:val="none" w:sz="0" w:space="0" w:color="auto"/>
            <w:left w:val="none" w:sz="0" w:space="0" w:color="auto"/>
            <w:bottom w:val="none" w:sz="0" w:space="0" w:color="auto"/>
            <w:right w:val="none" w:sz="0" w:space="0" w:color="auto"/>
          </w:divBdr>
        </w:div>
        <w:div w:id="1594167009">
          <w:marLeft w:val="640"/>
          <w:marRight w:val="0"/>
          <w:marTop w:val="0"/>
          <w:marBottom w:val="0"/>
          <w:divBdr>
            <w:top w:val="none" w:sz="0" w:space="0" w:color="auto"/>
            <w:left w:val="none" w:sz="0" w:space="0" w:color="auto"/>
            <w:bottom w:val="none" w:sz="0" w:space="0" w:color="auto"/>
            <w:right w:val="none" w:sz="0" w:space="0" w:color="auto"/>
          </w:divBdr>
        </w:div>
        <w:div w:id="1471096582">
          <w:marLeft w:val="640"/>
          <w:marRight w:val="0"/>
          <w:marTop w:val="0"/>
          <w:marBottom w:val="0"/>
          <w:divBdr>
            <w:top w:val="none" w:sz="0" w:space="0" w:color="auto"/>
            <w:left w:val="none" w:sz="0" w:space="0" w:color="auto"/>
            <w:bottom w:val="none" w:sz="0" w:space="0" w:color="auto"/>
            <w:right w:val="none" w:sz="0" w:space="0" w:color="auto"/>
          </w:divBdr>
        </w:div>
        <w:div w:id="422839711">
          <w:marLeft w:val="640"/>
          <w:marRight w:val="0"/>
          <w:marTop w:val="0"/>
          <w:marBottom w:val="0"/>
          <w:divBdr>
            <w:top w:val="none" w:sz="0" w:space="0" w:color="auto"/>
            <w:left w:val="none" w:sz="0" w:space="0" w:color="auto"/>
            <w:bottom w:val="none" w:sz="0" w:space="0" w:color="auto"/>
            <w:right w:val="none" w:sz="0" w:space="0" w:color="auto"/>
          </w:divBdr>
        </w:div>
        <w:div w:id="720180034">
          <w:marLeft w:val="640"/>
          <w:marRight w:val="0"/>
          <w:marTop w:val="0"/>
          <w:marBottom w:val="0"/>
          <w:divBdr>
            <w:top w:val="none" w:sz="0" w:space="0" w:color="auto"/>
            <w:left w:val="none" w:sz="0" w:space="0" w:color="auto"/>
            <w:bottom w:val="none" w:sz="0" w:space="0" w:color="auto"/>
            <w:right w:val="none" w:sz="0" w:space="0" w:color="auto"/>
          </w:divBdr>
        </w:div>
        <w:div w:id="1715151724">
          <w:marLeft w:val="640"/>
          <w:marRight w:val="0"/>
          <w:marTop w:val="0"/>
          <w:marBottom w:val="0"/>
          <w:divBdr>
            <w:top w:val="none" w:sz="0" w:space="0" w:color="auto"/>
            <w:left w:val="none" w:sz="0" w:space="0" w:color="auto"/>
            <w:bottom w:val="none" w:sz="0" w:space="0" w:color="auto"/>
            <w:right w:val="none" w:sz="0" w:space="0" w:color="auto"/>
          </w:divBdr>
        </w:div>
        <w:div w:id="2033341247">
          <w:marLeft w:val="640"/>
          <w:marRight w:val="0"/>
          <w:marTop w:val="0"/>
          <w:marBottom w:val="0"/>
          <w:divBdr>
            <w:top w:val="none" w:sz="0" w:space="0" w:color="auto"/>
            <w:left w:val="none" w:sz="0" w:space="0" w:color="auto"/>
            <w:bottom w:val="none" w:sz="0" w:space="0" w:color="auto"/>
            <w:right w:val="none" w:sz="0" w:space="0" w:color="auto"/>
          </w:divBdr>
        </w:div>
        <w:div w:id="1043333179">
          <w:marLeft w:val="640"/>
          <w:marRight w:val="0"/>
          <w:marTop w:val="0"/>
          <w:marBottom w:val="0"/>
          <w:divBdr>
            <w:top w:val="none" w:sz="0" w:space="0" w:color="auto"/>
            <w:left w:val="none" w:sz="0" w:space="0" w:color="auto"/>
            <w:bottom w:val="none" w:sz="0" w:space="0" w:color="auto"/>
            <w:right w:val="none" w:sz="0" w:space="0" w:color="auto"/>
          </w:divBdr>
        </w:div>
        <w:div w:id="1720129708">
          <w:marLeft w:val="640"/>
          <w:marRight w:val="0"/>
          <w:marTop w:val="0"/>
          <w:marBottom w:val="0"/>
          <w:divBdr>
            <w:top w:val="none" w:sz="0" w:space="0" w:color="auto"/>
            <w:left w:val="none" w:sz="0" w:space="0" w:color="auto"/>
            <w:bottom w:val="none" w:sz="0" w:space="0" w:color="auto"/>
            <w:right w:val="none" w:sz="0" w:space="0" w:color="auto"/>
          </w:divBdr>
        </w:div>
        <w:div w:id="2105416669">
          <w:marLeft w:val="640"/>
          <w:marRight w:val="0"/>
          <w:marTop w:val="0"/>
          <w:marBottom w:val="0"/>
          <w:divBdr>
            <w:top w:val="none" w:sz="0" w:space="0" w:color="auto"/>
            <w:left w:val="none" w:sz="0" w:space="0" w:color="auto"/>
            <w:bottom w:val="none" w:sz="0" w:space="0" w:color="auto"/>
            <w:right w:val="none" w:sz="0" w:space="0" w:color="auto"/>
          </w:divBdr>
        </w:div>
        <w:div w:id="2031174355">
          <w:marLeft w:val="640"/>
          <w:marRight w:val="0"/>
          <w:marTop w:val="0"/>
          <w:marBottom w:val="0"/>
          <w:divBdr>
            <w:top w:val="none" w:sz="0" w:space="0" w:color="auto"/>
            <w:left w:val="none" w:sz="0" w:space="0" w:color="auto"/>
            <w:bottom w:val="none" w:sz="0" w:space="0" w:color="auto"/>
            <w:right w:val="none" w:sz="0" w:space="0" w:color="auto"/>
          </w:divBdr>
        </w:div>
        <w:div w:id="733551377">
          <w:marLeft w:val="640"/>
          <w:marRight w:val="0"/>
          <w:marTop w:val="0"/>
          <w:marBottom w:val="0"/>
          <w:divBdr>
            <w:top w:val="none" w:sz="0" w:space="0" w:color="auto"/>
            <w:left w:val="none" w:sz="0" w:space="0" w:color="auto"/>
            <w:bottom w:val="none" w:sz="0" w:space="0" w:color="auto"/>
            <w:right w:val="none" w:sz="0" w:space="0" w:color="auto"/>
          </w:divBdr>
        </w:div>
        <w:div w:id="1681196030">
          <w:marLeft w:val="640"/>
          <w:marRight w:val="0"/>
          <w:marTop w:val="0"/>
          <w:marBottom w:val="0"/>
          <w:divBdr>
            <w:top w:val="none" w:sz="0" w:space="0" w:color="auto"/>
            <w:left w:val="none" w:sz="0" w:space="0" w:color="auto"/>
            <w:bottom w:val="none" w:sz="0" w:space="0" w:color="auto"/>
            <w:right w:val="none" w:sz="0" w:space="0" w:color="auto"/>
          </w:divBdr>
        </w:div>
        <w:div w:id="645283872">
          <w:marLeft w:val="640"/>
          <w:marRight w:val="0"/>
          <w:marTop w:val="0"/>
          <w:marBottom w:val="0"/>
          <w:divBdr>
            <w:top w:val="none" w:sz="0" w:space="0" w:color="auto"/>
            <w:left w:val="none" w:sz="0" w:space="0" w:color="auto"/>
            <w:bottom w:val="none" w:sz="0" w:space="0" w:color="auto"/>
            <w:right w:val="none" w:sz="0" w:space="0" w:color="auto"/>
          </w:divBdr>
        </w:div>
        <w:div w:id="860243427">
          <w:marLeft w:val="640"/>
          <w:marRight w:val="0"/>
          <w:marTop w:val="0"/>
          <w:marBottom w:val="0"/>
          <w:divBdr>
            <w:top w:val="none" w:sz="0" w:space="0" w:color="auto"/>
            <w:left w:val="none" w:sz="0" w:space="0" w:color="auto"/>
            <w:bottom w:val="none" w:sz="0" w:space="0" w:color="auto"/>
            <w:right w:val="none" w:sz="0" w:space="0" w:color="auto"/>
          </w:divBdr>
        </w:div>
        <w:div w:id="1007050701">
          <w:marLeft w:val="640"/>
          <w:marRight w:val="0"/>
          <w:marTop w:val="0"/>
          <w:marBottom w:val="0"/>
          <w:divBdr>
            <w:top w:val="none" w:sz="0" w:space="0" w:color="auto"/>
            <w:left w:val="none" w:sz="0" w:space="0" w:color="auto"/>
            <w:bottom w:val="none" w:sz="0" w:space="0" w:color="auto"/>
            <w:right w:val="none" w:sz="0" w:space="0" w:color="auto"/>
          </w:divBdr>
        </w:div>
        <w:div w:id="1770199871">
          <w:marLeft w:val="640"/>
          <w:marRight w:val="0"/>
          <w:marTop w:val="0"/>
          <w:marBottom w:val="0"/>
          <w:divBdr>
            <w:top w:val="none" w:sz="0" w:space="0" w:color="auto"/>
            <w:left w:val="none" w:sz="0" w:space="0" w:color="auto"/>
            <w:bottom w:val="none" w:sz="0" w:space="0" w:color="auto"/>
            <w:right w:val="none" w:sz="0" w:space="0" w:color="auto"/>
          </w:divBdr>
        </w:div>
        <w:div w:id="1659453774">
          <w:marLeft w:val="640"/>
          <w:marRight w:val="0"/>
          <w:marTop w:val="0"/>
          <w:marBottom w:val="0"/>
          <w:divBdr>
            <w:top w:val="none" w:sz="0" w:space="0" w:color="auto"/>
            <w:left w:val="none" w:sz="0" w:space="0" w:color="auto"/>
            <w:bottom w:val="none" w:sz="0" w:space="0" w:color="auto"/>
            <w:right w:val="none" w:sz="0" w:space="0" w:color="auto"/>
          </w:divBdr>
        </w:div>
        <w:div w:id="1972857388">
          <w:marLeft w:val="640"/>
          <w:marRight w:val="0"/>
          <w:marTop w:val="0"/>
          <w:marBottom w:val="0"/>
          <w:divBdr>
            <w:top w:val="none" w:sz="0" w:space="0" w:color="auto"/>
            <w:left w:val="none" w:sz="0" w:space="0" w:color="auto"/>
            <w:bottom w:val="none" w:sz="0" w:space="0" w:color="auto"/>
            <w:right w:val="none" w:sz="0" w:space="0" w:color="auto"/>
          </w:divBdr>
        </w:div>
        <w:div w:id="1187139474">
          <w:marLeft w:val="640"/>
          <w:marRight w:val="0"/>
          <w:marTop w:val="0"/>
          <w:marBottom w:val="0"/>
          <w:divBdr>
            <w:top w:val="none" w:sz="0" w:space="0" w:color="auto"/>
            <w:left w:val="none" w:sz="0" w:space="0" w:color="auto"/>
            <w:bottom w:val="none" w:sz="0" w:space="0" w:color="auto"/>
            <w:right w:val="none" w:sz="0" w:space="0" w:color="auto"/>
          </w:divBdr>
        </w:div>
        <w:div w:id="745415475">
          <w:marLeft w:val="640"/>
          <w:marRight w:val="0"/>
          <w:marTop w:val="0"/>
          <w:marBottom w:val="0"/>
          <w:divBdr>
            <w:top w:val="none" w:sz="0" w:space="0" w:color="auto"/>
            <w:left w:val="none" w:sz="0" w:space="0" w:color="auto"/>
            <w:bottom w:val="none" w:sz="0" w:space="0" w:color="auto"/>
            <w:right w:val="none" w:sz="0" w:space="0" w:color="auto"/>
          </w:divBdr>
        </w:div>
        <w:div w:id="1691645861">
          <w:marLeft w:val="640"/>
          <w:marRight w:val="0"/>
          <w:marTop w:val="0"/>
          <w:marBottom w:val="0"/>
          <w:divBdr>
            <w:top w:val="none" w:sz="0" w:space="0" w:color="auto"/>
            <w:left w:val="none" w:sz="0" w:space="0" w:color="auto"/>
            <w:bottom w:val="none" w:sz="0" w:space="0" w:color="auto"/>
            <w:right w:val="none" w:sz="0" w:space="0" w:color="auto"/>
          </w:divBdr>
        </w:div>
        <w:div w:id="586961429">
          <w:marLeft w:val="640"/>
          <w:marRight w:val="0"/>
          <w:marTop w:val="0"/>
          <w:marBottom w:val="0"/>
          <w:divBdr>
            <w:top w:val="none" w:sz="0" w:space="0" w:color="auto"/>
            <w:left w:val="none" w:sz="0" w:space="0" w:color="auto"/>
            <w:bottom w:val="none" w:sz="0" w:space="0" w:color="auto"/>
            <w:right w:val="none" w:sz="0" w:space="0" w:color="auto"/>
          </w:divBdr>
        </w:div>
        <w:div w:id="454178987">
          <w:marLeft w:val="640"/>
          <w:marRight w:val="0"/>
          <w:marTop w:val="0"/>
          <w:marBottom w:val="0"/>
          <w:divBdr>
            <w:top w:val="none" w:sz="0" w:space="0" w:color="auto"/>
            <w:left w:val="none" w:sz="0" w:space="0" w:color="auto"/>
            <w:bottom w:val="none" w:sz="0" w:space="0" w:color="auto"/>
            <w:right w:val="none" w:sz="0" w:space="0" w:color="auto"/>
          </w:divBdr>
        </w:div>
        <w:div w:id="288359167">
          <w:marLeft w:val="640"/>
          <w:marRight w:val="0"/>
          <w:marTop w:val="0"/>
          <w:marBottom w:val="0"/>
          <w:divBdr>
            <w:top w:val="none" w:sz="0" w:space="0" w:color="auto"/>
            <w:left w:val="none" w:sz="0" w:space="0" w:color="auto"/>
            <w:bottom w:val="none" w:sz="0" w:space="0" w:color="auto"/>
            <w:right w:val="none" w:sz="0" w:space="0" w:color="auto"/>
          </w:divBdr>
        </w:div>
        <w:div w:id="2096172939">
          <w:marLeft w:val="640"/>
          <w:marRight w:val="0"/>
          <w:marTop w:val="0"/>
          <w:marBottom w:val="0"/>
          <w:divBdr>
            <w:top w:val="none" w:sz="0" w:space="0" w:color="auto"/>
            <w:left w:val="none" w:sz="0" w:space="0" w:color="auto"/>
            <w:bottom w:val="none" w:sz="0" w:space="0" w:color="auto"/>
            <w:right w:val="none" w:sz="0" w:space="0" w:color="auto"/>
          </w:divBdr>
        </w:div>
        <w:div w:id="1169715194">
          <w:marLeft w:val="640"/>
          <w:marRight w:val="0"/>
          <w:marTop w:val="0"/>
          <w:marBottom w:val="0"/>
          <w:divBdr>
            <w:top w:val="none" w:sz="0" w:space="0" w:color="auto"/>
            <w:left w:val="none" w:sz="0" w:space="0" w:color="auto"/>
            <w:bottom w:val="none" w:sz="0" w:space="0" w:color="auto"/>
            <w:right w:val="none" w:sz="0" w:space="0" w:color="auto"/>
          </w:divBdr>
        </w:div>
        <w:div w:id="1692367596">
          <w:marLeft w:val="640"/>
          <w:marRight w:val="0"/>
          <w:marTop w:val="0"/>
          <w:marBottom w:val="0"/>
          <w:divBdr>
            <w:top w:val="none" w:sz="0" w:space="0" w:color="auto"/>
            <w:left w:val="none" w:sz="0" w:space="0" w:color="auto"/>
            <w:bottom w:val="none" w:sz="0" w:space="0" w:color="auto"/>
            <w:right w:val="none" w:sz="0" w:space="0" w:color="auto"/>
          </w:divBdr>
        </w:div>
        <w:div w:id="1663122295">
          <w:marLeft w:val="640"/>
          <w:marRight w:val="0"/>
          <w:marTop w:val="0"/>
          <w:marBottom w:val="0"/>
          <w:divBdr>
            <w:top w:val="none" w:sz="0" w:space="0" w:color="auto"/>
            <w:left w:val="none" w:sz="0" w:space="0" w:color="auto"/>
            <w:bottom w:val="none" w:sz="0" w:space="0" w:color="auto"/>
            <w:right w:val="none" w:sz="0" w:space="0" w:color="auto"/>
          </w:divBdr>
        </w:div>
        <w:div w:id="1818570367">
          <w:marLeft w:val="640"/>
          <w:marRight w:val="0"/>
          <w:marTop w:val="0"/>
          <w:marBottom w:val="0"/>
          <w:divBdr>
            <w:top w:val="none" w:sz="0" w:space="0" w:color="auto"/>
            <w:left w:val="none" w:sz="0" w:space="0" w:color="auto"/>
            <w:bottom w:val="none" w:sz="0" w:space="0" w:color="auto"/>
            <w:right w:val="none" w:sz="0" w:space="0" w:color="auto"/>
          </w:divBdr>
        </w:div>
        <w:div w:id="1623801520">
          <w:marLeft w:val="640"/>
          <w:marRight w:val="0"/>
          <w:marTop w:val="0"/>
          <w:marBottom w:val="0"/>
          <w:divBdr>
            <w:top w:val="none" w:sz="0" w:space="0" w:color="auto"/>
            <w:left w:val="none" w:sz="0" w:space="0" w:color="auto"/>
            <w:bottom w:val="none" w:sz="0" w:space="0" w:color="auto"/>
            <w:right w:val="none" w:sz="0" w:space="0" w:color="auto"/>
          </w:divBdr>
        </w:div>
        <w:div w:id="1941715123">
          <w:marLeft w:val="640"/>
          <w:marRight w:val="0"/>
          <w:marTop w:val="0"/>
          <w:marBottom w:val="0"/>
          <w:divBdr>
            <w:top w:val="none" w:sz="0" w:space="0" w:color="auto"/>
            <w:left w:val="none" w:sz="0" w:space="0" w:color="auto"/>
            <w:bottom w:val="none" w:sz="0" w:space="0" w:color="auto"/>
            <w:right w:val="none" w:sz="0" w:space="0" w:color="auto"/>
          </w:divBdr>
        </w:div>
        <w:div w:id="860053487">
          <w:marLeft w:val="640"/>
          <w:marRight w:val="0"/>
          <w:marTop w:val="0"/>
          <w:marBottom w:val="0"/>
          <w:divBdr>
            <w:top w:val="none" w:sz="0" w:space="0" w:color="auto"/>
            <w:left w:val="none" w:sz="0" w:space="0" w:color="auto"/>
            <w:bottom w:val="none" w:sz="0" w:space="0" w:color="auto"/>
            <w:right w:val="none" w:sz="0" w:space="0" w:color="auto"/>
          </w:divBdr>
        </w:div>
        <w:div w:id="2126145436">
          <w:marLeft w:val="640"/>
          <w:marRight w:val="0"/>
          <w:marTop w:val="0"/>
          <w:marBottom w:val="0"/>
          <w:divBdr>
            <w:top w:val="none" w:sz="0" w:space="0" w:color="auto"/>
            <w:left w:val="none" w:sz="0" w:space="0" w:color="auto"/>
            <w:bottom w:val="none" w:sz="0" w:space="0" w:color="auto"/>
            <w:right w:val="none" w:sz="0" w:space="0" w:color="auto"/>
          </w:divBdr>
        </w:div>
        <w:div w:id="2057780691">
          <w:marLeft w:val="640"/>
          <w:marRight w:val="0"/>
          <w:marTop w:val="0"/>
          <w:marBottom w:val="0"/>
          <w:divBdr>
            <w:top w:val="none" w:sz="0" w:space="0" w:color="auto"/>
            <w:left w:val="none" w:sz="0" w:space="0" w:color="auto"/>
            <w:bottom w:val="none" w:sz="0" w:space="0" w:color="auto"/>
            <w:right w:val="none" w:sz="0" w:space="0" w:color="auto"/>
          </w:divBdr>
        </w:div>
        <w:div w:id="1495490836">
          <w:marLeft w:val="640"/>
          <w:marRight w:val="0"/>
          <w:marTop w:val="0"/>
          <w:marBottom w:val="0"/>
          <w:divBdr>
            <w:top w:val="none" w:sz="0" w:space="0" w:color="auto"/>
            <w:left w:val="none" w:sz="0" w:space="0" w:color="auto"/>
            <w:bottom w:val="none" w:sz="0" w:space="0" w:color="auto"/>
            <w:right w:val="none" w:sz="0" w:space="0" w:color="auto"/>
          </w:divBdr>
        </w:div>
        <w:div w:id="1665544511">
          <w:marLeft w:val="640"/>
          <w:marRight w:val="0"/>
          <w:marTop w:val="0"/>
          <w:marBottom w:val="0"/>
          <w:divBdr>
            <w:top w:val="none" w:sz="0" w:space="0" w:color="auto"/>
            <w:left w:val="none" w:sz="0" w:space="0" w:color="auto"/>
            <w:bottom w:val="none" w:sz="0" w:space="0" w:color="auto"/>
            <w:right w:val="none" w:sz="0" w:space="0" w:color="auto"/>
          </w:divBdr>
        </w:div>
        <w:div w:id="1216700487">
          <w:marLeft w:val="640"/>
          <w:marRight w:val="0"/>
          <w:marTop w:val="0"/>
          <w:marBottom w:val="0"/>
          <w:divBdr>
            <w:top w:val="none" w:sz="0" w:space="0" w:color="auto"/>
            <w:left w:val="none" w:sz="0" w:space="0" w:color="auto"/>
            <w:bottom w:val="none" w:sz="0" w:space="0" w:color="auto"/>
            <w:right w:val="none" w:sz="0" w:space="0" w:color="auto"/>
          </w:divBdr>
        </w:div>
        <w:div w:id="749542493">
          <w:marLeft w:val="640"/>
          <w:marRight w:val="0"/>
          <w:marTop w:val="0"/>
          <w:marBottom w:val="0"/>
          <w:divBdr>
            <w:top w:val="none" w:sz="0" w:space="0" w:color="auto"/>
            <w:left w:val="none" w:sz="0" w:space="0" w:color="auto"/>
            <w:bottom w:val="none" w:sz="0" w:space="0" w:color="auto"/>
            <w:right w:val="none" w:sz="0" w:space="0" w:color="auto"/>
          </w:divBdr>
        </w:div>
        <w:div w:id="928193428">
          <w:marLeft w:val="640"/>
          <w:marRight w:val="0"/>
          <w:marTop w:val="0"/>
          <w:marBottom w:val="0"/>
          <w:divBdr>
            <w:top w:val="none" w:sz="0" w:space="0" w:color="auto"/>
            <w:left w:val="none" w:sz="0" w:space="0" w:color="auto"/>
            <w:bottom w:val="none" w:sz="0" w:space="0" w:color="auto"/>
            <w:right w:val="none" w:sz="0" w:space="0" w:color="auto"/>
          </w:divBdr>
        </w:div>
        <w:div w:id="336349339">
          <w:marLeft w:val="640"/>
          <w:marRight w:val="0"/>
          <w:marTop w:val="0"/>
          <w:marBottom w:val="0"/>
          <w:divBdr>
            <w:top w:val="none" w:sz="0" w:space="0" w:color="auto"/>
            <w:left w:val="none" w:sz="0" w:space="0" w:color="auto"/>
            <w:bottom w:val="none" w:sz="0" w:space="0" w:color="auto"/>
            <w:right w:val="none" w:sz="0" w:space="0" w:color="auto"/>
          </w:divBdr>
        </w:div>
        <w:div w:id="1868136202">
          <w:marLeft w:val="640"/>
          <w:marRight w:val="0"/>
          <w:marTop w:val="0"/>
          <w:marBottom w:val="0"/>
          <w:divBdr>
            <w:top w:val="none" w:sz="0" w:space="0" w:color="auto"/>
            <w:left w:val="none" w:sz="0" w:space="0" w:color="auto"/>
            <w:bottom w:val="none" w:sz="0" w:space="0" w:color="auto"/>
            <w:right w:val="none" w:sz="0" w:space="0" w:color="auto"/>
          </w:divBdr>
        </w:div>
        <w:div w:id="1433238729">
          <w:marLeft w:val="640"/>
          <w:marRight w:val="0"/>
          <w:marTop w:val="0"/>
          <w:marBottom w:val="0"/>
          <w:divBdr>
            <w:top w:val="none" w:sz="0" w:space="0" w:color="auto"/>
            <w:left w:val="none" w:sz="0" w:space="0" w:color="auto"/>
            <w:bottom w:val="none" w:sz="0" w:space="0" w:color="auto"/>
            <w:right w:val="none" w:sz="0" w:space="0" w:color="auto"/>
          </w:divBdr>
        </w:div>
        <w:div w:id="1222443220">
          <w:marLeft w:val="640"/>
          <w:marRight w:val="0"/>
          <w:marTop w:val="0"/>
          <w:marBottom w:val="0"/>
          <w:divBdr>
            <w:top w:val="none" w:sz="0" w:space="0" w:color="auto"/>
            <w:left w:val="none" w:sz="0" w:space="0" w:color="auto"/>
            <w:bottom w:val="none" w:sz="0" w:space="0" w:color="auto"/>
            <w:right w:val="none" w:sz="0" w:space="0" w:color="auto"/>
          </w:divBdr>
        </w:div>
        <w:div w:id="1119374510">
          <w:marLeft w:val="640"/>
          <w:marRight w:val="0"/>
          <w:marTop w:val="0"/>
          <w:marBottom w:val="0"/>
          <w:divBdr>
            <w:top w:val="none" w:sz="0" w:space="0" w:color="auto"/>
            <w:left w:val="none" w:sz="0" w:space="0" w:color="auto"/>
            <w:bottom w:val="none" w:sz="0" w:space="0" w:color="auto"/>
            <w:right w:val="none" w:sz="0" w:space="0" w:color="auto"/>
          </w:divBdr>
        </w:div>
        <w:div w:id="1236664920">
          <w:marLeft w:val="640"/>
          <w:marRight w:val="0"/>
          <w:marTop w:val="0"/>
          <w:marBottom w:val="0"/>
          <w:divBdr>
            <w:top w:val="none" w:sz="0" w:space="0" w:color="auto"/>
            <w:left w:val="none" w:sz="0" w:space="0" w:color="auto"/>
            <w:bottom w:val="none" w:sz="0" w:space="0" w:color="auto"/>
            <w:right w:val="none" w:sz="0" w:space="0" w:color="auto"/>
          </w:divBdr>
        </w:div>
        <w:div w:id="58796909">
          <w:marLeft w:val="640"/>
          <w:marRight w:val="0"/>
          <w:marTop w:val="0"/>
          <w:marBottom w:val="0"/>
          <w:divBdr>
            <w:top w:val="none" w:sz="0" w:space="0" w:color="auto"/>
            <w:left w:val="none" w:sz="0" w:space="0" w:color="auto"/>
            <w:bottom w:val="none" w:sz="0" w:space="0" w:color="auto"/>
            <w:right w:val="none" w:sz="0" w:space="0" w:color="auto"/>
          </w:divBdr>
        </w:div>
        <w:div w:id="41439814">
          <w:marLeft w:val="640"/>
          <w:marRight w:val="0"/>
          <w:marTop w:val="0"/>
          <w:marBottom w:val="0"/>
          <w:divBdr>
            <w:top w:val="none" w:sz="0" w:space="0" w:color="auto"/>
            <w:left w:val="none" w:sz="0" w:space="0" w:color="auto"/>
            <w:bottom w:val="none" w:sz="0" w:space="0" w:color="auto"/>
            <w:right w:val="none" w:sz="0" w:space="0" w:color="auto"/>
          </w:divBdr>
        </w:div>
        <w:div w:id="1692993476">
          <w:marLeft w:val="640"/>
          <w:marRight w:val="0"/>
          <w:marTop w:val="0"/>
          <w:marBottom w:val="0"/>
          <w:divBdr>
            <w:top w:val="none" w:sz="0" w:space="0" w:color="auto"/>
            <w:left w:val="none" w:sz="0" w:space="0" w:color="auto"/>
            <w:bottom w:val="none" w:sz="0" w:space="0" w:color="auto"/>
            <w:right w:val="none" w:sz="0" w:space="0" w:color="auto"/>
          </w:divBdr>
        </w:div>
        <w:div w:id="1832286454">
          <w:marLeft w:val="640"/>
          <w:marRight w:val="0"/>
          <w:marTop w:val="0"/>
          <w:marBottom w:val="0"/>
          <w:divBdr>
            <w:top w:val="none" w:sz="0" w:space="0" w:color="auto"/>
            <w:left w:val="none" w:sz="0" w:space="0" w:color="auto"/>
            <w:bottom w:val="none" w:sz="0" w:space="0" w:color="auto"/>
            <w:right w:val="none" w:sz="0" w:space="0" w:color="auto"/>
          </w:divBdr>
        </w:div>
        <w:div w:id="324548954">
          <w:marLeft w:val="640"/>
          <w:marRight w:val="0"/>
          <w:marTop w:val="0"/>
          <w:marBottom w:val="0"/>
          <w:divBdr>
            <w:top w:val="none" w:sz="0" w:space="0" w:color="auto"/>
            <w:left w:val="none" w:sz="0" w:space="0" w:color="auto"/>
            <w:bottom w:val="none" w:sz="0" w:space="0" w:color="auto"/>
            <w:right w:val="none" w:sz="0" w:space="0" w:color="auto"/>
          </w:divBdr>
        </w:div>
        <w:div w:id="1295791176">
          <w:marLeft w:val="640"/>
          <w:marRight w:val="0"/>
          <w:marTop w:val="0"/>
          <w:marBottom w:val="0"/>
          <w:divBdr>
            <w:top w:val="none" w:sz="0" w:space="0" w:color="auto"/>
            <w:left w:val="none" w:sz="0" w:space="0" w:color="auto"/>
            <w:bottom w:val="none" w:sz="0" w:space="0" w:color="auto"/>
            <w:right w:val="none" w:sz="0" w:space="0" w:color="auto"/>
          </w:divBdr>
        </w:div>
        <w:div w:id="1189099992">
          <w:marLeft w:val="640"/>
          <w:marRight w:val="0"/>
          <w:marTop w:val="0"/>
          <w:marBottom w:val="0"/>
          <w:divBdr>
            <w:top w:val="none" w:sz="0" w:space="0" w:color="auto"/>
            <w:left w:val="none" w:sz="0" w:space="0" w:color="auto"/>
            <w:bottom w:val="none" w:sz="0" w:space="0" w:color="auto"/>
            <w:right w:val="none" w:sz="0" w:space="0" w:color="auto"/>
          </w:divBdr>
        </w:div>
        <w:div w:id="776293457">
          <w:marLeft w:val="640"/>
          <w:marRight w:val="0"/>
          <w:marTop w:val="0"/>
          <w:marBottom w:val="0"/>
          <w:divBdr>
            <w:top w:val="none" w:sz="0" w:space="0" w:color="auto"/>
            <w:left w:val="none" w:sz="0" w:space="0" w:color="auto"/>
            <w:bottom w:val="none" w:sz="0" w:space="0" w:color="auto"/>
            <w:right w:val="none" w:sz="0" w:space="0" w:color="auto"/>
          </w:divBdr>
        </w:div>
        <w:div w:id="1886597143">
          <w:marLeft w:val="640"/>
          <w:marRight w:val="0"/>
          <w:marTop w:val="0"/>
          <w:marBottom w:val="0"/>
          <w:divBdr>
            <w:top w:val="none" w:sz="0" w:space="0" w:color="auto"/>
            <w:left w:val="none" w:sz="0" w:space="0" w:color="auto"/>
            <w:bottom w:val="none" w:sz="0" w:space="0" w:color="auto"/>
            <w:right w:val="none" w:sz="0" w:space="0" w:color="auto"/>
          </w:divBdr>
        </w:div>
        <w:div w:id="2044624454">
          <w:marLeft w:val="640"/>
          <w:marRight w:val="0"/>
          <w:marTop w:val="0"/>
          <w:marBottom w:val="0"/>
          <w:divBdr>
            <w:top w:val="none" w:sz="0" w:space="0" w:color="auto"/>
            <w:left w:val="none" w:sz="0" w:space="0" w:color="auto"/>
            <w:bottom w:val="none" w:sz="0" w:space="0" w:color="auto"/>
            <w:right w:val="none" w:sz="0" w:space="0" w:color="auto"/>
          </w:divBdr>
        </w:div>
        <w:div w:id="1581327430">
          <w:marLeft w:val="640"/>
          <w:marRight w:val="0"/>
          <w:marTop w:val="0"/>
          <w:marBottom w:val="0"/>
          <w:divBdr>
            <w:top w:val="none" w:sz="0" w:space="0" w:color="auto"/>
            <w:left w:val="none" w:sz="0" w:space="0" w:color="auto"/>
            <w:bottom w:val="none" w:sz="0" w:space="0" w:color="auto"/>
            <w:right w:val="none" w:sz="0" w:space="0" w:color="auto"/>
          </w:divBdr>
        </w:div>
        <w:div w:id="764769653">
          <w:marLeft w:val="640"/>
          <w:marRight w:val="0"/>
          <w:marTop w:val="0"/>
          <w:marBottom w:val="0"/>
          <w:divBdr>
            <w:top w:val="none" w:sz="0" w:space="0" w:color="auto"/>
            <w:left w:val="none" w:sz="0" w:space="0" w:color="auto"/>
            <w:bottom w:val="none" w:sz="0" w:space="0" w:color="auto"/>
            <w:right w:val="none" w:sz="0" w:space="0" w:color="auto"/>
          </w:divBdr>
        </w:div>
        <w:div w:id="594020983">
          <w:marLeft w:val="640"/>
          <w:marRight w:val="0"/>
          <w:marTop w:val="0"/>
          <w:marBottom w:val="0"/>
          <w:divBdr>
            <w:top w:val="none" w:sz="0" w:space="0" w:color="auto"/>
            <w:left w:val="none" w:sz="0" w:space="0" w:color="auto"/>
            <w:bottom w:val="none" w:sz="0" w:space="0" w:color="auto"/>
            <w:right w:val="none" w:sz="0" w:space="0" w:color="auto"/>
          </w:divBdr>
        </w:div>
        <w:div w:id="2050252577">
          <w:marLeft w:val="640"/>
          <w:marRight w:val="0"/>
          <w:marTop w:val="0"/>
          <w:marBottom w:val="0"/>
          <w:divBdr>
            <w:top w:val="none" w:sz="0" w:space="0" w:color="auto"/>
            <w:left w:val="none" w:sz="0" w:space="0" w:color="auto"/>
            <w:bottom w:val="none" w:sz="0" w:space="0" w:color="auto"/>
            <w:right w:val="none" w:sz="0" w:space="0" w:color="auto"/>
          </w:divBdr>
        </w:div>
        <w:div w:id="597248786">
          <w:marLeft w:val="640"/>
          <w:marRight w:val="0"/>
          <w:marTop w:val="0"/>
          <w:marBottom w:val="0"/>
          <w:divBdr>
            <w:top w:val="none" w:sz="0" w:space="0" w:color="auto"/>
            <w:left w:val="none" w:sz="0" w:space="0" w:color="auto"/>
            <w:bottom w:val="none" w:sz="0" w:space="0" w:color="auto"/>
            <w:right w:val="none" w:sz="0" w:space="0" w:color="auto"/>
          </w:divBdr>
        </w:div>
        <w:div w:id="397703663">
          <w:marLeft w:val="640"/>
          <w:marRight w:val="0"/>
          <w:marTop w:val="0"/>
          <w:marBottom w:val="0"/>
          <w:divBdr>
            <w:top w:val="none" w:sz="0" w:space="0" w:color="auto"/>
            <w:left w:val="none" w:sz="0" w:space="0" w:color="auto"/>
            <w:bottom w:val="none" w:sz="0" w:space="0" w:color="auto"/>
            <w:right w:val="none" w:sz="0" w:space="0" w:color="auto"/>
          </w:divBdr>
        </w:div>
        <w:div w:id="2065517119">
          <w:marLeft w:val="640"/>
          <w:marRight w:val="0"/>
          <w:marTop w:val="0"/>
          <w:marBottom w:val="0"/>
          <w:divBdr>
            <w:top w:val="none" w:sz="0" w:space="0" w:color="auto"/>
            <w:left w:val="none" w:sz="0" w:space="0" w:color="auto"/>
            <w:bottom w:val="none" w:sz="0" w:space="0" w:color="auto"/>
            <w:right w:val="none" w:sz="0" w:space="0" w:color="auto"/>
          </w:divBdr>
        </w:div>
        <w:div w:id="1888300560">
          <w:marLeft w:val="640"/>
          <w:marRight w:val="0"/>
          <w:marTop w:val="0"/>
          <w:marBottom w:val="0"/>
          <w:divBdr>
            <w:top w:val="none" w:sz="0" w:space="0" w:color="auto"/>
            <w:left w:val="none" w:sz="0" w:space="0" w:color="auto"/>
            <w:bottom w:val="none" w:sz="0" w:space="0" w:color="auto"/>
            <w:right w:val="none" w:sz="0" w:space="0" w:color="auto"/>
          </w:divBdr>
        </w:div>
        <w:div w:id="735132866">
          <w:marLeft w:val="640"/>
          <w:marRight w:val="0"/>
          <w:marTop w:val="0"/>
          <w:marBottom w:val="0"/>
          <w:divBdr>
            <w:top w:val="none" w:sz="0" w:space="0" w:color="auto"/>
            <w:left w:val="none" w:sz="0" w:space="0" w:color="auto"/>
            <w:bottom w:val="none" w:sz="0" w:space="0" w:color="auto"/>
            <w:right w:val="none" w:sz="0" w:space="0" w:color="auto"/>
          </w:divBdr>
        </w:div>
        <w:div w:id="2060010434">
          <w:marLeft w:val="640"/>
          <w:marRight w:val="0"/>
          <w:marTop w:val="0"/>
          <w:marBottom w:val="0"/>
          <w:divBdr>
            <w:top w:val="none" w:sz="0" w:space="0" w:color="auto"/>
            <w:left w:val="none" w:sz="0" w:space="0" w:color="auto"/>
            <w:bottom w:val="none" w:sz="0" w:space="0" w:color="auto"/>
            <w:right w:val="none" w:sz="0" w:space="0" w:color="auto"/>
          </w:divBdr>
        </w:div>
        <w:div w:id="1957562473">
          <w:marLeft w:val="640"/>
          <w:marRight w:val="0"/>
          <w:marTop w:val="0"/>
          <w:marBottom w:val="0"/>
          <w:divBdr>
            <w:top w:val="none" w:sz="0" w:space="0" w:color="auto"/>
            <w:left w:val="none" w:sz="0" w:space="0" w:color="auto"/>
            <w:bottom w:val="none" w:sz="0" w:space="0" w:color="auto"/>
            <w:right w:val="none" w:sz="0" w:space="0" w:color="auto"/>
          </w:divBdr>
        </w:div>
        <w:div w:id="763964709">
          <w:marLeft w:val="640"/>
          <w:marRight w:val="0"/>
          <w:marTop w:val="0"/>
          <w:marBottom w:val="0"/>
          <w:divBdr>
            <w:top w:val="none" w:sz="0" w:space="0" w:color="auto"/>
            <w:left w:val="none" w:sz="0" w:space="0" w:color="auto"/>
            <w:bottom w:val="none" w:sz="0" w:space="0" w:color="auto"/>
            <w:right w:val="none" w:sz="0" w:space="0" w:color="auto"/>
          </w:divBdr>
        </w:div>
        <w:div w:id="67771817">
          <w:marLeft w:val="640"/>
          <w:marRight w:val="0"/>
          <w:marTop w:val="0"/>
          <w:marBottom w:val="0"/>
          <w:divBdr>
            <w:top w:val="none" w:sz="0" w:space="0" w:color="auto"/>
            <w:left w:val="none" w:sz="0" w:space="0" w:color="auto"/>
            <w:bottom w:val="none" w:sz="0" w:space="0" w:color="auto"/>
            <w:right w:val="none" w:sz="0" w:space="0" w:color="auto"/>
          </w:divBdr>
        </w:div>
        <w:div w:id="2087846244">
          <w:marLeft w:val="640"/>
          <w:marRight w:val="0"/>
          <w:marTop w:val="0"/>
          <w:marBottom w:val="0"/>
          <w:divBdr>
            <w:top w:val="none" w:sz="0" w:space="0" w:color="auto"/>
            <w:left w:val="none" w:sz="0" w:space="0" w:color="auto"/>
            <w:bottom w:val="none" w:sz="0" w:space="0" w:color="auto"/>
            <w:right w:val="none" w:sz="0" w:space="0" w:color="auto"/>
          </w:divBdr>
        </w:div>
        <w:div w:id="1461997452">
          <w:marLeft w:val="640"/>
          <w:marRight w:val="0"/>
          <w:marTop w:val="0"/>
          <w:marBottom w:val="0"/>
          <w:divBdr>
            <w:top w:val="none" w:sz="0" w:space="0" w:color="auto"/>
            <w:left w:val="none" w:sz="0" w:space="0" w:color="auto"/>
            <w:bottom w:val="none" w:sz="0" w:space="0" w:color="auto"/>
            <w:right w:val="none" w:sz="0" w:space="0" w:color="auto"/>
          </w:divBdr>
        </w:div>
        <w:div w:id="1113476987">
          <w:marLeft w:val="640"/>
          <w:marRight w:val="0"/>
          <w:marTop w:val="0"/>
          <w:marBottom w:val="0"/>
          <w:divBdr>
            <w:top w:val="none" w:sz="0" w:space="0" w:color="auto"/>
            <w:left w:val="none" w:sz="0" w:space="0" w:color="auto"/>
            <w:bottom w:val="none" w:sz="0" w:space="0" w:color="auto"/>
            <w:right w:val="none" w:sz="0" w:space="0" w:color="auto"/>
          </w:divBdr>
        </w:div>
        <w:div w:id="1114010552">
          <w:marLeft w:val="640"/>
          <w:marRight w:val="0"/>
          <w:marTop w:val="0"/>
          <w:marBottom w:val="0"/>
          <w:divBdr>
            <w:top w:val="none" w:sz="0" w:space="0" w:color="auto"/>
            <w:left w:val="none" w:sz="0" w:space="0" w:color="auto"/>
            <w:bottom w:val="none" w:sz="0" w:space="0" w:color="auto"/>
            <w:right w:val="none" w:sz="0" w:space="0" w:color="auto"/>
          </w:divBdr>
        </w:div>
        <w:div w:id="342821740">
          <w:marLeft w:val="640"/>
          <w:marRight w:val="0"/>
          <w:marTop w:val="0"/>
          <w:marBottom w:val="0"/>
          <w:divBdr>
            <w:top w:val="none" w:sz="0" w:space="0" w:color="auto"/>
            <w:left w:val="none" w:sz="0" w:space="0" w:color="auto"/>
            <w:bottom w:val="none" w:sz="0" w:space="0" w:color="auto"/>
            <w:right w:val="none" w:sz="0" w:space="0" w:color="auto"/>
          </w:divBdr>
        </w:div>
        <w:div w:id="650519690">
          <w:marLeft w:val="640"/>
          <w:marRight w:val="0"/>
          <w:marTop w:val="0"/>
          <w:marBottom w:val="0"/>
          <w:divBdr>
            <w:top w:val="none" w:sz="0" w:space="0" w:color="auto"/>
            <w:left w:val="none" w:sz="0" w:space="0" w:color="auto"/>
            <w:bottom w:val="none" w:sz="0" w:space="0" w:color="auto"/>
            <w:right w:val="none" w:sz="0" w:space="0" w:color="auto"/>
          </w:divBdr>
        </w:div>
        <w:div w:id="1696223939">
          <w:marLeft w:val="640"/>
          <w:marRight w:val="0"/>
          <w:marTop w:val="0"/>
          <w:marBottom w:val="0"/>
          <w:divBdr>
            <w:top w:val="none" w:sz="0" w:space="0" w:color="auto"/>
            <w:left w:val="none" w:sz="0" w:space="0" w:color="auto"/>
            <w:bottom w:val="none" w:sz="0" w:space="0" w:color="auto"/>
            <w:right w:val="none" w:sz="0" w:space="0" w:color="auto"/>
          </w:divBdr>
        </w:div>
        <w:div w:id="757992577">
          <w:marLeft w:val="640"/>
          <w:marRight w:val="0"/>
          <w:marTop w:val="0"/>
          <w:marBottom w:val="0"/>
          <w:divBdr>
            <w:top w:val="none" w:sz="0" w:space="0" w:color="auto"/>
            <w:left w:val="none" w:sz="0" w:space="0" w:color="auto"/>
            <w:bottom w:val="none" w:sz="0" w:space="0" w:color="auto"/>
            <w:right w:val="none" w:sz="0" w:space="0" w:color="auto"/>
          </w:divBdr>
        </w:div>
        <w:div w:id="864485534">
          <w:marLeft w:val="640"/>
          <w:marRight w:val="0"/>
          <w:marTop w:val="0"/>
          <w:marBottom w:val="0"/>
          <w:divBdr>
            <w:top w:val="none" w:sz="0" w:space="0" w:color="auto"/>
            <w:left w:val="none" w:sz="0" w:space="0" w:color="auto"/>
            <w:bottom w:val="none" w:sz="0" w:space="0" w:color="auto"/>
            <w:right w:val="none" w:sz="0" w:space="0" w:color="auto"/>
          </w:divBdr>
        </w:div>
        <w:div w:id="1072853914">
          <w:marLeft w:val="640"/>
          <w:marRight w:val="0"/>
          <w:marTop w:val="0"/>
          <w:marBottom w:val="0"/>
          <w:divBdr>
            <w:top w:val="none" w:sz="0" w:space="0" w:color="auto"/>
            <w:left w:val="none" w:sz="0" w:space="0" w:color="auto"/>
            <w:bottom w:val="none" w:sz="0" w:space="0" w:color="auto"/>
            <w:right w:val="none" w:sz="0" w:space="0" w:color="auto"/>
          </w:divBdr>
        </w:div>
        <w:div w:id="1977298558">
          <w:marLeft w:val="640"/>
          <w:marRight w:val="0"/>
          <w:marTop w:val="0"/>
          <w:marBottom w:val="0"/>
          <w:divBdr>
            <w:top w:val="none" w:sz="0" w:space="0" w:color="auto"/>
            <w:left w:val="none" w:sz="0" w:space="0" w:color="auto"/>
            <w:bottom w:val="none" w:sz="0" w:space="0" w:color="auto"/>
            <w:right w:val="none" w:sz="0" w:space="0" w:color="auto"/>
          </w:divBdr>
        </w:div>
        <w:div w:id="582300602">
          <w:marLeft w:val="640"/>
          <w:marRight w:val="0"/>
          <w:marTop w:val="0"/>
          <w:marBottom w:val="0"/>
          <w:divBdr>
            <w:top w:val="none" w:sz="0" w:space="0" w:color="auto"/>
            <w:left w:val="none" w:sz="0" w:space="0" w:color="auto"/>
            <w:bottom w:val="none" w:sz="0" w:space="0" w:color="auto"/>
            <w:right w:val="none" w:sz="0" w:space="0" w:color="auto"/>
          </w:divBdr>
        </w:div>
        <w:div w:id="1806771850">
          <w:marLeft w:val="640"/>
          <w:marRight w:val="0"/>
          <w:marTop w:val="0"/>
          <w:marBottom w:val="0"/>
          <w:divBdr>
            <w:top w:val="none" w:sz="0" w:space="0" w:color="auto"/>
            <w:left w:val="none" w:sz="0" w:space="0" w:color="auto"/>
            <w:bottom w:val="none" w:sz="0" w:space="0" w:color="auto"/>
            <w:right w:val="none" w:sz="0" w:space="0" w:color="auto"/>
          </w:divBdr>
        </w:div>
        <w:div w:id="474185380">
          <w:marLeft w:val="640"/>
          <w:marRight w:val="0"/>
          <w:marTop w:val="0"/>
          <w:marBottom w:val="0"/>
          <w:divBdr>
            <w:top w:val="none" w:sz="0" w:space="0" w:color="auto"/>
            <w:left w:val="none" w:sz="0" w:space="0" w:color="auto"/>
            <w:bottom w:val="none" w:sz="0" w:space="0" w:color="auto"/>
            <w:right w:val="none" w:sz="0" w:space="0" w:color="auto"/>
          </w:divBdr>
        </w:div>
        <w:div w:id="313148291">
          <w:marLeft w:val="640"/>
          <w:marRight w:val="0"/>
          <w:marTop w:val="0"/>
          <w:marBottom w:val="0"/>
          <w:divBdr>
            <w:top w:val="none" w:sz="0" w:space="0" w:color="auto"/>
            <w:left w:val="none" w:sz="0" w:space="0" w:color="auto"/>
            <w:bottom w:val="none" w:sz="0" w:space="0" w:color="auto"/>
            <w:right w:val="none" w:sz="0" w:space="0" w:color="auto"/>
          </w:divBdr>
        </w:div>
        <w:div w:id="29571366">
          <w:marLeft w:val="640"/>
          <w:marRight w:val="0"/>
          <w:marTop w:val="0"/>
          <w:marBottom w:val="0"/>
          <w:divBdr>
            <w:top w:val="none" w:sz="0" w:space="0" w:color="auto"/>
            <w:left w:val="none" w:sz="0" w:space="0" w:color="auto"/>
            <w:bottom w:val="none" w:sz="0" w:space="0" w:color="auto"/>
            <w:right w:val="none" w:sz="0" w:space="0" w:color="auto"/>
          </w:divBdr>
        </w:div>
        <w:div w:id="29115775">
          <w:marLeft w:val="640"/>
          <w:marRight w:val="0"/>
          <w:marTop w:val="0"/>
          <w:marBottom w:val="0"/>
          <w:divBdr>
            <w:top w:val="none" w:sz="0" w:space="0" w:color="auto"/>
            <w:left w:val="none" w:sz="0" w:space="0" w:color="auto"/>
            <w:bottom w:val="none" w:sz="0" w:space="0" w:color="auto"/>
            <w:right w:val="none" w:sz="0" w:space="0" w:color="auto"/>
          </w:divBdr>
        </w:div>
        <w:div w:id="1095781420">
          <w:marLeft w:val="640"/>
          <w:marRight w:val="0"/>
          <w:marTop w:val="0"/>
          <w:marBottom w:val="0"/>
          <w:divBdr>
            <w:top w:val="none" w:sz="0" w:space="0" w:color="auto"/>
            <w:left w:val="none" w:sz="0" w:space="0" w:color="auto"/>
            <w:bottom w:val="none" w:sz="0" w:space="0" w:color="auto"/>
            <w:right w:val="none" w:sz="0" w:space="0" w:color="auto"/>
          </w:divBdr>
        </w:div>
        <w:div w:id="1210802096">
          <w:marLeft w:val="640"/>
          <w:marRight w:val="0"/>
          <w:marTop w:val="0"/>
          <w:marBottom w:val="0"/>
          <w:divBdr>
            <w:top w:val="none" w:sz="0" w:space="0" w:color="auto"/>
            <w:left w:val="none" w:sz="0" w:space="0" w:color="auto"/>
            <w:bottom w:val="none" w:sz="0" w:space="0" w:color="auto"/>
            <w:right w:val="none" w:sz="0" w:space="0" w:color="auto"/>
          </w:divBdr>
        </w:div>
        <w:div w:id="192964850">
          <w:marLeft w:val="640"/>
          <w:marRight w:val="0"/>
          <w:marTop w:val="0"/>
          <w:marBottom w:val="0"/>
          <w:divBdr>
            <w:top w:val="none" w:sz="0" w:space="0" w:color="auto"/>
            <w:left w:val="none" w:sz="0" w:space="0" w:color="auto"/>
            <w:bottom w:val="none" w:sz="0" w:space="0" w:color="auto"/>
            <w:right w:val="none" w:sz="0" w:space="0" w:color="auto"/>
          </w:divBdr>
        </w:div>
        <w:div w:id="693967130">
          <w:marLeft w:val="640"/>
          <w:marRight w:val="0"/>
          <w:marTop w:val="0"/>
          <w:marBottom w:val="0"/>
          <w:divBdr>
            <w:top w:val="none" w:sz="0" w:space="0" w:color="auto"/>
            <w:left w:val="none" w:sz="0" w:space="0" w:color="auto"/>
            <w:bottom w:val="none" w:sz="0" w:space="0" w:color="auto"/>
            <w:right w:val="none" w:sz="0" w:space="0" w:color="auto"/>
          </w:divBdr>
        </w:div>
        <w:div w:id="277103413">
          <w:marLeft w:val="640"/>
          <w:marRight w:val="0"/>
          <w:marTop w:val="0"/>
          <w:marBottom w:val="0"/>
          <w:divBdr>
            <w:top w:val="none" w:sz="0" w:space="0" w:color="auto"/>
            <w:left w:val="none" w:sz="0" w:space="0" w:color="auto"/>
            <w:bottom w:val="none" w:sz="0" w:space="0" w:color="auto"/>
            <w:right w:val="none" w:sz="0" w:space="0" w:color="auto"/>
          </w:divBdr>
        </w:div>
        <w:div w:id="1764379492">
          <w:marLeft w:val="640"/>
          <w:marRight w:val="0"/>
          <w:marTop w:val="0"/>
          <w:marBottom w:val="0"/>
          <w:divBdr>
            <w:top w:val="none" w:sz="0" w:space="0" w:color="auto"/>
            <w:left w:val="none" w:sz="0" w:space="0" w:color="auto"/>
            <w:bottom w:val="none" w:sz="0" w:space="0" w:color="auto"/>
            <w:right w:val="none" w:sz="0" w:space="0" w:color="auto"/>
          </w:divBdr>
        </w:div>
        <w:div w:id="1521118181">
          <w:marLeft w:val="640"/>
          <w:marRight w:val="0"/>
          <w:marTop w:val="0"/>
          <w:marBottom w:val="0"/>
          <w:divBdr>
            <w:top w:val="none" w:sz="0" w:space="0" w:color="auto"/>
            <w:left w:val="none" w:sz="0" w:space="0" w:color="auto"/>
            <w:bottom w:val="none" w:sz="0" w:space="0" w:color="auto"/>
            <w:right w:val="none" w:sz="0" w:space="0" w:color="auto"/>
          </w:divBdr>
        </w:div>
        <w:div w:id="1682197347">
          <w:marLeft w:val="640"/>
          <w:marRight w:val="0"/>
          <w:marTop w:val="0"/>
          <w:marBottom w:val="0"/>
          <w:divBdr>
            <w:top w:val="none" w:sz="0" w:space="0" w:color="auto"/>
            <w:left w:val="none" w:sz="0" w:space="0" w:color="auto"/>
            <w:bottom w:val="none" w:sz="0" w:space="0" w:color="auto"/>
            <w:right w:val="none" w:sz="0" w:space="0" w:color="auto"/>
          </w:divBdr>
        </w:div>
        <w:div w:id="676076899">
          <w:marLeft w:val="640"/>
          <w:marRight w:val="0"/>
          <w:marTop w:val="0"/>
          <w:marBottom w:val="0"/>
          <w:divBdr>
            <w:top w:val="none" w:sz="0" w:space="0" w:color="auto"/>
            <w:left w:val="none" w:sz="0" w:space="0" w:color="auto"/>
            <w:bottom w:val="none" w:sz="0" w:space="0" w:color="auto"/>
            <w:right w:val="none" w:sz="0" w:space="0" w:color="auto"/>
          </w:divBdr>
        </w:div>
        <w:div w:id="1906866057">
          <w:marLeft w:val="640"/>
          <w:marRight w:val="0"/>
          <w:marTop w:val="0"/>
          <w:marBottom w:val="0"/>
          <w:divBdr>
            <w:top w:val="none" w:sz="0" w:space="0" w:color="auto"/>
            <w:left w:val="none" w:sz="0" w:space="0" w:color="auto"/>
            <w:bottom w:val="none" w:sz="0" w:space="0" w:color="auto"/>
            <w:right w:val="none" w:sz="0" w:space="0" w:color="auto"/>
          </w:divBdr>
        </w:div>
        <w:div w:id="1617567603">
          <w:marLeft w:val="640"/>
          <w:marRight w:val="0"/>
          <w:marTop w:val="0"/>
          <w:marBottom w:val="0"/>
          <w:divBdr>
            <w:top w:val="none" w:sz="0" w:space="0" w:color="auto"/>
            <w:left w:val="none" w:sz="0" w:space="0" w:color="auto"/>
            <w:bottom w:val="none" w:sz="0" w:space="0" w:color="auto"/>
            <w:right w:val="none" w:sz="0" w:space="0" w:color="auto"/>
          </w:divBdr>
        </w:div>
      </w:divsChild>
    </w:div>
    <w:div w:id="180365084">
      <w:bodyDiv w:val="1"/>
      <w:marLeft w:val="0"/>
      <w:marRight w:val="0"/>
      <w:marTop w:val="0"/>
      <w:marBottom w:val="0"/>
      <w:divBdr>
        <w:top w:val="none" w:sz="0" w:space="0" w:color="auto"/>
        <w:left w:val="none" w:sz="0" w:space="0" w:color="auto"/>
        <w:bottom w:val="none" w:sz="0" w:space="0" w:color="auto"/>
        <w:right w:val="none" w:sz="0" w:space="0" w:color="auto"/>
      </w:divBdr>
    </w:div>
    <w:div w:id="227961706">
      <w:bodyDiv w:val="1"/>
      <w:marLeft w:val="0"/>
      <w:marRight w:val="0"/>
      <w:marTop w:val="0"/>
      <w:marBottom w:val="0"/>
      <w:divBdr>
        <w:top w:val="none" w:sz="0" w:space="0" w:color="auto"/>
        <w:left w:val="none" w:sz="0" w:space="0" w:color="auto"/>
        <w:bottom w:val="none" w:sz="0" w:space="0" w:color="auto"/>
        <w:right w:val="none" w:sz="0" w:space="0" w:color="auto"/>
      </w:divBdr>
      <w:divsChild>
        <w:div w:id="886144381">
          <w:marLeft w:val="640"/>
          <w:marRight w:val="0"/>
          <w:marTop w:val="0"/>
          <w:marBottom w:val="0"/>
          <w:divBdr>
            <w:top w:val="none" w:sz="0" w:space="0" w:color="auto"/>
            <w:left w:val="none" w:sz="0" w:space="0" w:color="auto"/>
            <w:bottom w:val="none" w:sz="0" w:space="0" w:color="auto"/>
            <w:right w:val="none" w:sz="0" w:space="0" w:color="auto"/>
          </w:divBdr>
        </w:div>
        <w:div w:id="1313028344">
          <w:marLeft w:val="640"/>
          <w:marRight w:val="0"/>
          <w:marTop w:val="0"/>
          <w:marBottom w:val="0"/>
          <w:divBdr>
            <w:top w:val="none" w:sz="0" w:space="0" w:color="auto"/>
            <w:left w:val="none" w:sz="0" w:space="0" w:color="auto"/>
            <w:bottom w:val="none" w:sz="0" w:space="0" w:color="auto"/>
            <w:right w:val="none" w:sz="0" w:space="0" w:color="auto"/>
          </w:divBdr>
        </w:div>
        <w:div w:id="197089365">
          <w:marLeft w:val="640"/>
          <w:marRight w:val="0"/>
          <w:marTop w:val="0"/>
          <w:marBottom w:val="0"/>
          <w:divBdr>
            <w:top w:val="none" w:sz="0" w:space="0" w:color="auto"/>
            <w:left w:val="none" w:sz="0" w:space="0" w:color="auto"/>
            <w:bottom w:val="none" w:sz="0" w:space="0" w:color="auto"/>
            <w:right w:val="none" w:sz="0" w:space="0" w:color="auto"/>
          </w:divBdr>
        </w:div>
        <w:div w:id="1618298270">
          <w:marLeft w:val="640"/>
          <w:marRight w:val="0"/>
          <w:marTop w:val="0"/>
          <w:marBottom w:val="0"/>
          <w:divBdr>
            <w:top w:val="none" w:sz="0" w:space="0" w:color="auto"/>
            <w:left w:val="none" w:sz="0" w:space="0" w:color="auto"/>
            <w:bottom w:val="none" w:sz="0" w:space="0" w:color="auto"/>
            <w:right w:val="none" w:sz="0" w:space="0" w:color="auto"/>
          </w:divBdr>
        </w:div>
        <w:div w:id="1712654507">
          <w:marLeft w:val="640"/>
          <w:marRight w:val="0"/>
          <w:marTop w:val="0"/>
          <w:marBottom w:val="0"/>
          <w:divBdr>
            <w:top w:val="none" w:sz="0" w:space="0" w:color="auto"/>
            <w:left w:val="none" w:sz="0" w:space="0" w:color="auto"/>
            <w:bottom w:val="none" w:sz="0" w:space="0" w:color="auto"/>
            <w:right w:val="none" w:sz="0" w:space="0" w:color="auto"/>
          </w:divBdr>
        </w:div>
        <w:div w:id="113912523">
          <w:marLeft w:val="640"/>
          <w:marRight w:val="0"/>
          <w:marTop w:val="0"/>
          <w:marBottom w:val="0"/>
          <w:divBdr>
            <w:top w:val="none" w:sz="0" w:space="0" w:color="auto"/>
            <w:left w:val="none" w:sz="0" w:space="0" w:color="auto"/>
            <w:bottom w:val="none" w:sz="0" w:space="0" w:color="auto"/>
            <w:right w:val="none" w:sz="0" w:space="0" w:color="auto"/>
          </w:divBdr>
        </w:div>
        <w:div w:id="1410424871">
          <w:marLeft w:val="640"/>
          <w:marRight w:val="0"/>
          <w:marTop w:val="0"/>
          <w:marBottom w:val="0"/>
          <w:divBdr>
            <w:top w:val="none" w:sz="0" w:space="0" w:color="auto"/>
            <w:left w:val="none" w:sz="0" w:space="0" w:color="auto"/>
            <w:bottom w:val="none" w:sz="0" w:space="0" w:color="auto"/>
            <w:right w:val="none" w:sz="0" w:space="0" w:color="auto"/>
          </w:divBdr>
        </w:div>
        <w:div w:id="1627929132">
          <w:marLeft w:val="640"/>
          <w:marRight w:val="0"/>
          <w:marTop w:val="0"/>
          <w:marBottom w:val="0"/>
          <w:divBdr>
            <w:top w:val="none" w:sz="0" w:space="0" w:color="auto"/>
            <w:left w:val="none" w:sz="0" w:space="0" w:color="auto"/>
            <w:bottom w:val="none" w:sz="0" w:space="0" w:color="auto"/>
            <w:right w:val="none" w:sz="0" w:space="0" w:color="auto"/>
          </w:divBdr>
        </w:div>
        <w:div w:id="993535483">
          <w:marLeft w:val="640"/>
          <w:marRight w:val="0"/>
          <w:marTop w:val="0"/>
          <w:marBottom w:val="0"/>
          <w:divBdr>
            <w:top w:val="none" w:sz="0" w:space="0" w:color="auto"/>
            <w:left w:val="none" w:sz="0" w:space="0" w:color="auto"/>
            <w:bottom w:val="none" w:sz="0" w:space="0" w:color="auto"/>
            <w:right w:val="none" w:sz="0" w:space="0" w:color="auto"/>
          </w:divBdr>
        </w:div>
        <w:div w:id="475102933">
          <w:marLeft w:val="640"/>
          <w:marRight w:val="0"/>
          <w:marTop w:val="0"/>
          <w:marBottom w:val="0"/>
          <w:divBdr>
            <w:top w:val="none" w:sz="0" w:space="0" w:color="auto"/>
            <w:left w:val="none" w:sz="0" w:space="0" w:color="auto"/>
            <w:bottom w:val="none" w:sz="0" w:space="0" w:color="auto"/>
            <w:right w:val="none" w:sz="0" w:space="0" w:color="auto"/>
          </w:divBdr>
        </w:div>
        <w:div w:id="1564415473">
          <w:marLeft w:val="640"/>
          <w:marRight w:val="0"/>
          <w:marTop w:val="0"/>
          <w:marBottom w:val="0"/>
          <w:divBdr>
            <w:top w:val="none" w:sz="0" w:space="0" w:color="auto"/>
            <w:left w:val="none" w:sz="0" w:space="0" w:color="auto"/>
            <w:bottom w:val="none" w:sz="0" w:space="0" w:color="auto"/>
            <w:right w:val="none" w:sz="0" w:space="0" w:color="auto"/>
          </w:divBdr>
        </w:div>
        <w:div w:id="1441487210">
          <w:marLeft w:val="640"/>
          <w:marRight w:val="0"/>
          <w:marTop w:val="0"/>
          <w:marBottom w:val="0"/>
          <w:divBdr>
            <w:top w:val="none" w:sz="0" w:space="0" w:color="auto"/>
            <w:left w:val="none" w:sz="0" w:space="0" w:color="auto"/>
            <w:bottom w:val="none" w:sz="0" w:space="0" w:color="auto"/>
            <w:right w:val="none" w:sz="0" w:space="0" w:color="auto"/>
          </w:divBdr>
        </w:div>
        <w:div w:id="1798260550">
          <w:marLeft w:val="640"/>
          <w:marRight w:val="0"/>
          <w:marTop w:val="0"/>
          <w:marBottom w:val="0"/>
          <w:divBdr>
            <w:top w:val="none" w:sz="0" w:space="0" w:color="auto"/>
            <w:left w:val="none" w:sz="0" w:space="0" w:color="auto"/>
            <w:bottom w:val="none" w:sz="0" w:space="0" w:color="auto"/>
            <w:right w:val="none" w:sz="0" w:space="0" w:color="auto"/>
          </w:divBdr>
        </w:div>
        <w:div w:id="1564289619">
          <w:marLeft w:val="640"/>
          <w:marRight w:val="0"/>
          <w:marTop w:val="0"/>
          <w:marBottom w:val="0"/>
          <w:divBdr>
            <w:top w:val="none" w:sz="0" w:space="0" w:color="auto"/>
            <w:left w:val="none" w:sz="0" w:space="0" w:color="auto"/>
            <w:bottom w:val="none" w:sz="0" w:space="0" w:color="auto"/>
            <w:right w:val="none" w:sz="0" w:space="0" w:color="auto"/>
          </w:divBdr>
        </w:div>
        <w:div w:id="1114133830">
          <w:marLeft w:val="640"/>
          <w:marRight w:val="0"/>
          <w:marTop w:val="0"/>
          <w:marBottom w:val="0"/>
          <w:divBdr>
            <w:top w:val="none" w:sz="0" w:space="0" w:color="auto"/>
            <w:left w:val="none" w:sz="0" w:space="0" w:color="auto"/>
            <w:bottom w:val="none" w:sz="0" w:space="0" w:color="auto"/>
            <w:right w:val="none" w:sz="0" w:space="0" w:color="auto"/>
          </w:divBdr>
        </w:div>
        <w:div w:id="279607349">
          <w:marLeft w:val="640"/>
          <w:marRight w:val="0"/>
          <w:marTop w:val="0"/>
          <w:marBottom w:val="0"/>
          <w:divBdr>
            <w:top w:val="none" w:sz="0" w:space="0" w:color="auto"/>
            <w:left w:val="none" w:sz="0" w:space="0" w:color="auto"/>
            <w:bottom w:val="none" w:sz="0" w:space="0" w:color="auto"/>
            <w:right w:val="none" w:sz="0" w:space="0" w:color="auto"/>
          </w:divBdr>
        </w:div>
        <w:div w:id="581991432">
          <w:marLeft w:val="640"/>
          <w:marRight w:val="0"/>
          <w:marTop w:val="0"/>
          <w:marBottom w:val="0"/>
          <w:divBdr>
            <w:top w:val="none" w:sz="0" w:space="0" w:color="auto"/>
            <w:left w:val="none" w:sz="0" w:space="0" w:color="auto"/>
            <w:bottom w:val="none" w:sz="0" w:space="0" w:color="auto"/>
            <w:right w:val="none" w:sz="0" w:space="0" w:color="auto"/>
          </w:divBdr>
        </w:div>
        <w:div w:id="1617713712">
          <w:marLeft w:val="640"/>
          <w:marRight w:val="0"/>
          <w:marTop w:val="0"/>
          <w:marBottom w:val="0"/>
          <w:divBdr>
            <w:top w:val="none" w:sz="0" w:space="0" w:color="auto"/>
            <w:left w:val="none" w:sz="0" w:space="0" w:color="auto"/>
            <w:bottom w:val="none" w:sz="0" w:space="0" w:color="auto"/>
            <w:right w:val="none" w:sz="0" w:space="0" w:color="auto"/>
          </w:divBdr>
        </w:div>
        <w:div w:id="2000108716">
          <w:marLeft w:val="640"/>
          <w:marRight w:val="0"/>
          <w:marTop w:val="0"/>
          <w:marBottom w:val="0"/>
          <w:divBdr>
            <w:top w:val="none" w:sz="0" w:space="0" w:color="auto"/>
            <w:left w:val="none" w:sz="0" w:space="0" w:color="auto"/>
            <w:bottom w:val="none" w:sz="0" w:space="0" w:color="auto"/>
            <w:right w:val="none" w:sz="0" w:space="0" w:color="auto"/>
          </w:divBdr>
        </w:div>
        <w:div w:id="900824773">
          <w:marLeft w:val="640"/>
          <w:marRight w:val="0"/>
          <w:marTop w:val="0"/>
          <w:marBottom w:val="0"/>
          <w:divBdr>
            <w:top w:val="none" w:sz="0" w:space="0" w:color="auto"/>
            <w:left w:val="none" w:sz="0" w:space="0" w:color="auto"/>
            <w:bottom w:val="none" w:sz="0" w:space="0" w:color="auto"/>
            <w:right w:val="none" w:sz="0" w:space="0" w:color="auto"/>
          </w:divBdr>
        </w:div>
        <w:div w:id="28533797">
          <w:marLeft w:val="640"/>
          <w:marRight w:val="0"/>
          <w:marTop w:val="0"/>
          <w:marBottom w:val="0"/>
          <w:divBdr>
            <w:top w:val="none" w:sz="0" w:space="0" w:color="auto"/>
            <w:left w:val="none" w:sz="0" w:space="0" w:color="auto"/>
            <w:bottom w:val="none" w:sz="0" w:space="0" w:color="auto"/>
            <w:right w:val="none" w:sz="0" w:space="0" w:color="auto"/>
          </w:divBdr>
        </w:div>
        <w:div w:id="10492409">
          <w:marLeft w:val="640"/>
          <w:marRight w:val="0"/>
          <w:marTop w:val="0"/>
          <w:marBottom w:val="0"/>
          <w:divBdr>
            <w:top w:val="none" w:sz="0" w:space="0" w:color="auto"/>
            <w:left w:val="none" w:sz="0" w:space="0" w:color="auto"/>
            <w:bottom w:val="none" w:sz="0" w:space="0" w:color="auto"/>
            <w:right w:val="none" w:sz="0" w:space="0" w:color="auto"/>
          </w:divBdr>
        </w:div>
        <w:div w:id="2026783800">
          <w:marLeft w:val="640"/>
          <w:marRight w:val="0"/>
          <w:marTop w:val="0"/>
          <w:marBottom w:val="0"/>
          <w:divBdr>
            <w:top w:val="none" w:sz="0" w:space="0" w:color="auto"/>
            <w:left w:val="none" w:sz="0" w:space="0" w:color="auto"/>
            <w:bottom w:val="none" w:sz="0" w:space="0" w:color="auto"/>
            <w:right w:val="none" w:sz="0" w:space="0" w:color="auto"/>
          </w:divBdr>
        </w:div>
        <w:div w:id="898324241">
          <w:marLeft w:val="640"/>
          <w:marRight w:val="0"/>
          <w:marTop w:val="0"/>
          <w:marBottom w:val="0"/>
          <w:divBdr>
            <w:top w:val="none" w:sz="0" w:space="0" w:color="auto"/>
            <w:left w:val="none" w:sz="0" w:space="0" w:color="auto"/>
            <w:bottom w:val="none" w:sz="0" w:space="0" w:color="auto"/>
            <w:right w:val="none" w:sz="0" w:space="0" w:color="auto"/>
          </w:divBdr>
        </w:div>
        <w:div w:id="1003239537">
          <w:marLeft w:val="640"/>
          <w:marRight w:val="0"/>
          <w:marTop w:val="0"/>
          <w:marBottom w:val="0"/>
          <w:divBdr>
            <w:top w:val="none" w:sz="0" w:space="0" w:color="auto"/>
            <w:left w:val="none" w:sz="0" w:space="0" w:color="auto"/>
            <w:bottom w:val="none" w:sz="0" w:space="0" w:color="auto"/>
            <w:right w:val="none" w:sz="0" w:space="0" w:color="auto"/>
          </w:divBdr>
        </w:div>
        <w:div w:id="1857382652">
          <w:marLeft w:val="640"/>
          <w:marRight w:val="0"/>
          <w:marTop w:val="0"/>
          <w:marBottom w:val="0"/>
          <w:divBdr>
            <w:top w:val="none" w:sz="0" w:space="0" w:color="auto"/>
            <w:left w:val="none" w:sz="0" w:space="0" w:color="auto"/>
            <w:bottom w:val="none" w:sz="0" w:space="0" w:color="auto"/>
            <w:right w:val="none" w:sz="0" w:space="0" w:color="auto"/>
          </w:divBdr>
        </w:div>
        <w:div w:id="678698427">
          <w:marLeft w:val="640"/>
          <w:marRight w:val="0"/>
          <w:marTop w:val="0"/>
          <w:marBottom w:val="0"/>
          <w:divBdr>
            <w:top w:val="none" w:sz="0" w:space="0" w:color="auto"/>
            <w:left w:val="none" w:sz="0" w:space="0" w:color="auto"/>
            <w:bottom w:val="none" w:sz="0" w:space="0" w:color="auto"/>
            <w:right w:val="none" w:sz="0" w:space="0" w:color="auto"/>
          </w:divBdr>
        </w:div>
        <w:div w:id="808013056">
          <w:marLeft w:val="640"/>
          <w:marRight w:val="0"/>
          <w:marTop w:val="0"/>
          <w:marBottom w:val="0"/>
          <w:divBdr>
            <w:top w:val="none" w:sz="0" w:space="0" w:color="auto"/>
            <w:left w:val="none" w:sz="0" w:space="0" w:color="auto"/>
            <w:bottom w:val="none" w:sz="0" w:space="0" w:color="auto"/>
            <w:right w:val="none" w:sz="0" w:space="0" w:color="auto"/>
          </w:divBdr>
        </w:div>
        <w:div w:id="180053908">
          <w:marLeft w:val="640"/>
          <w:marRight w:val="0"/>
          <w:marTop w:val="0"/>
          <w:marBottom w:val="0"/>
          <w:divBdr>
            <w:top w:val="none" w:sz="0" w:space="0" w:color="auto"/>
            <w:left w:val="none" w:sz="0" w:space="0" w:color="auto"/>
            <w:bottom w:val="none" w:sz="0" w:space="0" w:color="auto"/>
            <w:right w:val="none" w:sz="0" w:space="0" w:color="auto"/>
          </w:divBdr>
        </w:div>
        <w:div w:id="992411720">
          <w:marLeft w:val="640"/>
          <w:marRight w:val="0"/>
          <w:marTop w:val="0"/>
          <w:marBottom w:val="0"/>
          <w:divBdr>
            <w:top w:val="none" w:sz="0" w:space="0" w:color="auto"/>
            <w:left w:val="none" w:sz="0" w:space="0" w:color="auto"/>
            <w:bottom w:val="none" w:sz="0" w:space="0" w:color="auto"/>
            <w:right w:val="none" w:sz="0" w:space="0" w:color="auto"/>
          </w:divBdr>
        </w:div>
        <w:div w:id="1434788188">
          <w:marLeft w:val="640"/>
          <w:marRight w:val="0"/>
          <w:marTop w:val="0"/>
          <w:marBottom w:val="0"/>
          <w:divBdr>
            <w:top w:val="none" w:sz="0" w:space="0" w:color="auto"/>
            <w:left w:val="none" w:sz="0" w:space="0" w:color="auto"/>
            <w:bottom w:val="none" w:sz="0" w:space="0" w:color="auto"/>
            <w:right w:val="none" w:sz="0" w:space="0" w:color="auto"/>
          </w:divBdr>
        </w:div>
        <w:div w:id="1787046659">
          <w:marLeft w:val="640"/>
          <w:marRight w:val="0"/>
          <w:marTop w:val="0"/>
          <w:marBottom w:val="0"/>
          <w:divBdr>
            <w:top w:val="none" w:sz="0" w:space="0" w:color="auto"/>
            <w:left w:val="none" w:sz="0" w:space="0" w:color="auto"/>
            <w:bottom w:val="none" w:sz="0" w:space="0" w:color="auto"/>
            <w:right w:val="none" w:sz="0" w:space="0" w:color="auto"/>
          </w:divBdr>
        </w:div>
        <w:div w:id="779185121">
          <w:marLeft w:val="640"/>
          <w:marRight w:val="0"/>
          <w:marTop w:val="0"/>
          <w:marBottom w:val="0"/>
          <w:divBdr>
            <w:top w:val="none" w:sz="0" w:space="0" w:color="auto"/>
            <w:left w:val="none" w:sz="0" w:space="0" w:color="auto"/>
            <w:bottom w:val="none" w:sz="0" w:space="0" w:color="auto"/>
            <w:right w:val="none" w:sz="0" w:space="0" w:color="auto"/>
          </w:divBdr>
        </w:div>
        <w:div w:id="762460068">
          <w:marLeft w:val="640"/>
          <w:marRight w:val="0"/>
          <w:marTop w:val="0"/>
          <w:marBottom w:val="0"/>
          <w:divBdr>
            <w:top w:val="none" w:sz="0" w:space="0" w:color="auto"/>
            <w:left w:val="none" w:sz="0" w:space="0" w:color="auto"/>
            <w:bottom w:val="none" w:sz="0" w:space="0" w:color="auto"/>
            <w:right w:val="none" w:sz="0" w:space="0" w:color="auto"/>
          </w:divBdr>
        </w:div>
        <w:div w:id="436174019">
          <w:marLeft w:val="640"/>
          <w:marRight w:val="0"/>
          <w:marTop w:val="0"/>
          <w:marBottom w:val="0"/>
          <w:divBdr>
            <w:top w:val="none" w:sz="0" w:space="0" w:color="auto"/>
            <w:left w:val="none" w:sz="0" w:space="0" w:color="auto"/>
            <w:bottom w:val="none" w:sz="0" w:space="0" w:color="auto"/>
            <w:right w:val="none" w:sz="0" w:space="0" w:color="auto"/>
          </w:divBdr>
        </w:div>
        <w:div w:id="58480358">
          <w:marLeft w:val="640"/>
          <w:marRight w:val="0"/>
          <w:marTop w:val="0"/>
          <w:marBottom w:val="0"/>
          <w:divBdr>
            <w:top w:val="none" w:sz="0" w:space="0" w:color="auto"/>
            <w:left w:val="none" w:sz="0" w:space="0" w:color="auto"/>
            <w:bottom w:val="none" w:sz="0" w:space="0" w:color="auto"/>
            <w:right w:val="none" w:sz="0" w:space="0" w:color="auto"/>
          </w:divBdr>
        </w:div>
        <w:div w:id="1518497602">
          <w:marLeft w:val="640"/>
          <w:marRight w:val="0"/>
          <w:marTop w:val="0"/>
          <w:marBottom w:val="0"/>
          <w:divBdr>
            <w:top w:val="none" w:sz="0" w:space="0" w:color="auto"/>
            <w:left w:val="none" w:sz="0" w:space="0" w:color="auto"/>
            <w:bottom w:val="none" w:sz="0" w:space="0" w:color="auto"/>
            <w:right w:val="none" w:sz="0" w:space="0" w:color="auto"/>
          </w:divBdr>
        </w:div>
        <w:div w:id="1753234804">
          <w:marLeft w:val="640"/>
          <w:marRight w:val="0"/>
          <w:marTop w:val="0"/>
          <w:marBottom w:val="0"/>
          <w:divBdr>
            <w:top w:val="none" w:sz="0" w:space="0" w:color="auto"/>
            <w:left w:val="none" w:sz="0" w:space="0" w:color="auto"/>
            <w:bottom w:val="none" w:sz="0" w:space="0" w:color="auto"/>
            <w:right w:val="none" w:sz="0" w:space="0" w:color="auto"/>
          </w:divBdr>
        </w:div>
        <w:div w:id="551692320">
          <w:marLeft w:val="640"/>
          <w:marRight w:val="0"/>
          <w:marTop w:val="0"/>
          <w:marBottom w:val="0"/>
          <w:divBdr>
            <w:top w:val="none" w:sz="0" w:space="0" w:color="auto"/>
            <w:left w:val="none" w:sz="0" w:space="0" w:color="auto"/>
            <w:bottom w:val="none" w:sz="0" w:space="0" w:color="auto"/>
            <w:right w:val="none" w:sz="0" w:space="0" w:color="auto"/>
          </w:divBdr>
        </w:div>
        <w:div w:id="1980259714">
          <w:marLeft w:val="640"/>
          <w:marRight w:val="0"/>
          <w:marTop w:val="0"/>
          <w:marBottom w:val="0"/>
          <w:divBdr>
            <w:top w:val="none" w:sz="0" w:space="0" w:color="auto"/>
            <w:left w:val="none" w:sz="0" w:space="0" w:color="auto"/>
            <w:bottom w:val="none" w:sz="0" w:space="0" w:color="auto"/>
            <w:right w:val="none" w:sz="0" w:space="0" w:color="auto"/>
          </w:divBdr>
        </w:div>
        <w:div w:id="2054888087">
          <w:marLeft w:val="640"/>
          <w:marRight w:val="0"/>
          <w:marTop w:val="0"/>
          <w:marBottom w:val="0"/>
          <w:divBdr>
            <w:top w:val="none" w:sz="0" w:space="0" w:color="auto"/>
            <w:left w:val="none" w:sz="0" w:space="0" w:color="auto"/>
            <w:bottom w:val="none" w:sz="0" w:space="0" w:color="auto"/>
            <w:right w:val="none" w:sz="0" w:space="0" w:color="auto"/>
          </w:divBdr>
        </w:div>
        <w:div w:id="740257601">
          <w:marLeft w:val="640"/>
          <w:marRight w:val="0"/>
          <w:marTop w:val="0"/>
          <w:marBottom w:val="0"/>
          <w:divBdr>
            <w:top w:val="none" w:sz="0" w:space="0" w:color="auto"/>
            <w:left w:val="none" w:sz="0" w:space="0" w:color="auto"/>
            <w:bottom w:val="none" w:sz="0" w:space="0" w:color="auto"/>
            <w:right w:val="none" w:sz="0" w:space="0" w:color="auto"/>
          </w:divBdr>
        </w:div>
        <w:div w:id="1119181572">
          <w:marLeft w:val="640"/>
          <w:marRight w:val="0"/>
          <w:marTop w:val="0"/>
          <w:marBottom w:val="0"/>
          <w:divBdr>
            <w:top w:val="none" w:sz="0" w:space="0" w:color="auto"/>
            <w:left w:val="none" w:sz="0" w:space="0" w:color="auto"/>
            <w:bottom w:val="none" w:sz="0" w:space="0" w:color="auto"/>
            <w:right w:val="none" w:sz="0" w:space="0" w:color="auto"/>
          </w:divBdr>
        </w:div>
        <w:div w:id="1452742985">
          <w:marLeft w:val="640"/>
          <w:marRight w:val="0"/>
          <w:marTop w:val="0"/>
          <w:marBottom w:val="0"/>
          <w:divBdr>
            <w:top w:val="none" w:sz="0" w:space="0" w:color="auto"/>
            <w:left w:val="none" w:sz="0" w:space="0" w:color="auto"/>
            <w:bottom w:val="none" w:sz="0" w:space="0" w:color="auto"/>
            <w:right w:val="none" w:sz="0" w:space="0" w:color="auto"/>
          </w:divBdr>
        </w:div>
        <w:div w:id="136531189">
          <w:marLeft w:val="640"/>
          <w:marRight w:val="0"/>
          <w:marTop w:val="0"/>
          <w:marBottom w:val="0"/>
          <w:divBdr>
            <w:top w:val="none" w:sz="0" w:space="0" w:color="auto"/>
            <w:left w:val="none" w:sz="0" w:space="0" w:color="auto"/>
            <w:bottom w:val="none" w:sz="0" w:space="0" w:color="auto"/>
            <w:right w:val="none" w:sz="0" w:space="0" w:color="auto"/>
          </w:divBdr>
        </w:div>
        <w:div w:id="2061974822">
          <w:marLeft w:val="640"/>
          <w:marRight w:val="0"/>
          <w:marTop w:val="0"/>
          <w:marBottom w:val="0"/>
          <w:divBdr>
            <w:top w:val="none" w:sz="0" w:space="0" w:color="auto"/>
            <w:left w:val="none" w:sz="0" w:space="0" w:color="auto"/>
            <w:bottom w:val="none" w:sz="0" w:space="0" w:color="auto"/>
            <w:right w:val="none" w:sz="0" w:space="0" w:color="auto"/>
          </w:divBdr>
        </w:div>
        <w:div w:id="107553099">
          <w:marLeft w:val="640"/>
          <w:marRight w:val="0"/>
          <w:marTop w:val="0"/>
          <w:marBottom w:val="0"/>
          <w:divBdr>
            <w:top w:val="none" w:sz="0" w:space="0" w:color="auto"/>
            <w:left w:val="none" w:sz="0" w:space="0" w:color="auto"/>
            <w:bottom w:val="none" w:sz="0" w:space="0" w:color="auto"/>
            <w:right w:val="none" w:sz="0" w:space="0" w:color="auto"/>
          </w:divBdr>
        </w:div>
        <w:div w:id="1482849472">
          <w:marLeft w:val="640"/>
          <w:marRight w:val="0"/>
          <w:marTop w:val="0"/>
          <w:marBottom w:val="0"/>
          <w:divBdr>
            <w:top w:val="none" w:sz="0" w:space="0" w:color="auto"/>
            <w:left w:val="none" w:sz="0" w:space="0" w:color="auto"/>
            <w:bottom w:val="none" w:sz="0" w:space="0" w:color="auto"/>
            <w:right w:val="none" w:sz="0" w:space="0" w:color="auto"/>
          </w:divBdr>
        </w:div>
        <w:div w:id="136533525">
          <w:marLeft w:val="640"/>
          <w:marRight w:val="0"/>
          <w:marTop w:val="0"/>
          <w:marBottom w:val="0"/>
          <w:divBdr>
            <w:top w:val="none" w:sz="0" w:space="0" w:color="auto"/>
            <w:left w:val="none" w:sz="0" w:space="0" w:color="auto"/>
            <w:bottom w:val="none" w:sz="0" w:space="0" w:color="auto"/>
            <w:right w:val="none" w:sz="0" w:space="0" w:color="auto"/>
          </w:divBdr>
        </w:div>
        <w:div w:id="96146503">
          <w:marLeft w:val="640"/>
          <w:marRight w:val="0"/>
          <w:marTop w:val="0"/>
          <w:marBottom w:val="0"/>
          <w:divBdr>
            <w:top w:val="none" w:sz="0" w:space="0" w:color="auto"/>
            <w:left w:val="none" w:sz="0" w:space="0" w:color="auto"/>
            <w:bottom w:val="none" w:sz="0" w:space="0" w:color="auto"/>
            <w:right w:val="none" w:sz="0" w:space="0" w:color="auto"/>
          </w:divBdr>
        </w:div>
        <w:div w:id="2049335716">
          <w:marLeft w:val="640"/>
          <w:marRight w:val="0"/>
          <w:marTop w:val="0"/>
          <w:marBottom w:val="0"/>
          <w:divBdr>
            <w:top w:val="none" w:sz="0" w:space="0" w:color="auto"/>
            <w:left w:val="none" w:sz="0" w:space="0" w:color="auto"/>
            <w:bottom w:val="none" w:sz="0" w:space="0" w:color="auto"/>
            <w:right w:val="none" w:sz="0" w:space="0" w:color="auto"/>
          </w:divBdr>
        </w:div>
        <w:div w:id="11342935">
          <w:marLeft w:val="640"/>
          <w:marRight w:val="0"/>
          <w:marTop w:val="0"/>
          <w:marBottom w:val="0"/>
          <w:divBdr>
            <w:top w:val="none" w:sz="0" w:space="0" w:color="auto"/>
            <w:left w:val="none" w:sz="0" w:space="0" w:color="auto"/>
            <w:bottom w:val="none" w:sz="0" w:space="0" w:color="auto"/>
            <w:right w:val="none" w:sz="0" w:space="0" w:color="auto"/>
          </w:divBdr>
        </w:div>
        <w:div w:id="1685209875">
          <w:marLeft w:val="640"/>
          <w:marRight w:val="0"/>
          <w:marTop w:val="0"/>
          <w:marBottom w:val="0"/>
          <w:divBdr>
            <w:top w:val="none" w:sz="0" w:space="0" w:color="auto"/>
            <w:left w:val="none" w:sz="0" w:space="0" w:color="auto"/>
            <w:bottom w:val="none" w:sz="0" w:space="0" w:color="auto"/>
            <w:right w:val="none" w:sz="0" w:space="0" w:color="auto"/>
          </w:divBdr>
        </w:div>
        <w:div w:id="1073355983">
          <w:marLeft w:val="640"/>
          <w:marRight w:val="0"/>
          <w:marTop w:val="0"/>
          <w:marBottom w:val="0"/>
          <w:divBdr>
            <w:top w:val="none" w:sz="0" w:space="0" w:color="auto"/>
            <w:left w:val="none" w:sz="0" w:space="0" w:color="auto"/>
            <w:bottom w:val="none" w:sz="0" w:space="0" w:color="auto"/>
            <w:right w:val="none" w:sz="0" w:space="0" w:color="auto"/>
          </w:divBdr>
        </w:div>
        <w:div w:id="949700373">
          <w:marLeft w:val="640"/>
          <w:marRight w:val="0"/>
          <w:marTop w:val="0"/>
          <w:marBottom w:val="0"/>
          <w:divBdr>
            <w:top w:val="none" w:sz="0" w:space="0" w:color="auto"/>
            <w:left w:val="none" w:sz="0" w:space="0" w:color="auto"/>
            <w:bottom w:val="none" w:sz="0" w:space="0" w:color="auto"/>
            <w:right w:val="none" w:sz="0" w:space="0" w:color="auto"/>
          </w:divBdr>
        </w:div>
        <w:div w:id="106510649">
          <w:marLeft w:val="640"/>
          <w:marRight w:val="0"/>
          <w:marTop w:val="0"/>
          <w:marBottom w:val="0"/>
          <w:divBdr>
            <w:top w:val="none" w:sz="0" w:space="0" w:color="auto"/>
            <w:left w:val="none" w:sz="0" w:space="0" w:color="auto"/>
            <w:bottom w:val="none" w:sz="0" w:space="0" w:color="auto"/>
            <w:right w:val="none" w:sz="0" w:space="0" w:color="auto"/>
          </w:divBdr>
        </w:div>
        <w:div w:id="1238785660">
          <w:marLeft w:val="640"/>
          <w:marRight w:val="0"/>
          <w:marTop w:val="0"/>
          <w:marBottom w:val="0"/>
          <w:divBdr>
            <w:top w:val="none" w:sz="0" w:space="0" w:color="auto"/>
            <w:left w:val="none" w:sz="0" w:space="0" w:color="auto"/>
            <w:bottom w:val="none" w:sz="0" w:space="0" w:color="auto"/>
            <w:right w:val="none" w:sz="0" w:space="0" w:color="auto"/>
          </w:divBdr>
        </w:div>
        <w:div w:id="1758986517">
          <w:marLeft w:val="640"/>
          <w:marRight w:val="0"/>
          <w:marTop w:val="0"/>
          <w:marBottom w:val="0"/>
          <w:divBdr>
            <w:top w:val="none" w:sz="0" w:space="0" w:color="auto"/>
            <w:left w:val="none" w:sz="0" w:space="0" w:color="auto"/>
            <w:bottom w:val="none" w:sz="0" w:space="0" w:color="auto"/>
            <w:right w:val="none" w:sz="0" w:space="0" w:color="auto"/>
          </w:divBdr>
        </w:div>
        <w:div w:id="64643635">
          <w:marLeft w:val="640"/>
          <w:marRight w:val="0"/>
          <w:marTop w:val="0"/>
          <w:marBottom w:val="0"/>
          <w:divBdr>
            <w:top w:val="none" w:sz="0" w:space="0" w:color="auto"/>
            <w:left w:val="none" w:sz="0" w:space="0" w:color="auto"/>
            <w:bottom w:val="none" w:sz="0" w:space="0" w:color="auto"/>
            <w:right w:val="none" w:sz="0" w:space="0" w:color="auto"/>
          </w:divBdr>
        </w:div>
        <w:div w:id="1532456402">
          <w:marLeft w:val="640"/>
          <w:marRight w:val="0"/>
          <w:marTop w:val="0"/>
          <w:marBottom w:val="0"/>
          <w:divBdr>
            <w:top w:val="none" w:sz="0" w:space="0" w:color="auto"/>
            <w:left w:val="none" w:sz="0" w:space="0" w:color="auto"/>
            <w:bottom w:val="none" w:sz="0" w:space="0" w:color="auto"/>
            <w:right w:val="none" w:sz="0" w:space="0" w:color="auto"/>
          </w:divBdr>
        </w:div>
        <w:div w:id="1278020815">
          <w:marLeft w:val="640"/>
          <w:marRight w:val="0"/>
          <w:marTop w:val="0"/>
          <w:marBottom w:val="0"/>
          <w:divBdr>
            <w:top w:val="none" w:sz="0" w:space="0" w:color="auto"/>
            <w:left w:val="none" w:sz="0" w:space="0" w:color="auto"/>
            <w:bottom w:val="none" w:sz="0" w:space="0" w:color="auto"/>
            <w:right w:val="none" w:sz="0" w:space="0" w:color="auto"/>
          </w:divBdr>
        </w:div>
        <w:div w:id="1970890095">
          <w:marLeft w:val="640"/>
          <w:marRight w:val="0"/>
          <w:marTop w:val="0"/>
          <w:marBottom w:val="0"/>
          <w:divBdr>
            <w:top w:val="none" w:sz="0" w:space="0" w:color="auto"/>
            <w:left w:val="none" w:sz="0" w:space="0" w:color="auto"/>
            <w:bottom w:val="none" w:sz="0" w:space="0" w:color="auto"/>
            <w:right w:val="none" w:sz="0" w:space="0" w:color="auto"/>
          </w:divBdr>
        </w:div>
        <w:div w:id="1894123223">
          <w:marLeft w:val="640"/>
          <w:marRight w:val="0"/>
          <w:marTop w:val="0"/>
          <w:marBottom w:val="0"/>
          <w:divBdr>
            <w:top w:val="none" w:sz="0" w:space="0" w:color="auto"/>
            <w:left w:val="none" w:sz="0" w:space="0" w:color="auto"/>
            <w:bottom w:val="none" w:sz="0" w:space="0" w:color="auto"/>
            <w:right w:val="none" w:sz="0" w:space="0" w:color="auto"/>
          </w:divBdr>
        </w:div>
        <w:div w:id="2038115003">
          <w:marLeft w:val="640"/>
          <w:marRight w:val="0"/>
          <w:marTop w:val="0"/>
          <w:marBottom w:val="0"/>
          <w:divBdr>
            <w:top w:val="none" w:sz="0" w:space="0" w:color="auto"/>
            <w:left w:val="none" w:sz="0" w:space="0" w:color="auto"/>
            <w:bottom w:val="none" w:sz="0" w:space="0" w:color="auto"/>
            <w:right w:val="none" w:sz="0" w:space="0" w:color="auto"/>
          </w:divBdr>
        </w:div>
        <w:div w:id="1798521935">
          <w:marLeft w:val="640"/>
          <w:marRight w:val="0"/>
          <w:marTop w:val="0"/>
          <w:marBottom w:val="0"/>
          <w:divBdr>
            <w:top w:val="none" w:sz="0" w:space="0" w:color="auto"/>
            <w:left w:val="none" w:sz="0" w:space="0" w:color="auto"/>
            <w:bottom w:val="none" w:sz="0" w:space="0" w:color="auto"/>
            <w:right w:val="none" w:sz="0" w:space="0" w:color="auto"/>
          </w:divBdr>
        </w:div>
        <w:div w:id="406271438">
          <w:marLeft w:val="640"/>
          <w:marRight w:val="0"/>
          <w:marTop w:val="0"/>
          <w:marBottom w:val="0"/>
          <w:divBdr>
            <w:top w:val="none" w:sz="0" w:space="0" w:color="auto"/>
            <w:left w:val="none" w:sz="0" w:space="0" w:color="auto"/>
            <w:bottom w:val="none" w:sz="0" w:space="0" w:color="auto"/>
            <w:right w:val="none" w:sz="0" w:space="0" w:color="auto"/>
          </w:divBdr>
        </w:div>
        <w:div w:id="686904513">
          <w:marLeft w:val="640"/>
          <w:marRight w:val="0"/>
          <w:marTop w:val="0"/>
          <w:marBottom w:val="0"/>
          <w:divBdr>
            <w:top w:val="none" w:sz="0" w:space="0" w:color="auto"/>
            <w:left w:val="none" w:sz="0" w:space="0" w:color="auto"/>
            <w:bottom w:val="none" w:sz="0" w:space="0" w:color="auto"/>
            <w:right w:val="none" w:sz="0" w:space="0" w:color="auto"/>
          </w:divBdr>
        </w:div>
        <w:div w:id="2127961662">
          <w:marLeft w:val="640"/>
          <w:marRight w:val="0"/>
          <w:marTop w:val="0"/>
          <w:marBottom w:val="0"/>
          <w:divBdr>
            <w:top w:val="none" w:sz="0" w:space="0" w:color="auto"/>
            <w:left w:val="none" w:sz="0" w:space="0" w:color="auto"/>
            <w:bottom w:val="none" w:sz="0" w:space="0" w:color="auto"/>
            <w:right w:val="none" w:sz="0" w:space="0" w:color="auto"/>
          </w:divBdr>
        </w:div>
        <w:div w:id="881358018">
          <w:marLeft w:val="640"/>
          <w:marRight w:val="0"/>
          <w:marTop w:val="0"/>
          <w:marBottom w:val="0"/>
          <w:divBdr>
            <w:top w:val="none" w:sz="0" w:space="0" w:color="auto"/>
            <w:left w:val="none" w:sz="0" w:space="0" w:color="auto"/>
            <w:bottom w:val="none" w:sz="0" w:space="0" w:color="auto"/>
            <w:right w:val="none" w:sz="0" w:space="0" w:color="auto"/>
          </w:divBdr>
        </w:div>
        <w:div w:id="1590314362">
          <w:marLeft w:val="640"/>
          <w:marRight w:val="0"/>
          <w:marTop w:val="0"/>
          <w:marBottom w:val="0"/>
          <w:divBdr>
            <w:top w:val="none" w:sz="0" w:space="0" w:color="auto"/>
            <w:left w:val="none" w:sz="0" w:space="0" w:color="auto"/>
            <w:bottom w:val="none" w:sz="0" w:space="0" w:color="auto"/>
            <w:right w:val="none" w:sz="0" w:space="0" w:color="auto"/>
          </w:divBdr>
        </w:div>
        <w:div w:id="1806045365">
          <w:marLeft w:val="640"/>
          <w:marRight w:val="0"/>
          <w:marTop w:val="0"/>
          <w:marBottom w:val="0"/>
          <w:divBdr>
            <w:top w:val="none" w:sz="0" w:space="0" w:color="auto"/>
            <w:left w:val="none" w:sz="0" w:space="0" w:color="auto"/>
            <w:bottom w:val="none" w:sz="0" w:space="0" w:color="auto"/>
            <w:right w:val="none" w:sz="0" w:space="0" w:color="auto"/>
          </w:divBdr>
        </w:div>
        <w:div w:id="1807507546">
          <w:marLeft w:val="640"/>
          <w:marRight w:val="0"/>
          <w:marTop w:val="0"/>
          <w:marBottom w:val="0"/>
          <w:divBdr>
            <w:top w:val="none" w:sz="0" w:space="0" w:color="auto"/>
            <w:left w:val="none" w:sz="0" w:space="0" w:color="auto"/>
            <w:bottom w:val="none" w:sz="0" w:space="0" w:color="auto"/>
            <w:right w:val="none" w:sz="0" w:space="0" w:color="auto"/>
          </w:divBdr>
        </w:div>
        <w:div w:id="2053993735">
          <w:marLeft w:val="640"/>
          <w:marRight w:val="0"/>
          <w:marTop w:val="0"/>
          <w:marBottom w:val="0"/>
          <w:divBdr>
            <w:top w:val="none" w:sz="0" w:space="0" w:color="auto"/>
            <w:left w:val="none" w:sz="0" w:space="0" w:color="auto"/>
            <w:bottom w:val="none" w:sz="0" w:space="0" w:color="auto"/>
            <w:right w:val="none" w:sz="0" w:space="0" w:color="auto"/>
          </w:divBdr>
        </w:div>
        <w:div w:id="882786562">
          <w:marLeft w:val="640"/>
          <w:marRight w:val="0"/>
          <w:marTop w:val="0"/>
          <w:marBottom w:val="0"/>
          <w:divBdr>
            <w:top w:val="none" w:sz="0" w:space="0" w:color="auto"/>
            <w:left w:val="none" w:sz="0" w:space="0" w:color="auto"/>
            <w:bottom w:val="none" w:sz="0" w:space="0" w:color="auto"/>
            <w:right w:val="none" w:sz="0" w:space="0" w:color="auto"/>
          </w:divBdr>
        </w:div>
        <w:div w:id="1953857164">
          <w:marLeft w:val="640"/>
          <w:marRight w:val="0"/>
          <w:marTop w:val="0"/>
          <w:marBottom w:val="0"/>
          <w:divBdr>
            <w:top w:val="none" w:sz="0" w:space="0" w:color="auto"/>
            <w:left w:val="none" w:sz="0" w:space="0" w:color="auto"/>
            <w:bottom w:val="none" w:sz="0" w:space="0" w:color="auto"/>
            <w:right w:val="none" w:sz="0" w:space="0" w:color="auto"/>
          </w:divBdr>
        </w:div>
        <w:div w:id="20128081">
          <w:marLeft w:val="640"/>
          <w:marRight w:val="0"/>
          <w:marTop w:val="0"/>
          <w:marBottom w:val="0"/>
          <w:divBdr>
            <w:top w:val="none" w:sz="0" w:space="0" w:color="auto"/>
            <w:left w:val="none" w:sz="0" w:space="0" w:color="auto"/>
            <w:bottom w:val="none" w:sz="0" w:space="0" w:color="auto"/>
            <w:right w:val="none" w:sz="0" w:space="0" w:color="auto"/>
          </w:divBdr>
        </w:div>
        <w:div w:id="546530955">
          <w:marLeft w:val="640"/>
          <w:marRight w:val="0"/>
          <w:marTop w:val="0"/>
          <w:marBottom w:val="0"/>
          <w:divBdr>
            <w:top w:val="none" w:sz="0" w:space="0" w:color="auto"/>
            <w:left w:val="none" w:sz="0" w:space="0" w:color="auto"/>
            <w:bottom w:val="none" w:sz="0" w:space="0" w:color="auto"/>
            <w:right w:val="none" w:sz="0" w:space="0" w:color="auto"/>
          </w:divBdr>
        </w:div>
        <w:div w:id="176889789">
          <w:marLeft w:val="640"/>
          <w:marRight w:val="0"/>
          <w:marTop w:val="0"/>
          <w:marBottom w:val="0"/>
          <w:divBdr>
            <w:top w:val="none" w:sz="0" w:space="0" w:color="auto"/>
            <w:left w:val="none" w:sz="0" w:space="0" w:color="auto"/>
            <w:bottom w:val="none" w:sz="0" w:space="0" w:color="auto"/>
            <w:right w:val="none" w:sz="0" w:space="0" w:color="auto"/>
          </w:divBdr>
        </w:div>
        <w:div w:id="672612100">
          <w:marLeft w:val="640"/>
          <w:marRight w:val="0"/>
          <w:marTop w:val="0"/>
          <w:marBottom w:val="0"/>
          <w:divBdr>
            <w:top w:val="none" w:sz="0" w:space="0" w:color="auto"/>
            <w:left w:val="none" w:sz="0" w:space="0" w:color="auto"/>
            <w:bottom w:val="none" w:sz="0" w:space="0" w:color="auto"/>
            <w:right w:val="none" w:sz="0" w:space="0" w:color="auto"/>
          </w:divBdr>
        </w:div>
        <w:div w:id="241457001">
          <w:marLeft w:val="640"/>
          <w:marRight w:val="0"/>
          <w:marTop w:val="0"/>
          <w:marBottom w:val="0"/>
          <w:divBdr>
            <w:top w:val="none" w:sz="0" w:space="0" w:color="auto"/>
            <w:left w:val="none" w:sz="0" w:space="0" w:color="auto"/>
            <w:bottom w:val="none" w:sz="0" w:space="0" w:color="auto"/>
            <w:right w:val="none" w:sz="0" w:space="0" w:color="auto"/>
          </w:divBdr>
        </w:div>
        <w:div w:id="1895846286">
          <w:marLeft w:val="640"/>
          <w:marRight w:val="0"/>
          <w:marTop w:val="0"/>
          <w:marBottom w:val="0"/>
          <w:divBdr>
            <w:top w:val="none" w:sz="0" w:space="0" w:color="auto"/>
            <w:left w:val="none" w:sz="0" w:space="0" w:color="auto"/>
            <w:bottom w:val="none" w:sz="0" w:space="0" w:color="auto"/>
            <w:right w:val="none" w:sz="0" w:space="0" w:color="auto"/>
          </w:divBdr>
        </w:div>
        <w:div w:id="1432630021">
          <w:marLeft w:val="640"/>
          <w:marRight w:val="0"/>
          <w:marTop w:val="0"/>
          <w:marBottom w:val="0"/>
          <w:divBdr>
            <w:top w:val="none" w:sz="0" w:space="0" w:color="auto"/>
            <w:left w:val="none" w:sz="0" w:space="0" w:color="auto"/>
            <w:bottom w:val="none" w:sz="0" w:space="0" w:color="auto"/>
            <w:right w:val="none" w:sz="0" w:space="0" w:color="auto"/>
          </w:divBdr>
        </w:div>
        <w:div w:id="1373847286">
          <w:marLeft w:val="640"/>
          <w:marRight w:val="0"/>
          <w:marTop w:val="0"/>
          <w:marBottom w:val="0"/>
          <w:divBdr>
            <w:top w:val="none" w:sz="0" w:space="0" w:color="auto"/>
            <w:left w:val="none" w:sz="0" w:space="0" w:color="auto"/>
            <w:bottom w:val="none" w:sz="0" w:space="0" w:color="auto"/>
            <w:right w:val="none" w:sz="0" w:space="0" w:color="auto"/>
          </w:divBdr>
        </w:div>
        <w:div w:id="63645466">
          <w:marLeft w:val="640"/>
          <w:marRight w:val="0"/>
          <w:marTop w:val="0"/>
          <w:marBottom w:val="0"/>
          <w:divBdr>
            <w:top w:val="none" w:sz="0" w:space="0" w:color="auto"/>
            <w:left w:val="none" w:sz="0" w:space="0" w:color="auto"/>
            <w:bottom w:val="none" w:sz="0" w:space="0" w:color="auto"/>
            <w:right w:val="none" w:sz="0" w:space="0" w:color="auto"/>
          </w:divBdr>
        </w:div>
        <w:div w:id="552545818">
          <w:marLeft w:val="640"/>
          <w:marRight w:val="0"/>
          <w:marTop w:val="0"/>
          <w:marBottom w:val="0"/>
          <w:divBdr>
            <w:top w:val="none" w:sz="0" w:space="0" w:color="auto"/>
            <w:left w:val="none" w:sz="0" w:space="0" w:color="auto"/>
            <w:bottom w:val="none" w:sz="0" w:space="0" w:color="auto"/>
            <w:right w:val="none" w:sz="0" w:space="0" w:color="auto"/>
          </w:divBdr>
        </w:div>
        <w:div w:id="537426566">
          <w:marLeft w:val="640"/>
          <w:marRight w:val="0"/>
          <w:marTop w:val="0"/>
          <w:marBottom w:val="0"/>
          <w:divBdr>
            <w:top w:val="none" w:sz="0" w:space="0" w:color="auto"/>
            <w:left w:val="none" w:sz="0" w:space="0" w:color="auto"/>
            <w:bottom w:val="none" w:sz="0" w:space="0" w:color="auto"/>
            <w:right w:val="none" w:sz="0" w:space="0" w:color="auto"/>
          </w:divBdr>
        </w:div>
        <w:div w:id="187717232">
          <w:marLeft w:val="640"/>
          <w:marRight w:val="0"/>
          <w:marTop w:val="0"/>
          <w:marBottom w:val="0"/>
          <w:divBdr>
            <w:top w:val="none" w:sz="0" w:space="0" w:color="auto"/>
            <w:left w:val="none" w:sz="0" w:space="0" w:color="auto"/>
            <w:bottom w:val="none" w:sz="0" w:space="0" w:color="auto"/>
            <w:right w:val="none" w:sz="0" w:space="0" w:color="auto"/>
          </w:divBdr>
        </w:div>
        <w:div w:id="717819624">
          <w:marLeft w:val="640"/>
          <w:marRight w:val="0"/>
          <w:marTop w:val="0"/>
          <w:marBottom w:val="0"/>
          <w:divBdr>
            <w:top w:val="none" w:sz="0" w:space="0" w:color="auto"/>
            <w:left w:val="none" w:sz="0" w:space="0" w:color="auto"/>
            <w:bottom w:val="none" w:sz="0" w:space="0" w:color="auto"/>
            <w:right w:val="none" w:sz="0" w:space="0" w:color="auto"/>
          </w:divBdr>
        </w:div>
        <w:div w:id="1476336148">
          <w:marLeft w:val="640"/>
          <w:marRight w:val="0"/>
          <w:marTop w:val="0"/>
          <w:marBottom w:val="0"/>
          <w:divBdr>
            <w:top w:val="none" w:sz="0" w:space="0" w:color="auto"/>
            <w:left w:val="none" w:sz="0" w:space="0" w:color="auto"/>
            <w:bottom w:val="none" w:sz="0" w:space="0" w:color="auto"/>
            <w:right w:val="none" w:sz="0" w:space="0" w:color="auto"/>
          </w:divBdr>
        </w:div>
        <w:div w:id="1981183695">
          <w:marLeft w:val="640"/>
          <w:marRight w:val="0"/>
          <w:marTop w:val="0"/>
          <w:marBottom w:val="0"/>
          <w:divBdr>
            <w:top w:val="none" w:sz="0" w:space="0" w:color="auto"/>
            <w:left w:val="none" w:sz="0" w:space="0" w:color="auto"/>
            <w:bottom w:val="none" w:sz="0" w:space="0" w:color="auto"/>
            <w:right w:val="none" w:sz="0" w:space="0" w:color="auto"/>
          </w:divBdr>
        </w:div>
        <w:div w:id="220480311">
          <w:marLeft w:val="640"/>
          <w:marRight w:val="0"/>
          <w:marTop w:val="0"/>
          <w:marBottom w:val="0"/>
          <w:divBdr>
            <w:top w:val="none" w:sz="0" w:space="0" w:color="auto"/>
            <w:left w:val="none" w:sz="0" w:space="0" w:color="auto"/>
            <w:bottom w:val="none" w:sz="0" w:space="0" w:color="auto"/>
            <w:right w:val="none" w:sz="0" w:space="0" w:color="auto"/>
          </w:divBdr>
        </w:div>
        <w:div w:id="590360678">
          <w:marLeft w:val="640"/>
          <w:marRight w:val="0"/>
          <w:marTop w:val="0"/>
          <w:marBottom w:val="0"/>
          <w:divBdr>
            <w:top w:val="none" w:sz="0" w:space="0" w:color="auto"/>
            <w:left w:val="none" w:sz="0" w:space="0" w:color="auto"/>
            <w:bottom w:val="none" w:sz="0" w:space="0" w:color="auto"/>
            <w:right w:val="none" w:sz="0" w:space="0" w:color="auto"/>
          </w:divBdr>
        </w:div>
        <w:div w:id="1275794676">
          <w:marLeft w:val="640"/>
          <w:marRight w:val="0"/>
          <w:marTop w:val="0"/>
          <w:marBottom w:val="0"/>
          <w:divBdr>
            <w:top w:val="none" w:sz="0" w:space="0" w:color="auto"/>
            <w:left w:val="none" w:sz="0" w:space="0" w:color="auto"/>
            <w:bottom w:val="none" w:sz="0" w:space="0" w:color="auto"/>
            <w:right w:val="none" w:sz="0" w:space="0" w:color="auto"/>
          </w:divBdr>
        </w:div>
        <w:div w:id="1505049647">
          <w:marLeft w:val="640"/>
          <w:marRight w:val="0"/>
          <w:marTop w:val="0"/>
          <w:marBottom w:val="0"/>
          <w:divBdr>
            <w:top w:val="none" w:sz="0" w:space="0" w:color="auto"/>
            <w:left w:val="none" w:sz="0" w:space="0" w:color="auto"/>
            <w:bottom w:val="none" w:sz="0" w:space="0" w:color="auto"/>
            <w:right w:val="none" w:sz="0" w:space="0" w:color="auto"/>
          </w:divBdr>
        </w:div>
        <w:div w:id="2006586257">
          <w:marLeft w:val="640"/>
          <w:marRight w:val="0"/>
          <w:marTop w:val="0"/>
          <w:marBottom w:val="0"/>
          <w:divBdr>
            <w:top w:val="none" w:sz="0" w:space="0" w:color="auto"/>
            <w:left w:val="none" w:sz="0" w:space="0" w:color="auto"/>
            <w:bottom w:val="none" w:sz="0" w:space="0" w:color="auto"/>
            <w:right w:val="none" w:sz="0" w:space="0" w:color="auto"/>
          </w:divBdr>
        </w:div>
        <w:div w:id="550456524">
          <w:marLeft w:val="640"/>
          <w:marRight w:val="0"/>
          <w:marTop w:val="0"/>
          <w:marBottom w:val="0"/>
          <w:divBdr>
            <w:top w:val="none" w:sz="0" w:space="0" w:color="auto"/>
            <w:left w:val="none" w:sz="0" w:space="0" w:color="auto"/>
            <w:bottom w:val="none" w:sz="0" w:space="0" w:color="auto"/>
            <w:right w:val="none" w:sz="0" w:space="0" w:color="auto"/>
          </w:divBdr>
        </w:div>
        <w:div w:id="1058089145">
          <w:marLeft w:val="640"/>
          <w:marRight w:val="0"/>
          <w:marTop w:val="0"/>
          <w:marBottom w:val="0"/>
          <w:divBdr>
            <w:top w:val="none" w:sz="0" w:space="0" w:color="auto"/>
            <w:left w:val="none" w:sz="0" w:space="0" w:color="auto"/>
            <w:bottom w:val="none" w:sz="0" w:space="0" w:color="auto"/>
            <w:right w:val="none" w:sz="0" w:space="0" w:color="auto"/>
          </w:divBdr>
        </w:div>
        <w:div w:id="1523784192">
          <w:marLeft w:val="640"/>
          <w:marRight w:val="0"/>
          <w:marTop w:val="0"/>
          <w:marBottom w:val="0"/>
          <w:divBdr>
            <w:top w:val="none" w:sz="0" w:space="0" w:color="auto"/>
            <w:left w:val="none" w:sz="0" w:space="0" w:color="auto"/>
            <w:bottom w:val="none" w:sz="0" w:space="0" w:color="auto"/>
            <w:right w:val="none" w:sz="0" w:space="0" w:color="auto"/>
          </w:divBdr>
        </w:div>
        <w:div w:id="2025471732">
          <w:marLeft w:val="640"/>
          <w:marRight w:val="0"/>
          <w:marTop w:val="0"/>
          <w:marBottom w:val="0"/>
          <w:divBdr>
            <w:top w:val="none" w:sz="0" w:space="0" w:color="auto"/>
            <w:left w:val="none" w:sz="0" w:space="0" w:color="auto"/>
            <w:bottom w:val="none" w:sz="0" w:space="0" w:color="auto"/>
            <w:right w:val="none" w:sz="0" w:space="0" w:color="auto"/>
          </w:divBdr>
        </w:div>
        <w:div w:id="976492037">
          <w:marLeft w:val="640"/>
          <w:marRight w:val="0"/>
          <w:marTop w:val="0"/>
          <w:marBottom w:val="0"/>
          <w:divBdr>
            <w:top w:val="none" w:sz="0" w:space="0" w:color="auto"/>
            <w:left w:val="none" w:sz="0" w:space="0" w:color="auto"/>
            <w:bottom w:val="none" w:sz="0" w:space="0" w:color="auto"/>
            <w:right w:val="none" w:sz="0" w:space="0" w:color="auto"/>
          </w:divBdr>
        </w:div>
        <w:div w:id="1050617073">
          <w:marLeft w:val="640"/>
          <w:marRight w:val="0"/>
          <w:marTop w:val="0"/>
          <w:marBottom w:val="0"/>
          <w:divBdr>
            <w:top w:val="none" w:sz="0" w:space="0" w:color="auto"/>
            <w:left w:val="none" w:sz="0" w:space="0" w:color="auto"/>
            <w:bottom w:val="none" w:sz="0" w:space="0" w:color="auto"/>
            <w:right w:val="none" w:sz="0" w:space="0" w:color="auto"/>
          </w:divBdr>
        </w:div>
        <w:div w:id="1388139382">
          <w:marLeft w:val="640"/>
          <w:marRight w:val="0"/>
          <w:marTop w:val="0"/>
          <w:marBottom w:val="0"/>
          <w:divBdr>
            <w:top w:val="none" w:sz="0" w:space="0" w:color="auto"/>
            <w:left w:val="none" w:sz="0" w:space="0" w:color="auto"/>
            <w:bottom w:val="none" w:sz="0" w:space="0" w:color="auto"/>
            <w:right w:val="none" w:sz="0" w:space="0" w:color="auto"/>
          </w:divBdr>
        </w:div>
        <w:div w:id="2103991102">
          <w:marLeft w:val="640"/>
          <w:marRight w:val="0"/>
          <w:marTop w:val="0"/>
          <w:marBottom w:val="0"/>
          <w:divBdr>
            <w:top w:val="none" w:sz="0" w:space="0" w:color="auto"/>
            <w:left w:val="none" w:sz="0" w:space="0" w:color="auto"/>
            <w:bottom w:val="none" w:sz="0" w:space="0" w:color="auto"/>
            <w:right w:val="none" w:sz="0" w:space="0" w:color="auto"/>
          </w:divBdr>
        </w:div>
        <w:div w:id="1899710034">
          <w:marLeft w:val="640"/>
          <w:marRight w:val="0"/>
          <w:marTop w:val="0"/>
          <w:marBottom w:val="0"/>
          <w:divBdr>
            <w:top w:val="none" w:sz="0" w:space="0" w:color="auto"/>
            <w:left w:val="none" w:sz="0" w:space="0" w:color="auto"/>
            <w:bottom w:val="none" w:sz="0" w:space="0" w:color="auto"/>
            <w:right w:val="none" w:sz="0" w:space="0" w:color="auto"/>
          </w:divBdr>
        </w:div>
        <w:div w:id="1311209773">
          <w:marLeft w:val="640"/>
          <w:marRight w:val="0"/>
          <w:marTop w:val="0"/>
          <w:marBottom w:val="0"/>
          <w:divBdr>
            <w:top w:val="none" w:sz="0" w:space="0" w:color="auto"/>
            <w:left w:val="none" w:sz="0" w:space="0" w:color="auto"/>
            <w:bottom w:val="none" w:sz="0" w:space="0" w:color="auto"/>
            <w:right w:val="none" w:sz="0" w:space="0" w:color="auto"/>
          </w:divBdr>
        </w:div>
        <w:div w:id="1411542645">
          <w:marLeft w:val="640"/>
          <w:marRight w:val="0"/>
          <w:marTop w:val="0"/>
          <w:marBottom w:val="0"/>
          <w:divBdr>
            <w:top w:val="none" w:sz="0" w:space="0" w:color="auto"/>
            <w:left w:val="none" w:sz="0" w:space="0" w:color="auto"/>
            <w:bottom w:val="none" w:sz="0" w:space="0" w:color="auto"/>
            <w:right w:val="none" w:sz="0" w:space="0" w:color="auto"/>
          </w:divBdr>
        </w:div>
        <w:div w:id="830950792">
          <w:marLeft w:val="640"/>
          <w:marRight w:val="0"/>
          <w:marTop w:val="0"/>
          <w:marBottom w:val="0"/>
          <w:divBdr>
            <w:top w:val="none" w:sz="0" w:space="0" w:color="auto"/>
            <w:left w:val="none" w:sz="0" w:space="0" w:color="auto"/>
            <w:bottom w:val="none" w:sz="0" w:space="0" w:color="auto"/>
            <w:right w:val="none" w:sz="0" w:space="0" w:color="auto"/>
          </w:divBdr>
        </w:div>
        <w:div w:id="1742292193">
          <w:marLeft w:val="640"/>
          <w:marRight w:val="0"/>
          <w:marTop w:val="0"/>
          <w:marBottom w:val="0"/>
          <w:divBdr>
            <w:top w:val="none" w:sz="0" w:space="0" w:color="auto"/>
            <w:left w:val="none" w:sz="0" w:space="0" w:color="auto"/>
            <w:bottom w:val="none" w:sz="0" w:space="0" w:color="auto"/>
            <w:right w:val="none" w:sz="0" w:space="0" w:color="auto"/>
          </w:divBdr>
        </w:div>
        <w:div w:id="433214620">
          <w:marLeft w:val="640"/>
          <w:marRight w:val="0"/>
          <w:marTop w:val="0"/>
          <w:marBottom w:val="0"/>
          <w:divBdr>
            <w:top w:val="none" w:sz="0" w:space="0" w:color="auto"/>
            <w:left w:val="none" w:sz="0" w:space="0" w:color="auto"/>
            <w:bottom w:val="none" w:sz="0" w:space="0" w:color="auto"/>
            <w:right w:val="none" w:sz="0" w:space="0" w:color="auto"/>
          </w:divBdr>
        </w:div>
        <w:div w:id="282998001">
          <w:marLeft w:val="640"/>
          <w:marRight w:val="0"/>
          <w:marTop w:val="0"/>
          <w:marBottom w:val="0"/>
          <w:divBdr>
            <w:top w:val="none" w:sz="0" w:space="0" w:color="auto"/>
            <w:left w:val="none" w:sz="0" w:space="0" w:color="auto"/>
            <w:bottom w:val="none" w:sz="0" w:space="0" w:color="auto"/>
            <w:right w:val="none" w:sz="0" w:space="0" w:color="auto"/>
          </w:divBdr>
        </w:div>
      </w:divsChild>
    </w:div>
    <w:div w:id="231550017">
      <w:bodyDiv w:val="1"/>
      <w:marLeft w:val="0"/>
      <w:marRight w:val="0"/>
      <w:marTop w:val="0"/>
      <w:marBottom w:val="0"/>
      <w:divBdr>
        <w:top w:val="none" w:sz="0" w:space="0" w:color="auto"/>
        <w:left w:val="none" w:sz="0" w:space="0" w:color="auto"/>
        <w:bottom w:val="none" w:sz="0" w:space="0" w:color="auto"/>
        <w:right w:val="none" w:sz="0" w:space="0" w:color="auto"/>
      </w:divBdr>
      <w:divsChild>
        <w:div w:id="259603677">
          <w:marLeft w:val="640"/>
          <w:marRight w:val="0"/>
          <w:marTop w:val="0"/>
          <w:marBottom w:val="0"/>
          <w:divBdr>
            <w:top w:val="none" w:sz="0" w:space="0" w:color="auto"/>
            <w:left w:val="none" w:sz="0" w:space="0" w:color="auto"/>
            <w:bottom w:val="none" w:sz="0" w:space="0" w:color="auto"/>
            <w:right w:val="none" w:sz="0" w:space="0" w:color="auto"/>
          </w:divBdr>
        </w:div>
        <w:div w:id="1913080422">
          <w:marLeft w:val="640"/>
          <w:marRight w:val="0"/>
          <w:marTop w:val="0"/>
          <w:marBottom w:val="0"/>
          <w:divBdr>
            <w:top w:val="none" w:sz="0" w:space="0" w:color="auto"/>
            <w:left w:val="none" w:sz="0" w:space="0" w:color="auto"/>
            <w:bottom w:val="none" w:sz="0" w:space="0" w:color="auto"/>
            <w:right w:val="none" w:sz="0" w:space="0" w:color="auto"/>
          </w:divBdr>
        </w:div>
        <w:div w:id="1515266451">
          <w:marLeft w:val="640"/>
          <w:marRight w:val="0"/>
          <w:marTop w:val="0"/>
          <w:marBottom w:val="0"/>
          <w:divBdr>
            <w:top w:val="none" w:sz="0" w:space="0" w:color="auto"/>
            <w:left w:val="none" w:sz="0" w:space="0" w:color="auto"/>
            <w:bottom w:val="none" w:sz="0" w:space="0" w:color="auto"/>
            <w:right w:val="none" w:sz="0" w:space="0" w:color="auto"/>
          </w:divBdr>
        </w:div>
        <w:div w:id="272978155">
          <w:marLeft w:val="640"/>
          <w:marRight w:val="0"/>
          <w:marTop w:val="0"/>
          <w:marBottom w:val="0"/>
          <w:divBdr>
            <w:top w:val="none" w:sz="0" w:space="0" w:color="auto"/>
            <w:left w:val="none" w:sz="0" w:space="0" w:color="auto"/>
            <w:bottom w:val="none" w:sz="0" w:space="0" w:color="auto"/>
            <w:right w:val="none" w:sz="0" w:space="0" w:color="auto"/>
          </w:divBdr>
        </w:div>
        <w:div w:id="1741754254">
          <w:marLeft w:val="640"/>
          <w:marRight w:val="0"/>
          <w:marTop w:val="0"/>
          <w:marBottom w:val="0"/>
          <w:divBdr>
            <w:top w:val="none" w:sz="0" w:space="0" w:color="auto"/>
            <w:left w:val="none" w:sz="0" w:space="0" w:color="auto"/>
            <w:bottom w:val="none" w:sz="0" w:space="0" w:color="auto"/>
            <w:right w:val="none" w:sz="0" w:space="0" w:color="auto"/>
          </w:divBdr>
        </w:div>
        <w:div w:id="1123227394">
          <w:marLeft w:val="640"/>
          <w:marRight w:val="0"/>
          <w:marTop w:val="0"/>
          <w:marBottom w:val="0"/>
          <w:divBdr>
            <w:top w:val="none" w:sz="0" w:space="0" w:color="auto"/>
            <w:left w:val="none" w:sz="0" w:space="0" w:color="auto"/>
            <w:bottom w:val="none" w:sz="0" w:space="0" w:color="auto"/>
            <w:right w:val="none" w:sz="0" w:space="0" w:color="auto"/>
          </w:divBdr>
        </w:div>
        <w:div w:id="772211089">
          <w:marLeft w:val="640"/>
          <w:marRight w:val="0"/>
          <w:marTop w:val="0"/>
          <w:marBottom w:val="0"/>
          <w:divBdr>
            <w:top w:val="none" w:sz="0" w:space="0" w:color="auto"/>
            <w:left w:val="none" w:sz="0" w:space="0" w:color="auto"/>
            <w:bottom w:val="none" w:sz="0" w:space="0" w:color="auto"/>
            <w:right w:val="none" w:sz="0" w:space="0" w:color="auto"/>
          </w:divBdr>
        </w:div>
        <w:div w:id="839124965">
          <w:marLeft w:val="640"/>
          <w:marRight w:val="0"/>
          <w:marTop w:val="0"/>
          <w:marBottom w:val="0"/>
          <w:divBdr>
            <w:top w:val="none" w:sz="0" w:space="0" w:color="auto"/>
            <w:left w:val="none" w:sz="0" w:space="0" w:color="auto"/>
            <w:bottom w:val="none" w:sz="0" w:space="0" w:color="auto"/>
            <w:right w:val="none" w:sz="0" w:space="0" w:color="auto"/>
          </w:divBdr>
        </w:div>
        <w:div w:id="1441802332">
          <w:marLeft w:val="640"/>
          <w:marRight w:val="0"/>
          <w:marTop w:val="0"/>
          <w:marBottom w:val="0"/>
          <w:divBdr>
            <w:top w:val="none" w:sz="0" w:space="0" w:color="auto"/>
            <w:left w:val="none" w:sz="0" w:space="0" w:color="auto"/>
            <w:bottom w:val="none" w:sz="0" w:space="0" w:color="auto"/>
            <w:right w:val="none" w:sz="0" w:space="0" w:color="auto"/>
          </w:divBdr>
        </w:div>
        <w:div w:id="1415324897">
          <w:marLeft w:val="640"/>
          <w:marRight w:val="0"/>
          <w:marTop w:val="0"/>
          <w:marBottom w:val="0"/>
          <w:divBdr>
            <w:top w:val="none" w:sz="0" w:space="0" w:color="auto"/>
            <w:left w:val="none" w:sz="0" w:space="0" w:color="auto"/>
            <w:bottom w:val="none" w:sz="0" w:space="0" w:color="auto"/>
            <w:right w:val="none" w:sz="0" w:space="0" w:color="auto"/>
          </w:divBdr>
        </w:div>
        <w:div w:id="1460143843">
          <w:marLeft w:val="640"/>
          <w:marRight w:val="0"/>
          <w:marTop w:val="0"/>
          <w:marBottom w:val="0"/>
          <w:divBdr>
            <w:top w:val="none" w:sz="0" w:space="0" w:color="auto"/>
            <w:left w:val="none" w:sz="0" w:space="0" w:color="auto"/>
            <w:bottom w:val="none" w:sz="0" w:space="0" w:color="auto"/>
            <w:right w:val="none" w:sz="0" w:space="0" w:color="auto"/>
          </w:divBdr>
        </w:div>
        <w:div w:id="1175849378">
          <w:marLeft w:val="640"/>
          <w:marRight w:val="0"/>
          <w:marTop w:val="0"/>
          <w:marBottom w:val="0"/>
          <w:divBdr>
            <w:top w:val="none" w:sz="0" w:space="0" w:color="auto"/>
            <w:left w:val="none" w:sz="0" w:space="0" w:color="auto"/>
            <w:bottom w:val="none" w:sz="0" w:space="0" w:color="auto"/>
            <w:right w:val="none" w:sz="0" w:space="0" w:color="auto"/>
          </w:divBdr>
        </w:div>
        <w:div w:id="469175220">
          <w:marLeft w:val="640"/>
          <w:marRight w:val="0"/>
          <w:marTop w:val="0"/>
          <w:marBottom w:val="0"/>
          <w:divBdr>
            <w:top w:val="none" w:sz="0" w:space="0" w:color="auto"/>
            <w:left w:val="none" w:sz="0" w:space="0" w:color="auto"/>
            <w:bottom w:val="none" w:sz="0" w:space="0" w:color="auto"/>
            <w:right w:val="none" w:sz="0" w:space="0" w:color="auto"/>
          </w:divBdr>
        </w:div>
        <w:div w:id="2105808837">
          <w:marLeft w:val="640"/>
          <w:marRight w:val="0"/>
          <w:marTop w:val="0"/>
          <w:marBottom w:val="0"/>
          <w:divBdr>
            <w:top w:val="none" w:sz="0" w:space="0" w:color="auto"/>
            <w:left w:val="none" w:sz="0" w:space="0" w:color="auto"/>
            <w:bottom w:val="none" w:sz="0" w:space="0" w:color="auto"/>
            <w:right w:val="none" w:sz="0" w:space="0" w:color="auto"/>
          </w:divBdr>
        </w:div>
        <w:div w:id="1649674439">
          <w:marLeft w:val="640"/>
          <w:marRight w:val="0"/>
          <w:marTop w:val="0"/>
          <w:marBottom w:val="0"/>
          <w:divBdr>
            <w:top w:val="none" w:sz="0" w:space="0" w:color="auto"/>
            <w:left w:val="none" w:sz="0" w:space="0" w:color="auto"/>
            <w:bottom w:val="none" w:sz="0" w:space="0" w:color="auto"/>
            <w:right w:val="none" w:sz="0" w:space="0" w:color="auto"/>
          </w:divBdr>
        </w:div>
        <w:div w:id="1240407338">
          <w:marLeft w:val="640"/>
          <w:marRight w:val="0"/>
          <w:marTop w:val="0"/>
          <w:marBottom w:val="0"/>
          <w:divBdr>
            <w:top w:val="none" w:sz="0" w:space="0" w:color="auto"/>
            <w:left w:val="none" w:sz="0" w:space="0" w:color="auto"/>
            <w:bottom w:val="none" w:sz="0" w:space="0" w:color="auto"/>
            <w:right w:val="none" w:sz="0" w:space="0" w:color="auto"/>
          </w:divBdr>
        </w:div>
        <w:div w:id="1708211665">
          <w:marLeft w:val="640"/>
          <w:marRight w:val="0"/>
          <w:marTop w:val="0"/>
          <w:marBottom w:val="0"/>
          <w:divBdr>
            <w:top w:val="none" w:sz="0" w:space="0" w:color="auto"/>
            <w:left w:val="none" w:sz="0" w:space="0" w:color="auto"/>
            <w:bottom w:val="none" w:sz="0" w:space="0" w:color="auto"/>
            <w:right w:val="none" w:sz="0" w:space="0" w:color="auto"/>
          </w:divBdr>
        </w:div>
        <w:div w:id="110634748">
          <w:marLeft w:val="640"/>
          <w:marRight w:val="0"/>
          <w:marTop w:val="0"/>
          <w:marBottom w:val="0"/>
          <w:divBdr>
            <w:top w:val="none" w:sz="0" w:space="0" w:color="auto"/>
            <w:left w:val="none" w:sz="0" w:space="0" w:color="auto"/>
            <w:bottom w:val="none" w:sz="0" w:space="0" w:color="auto"/>
            <w:right w:val="none" w:sz="0" w:space="0" w:color="auto"/>
          </w:divBdr>
        </w:div>
        <w:div w:id="465389954">
          <w:marLeft w:val="640"/>
          <w:marRight w:val="0"/>
          <w:marTop w:val="0"/>
          <w:marBottom w:val="0"/>
          <w:divBdr>
            <w:top w:val="none" w:sz="0" w:space="0" w:color="auto"/>
            <w:left w:val="none" w:sz="0" w:space="0" w:color="auto"/>
            <w:bottom w:val="none" w:sz="0" w:space="0" w:color="auto"/>
            <w:right w:val="none" w:sz="0" w:space="0" w:color="auto"/>
          </w:divBdr>
        </w:div>
        <w:div w:id="575356480">
          <w:marLeft w:val="640"/>
          <w:marRight w:val="0"/>
          <w:marTop w:val="0"/>
          <w:marBottom w:val="0"/>
          <w:divBdr>
            <w:top w:val="none" w:sz="0" w:space="0" w:color="auto"/>
            <w:left w:val="none" w:sz="0" w:space="0" w:color="auto"/>
            <w:bottom w:val="none" w:sz="0" w:space="0" w:color="auto"/>
            <w:right w:val="none" w:sz="0" w:space="0" w:color="auto"/>
          </w:divBdr>
        </w:div>
        <w:div w:id="743452717">
          <w:marLeft w:val="640"/>
          <w:marRight w:val="0"/>
          <w:marTop w:val="0"/>
          <w:marBottom w:val="0"/>
          <w:divBdr>
            <w:top w:val="none" w:sz="0" w:space="0" w:color="auto"/>
            <w:left w:val="none" w:sz="0" w:space="0" w:color="auto"/>
            <w:bottom w:val="none" w:sz="0" w:space="0" w:color="auto"/>
            <w:right w:val="none" w:sz="0" w:space="0" w:color="auto"/>
          </w:divBdr>
        </w:div>
        <w:div w:id="1025473562">
          <w:marLeft w:val="640"/>
          <w:marRight w:val="0"/>
          <w:marTop w:val="0"/>
          <w:marBottom w:val="0"/>
          <w:divBdr>
            <w:top w:val="none" w:sz="0" w:space="0" w:color="auto"/>
            <w:left w:val="none" w:sz="0" w:space="0" w:color="auto"/>
            <w:bottom w:val="none" w:sz="0" w:space="0" w:color="auto"/>
            <w:right w:val="none" w:sz="0" w:space="0" w:color="auto"/>
          </w:divBdr>
        </w:div>
        <w:div w:id="576944547">
          <w:marLeft w:val="640"/>
          <w:marRight w:val="0"/>
          <w:marTop w:val="0"/>
          <w:marBottom w:val="0"/>
          <w:divBdr>
            <w:top w:val="none" w:sz="0" w:space="0" w:color="auto"/>
            <w:left w:val="none" w:sz="0" w:space="0" w:color="auto"/>
            <w:bottom w:val="none" w:sz="0" w:space="0" w:color="auto"/>
            <w:right w:val="none" w:sz="0" w:space="0" w:color="auto"/>
          </w:divBdr>
        </w:div>
        <w:div w:id="461118422">
          <w:marLeft w:val="640"/>
          <w:marRight w:val="0"/>
          <w:marTop w:val="0"/>
          <w:marBottom w:val="0"/>
          <w:divBdr>
            <w:top w:val="none" w:sz="0" w:space="0" w:color="auto"/>
            <w:left w:val="none" w:sz="0" w:space="0" w:color="auto"/>
            <w:bottom w:val="none" w:sz="0" w:space="0" w:color="auto"/>
            <w:right w:val="none" w:sz="0" w:space="0" w:color="auto"/>
          </w:divBdr>
        </w:div>
        <w:div w:id="2009363560">
          <w:marLeft w:val="640"/>
          <w:marRight w:val="0"/>
          <w:marTop w:val="0"/>
          <w:marBottom w:val="0"/>
          <w:divBdr>
            <w:top w:val="none" w:sz="0" w:space="0" w:color="auto"/>
            <w:left w:val="none" w:sz="0" w:space="0" w:color="auto"/>
            <w:bottom w:val="none" w:sz="0" w:space="0" w:color="auto"/>
            <w:right w:val="none" w:sz="0" w:space="0" w:color="auto"/>
          </w:divBdr>
        </w:div>
        <w:div w:id="2000887705">
          <w:marLeft w:val="640"/>
          <w:marRight w:val="0"/>
          <w:marTop w:val="0"/>
          <w:marBottom w:val="0"/>
          <w:divBdr>
            <w:top w:val="none" w:sz="0" w:space="0" w:color="auto"/>
            <w:left w:val="none" w:sz="0" w:space="0" w:color="auto"/>
            <w:bottom w:val="none" w:sz="0" w:space="0" w:color="auto"/>
            <w:right w:val="none" w:sz="0" w:space="0" w:color="auto"/>
          </w:divBdr>
        </w:div>
        <w:div w:id="1331132641">
          <w:marLeft w:val="640"/>
          <w:marRight w:val="0"/>
          <w:marTop w:val="0"/>
          <w:marBottom w:val="0"/>
          <w:divBdr>
            <w:top w:val="none" w:sz="0" w:space="0" w:color="auto"/>
            <w:left w:val="none" w:sz="0" w:space="0" w:color="auto"/>
            <w:bottom w:val="none" w:sz="0" w:space="0" w:color="auto"/>
            <w:right w:val="none" w:sz="0" w:space="0" w:color="auto"/>
          </w:divBdr>
        </w:div>
        <w:div w:id="2048095325">
          <w:marLeft w:val="640"/>
          <w:marRight w:val="0"/>
          <w:marTop w:val="0"/>
          <w:marBottom w:val="0"/>
          <w:divBdr>
            <w:top w:val="none" w:sz="0" w:space="0" w:color="auto"/>
            <w:left w:val="none" w:sz="0" w:space="0" w:color="auto"/>
            <w:bottom w:val="none" w:sz="0" w:space="0" w:color="auto"/>
            <w:right w:val="none" w:sz="0" w:space="0" w:color="auto"/>
          </w:divBdr>
        </w:div>
        <w:div w:id="1239711358">
          <w:marLeft w:val="640"/>
          <w:marRight w:val="0"/>
          <w:marTop w:val="0"/>
          <w:marBottom w:val="0"/>
          <w:divBdr>
            <w:top w:val="none" w:sz="0" w:space="0" w:color="auto"/>
            <w:left w:val="none" w:sz="0" w:space="0" w:color="auto"/>
            <w:bottom w:val="none" w:sz="0" w:space="0" w:color="auto"/>
            <w:right w:val="none" w:sz="0" w:space="0" w:color="auto"/>
          </w:divBdr>
        </w:div>
        <w:div w:id="1151605361">
          <w:marLeft w:val="640"/>
          <w:marRight w:val="0"/>
          <w:marTop w:val="0"/>
          <w:marBottom w:val="0"/>
          <w:divBdr>
            <w:top w:val="none" w:sz="0" w:space="0" w:color="auto"/>
            <w:left w:val="none" w:sz="0" w:space="0" w:color="auto"/>
            <w:bottom w:val="none" w:sz="0" w:space="0" w:color="auto"/>
            <w:right w:val="none" w:sz="0" w:space="0" w:color="auto"/>
          </w:divBdr>
        </w:div>
        <w:div w:id="1850096907">
          <w:marLeft w:val="640"/>
          <w:marRight w:val="0"/>
          <w:marTop w:val="0"/>
          <w:marBottom w:val="0"/>
          <w:divBdr>
            <w:top w:val="none" w:sz="0" w:space="0" w:color="auto"/>
            <w:left w:val="none" w:sz="0" w:space="0" w:color="auto"/>
            <w:bottom w:val="none" w:sz="0" w:space="0" w:color="auto"/>
            <w:right w:val="none" w:sz="0" w:space="0" w:color="auto"/>
          </w:divBdr>
        </w:div>
        <w:div w:id="1886211875">
          <w:marLeft w:val="640"/>
          <w:marRight w:val="0"/>
          <w:marTop w:val="0"/>
          <w:marBottom w:val="0"/>
          <w:divBdr>
            <w:top w:val="none" w:sz="0" w:space="0" w:color="auto"/>
            <w:left w:val="none" w:sz="0" w:space="0" w:color="auto"/>
            <w:bottom w:val="none" w:sz="0" w:space="0" w:color="auto"/>
            <w:right w:val="none" w:sz="0" w:space="0" w:color="auto"/>
          </w:divBdr>
        </w:div>
        <w:div w:id="356321272">
          <w:marLeft w:val="640"/>
          <w:marRight w:val="0"/>
          <w:marTop w:val="0"/>
          <w:marBottom w:val="0"/>
          <w:divBdr>
            <w:top w:val="none" w:sz="0" w:space="0" w:color="auto"/>
            <w:left w:val="none" w:sz="0" w:space="0" w:color="auto"/>
            <w:bottom w:val="none" w:sz="0" w:space="0" w:color="auto"/>
            <w:right w:val="none" w:sz="0" w:space="0" w:color="auto"/>
          </w:divBdr>
        </w:div>
        <w:div w:id="791360622">
          <w:marLeft w:val="640"/>
          <w:marRight w:val="0"/>
          <w:marTop w:val="0"/>
          <w:marBottom w:val="0"/>
          <w:divBdr>
            <w:top w:val="none" w:sz="0" w:space="0" w:color="auto"/>
            <w:left w:val="none" w:sz="0" w:space="0" w:color="auto"/>
            <w:bottom w:val="none" w:sz="0" w:space="0" w:color="auto"/>
            <w:right w:val="none" w:sz="0" w:space="0" w:color="auto"/>
          </w:divBdr>
        </w:div>
        <w:div w:id="97411197">
          <w:marLeft w:val="640"/>
          <w:marRight w:val="0"/>
          <w:marTop w:val="0"/>
          <w:marBottom w:val="0"/>
          <w:divBdr>
            <w:top w:val="none" w:sz="0" w:space="0" w:color="auto"/>
            <w:left w:val="none" w:sz="0" w:space="0" w:color="auto"/>
            <w:bottom w:val="none" w:sz="0" w:space="0" w:color="auto"/>
            <w:right w:val="none" w:sz="0" w:space="0" w:color="auto"/>
          </w:divBdr>
        </w:div>
        <w:div w:id="1052651909">
          <w:marLeft w:val="640"/>
          <w:marRight w:val="0"/>
          <w:marTop w:val="0"/>
          <w:marBottom w:val="0"/>
          <w:divBdr>
            <w:top w:val="none" w:sz="0" w:space="0" w:color="auto"/>
            <w:left w:val="none" w:sz="0" w:space="0" w:color="auto"/>
            <w:bottom w:val="none" w:sz="0" w:space="0" w:color="auto"/>
            <w:right w:val="none" w:sz="0" w:space="0" w:color="auto"/>
          </w:divBdr>
        </w:div>
        <w:div w:id="1254624296">
          <w:marLeft w:val="640"/>
          <w:marRight w:val="0"/>
          <w:marTop w:val="0"/>
          <w:marBottom w:val="0"/>
          <w:divBdr>
            <w:top w:val="none" w:sz="0" w:space="0" w:color="auto"/>
            <w:left w:val="none" w:sz="0" w:space="0" w:color="auto"/>
            <w:bottom w:val="none" w:sz="0" w:space="0" w:color="auto"/>
            <w:right w:val="none" w:sz="0" w:space="0" w:color="auto"/>
          </w:divBdr>
        </w:div>
        <w:div w:id="1911497558">
          <w:marLeft w:val="640"/>
          <w:marRight w:val="0"/>
          <w:marTop w:val="0"/>
          <w:marBottom w:val="0"/>
          <w:divBdr>
            <w:top w:val="none" w:sz="0" w:space="0" w:color="auto"/>
            <w:left w:val="none" w:sz="0" w:space="0" w:color="auto"/>
            <w:bottom w:val="none" w:sz="0" w:space="0" w:color="auto"/>
            <w:right w:val="none" w:sz="0" w:space="0" w:color="auto"/>
          </w:divBdr>
        </w:div>
        <w:div w:id="592982287">
          <w:marLeft w:val="640"/>
          <w:marRight w:val="0"/>
          <w:marTop w:val="0"/>
          <w:marBottom w:val="0"/>
          <w:divBdr>
            <w:top w:val="none" w:sz="0" w:space="0" w:color="auto"/>
            <w:left w:val="none" w:sz="0" w:space="0" w:color="auto"/>
            <w:bottom w:val="none" w:sz="0" w:space="0" w:color="auto"/>
            <w:right w:val="none" w:sz="0" w:space="0" w:color="auto"/>
          </w:divBdr>
        </w:div>
        <w:div w:id="627316638">
          <w:marLeft w:val="640"/>
          <w:marRight w:val="0"/>
          <w:marTop w:val="0"/>
          <w:marBottom w:val="0"/>
          <w:divBdr>
            <w:top w:val="none" w:sz="0" w:space="0" w:color="auto"/>
            <w:left w:val="none" w:sz="0" w:space="0" w:color="auto"/>
            <w:bottom w:val="none" w:sz="0" w:space="0" w:color="auto"/>
            <w:right w:val="none" w:sz="0" w:space="0" w:color="auto"/>
          </w:divBdr>
        </w:div>
        <w:div w:id="89398982">
          <w:marLeft w:val="640"/>
          <w:marRight w:val="0"/>
          <w:marTop w:val="0"/>
          <w:marBottom w:val="0"/>
          <w:divBdr>
            <w:top w:val="none" w:sz="0" w:space="0" w:color="auto"/>
            <w:left w:val="none" w:sz="0" w:space="0" w:color="auto"/>
            <w:bottom w:val="none" w:sz="0" w:space="0" w:color="auto"/>
            <w:right w:val="none" w:sz="0" w:space="0" w:color="auto"/>
          </w:divBdr>
        </w:div>
        <w:div w:id="428816597">
          <w:marLeft w:val="640"/>
          <w:marRight w:val="0"/>
          <w:marTop w:val="0"/>
          <w:marBottom w:val="0"/>
          <w:divBdr>
            <w:top w:val="none" w:sz="0" w:space="0" w:color="auto"/>
            <w:left w:val="none" w:sz="0" w:space="0" w:color="auto"/>
            <w:bottom w:val="none" w:sz="0" w:space="0" w:color="auto"/>
            <w:right w:val="none" w:sz="0" w:space="0" w:color="auto"/>
          </w:divBdr>
        </w:div>
        <w:div w:id="1458335471">
          <w:marLeft w:val="640"/>
          <w:marRight w:val="0"/>
          <w:marTop w:val="0"/>
          <w:marBottom w:val="0"/>
          <w:divBdr>
            <w:top w:val="none" w:sz="0" w:space="0" w:color="auto"/>
            <w:left w:val="none" w:sz="0" w:space="0" w:color="auto"/>
            <w:bottom w:val="none" w:sz="0" w:space="0" w:color="auto"/>
            <w:right w:val="none" w:sz="0" w:space="0" w:color="auto"/>
          </w:divBdr>
        </w:div>
        <w:div w:id="1609658388">
          <w:marLeft w:val="640"/>
          <w:marRight w:val="0"/>
          <w:marTop w:val="0"/>
          <w:marBottom w:val="0"/>
          <w:divBdr>
            <w:top w:val="none" w:sz="0" w:space="0" w:color="auto"/>
            <w:left w:val="none" w:sz="0" w:space="0" w:color="auto"/>
            <w:bottom w:val="none" w:sz="0" w:space="0" w:color="auto"/>
            <w:right w:val="none" w:sz="0" w:space="0" w:color="auto"/>
          </w:divBdr>
        </w:div>
        <w:div w:id="1806511491">
          <w:marLeft w:val="640"/>
          <w:marRight w:val="0"/>
          <w:marTop w:val="0"/>
          <w:marBottom w:val="0"/>
          <w:divBdr>
            <w:top w:val="none" w:sz="0" w:space="0" w:color="auto"/>
            <w:left w:val="none" w:sz="0" w:space="0" w:color="auto"/>
            <w:bottom w:val="none" w:sz="0" w:space="0" w:color="auto"/>
            <w:right w:val="none" w:sz="0" w:space="0" w:color="auto"/>
          </w:divBdr>
        </w:div>
        <w:div w:id="241376994">
          <w:marLeft w:val="640"/>
          <w:marRight w:val="0"/>
          <w:marTop w:val="0"/>
          <w:marBottom w:val="0"/>
          <w:divBdr>
            <w:top w:val="none" w:sz="0" w:space="0" w:color="auto"/>
            <w:left w:val="none" w:sz="0" w:space="0" w:color="auto"/>
            <w:bottom w:val="none" w:sz="0" w:space="0" w:color="auto"/>
            <w:right w:val="none" w:sz="0" w:space="0" w:color="auto"/>
          </w:divBdr>
        </w:div>
        <w:div w:id="1411268758">
          <w:marLeft w:val="640"/>
          <w:marRight w:val="0"/>
          <w:marTop w:val="0"/>
          <w:marBottom w:val="0"/>
          <w:divBdr>
            <w:top w:val="none" w:sz="0" w:space="0" w:color="auto"/>
            <w:left w:val="none" w:sz="0" w:space="0" w:color="auto"/>
            <w:bottom w:val="none" w:sz="0" w:space="0" w:color="auto"/>
            <w:right w:val="none" w:sz="0" w:space="0" w:color="auto"/>
          </w:divBdr>
        </w:div>
        <w:div w:id="1268657948">
          <w:marLeft w:val="640"/>
          <w:marRight w:val="0"/>
          <w:marTop w:val="0"/>
          <w:marBottom w:val="0"/>
          <w:divBdr>
            <w:top w:val="none" w:sz="0" w:space="0" w:color="auto"/>
            <w:left w:val="none" w:sz="0" w:space="0" w:color="auto"/>
            <w:bottom w:val="none" w:sz="0" w:space="0" w:color="auto"/>
            <w:right w:val="none" w:sz="0" w:space="0" w:color="auto"/>
          </w:divBdr>
        </w:div>
        <w:div w:id="1667441676">
          <w:marLeft w:val="640"/>
          <w:marRight w:val="0"/>
          <w:marTop w:val="0"/>
          <w:marBottom w:val="0"/>
          <w:divBdr>
            <w:top w:val="none" w:sz="0" w:space="0" w:color="auto"/>
            <w:left w:val="none" w:sz="0" w:space="0" w:color="auto"/>
            <w:bottom w:val="none" w:sz="0" w:space="0" w:color="auto"/>
            <w:right w:val="none" w:sz="0" w:space="0" w:color="auto"/>
          </w:divBdr>
        </w:div>
        <w:div w:id="2138522028">
          <w:marLeft w:val="640"/>
          <w:marRight w:val="0"/>
          <w:marTop w:val="0"/>
          <w:marBottom w:val="0"/>
          <w:divBdr>
            <w:top w:val="none" w:sz="0" w:space="0" w:color="auto"/>
            <w:left w:val="none" w:sz="0" w:space="0" w:color="auto"/>
            <w:bottom w:val="none" w:sz="0" w:space="0" w:color="auto"/>
            <w:right w:val="none" w:sz="0" w:space="0" w:color="auto"/>
          </w:divBdr>
        </w:div>
        <w:div w:id="2085909486">
          <w:marLeft w:val="640"/>
          <w:marRight w:val="0"/>
          <w:marTop w:val="0"/>
          <w:marBottom w:val="0"/>
          <w:divBdr>
            <w:top w:val="none" w:sz="0" w:space="0" w:color="auto"/>
            <w:left w:val="none" w:sz="0" w:space="0" w:color="auto"/>
            <w:bottom w:val="none" w:sz="0" w:space="0" w:color="auto"/>
            <w:right w:val="none" w:sz="0" w:space="0" w:color="auto"/>
          </w:divBdr>
        </w:div>
        <w:div w:id="759715004">
          <w:marLeft w:val="640"/>
          <w:marRight w:val="0"/>
          <w:marTop w:val="0"/>
          <w:marBottom w:val="0"/>
          <w:divBdr>
            <w:top w:val="none" w:sz="0" w:space="0" w:color="auto"/>
            <w:left w:val="none" w:sz="0" w:space="0" w:color="auto"/>
            <w:bottom w:val="none" w:sz="0" w:space="0" w:color="auto"/>
            <w:right w:val="none" w:sz="0" w:space="0" w:color="auto"/>
          </w:divBdr>
        </w:div>
        <w:div w:id="1408841064">
          <w:marLeft w:val="640"/>
          <w:marRight w:val="0"/>
          <w:marTop w:val="0"/>
          <w:marBottom w:val="0"/>
          <w:divBdr>
            <w:top w:val="none" w:sz="0" w:space="0" w:color="auto"/>
            <w:left w:val="none" w:sz="0" w:space="0" w:color="auto"/>
            <w:bottom w:val="none" w:sz="0" w:space="0" w:color="auto"/>
            <w:right w:val="none" w:sz="0" w:space="0" w:color="auto"/>
          </w:divBdr>
        </w:div>
        <w:div w:id="2019191381">
          <w:marLeft w:val="640"/>
          <w:marRight w:val="0"/>
          <w:marTop w:val="0"/>
          <w:marBottom w:val="0"/>
          <w:divBdr>
            <w:top w:val="none" w:sz="0" w:space="0" w:color="auto"/>
            <w:left w:val="none" w:sz="0" w:space="0" w:color="auto"/>
            <w:bottom w:val="none" w:sz="0" w:space="0" w:color="auto"/>
            <w:right w:val="none" w:sz="0" w:space="0" w:color="auto"/>
          </w:divBdr>
        </w:div>
        <w:div w:id="1615475331">
          <w:marLeft w:val="640"/>
          <w:marRight w:val="0"/>
          <w:marTop w:val="0"/>
          <w:marBottom w:val="0"/>
          <w:divBdr>
            <w:top w:val="none" w:sz="0" w:space="0" w:color="auto"/>
            <w:left w:val="none" w:sz="0" w:space="0" w:color="auto"/>
            <w:bottom w:val="none" w:sz="0" w:space="0" w:color="auto"/>
            <w:right w:val="none" w:sz="0" w:space="0" w:color="auto"/>
          </w:divBdr>
        </w:div>
        <w:div w:id="1546140573">
          <w:marLeft w:val="640"/>
          <w:marRight w:val="0"/>
          <w:marTop w:val="0"/>
          <w:marBottom w:val="0"/>
          <w:divBdr>
            <w:top w:val="none" w:sz="0" w:space="0" w:color="auto"/>
            <w:left w:val="none" w:sz="0" w:space="0" w:color="auto"/>
            <w:bottom w:val="none" w:sz="0" w:space="0" w:color="auto"/>
            <w:right w:val="none" w:sz="0" w:space="0" w:color="auto"/>
          </w:divBdr>
        </w:div>
        <w:div w:id="288823752">
          <w:marLeft w:val="640"/>
          <w:marRight w:val="0"/>
          <w:marTop w:val="0"/>
          <w:marBottom w:val="0"/>
          <w:divBdr>
            <w:top w:val="none" w:sz="0" w:space="0" w:color="auto"/>
            <w:left w:val="none" w:sz="0" w:space="0" w:color="auto"/>
            <w:bottom w:val="none" w:sz="0" w:space="0" w:color="auto"/>
            <w:right w:val="none" w:sz="0" w:space="0" w:color="auto"/>
          </w:divBdr>
        </w:div>
        <w:div w:id="532620321">
          <w:marLeft w:val="640"/>
          <w:marRight w:val="0"/>
          <w:marTop w:val="0"/>
          <w:marBottom w:val="0"/>
          <w:divBdr>
            <w:top w:val="none" w:sz="0" w:space="0" w:color="auto"/>
            <w:left w:val="none" w:sz="0" w:space="0" w:color="auto"/>
            <w:bottom w:val="none" w:sz="0" w:space="0" w:color="auto"/>
            <w:right w:val="none" w:sz="0" w:space="0" w:color="auto"/>
          </w:divBdr>
        </w:div>
        <w:div w:id="589896143">
          <w:marLeft w:val="640"/>
          <w:marRight w:val="0"/>
          <w:marTop w:val="0"/>
          <w:marBottom w:val="0"/>
          <w:divBdr>
            <w:top w:val="none" w:sz="0" w:space="0" w:color="auto"/>
            <w:left w:val="none" w:sz="0" w:space="0" w:color="auto"/>
            <w:bottom w:val="none" w:sz="0" w:space="0" w:color="auto"/>
            <w:right w:val="none" w:sz="0" w:space="0" w:color="auto"/>
          </w:divBdr>
        </w:div>
        <w:div w:id="461534247">
          <w:marLeft w:val="640"/>
          <w:marRight w:val="0"/>
          <w:marTop w:val="0"/>
          <w:marBottom w:val="0"/>
          <w:divBdr>
            <w:top w:val="none" w:sz="0" w:space="0" w:color="auto"/>
            <w:left w:val="none" w:sz="0" w:space="0" w:color="auto"/>
            <w:bottom w:val="none" w:sz="0" w:space="0" w:color="auto"/>
            <w:right w:val="none" w:sz="0" w:space="0" w:color="auto"/>
          </w:divBdr>
        </w:div>
        <w:div w:id="713044753">
          <w:marLeft w:val="640"/>
          <w:marRight w:val="0"/>
          <w:marTop w:val="0"/>
          <w:marBottom w:val="0"/>
          <w:divBdr>
            <w:top w:val="none" w:sz="0" w:space="0" w:color="auto"/>
            <w:left w:val="none" w:sz="0" w:space="0" w:color="auto"/>
            <w:bottom w:val="none" w:sz="0" w:space="0" w:color="auto"/>
            <w:right w:val="none" w:sz="0" w:space="0" w:color="auto"/>
          </w:divBdr>
        </w:div>
        <w:div w:id="982975270">
          <w:marLeft w:val="640"/>
          <w:marRight w:val="0"/>
          <w:marTop w:val="0"/>
          <w:marBottom w:val="0"/>
          <w:divBdr>
            <w:top w:val="none" w:sz="0" w:space="0" w:color="auto"/>
            <w:left w:val="none" w:sz="0" w:space="0" w:color="auto"/>
            <w:bottom w:val="none" w:sz="0" w:space="0" w:color="auto"/>
            <w:right w:val="none" w:sz="0" w:space="0" w:color="auto"/>
          </w:divBdr>
        </w:div>
        <w:div w:id="1396781385">
          <w:marLeft w:val="640"/>
          <w:marRight w:val="0"/>
          <w:marTop w:val="0"/>
          <w:marBottom w:val="0"/>
          <w:divBdr>
            <w:top w:val="none" w:sz="0" w:space="0" w:color="auto"/>
            <w:left w:val="none" w:sz="0" w:space="0" w:color="auto"/>
            <w:bottom w:val="none" w:sz="0" w:space="0" w:color="auto"/>
            <w:right w:val="none" w:sz="0" w:space="0" w:color="auto"/>
          </w:divBdr>
        </w:div>
        <w:div w:id="1315717258">
          <w:marLeft w:val="640"/>
          <w:marRight w:val="0"/>
          <w:marTop w:val="0"/>
          <w:marBottom w:val="0"/>
          <w:divBdr>
            <w:top w:val="none" w:sz="0" w:space="0" w:color="auto"/>
            <w:left w:val="none" w:sz="0" w:space="0" w:color="auto"/>
            <w:bottom w:val="none" w:sz="0" w:space="0" w:color="auto"/>
            <w:right w:val="none" w:sz="0" w:space="0" w:color="auto"/>
          </w:divBdr>
        </w:div>
        <w:div w:id="2010330852">
          <w:marLeft w:val="640"/>
          <w:marRight w:val="0"/>
          <w:marTop w:val="0"/>
          <w:marBottom w:val="0"/>
          <w:divBdr>
            <w:top w:val="none" w:sz="0" w:space="0" w:color="auto"/>
            <w:left w:val="none" w:sz="0" w:space="0" w:color="auto"/>
            <w:bottom w:val="none" w:sz="0" w:space="0" w:color="auto"/>
            <w:right w:val="none" w:sz="0" w:space="0" w:color="auto"/>
          </w:divBdr>
        </w:div>
        <w:div w:id="1648777882">
          <w:marLeft w:val="640"/>
          <w:marRight w:val="0"/>
          <w:marTop w:val="0"/>
          <w:marBottom w:val="0"/>
          <w:divBdr>
            <w:top w:val="none" w:sz="0" w:space="0" w:color="auto"/>
            <w:left w:val="none" w:sz="0" w:space="0" w:color="auto"/>
            <w:bottom w:val="none" w:sz="0" w:space="0" w:color="auto"/>
            <w:right w:val="none" w:sz="0" w:space="0" w:color="auto"/>
          </w:divBdr>
        </w:div>
        <w:div w:id="2072464362">
          <w:marLeft w:val="640"/>
          <w:marRight w:val="0"/>
          <w:marTop w:val="0"/>
          <w:marBottom w:val="0"/>
          <w:divBdr>
            <w:top w:val="none" w:sz="0" w:space="0" w:color="auto"/>
            <w:left w:val="none" w:sz="0" w:space="0" w:color="auto"/>
            <w:bottom w:val="none" w:sz="0" w:space="0" w:color="auto"/>
            <w:right w:val="none" w:sz="0" w:space="0" w:color="auto"/>
          </w:divBdr>
        </w:div>
        <w:div w:id="1613593070">
          <w:marLeft w:val="640"/>
          <w:marRight w:val="0"/>
          <w:marTop w:val="0"/>
          <w:marBottom w:val="0"/>
          <w:divBdr>
            <w:top w:val="none" w:sz="0" w:space="0" w:color="auto"/>
            <w:left w:val="none" w:sz="0" w:space="0" w:color="auto"/>
            <w:bottom w:val="none" w:sz="0" w:space="0" w:color="auto"/>
            <w:right w:val="none" w:sz="0" w:space="0" w:color="auto"/>
          </w:divBdr>
        </w:div>
        <w:div w:id="1195581248">
          <w:marLeft w:val="640"/>
          <w:marRight w:val="0"/>
          <w:marTop w:val="0"/>
          <w:marBottom w:val="0"/>
          <w:divBdr>
            <w:top w:val="none" w:sz="0" w:space="0" w:color="auto"/>
            <w:left w:val="none" w:sz="0" w:space="0" w:color="auto"/>
            <w:bottom w:val="none" w:sz="0" w:space="0" w:color="auto"/>
            <w:right w:val="none" w:sz="0" w:space="0" w:color="auto"/>
          </w:divBdr>
        </w:div>
        <w:div w:id="1714502271">
          <w:marLeft w:val="640"/>
          <w:marRight w:val="0"/>
          <w:marTop w:val="0"/>
          <w:marBottom w:val="0"/>
          <w:divBdr>
            <w:top w:val="none" w:sz="0" w:space="0" w:color="auto"/>
            <w:left w:val="none" w:sz="0" w:space="0" w:color="auto"/>
            <w:bottom w:val="none" w:sz="0" w:space="0" w:color="auto"/>
            <w:right w:val="none" w:sz="0" w:space="0" w:color="auto"/>
          </w:divBdr>
        </w:div>
        <w:div w:id="920796779">
          <w:marLeft w:val="640"/>
          <w:marRight w:val="0"/>
          <w:marTop w:val="0"/>
          <w:marBottom w:val="0"/>
          <w:divBdr>
            <w:top w:val="none" w:sz="0" w:space="0" w:color="auto"/>
            <w:left w:val="none" w:sz="0" w:space="0" w:color="auto"/>
            <w:bottom w:val="none" w:sz="0" w:space="0" w:color="auto"/>
            <w:right w:val="none" w:sz="0" w:space="0" w:color="auto"/>
          </w:divBdr>
        </w:div>
        <w:div w:id="953828371">
          <w:marLeft w:val="640"/>
          <w:marRight w:val="0"/>
          <w:marTop w:val="0"/>
          <w:marBottom w:val="0"/>
          <w:divBdr>
            <w:top w:val="none" w:sz="0" w:space="0" w:color="auto"/>
            <w:left w:val="none" w:sz="0" w:space="0" w:color="auto"/>
            <w:bottom w:val="none" w:sz="0" w:space="0" w:color="auto"/>
            <w:right w:val="none" w:sz="0" w:space="0" w:color="auto"/>
          </w:divBdr>
        </w:div>
        <w:div w:id="1012563181">
          <w:marLeft w:val="640"/>
          <w:marRight w:val="0"/>
          <w:marTop w:val="0"/>
          <w:marBottom w:val="0"/>
          <w:divBdr>
            <w:top w:val="none" w:sz="0" w:space="0" w:color="auto"/>
            <w:left w:val="none" w:sz="0" w:space="0" w:color="auto"/>
            <w:bottom w:val="none" w:sz="0" w:space="0" w:color="auto"/>
            <w:right w:val="none" w:sz="0" w:space="0" w:color="auto"/>
          </w:divBdr>
        </w:div>
        <w:div w:id="1018240900">
          <w:marLeft w:val="640"/>
          <w:marRight w:val="0"/>
          <w:marTop w:val="0"/>
          <w:marBottom w:val="0"/>
          <w:divBdr>
            <w:top w:val="none" w:sz="0" w:space="0" w:color="auto"/>
            <w:left w:val="none" w:sz="0" w:space="0" w:color="auto"/>
            <w:bottom w:val="none" w:sz="0" w:space="0" w:color="auto"/>
            <w:right w:val="none" w:sz="0" w:space="0" w:color="auto"/>
          </w:divBdr>
        </w:div>
        <w:div w:id="499854485">
          <w:marLeft w:val="640"/>
          <w:marRight w:val="0"/>
          <w:marTop w:val="0"/>
          <w:marBottom w:val="0"/>
          <w:divBdr>
            <w:top w:val="none" w:sz="0" w:space="0" w:color="auto"/>
            <w:left w:val="none" w:sz="0" w:space="0" w:color="auto"/>
            <w:bottom w:val="none" w:sz="0" w:space="0" w:color="auto"/>
            <w:right w:val="none" w:sz="0" w:space="0" w:color="auto"/>
          </w:divBdr>
        </w:div>
        <w:div w:id="1788429645">
          <w:marLeft w:val="640"/>
          <w:marRight w:val="0"/>
          <w:marTop w:val="0"/>
          <w:marBottom w:val="0"/>
          <w:divBdr>
            <w:top w:val="none" w:sz="0" w:space="0" w:color="auto"/>
            <w:left w:val="none" w:sz="0" w:space="0" w:color="auto"/>
            <w:bottom w:val="none" w:sz="0" w:space="0" w:color="auto"/>
            <w:right w:val="none" w:sz="0" w:space="0" w:color="auto"/>
          </w:divBdr>
        </w:div>
        <w:div w:id="1241989815">
          <w:marLeft w:val="640"/>
          <w:marRight w:val="0"/>
          <w:marTop w:val="0"/>
          <w:marBottom w:val="0"/>
          <w:divBdr>
            <w:top w:val="none" w:sz="0" w:space="0" w:color="auto"/>
            <w:left w:val="none" w:sz="0" w:space="0" w:color="auto"/>
            <w:bottom w:val="none" w:sz="0" w:space="0" w:color="auto"/>
            <w:right w:val="none" w:sz="0" w:space="0" w:color="auto"/>
          </w:divBdr>
        </w:div>
        <w:div w:id="248277739">
          <w:marLeft w:val="640"/>
          <w:marRight w:val="0"/>
          <w:marTop w:val="0"/>
          <w:marBottom w:val="0"/>
          <w:divBdr>
            <w:top w:val="none" w:sz="0" w:space="0" w:color="auto"/>
            <w:left w:val="none" w:sz="0" w:space="0" w:color="auto"/>
            <w:bottom w:val="none" w:sz="0" w:space="0" w:color="auto"/>
            <w:right w:val="none" w:sz="0" w:space="0" w:color="auto"/>
          </w:divBdr>
        </w:div>
        <w:div w:id="1557276620">
          <w:marLeft w:val="640"/>
          <w:marRight w:val="0"/>
          <w:marTop w:val="0"/>
          <w:marBottom w:val="0"/>
          <w:divBdr>
            <w:top w:val="none" w:sz="0" w:space="0" w:color="auto"/>
            <w:left w:val="none" w:sz="0" w:space="0" w:color="auto"/>
            <w:bottom w:val="none" w:sz="0" w:space="0" w:color="auto"/>
            <w:right w:val="none" w:sz="0" w:space="0" w:color="auto"/>
          </w:divBdr>
        </w:div>
        <w:div w:id="1175532457">
          <w:marLeft w:val="640"/>
          <w:marRight w:val="0"/>
          <w:marTop w:val="0"/>
          <w:marBottom w:val="0"/>
          <w:divBdr>
            <w:top w:val="none" w:sz="0" w:space="0" w:color="auto"/>
            <w:left w:val="none" w:sz="0" w:space="0" w:color="auto"/>
            <w:bottom w:val="none" w:sz="0" w:space="0" w:color="auto"/>
            <w:right w:val="none" w:sz="0" w:space="0" w:color="auto"/>
          </w:divBdr>
        </w:div>
        <w:div w:id="2085489204">
          <w:marLeft w:val="640"/>
          <w:marRight w:val="0"/>
          <w:marTop w:val="0"/>
          <w:marBottom w:val="0"/>
          <w:divBdr>
            <w:top w:val="none" w:sz="0" w:space="0" w:color="auto"/>
            <w:left w:val="none" w:sz="0" w:space="0" w:color="auto"/>
            <w:bottom w:val="none" w:sz="0" w:space="0" w:color="auto"/>
            <w:right w:val="none" w:sz="0" w:space="0" w:color="auto"/>
          </w:divBdr>
        </w:div>
        <w:div w:id="1864857183">
          <w:marLeft w:val="640"/>
          <w:marRight w:val="0"/>
          <w:marTop w:val="0"/>
          <w:marBottom w:val="0"/>
          <w:divBdr>
            <w:top w:val="none" w:sz="0" w:space="0" w:color="auto"/>
            <w:left w:val="none" w:sz="0" w:space="0" w:color="auto"/>
            <w:bottom w:val="none" w:sz="0" w:space="0" w:color="auto"/>
            <w:right w:val="none" w:sz="0" w:space="0" w:color="auto"/>
          </w:divBdr>
        </w:div>
        <w:div w:id="971136044">
          <w:marLeft w:val="640"/>
          <w:marRight w:val="0"/>
          <w:marTop w:val="0"/>
          <w:marBottom w:val="0"/>
          <w:divBdr>
            <w:top w:val="none" w:sz="0" w:space="0" w:color="auto"/>
            <w:left w:val="none" w:sz="0" w:space="0" w:color="auto"/>
            <w:bottom w:val="none" w:sz="0" w:space="0" w:color="auto"/>
            <w:right w:val="none" w:sz="0" w:space="0" w:color="auto"/>
          </w:divBdr>
        </w:div>
        <w:div w:id="901526555">
          <w:marLeft w:val="640"/>
          <w:marRight w:val="0"/>
          <w:marTop w:val="0"/>
          <w:marBottom w:val="0"/>
          <w:divBdr>
            <w:top w:val="none" w:sz="0" w:space="0" w:color="auto"/>
            <w:left w:val="none" w:sz="0" w:space="0" w:color="auto"/>
            <w:bottom w:val="none" w:sz="0" w:space="0" w:color="auto"/>
            <w:right w:val="none" w:sz="0" w:space="0" w:color="auto"/>
          </w:divBdr>
        </w:div>
        <w:div w:id="188876657">
          <w:marLeft w:val="640"/>
          <w:marRight w:val="0"/>
          <w:marTop w:val="0"/>
          <w:marBottom w:val="0"/>
          <w:divBdr>
            <w:top w:val="none" w:sz="0" w:space="0" w:color="auto"/>
            <w:left w:val="none" w:sz="0" w:space="0" w:color="auto"/>
            <w:bottom w:val="none" w:sz="0" w:space="0" w:color="auto"/>
            <w:right w:val="none" w:sz="0" w:space="0" w:color="auto"/>
          </w:divBdr>
        </w:div>
        <w:div w:id="362217740">
          <w:marLeft w:val="640"/>
          <w:marRight w:val="0"/>
          <w:marTop w:val="0"/>
          <w:marBottom w:val="0"/>
          <w:divBdr>
            <w:top w:val="none" w:sz="0" w:space="0" w:color="auto"/>
            <w:left w:val="none" w:sz="0" w:space="0" w:color="auto"/>
            <w:bottom w:val="none" w:sz="0" w:space="0" w:color="auto"/>
            <w:right w:val="none" w:sz="0" w:space="0" w:color="auto"/>
          </w:divBdr>
        </w:div>
        <w:div w:id="1059205359">
          <w:marLeft w:val="640"/>
          <w:marRight w:val="0"/>
          <w:marTop w:val="0"/>
          <w:marBottom w:val="0"/>
          <w:divBdr>
            <w:top w:val="none" w:sz="0" w:space="0" w:color="auto"/>
            <w:left w:val="none" w:sz="0" w:space="0" w:color="auto"/>
            <w:bottom w:val="none" w:sz="0" w:space="0" w:color="auto"/>
            <w:right w:val="none" w:sz="0" w:space="0" w:color="auto"/>
          </w:divBdr>
        </w:div>
        <w:div w:id="1292901120">
          <w:marLeft w:val="640"/>
          <w:marRight w:val="0"/>
          <w:marTop w:val="0"/>
          <w:marBottom w:val="0"/>
          <w:divBdr>
            <w:top w:val="none" w:sz="0" w:space="0" w:color="auto"/>
            <w:left w:val="none" w:sz="0" w:space="0" w:color="auto"/>
            <w:bottom w:val="none" w:sz="0" w:space="0" w:color="auto"/>
            <w:right w:val="none" w:sz="0" w:space="0" w:color="auto"/>
          </w:divBdr>
        </w:div>
        <w:div w:id="1841118841">
          <w:marLeft w:val="640"/>
          <w:marRight w:val="0"/>
          <w:marTop w:val="0"/>
          <w:marBottom w:val="0"/>
          <w:divBdr>
            <w:top w:val="none" w:sz="0" w:space="0" w:color="auto"/>
            <w:left w:val="none" w:sz="0" w:space="0" w:color="auto"/>
            <w:bottom w:val="none" w:sz="0" w:space="0" w:color="auto"/>
            <w:right w:val="none" w:sz="0" w:space="0" w:color="auto"/>
          </w:divBdr>
        </w:div>
        <w:div w:id="811756113">
          <w:marLeft w:val="640"/>
          <w:marRight w:val="0"/>
          <w:marTop w:val="0"/>
          <w:marBottom w:val="0"/>
          <w:divBdr>
            <w:top w:val="none" w:sz="0" w:space="0" w:color="auto"/>
            <w:left w:val="none" w:sz="0" w:space="0" w:color="auto"/>
            <w:bottom w:val="none" w:sz="0" w:space="0" w:color="auto"/>
            <w:right w:val="none" w:sz="0" w:space="0" w:color="auto"/>
          </w:divBdr>
        </w:div>
        <w:div w:id="1412507400">
          <w:marLeft w:val="640"/>
          <w:marRight w:val="0"/>
          <w:marTop w:val="0"/>
          <w:marBottom w:val="0"/>
          <w:divBdr>
            <w:top w:val="none" w:sz="0" w:space="0" w:color="auto"/>
            <w:left w:val="none" w:sz="0" w:space="0" w:color="auto"/>
            <w:bottom w:val="none" w:sz="0" w:space="0" w:color="auto"/>
            <w:right w:val="none" w:sz="0" w:space="0" w:color="auto"/>
          </w:divBdr>
        </w:div>
        <w:div w:id="1769815777">
          <w:marLeft w:val="640"/>
          <w:marRight w:val="0"/>
          <w:marTop w:val="0"/>
          <w:marBottom w:val="0"/>
          <w:divBdr>
            <w:top w:val="none" w:sz="0" w:space="0" w:color="auto"/>
            <w:left w:val="none" w:sz="0" w:space="0" w:color="auto"/>
            <w:bottom w:val="none" w:sz="0" w:space="0" w:color="auto"/>
            <w:right w:val="none" w:sz="0" w:space="0" w:color="auto"/>
          </w:divBdr>
        </w:div>
        <w:div w:id="1181432972">
          <w:marLeft w:val="640"/>
          <w:marRight w:val="0"/>
          <w:marTop w:val="0"/>
          <w:marBottom w:val="0"/>
          <w:divBdr>
            <w:top w:val="none" w:sz="0" w:space="0" w:color="auto"/>
            <w:left w:val="none" w:sz="0" w:space="0" w:color="auto"/>
            <w:bottom w:val="none" w:sz="0" w:space="0" w:color="auto"/>
            <w:right w:val="none" w:sz="0" w:space="0" w:color="auto"/>
          </w:divBdr>
        </w:div>
        <w:div w:id="1514611091">
          <w:marLeft w:val="640"/>
          <w:marRight w:val="0"/>
          <w:marTop w:val="0"/>
          <w:marBottom w:val="0"/>
          <w:divBdr>
            <w:top w:val="none" w:sz="0" w:space="0" w:color="auto"/>
            <w:left w:val="none" w:sz="0" w:space="0" w:color="auto"/>
            <w:bottom w:val="none" w:sz="0" w:space="0" w:color="auto"/>
            <w:right w:val="none" w:sz="0" w:space="0" w:color="auto"/>
          </w:divBdr>
        </w:div>
        <w:div w:id="215747841">
          <w:marLeft w:val="640"/>
          <w:marRight w:val="0"/>
          <w:marTop w:val="0"/>
          <w:marBottom w:val="0"/>
          <w:divBdr>
            <w:top w:val="none" w:sz="0" w:space="0" w:color="auto"/>
            <w:left w:val="none" w:sz="0" w:space="0" w:color="auto"/>
            <w:bottom w:val="none" w:sz="0" w:space="0" w:color="auto"/>
            <w:right w:val="none" w:sz="0" w:space="0" w:color="auto"/>
          </w:divBdr>
        </w:div>
        <w:div w:id="1570728672">
          <w:marLeft w:val="640"/>
          <w:marRight w:val="0"/>
          <w:marTop w:val="0"/>
          <w:marBottom w:val="0"/>
          <w:divBdr>
            <w:top w:val="none" w:sz="0" w:space="0" w:color="auto"/>
            <w:left w:val="none" w:sz="0" w:space="0" w:color="auto"/>
            <w:bottom w:val="none" w:sz="0" w:space="0" w:color="auto"/>
            <w:right w:val="none" w:sz="0" w:space="0" w:color="auto"/>
          </w:divBdr>
        </w:div>
        <w:div w:id="1182355267">
          <w:marLeft w:val="640"/>
          <w:marRight w:val="0"/>
          <w:marTop w:val="0"/>
          <w:marBottom w:val="0"/>
          <w:divBdr>
            <w:top w:val="none" w:sz="0" w:space="0" w:color="auto"/>
            <w:left w:val="none" w:sz="0" w:space="0" w:color="auto"/>
            <w:bottom w:val="none" w:sz="0" w:space="0" w:color="auto"/>
            <w:right w:val="none" w:sz="0" w:space="0" w:color="auto"/>
          </w:divBdr>
        </w:div>
        <w:div w:id="1807814052">
          <w:marLeft w:val="640"/>
          <w:marRight w:val="0"/>
          <w:marTop w:val="0"/>
          <w:marBottom w:val="0"/>
          <w:divBdr>
            <w:top w:val="none" w:sz="0" w:space="0" w:color="auto"/>
            <w:left w:val="none" w:sz="0" w:space="0" w:color="auto"/>
            <w:bottom w:val="none" w:sz="0" w:space="0" w:color="auto"/>
            <w:right w:val="none" w:sz="0" w:space="0" w:color="auto"/>
          </w:divBdr>
        </w:div>
        <w:div w:id="1708263640">
          <w:marLeft w:val="640"/>
          <w:marRight w:val="0"/>
          <w:marTop w:val="0"/>
          <w:marBottom w:val="0"/>
          <w:divBdr>
            <w:top w:val="none" w:sz="0" w:space="0" w:color="auto"/>
            <w:left w:val="none" w:sz="0" w:space="0" w:color="auto"/>
            <w:bottom w:val="none" w:sz="0" w:space="0" w:color="auto"/>
            <w:right w:val="none" w:sz="0" w:space="0" w:color="auto"/>
          </w:divBdr>
        </w:div>
        <w:div w:id="1099763413">
          <w:marLeft w:val="640"/>
          <w:marRight w:val="0"/>
          <w:marTop w:val="0"/>
          <w:marBottom w:val="0"/>
          <w:divBdr>
            <w:top w:val="none" w:sz="0" w:space="0" w:color="auto"/>
            <w:left w:val="none" w:sz="0" w:space="0" w:color="auto"/>
            <w:bottom w:val="none" w:sz="0" w:space="0" w:color="auto"/>
            <w:right w:val="none" w:sz="0" w:space="0" w:color="auto"/>
          </w:divBdr>
        </w:div>
        <w:div w:id="476261154">
          <w:marLeft w:val="640"/>
          <w:marRight w:val="0"/>
          <w:marTop w:val="0"/>
          <w:marBottom w:val="0"/>
          <w:divBdr>
            <w:top w:val="none" w:sz="0" w:space="0" w:color="auto"/>
            <w:left w:val="none" w:sz="0" w:space="0" w:color="auto"/>
            <w:bottom w:val="none" w:sz="0" w:space="0" w:color="auto"/>
            <w:right w:val="none" w:sz="0" w:space="0" w:color="auto"/>
          </w:divBdr>
        </w:div>
        <w:div w:id="1359047170">
          <w:marLeft w:val="640"/>
          <w:marRight w:val="0"/>
          <w:marTop w:val="0"/>
          <w:marBottom w:val="0"/>
          <w:divBdr>
            <w:top w:val="none" w:sz="0" w:space="0" w:color="auto"/>
            <w:left w:val="none" w:sz="0" w:space="0" w:color="auto"/>
            <w:bottom w:val="none" w:sz="0" w:space="0" w:color="auto"/>
            <w:right w:val="none" w:sz="0" w:space="0" w:color="auto"/>
          </w:divBdr>
        </w:div>
        <w:div w:id="5594922">
          <w:marLeft w:val="640"/>
          <w:marRight w:val="0"/>
          <w:marTop w:val="0"/>
          <w:marBottom w:val="0"/>
          <w:divBdr>
            <w:top w:val="none" w:sz="0" w:space="0" w:color="auto"/>
            <w:left w:val="none" w:sz="0" w:space="0" w:color="auto"/>
            <w:bottom w:val="none" w:sz="0" w:space="0" w:color="auto"/>
            <w:right w:val="none" w:sz="0" w:space="0" w:color="auto"/>
          </w:divBdr>
        </w:div>
        <w:div w:id="1696229011">
          <w:marLeft w:val="640"/>
          <w:marRight w:val="0"/>
          <w:marTop w:val="0"/>
          <w:marBottom w:val="0"/>
          <w:divBdr>
            <w:top w:val="none" w:sz="0" w:space="0" w:color="auto"/>
            <w:left w:val="none" w:sz="0" w:space="0" w:color="auto"/>
            <w:bottom w:val="none" w:sz="0" w:space="0" w:color="auto"/>
            <w:right w:val="none" w:sz="0" w:space="0" w:color="auto"/>
          </w:divBdr>
        </w:div>
        <w:div w:id="1088308014">
          <w:marLeft w:val="640"/>
          <w:marRight w:val="0"/>
          <w:marTop w:val="0"/>
          <w:marBottom w:val="0"/>
          <w:divBdr>
            <w:top w:val="none" w:sz="0" w:space="0" w:color="auto"/>
            <w:left w:val="none" w:sz="0" w:space="0" w:color="auto"/>
            <w:bottom w:val="none" w:sz="0" w:space="0" w:color="auto"/>
            <w:right w:val="none" w:sz="0" w:space="0" w:color="auto"/>
          </w:divBdr>
        </w:div>
        <w:div w:id="1702824022">
          <w:marLeft w:val="640"/>
          <w:marRight w:val="0"/>
          <w:marTop w:val="0"/>
          <w:marBottom w:val="0"/>
          <w:divBdr>
            <w:top w:val="none" w:sz="0" w:space="0" w:color="auto"/>
            <w:left w:val="none" w:sz="0" w:space="0" w:color="auto"/>
            <w:bottom w:val="none" w:sz="0" w:space="0" w:color="auto"/>
            <w:right w:val="none" w:sz="0" w:space="0" w:color="auto"/>
          </w:divBdr>
        </w:div>
        <w:div w:id="1434545148">
          <w:marLeft w:val="640"/>
          <w:marRight w:val="0"/>
          <w:marTop w:val="0"/>
          <w:marBottom w:val="0"/>
          <w:divBdr>
            <w:top w:val="none" w:sz="0" w:space="0" w:color="auto"/>
            <w:left w:val="none" w:sz="0" w:space="0" w:color="auto"/>
            <w:bottom w:val="none" w:sz="0" w:space="0" w:color="auto"/>
            <w:right w:val="none" w:sz="0" w:space="0" w:color="auto"/>
          </w:divBdr>
        </w:div>
        <w:div w:id="1176771683">
          <w:marLeft w:val="640"/>
          <w:marRight w:val="0"/>
          <w:marTop w:val="0"/>
          <w:marBottom w:val="0"/>
          <w:divBdr>
            <w:top w:val="none" w:sz="0" w:space="0" w:color="auto"/>
            <w:left w:val="none" w:sz="0" w:space="0" w:color="auto"/>
            <w:bottom w:val="none" w:sz="0" w:space="0" w:color="auto"/>
            <w:right w:val="none" w:sz="0" w:space="0" w:color="auto"/>
          </w:divBdr>
        </w:div>
        <w:div w:id="506217022">
          <w:marLeft w:val="640"/>
          <w:marRight w:val="0"/>
          <w:marTop w:val="0"/>
          <w:marBottom w:val="0"/>
          <w:divBdr>
            <w:top w:val="none" w:sz="0" w:space="0" w:color="auto"/>
            <w:left w:val="none" w:sz="0" w:space="0" w:color="auto"/>
            <w:bottom w:val="none" w:sz="0" w:space="0" w:color="auto"/>
            <w:right w:val="none" w:sz="0" w:space="0" w:color="auto"/>
          </w:divBdr>
        </w:div>
        <w:div w:id="1757435363">
          <w:marLeft w:val="640"/>
          <w:marRight w:val="0"/>
          <w:marTop w:val="0"/>
          <w:marBottom w:val="0"/>
          <w:divBdr>
            <w:top w:val="none" w:sz="0" w:space="0" w:color="auto"/>
            <w:left w:val="none" w:sz="0" w:space="0" w:color="auto"/>
            <w:bottom w:val="none" w:sz="0" w:space="0" w:color="auto"/>
            <w:right w:val="none" w:sz="0" w:space="0" w:color="auto"/>
          </w:divBdr>
        </w:div>
      </w:divsChild>
    </w:div>
    <w:div w:id="238633974">
      <w:bodyDiv w:val="1"/>
      <w:marLeft w:val="0"/>
      <w:marRight w:val="0"/>
      <w:marTop w:val="0"/>
      <w:marBottom w:val="0"/>
      <w:divBdr>
        <w:top w:val="none" w:sz="0" w:space="0" w:color="auto"/>
        <w:left w:val="none" w:sz="0" w:space="0" w:color="auto"/>
        <w:bottom w:val="none" w:sz="0" w:space="0" w:color="auto"/>
        <w:right w:val="none" w:sz="0" w:space="0" w:color="auto"/>
      </w:divBdr>
      <w:divsChild>
        <w:div w:id="1361512545">
          <w:marLeft w:val="640"/>
          <w:marRight w:val="0"/>
          <w:marTop w:val="0"/>
          <w:marBottom w:val="0"/>
          <w:divBdr>
            <w:top w:val="none" w:sz="0" w:space="0" w:color="auto"/>
            <w:left w:val="none" w:sz="0" w:space="0" w:color="auto"/>
            <w:bottom w:val="none" w:sz="0" w:space="0" w:color="auto"/>
            <w:right w:val="none" w:sz="0" w:space="0" w:color="auto"/>
          </w:divBdr>
        </w:div>
        <w:div w:id="97916260">
          <w:marLeft w:val="640"/>
          <w:marRight w:val="0"/>
          <w:marTop w:val="0"/>
          <w:marBottom w:val="0"/>
          <w:divBdr>
            <w:top w:val="none" w:sz="0" w:space="0" w:color="auto"/>
            <w:left w:val="none" w:sz="0" w:space="0" w:color="auto"/>
            <w:bottom w:val="none" w:sz="0" w:space="0" w:color="auto"/>
            <w:right w:val="none" w:sz="0" w:space="0" w:color="auto"/>
          </w:divBdr>
        </w:div>
        <w:div w:id="637296887">
          <w:marLeft w:val="640"/>
          <w:marRight w:val="0"/>
          <w:marTop w:val="0"/>
          <w:marBottom w:val="0"/>
          <w:divBdr>
            <w:top w:val="none" w:sz="0" w:space="0" w:color="auto"/>
            <w:left w:val="none" w:sz="0" w:space="0" w:color="auto"/>
            <w:bottom w:val="none" w:sz="0" w:space="0" w:color="auto"/>
            <w:right w:val="none" w:sz="0" w:space="0" w:color="auto"/>
          </w:divBdr>
        </w:div>
        <w:div w:id="2074501906">
          <w:marLeft w:val="640"/>
          <w:marRight w:val="0"/>
          <w:marTop w:val="0"/>
          <w:marBottom w:val="0"/>
          <w:divBdr>
            <w:top w:val="none" w:sz="0" w:space="0" w:color="auto"/>
            <w:left w:val="none" w:sz="0" w:space="0" w:color="auto"/>
            <w:bottom w:val="none" w:sz="0" w:space="0" w:color="auto"/>
            <w:right w:val="none" w:sz="0" w:space="0" w:color="auto"/>
          </w:divBdr>
        </w:div>
        <w:div w:id="1430276231">
          <w:marLeft w:val="640"/>
          <w:marRight w:val="0"/>
          <w:marTop w:val="0"/>
          <w:marBottom w:val="0"/>
          <w:divBdr>
            <w:top w:val="none" w:sz="0" w:space="0" w:color="auto"/>
            <w:left w:val="none" w:sz="0" w:space="0" w:color="auto"/>
            <w:bottom w:val="none" w:sz="0" w:space="0" w:color="auto"/>
            <w:right w:val="none" w:sz="0" w:space="0" w:color="auto"/>
          </w:divBdr>
        </w:div>
        <w:div w:id="1856843415">
          <w:marLeft w:val="640"/>
          <w:marRight w:val="0"/>
          <w:marTop w:val="0"/>
          <w:marBottom w:val="0"/>
          <w:divBdr>
            <w:top w:val="none" w:sz="0" w:space="0" w:color="auto"/>
            <w:left w:val="none" w:sz="0" w:space="0" w:color="auto"/>
            <w:bottom w:val="none" w:sz="0" w:space="0" w:color="auto"/>
            <w:right w:val="none" w:sz="0" w:space="0" w:color="auto"/>
          </w:divBdr>
        </w:div>
        <w:div w:id="1541433697">
          <w:marLeft w:val="640"/>
          <w:marRight w:val="0"/>
          <w:marTop w:val="0"/>
          <w:marBottom w:val="0"/>
          <w:divBdr>
            <w:top w:val="none" w:sz="0" w:space="0" w:color="auto"/>
            <w:left w:val="none" w:sz="0" w:space="0" w:color="auto"/>
            <w:bottom w:val="none" w:sz="0" w:space="0" w:color="auto"/>
            <w:right w:val="none" w:sz="0" w:space="0" w:color="auto"/>
          </w:divBdr>
        </w:div>
        <w:div w:id="1331835295">
          <w:marLeft w:val="640"/>
          <w:marRight w:val="0"/>
          <w:marTop w:val="0"/>
          <w:marBottom w:val="0"/>
          <w:divBdr>
            <w:top w:val="none" w:sz="0" w:space="0" w:color="auto"/>
            <w:left w:val="none" w:sz="0" w:space="0" w:color="auto"/>
            <w:bottom w:val="none" w:sz="0" w:space="0" w:color="auto"/>
            <w:right w:val="none" w:sz="0" w:space="0" w:color="auto"/>
          </w:divBdr>
        </w:div>
        <w:div w:id="663708731">
          <w:marLeft w:val="640"/>
          <w:marRight w:val="0"/>
          <w:marTop w:val="0"/>
          <w:marBottom w:val="0"/>
          <w:divBdr>
            <w:top w:val="none" w:sz="0" w:space="0" w:color="auto"/>
            <w:left w:val="none" w:sz="0" w:space="0" w:color="auto"/>
            <w:bottom w:val="none" w:sz="0" w:space="0" w:color="auto"/>
            <w:right w:val="none" w:sz="0" w:space="0" w:color="auto"/>
          </w:divBdr>
        </w:div>
        <w:div w:id="1329602059">
          <w:marLeft w:val="640"/>
          <w:marRight w:val="0"/>
          <w:marTop w:val="0"/>
          <w:marBottom w:val="0"/>
          <w:divBdr>
            <w:top w:val="none" w:sz="0" w:space="0" w:color="auto"/>
            <w:left w:val="none" w:sz="0" w:space="0" w:color="auto"/>
            <w:bottom w:val="none" w:sz="0" w:space="0" w:color="auto"/>
            <w:right w:val="none" w:sz="0" w:space="0" w:color="auto"/>
          </w:divBdr>
        </w:div>
        <w:div w:id="768693344">
          <w:marLeft w:val="640"/>
          <w:marRight w:val="0"/>
          <w:marTop w:val="0"/>
          <w:marBottom w:val="0"/>
          <w:divBdr>
            <w:top w:val="none" w:sz="0" w:space="0" w:color="auto"/>
            <w:left w:val="none" w:sz="0" w:space="0" w:color="auto"/>
            <w:bottom w:val="none" w:sz="0" w:space="0" w:color="auto"/>
            <w:right w:val="none" w:sz="0" w:space="0" w:color="auto"/>
          </w:divBdr>
        </w:div>
        <w:div w:id="2060784495">
          <w:marLeft w:val="640"/>
          <w:marRight w:val="0"/>
          <w:marTop w:val="0"/>
          <w:marBottom w:val="0"/>
          <w:divBdr>
            <w:top w:val="none" w:sz="0" w:space="0" w:color="auto"/>
            <w:left w:val="none" w:sz="0" w:space="0" w:color="auto"/>
            <w:bottom w:val="none" w:sz="0" w:space="0" w:color="auto"/>
            <w:right w:val="none" w:sz="0" w:space="0" w:color="auto"/>
          </w:divBdr>
        </w:div>
        <w:div w:id="684746429">
          <w:marLeft w:val="640"/>
          <w:marRight w:val="0"/>
          <w:marTop w:val="0"/>
          <w:marBottom w:val="0"/>
          <w:divBdr>
            <w:top w:val="none" w:sz="0" w:space="0" w:color="auto"/>
            <w:left w:val="none" w:sz="0" w:space="0" w:color="auto"/>
            <w:bottom w:val="none" w:sz="0" w:space="0" w:color="auto"/>
            <w:right w:val="none" w:sz="0" w:space="0" w:color="auto"/>
          </w:divBdr>
        </w:div>
        <w:div w:id="119034145">
          <w:marLeft w:val="640"/>
          <w:marRight w:val="0"/>
          <w:marTop w:val="0"/>
          <w:marBottom w:val="0"/>
          <w:divBdr>
            <w:top w:val="none" w:sz="0" w:space="0" w:color="auto"/>
            <w:left w:val="none" w:sz="0" w:space="0" w:color="auto"/>
            <w:bottom w:val="none" w:sz="0" w:space="0" w:color="auto"/>
            <w:right w:val="none" w:sz="0" w:space="0" w:color="auto"/>
          </w:divBdr>
        </w:div>
        <w:div w:id="213081119">
          <w:marLeft w:val="640"/>
          <w:marRight w:val="0"/>
          <w:marTop w:val="0"/>
          <w:marBottom w:val="0"/>
          <w:divBdr>
            <w:top w:val="none" w:sz="0" w:space="0" w:color="auto"/>
            <w:left w:val="none" w:sz="0" w:space="0" w:color="auto"/>
            <w:bottom w:val="none" w:sz="0" w:space="0" w:color="auto"/>
            <w:right w:val="none" w:sz="0" w:space="0" w:color="auto"/>
          </w:divBdr>
        </w:div>
        <w:div w:id="564217297">
          <w:marLeft w:val="640"/>
          <w:marRight w:val="0"/>
          <w:marTop w:val="0"/>
          <w:marBottom w:val="0"/>
          <w:divBdr>
            <w:top w:val="none" w:sz="0" w:space="0" w:color="auto"/>
            <w:left w:val="none" w:sz="0" w:space="0" w:color="auto"/>
            <w:bottom w:val="none" w:sz="0" w:space="0" w:color="auto"/>
            <w:right w:val="none" w:sz="0" w:space="0" w:color="auto"/>
          </w:divBdr>
        </w:div>
        <w:div w:id="199440773">
          <w:marLeft w:val="640"/>
          <w:marRight w:val="0"/>
          <w:marTop w:val="0"/>
          <w:marBottom w:val="0"/>
          <w:divBdr>
            <w:top w:val="none" w:sz="0" w:space="0" w:color="auto"/>
            <w:left w:val="none" w:sz="0" w:space="0" w:color="auto"/>
            <w:bottom w:val="none" w:sz="0" w:space="0" w:color="auto"/>
            <w:right w:val="none" w:sz="0" w:space="0" w:color="auto"/>
          </w:divBdr>
        </w:div>
        <w:div w:id="807355981">
          <w:marLeft w:val="640"/>
          <w:marRight w:val="0"/>
          <w:marTop w:val="0"/>
          <w:marBottom w:val="0"/>
          <w:divBdr>
            <w:top w:val="none" w:sz="0" w:space="0" w:color="auto"/>
            <w:left w:val="none" w:sz="0" w:space="0" w:color="auto"/>
            <w:bottom w:val="none" w:sz="0" w:space="0" w:color="auto"/>
            <w:right w:val="none" w:sz="0" w:space="0" w:color="auto"/>
          </w:divBdr>
        </w:div>
        <w:div w:id="47922471">
          <w:marLeft w:val="640"/>
          <w:marRight w:val="0"/>
          <w:marTop w:val="0"/>
          <w:marBottom w:val="0"/>
          <w:divBdr>
            <w:top w:val="none" w:sz="0" w:space="0" w:color="auto"/>
            <w:left w:val="none" w:sz="0" w:space="0" w:color="auto"/>
            <w:bottom w:val="none" w:sz="0" w:space="0" w:color="auto"/>
            <w:right w:val="none" w:sz="0" w:space="0" w:color="auto"/>
          </w:divBdr>
        </w:div>
        <w:div w:id="147327693">
          <w:marLeft w:val="640"/>
          <w:marRight w:val="0"/>
          <w:marTop w:val="0"/>
          <w:marBottom w:val="0"/>
          <w:divBdr>
            <w:top w:val="none" w:sz="0" w:space="0" w:color="auto"/>
            <w:left w:val="none" w:sz="0" w:space="0" w:color="auto"/>
            <w:bottom w:val="none" w:sz="0" w:space="0" w:color="auto"/>
            <w:right w:val="none" w:sz="0" w:space="0" w:color="auto"/>
          </w:divBdr>
        </w:div>
        <w:div w:id="1538160623">
          <w:marLeft w:val="640"/>
          <w:marRight w:val="0"/>
          <w:marTop w:val="0"/>
          <w:marBottom w:val="0"/>
          <w:divBdr>
            <w:top w:val="none" w:sz="0" w:space="0" w:color="auto"/>
            <w:left w:val="none" w:sz="0" w:space="0" w:color="auto"/>
            <w:bottom w:val="none" w:sz="0" w:space="0" w:color="auto"/>
            <w:right w:val="none" w:sz="0" w:space="0" w:color="auto"/>
          </w:divBdr>
        </w:div>
        <w:div w:id="1156216219">
          <w:marLeft w:val="640"/>
          <w:marRight w:val="0"/>
          <w:marTop w:val="0"/>
          <w:marBottom w:val="0"/>
          <w:divBdr>
            <w:top w:val="none" w:sz="0" w:space="0" w:color="auto"/>
            <w:left w:val="none" w:sz="0" w:space="0" w:color="auto"/>
            <w:bottom w:val="none" w:sz="0" w:space="0" w:color="auto"/>
            <w:right w:val="none" w:sz="0" w:space="0" w:color="auto"/>
          </w:divBdr>
        </w:div>
        <w:div w:id="1522474822">
          <w:marLeft w:val="640"/>
          <w:marRight w:val="0"/>
          <w:marTop w:val="0"/>
          <w:marBottom w:val="0"/>
          <w:divBdr>
            <w:top w:val="none" w:sz="0" w:space="0" w:color="auto"/>
            <w:left w:val="none" w:sz="0" w:space="0" w:color="auto"/>
            <w:bottom w:val="none" w:sz="0" w:space="0" w:color="auto"/>
            <w:right w:val="none" w:sz="0" w:space="0" w:color="auto"/>
          </w:divBdr>
        </w:div>
        <w:div w:id="1636791660">
          <w:marLeft w:val="640"/>
          <w:marRight w:val="0"/>
          <w:marTop w:val="0"/>
          <w:marBottom w:val="0"/>
          <w:divBdr>
            <w:top w:val="none" w:sz="0" w:space="0" w:color="auto"/>
            <w:left w:val="none" w:sz="0" w:space="0" w:color="auto"/>
            <w:bottom w:val="none" w:sz="0" w:space="0" w:color="auto"/>
            <w:right w:val="none" w:sz="0" w:space="0" w:color="auto"/>
          </w:divBdr>
        </w:div>
        <w:div w:id="1556234148">
          <w:marLeft w:val="640"/>
          <w:marRight w:val="0"/>
          <w:marTop w:val="0"/>
          <w:marBottom w:val="0"/>
          <w:divBdr>
            <w:top w:val="none" w:sz="0" w:space="0" w:color="auto"/>
            <w:left w:val="none" w:sz="0" w:space="0" w:color="auto"/>
            <w:bottom w:val="none" w:sz="0" w:space="0" w:color="auto"/>
            <w:right w:val="none" w:sz="0" w:space="0" w:color="auto"/>
          </w:divBdr>
        </w:div>
        <w:div w:id="228852897">
          <w:marLeft w:val="640"/>
          <w:marRight w:val="0"/>
          <w:marTop w:val="0"/>
          <w:marBottom w:val="0"/>
          <w:divBdr>
            <w:top w:val="none" w:sz="0" w:space="0" w:color="auto"/>
            <w:left w:val="none" w:sz="0" w:space="0" w:color="auto"/>
            <w:bottom w:val="none" w:sz="0" w:space="0" w:color="auto"/>
            <w:right w:val="none" w:sz="0" w:space="0" w:color="auto"/>
          </w:divBdr>
        </w:div>
        <w:div w:id="588003019">
          <w:marLeft w:val="640"/>
          <w:marRight w:val="0"/>
          <w:marTop w:val="0"/>
          <w:marBottom w:val="0"/>
          <w:divBdr>
            <w:top w:val="none" w:sz="0" w:space="0" w:color="auto"/>
            <w:left w:val="none" w:sz="0" w:space="0" w:color="auto"/>
            <w:bottom w:val="none" w:sz="0" w:space="0" w:color="auto"/>
            <w:right w:val="none" w:sz="0" w:space="0" w:color="auto"/>
          </w:divBdr>
        </w:div>
        <w:div w:id="697046824">
          <w:marLeft w:val="640"/>
          <w:marRight w:val="0"/>
          <w:marTop w:val="0"/>
          <w:marBottom w:val="0"/>
          <w:divBdr>
            <w:top w:val="none" w:sz="0" w:space="0" w:color="auto"/>
            <w:left w:val="none" w:sz="0" w:space="0" w:color="auto"/>
            <w:bottom w:val="none" w:sz="0" w:space="0" w:color="auto"/>
            <w:right w:val="none" w:sz="0" w:space="0" w:color="auto"/>
          </w:divBdr>
        </w:div>
        <w:div w:id="2056733796">
          <w:marLeft w:val="640"/>
          <w:marRight w:val="0"/>
          <w:marTop w:val="0"/>
          <w:marBottom w:val="0"/>
          <w:divBdr>
            <w:top w:val="none" w:sz="0" w:space="0" w:color="auto"/>
            <w:left w:val="none" w:sz="0" w:space="0" w:color="auto"/>
            <w:bottom w:val="none" w:sz="0" w:space="0" w:color="auto"/>
            <w:right w:val="none" w:sz="0" w:space="0" w:color="auto"/>
          </w:divBdr>
        </w:div>
        <w:div w:id="1236163042">
          <w:marLeft w:val="640"/>
          <w:marRight w:val="0"/>
          <w:marTop w:val="0"/>
          <w:marBottom w:val="0"/>
          <w:divBdr>
            <w:top w:val="none" w:sz="0" w:space="0" w:color="auto"/>
            <w:left w:val="none" w:sz="0" w:space="0" w:color="auto"/>
            <w:bottom w:val="none" w:sz="0" w:space="0" w:color="auto"/>
            <w:right w:val="none" w:sz="0" w:space="0" w:color="auto"/>
          </w:divBdr>
        </w:div>
        <w:div w:id="1750807031">
          <w:marLeft w:val="640"/>
          <w:marRight w:val="0"/>
          <w:marTop w:val="0"/>
          <w:marBottom w:val="0"/>
          <w:divBdr>
            <w:top w:val="none" w:sz="0" w:space="0" w:color="auto"/>
            <w:left w:val="none" w:sz="0" w:space="0" w:color="auto"/>
            <w:bottom w:val="none" w:sz="0" w:space="0" w:color="auto"/>
            <w:right w:val="none" w:sz="0" w:space="0" w:color="auto"/>
          </w:divBdr>
        </w:div>
        <w:div w:id="1430586141">
          <w:marLeft w:val="640"/>
          <w:marRight w:val="0"/>
          <w:marTop w:val="0"/>
          <w:marBottom w:val="0"/>
          <w:divBdr>
            <w:top w:val="none" w:sz="0" w:space="0" w:color="auto"/>
            <w:left w:val="none" w:sz="0" w:space="0" w:color="auto"/>
            <w:bottom w:val="none" w:sz="0" w:space="0" w:color="auto"/>
            <w:right w:val="none" w:sz="0" w:space="0" w:color="auto"/>
          </w:divBdr>
        </w:div>
        <w:div w:id="90397597">
          <w:marLeft w:val="640"/>
          <w:marRight w:val="0"/>
          <w:marTop w:val="0"/>
          <w:marBottom w:val="0"/>
          <w:divBdr>
            <w:top w:val="none" w:sz="0" w:space="0" w:color="auto"/>
            <w:left w:val="none" w:sz="0" w:space="0" w:color="auto"/>
            <w:bottom w:val="none" w:sz="0" w:space="0" w:color="auto"/>
            <w:right w:val="none" w:sz="0" w:space="0" w:color="auto"/>
          </w:divBdr>
        </w:div>
        <w:div w:id="830564237">
          <w:marLeft w:val="640"/>
          <w:marRight w:val="0"/>
          <w:marTop w:val="0"/>
          <w:marBottom w:val="0"/>
          <w:divBdr>
            <w:top w:val="none" w:sz="0" w:space="0" w:color="auto"/>
            <w:left w:val="none" w:sz="0" w:space="0" w:color="auto"/>
            <w:bottom w:val="none" w:sz="0" w:space="0" w:color="auto"/>
            <w:right w:val="none" w:sz="0" w:space="0" w:color="auto"/>
          </w:divBdr>
        </w:div>
        <w:div w:id="838159081">
          <w:marLeft w:val="640"/>
          <w:marRight w:val="0"/>
          <w:marTop w:val="0"/>
          <w:marBottom w:val="0"/>
          <w:divBdr>
            <w:top w:val="none" w:sz="0" w:space="0" w:color="auto"/>
            <w:left w:val="none" w:sz="0" w:space="0" w:color="auto"/>
            <w:bottom w:val="none" w:sz="0" w:space="0" w:color="auto"/>
            <w:right w:val="none" w:sz="0" w:space="0" w:color="auto"/>
          </w:divBdr>
        </w:div>
        <w:div w:id="1686664969">
          <w:marLeft w:val="640"/>
          <w:marRight w:val="0"/>
          <w:marTop w:val="0"/>
          <w:marBottom w:val="0"/>
          <w:divBdr>
            <w:top w:val="none" w:sz="0" w:space="0" w:color="auto"/>
            <w:left w:val="none" w:sz="0" w:space="0" w:color="auto"/>
            <w:bottom w:val="none" w:sz="0" w:space="0" w:color="auto"/>
            <w:right w:val="none" w:sz="0" w:space="0" w:color="auto"/>
          </w:divBdr>
        </w:div>
        <w:div w:id="1153184697">
          <w:marLeft w:val="640"/>
          <w:marRight w:val="0"/>
          <w:marTop w:val="0"/>
          <w:marBottom w:val="0"/>
          <w:divBdr>
            <w:top w:val="none" w:sz="0" w:space="0" w:color="auto"/>
            <w:left w:val="none" w:sz="0" w:space="0" w:color="auto"/>
            <w:bottom w:val="none" w:sz="0" w:space="0" w:color="auto"/>
            <w:right w:val="none" w:sz="0" w:space="0" w:color="auto"/>
          </w:divBdr>
        </w:div>
        <w:div w:id="1238325350">
          <w:marLeft w:val="640"/>
          <w:marRight w:val="0"/>
          <w:marTop w:val="0"/>
          <w:marBottom w:val="0"/>
          <w:divBdr>
            <w:top w:val="none" w:sz="0" w:space="0" w:color="auto"/>
            <w:left w:val="none" w:sz="0" w:space="0" w:color="auto"/>
            <w:bottom w:val="none" w:sz="0" w:space="0" w:color="auto"/>
            <w:right w:val="none" w:sz="0" w:space="0" w:color="auto"/>
          </w:divBdr>
        </w:div>
        <w:div w:id="1839802778">
          <w:marLeft w:val="640"/>
          <w:marRight w:val="0"/>
          <w:marTop w:val="0"/>
          <w:marBottom w:val="0"/>
          <w:divBdr>
            <w:top w:val="none" w:sz="0" w:space="0" w:color="auto"/>
            <w:left w:val="none" w:sz="0" w:space="0" w:color="auto"/>
            <w:bottom w:val="none" w:sz="0" w:space="0" w:color="auto"/>
            <w:right w:val="none" w:sz="0" w:space="0" w:color="auto"/>
          </w:divBdr>
        </w:div>
        <w:div w:id="2050570189">
          <w:marLeft w:val="640"/>
          <w:marRight w:val="0"/>
          <w:marTop w:val="0"/>
          <w:marBottom w:val="0"/>
          <w:divBdr>
            <w:top w:val="none" w:sz="0" w:space="0" w:color="auto"/>
            <w:left w:val="none" w:sz="0" w:space="0" w:color="auto"/>
            <w:bottom w:val="none" w:sz="0" w:space="0" w:color="auto"/>
            <w:right w:val="none" w:sz="0" w:space="0" w:color="auto"/>
          </w:divBdr>
        </w:div>
        <w:div w:id="1541672003">
          <w:marLeft w:val="640"/>
          <w:marRight w:val="0"/>
          <w:marTop w:val="0"/>
          <w:marBottom w:val="0"/>
          <w:divBdr>
            <w:top w:val="none" w:sz="0" w:space="0" w:color="auto"/>
            <w:left w:val="none" w:sz="0" w:space="0" w:color="auto"/>
            <w:bottom w:val="none" w:sz="0" w:space="0" w:color="auto"/>
            <w:right w:val="none" w:sz="0" w:space="0" w:color="auto"/>
          </w:divBdr>
        </w:div>
        <w:div w:id="2019652895">
          <w:marLeft w:val="640"/>
          <w:marRight w:val="0"/>
          <w:marTop w:val="0"/>
          <w:marBottom w:val="0"/>
          <w:divBdr>
            <w:top w:val="none" w:sz="0" w:space="0" w:color="auto"/>
            <w:left w:val="none" w:sz="0" w:space="0" w:color="auto"/>
            <w:bottom w:val="none" w:sz="0" w:space="0" w:color="auto"/>
            <w:right w:val="none" w:sz="0" w:space="0" w:color="auto"/>
          </w:divBdr>
        </w:div>
        <w:div w:id="1531455129">
          <w:marLeft w:val="640"/>
          <w:marRight w:val="0"/>
          <w:marTop w:val="0"/>
          <w:marBottom w:val="0"/>
          <w:divBdr>
            <w:top w:val="none" w:sz="0" w:space="0" w:color="auto"/>
            <w:left w:val="none" w:sz="0" w:space="0" w:color="auto"/>
            <w:bottom w:val="none" w:sz="0" w:space="0" w:color="auto"/>
            <w:right w:val="none" w:sz="0" w:space="0" w:color="auto"/>
          </w:divBdr>
        </w:div>
        <w:div w:id="1086076831">
          <w:marLeft w:val="640"/>
          <w:marRight w:val="0"/>
          <w:marTop w:val="0"/>
          <w:marBottom w:val="0"/>
          <w:divBdr>
            <w:top w:val="none" w:sz="0" w:space="0" w:color="auto"/>
            <w:left w:val="none" w:sz="0" w:space="0" w:color="auto"/>
            <w:bottom w:val="none" w:sz="0" w:space="0" w:color="auto"/>
            <w:right w:val="none" w:sz="0" w:space="0" w:color="auto"/>
          </w:divBdr>
        </w:div>
        <w:div w:id="1772434511">
          <w:marLeft w:val="640"/>
          <w:marRight w:val="0"/>
          <w:marTop w:val="0"/>
          <w:marBottom w:val="0"/>
          <w:divBdr>
            <w:top w:val="none" w:sz="0" w:space="0" w:color="auto"/>
            <w:left w:val="none" w:sz="0" w:space="0" w:color="auto"/>
            <w:bottom w:val="none" w:sz="0" w:space="0" w:color="auto"/>
            <w:right w:val="none" w:sz="0" w:space="0" w:color="auto"/>
          </w:divBdr>
        </w:div>
        <w:div w:id="1169566157">
          <w:marLeft w:val="640"/>
          <w:marRight w:val="0"/>
          <w:marTop w:val="0"/>
          <w:marBottom w:val="0"/>
          <w:divBdr>
            <w:top w:val="none" w:sz="0" w:space="0" w:color="auto"/>
            <w:left w:val="none" w:sz="0" w:space="0" w:color="auto"/>
            <w:bottom w:val="none" w:sz="0" w:space="0" w:color="auto"/>
            <w:right w:val="none" w:sz="0" w:space="0" w:color="auto"/>
          </w:divBdr>
        </w:div>
        <w:div w:id="1058745849">
          <w:marLeft w:val="640"/>
          <w:marRight w:val="0"/>
          <w:marTop w:val="0"/>
          <w:marBottom w:val="0"/>
          <w:divBdr>
            <w:top w:val="none" w:sz="0" w:space="0" w:color="auto"/>
            <w:left w:val="none" w:sz="0" w:space="0" w:color="auto"/>
            <w:bottom w:val="none" w:sz="0" w:space="0" w:color="auto"/>
            <w:right w:val="none" w:sz="0" w:space="0" w:color="auto"/>
          </w:divBdr>
        </w:div>
        <w:div w:id="866866952">
          <w:marLeft w:val="640"/>
          <w:marRight w:val="0"/>
          <w:marTop w:val="0"/>
          <w:marBottom w:val="0"/>
          <w:divBdr>
            <w:top w:val="none" w:sz="0" w:space="0" w:color="auto"/>
            <w:left w:val="none" w:sz="0" w:space="0" w:color="auto"/>
            <w:bottom w:val="none" w:sz="0" w:space="0" w:color="auto"/>
            <w:right w:val="none" w:sz="0" w:space="0" w:color="auto"/>
          </w:divBdr>
        </w:div>
        <w:div w:id="1802769218">
          <w:marLeft w:val="640"/>
          <w:marRight w:val="0"/>
          <w:marTop w:val="0"/>
          <w:marBottom w:val="0"/>
          <w:divBdr>
            <w:top w:val="none" w:sz="0" w:space="0" w:color="auto"/>
            <w:left w:val="none" w:sz="0" w:space="0" w:color="auto"/>
            <w:bottom w:val="none" w:sz="0" w:space="0" w:color="auto"/>
            <w:right w:val="none" w:sz="0" w:space="0" w:color="auto"/>
          </w:divBdr>
        </w:div>
        <w:div w:id="1453866407">
          <w:marLeft w:val="640"/>
          <w:marRight w:val="0"/>
          <w:marTop w:val="0"/>
          <w:marBottom w:val="0"/>
          <w:divBdr>
            <w:top w:val="none" w:sz="0" w:space="0" w:color="auto"/>
            <w:left w:val="none" w:sz="0" w:space="0" w:color="auto"/>
            <w:bottom w:val="none" w:sz="0" w:space="0" w:color="auto"/>
            <w:right w:val="none" w:sz="0" w:space="0" w:color="auto"/>
          </w:divBdr>
        </w:div>
        <w:div w:id="1191920003">
          <w:marLeft w:val="640"/>
          <w:marRight w:val="0"/>
          <w:marTop w:val="0"/>
          <w:marBottom w:val="0"/>
          <w:divBdr>
            <w:top w:val="none" w:sz="0" w:space="0" w:color="auto"/>
            <w:left w:val="none" w:sz="0" w:space="0" w:color="auto"/>
            <w:bottom w:val="none" w:sz="0" w:space="0" w:color="auto"/>
            <w:right w:val="none" w:sz="0" w:space="0" w:color="auto"/>
          </w:divBdr>
        </w:div>
        <w:div w:id="1580479884">
          <w:marLeft w:val="640"/>
          <w:marRight w:val="0"/>
          <w:marTop w:val="0"/>
          <w:marBottom w:val="0"/>
          <w:divBdr>
            <w:top w:val="none" w:sz="0" w:space="0" w:color="auto"/>
            <w:left w:val="none" w:sz="0" w:space="0" w:color="auto"/>
            <w:bottom w:val="none" w:sz="0" w:space="0" w:color="auto"/>
            <w:right w:val="none" w:sz="0" w:space="0" w:color="auto"/>
          </w:divBdr>
        </w:div>
        <w:div w:id="1637225226">
          <w:marLeft w:val="640"/>
          <w:marRight w:val="0"/>
          <w:marTop w:val="0"/>
          <w:marBottom w:val="0"/>
          <w:divBdr>
            <w:top w:val="none" w:sz="0" w:space="0" w:color="auto"/>
            <w:left w:val="none" w:sz="0" w:space="0" w:color="auto"/>
            <w:bottom w:val="none" w:sz="0" w:space="0" w:color="auto"/>
            <w:right w:val="none" w:sz="0" w:space="0" w:color="auto"/>
          </w:divBdr>
        </w:div>
        <w:div w:id="2057200439">
          <w:marLeft w:val="640"/>
          <w:marRight w:val="0"/>
          <w:marTop w:val="0"/>
          <w:marBottom w:val="0"/>
          <w:divBdr>
            <w:top w:val="none" w:sz="0" w:space="0" w:color="auto"/>
            <w:left w:val="none" w:sz="0" w:space="0" w:color="auto"/>
            <w:bottom w:val="none" w:sz="0" w:space="0" w:color="auto"/>
            <w:right w:val="none" w:sz="0" w:space="0" w:color="auto"/>
          </w:divBdr>
        </w:div>
        <w:div w:id="1770348122">
          <w:marLeft w:val="640"/>
          <w:marRight w:val="0"/>
          <w:marTop w:val="0"/>
          <w:marBottom w:val="0"/>
          <w:divBdr>
            <w:top w:val="none" w:sz="0" w:space="0" w:color="auto"/>
            <w:left w:val="none" w:sz="0" w:space="0" w:color="auto"/>
            <w:bottom w:val="none" w:sz="0" w:space="0" w:color="auto"/>
            <w:right w:val="none" w:sz="0" w:space="0" w:color="auto"/>
          </w:divBdr>
        </w:div>
        <w:div w:id="929431940">
          <w:marLeft w:val="640"/>
          <w:marRight w:val="0"/>
          <w:marTop w:val="0"/>
          <w:marBottom w:val="0"/>
          <w:divBdr>
            <w:top w:val="none" w:sz="0" w:space="0" w:color="auto"/>
            <w:left w:val="none" w:sz="0" w:space="0" w:color="auto"/>
            <w:bottom w:val="none" w:sz="0" w:space="0" w:color="auto"/>
            <w:right w:val="none" w:sz="0" w:space="0" w:color="auto"/>
          </w:divBdr>
        </w:div>
        <w:div w:id="467016534">
          <w:marLeft w:val="640"/>
          <w:marRight w:val="0"/>
          <w:marTop w:val="0"/>
          <w:marBottom w:val="0"/>
          <w:divBdr>
            <w:top w:val="none" w:sz="0" w:space="0" w:color="auto"/>
            <w:left w:val="none" w:sz="0" w:space="0" w:color="auto"/>
            <w:bottom w:val="none" w:sz="0" w:space="0" w:color="auto"/>
            <w:right w:val="none" w:sz="0" w:space="0" w:color="auto"/>
          </w:divBdr>
        </w:div>
        <w:div w:id="1415324680">
          <w:marLeft w:val="640"/>
          <w:marRight w:val="0"/>
          <w:marTop w:val="0"/>
          <w:marBottom w:val="0"/>
          <w:divBdr>
            <w:top w:val="none" w:sz="0" w:space="0" w:color="auto"/>
            <w:left w:val="none" w:sz="0" w:space="0" w:color="auto"/>
            <w:bottom w:val="none" w:sz="0" w:space="0" w:color="auto"/>
            <w:right w:val="none" w:sz="0" w:space="0" w:color="auto"/>
          </w:divBdr>
        </w:div>
        <w:div w:id="1431199972">
          <w:marLeft w:val="640"/>
          <w:marRight w:val="0"/>
          <w:marTop w:val="0"/>
          <w:marBottom w:val="0"/>
          <w:divBdr>
            <w:top w:val="none" w:sz="0" w:space="0" w:color="auto"/>
            <w:left w:val="none" w:sz="0" w:space="0" w:color="auto"/>
            <w:bottom w:val="none" w:sz="0" w:space="0" w:color="auto"/>
            <w:right w:val="none" w:sz="0" w:space="0" w:color="auto"/>
          </w:divBdr>
        </w:div>
        <w:div w:id="1037320194">
          <w:marLeft w:val="640"/>
          <w:marRight w:val="0"/>
          <w:marTop w:val="0"/>
          <w:marBottom w:val="0"/>
          <w:divBdr>
            <w:top w:val="none" w:sz="0" w:space="0" w:color="auto"/>
            <w:left w:val="none" w:sz="0" w:space="0" w:color="auto"/>
            <w:bottom w:val="none" w:sz="0" w:space="0" w:color="auto"/>
            <w:right w:val="none" w:sz="0" w:space="0" w:color="auto"/>
          </w:divBdr>
        </w:div>
        <w:div w:id="467016079">
          <w:marLeft w:val="640"/>
          <w:marRight w:val="0"/>
          <w:marTop w:val="0"/>
          <w:marBottom w:val="0"/>
          <w:divBdr>
            <w:top w:val="none" w:sz="0" w:space="0" w:color="auto"/>
            <w:left w:val="none" w:sz="0" w:space="0" w:color="auto"/>
            <w:bottom w:val="none" w:sz="0" w:space="0" w:color="auto"/>
            <w:right w:val="none" w:sz="0" w:space="0" w:color="auto"/>
          </w:divBdr>
        </w:div>
        <w:div w:id="513810829">
          <w:marLeft w:val="640"/>
          <w:marRight w:val="0"/>
          <w:marTop w:val="0"/>
          <w:marBottom w:val="0"/>
          <w:divBdr>
            <w:top w:val="none" w:sz="0" w:space="0" w:color="auto"/>
            <w:left w:val="none" w:sz="0" w:space="0" w:color="auto"/>
            <w:bottom w:val="none" w:sz="0" w:space="0" w:color="auto"/>
            <w:right w:val="none" w:sz="0" w:space="0" w:color="auto"/>
          </w:divBdr>
        </w:div>
        <w:div w:id="865678259">
          <w:marLeft w:val="640"/>
          <w:marRight w:val="0"/>
          <w:marTop w:val="0"/>
          <w:marBottom w:val="0"/>
          <w:divBdr>
            <w:top w:val="none" w:sz="0" w:space="0" w:color="auto"/>
            <w:left w:val="none" w:sz="0" w:space="0" w:color="auto"/>
            <w:bottom w:val="none" w:sz="0" w:space="0" w:color="auto"/>
            <w:right w:val="none" w:sz="0" w:space="0" w:color="auto"/>
          </w:divBdr>
        </w:div>
        <w:div w:id="1794590039">
          <w:marLeft w:val="640"/>
          <w:marRight w:val="0"/>
          <w:marTop w:val="0"/>
          <w:marBottom w:val="0"/>
          <w:divBdr>
            <w:top w:val="none" w:sz="0" w:space="0" w:color="auto"/>
            <w:left w:val="none" w:sz="0" w:space="0" w:color="auto"/>
            <w:bottom w:val="none" w:sz="0" w:space="0" w:color="auto"/>
            <w:right w:val="none" w:sz="0" w:space="0" w:color="auto"/>
          </w:divBdr>
        </w:div>
        <w:div w:id="1025600806">
          <w:marLeft w:val="640"/>
          <w:marRight w:val="0"/>
          <w:marTop w:val="0"/>
          <w:marBottom w:val="0"/>
          <w:divBdr>
            <w:top w:val="none" w:sz="0" w:space="0" w:color="auto"/>
            <w:left w:val="none" w:sz="0" w:space="0" w:color="auto"/>
            <w:bottom w:val="none" w:sz="0" w:space="0" w:color="auto"/>
            <w:right w:val="none" w:sz="0" w:space="0" w:color="auto"/>
          </w:divBdr>
        </w:div>
        <w:div w:id="2065594002">
          <w:marLeft w:val="640"/>
          <w:marRight w:val="0"/>
          <w:marTop w:val="0"/>
          <w:marBottom w:val="0"/>
          <w:divBdr>
            <w:top w:val="none" w:sz="0" w:space="0" w:color="auto"/>
            <w:left w:val="none" w:sz="0" w:space="0" w:color="auto"/>
            <w:bottom w:val="none" w:sz="0" w:space="0" w:color="auto"/>
            <w:right w:val="none" w:sz="0" w:space="0" w:color="auto"/>
          </w:divBdr>
        </w:div>
        <w:div w:id="1490903555">
          <w:marLeft w:val="640"/>
          <w:marRight w:val="0"/>
          <w:marTop w:val="0"/>
          <w:marBottom w:val="0"/>
          <w:divBdr>
            <w:top w:val="none" w:sz="0" w:space="0" w:color="auto"/>
            <w:left w:val="none" w:sz="0" w:space="0" w:color="auto"/>
            <w:bottom w:val="none" w:sz="0" w:space="0" w:color="auto"/>
            <w:right w:val="none" w:sz="0" w:space="0" w:color="auto"/>
          </w:divBdr>
        </w:div>
        <w:div w:id="921643345">
          <w:marLeft w:val="640"/>
          <w:marRight w:val="0"/>
          <w:marTop w:val="0"/>
          <w:marBottom w:val="0"/>
          <w:divBdr>
            <w:top w:val="none" w:sz="0" w:space="0" w:color="auto"/>
            <w:left w:val="none" w:sz="0" w:space="0" w:color="auto"/>
            <w:bottom w:val="none" w:sz="0" w:space="0" w:color="auto"/>
            <w:right w:val="none" w:sz="0" w:space="0" w:color="auto"/>
          </w:divBdr>
        </w:div>
        <w:div w:id="581716339">
          <w:marLeft w:val="640"/>
          <w:marRight w:val="0"/>
          <w:marTop w:val="0"/>
          <w:marBottom w:val="0"/>
          <w:divBdr>
            <w:top w:val="none" w:sz="0" w:space="0" w:color="auto"/>
            <w:left w:val="none" w:sz="0" w:space="0" w:color="auto"/>
            <w:bottom w:val="none" w:sz="0" w:space="0" w:color="auto"/>
            <w:right w:val="none" w:sz="0" w:space="0" w:color="auto"/>
          </w:divBdr>
        </w:div>
        <w:div w:id="1808887406">
          <w:marLeft w:val="640"/>
          <w:marRight w:val="0"/>
          <w:marTop w:val="0"/>
          <w:marBottom w:val="0"/>
          <w:divBdr>
            <w:top w:val="none" w:sz="0" w:space="0" w:color="auto"/>
            <w:left w:val="none" w:sz="0" w:space="0" w:color="auto"/>
            <w:bottom w:val="none" w:sz="0" w:space="0" w:color="auto"/>
            <w:right w:val="none" w:sz="0" w:space="0" w:color="auto"/>
          </w:divBdr>
        </w:div>
        <w:div w:id="339894303">
          <w:marLeft w:val="640"/>
          <w:marRight w:val="0"/>
          <w:marTop w:val="0"/>
          <w:marBottom w:val="0"/>
          <w:divBdr>
            <w:top w:val="none" w:sz="0" w:space="0" w:color="auto"/>
            <w:left w:val="none" w:sz="0" w:space="0" w:color="auto"/>
            <w:bottom w:val="none" w:sz="0" w:space="0" w:color="auto"/>
            <w:right w:val="none" w:sz="0" w:space="0" w:color="auto"/>
          </w:divBdr>
        </w:div>
        <w:div w:id="434593478">
          <w:marLeft w:val="640"/>
          <w:marRight w:val="0"/>
          <w:marTop w:val="0"/>
          <w:marBottom w:val="0"/>
          <w:divBdr>
            <w:top w:val="none" w:sz="0" w:space="0" w:color="auto"/>
            <w:left w:val="none" w:sz="0" w:space="0" w:color="auto"/>
            <w:bottom w:val="none" w:sz="0" w:space="0" w:color="auto"/>
            <w:right w:val="none" w:sz="0" w:space="0" w:color="auto"/>
          </w:divBdr>
        </w:div>
        <w:div w:id="60643886">
          <w:marLeft w:val="640"/>
          <w:marRight w:val="0"/>
          <w:marTop w:val="0"/>
          <w:marBottom w:val="0"/>
          <w:divBdr>
            <w:top w:val="none" w:sz="0" w:space="0" w:color="auto"/>
            <w:left w:val="none" w:sz="0" w:space="0" w:color="auto"/>
            <w:bottom w:val="none" w:sz="0" w:space="0" w:color="auto"/>
            <w:right w:val="none" w:sz="0" w:space="0" w:color="auto"/>
          </w:divBdr>
        </w:div>
        <w:div w:id="726800333">
          <w:marLeft w:val="640"/>
          <w:marRight w:val="0"/>
          <w:marTop w:val="0"/>
          <w:marBottom w:val="0"/>
          <w:divBdr>
            <w:top w:val="none" w:sz="0" w:space="0" w:color="auto"/>
            <w:left w:val="none" w:sz="0" w:space="0" w:color="auto"/>
            <w:bottom w:val="none" w:sz="0" w:space="0" w:color="auto"/>
            <w:right w:val="none" w:sz="0" w:space="0" w:color="auto"/>
          </w:divBdr>
        </w:div>
        <w:div w:id="623510850">
          <w:marLeft w:val="640"/>
          <w:marRight w:val="0"/>
          <w:marTop w:val="0"/>
          <w:marBottom w:val="0"/>
          <w:divBdr>
            <w:top w:val="none" w:sz="0" w:space="0" w:color="auto"/>
            <w:left w:val="none" w:sz="0" w:space="0" w:color="auto"/>
            <w:bottom w:val="none" w:sz="0" w:space="0" w:color="auto"/>
            <w:right w:val="none" w:sz="0" w:space="0" w:color="auto"/>
          </w:divBdr>
        </w:div>
        <w:div w:id="1120804126">
          <w:marLeft w:val="640"/>
          <w:marRight w:val="0"/>
          <w:marTop w:val="0"/>
          <w:marBottom w:val="0"/>
          <w:divBdr>
            <w:top w:val="none" w:sz="0" w:space="0" w:color="auto"/>
            <w:left w:val="none" w:sz="0" w:space="0" w:color="auto"/>
            <w:bottom w:val="none" w:sz="0" w:space="0" w:color="auto"/>
            <w:right w:val="none" w:sz="0" w:space="0" w:color="auto"/>
          </w:divBdr>
        </w:div>
        <w:div w:id="346297404">
          <w:marLeft w:val="640"/>
          <w:marRight w:val="0"/>
          <w:marTop w:val="0"/>
          <w:marBottom w:val="0"/>
          <w:divBdr>
            <w:top w:val="none" w:sz="0" w:space="0" w:color="auto"/>
            <w:left w:val="none" w:sz="0" w:space="0" w:color="auto"/>
            <w:bottom w:val="none" w:sz="0" w:space="0" w:color="auto"/>
            <w:right w:val="none" w:sz="0" w:space="0" w:color="auto"/>
          </w:divBdr>
        </w:div>
        <w:div w:id="1266035641">
          <w:marLeft w:val="640"/>
          <w:marRight w:val="0"/>
          <w:marTop w:val="0"/>
          <w:marBottom w:val="0"/>
          <w:divBdr>
            <w:top w:val="none" w:sz="0" w:space="0" w:color="auto"/>
            <w:left w:val="none" w:sz="0" w:space="0" w:color="auto"/>
            <w:bottom w:val="none" w:sz="0" w:space="0" w:color="auto"/>
            <w:right w:val="none" w:sz="0" w:space="0" w:color="auto"/>
          </w:divBdr>
        </w:div>
        <w:div w:id="2144152931">
          <w:marLeft w:val="640"/>
          <w:marRight w:val="0"/>
          <w:marTop w:val="0"/>
          <w:marBottom w:val="0"/>
          <w:divBdr>
            <w:top w:val="none" w:sz="0" w:space="0" w:color="auto"/>
            <w:left w:val="none" w:sz="0" w:space="0" w:color="auto"/>
            <w:bottom w:val="none" w:sz="0" w:space="0" w:color="auto"/>
            <w:right w:val="none" w:sz="0" w:space="0" w:color="auto"/>
          </w:divBdr>
        </w:div>
        <w:div w:id="983395271">
          <w:marLeft w:val="640"/>
          <w:marRight w:val="0"/>
          <w:marTop w:val="0"/>
          <w:marBottom w:val="0"/>
          <w:divBdr>
            <w:top w:val="none" w:sz="0" w:space="0" w:color="auto"/>
            <w:left w:val="none" w:sz="0" w:space="0" w:color="auto"/>
            <w:bottom w:val="none" w:sz="0" w:space="0" w:color="auto"/>
            <w:right w:val="none" w:sz="0" w:space="0" w:color="auto"/>
          </w:divBdr>
        </w:div>
        <w:div w:id="1253007052">
          <w:marLeft w:val="640"/>
          <w:marRight w:val="0"/>
          <w:marTop w:val="0"/>
          <w:marBottom w:val="0"/>
          <w:divBdr>
            <w:top w:val="none" w:sz="0" w:space="0" w:color="auto"/>
            <w:left w:val="none" w:sz="0" w:space="0" w:color="auto"/>
            <w:bottom w:val="none" w:sz="0" w:space="0" w:color="auto"/>
            <w:right w:val="none" w:sz="0" w:space="0" w:color="auto"/>
          </w:divBdr>
        </w:div>
        <w:div w:id="1622806283">
          <w:marLeft w:val="640"/>
          <w:marRight w:val="0"/>
          <w:marTop w:val="0"/>
          <w:marBottom w:val="0"/>
          <w:divBdr>
            <w:top w:val="none" w:sz="0" w:space="0" w:color="auto"/>
            <w:left w:val="none" w:sz="0" w:space="0" w:color="auto"/>
            <w:bottom w:val="none" w:sz="0" w:space="0" w:color="auto"/>
            <w:right w:val="none" w:sz="0" w:space="0" w:color="auto"/>
          </w:divBdr>
        </w:div>
        <w:div w:id="871651694">
          <w:marLeft w:val="640"/>
          <w:marRight w:val="0"/>
          <w:marTop w:val="0"/>
          <w:marBottom w:val="0"/>
          <w:divBdr>
            <w:top w:val="none" w:sz="0" w:space="0" w:color="auto"/>
            <w:left w:val="none" w:sz="0" w:space="0" w:color="auto"/>
            <w:bottom w:val="none" w:sz="0" w:space="0" w:color="auto"/>
            <w:right w:val="none" w:sz="0" w:space="0" w:color="auto"/>
          </w:divBdr>
        </w:div>
        <w:div w:id="1920751736">
          <w:marLeft w:val="640"/>
          <w:marRight w:val="0"/>
          <w:marTop w:val="0"/>
          <w:marBottom w:val="0"/>
          <w:divBdr>
            <w:top w:val="none" w:sz="0" w:space="0" w:color="auto"/>
            <w:left w:val="none" w:sz="0" w:space="0" w:color="auto"/>
            <w:bottom w:val="none" w:sz="0" w:space="0" w:color="auto"/>
            <w:right w:val="none" w:sz="0" w:space="0" w:color="auto"/>
          </w:divBdr>
        </w:div>
        <w:div w:id="540092958">
          <w:marLeft w:val="640"/>
          <w:marRight w:val="0"/>
          <w:marTop w:val="0"/>
          <w:marBottom w:val="0"/>
          <w:divBdr>
            <w:top w:val="none" w:sz="0" w:space="0" w:color="auto"/>
            <w:left w:val="none" w:sz="0" w:space="0" w:color="auto"/>
            <w:bottom w:val="none" w:sz="0" w:space="0" w:color="auto"/>
            <w:right w:val="none" w:sz="0" w:space="0" w:color="auto"/>
          </w:divBdr>
        </w:div>
        <w:div w:id="1314291051">
          <w:marLeft w:val="640"/>
          <w:marRight w:val="0"/>
          <w:marTop w:val="0"/>
          <w:marBottom w:val="0"/>
          <w:divBdr>
            <w:top w:val="none" w:sz="0" w:space="0" w:color="auto"/>
            <w:left w:val="none" w:sz="0" w:space="0" w:color="auto"/>
            <w:bottom w:val="none" w:sz="0" w:space="0" w:color="auto"/>
            <w:right w:val="none" w:sz="0" w:space="0" w:color="auto"/>
          </w:divBdr>
        </w:div>
        <w:div w:id="767845817">
          <w:marLeft w:val="640"/>
          <w:marRight w:val="0"/>
          <w:marTop w:val="0"/>
          <w:marBottom w:val="0"/>
          <w:divBdr>
            <w:top w:val="none" w:sz="0" w:space="0" w:color="auto"/>
            <w:left w:val="none" w:sz="0" w:space="0" w:color="auto"/>
            <w:bottom w:val="none" w:sz="0" w:space="0" w:color="auto"/>
            <w:right w:val="none" w:sz="0" w:space="0" w:color="auto"/>
          </w:divBdr>
        </w:div>
        <w:div w:id="322201837">
          <w:marLeft w:val="640"/>
          <w:marRight w:val="0"/>
          <w:marTop w:val="0"/>
          <w:marBottom w:val="0"/>
          <w:divBdr>
            <w:top w:val="none" w:sz="0" w:space="0" w:color="auto"/>
            <w:left w:val="none" w:sz="0" w:space="0" w:color="auto"/>
            <w:bottom w:val="none" w:sz="0" w:space="0" w:color="auto"/>
            <w:right w:val="none" w:sz="0" w:space="0" w:color="auto"/>
          </w:divBdr>
        </w:div>
        <w:div w:id="2004316717">
          <w:marLeft w:val="640"/>
          <w:marRight w:val="0"/>
          <w:marTop w:val="0"/>
          <w:marBottom w:val="0"/>
          <w:divBdr>
            <w:top w:val="none" w:sz="0" w:space="0" w:color="auto"/>
            <w:left w:val="none" w:sz="0" w:space="0" w:color="auto"/>
            <w:bottom w:val="none" w:sz="0" w:space="0" w:color="auto"/>
            <w:right w:val="none" w:sz="0" w:space="0" w:color="auto"/>
          </w:divBdr>
        </w:div>
        <w:div w:id="1494835434">
          <w:marLeft w:val="640"/>
          <w:marRight w:val="0"/>
          <w:marTop w:val="0"/>
          <w:marBottom w:val="0"/>
          <w:divBdr>
            <w:top w:val="none" w:sz="0" w:space="0" w:color="auto"/>
            <w:left w:val="none" w:sz="0" w:space="0" w:color="auto"/>
            <w:bottom w:val="none" w:sz="0" w:space="0" w:color="auto"/>
            <w:right w:val="none" w:sz="0" w:space="0" w:color="auto"/>
          </w:divBdr>
        </w:div>
        <w:div w:id="665285759">
          <w:marLeft w:val="640"/>
          <w:marRight w:val="0"/>
          <w:marTop w:val="0"/>
          <w:marBottom w:val="0"/>
          <w:divBdr>
            <w:top w:val="none" w:sz="0" w:space="0" w:color="auto"/>
            <w:left w:val="none" w:sz="0" w:space="0" w:color="auto"/>
            <w:bottom w:val="none" w:sz="0" w:space="0" w:color="auto"/>
            <w:right w:val="none" w:sz="0" w:space="0" w:color="auto"/>
          </w:divBdr>
        </w:div>
        <w:div w:id="1688093179">
          <w:marLeft w:val="640"/>
          <w:marRight w:val="0"/>
          <w:marTop w:val="0"/>
          <w:marBottom w:val="0"/>
          <w:divBdr>
            <w:top w:val="none" w:sz="0" w:space="0" w:color="auto"/>
            <w:left w:val="none" w:sz="0" w:space="0" w:color="auto"/>
            <w:bottom w:val="none" w:sz="0" w:space="0" w:color="auto"/>
            <w:right w:val="none" w:sz="0" w:space="0" w:color="auto"/>
          </w:divBdr>
        </w:div>
        <w:div w:id="1688098867">
          <w:marLeft w:val="640"/>
          <w:marRight w:val="0"/>
          <w:marTop w:val="0"/>
          <w:marBottom w:val="0"/>
          <w:divBdr>
            <w:top w:val="none" w:sz="0" w:space="0" w:color="auto"/>
            <w:left w:val="none" w:sz="0" w:space="0" w:color="auto"/>
            <w:bottom w:val="none" w:sz="0" w:space="0" w:color="auto"/>
            <w:right w:val="none" w:sz="0" w:space="0" w:color="auto"/>
          </w:divBdr>
        </w:div>
        <w:div w:id="1305701806">
          <w:marLeft w:val="640"/>
          <w:marRight w:val="0"/>
          <w:marTop w:val="0"/>
          <w:marBottom w:val="0"/>
          <w:divBdr>
            <w:top w:val="none" w:sz="0" w:space="0" w:color="auto"/>
            <w:left w:val="none" w:sz="0" w:space="0" w:color="auto"/>
            <w:bottom w:val="none" w:sz="0" w:space="0" w:color="auto"/>
            <w:right w:val="none" w:sz="0" w:space="0" w:color="auto"/>
          </w:divBdr>
        </w:div>
        <w:div w:id="1704599571">
          <w:marLeft w:val="640"/>
          <w:marRight w:val="0"/>
          <w:marTop w:val="0"/>
          <w:marBottom w:val="0"/>
          <w:divBdr>
            <w:top w:val="none" w:sz="0" w:space="0" w:color="auto"/>
            <w:left w:val="none" w:sz="0" w:space="0" w:color="auto"/>
            <w:bottom w:val="none" w:sz="0" w:space="0" w:color="auto"/>
            <w:right w:val="none" w:sz="0" w:space="0" w:color="auto"/>
          </w:divBdr>
        </w:div>
        <w:div w:id="366873649">
          <w:marLeft w:val="640"/>
          <w:marRight w:val="0"/>
          <w:marTop w:val="0"/>
          <w:marBottom w:val="0"/>
          <w:divBdr>
            <w:top w:val="none" w:sz="0" w:space="0" w:color="auto"/>
            <w:left w:val="none" w:sz="0" w:space="0" w:color="auto"/>
            <w:bottom w:val="none" w:sz="0" w:space="0" w:color="auto"/>
            <w:right w:val="none" w:sz="0" w:space="0" w:color="auto"/>
          </w:divBdr>
        </w:div>
        <w:div w:id="1311985574">
          <w:marLeft w:val="640"/>
          <w:marRight w:val="0"/>
          <w:marTop w:val="0"/>
          <w:marBottom w:val="0"/>
          <w:divBdr>
            <w:top w:val="none" w:sz="0" w:space="0" w:color="auto"/>
            <w:left w:val="none" w:sz="0" w:space="0" w:color="auto"/>
            <w:bottom w:val="none" w:sz="0" w:space="0" w:color="auto"/>
            <w:right w:val="none" w:sz="0" w:space="0" w:color="auto"/>
          </w:divBdr>
        </w:div>
        <w:div w:id="1174345856">
          <w:marLeft w:val="640"/>
          <w:marRight w:val="0"/>
          <w:marTop w:val="0"/>
          <w:marBottom w:val="0"/>
          <w:divBdr>
            <w:top w:val="none" w:sz="0" w:space="0" w:color="auto"/>
            <w:left w:val="none" w:sz="0" w:space="0" w:color="auto"/>
            <w:bottom w:val="none" w:sz="0" w:space="0" w:color="auto"/>
            <w:right w:val="none" w:sz="0" w:space="0" w:color="auto"/>
          </w:divBdr>
        </w:div>
        <w:div w:id="1911649712">
          <w:marLeft w:val="640"/>
          <w:marRight w:val="0"/>
          <w:marTop w:val="0"/>
          <w:marBottom w:val="0"/>
          <w:divBdr>
            <w:top w:val="none" w:sz="0" w:space="0" w:color="auto"/>
            <w:left w:val="none" w:sz="0" w:space="0" w:color="auto"/>
            <w:bottom w:val="none" w:sz="0" w:space="0" w:color="auto"/>
            <w:right w:val="none" w:sz="0" w:space="0" w:color="auto"/>
          </w:divBdr>
        </w:div>
        <w:div w:id="191193073">
          <w:marLeft w:val="640"/>
          <w:marRight w:val="0"/>
          <w:marTop w:val="0"/>
          <w:marBottom w:val="0"/>
          <w:divBdr>
            <w:top w:val="none" w:sz="0" w:space="0" w:color="auto"/>
            <w:left w:val="none" w:sz="0" w:space="0" w:color="auto"/>
            <w:bottom w:val="none" w:sz="0" w:space="0" w:color="auto"/>
            <w:right w:val="none" w:sz="0" w:space="0" w:color="auto"/>
          </w:divBdr>
        </w:div>
        <w:div w:id="1131172815">
          <w:marLeft w:val="640"/>
          <w:marRight w:val="0"/>
          <w:marTop w:val="0"/>
          <w:marBottom w:val="0"/>
          <w:divBdr>
            <w:top w:val="none" w:sz="0" w:space="0" w:color="auto"/>
            <w:left w:val="none" w:sz="0" w:space="0" w:color="auto"/>
            <w:bottom w:val="none" w:sz="0" w:space="0" w:color="auto"/>
            <w:right w:val="none" w:sz="0" w:space="0" w:color="auto"/>
          </w:divBdr>
        </w:div>
        <w:div w:id="1531338409">
          <w:marLeft w:val="640"/>
          <w:marRight w:val="0"/>
          <w:marTop w:val="0"/>
          <w:marBottom w:val="0"/>
          <w:divBdr>
            <w:top w:val="none" w:sz="0" w:space="0" w:color="auto"/>
            <w:left w:val="none" w:sz="0" w:space="0" w:color="auto"/>
            <w:bottom w:val="none" w:sz="0" w:space="0" w:color="auto"/>
            <w:right w:val="none" w:sz="0" w:space="0" w:color="auto"/>
          </w:divBdr>
        </w:div>
        <w:div w:id="377318375">
          <w:marLeft w:val="640"/>
          <w:marRight w:val="0"/>
          <w:marTop w:val="0"/>
          <w:marBottom w:val="0"/>
          <w:divBdr>
            <w:top w:val="none" w:sz="0" w:space="0" w:color="auto"/>
            <w:left w:val="none" w:sz="0" w:space="0" w:color="auto"/>
            <w:bottom w:val="none" w:sz="0" w:space="0" w:color="auto"/>
            <w:right w:val="none" w:sz="0" w:space="0" w:color="auto"/>
          </w:divBdr>
        </w:div>
        <w:div w:id="394200405">
          <w:marLeft w:val="640"/>
          <w:marRight w:val="0"/>
          <w:marTop w:val="0"/>
          <w:marBottom w:val="0"/>
          <w:divBdr>
            <w:top w:val="none" w:sz="0" w:space="0" w:color="auto"/>
            <w:left w:val="none" w:sz="0" w:space="0" w:color="auto"/>
            <w:bottom w:val="none" w:sz="0" w:space="0" w:color="auto"/>
            <w:right w:val="none" w:sz="0" w:space="0" w:color="auto"/>
          </w:divBdr>
        </w:div>
        <w:div w:id="694307919">
          <w:marLeft w:val="640"/>
          <w:marRight w:val="0"/>
          <w:marTop w:val="0"/>
          <w:marBottom w:val="0"/>
          <w:divBdr>
            <w:top w:val="none" w:sz="0" w:space="0" w:color="auto"/>
            <w:left w:val="none" w:sz="0" w:space="0" w:color="auto"/>
            <w:bottom w:val="none" w:sz="0" w:space="0" w:color="auto"/>
            <w:right w:val="none" w:sz="0" w:space="0" w:color="auto"/>
          </w:divBdr>
        </w:div>
        <w:div w:id="58947328">
          <w:marLeft w:val="640"/>
          <w:marRight w:val="0"/>
          <w:marTop w:val="0"/>
          <w:marBottom w:val="0"/>
          <w:divBdr>
            <w:top w:val="none" w:sz="0" w:space="0" w:color="auto"/>
            <w:left w:val="none" w:sz="0" w:space="0" w:color="auto"/>
            <w:bottom w:val="none" w:sz="0" w:space="0" w:color="auto"/>
            <w:right w:val="none" w:sz="0" w:space="0" w:color="auto"/>
          </w:divBdr>
        </w:div>
        <w:div w:id="1592155945">
          <w:marLeft w:val="640"/>
          <w:marRight w:val="0"/>
          <w:marTop w:val="0"/>
          <w:marBottom w:val="0"/>
          <w:divBdr>
            <w:top w:val="none" w:sz="0" w:space="0" w:color="auto"/>
            <w:left w:val="none" w:sz="0" w:space="0" w:color="auto"/>
            <w:bottom w:val="none" w:sz="0" w:space="0" w:color="auto"/>
            <w:right w:val="none" w:sz="0" w:space="0" w:color="auto"/>
          </w:divBdr>
        </w:div>
        <w:div w:id="1524974368">
          <w:marLeft w:val="640"/>
          <w:marRight w:val="0"/>
          <w:marTop w:val="0"/>
          <w:marBottom w:val="0"/>
          <w:divBdr>
            <w:top w:val="none" w:sz="0" w:space="0" w:color="auto"/>
            <w:left w:val="none" w:sz="0" w:space="0" w:color="auto"/>
            <w:bottom w:val="none" w:sz="0" w:space="0" w:color="auto"/>
            <w:right w:val="none" w:sz="0" w:space="0" w:color="auto"/>
          </w:divBdr>
        </w:div>
        <w:div w:id="1357265804">
          <w:marLeft w:val="640"/>
          <w:marRight w:val="0"/>
          <w:marTop w:val="0"/>
          <w:marBottom w:val="0"/>
          <w:divBdr>
            <w:top w:val="none" w:sz="0" w:space="0" w:color="auto"/>
            <w:left w:val="none" w:sz="0" w:space="0" w:color="auto"/>
            <w:bottom w:val="none" w:sz="0" w:space="0" w:color="auto"/>
            <w:right w:val="none" w:sz="0" w:space="0" w:color="auto"/>
          </w:divBdr>
        </w:div>
      </w:divsChild>
    </w:div>
    <w:div w:id="326639161">
      <w:bodyDiv w:val="1"/>
      <w:marLeft w:val="0"/>
      <w:marRight w:val="0"/>
      <w:marTop w:val="0"/>
      <w:marBottom w:val="0"/>
      <w:divBdr>
        <w:top w:val="none" w:sz="0" w:space="0" w:color="auto"/>
        <w:left w:val="none" w:sz="0" w:space="0" w:color="auto"/>
        <w:bottom w:val="none" w:sz="0" w:space="0" w:color="auto"/>
        <w:right w:val="none" w:sz="0" w:space="0" w:color="auto"/>
      </w:divBdr>
      <w:divsChild>
        <w:div w:id="378364626">
          <w:marLeft w:val="640"/>
          <w:marRight w:val="0"/>
          <w:marTop w:val="0"/>
          <w:marBottom w:val="0"/>
          <w:divBdr>
            <w:top w:val="none" w:sz="0" w:space="0" w:color="auto"/>
            <w:left w:val="none" w:sz="0" w:space="0" w:color="auto"/>
            <w:bottom w:val="none" w:sz="0" w:space="0" w:color="auto"/>
            <w:right w:val="none" w:sz="0" w:space="0" w:color="auto"/>
          </w:divBdr>
          <w:divsChild>
            <w:div w:id="182131544">
              <w:marLeft w:val="0"/>
              <w:marRight w:val="0"/>
              <w:marTop w:val="0"/>
              <w:marBottom w:val="0"/>
              <w:divBdr>
                <w:top w:val="none" w:sz="0" w:space="0" w:color="auto"/>
                <w:left w:val="none" w:sz="0" w:space="0" w:color="auto"/>
                <w:bottom w:val="none" w:sz="0" w:space="0" w:color="auto"/>
                <w:right w:val="none" w:sz="0" w:space="0" w:color="auto"/>
              </w:divBdr>
              <w:divsChild>
                <w:div w:id="837428496">
                  <w:marLeft w:val="640"/>
                  <w:marRight w:val="0"/>
                  <w:marTop w:val="0"/>
                  <w:marBottom w:val="0"/>
                  <w:divBdr>
                    <w:top w:val="none" w:sz="0" w:space="0" w:color="auto"/>
                    <w:left w:val="none" w:sz="0" w:space="0" w:color="auto"/>
                    <w:bottom w:val="none" w:sz="0" w:space="0" w:color="auto"/>
                    <w:right w:val="none" w:sz="0" w:space="0" w:color="auto"/>
                  </w:divBdr>
                </w:div>
                <w:div w:id="1848786147">
                  <w:marLeft w:val="640"/>
                  <w:marRight w:val="0"/>
                  <w:marTop w:val="0"/>
                  <w:marBottom w:val="0"/>
                  <w:divBdr>
                    <w:top w:val="none" w:sz="0" w:space="0" w:color="auto"/>
                    <w:left w:val="none" w:sz="0" w:space="0" w:color="auto"/>
                    <w:bottom w:val="none" w:sz="0" w:space="0" w:color="auto"/>
                    <w:right w:val="none" w:sz="0" w:space="0" w:color="auto"/>
                  </w:divBdr>
                </w:div>
                <w:div w:id="1573812303">
                  <w:marLeft w:val="640"/>
                  <w:marRight w:val="0"/>
                  <w:marTop w:val="0"/>
                  <w:marBottom w:val="0"/>
                  <w:divBdr>
                    <w:top w:val="none" w:sz="0" w:space="0" w:color="auto"/>
                    <w:left w:val="none" w:sz="0" w:space="0" w:color="auto"/>
                    <w:bottom w:val="none" w:sz="0" w:space="0" w:color="auto"/>
                    <w:right w:val="none" w:sz="0" w:space="0" w:color="auto"/>
                  </w:divBdr>
                </w:div>
                <w:div w:id="455027678">
                  <w:marLeft w:val="640"/>
                  <w:marRight w:val="0"/>
                  <w:marTop w:val="0"/>
                  <w:marBottom w:val="0"/>
                  <w:divBdr>
                    <w:top w:val="none" w:sz="0" w:space="0" w:color="auto"/>
                    <w:left w:val="none" w:sz="0" w:space="0" w:color="auto"/>
                    <w:bottom w:val="none" w:sz="0" w:space="0" w:color="auto"/>
                    <w:right w:val="none" w:sz="0" w:space="0" w:color="auto"/>
                  </w:divBdr>
                </w:div>
                <w:div w:id="1853570005">
                  <w:marLeft w:val="640"/>
                  <w:marRight w:val="0"/>
                  <w:marTop w:val="0"/>
                  <w:marBottom w:val="0"/>
                  <w:divBdr>
                    <w:top w:val="none" w:sz="0" w:space="0" w:color="auto"/>
                    <w:left w:val="none" w:sz="0" w:space="0" w:color="auto"/>
                    <w:bottom w:val="none" w:sz="0" w:space="0" w:color="auto"/>
                    <w:right w:val="none" w:sz="0" w:space="0" w:color="auto"/>
                  </w:divBdr>
                </w:div>
                <w:div w:id="2045127929">
                  <w:marLeft w:val="640"/>
                  <w:marRight w:val="0"/>
                  <w:marTop w:val="0"/>
                  <w:marBottom w:val="0"/>
                  <w:divBdr>
                    <w:top w:val="none" w:sz="0" w:space="0" w:color="auto"/>
                    <w:left w:val="none" w:sz="0" w:space="0" w:color="auto"/>
                    <w:bottom w:val="none" w:sz="0" w:space="0" w:color="auto"/>
                    <w:right w:val="none" w:sz="0" w:space="0" w:color="auto"/>
                  </w:divBdr>
                </w:div>
                <w:div w:id="1667705298">
                  <w:marLeft w:val="640"/>
                  <w:marRight w:val="0"/>
                  <w:marTop w:val="0"/>
                  <w:marBottom w:val="0"/>
                  <w:divBdr>
                    <w:top w:val="none" w:sz="0" w:space="0" w:color="auto"/>
                    <w:left w:val="none" w:sz="0" w:space="0" w:color="auto"/>
                    <w:bottom w:val="none" w:sz="0" w:space="0" w:color="auto"/>
                    <w:right w:val="none" w:sz="0" w:space="0" w:color="auto"/>
                  </w:divBdr>
                </w:div>
                <w:div w:id="1902129673">
                  <w:marLeft w:val="640"/>
                  <w:marRight w:val="0"/>
                  <w:marTop w:val="0"/>
                  <w:marBottom w:val="0"/>
                  <w:divBdr>
                    <w:top w:val="none" w:sz="0" w:space="0" w:color="auto"/>
                    <w:left w:val="none" w:sz="0" w:space="0" w:color="auto"/>
                    <w:bottom w:val="none" w:sz="0" w:space="0" w:color="auto"/>
                    <w:right w:val="none" w:sz="0" w:space="0" w:color="auto"/>
                  </w:divBdr>
                </w:div>
                <w:div w:id="542720159">
                  <w:marLeft w:val="640"/>
                  <w:marRight w:val="0"/>
                  <w:marTop w:val="0"/>
                  <w:marBottom w:val="0"/>
                  <w:divBdr>
                    <w:top w:val="none" w:sz="0" w:space="0" w:color="auto"/>
                    <w:left w:val="none" w:sz="0" w:space="0" w:color="auto"/>
                    <w:bottom w:val="none" w:sz="0" w:space="0" w:color="auto"/>
                    <w:right w:val="none" w:sz="0" w:space="0" w:color="auto"/>
                  </w:divBdr>
                </w:div>
                <w:div w:id="911504271">
                  <w:marLeft w:val="640"/>
                  <w:marRight w:val="0"/>
                  <w:marTop w:val="0"/>
                  <w:marBottom w:val="0"/>
                  <w:divBdr>
                    <w:top w:val="none" w:sz="0" w:space="0" w:color="auto"/>
                    <w:left w:val="none" w:sz="0" w:space="0" w:color="auto"/>
                    <w:bottom w:val="none" w:sz="0" w:space="0" w:color="auto"/>
                    <w:right w:val="none" w:sz="0" w:space="0" w:color="auto"/>
                  </w:divBdr>
                </w:div>
                <w:div w:id="1617908771">
                  <w:marLeft w:val="640"/>
                  <w:marRight w:val="0"/>
                  <w:marTop w:val="0"/>
                  <w:marBottom w:val="0"/>
                  <w:divBdr>
                    <w:top w:val="none" w:sz="0" w:space="0" w:color="auto"/>
                    <w:left w:val="none" w:sz="0" w:space="0" w:color="auto"/>
                    <w:bottom w:val="none" w:sz="0" w:space="0" w:color="auto"/>
                    <w:right w:val="none" w:sz="0" w:space="0" w:color="auto"/>
                  </w:divBdr>
                </w:div>
                <w:div w:id="1500391578">
                  <w:marLeft w:val="640"/>
                  <w:marRight w:val="0"/>
                  <w:marTop w:val="0"/>
                  <w:marBottom w:val="0"/>
                  <w:divBdr>
                    <w:top w:val="none" w:sz="0" w:space="0" w:color="auto"/>
                    <w:left w:val="none" w:sz="0" w:space="0" w:color="auto"/>
                    <w:bottom w:val="none" w:sz="0" w:space="0" w:color="auto"/>
                    <w:right w:val="none" w:sz="0" w:space="0" w:color="auto"/>
                  </w:divBdr>
                </w:div>
                <w:div w:id="836848906">
                  <w:marLeft w:val="640"/>
                  <w:marRight w:val="0"/>
                  <w:marTop w:val="0"/>
                  <w:marBottom w:val="0"/>
                  <w:divBdr>
                    <w:top w:val="none" w:sz="0" w:space="0" w:color="auto"/>
                    <w:left w:val="none" w:sz="0" w:space="0" w:color="auto"/>
                    <w:bottom w:val="none" w:sz="0" w:space="0" w:color="auto"/>
                    <w:right w:val="none" w:sz="0" w:space="0" w:color="auto"/>
                  </w:divBdr>
                </w:div>
                <w:div w:id="655765791">
                  <w:marLeft w:val="640"/>
                  <w:marRight w:val="0"/>
                  <w:marTop w:val="0"/>
                  <w:marBottom w:val="0"/>
                  <w:divBdr>
                    <w:top w:val="none" w:sz="0" w:space="0" w:color="auto"/>
                    <w:left w:val="none" w:sz="0" w:space="0" w:color="auto"/>
                    <w:bottom w:val="none" w:sz="0" w:space="0" w:color="auto"/>
                    <w:right w:val="none" w:sz="0" w:space="0" w:color="auto"/>
                  </w:divBdr>
                </w:div>
                <w:div w:id="108089641">
                  <w:marLeft w:val="640"/>
                  <w:marRight w:val="0"/>
                  <w:marTop w:val="0"/>
                  <w:marBottom w:val="0"/>
                  <w:divBdr>
                    <w:top w:val="none" w:sz="0" w:space="0" w:color="auto"/>
                    <w:left w:val="none" w:sz="0" w:space="0" w:color="auto"/>
                    <w:bottom w:val="none" w:sz="0" w:space="0" w:color="auto"/>
                    <w:right w:val="none" w:sz="0" w:space="0" w:color="auto"/>
                  </w:divBdr>
                </w:div>
                <w:div w:id="680818961">
                  <w:marLeft w:val="640"/>
                  <w:marRight w:val="0"/>
                  <w:marTop w:val="0"/>
                  <w:marBottom w:val="0"/>
                  <w:divBdr>
                    <w:top w:val="none" w:sz="0" w:space="0" w:color="auto"/>
                    <w:left w:val="none" w:sz="0" w:space="0" w:color="auto"/>
                    <w:bottom w:val="none" w:sz="0" w:space="0" w:color="auto"/>
                    <w:right w:val="none" w:sz="0" w:space="0" w:color="auto"/>
                  </w:divBdr>
                </w:div>
                <w:div w:id="853037350">
                  <w:marLeft w:val="640"/>
                  <w:marRight w:val="0"/>
                  <w:marTop w:val="0"/>
                  <w:marBottom w:val="0"/>
                  <w:divBdr>
                    <w:top w:val="none" w:sz="0" w:space="0" w:color="auto"/>
                    <w:left w:val="none" w:sz="0" w:space="0" w:color="auto"/>
                    <w:bottom w:val="none" w:sz="0" w:space="0" w:color="auto"/>
                    <w:right w:val="none" w:sz="0" w:space="0" w:color="auto"/>
                  </w:divBdr>
                </w:div>
                <w:div w:id="920456420">
                  <w:marLeft w:val="640"/>
                  <w:marRight w:val="0"/>
                  <w:marTop w:val="0"/>
                  <w:marBottom w:val="0"/>
                  <w:divBdr>
                    <w:top w:val="none" w:sz="0" w:space="0" w:color="auto"/>
                    <w:left w:val="none" w:sz="0" w:space="0" w:color="auto"/>
                    <w:bottom w:val="none" w:sz="0" w:space="0" w:color="auto"/>
                    <w:right w:val="none" w:sz="0" w:space="0" w:color="auto"/>
                  </w:divBdr>
                </w:div>
                <w:div w:id="530268513">
                  <w:marLeft w:val="640"/>
                  <w:marRight w:val="0"/>
                  <w:marTop w:val="0"/>
                  <w:marBottom w:val="0"/>
                  <w:divBdr>
                    <w:top w:val="none" w:sz="0" w:space="0" w:color="auto"/>
                    <w:left w:val="none" w:sz="0" w:space="0" w:color="auto"/>
                    <w:bottom w:val="none" w:sz="0" w:space="0" w:color="auto"/>
                    <w:right w:val="none" w:sz="0" w:space="0" w:color="auto"/>
                  </w:divBdr>
                </w:div>
                <w:div w:id="884026321">
                  <w:marLeft w:val="640"/>
                  <w:marRight w:val="0"/>
                  <w:marTop w:val="0"/>
                  <w:marBottom w:val="0"/>
                  <w:divBdr>
                    <w:top w:val="none" w:sz="0" w:space="0" w:color="auto"/>
                    <w:left w:val="none" w:sz="0" w:space="0" w:color="auto"/>
                    <w:bottom w:val="none" w:sz="0" w:space="0" w:color="auto"/>
                    <w:right w:val="none" w:sz="0" w:space="0" w:color="auto"/>
                  </w:divBdr>
                </w:div>
                <w:div w:id="421143733">
                  <w:marLeft w:val="640"/>
                  <w:marRight w:val="0"/>
                  <w:marTop w:val="0"/>
                  <w:marBottom w:val="0"/>
                  <w:divBdr>
                    <w:top w:val="none" w:sz="0" w:space="0" w:color="auto"/>
                    <w:left w:val="none" w:sz="0" w:space="0" w:color="auto"/>
                    <w:bottom w:val="none" w:sz="0" w:space="0" w:color="auto"/>
                    <w:right w:val="none" w:sz="0" w:space="0" w:color="auto"/>
                  </w:divBdr>
                </w:div>
                <w:div w:id="974137043">
                  <w:marLeft w:val="640"/>
                  <w:marRight w:val="0"/>
                  <w:marTop w:val="0"/>
                  <w:marBottom w:val="0"/>
                  <w:divBdr>
                    <w:top w:val="none" w:sz="0" w:space="0" w:color="auto"/>
                    <w:left w:val="none" w:sz="0" w:space="0" w:color="auto"/>
                    <w:bottom w:val="none" w:sz="0" w:space="0" w:color="auto"/>
                    <w:right w:val="none" w:sz="0" w:space="0" w:color="auto"/>
                  </w:divBdr>
                </w:div>
                <w:div w:id="1874420953">
                  <w:marLeft w:val="640"/>
                  <w:marRight w:val="0"/>
                  <w:marTop w:val="0"/>
                  <w:marBottom w:val="0"/>
                  <w:divBdr>
                    <w:top w:val="none" w:sz="0" w:space="0" w:color="auto"/>
                    <w:left w:val="none" w:sz="0" w:space="0" w:color="auto"/>
                    <w:bottom w:val="none" w:sz="0" w:space="0" w:color="auto"/>
                    <w:right w:val="none" w:sz="0" w:space="0" w:color="auto"/>
                  </w:divBdr>
                </w:div>
                <w:div w:id="2009863423">
                  <w:marLeft w:val="640"/>
                  <w:marRight w:val="0"/>
                  <w:marTop w:val="0"/>
                  <w:marBottom w:val="0"/>
                  <w:divBdr>
                    <w:top w:val="none" w:sz="0" w:space="0" w:color="auto"/>
                    <w:left w:val="none" w:sz="0" w:space="0" w:color="auto"/>
                    <w:bottom w:val="none" w:sz="0" w:space="0" w:color="auto"/>
                    <w:right w:val="none" w:sz="0" w:space="0" w:color="auto"/>
                  </w:divBdr>
                </w:div>
                <w:div w:id="459305882">
                  <w:marLeft w:val="640"/>
                  <w:marRight w:val="0"/>
                  <w:marTop w:val="0"/>
                  <w:marBottom w:val="0"/>
                  <w:divBdr>
                    <w:top w:val="none" w:sz="0" w:space="0" w:color="auto"/>
                    <w:left w:val="none" w:sz="0" w:space="0" w:color="auto"/>
                    <w:bottom w:val="none" w:sz="0" w:space="0" w:color="auto"/>
                    <w:right w:val="none" w:sz="0" w:space="0" w:color="auto"/>
                  </w:divBdr>
                </w:div>
                <w:div w:id="40441094">
                  <w:marLeft w:val="640"/>
                  <w:marRight w:val="0"/>
                  <w:marTop w:val="0"/>
                  <w:marBottom w:val="0"/>
                  <w:divBdr>
                    <w:top w:val="none" w:sz="0" w:space="0" w:color="auto"/>
                    <w:left w:val="none" w:sz="0" w:space="0" w:color="auto"/>
                    <w:bottom w:val="none" w:sz="0" w:space="0" w:color="auto"/>
                    <w:right w:val="none" w:sz="0" w:space="0" w:color="auto"/>
                  </w:divBdr>
                </w:div>
                <w:div w:id="238253012">
                  <w:marLeft w:val="640"/>
                  <w:marRight w:val="0"/>
                  <w:marTop w:val="0"/>
                  <w:marBottom w:val="0"/>
                  <w:divBdr>
                    <w:top w:val="none" w:sz="0" w:space="0" w:color="auto"/>
                    <w:left w:val="none" w:sz="0" w:space="0" w:color="auto"/>
                    <w:bottom w:val="none" w:sz="0" w:space="0" w:color="auto"/>
                    <w:right w:val="none" w:sz="0" w:space="0" w:color="auto"/>
                  </w:divBdr>
                </w:div>
                <w:div w:id="1054885854">
                  <w:marLeft w:val="640"/>
                  <w:marRight w:val="0"/>
                  <w:marTop w:val="0"/>
                  <w:marBottom w:val="0"/>
                  <w:divBdr>
                    <w:top w:val="none" w:sz="0" w:space="0" w:color="auto"/>
                    <w:left w:val="none" w:sz="0" w:space="0" w:color="auto"/>
                    <w:bottom w:val="none" w:sz="0" w:space="0" w:color="auto"/>
                    <w:right w:val="none" w:sz="0" w:space="0" w:color="auto"/>
                  </w:divBdr>
                </w:div>
                <w:div w:id="688718845">
                  <w:marLeft w:val="640"/>
                  <w:marRight w:val="0"/>
                  <w:marTop w:val="0"/>
                  <w:marBottom w:val="0"/>
                  <w:divBdr>
                    <w:top w:val="none" w:sz="0" w:space="0" w:color="auto"/>
                    <w:left w:val="none" w:sz="0" w:space="0" w:color="auto"/>
                    <w:bottom w:val="none" w:sz="0" w:space="0" w:color="auto"/>
                    <w:right w:val="none" w:sz="0" w:space="0" w:color="auto"/>
                  </w:divBdr>
                </w:div>
                <w:div w:id="201016690">
                  <w:marLeft w:val="640"/>
                  <w:marRight w:val="0"/>
                  <w:marTop w:val="0"/>
                  <w:marBottom w:val="0"/>
                  <w:divBdr>
                    <w:top w:val="none" w:sz="0" w:space="0" w:color="auto"/>
                    <w:left w:val="none" w:sz="0" w:space="0" w:color="auto"/>
                    <w:bottom w:val="none" w:sz="0" w:space="0" w:color="auto"/>
                    <w:right w:val="none" w:sz="0" w:space="0" w:color="auto"/>
                  </w:divBdr>
                </w:div>
                <w:div w:id="1191802522">
                  <w:marLeft w:val="640"/>
                  <w:marRight w:val="0"/>
                  <w:marTop w:val="0"/>
                  <w:marBottom w:val="0"/>
                  <w:divBdr>
                    <w:top w:val="none" w:sz="0" w:space="0" w:color="auto"/>
                    <w:left w:val="none" w:sz="0" w:space="0" w:color="auto"/>
                    <w:bottom w:val="none" w:sz="0" w:space="0" w:color="auto"/>
                    <w:right w:val="none" w:sz="0" w:space="0" w:color="auto"/>
                  </w:divBdr>
                </w:div>
                <w:div w:id="688682308">
                  <w:marLeft w:val="640"/>
                  <w:marRight w:val="0"/>
                  <w:marTop w:val="0"/>
                  <w:marBottom w:val="0"/>
                  <w:divBdr>
                    <w:top w:val="none" w:sz="0" w:space="0" w:color="auto"/>
                    <w:left w:val="none" w:sz="0" w:space="0" w:color="auto"/>
                    <w:bottom w:val="none" w:sz="0" w:space="0" w:color="auto"/>
                    <w:right w:val="none" w:sz="0" w:space="0" w:color="auto"/>
                  </w:divBdr>
                </w:div>
                <w:div w:id="1305695346">
                  <w:marLeft w:val="640"/>
                  <w:marRight w:val="0"/>
                  <w:marTop w:val="0"/>
                  <w:marBottom w:val="0"/>
                  <w:divBdr>
                    <w:top w:val="none" w:sz="0" w:space="0" w:color="auto"/>
                    <w:left w:val="none" w:sz="0" w:space="0" w:color="auto"/>
                    <w:bottom w:val="none" w:sz="0" w:space="0" w:color="auto"/>
                    <w:right w:val="none" w:sz="0" w:space="0" w:color="auto"/>
                  </w:divBdr>
                </w:div>
                <w:div w:id="1071733324">
                  <w:marLeft w:val="640"/>
                  <w:marRight w:val="0"/>
                  <w:marTop w:val="0"/>
                  <w:marBottom w:val="0"/>
                  <w:divBdr>
                    <w:top w:val="none" w:sz="0" w:space="0" w:color="auto"/>
                    <w:left w:val="none" w:sz="0" w:space="0" w:color="auto"/>
                    <w:bottom w:val="none" w:sz="0" w:space="0" w:color="auto"/>
                    <w:right w:val="none" w:sz="0" w:space="0" w:color="auto"/>
                  </w:divBdr>
                </w:div>
                <w:div w:id="968897677">
                  <w:marLeft w:val="640"/>
                  <w:marRight w:val="0"/>
                  <w:marTop w:val="0"/>
                  <w:marBottom w:val="0"/>
                  <w:divBdr>
                    <w:top w:val="none" w:sz="0" w:space="0" w:color="auto"/>
                    <w:left w:val="none" w:sz="0" w:space="0" w:color="auto"/>
                    <w:bottom w:val="none" w:sz="0" w:space="0" w:color="auto"/>
                    <w:right w:val="none" w:sz="0" w:space="0" w:color="auto"/>
                  </w:divBdr>
                </w:div>
                <w:div w:id="678699115">
                  <w:marLeft w:val="640"/>
                  <w:marRight w:val="0"/>
                  <w:marTop w:val="0"/>
                  <w:marBottom w:val="0"/>
                  <w:divBdr>
                    <w:top w:val="none" w:sz="0" w:space="0" w:color="auto"/>
                    <w:left w:val="none" w:sz="0" w:space="0" w:color="auto"/>
                    <w:bottom w:val="none" w:sz="0" w:space="0" w:color="auto"/>
                    <w:right w:val="none" w:sz="0" w:space="0" w:color="auto"/>
                  </w:divBdr>
                </w:div>
                <w:div w:id="675349496">
                  <w:marLeft w:val="640"/>
                  <w:marRight w:val="0"/>
                  <w:marTop w:val="0"/>
                  <w:marBottom w:val="0"/>
                  <w:divBdr>
                    <w:top w:val="none" w:sz="0" w:space="0" w:color="auto"/>
                    <w:left w:val="none" w:sz="0" w:space="0" w:color="auto"/>
                    <w:bottom w:val="none" w:sz="0" w:space="0" w:color="auto"/>
                    <w:right w:val="none" w:sz="0" w:space="0" w:color="auto"/>
                  </w:divBdr>
                </w:div>
                <w:div w:id="982387411">
                  <w:marLeft w:val="640"/>
                  <w:marRight w:val="0"/>
                  <w:marTop w:val="0"/>
                  <w:marBottom w:val="0"/>
                  <w:divBdr>
                    <w:top w:val="none" w:sz="0" w:space="0" w:color="auto"/>
                    <w:left w:val="none" w:sz="0" w:space="0" w:color="auto"/>
                    <w:bottom w:val="none" w:sz="0" w:space="0" w:color="auto"/>
                    <w:right w:val="none" w:sz="0" w:space="0" w:color="auto"/>
                  </w:divBdr>
                </w:div>
                <w:div w:id="1585651550">
                  <w:marLeft w:val="640"/>
                  <w:marRight w:val="0"/>
                  <w:marTop w:val="0"/>
                  <w:marBottom w:val="0"/>
                  <w:divBdr>
                    <w:top w:val="none" w:sz="0" w:space="0" w:color="auto"/>
                    <w:left w:val="none" w:sz="0" w:space="0" w:color="auto"/>
                    <w:bottom w:val="none" w:sz="0" w:space="0" w:color="auto"/>
                    <w:right w:val="none" w:sz="0" w:space="0" w:color="auto"/>
                  </w:divBdr>
                </w:div>
                <w:div w:id="1476528221">
                  <w:marLeft w:val="640"/>
                  <w:marRight w:val="0"/>
                  <w:marTop w:val="0"/>
                  <w:marBottom w:val="0"/>
                  <w:divBdr>
                    <w:top w:val="none" w:sz="0" w:space="0" w:color="auto"/>
                    <w:left w:val="none" w:sz="0" w:space="0" w:color="auto"/>
                    <w:bottom w:val="none" w:sz="0" w:space="0" w:color="auto"/>
                    <w:right w:val="none" w:sz="0" w:space="0" w:color="auto"/>
                  </w:divBdr>
                </w:div>
                <w:div w:id="1553417609">
                  <w:marLeft w:val="640"/>
                  <w:marRight w:val="0"/>
                  <w:marTop w:val="0"/>
                  <w:marBottom w:val="0"/>
                  <w:divBdr>
                    <w:top w:val="none" w:sz="0" w:space="0" w:color="auto"/>
                    <w:left w:val="none" w:sz="0" w:space="0" w:color="auto"/>
                    <w:bottom w:val="none" w:sz="0" w:space="0" w:color="auto"/>
                    <w:right w:val="none" w:sz="0" w:space="0" w:color="auto"/>
                  </w:divBdr>
                </w:div>
                <w:div w:id="675184433">
                  <w:marLeft w:val="640"/>
                  <w:marRight w:val="0"/>
                  <w:marTop w:val="0"/>
                  <w:marBottom w:val="0"/>
                  <w:divBdr>
                    <w:top w:val="none" w:sz="0" w:space="0" w:color="auto"/>
                    <w:left w:val="none" w:sz="0" w:space="0" w:color="auto"/>
                    <w:bottom w:val="none" w:sz="0" w:space="0" w:color="auto"/>
                    <w:right w:val="none" w:sz="0" w:space="0" w:color="auto"/>
                  </w:divBdr>
                </w:div>
                <w:div w:id="556667988">
                  <w:marLeft w:val="640"/>
                  <w:marRight w:val="0"/>
                  <w:marTop w:val="0"/>
                  <w:marBottom w:val="0"/>
                  <w:divBdr>
                    <w:top w:val="none" w:sz="0" w:space="0" w:color="auto"/>
                    <w:left w:val="none" w:sz="0" w:space="0" w:color="auto"/>
                    <w:bottom w:val="none" w:sz="0" w:space="0" w:color="auto"/>
                    <w:right w:val="none" w:sz="0" w:space="0" w:color="auto"/>
                  </w:divBdr>
                </w:div>
                <w:div w:id="1677146926">
                  <w:marLeft w:val="640"/>
                  <w:marRight w:val="0"/>
                  <w:marTop w:val="0"/>
                  <w:marBottom w:val="0"/>
                  <w:divBdr>
                    <w:top w:val="none" w:sz="0" w:space="0" w:color="auto"/>
                    <w:left w:val="none" w:sz="0" w:space="0" w:color="auto"/>
                    <w:bottom w:val="none" w:sz="0" w:space="0" w:color="auto"/>
                    <w:right w:val="none" w:sz="0" w:space="0" w:color="auto"/>
                  </w:divBdr>
                </w:div>
                <w:div w:id="2109306675">
                  <w:marLeft w:val="640"/>
                  <w:marRight w:val="0"/>
                  <w:marTop w:val="0"/>
                  <w:marBottom w:val="0"/>
                  <w:divBdr>
                    <w:top w:val="none" w:sz="0" w:space="0" w:color="auto"/>
                    <w:left w:val="none" w:sz="0" w:space="0" w:color="auto"/>
                    <w:bottom w:val="none" w:sz="0" w:space="0" w:color="auto"/>
                    <w:right w:val="none" w:sz="0" w:space="0" w:color="auto"/>
                  </w:divBdr>
                </w:div>
                <w:div w:id="114295544">
                  <w:marLeft w:val="640"/>
                  <w:marRight w:val="0"/>
                  <w:marTop w:val="0"/>
                  <w:marBottom w:val="0"/>
                  <w:divBdr>
                    <w:top w:val="none" w:sz="0" w:space="0" w:color="auto"/>
                    <w:left w:val="none" w:sz="0" w:space="0" w:color="auto"/>
                    <w:bottom w:val="none" w:sz="0" w:space="0" w:color="auto"/>
                    <w:right w:val="none" w:sz="0" w:space="0" w:color="auto"/>
                  </w:divBdr>
                </w:div>
                <w:div w:id="1907835381">
                  <w:marLeft w:val="640"/>
                  <w:marRight w:val="0"/>
                  <w:marTop w:val="0"/>
                  <w:marBottom w:val="0"/>
                  <w:divBdr>
                    <w:top w:val="none" w:sz="0" w:space="0" w:color="auto"/>
                    <w:left w:val="none" w:sz="0" w:space="0" w:color="auto"/>
                    <w:bottom w:val="none" w:sz="0" w:space="0" w:color="auto"/>
                    <w:right w:val="none" w:sz="0" w:space="0" w:color="auto"/>
                  </w:divBdr>
                </w:div>
                <w:div w:id="1969971462">
                  <w:marLeft w:val="640"/>
                  <w:marRight w:val="0"/>
                  <w:marTop w:val="0"/>
                  <w:marBottom w:val="0"/>
                  <w:divBdr>
                    <w:top w:val="none" w:sz="0" w:space="0" w:color="auto"/>
                    <w:left w:val="none" w:sz="0" w:space="0" w:color="auto"/>
                    <w:bottom w:val="none" w:sz="0" w:space="0" w:color="auto"/>
                    <w:right w:val="none" w:sz="0" w:space="0" w:color="auto"/>
                  </w:divBdr>
                </w:div>
                <w:div w:id="1212956289">
                  <w:marLeft w:val="640"/>
                  <w:marRight w:val="0"/>
                  <w:marTop w:val="0"/>
                  <w:marBottom w:val="0"/>
                  <w:divBdr>
                    <w:top w:val="none" w:sz="0" w:space="0" w:color="auto"/>
                    <w:left w:val="none" w:sz="0" w:space="0" w:color="auto"/>
                    <w:bottom w:val="none" w:sz="0" w:space="0" w:color="auto"/>
                    <w:right w:val="none" w:sz="0" w:space="0" w:color="auto"/>
                  </w:divBdr>
                </w:div>
                <w:div w:id="2074883846">
                  <w:marLeft w:val="640"/>
                  <w:marRight w:val="0"/>
                  <w:marTop w:val="0"/>
                  <w:marBottom w:val="0"/>
                  <w:divBdr>
                    <w:top w:val="none" w:sz="0" w:space="0" w:color="auto"/>
                    <w:left w:val="none" w:sz="0" w:space="0" w:color="auto"/>
                    <w:bottom w:val="none" w:sz="0" w:space="0" w:color="auto"/>
                    <w:right w:val="none" w:sz="0" w:space="0" w:color="auto"/>
                  </w:divBdr>
                </w:div>
                <w:div w:id="2093308893">
                  <w:marLeft w:val="640"/>
                  <w:marRight w:val="0"/>
                  <w:marTop w:val="0"/>
                  <w:marBottom w:val="0"/>
                  <w:divBdr>
                    <w:top w:val="none" w:sz="0" w:space="0" w:color="auto"/>
                    <w:left w:val="none" w:sz="0" w:space="0" w:color="auto"/>
                    <w:bottom w:val="none" w:sz="0" w:space="0" w:color="auto"/>
                    <w:right w:val="none" w:sz="0" w:space="0" w:color="auto"/>
                  </w:divBdr>
                </w:div>
                <w:div w:id="1406563014">
                  <w:marLeft w:val="640"/>
                  <w:marRight w:val="0"/>
                  <w:marTop w:val="0"/>
                  <w:marBottom w:val="0"/>
                  <w:divBdr>
                    <w:top w:val="none" w:sz="0" w:space="0" w:color="auto"/>
                    <w:left w:val="none" w:sz="0" w:space="0" w:color="auto"/>
                    <w:bottom w:val="none" w:sz="0" w:space="0" w:color="auto"/>
                    <w:right w:val="none" w:sz="0" w:space="0" w:color="auto"/>
                  </w:divBdr>
                </w:div>
                <w:div w:id="1071929046">
                  <w:marLeft w:val="640"/>
                  <w:marRight w:val="0"/>
                  <w:marTop w:val="0"/>
                  <w:marBottom w:val="0"/>
                  <w:divBdr>
                    <w:top w:val="none" w:sz="0" w:space="0" w:color="auto"/>
                    <w:left w:val="none" w:sz="0" w:space="0" w:color="auto"/>
                    <w:bottom w:val="none" w:sz="0" w:space="0" w:color="auto"/>
                    <w:right w:val="none" w:sz="0" w:space="0" w:color="auto"/>
                  </w:divBdr>
                </w:div>
                <w:div w:id="76219622">
                  <w:marLeft w:val="640"/>
                  <w:marRight w:val="0"/>
                  <w:marTop w:val="0"/>
                  <w:marBottom w:val="0"/>
                  <w:divBdr>
                    <w:top w:val="none" w:sz="0" w:space="0" w:color="auto"/>
                    <w:left w:val="none" w:sz="0" w:space="0" w:color="auto"/>
                    <w:bottom w:val="none" w:sz="0" w:space="0" w:color="auto"/>
                    <w:right w:val="none" w:sz="0" w:space="0" w:color="auto"/>
                  </w:divBdr>
                </w:div>
                <w:div w:id="2082092106">
                  <w:marLeft w:val="640"/>
                  <w:marRight w:val="0"/>
                  <w:marTop w:val="0"/>
                  <w:marBottom w:val="0"/>
                  <w:divBdr>
                    <w:top w:val="none" w:sz="0" w:space="0" w:color="auto"/>
                    <w:left w:val="none" w:sz="0" w:space="0" w:color="auto"/>
                    <w:bottom w:val="none" w:sz="0" w:space="0" w:color="auto"/>
                    <w:right w:val="none" w:sz="0" w:space="0" w:color="auto"/>
                  </w:divBdr>
                </w:div>
                <w:div w:id="463816244">
                  <w:marLeft w:val="640"/>
                  <w:marRight w:val="0"/>
                  <w:marTop w:val="0"/>
                  <w:marBottom w:val="0"/>
                  <w:divBdr>
                    <w:top w:val="none" w:sz="0" w:space="0" w:color="auto"/>
                    <w:left w:val="none" w:sz="0" w:space="0" w:color="auto"/>
                    <w:bottom w:val="none" w:sz="0" w:space="0" w:color="auto"/>
                    <w:right w:val="none" w:sz="0" w:space="0" w:color="auto"/>
                  </w:divBdr>
                </w:div>
                <w:div w:id="1677609122">
                  <w:marLeft w:val="640"/>
                  <w:marRight w:val="0"/>
                  <w:marTop w:val="0"/>
                  <w:marBottom w:val="0"/>
                  <w:divBdr>
                    <w:top w:val="none" w:sz="0" w:space="0" w:color="auto"/>
                    <w:left w:val="none" w:sz="0" w:space="0" w:color="auto"/>
                    <w:bottom w:val="none" w:sz="0" w:space="0" w:color="auto"/>
                    <w:right w:val="none" w:sz="0" w:space="0" w:color="auto"/>
                  </w:divBdr>
                </w:div>
                <w:div w:id="342823371">
                  <w:marLeft w:val="640"/>
                  <w:marRight w:val="0"/>
                  <w:marTop w:val="0"/>
                  <w:marBottom w:val="0"/>
                  <w:divBdr>
                    <w:top w:val="none" w:sz="0" w:space="0" w:color="auto"/>
                    <w:left w:val="none" w:sz="0" w:space="0" w:color="auto"/>
                    <w:bottom w:val="none" w:sz="0" w:space="0" w:color="auto"/>
                    <w:right w:val="none" w:sz="0" w:space="0" w:color="auto"/>
                  </w:divBdr>
                </w:div>
                <w:div w:id="766577116">
                  <w:marLeft w:val="640"/>
                  <w:marRight w:val="0"/>
                  <w:marTop w:val="0"/>
                  <w:marBottom w:val="0"/>
                  <w:divBdr>
                    <w:top w:val="none" w:sz="0" w:space="0" w:color="auto"/>
                    <w:left w:val="none" w:sz="0" w:space="0" w:color="auto"/>
                    <w:bottom w:val="none" w:sz="0" w:space="0" w:color="auto"/>
                    <w:right w:val="none" w:sz="0" w:space="0" w:color="auto"/>
                  </w:divBdr>
                </w:div>
                <w:div w:id="1248029660">
                  <w:marLeft w:val="640"/>
                  <w:marRight w:val="0"/>
                  <w:marTop w:val="0"/>
                  <w:marBottom w:val="0"/>
                  <w:divBdr>
                    <w:top w:val="none" w:sz="0" w:space="0" w:color="auto"/>
                    <w:left w:val="none" w:sz="0" w:space="0" w:color="auto"/>
                    <w:bottom w:val="none" w:sz="0" w:space="0" w:color="auto"/>
                    <w:right w:val="none" w:sz="0" w:space="0" w:color="auto"/>
                  </w:divBdr>
                </w:div>
                <w:div w:id="2077389037">
                  <w:marLeft w:val="640"/>
                  <w:marRight w:val="0"/>
                  <w:marTop w:val="0"/>
                  <w:marBottom w:val="0"/>
                  <w:divBdr>
                    <w:top w:val="none" w:sz="0" w:space="0" w:color="auto"/>
                    <w:left w:val="none" w:sz="0" w:space="0" w:color="auto"/>
                    <w:bottom w:val="none" w:sz="0" w:space="0" w:color="auto"/>
                    <w:right w:val="none" w:sz="0" w:space="0" w:color="auto"/>
                  </w:divBdr>
                </w:div>
                <w:div w:id="1831747770">
                  <w:marLeft w:val="640"/>
                  <w:marRight w:val="0"/>
                  <w:marTop w:val="0"/>
                  <w:marBottom w:val="0"/>
                  <w:divBdr>
                    <w:top w:val="none" w:sz="0" w:space="0" w:color="auto"/>
                    <w:left w:val="none" w:sz="0" w:space="0" w:color="auto"/>
                    <w:bottom w:val="none" w:sz="0" w:space="0" w:color="auto"/>
                    <w:right w:val="none" w:sz="0" w:space="0" w:color="auto"/>
                  </w:divBdr>
                </w:div>
                <w:div w:id="895360999">
                  <w:marLeft w:val="640"/>
                  <w:marRight w:val="0"/>
                  <w:marTop w:val="0"/>
                  <w:marBottom w:val="0"/>
                  <w:divBdr>
                    <w:top w:val="none" w:sz="0" w:space="0" w:color="auto"/>
                    <w:left w:val="none" w:sz="0" w:space="0" w:color="auto"/>
                    <w:bottom w:val="none" w:sz="0" w:space="0" w:color="auto"/>
                    <w:right w:val="none" w:sz="0" w:space="0" w:color="auto"/>
                  </w:divBdr>
                </w:div>
                <w:div w:id="1771123000">
                  <w:marLeft w:val="640"/>
                  <w:marRight w:val="0"/>
                  <w:marTop w:val="0"/>
                  <w:marBottom w:val="0"/>
                  <w:divBdr>
                    <w:top w:val="none" w:sz="0" w:space="0" w:color="auto"/>
                    <w:left w:val="none" w:sz="0" w:space="0" w:color="auto"/>
                    <w:bottom w:val="none" w:sz="0" w:space="0" w:color="auto"/>
                    <w:right w:val="none" w:sz="0" w:space="0" w:color="auto"/>
                  </w:divBdr>
                </w:div>
                <w:div w:id="1008286880">
                  <w:marLeft w:val="640"/>
                  <w:marRight w:val="0"/>
                  <w:marTop w:val="0"/>
                  <w:marBottom w:val="0"/>
                  <w:divBdr>
                    <w:top w:val="none" w:sz="0" w:space="0" w:color="auto"/>
                    <w:left w:val="none" w:sz="0" w:space="0" w:color="auto"/>
                    <w:bottom w:val="none" w:sz="0" w:space="0" w:color="auto"/>
                    <w:right w:val="none" w:sz="0" w:space="0" w:color="auto"/>
                  </w:divBdr>
                </w:div>
                <w:div w:id="1922057835">
                  <w:marLeft w:val="640"/>
                  <w:marRight w:val="0"/>
                  <w:marTop w:val="0"/>
                  <w:marBottom w:val="0"/>
                  <w:divBdr>
                    <w:top w:val="none" w:sz="0" w:space="0" w:color="auto"/>
                    <w:left w:val="none" w:sz="0" w:space="0" w:color="auto"/>
                    <w:bottom w:val="none" w:sz="0" w:space="0" w:color="auto"/>
                    <w:right w:val="none" w:sz="0" w:space="0" w:color="auto"/>
                  </w:divBdr>
                </w:div>
                <w:div w:id="256060086">
                  <w:marLeft w:val="640"/>
                  <w:marRight w:val="0"/>
                  <w:marTop w:val="0"/>
                  <w:marBottom w:val="0"/>
                  <w:divBdr>
                    <w:top w:val="none" w:sz="0" w:space="0" w:color="auto"/>
                    <w:left w:val="none" w:sz="0" w:space="0" w:color="auto"/>
                    <w:bottom w:val="none" w:sz="0" w:space="0" w:color="auto"/>
                    <w:right w:val="none" w:sz="0" w:space="0" w:color="auto"/>
                  </w:divBdr>
                </w:div>
                <w:div w:id="391463026">
                  <w:marLeft w:val="640"/>
                  <w:marRight w:val="0"/>
                  <w:marTop w:val="0"/>
                  <w:marBottom w:val="0"/>
                  <w:divBdr>
                    <w:top w:val="none" w:sz="0" w:space="0" w:color="auto"/>
                    <w:left w:val="none" w:sz="0" w:space="0" w:color="auto"/>
                    <w:bottom w:val="none" w:sz="0" w:space="0" w:color="auto"/>
                    <w:right w:val="none" w:sz="0" w:space="0" w:color="auto"/>
                  </w:divBdr>
                </w:div>
                <w:div w:id="1900050732">
                  <w:marLeft w:val="640"/>
                  <w:marRight w:val="0"/>
                  <w:marTop w:val="0"/>
                  <w:marBottom w:val="0"/>
                  <w:divBdr>
                    <w:top w:val="none" w:sz="0" w:space="0" w:color="auto"/>
                    <w:left w:val="none" w:sz="0" w:space="0" w:color="auto"/>
                    <w:bottom w:val="none" w:sz="0" w:space="0" w:color="auto"/>
                    <w:right w:val="none" w:sz="0" w:space="0" w:color="auto"/>
                  </w:divBdr>
                </w:div>
                <w:div w:id="725833349">
                  <w:marLeft w:val="640"/>
                  <w:marRight w:val="0"/>
                  <w:marTop w:val="0"/>
                  <w:marBottom w:val="0"/>
                  <w:divBdr>
                    <w:top w:val="none" w:sz="0" w:space="0" w:color="auto"/>
                    <w:left w:val="none" w:sz="0" w:space="0" w:color="auto"/>
                    <w:bottom w:val="none" w:sz="0" w:space="0" w:color="auto"/>
                    <w:right w:val="none" w:sz="0" w:space="0" w:color="auto"/>
                  </w:divBdr>
                </w:div>
                <w:div w:id="1599752288">
                  <w:marLeft w:val="640"/>
                  <w:marRight w:val="0"/>
                  <w:marTop w:val="0"/>
                  <w:marBottom w:val="0"/>
                  <w:divBdr>
                    <w:top w:val="none" w:sz="0" w:space="0" w:color="auto"/>
                    <w:left w:val="none" w:sz="0" w:space="0" w:color="auto"/>
                    <w:bottom w:val="none" w:sz="0" w:space="0" w:color="auto"/>
                    <w:right w:val="none" w:sz="0" w:space="0" w:color="auto"/>
                  </w:divBdr>
                </w:div>
                <w:div w:id="361979933">
                  <w:marLeft w:val="640"/>
                  <w:marRight w:val="0"/>
                  <w:marTop w:val="0"/>
                  <w:marBottom w:val="0"/>
                  <w:divBdr>
                    <w:top w:val="none" w:sz="0" w:space="0" w:color="auto"/>
                    <w:left w:val="none" w:sz="0" w:space="0" w:color="auto"/>
                    <w:bottom w:val="none" w:sz="0" w:space="0" w:color="auto"/>
                    <w:right w:val="none" w:sz="0" w:space="0" w:color="auto"/>
                  </w:divBdr>
                </w:div>
                <w:div w:id="1862278674">
                  <w:marLeft w:val="640"/>
                  <w:marRight w:val="0"/>
                  <w:marTop w:val="0"/>
                  <w:marBottom w:val="0"/>
                  <w:divBdr>
                    <w:top w:val="none" w:sz="0" w:space="0" w:color="auto"/>
                    <w:left w:val="none" w:sz="0" w:space="0" w:color="auto"/>
                    <w:bottom w:val="none" w:sz="0" w:space="0" w:color="auto"/>
                    <w:right w:val="none" w:sz="0" w:space="0" w:color="auto"/>
                  </w:divBdr>
                </w:div>
                <w:div w:id="570969609">
                  <w:marLeft w:val="640"/>
                  <w:marRight w:val="0"/>
                  <w:marTop w:val="0"/>
                  <w:marBottom w:val="0"/>
                  <w:divBdr>
                    <w:top w:val="none" w:sz="0" w:space="0" w:color="auto"/>
                    <w:left w:val="none" w:sz="0" w:space="0" w:color="auto"/>
                    <w:bottom w:val="none" w:sz="0" w:space="0" w:color="auto"/>
                    <w:right w:val="none" w:sz="0" w:space="0" w:color="auto"/>
                  </w:divBdr>
                </w:div>
                <w:div w:id="1245991846">
                  <w:marLeft w:val="640"/>
                  <w:marRight w:val="0"/>
                  <w:marTop w:val="0"/>
                  <w:marBottom w:val="0"/>
                  <w:divBdr>
                    <w:top w:val="none" w:sz="0" w:space="0" w:color="auto"/>
                    <w:left w:val="none" w:sz="0" w:space="0" w:color="auto"/>
                    <w:bottom w:val="none" w:sz="0" w:space="0" w:color="auto"/>
                    <w:right w:val="none" w:sz="0" w:space="0" w:color="auto"/>
                  </w:divBdr>
                </w:div>
                <w:div w:id="944384851">
                  <w:marLeft w:val="640"/>
                  <w:marRight w:val="0"/>
                  <w:marTop w:val="0"/>
                  <w:marBottom w:val="0"/>
                  <w:divBdr>
                    <w:top w:val="none" w:sz="0" w:space="0" w:color="auto"/>
                    <w:left w:val="none" w:sz="0" w:space="0" w:color="auto"/>
                    <w:bottom w:val="none" w:sz="0" w:space="0" w:color="auto"/>
                    <w:right w:val="none" w:sz="0" w:space="0" w:color="auto"/>
                  </w:divBdr>
                </w:div>
                <w:div w:id="641694424">
                  <w:marLeft w:val="640"/>
                  <w:marRight w:val="0"/>
                  <w:marTop w:val="0"/>
                  <w:marBottom w:val="0"/>
                  <w:divBdr>
                    <w:top w:val="none" w:sz="0" w:space="0" w:color="auto"/>
                    <w:left w:val="none" w:sz="0" w:space="0" w:color="auto"/>
                    <w:bottom w:val="none" w:sz="0" w:space="0" w:color="auto"/>
                    <w:right w:val="none" w:sz="0" w:space="0" w:color="auto"/>
                  </w:divBdr>
                </w:div>
                <w:div w:id="1630939223">
                  <w:marLeft w:val="640"/>
                  <w:marRight w:val="0"/>
                  <w:marTop w:val="0"/>
                  <w:marBottom w:val="0"/>
                  <w:divBdr>
                    <w:top w:val="none" w:sz="0" w:space="0" w:color="auto"/>
                    <w:left w:val="none" w:sz="0" w:space="0" w:color="auto"/>
                    <w:bottom w:val="none" w:sz="0" w:space="0" w:color="auto"/>
                    <w:right w:val="none" w:sz="0" w:space="0" w:color="auto"/>
                  </w:divBdr>
                </w:div>
                <w:div w:id="338309870">
                  <w:marLeft w:val="640"/>
                  <w:marRight w:val="0"/>
                  <w:marTop w:val="0"/>
                  <w:marBottom w:val="0"/>
                  <w:divBdr>
                    <w:top w:val="none" w:sz="0" w:space="0" w:color="auto"/>
                    <w:left w:val="none" w:sz="0" w:space="0" w:color="auto"/>
                    <w:bottom w:val="none" w:sz="0" w:space="0" w:color="auto"/>
                    <w:right w:val="none" w:sz="0" w:space="0" w:color="auto"/>
                  </w:divBdr>
                </w:div>
                <w:div w:id="1929147916">
                  <w:marLeft w:val="640"/>
                  <w:marRight w:val="0"/>
                  <w:marTop w:val="0"/>
                  <w:marBottom w:val="0"/>
                  <w:divBdr>
                    <w:top w:val="none" w:sz="0" w:space="0" w:color="auto"/>
                    <w:left w:val="none" w:sz="0" w:space="0" w:color="auto"/>
                    <w:bottom w:val="none" w:sz="0" w:space="0" w:color="auto"/>
                    <w:right w:val="none" w:sz="0" w:space="0" w:color="auto"/>
                  </w:divBdr>
                </w:div>
                <w:div w:id="1668511319">
                  <w:marLeft w:val="640"/>
                  <w:marRight w:val="0"/>
                  <w:marTop w:val="0"/>
                  <w:marBottom w:val="0"/>
                  <w:divBdr>
                    <w:top w:val="none" w:sz="0" w:space="0" w:color="auto"/>
                    <w:left w:val="none" w:sz="0" w:space="0" w:color="auto"/>
                    <w:bottom w:val="none" w:sz="0" w:space="0" w:color="auto"/>
                    <w:right w:val="none" w:sz="0" w:space="0" w:color="auto"/>
                  </w:divBdr>
                </w:div>
                <w:div w:id="132411574">
                  <w:marLeft w:val="640"/>
                  <w:marRight w:val="0"/>
                  <w:marTop w:val="0"/>
                  <w:marBottom w:val="0"/>
                  <w:divBdr>
                    <w:top w:val="none" w:sz="0" w:space="0" w:color="auto"/>
                    <w:left w:val="none" w:sz="0" w:space="0" w:color="auto"/>
                    <w:bottom w:val="none" w:sz="0" w:space="0" w:color="auto"/>
                    <w:right w:val="none" w:sz="0" w:space="0" w:color="auto"/>
                  </w:divBdr>
                </w:div>
                <w:div w:id="752626437">
                  <w:marLeft w:val="640"/>
                  <w:marRight w:val="0"/>
                  <w:marTop w:val="0"/>
                  <w:marBottom w:val="0"/>
                  <w:divBdr>
                    <w:top w:val="none" w:sz="0" w:space="0" w:color="auto"/>
                    <w:left w:val="none" w:sz="0" w:space="0" w:color="auto"/>
                    <w:bottom w:val="none" w:sz="0" w:space="0" w:color="auto"/>
                    <w:right w:val="none" w:sz="0" w:space="0" w:color="auto"/>
                  </w:divBdr>
                </w:div>
                <w:div w:id="1977486509">
                  <w:marLeft w:val="640"/>
                  <w:marRight w:val="0"/>
                  <w:marTop w:val="0"/>
                  <w:marBottom w:val="0"/>
                  <w:divBdr>
                    <w:top w:val="none" w:sz="0" w:space="0" w:color="auto"/>
                    <w:left w:val="none" w:sz="0" w:space="0" w:color="auto"/>
                    <w:bottom w:val="none" w:sz="0" w:space="0" w:color="auto"/>
                    <w:right w:val="none" w:sz="0" w:space="0" w:color="auto"/>
                  </w:divBdr>
                </w:div>
                <w:div w:id="1469057574">
                  <w:marLeft w:val="640"/>
                  <w:marRight w:val="0"/>
                  <w:marTop w:val="0"/>
                  <w:marBottom w:val="0"/>
                  <w:divBdr>
                    <w:top w:val="none" w:sz="0" w:space="0" w:color="auto"/>
                    <w:left w:val="none" w:sz="0" w:space="0" w:color="auto"/>
                    <w:bottom w:val="none" w:sz="0" w:space="0" w:color="auto"/>
                    <w:right w:val="none" w:sz="0" w:space="0" w:color="auto"/>
                  </w:divBdr>
                </w:div>
                <w:div w:id="1657953627">
                  <w:marLeft w:val="640"/>
                  <w:marRight w:val="0"/>
                  <w:marTop w:val="0"/>
                  <w:marBottom w:val="0"/>
                  <w:divBdr>
                    <w:top w:val="none" w:sz="0" w:space="0" w:color="auto"/>
                    <w:left w:val="none" w:sz="0" w:space="0" w:color="auto"/>
                    <w:bottom w:val="none" w:sz="0" w:space="0" w:color="auto"/>
                    <w:right w:val="none" w:sz="0" w:space="0" w:color="auto"/>
                  </w:divBdr>
                </w:div>
                <w:div w:id="276377305">
                  <w:marLeft w:val="640"/>
                  <w:marRight w:val="0"/>
                  <w:marTop w:val="0"/>
                  <w:marBottom w:val="0"/>
                  <w:divBdr>
                    <w:top w:val="none" w:sz="0" w:space="0" w:color="auto"/>
                    <w:left w:val="none" w:sz="0" w:space="0" w:color="auto"/>
                    <w:bottom w:val="none" w:sz="0" w:space="0" w:color="auto"/>
                    <w:right w:val="none" w:sz="0" w:space="0" w:color="auto"/>
                  </w:divBdr>
                </w:div>
                <w:div w:id="1202478987">
                  <w:marLeft w:val="640"/>
                  <w:marRight w:val="0"/>
                  <w:marTop w:val="0"/>
                  <w:marBottom w:val="0"/>
                  <w:divBdr>
                    <w:top w:val="none" w:sz="0" w:space="0" w:color="auto"/>
                    <w:left w:val="none" w:sz="0" w:space="0" w:color="auto"/>
                    <w:bottom w:val="none" w:sz="0" w:space="0" w:color="auto"/>
                    <w:right w:val="none" w:sz="0" w:space="0" w:color="auto"/>
                  </w:divBdr>
                </w:div>
                <w:div w:id="1914586510">
                  <w:marLeft w:val="640"/>
                  <w:marRight w:val="0"/>
                  <w:marTop w:val="0"/>
                  <w:marBottom w:val="0"/>
                  <w:divBdr>
                    <w:top w:val="none" w:sz="0" w:space="0" w:color="auto"/>
                    <w:left w:val="none" w:sz="0" w:space="0" w:color="auto"/>
                    <w:bottom w:val="none" w:sz="0" w:space="0" w:color="auto"/>
                    <w:right w:val="none" w:sz="0" w:space="0" w:color="auto"/>
                  </w:divBdr>
                </w:div>
                <w:div w:id="1792439180">
                  <w:marLeft w:val="640"/>
                  <w:marRight w:val="0"/>
                  <w:marTop w:val="0"/>
                  <w:marBottom w:val="0"/>
                  <w:divBdr>
                    <w:top w:val="none" w:sz="0" w:space="0" w:color="auto"/>
                    <w:left w:val="none" w:sz="0" w:space="0" w:color="auto"/>
                    <w:bottom w:val="none" w:sz="0" w:space="0" w:color="auto"/>
                    <w:right w:val="none" w:sz="0" w:space="0" w:color="auto"/>
                  </w:divBdr>
                </w:div>
                <w:div w:id="1679044215">
                  <w:marLeft w:val="640"/>
                  <w:marRight w:val="0"/>
                  <w:marTop w:val="0"/>
                  <w:marBottom w:val="0"/>
                  <w:divBdr>
                    <w:top w:val="none" w:sz="0" w:space="0" w:color="auto"/>
                    <w:left w:val="none" w:sz="0" w:space="0" w:color="auto"/>
                    <w:bottom w:val="none" w:sz="0" w:space="0" w:color="auto"/>
                    <w:right w:val="none" w:sz="0" w:space="0" w:color="auto"/>
                  </w:divBdr>
                </w:div>
                <w:div w:id="658702655">
                  <w:marLeft w:val="640"/>
                  <w:marRight w:val="0"/>
                  <w:marTop w:val="0"/>
                  <w:marBottom w:val="0"/>
                  <w:divBdr>
                    <w:top w:val="none" w:sz="0" w:space="0" w:color="auto"/>
                    <w:left w:val="none" w:sz="0" w:space="0" w:color="auto"/>
                    <w:bottom w:val="none" w:sz="0" w:space="0" w:color="auto"/>
                    <w:right w:val="none" w:sz="0" w:space="0" w:color="auto"/>
                  </w:divBdr>
                </w:div>
                <w:div w:id="1641425261">
                  <w:marLeft w:val="640"/>
                  <w:marRight w:val="0"/>
                  <w:marTop w:val="0"/>
                  <w:marBottom w:val="0"/>
                  <w:divBdr>
                    <w:top w:val="none" w:sz="0" w:space="0" w:color="auto"/>
                    <w:left w:val="none" w:sz="0" w:space="0" w:color="auto"/>
                    <w:bottom w:val="none" w:sz="0" w:space="0" w:color="auto"/>
                    <w:right w:val="none" w:sz="0" w:space="0" w:color="auto"/>
                  </w:divBdr>
                </w:div>
                <w:div w:id="1426917997">
                  <w:marLeft w:val="640"/>
                  <w:marRight w:val="0"/>
                  <w:marTop w:val="0"/>
                  <w:marBottom w:val="0"/>
                  <w:divBdr>
                    <w:top w:val="none" w:sz="0" w:space="0" w:color="auto"/>
                    <w:left w:val="none" w:sz="0" w:space="0" w:color="auto"/>
                    <w:bottom w:val="none" w:sz="0" w:space="0" w:color="auto"/>
                    <w:right w:val="none" w:sz="0" w:space="0" w:color="auto"/>
                  </w:divBdr>
                </w:div>
                <w:div w:id="2103799448">
                  <w:marLeft w:val="640"/>
                  <w:marRight w:val="0"/>
                  <w:marTop w:val="0"/>
                  <w:marBottom w:val="0"/>
                  <w:divBdr>
                    <w:top w:val="none" w:sz="0" w:space="0" w:color="auto"/>
                    <w:left w:val="none" w:sz="0" w:space="0" w:color="auto"/>
                    <w:bottom w:val="none" w:sz="0" w:space="0" w:color="auto"/>
                    <w:right w:val="none" w:sz="0" w:space="0" w:color="auto"/>
                  </w:divBdr>
                </w:div>
                <w:div w:id="1655066959">
                  <w:marLeft w:val="640"/>
                  <w:marRight w:val="0"/>
                  <w:marTop w:val="0"/>
                  <w:marBottom w:val="0"/>
                  <w:divBdr>
                    <w:top w:val="none" w:sz="0" w:space="0" w:color="auto"/>
                    <w:left w:val="none" w:sz="0" w:space="0" w:color="auto"/>
                    <w:bottom w:val="none" w:sz="0" w:space="0" w:color="auto"/>
                    <w:right w:val="none" w:sz="0" w:space="0" w:color="auto"/>
                  </w:divBdr>
                </w:div>
                <w:div w:id="1876770029">
                  <w:marLeft w:val="640"/>
                  <w:marRight w:val="0"/>
                  <w:marTop w:val="0"/>
                  <w:marBottom w:val="0"/>
                  <w:divBdr>
                    <w:top w:val="none" w:sz="0" w:space="0" w:color="auto"/>
                    <w:left w:val="none" w:sz="0" w:space="0" w:color="auto"/>
                    <w:bottom w:val="none" w:sz="0" w:space="0" w:color="auto"/>
                    <w:right w:val="none" w:sz="0" w:space="0" w:color="auto"/>
                  </w:divBdr>
                </w:div>
                <w:div w:id="2097633686">
                  <w:marLeft w:val="640"/>
                  <w:marRight w:val="0"/>
                  <w:marTop w:val="0"/>
                  <w:marBottom w:val="0"/>
                  <w:divBdr>
                    <w:top w:val="none" w:sz="0" w:space="0" w:color="auto"/>
                    <w:left w:val="none" w:sz="0" w:space="0" w:color="auto"/>
                    <w:bottom w:val="none" w:sz="0" w:space="0" w:color="auto"/>
                    <w:right w:val="none" w:sz="0" w:space="0" w:color="auto"/>
                  </w:divBdr>
                </w:div>
                <w:div w:id="89395044">
                  <w:marLeft w:val="640"/>
                  <w:marRight w:val="0"/>
                  <w:marTop w:val="0"/>
                  <w:marBottom w:val="0"/>
                  <w:divBdr>
                    <w:top w:val="none" w:sz="0" w:space="0" w:color="auto"/>
                    <w:left w:val="none" w:sz="0" w:space="0" w:color="auto"/>
                    <w:bottom w:val="none" w:sz="0" w:space="0" w:color="auto"/>
                    <w:right w:val="none" w:sz="0" w:space="0" w:color="auto"/>
                  </w:divBdr>
                </w:div>
                <w:div w:id="100734328">
                  <w:marLeft w:val="640"/>
                  <w:marRight w:val="0"/>
                  <w:marTop w:val="0"/>
                  <w:marBottom w:val="0"/>
                  <w:divBdr>
                    <w:top w:val="none" w:sz="0" w:space="0" w:color="auto"/>
                    <w:left w:val="none" w:sz="0" w:space="0" w:color="auto"/>
                    <w:bottom w:val="none" w:sz="0" w:space="0" w:color="auto"/>
                    <w:right w:val="none" w:sz="0" w:space="0" w:color="auto"/>
                  </w:divBdr>
                </w:div>
                <w:div w:id="782650875">
                  <w:marLeft w:val="640"/>
                  <w:marRight w:val="0"/>
                  <w:marTop w:val="0"/>
                  <w:marBottom w:val="0"/>
                  <w:divBdr>
                    <w:top w:val="none" w:sz="0" w:space="0" w:color="auto"/>
                    <w:left w:val="none" w:sz="0" w:space="0" w:color="auto"/>
                    <w:bottom w:val="none" w:sz="0" w:space="0" w:color="auto"/>
                    <w:right w:val="none" w:sz="0" w:space="0" w:color="auto"/>
                  </w:divBdr>
                </w:div>
                <w:div w:id="692269276">
                  <w:marLeft w:val="640"/>
                  <w:marRight w:val="0"/>
                  <w:marTop w:val="0"/>
                  <w:marBottom w:val="0"/>
                  <w:divBdr>
                    <w:top w:val="none" w:sz="0" w:space="0" w:color="auto"/>
                    <w:left w:val="none" w:sz="0" w:space="0" w:color="auto"/>
                    <w:bottom w:val="none" w:sz="0" w:space="0" w:color="auto"/>
                    <w:right w:val="none" w:sz="0" w:space="0" w:color="auto"/>
                  </w:divBdr>
                </w:div>
                <w:div w:id="2125608725">
                  <w:marLeft w:val="640"/>
                  <w:marRight w:val="0"/>
                  <w:marTop w:val="0"/>
                  <w:marBottom w:val="0"/>
                  <w:divBdr>
                    <w:top w:val="none" w:sz="0" w:space="0" w:color="auto"/>
                    <w:left w:val="none" w:sz="0" w:space="0" w:color="auto"/>
                    <w:bottom w:val="none" w:sz="0" w:space="0" w:color="auto"/>
                    <w:right w:val="none" w:sz="0" w:space="0" w:color="auto"/>
                  </w:divBdr>
                </w:div>
                <w:div w:id="818880773">
                  <w:marLeft w:val="640"/>
                  <w:marRight w:val="0"/>
                  <w:marTop w:val="0"/>
                  <w:marBottom w:val="0"/>
                  <w:divBdr>
                    <w:top w:val="none" w:sz="0" w:space="0" w:color="auto"/>
                    <w:left w:val="none" w:sz="0" w:space="0" w:color="auto"/>
                    <w:bottom w:val="none" w:sz="0" w:space="0" w:color="auto"/>
                    <w:right w:val="none" w:sz="0" w:space="0" w:color="auto"/>
                  </w:divBdr>
                </w:div>
                <w:div w:id="1347561921">
                  <w:marLeft w:val="640"/>
                  <w:marRight w:val="0"/>
                  <w:marTop w:val="0"/>
                  <w:marBottom w:val="0"/>
                  <w:divBdr>
                    <w:top w:val="none" w:sz="0" w:space="0" w:color="auto"/>
                    <w:left w:val="none" w:sz="0" w:space="0" w:color="auto"/>
                    <w:bottom w:val="none" w:sz="0" w:space="0" w:color="auto"/>
                    <w:right w:val="none" w:sz="0" w:space="0" w:color="auto"/>
                  </w:divBdr>
                </w:div>
                <w:div w:id="1882353298">
                  <w:marLeft w:val="640"/>
                  <w:marRight w:val="0"/>
                  <w:marTop w:val="0"/>
                  <w:marBottom w:val="0"/>
                  <w:divBdr>
                    <w:top w:val="none" w:sz="0" w:space="0" w:color="auto"/>
                    <w:left w:val="none" w:sz="0" w:space="0" w:color="auto"/>
                    <w:bottom w:val="none" w:sz="0" w:space="0" w:color="auto"/>
                    <w:right w:val="none" w:sz="0" w:space="0" w:color="auto"/>
                  </w:divBdr>
                </w:div>
                <w:div w:id="220363009">
                  <w:marLeft w:val="640"/>
                  <w:marRight w:val="0"/>
                  <w:marTop w:val="0"/>
                  <w:marBottom w:val="0"/>
                  <w:divBdr>
                    <w:top w:val="none" w:sz="0" w:space="0" w:color="auto"/>
                    <w:left w:val="none" w:sz="0" w:space="0" w:color="auto"/>
                    <w:bottom w:val="none" w:sz="0" w:space="0" w:color="auto"/>
                    <w:right w:val="none" w:sz="0" w:space="0" w:color="auto"/>
                  </w:divBdr>
                </w:div>
                <w:div w:id="1222206362">
                  <w:marLeft w:val="640"/>
                  <w:marRight w:val="0"/>
                  <w:marTop w:val="0"/>
                  <w:marBottom w:val="0"/>
                  <w:divBdr>
                    <w:top w:val="none" w:sz="0" w:space="0" w:color="auto"/>
                    <w:left w:val="none" w:sz="0" w:space="0" w:color="auto"/>
                    <w:bottom w:val="none" w:sz="0" w:space="0" w:color="auto"/>
                    <w:right w:val="none" w:sz="0" w:space="0" w:color="auto"/>
                  </w:divBdr>
                </w:div>
                <w:div w:id="650015245">
                  <w:marLeft w:val="640"/>
                  <w:marRight w:val="0"/>
                  <w:marTop w:val="0"/>
                  <w:marBottom w:val="0"/>
                  <w:divBdr>
                    <w:top w:val="none" w:sz="0" w:space="0" w:color="auto"/>
                    <w:left w:val="none" w:sz="0" w:space="0" w:color="auto"/>
                    <w:bottom w:val="none" w:sz="0" w:space="0" w:color="auto"/>
                    <w:right w:val="none" w:sz="0" w:space="0" w:color="auto"/>
                  </w:divBdr>
                </w:div>
                <w:div w:id="89744923">
                  <w:marLeft w:val="640"/>
                  <w:marRight w:val="0"/>
                  <w:marTop w:val="0"/>
                  <w:marBottom w:val="0"/>
                  <w:divBdr>
                    <w:top w:val="none" w:sz="0" w:space="0" w:color="auto"/>
                    <w:left w:val="none" w:sz="0" w:space="0" w:color="auto"/>
                    <w:bottom w:val="none" w:sz="0" w:space="0" w:color="auto"/>
                    <w:right w:val="none" w:sz="0" w:space="0" w:color="auto"/>
                  </w:divBdr>
                </w:div>
                <w:div w:id="916985890">
                  <w:marLeft w:val="640"/>
                  <w:marRight w:val="0"/>
                  <w:marTop w:val="0"/>
                  <w:marBottom w:val="0"/>
                  <w:divBdr>
                    <w:top w:val="none" w:sz="0" w:space="0" w:color="auto"/>
                    <w:left w:val="none" w:sz="0" w:space="0" w:color="auto"/>
                    <w:bottom w:val="none" w:sz="0" w:space="0" w:color="auto"/>
                    <w:right w:val="none" w:sz="0" w:space="0" w:color="auto"/>
                  </w:divBdr>
                </w:div>
                <w:div w:id="1820029266">
                  <w:marLeft w:val="640"/>
                  <w:marRight w:val="0"/>
                  <w:marTop w:val="0"/>
                  <w:marBottom w:val="0"/>
                  <w:divBdr>
                    <w:top w:val="none" w:sz="0" w:space="0" w:color="auto"/>
                    <w:left w:val="none" w:sz="0" w:space="0" w:color="auto"/>
                    <w:bottom w:val="none" w:sz="0" w:space="0" w:color="auto"/>
                    <w:right w:val="none" w:sz="0" w:space="0" w:color="auto"/>
                  </w:divBdr>
                </w:div>
              </w:divsChild>
            </w:div>
            <w:div w:id="526410729">
              <w:marLeft w:val="0"/>
              <w:marRight w:val="0"/>
              <w:marTop w:val="0"/>
              <w:marBottom w:val="0"/>
              <w:divBdr>
                <w:top w:val="none" w:sz="0" w:space="0" w:color="auto"/>
                <w:left w:val="none" w:sz="0" w:space="0" w:color="auto"/>
                <w:bottom w:val="none" w:sz="0" w:space="0" w:color="auto"/>
                <w:right w:val="none" w:sz="0" w:space="0" w:color="auto"/>
              </w:divBdr>
              <w:divsChild>
                <w:div w:id="618337897">
                  <w:marLeft w:val="640"/>
                  <w:marRight w:val="0"/>
                  <w:marTop w:val="0"/>
                  <w:marBottom w:val="0"/>
                  <w:divBdr>
                    <w:top w:val="none" w:sz="0" w:space="0" w:color="auto"/>
                    <w:left w:val="none" w:sz="0" w:space="0" w:color="auto"/>
                    <w:bottom w:val="none" w:sz="0" w:space="0" w:color="auto"/>
                    <w:right w:val="none" w:sz="0" w:space="0" w:color="auto"/>
                  </w:divBdr>
                </w:div>
                <w:div w:id="1053693577">
                  <w:marLeft w:val="640"/>
                  <w:marRight w:val="0"/>
                  <w:marTop w:val="0"/>
                  <w:marBottom w:val="0"/>
                  <w:divBdr>
                    <w:top w:val="none" w:sz="0" w:space="0" w:color="auto"/>
                    <w:left w:val="none" w:sz="0" w:space="0" w:color="auto"/>
                    <w:bottom w:val="none" w:sz="0" w:space="0" w:color="auto"/>
                    <w:right w:val="none" w:sz="0" w:space="0" w:color="auto"/>
                  </w:divBdr>
                </w:div>
                <w:div w:id="147794358">
                  <w:marLeft w:val="640"/>
                  <w:marRight w:val="0"/>
                  <w:marTop w:val="0"/>
                  <w:marBottom w:val="0"/>
                  <w:divBdr>
                    <w:top w:val="none" w:sz="0" w:space="0" w:color="auto"/>
                    <w:left w:val="none" w:sz="0" w:space="0" w:color="auto"/>
                    <w:bottom w:val="none" w:sz="0" w:space="0" w:color="auto"/>
                    <w:right w:val="none" w:sz="0" w:space="0" w:color="auto"/>
                  </w:divBdr>
                </w:div>
                <w:div w:id="1129322983">
                  <w:marLeft w:val="640"/>
                  <w:marRight w:val="0"/>
                  <w:marTop w:val="0"/>
                  <w:marBottom w:val="0"/>
                  <w:divBdr>
                    <w:top w:val="none" w:sz="0" w:space="0" w:color="auto"/>
                    <w:left w:val="none" w:sz="0" w:space="0" w:color="auto"/>
                    <w:bottom w:val="none" w:sz="0" w:space="0" w:color="auto"/>
                    <w:right w:val="none" w:sz="0" w:space="0" w:color="auto"/>
                  </w:divBdr>
                </w:div>
                <w:div w:id="835271172">
                  <w:marLeft w:val="640"/>
                  <w:marRight w:val="0"/>
                  <w:marTop w:val="0"/>
                  <w:marBottom w:val="0"/>
                  <w:divBdr>
                    <w:top w:val="none" w:sz="0" w:space="0" w:color="auto"/>
                    <w:left w:val="none" w:sz="0" w:space="0" w:color="auto"/>
                    <w:bottom w:val="none" w:sz="0" w:space="0" w:color="auto"/>
                    <w:right w:val="none" w:sz="0" w:space="0" w:color="auto"/>
                  </w:divBdr>
                </w:div>
                <w:div w:id="1184127599">
                  <w:marLeft w:val="640"/>
                  <w:marRight w:val="0"/>
                  <w:marTop w:val="0"/>
                  <w:marBottom w:val="0"/>
                  <w:divBdr>
                    <w:top w:val="none" w:sz="0" w:space="0" w:color="auto"/>
                    <w:left w:val="none" w:sz="0" w:space="0" w:color="auto"/>
                    <w:bottom w:val="none" w:sz="0" w:space="0" w:color="auto"/>
                    <w:right w:val="none" w:sz="0" w:space="0" w:color="auto"/>
                  </w:divBdr>
                </w:div>
                <w:div w:id="101728453">
                  <w:marLeft w:val="640"/>
                  <w:marRight w:val="0"/>
                  <w:marTop w:val="0"/>
                  <w:marBottom w:val="0"/>
                  <w:divBdr>
                    <w:top w:val="none" w:sz="0" w:space="0" w:color="auto"/>
                    <w:left w:val="none" w:sz="0" w:space="0" w:color="auto"/>
                    <w:bottom w:val="none" w:sz="0" w:space="0" w:color="auto"/>
                    <w:right w:val="none" w:sz="0" w:space="0" w:color="auto"/>
                  </w:divBdr>
                </w:div>
                <w:div w:id="1847090023">
                  <w:marLeft w:val="640"/>
                  <w:marRight w:val="0"/>
                  <w:marTop w:val="0"/>
                  <w:marBottom w:val="0"/>
                  <w:divBdr>
                    <w:top w:val="none" w:sz="0" w:space="0" w:color="auto"/>
                    <w:left w:val="none" w:sz="0" w:space="0" w:color="auto"/>
                    <w:bottom w:val="none" w:sz="0" w:space="0" w:color="auto"/>
                    <w:right w:val="none" w:sz="0" w:space="0" w:color="auto"/>
                  </w:divBdr>
                </w:div>
                <w:div w:id="794718105">
                  <w:marLeft w:val="640"/>
                  <w:marRight w:val="0"/>
                  <w:marTop w:val="0"/>
                  <w:marBottom w:val="0"/>
                  <w:divBdr>
                    <w:top w:val="none" w:sz="0" w:space="0" w:color="auto"/>
                    <w:left w:val="none" w:sz="0" w:space="0" w:color="auto"/>
                    <w:bottom w:val="none" w:sz="0" w:space="0" w:color="auto"/>
                    <w:right w:val="none" w:sz="0" w:space="0" w:color="auto"/>
                  </w:divBdr>
                </w:div>
                <w:div w:id="1685670855">
                  <w:marLeft w:val="640"/>
                  <w:marRight w:val="0"/>
                  <w:marTop w:val="0"/>
                  <w:marBottom w:val="0"/>
                  <w:divBdr>
                    <w:top w:val="none" w:sz="0" w:space="0" w:color="auto"/>
                    <w:left w:val="none" w:sz="0" w:space="0" w:color="auto"/>
                    <w:bottom w:val="none" w:sz="0" w:space="0" w:color="auto"/>
                    <w:right w:val="none" w:sz="0" w:space="0" w:color="auto"/>
                  </w:divBdr>
                </w:div>
                <w:div w:id="931594607">
                  <w:marLeft w:val="640"/>
                  <w:marRight w:val="0"/>
                  <w:marTop w:val="0"/>
                  <w:marBottom w:val="0"/>
                  <w:divBdr>
                    <w:top w:val="none" w:sz="0" w:space="0" w:color="auto"/>
                    <w:left w:val="none" w:sz="0" w:space="0" w:color="auto"/>
                    <w:bottom w:val="none" w:sz="0" w:space="0" w:color="auto"/>
                    <w:right w:val="none" w:sz="0" w:space="0" w:color="auto"/>
                  </w:divBdr>
                </w:div>
                <w:div w:id="2132044131">
                  <w:marLeft w:val="640"/>
                  <w:marRight w:val="0"/>
                  <w:marTop w:val="0"/>
                  <w:marBottom w:val="0"/>
                  <w:divBdr>
                    <w:top w:val="none" w:sz="0" w:space="0" w:color="auto"/>
                    <w:left w:val="none" w:sz="0" w:space="0" w:color="auto"/>
                    <w:bottom w:val="none" w:sz="0" w:space="0" w:color="auto"/>
                    <w:right w:val="none" w:sz="0" w:space="0" w:color="auto"/>
                  </w:divBdr>
                </w:div>
                <w:div w:id="376046505">
                  <w:marLeft w:val="640"/>
                  <w:marRight w:val="0"/>
                  <w:marTop w:val="0"/>
                  <w:marBottom w:val="0"/>
                  <w:divBdr>
                    <w:top w:val="none" w:sz="0" w:space="0" w:color="auto"/>
                    <w:left w:val="none" w:sz="0" w:space="0" w:color="auto"/>
                    <w:bottom w:val="none" w:sz="0" w:space="0" w:color="auto"/>
                    <w:right w:val="none" w:sz="0" w:space="0" w:color="auto"/>
                  </w:divBdr>
                </w:div>
                <w:div w:id="2043705075">
                  <w:marLeft w:val="640"/>
                  <w:marRight w:val="0"/>
                  <w:marTop w:val="0"/>
                  <w:marBottom w:val="0"/>
                  <w:divBdr>
                    <w:top w:val="none" w:sz="0" w:space="0" w:color="auto"/>
                    <w:left w:val="none" w:sz="0" w:space="0" w:color="auto"/>
                    <w:bottom w:val="none" w:sz="0" w:space="0" w:color="auto"/>
                    <w:right w:val="none" w:sz="0" w:space="0" w:color="auto"/>
                  </w:divBdr>
                </w:div>
                <w:div w:id="1799835194">
                  <w:marLeft w:val="640"/>
                  <w:marRight w:val="0"/>
                  <w:marTop w:val="0"/>
                  <w:marBottom w:val="0"/>
                  <w:divBdr>
                    <w:top w:val="none" w:sz="0" w:space="0" w:color="auto"/>
                    <w:left w:val="none" w:sz="0" w:space="0" w:color="auto"/>
                    <w:bottom w:val="none" w:sz="0" w:space="0" w:color="auto"/>
                    <w:right w:val="none" w:sz="0" w:space="0" w:color="auto"/>
                  </w:divBdr>
                </w:div>
                <w:div w:id="595557295">
                  <w:marLeft w:val="640"/>
                  <w:marRight w:val="0"/>
                  <w:marTop w:val="0"/>
                  <w:marBottom w:val="0"/>
                  <w:divBdr>
                    <w:top w:val="none" w:sz="0" w:space="0" w:color="auto"/>
                    <w:left w:val="none" w:sz="0" w:space="0" w:color="auto"/>
                    <w:bottom w:val="none" w:sz="0" w:space="0" w:color="auto"/>
                    <w:right w:val="none" w:sz="0" w:space="0" w:color="auto"/>
                  </w:divBdr>
                </w:div>
                <w:div w:id="418258654">
                  <w:marLeft w:val="640"/>
                  <w:marRight w:val="0"/>
                  <w:marTop w:val="0"/>
                  <w:marBottom w:val="0"/>
                  <w:divBdr>
                    <w:top w:val="none" w:sz="0" w:space="0" w:color="auto"/>
                    <w:left w:val="none" w:sz="0" w:space="0" w:color="auto"/>
                    <w:bottom w:val="none" w:sz="0" w:space="0" w:color="auto"/>
                    <w:right w:val="none" w:sz="0" w:space="0" w:color="auto"/>
                  </w:divBdr>
                </w:div>
                <w:div w:id="708606585">
                  <w:marLeft w:val="640"/>
                  <w:marRight w:val="0"/>
                  <w:marTop w:val="0"/>
                  <w:marBottom w:val="0"/>
                  <w:divBdr>
                    <w:top w:val="none" w:sz="0" w:space="0" w:color="auto"/>
                    <w:left w:val="none" w:sz="0" w:space="0" w:color="auto"/>
                    <w:bottom w:val="none" w:sz="0" w:space="0" w:color="auto"/>
                    <w:right w:val="none" w:sz="0" w:space="0" w:color="auto"/>
                  </w:divBdr>
                </w:div>
                <w:div w:id="598029148">
                  <w:marLeft w:val="640"/>
                  <w:marRight w:val="0"/>
                  <w:marTop w:val="0"/>
                  <w:marBottom w:val="0"/>
                  <w:divBdr>
                    <w:top w:val="none" w:sz="0" w:space="0" w:color="auto"/>
                    <w:left w:val="none" w:sz="0" w:space="0" w:color="auto"/>
                    <w:bottom w:val="none" w:sz="0" w:space="0" w:color="auto"/>
                    <w:right w:val="none" w:sz="0" w:space="0" w:color="auto"/>
                  </w:divBdr>
                </w:div>
                <w:div w:id="1824930688">
                  <w:marLeft w:val="640"/>
                  <w:marRight w:val="0"/>
                  <w:marTop w:val="0"/>
                  <w:marBottom w:val="0"/>
                  <w:divBdr>
                    <w:top w:val="none" w:sz="0" w:space="0" w:color="auto"/>
                    <w:left w:val="none" w:sz="0" w:space="0" w:color="auto"/>
                    <w:bottom w:val="none" w:sz="0" w:space="0" w:color="auto"/>
                    <w:right w:val="none" w:sz="0" w:space="0" w:color="auto"/>
                  </w:divBdr>
                </w:div>
                <w:div w:id="1230993063">
                  <w:marLeft w:val="640"/>
                  <w:marRight w:val="0"/>
                  <w:marTop w:val="0"/>
                  <w:marBottom w:val="0"/>
                  <w:divBdr>
                    <w:top w:val="none" w:sz="0" w:space="0" w:color="auto"/>
                    <w:left w:val="none" w:sz="0" w:space="0" w:color="auto"/>
                    <w:bottom w:val="none" w:sz="0" w:space="0" w:color="auto"/>
                    <w:right w:val="none" w:sz="0" w:space="0" w:color="auto"/>
                  </w:divBdr>
                </w:div>
                <w:div w:id="29503454">
                  <w:marLeft w:val="640"/>
                  <w:marRight w:val="0"/>
                  <w:marTop w:val="0"/>
                  <w:marBottom w:val="0"/>
                  <w:divBdr>
                    <w:top w:val="none" w:sz="0" w:space="0" w:color="auto"/>
                    <w:left w:val="none" w:sz="0" w:space="0" w:color="auto"/>
                    <w:bottom w:val="none" w:sz="0" w:space="0" w:color="auto"/>
                    <w:right w:val="none" w:sz="0" w:space="0" w:color="auto"/>
                  </w:divBdr>
                </w:div>
                <w:div w:id="1579166059">
                  <w:marLeft w:val="640"/>
                  <w:marRight w:val="0"/>
                  <w:marTop w:val="0"/>
                  <w:marBottom w:val="0"/>
                  <w:divBdr>
                    <w:top w:val="none" w:sz="0" w:space="0" w:color="auto"/>
                    <w:left w:val="none" w:sz="0" w:space="0" w:color="auto"/>
                    <w:bottom w:val="none" w:sz="0" w:space="0" w:color="auto"/>
                    <w:right w:val="none" w:sz="0" w:space="0" w:color="auto"/>
                  </w:divBdr>
                </w:div>
                <w:div w:id="54397635">
                  <w:marLeft w:val="640"/>
                  <w:marRight w:val="0"/>
                  <w:marTop w:val="0"/>
                  <w:marBottom w:val="0"/>
                  <w:divBdr>
                    <w:top w:val="none" w:sz="0" w:space="0" w:color="auto"/>
                    <w:left w:val="none" w:sz="0" w:space="0" w:color="auto"/>
                    <w:bottom w:val="none" w:sz="0" w:space="0" w:color="auto"/>
                    <w:right w:val="none" w:sz="0" w:space="0" w:color="auto"/>
                  </w:divBdr>
                </w:div>
                <w:div w:id="2023974216">
                  <w:marLeft w:val="640"/>
                  <w:marRight w:val="0"/>
                  <w:marTop w:val="0"/>
                  <w:marBottom w:val="0"/>
                  <w:divBdr>
                    <w:top w:val="none" w:sz="0" w:space="0" w:color="auto"/>
                    <w:left w:val="none" w:sz="0" w:space="0" w:color="auto"/>
                    <w:bottom w:val="none" w:sz="0" w:space="0" w:color="auto"/>
                    <w:right w:val="none" w:sz="0" w:space="0" w:color="auto"/>
                  </w:divBdr>
                </w:div>
                <w:div w:id="676887395">
                  <w:marLeft w:val="640"/>
                  <w:marRight w:val="0"/>
                  <w:marTop w:val="0"/>
                  <w:marBottom w:val="0"/>
                  <w:divBdr>
                    <w:top w:val="none" w:sz="0" w:space="0" w:color="auto"/>
                    <w:left w:val="none" w:sz="0" w:space="0" w:color="auto"/>
                    <w:bottom w:val="none" w:sz="0" w:space="0" w:color="auto"/>
                    <w:right w:val="none" w:sz="0" w:space="0" w:color="auto"/>
                  </w:divBdr>
                </w:div>
                <w:div w:id="859196030">
                  <w:marLeft w:val="640"/>
                  <w:marRight w:val="0"/>
                  <w:marTop w:val="0"/>
                  <w:marBottom w:val="0"/>
                  <w:divBdr>
                    <w:top w:val="none" w:sz="0" w:space="0" w:color="auto"/>
                    <w:left w:val="none" w:sz="0" w:space="0" w:color="auto"/>
                    <w:bottom w:val="none" w:sz="0" w:space="0" w:color="auto"/>
                    <w:right w:val="none" w:sz="0" w:space="0" w:color="auto"/>
                  </w:divBdr>
                </w:div>
                <w:div w:id="1954555924">
                  <w:marLeft w:val="640"/>
                  <w:marRight w:val="0"/>
                  <w:marTop w:val="0"/>
                  <w:marBottom w:val="0"/>
                  <w:divBdr>
                    <w:top w:val="none" w:sz="0" w:space="0" w:color="auto"/>
                    <w:left w:val="none" w:sz="0" w:space="0" w:color="auto"/>
                    <w:bottom w:val="none" w:sz="0" w:space="0" w:color="auto"/>
                    <w:right w:val="none" w:sz="0" w:space="0" w:color="auto"/>
                  </w:divBdr>
                </w:div>
                <w:div w:id="451290511">
                  <w:marLeft w:val="640"/>
                  <w:marRight w:val="0"/>
                  <w:marTop w:val="0"/>
                  <w:marBottom w:val="0"/>
                  <w:divBdr>
                    <w:top w:val="none" w:sz="0" w:space="0" w:color="auto"/>
                    <w:left w:val="none" w:sz="0" w:space="0" w:color="auto"/>
                    <w:bottom w:val="none" w:sz="0" w:space="0" w:color="auto"/>
                    <w:right w:val="none" w:sz="0" w:space="0" w:color="auto"/>
                  </w:divBdr>
                </w:div>
                <w:div w:id="1915117783">
                  <w:marLeft w:val="640"/>
                  <w:marRight w:val="0"/>
                  <w:marTop w:val="0"/>
                  <w:marBottom w:val="0"/>
                  <w:divBdr>
                    <w:top w:val="none" w:sz="0" w:space="0" w:color="auto"/>
                    <w:left w:val="none" w:sz="0" w:space="0" w:color="auto"/>
                    <w:bottom w:val="none" w:sz="0" w:space="0" w:color="auto"/>
                    <w:right w:val="none" w:sz="0" w:space="0" w:color="auto"/>
                  </w:divBdr>
                </w:div>
                <w:div w:id="1324503385">
                  <w:marLeft w:val="640"/>
                  <w:marRight w:val="0"/>
                  <w:marTop w:val="0"/>
                  <w:marBottom w:val="0"/>
                  <w:divBdr>
                    <w:top w:val="none" w:sz="0" w:space="0" w:color="auto"/>
                    <w:left w:val="none" w:sz="0" w:space="0" w:color="auto"/>
                    <w:bottom w:val="none" w:sz="0" w:space="0" w:color="auto"/>
                    <w:right w:val="none" w:sz="0" w:space="0" w:color="auto"/>
                  </w:divBdr>
                </w:div>
                <w:div w:id="1651134494">
                  <w:marLeft w:val="640"/>
                  <w:marRight w:val="0"/>
                  <w:marTop w:val="0"/>
                  <w:marBottom w:val="0"/>
                  <w:divBdr>
                    <w:top w:val="none" w:sz="0" w:space="0" w:color="auto"/>
                    <w:left w:val="none" w:sz="0" w:space="0" w:color="auto"/>
                    <w:bottom w:val="none" w:sz="0" w:space="0" w:color="auto"/>
                    <w:right w:val="none" w:sz="0" w:space="0" w:color="auto"/>
                  </w:divBdr>
                </w:div>
                <w:div w:id="762411987">
                  <w:marLeft w:val="640"/>
                  <w:marRight w:val="0"/>
                  <w:marTop w:val="0"/>
                  <w:marBottom w:val="0"/>
                  <w:divBdr>
                    <w:top w:val="none" w:sz="0" w:space="0" w:color="auto"/>
                    <w:left w:val="none" w:sz="0" w:space="0" w:color="auto"/>
                    <w:bottom w:val="none" w:sz="0" w:space="0" w:color="auto"/>
                    <w:right w:val="none" w:sz="0" w:space="0" w:color="auto"/>
                  </w:divBdr>
                </w:div>
                <w:div w:id="2053072806">
                  <w:marLeft w:val="640"/>
                  <w:marRight w:val="0"/>
                  <w:marTop w:val="0"/>
                  <w:marBottom w:val="0"/>
                  <w:divBdr>
                    <w:top w:val="none" w:sz="0" w:space="0" w:color="auto"/>
                    <w:left w:val="none" w:sz="0" w:space="0" w:color="auto"/>
                    <w:bottom w:val="none" w:sz="0" w:space="0" w:color="auto"/>
                    <w:right w:val="none" w:sz="0" w:space="0" w:color="auto"/>
                  </w:divBdr>
                </w:div>
                <w:div w:id="1648391593">
                  <w:marLeft w:val="640"/>
                  <w:marRight w:val="0"/>
                  <w:marTop w:val="0"/>
                  <w:marBottom w:val="0"/>
                  <w:divBdr>
                    <w:top w:val="none" w:sz="0" w:space="0" w:color="auto"/>
                    <w:left w:val="none" w:sz="0" w:space="0" w:color="auto"/>
                    <w:bottom w:val="none" w:sz="0" w:space="0" w:color="auto"/>
                    <w:right w:val="none" w:sz="0" w:space="0" w:color="auto"/>
                  </w:divBdr>
                </w:div>
                <w:div w:id="58940698">
                  <w:marLeft w:val="640"/>
                  <w:marRight w:val="0"/>
                  <w:marTop w:val="0"/>
                  <w:marBottom w:val="0"/>
                  <w:divBdr>
                    <w:top w:val="none" w:sz="0" w:space="0" w:color="auto"/>
                    <w:left w:val="none" w:sz="0" w:space="0" w:color="auto"/>
                    <w:bottom w:val="none" w:sz="0" w:space="0" w:color="auto"/>
                    <w:right w:val="none" w:sz="0" w:space="0" w:color="auto"/>
                  </w:divBdr>
                </w:div>
                <w:div w:id="1393651134">
                  <w:marLeft w:val="640"/>
                  <w:marRight w:val="0"/>
                  <w:marTop w:val="0"/>
                  <w:marBottom w:val="0"/>
                  <w:divBdr>
                    <w:top w:val="none" w:sz="0" w:space="0" w:color="auto"/>
                    <w:left w:val="none" w:sz="0" w:space="0" w:color="auto"/>
                    <w:bottom w:val="none" w:sz="0" w:space="0" w:color="auto"/>
                    <w:right w:val="none" w:sz="0" w:space="0" w:color="auto"/>
                  </w:divBdr>
                </w:div>
                <w:div w:id="840776832">
                  <w:marLeft w:val="640"/>
                  <w:marRight w:val="0"/>
                  <w:marTop w:val="0"/>
                  <w:marBottom w:val="0"/>
                  <w:divBdr>
                    <w:top w:val="none" w:sz="0" w:space="0" w:color="auto"/>
                    <w:left w:val="none" w:sz="0" w:space="0" w:color="auto"/>
                    <w:bottom w:val="none" w:sz="0" w:space="0" w:color="auto"/>
                    <w:right w:val="none" w:sz="0" w:space="0" w:color="auto"/>
                  </w:divBdr>
                </w:div>
                <w:div w:id="402141811">
                  <w:marLeft w:val="640"/>
                  <w:marRight w:val="0"/>
                  <w:marTop w:val="0"/>
                  <w:marBottom w:val="0"/>
                  <w:divBdr>
                    <w:top w:val="none" w:sz="0" w:space="0" w:color="auto"/>
                    <w:left w:val="none" w:sz="0" w:space="0" w:color="auto"/>
                    <w:bottom w:val="none" w:sz="0" w:space="0" w:color="auto"/>
                    <w:right w:val="none" w:sz="0" w:space="0" w:color="auto"/>
                  </w:divBdr>
                </w:div>
                <w:div w:id="1854494962">
                  <w:marLeft w:val="640"/>
                  <w:marRight w:val="0"/>
                  <w:marTop w:val="0"/>
                  <w:marBottom w:val="0"/>
                  <w:divBdr>
                    <w:top w:val="none" w:sz="0" w:space="0" w:color="auto"/>
                    <w:left w:val="none" w:sz="0" w:space="0" w:color="auto"/>
                    <w:bottom w:val="none" w:sz="0" w:space="0" w:color="auto"/>
                    <w:right w:val="none" w:sz="0" w:space="0" w:color="auto"/>
                  </w:divBdr>
                </w:div>
                <w:div w:id="1741437779">
                  <w:marLeft w:val="640"/>
                  <w:marRight w:val="0"/>
                  <w:marTop w:val="0"/>
                  <w:marBottom w:val="0"/>
                  <w:divBdr>
                    <w:top w:val="none" w:sz="0" w:space="0" w:color="auto"/>
                    <w:left w:val="none" w:sz="0" w:space="0" w:color="auto"/>
                    <w:bottom w:val="none" w:sz="0" w:space="0" w:color="auto"/>
                    <w:right w:val="none" w:sz="0" w:space="0" w:color="auto"/>
                  </w:divBdr>
                </w:div>
                <w:div w:id="42339920">
                  <w:marLeft w:val="640"/>
                  <w:marRight w:val="0"/>
                  <w:marTop w:val="0"/>
                  <w:marBottom w:val="0"/>
                  <w:divBdr>
                    <w:top w:val="none" w:sz="0" w:space="0" w:color="auto"/>
                    <w:left w:val="none" w:sz="0" w:space="0" w:color="auto"/>
                    <w:bottom w:val="none" w:sz="0" w:space="0" w:color="auto"/>
                    <w:right w:val="none" w:sz="0" w:space="0" w:color="auto"/>
                  </w:divBdr>
                </w:div>
                <w:div w:id="675155069">
                  <w:marLeft w:val="640"/>
                  <w:marRight w:val="0"/>
                  <w:marTop w:val="0"/>
                  <w:marBottom w:val="0"/>
                  <w:divBdr>
                    <w:top w:val="none" w:sz="0" w:space="0" w:color="auto"/>
                    <w:left w:val="none" w:sz="0" w:space="0" w:color="auto"/>
                    <w:bottom w:val="none" w:sz="0" w:space="0" w:color="auto"/>
                    <w:right w:val="none" w:sz="0" w:space="0" w:color="auto"/>
                  </w:divBdr>
                </w:div>
                <w:div w:id="513737712">
                  <w:marLeft w:val="640"/>
                  <w:marRight w:val="0"/>
                  <w:marTop w:val="0"/>
                  <w:marBottom w:val="0"/>
                  <w:divBdr>
                    <w:top w:val="none" w:sz="0" w:space="0" w:color="auto"/>
                    <w:left w:val="none" w:sz="0" w:space="0" w:color="auto"/>
                    <w:bottom w:val="none" w:sz="0" w:space="0" w:color="auto"/>
                    <w:right w:val="none" w:sz="0" w:space="0" w:color="auto"/>
                  </w:divBdr>
                </w:div>
                <w:div w:id="497426492">
                  <w:marLeft w:val="640"/>
                  <w:marRight w:val="0"/>
                  <w:marTop w:val="0"/>
                  <w:marBottom w:val="0"/>
                  <w:divBdr>
                    <w:top w:val="none" w:sz="0" w:space="0" w:color="auto"/>
                    <w:left w:val="none" w:sz="0" w:space="0" w:color="auto"/>
                    <w:bottom w:val="none" w:sz="0" w:space="0" w:color="auto"/>
                    <w:right w:val="none" w:sz="0" w:space="0" w:color="auto"/>
                  </w:divBdr>
                </w:div>
                <w:div w:id="961228894">
                  <w:marLeft w:val="640"/>
                  <w:marRight w:val="0"/>
                  <w:marTop w:val="0"/>
                  <w:marBottom w:val="0"/>
                  <w:divBdr>
                    <w:top w:val="none" w:sz="0" w:space="0" w:color="auto"/>
                    <w:left w:val="none" w:sz="0" w:space="0" w:color="auto"/>
                    <w:bottom w:val="none" w:sz="0" w:space="0" w:color="auto"/>
                    <w:right w:val="none" w:sz="0" w:space="0" w:color="auto"/>
                  </w:divBdr>
                </w:div>
                <w:div w:id="329527782">
                  <w:marLeft w:val="640"/>
                  <w:marRight w:val="0"/>
                  <w:marTop w:val="0"/>
                  <w:marBottom w:val="0"/>
                  <w:divBdr>
                    <w:top w:val="none" w:sz="0" w:space="0" w:color="auto"/>
                    <w:left w:val="none" w:sz="0" w:space="0" w:color="auto"/>
                    <w:bottom w:val="none" w:sz="0" w:space="0" w:color="auto"/>
                    <w:right w:val="none" w:sz="0" w:space="0" w:color="auto"/>
                  </w:divBdr>
                </w:div>
                <w:div w:id="1215117904">
                  <w:marLeft w:val="640"/>
                  <w:marRight w:val="0"/>
                  <w:marTop w:val="0"/>
                  <w:marBottom w:val="0"/>
                  <w:divBdr>
                    <w:top w:val="none" w:sz="0" w:space="0" w:color="auto"/>
                    <w:left w:val="none" w:sz="0" w:space="0" w:color="auto"/>
                    <w:bottom w:val="none" w:sz="0" w:space="0" w:color="auto"/>
                    <w:right w:val="none" w:sz="0" w:space="0" w:color="auto"/>
                  </w:divBdr>
                </w:div>
                <w:div w:id="725493867">
                  <w:marLeft w:val="640"/>
                  <w:marRight w:val="0"/>
                  <w:marTop w:val="0"/>
                  <w:marBottom w:val="0"/>
                  <w:divBdr>
                    <w:top w:val="none" w:sz="0" w:space="0" w:color="auto"/>
                    <w:left w:val="none" w:sz="0" w:space="0" w:color="auto"/>
                    <w:bottom w:val="none" w:sz="0" w:space="0" w:color="auto"/>
                    <w:right w:val="none" w:sz="0" w:space="0" w:color="auto"/>
                  </w:divBdr>
                </w:div>
                <w:div w:id="616257934">
                  <w:marLeft w:val="640"/>
                  <w:marRight w:val="0"/>
                  <w:marTop w:val="0"/>
                  <w:marBottom w:val="0"/>
                  <w:divBdr>
                    <w:top w:val="none" w:sz="0" w:space="0" w:color="auto"/>
                    <w:left w:val="none" w:sz="0" w:space="0" w:color="auto"/>
                    <w:bottom w:val="none" w:sz="0" w:space="0" w:color="auto"/>
                    <w:right w:val="none" w:sz="0" w:space="0" w:color="auto"/>
                  </w:divBdr>
                </w:div>
                <w:div w:id="869025794">
                  <w:marLeft w:val="640"/>
                  <w:marRight w:val="0"/>
                  <w:marTop w:val="0"/>
                  <w:marBottom w:val="0"/>
                  <w:divBdr>
                    <w:top w:val="none" w:sz="0" w:space="0" w:color="auto"/>
                    <w:left w:val="none" w:sz="0" w:space="0" w:color="auto"/>
                    <w:bottom w:val="none" w:sz="0" w:space="0" w:color="auto"/>
                    <w:right w:val="none" w:sz="0" w:space="0" w:color="auto"/>
                  </w:divBdr>
                </w:div>
                <w:div w:id="585312345">
                  <w:marLeft w:val="640"/>
                  <w:marRight w:val="0"/>
                  <w:marTop w:val="0"/>
                  <w:marBottom w:val="0"/>
                  <w:divBdr>
                    <w:top w:val="none" w:sz="0" w:space="0" w:color="auto"/>
                    <w:left w:val="none" w:sz="0" w:space="0" w:color="auto"/>
                    <w:bottom w:val="none" w:sz="0" w:space="0" w:color="auto"/>
                    <w:right w:val="none" w:sz="0" w:space="0" w:color="auto"/>
                  </w:divBdr>
                </w:div>
                <w:div w:id="1915309961">
                  <w:marLeft w:val="640"/>
                  <w:marRight w:val="0"/>
                  <w:marTop w:val="0"/>
                  <w:marBottom w:val="0"/>
                  <w:divBdr>
                    <w:top w:val="none" w:sz="0" w:space="0" w:color="auto"/>
                    <w:left w:val="none" w:sz="0" w:space="0" w:color="auto"/>
                    <w:bottom w:val="none" w:sz="0" w:space="0" w:color="auto"/>
                    <w:right w:val="none" w:sz="0" w:space="0" w:color="auto"/>
                  </w:divBdr>
                </w:div>
                <w:div w:id="1383138437">
                  <w:marLeft w:val="640"/>
                  <w:marRight w:val="0"/>
                  <w:marTop w:val="0"/>
                  <w:marBottom w:val="0"/>
                  <w:divBdr>
                    <w:top w:val="none" w:sz="0" w:space="0" w:color="auto"/>
                    <w:left w:val="none" w:sz="0" w:space="0" w:color="auto"/>
                    <w:bottom w:val="none" w:sz="0" w:space="0" w:color="auto"/>
                    <w:right w:val="none" w:sz="0" w:space="0" w:color="auto"/>
                  </w:divBdr>
                </w:div>
                <w:div w:id="1891186647">
                  <w:marLeft w:val="640"/>
                  <w:marRight w:val="0"/>
                  <w:marTop w:val="0"/>
                  <w:marBottom w:val="0"/>
                  <w:divBdr>
                    <w:top w:val="none" w:sz="0" w:space="0" w:color="auto"/>
                    <w:left w:val="none" w:sz="0" w:space="0" w:color="auto"/>
                    <w:bottom w:val="none" w:sz="0" w:space="0" w:color="auto"/>
                    <w:right w:val="none" w:sz="0" w:space="0" w:color="auto"/>
                  </w:divBdr>
                </w:div>
                <w:div w:id="1529367179">
                  <w:marLeft w:val="640"/>
                  <w:marRight w:val="0"/>
                  <w:marTop w:val="0"/>
                  <w:marBottom w:val="0"/>
                  <w:divBdr>
                    <w:top w:val="none" w:sz="0" w:space="0" w:color="auto"/>
                    <w:left w:val="none" w:sz="0" w:space="0" w:color="auto"/>
                    <w:bottom w:val="none" w:sz="0" w:space="0" w:color="auto"/>
                    <w:right w:val="none" w:sz="0" w:space="0" w:color="auto"/>
                  </w:divBdr>
                </w:div>
                <w:div w:id="1672174875">
                  <w:marLeft w:val="640"/>
                  <w:marRight w:val="0"/>
                  <w:marTop w:val="0"/>
                  <w:marBottom w:val="0"/>
                  <w:divBdr>
                    <w:top w:val="none" w:sz="0" w:space="0" w:color="auto"/>
                    <w:left w:val="none" w:sz="0" w:space="0" w:color="auto"/>
                    <w:bottom w:val="none" w:sz="0" w:space="0" w:color="auto"/>
                    <w:right w:val="none" w:sz="0" w:space="0" w:color="auto"/>
                  </w:divBdr>
                </w:div>
                <w:div w:id="1901742935">
                  <w:marLeft w:val="640"/>
                  <w:marRight w:val="0"/>
                  <w:marTop w:val="0"/>
                  <w:marBottom w:val="0"/>
                  <w:divBdr>
                    <w:top w:val="none" w:sz="0" w:space="0" w:color="auto"/>
                    <w:left w:val="none" w:sz="0" w:space="0" w:color="auto"/>
                    <w:bottom w:val="none" w:sz="0" w:space="0" w:color="auto"/>
                    <w:right w:val="none" w:sz="0" w:space="0" w:color="auto"/>
                  </w:divBdr>
                </w:div>
                <w:div w:id="2023433586">
                  <w:marLeft w:val="640"/>
                  <w:marRight w:val="0"/>
                  <w:marTop w:val="0"/>
                  <w:marBottom w:val="0"/>
                  <w:divBdr>
                    <w:top w:val="none" w:sz="0" w:space="0" w:color="auto"/>
                    <w:left w:val="none" w:sz="0" w:space="0" w:color="auto"/>
                    <w:bottom w:val="none" w:sz="0" w:space="0" w:color="auto"/>
                    <w:right w:val="none" w:sz="0" w:space="0" w:color="auto"/>
                  </w:divBdr>
                </w:div>
                <w:div w:id="610745301">
                  <w:marLeft w:val="640"/>
                  <w:marRight w:val="0"/>
                  <w:marTop w:val="0"/>
                  <w:marBottom w:val="0"/>
                  <w:divBdr>
                    <w:top w:val="none" w:sz="0" w:space="0" w:color="auto"/>
                    <w:left w:val="none" w:sz="0" w:space="0" w:color="auto"/>
                    <w:bottom w:val="none" w:sz="0" w:space="0" w:color="auto"/>
                    <w:right w:val="none" w:sz="0" w:space="0" w:color="auto"/>
                  </w:divBdr>
                </w:div>
                <w:div w:id="43601823">
                  <w:marLeft w:val="640"/>
                  <w:marRight w:val="0"/>
                  <w:marTop w:val="0"/>
                  <w:marBottom w:val="0"/>
                  <w:divBdr>
                    <w:top w:val="none" w:sz="0" w:space="0" w:color="auto"/>
                    <w:left w:val="none" w:sz="0" w:space="0" w:color="auto"/>
                    <w:bottom w:val="none" w:sz="0" w:space="0" w:color="auto"/>
                    <w:right w:val="none" w:sz="0" w:space="0" w:color="auto"/>
                  </w:divBdr>
                </w:div>
                <w:div w:id="855734658">
                  <w:marLeft w:val="640"/>
                  <w:marRight w:val="0"/>
                  <w:marTop w:val="0"/>
                  <w:marBottom w:val="0"/>
                  <w:divBdr>
                    <w:top w:val="none" w:sz="0" w:space="0" w:color="auto"/>
                    <w:left w:val="none" w:sz="0" w:space="0" w:color="auto"/>
                    <w:bottom w:val="none" w:sz="0" w:space="0" w:color="auto"/>
                    <w:right w:val="none" w:sz="0" w:space="0" w:color="auto"/>
                  </w:divBdr>
                </w:div>
                <w:div w:id="761024879">
                  <w:marLeft w:val="640"/>
                  <w:marRight w:val="0"/>
                  <w:marTop w:val="0"/>
                  <w:marBottom w:val="0"/>
                  <w:divBdr>
                    <w:top w:val="none" w:sz="0" w:space="0" w:color="auto"/>
                    <w:left w:val="none" w:sz="0" w:space="0" w:color="auto"/>
                    <w:bottom w:val="none" w:sz="0" w:space="0" w:color="auto"/>
                    <w:right w:val="none" w:sz="0" w:space="0" w:color="auto"/>
                  </w:divBdr>
                </w:div>
                <w:div w:id="569773711">
                  <w:marLeft w:val="640"/>
                  <w:marRight w:val="0"/>
                  <w:marTop w:val="0"/>
                  <w:marBottom w:val="0"/>
                  <w:divBdr>
                    <w:top w:val="none" w:sz="0" w:space="0" w:color="auto"/>
                    <w:left w:val="none" w:sz="0" w:space="0" w:color="auto"/>
                    <w:bottom w:val="none" w:sz="0" w:space="0" w:color="auto"/>
                    <w:right w:val="none" w:sz="0" w:space="0" w:color="auto"/>
                  </w:divBdr>
                </w:div>
                <w:div w:id="134415655">
                  <w:marLeft w:val="640"/>
                  <w:marRight w:val="0"/>
                  <w:marTop w:val="0"/>
                  <w:marBottom w:val="0"/>
                  <w:divBdr>
                    <w:top w:val="none" w:sz="0" w:space="0" w:color="auto"/>
                    <w:left w:val="none" w:sz="0" w:space="0" w:color="auto"/>
                    <w:bottom w:val="none" w:sz="0" w:space="0" w:color="auto"/>
                    <w:right w:val="none" w:sz="0" w:space="0" w:color="auto"/>
                  </w:divBdr>
                </w:div>
                <w:div w:id="690763741">
                  <w:marLeft w:val="640"/>
                  <w:marRight w:val="0"/>
                  <w:marTop w:val="0"/>
                  <w:marBottom w:val="0"/>
                  <w:divBdr>
                    <w:top w:val="none" w:sz="0" w:space="0" w:color="auto"/>
                    <w:left w:val="none" w:sz="0" w:space="0" w:color="auto"/>
                    <w:bottom w:val="none" w:sz="0" w:space="0" w:color="auto"/>
                    <w:right w:val="none" w:sz="0" w:space="0" w:color="auto"/>
                  </w:divBdr>
                </w:div>
                <w:div w:id="618993943">
                  <w:marLeft w:val="640"/>
                  <w:marRight w:val="0"/>
                  <w:marTop w:val="0"/>
                  <w:marBottom w:val="0"/>
                  <w:divBdr>
                    <w:top w:val="none" w:sz="0" w:space="0" w:color="auto"/>
                    <w:left w:val="none" w:sz="0" w:space="0" w:color="auto"/>
                    <w:bottom w:val="none" w:sz="0" w:space="0" w:color="auto"/>
                    <w:right w:val="none" w:sz="0" w:space="0" w:color="auto"/>
                  </w:divBdr>
                </w:div>
                <w:div w:id="403141549">
                  <w:marLeft w:val="640"/>
                  <w:marRight w:val="0"/>
                  <w:marTop w:val="0"/>
                  <w:marBottom w:val="0"/>
                  <w:divBdr>
                    <w:top w:val="none" w:sz="0" w:space="0" w:color="auto"/>
                    <w:left w:val="none" w:sz="0" w:space="0" w:color="auto"/>
                    <w:bottom w:val="none" w:sz="0" w:space="0" w:color="auto"/>
                    <w:right w:val="none" w:sz="0" w:space="0" w:color="auto"/>
                  </w:divBdr>
                </w:div>
                <w:div w:id="1840997753">
                  <w:marLeft w:val="640"/>
                  <w:marRight w:val="0"/>
                  <w:marTop w:val="0"/>
                  <w:marBottom w:val="0"/>
                  <w:divBdr>
                    <w:top w:val="none" w:sz="0" w:space="0" w:color="auto"/>
                    <w:left w:val="none" w:sz="0" w:space="0" w:color="auto"/>
                    <w:bottom w:val="none" w:sz="0" w:space="0" w:color="auto"/>
                    <w:right w:val="none" w:sz="0" w:space="0" w:color="auto"/>
                  </w:divBdr>
                </w:div>
                <w:div w:id="2006592069">
                  <w:marLeft w:val="640"/>
                  <w:marRight w:val="0"/>
                  <w:marTop w:val="0"/>
                  <w:marBottom w:val="0"/>
                  <w:divBdr>
                    <w:top w:val="none" w:sz="0" w:space="0" w:color="auto"/>
                    <w:left w:val="none" w:sz="0" w:space="0" w:color="auto"/>
                    <w:bottom w:val="none" w:sz="0" w:space="0" w:color="auto"/>
                    <w:right w:val="none" w:sz="0" w:space="0" w:color="auto"/>
                  </w:divBdr>
                </w:div>
                <w:div w:id="988052137">
                  <w:marLeft w:val="640"/>
                  <w:marRight w:val="0"/>
                  <w:marTop w:val="0"/>
                  <w:marBottom w:val="0"/>
                  <w:divBdr>
                    <w:top w:val="none" w:sz="0" w:space="0" w:color="auto"/>
                    <w:left w:val="none" w:sz="0" w:space="0" w:color="auto"/>
                    <w:bottom w:val="none" w:sz="0" w:space="0" w:color="auto"/>
                    <w:right w:val="none" w:sz="0" w:space="0" w:color="auto"/>
                  </w:divBdr>
                </w:div>
                <w:div w:id="1191988336">
                  <w:marLeft w:val="640"/>
                  <w:marRight w:val="0"/>
                  <w:marTop w:val="0"/>
                  <w:marBottom w:val="0"/>
                  <w:divBdr>
                    <w:top w:val="none" w:sz="0" w:space="0" w:color="auto"/>
                    <w:left w:val="none" w:sz="0" w:space="0" w:color="auto"/>
                    <w:bottom w:val="none" w:sz="0" w:space="0" w:color="auto"/>
                    <w:right w:val="none" w:sz="0" w:space="0" w:color="auto"/>
                  </w:divBdr>
                </w:div>
                <w:div w:id="163008677">
                  <w:marLeft w:val="640"/>
                  <w:marRight w:val="0"/>
                  <w:marTop w:val="0"/>
                  <w:marBottom w:val="0"/>
                  <w:divBdr>
                    <w:top w:val="none" w:sz="0" w:space="0" w:color="auto"/>
                    <w:left w:val="none" w:sz="0" w:space="0" w:color="auto"/>
                    <w:bottom w:val="none" w:sz="0" w:space="0" w:color="auto"/>
                    <w:right w:val="none" w:sz="0" w:space="0" w:color="auto"/>
                  </w:divBdr>
                </w:div>
                <w:div w:id="1765607579">
                  <w:marLeft w:val="640"/>
                  <w:marRight w:val="0"/>
                  <w:marTop w:val="0"/>
                  <w:marBottom w:val="0"/>
                  <w:divBdr>
                    <w:top w:val="none" w:sz="0" w:space="0" w:color="auto"/>
                    <w:left w:val="none" w:sz="0" w:space="0" w:color="auto"/>
                    <w:bottom w:val="none" w:sz="0" w:space="0" w:color="auto"/>
                    <w:right w:val="none" w:sz="0" w:space="0" w:color="auto"/>
                  </w:divBdr>
                </w:div>
                <w:div w:id="671302944">
                  <w:marLeft w:val="640"/>
                  <w:marRight w:val="0"/>
                  <w:marTop w:val="0"/>
                  <w:marBottom w:val="0"/>
                  <w:divBdr>
                    <w:top w:val="none" w:sz="0" w:space="0" w:color="auto"/>
                    <w:left w:val="none" w:sz="0" w:space="0" w:color="auto"/>
                    <w:bottom w:val="none" w:sz="0" w:space="0" w:color="auto"/>
                    <w:right w:val="none" w:sz="0" w:space="0" w:color="auto"/>
                  </w:divBdr>
                </w:div>
                <w:div w:id="142501906">
                  <w:marLeft w:val="640"/>
                  <w:marRight w:val="0"/>
                  <w:marTop w:val="0"/>
                  <w:marBottom w:val="0"/>
                  <w:divBdr>
                    <w:top w:val="none" w:sz="0" w:space="0" w:color="auto"/>
                    <w:left w:val="none" w:sz="0" w:space="0" w:color="auto"/>
                    <w:bottom w:val="none" w:sz="0" w:space="0" w:color="auto"/>
                    <w:right w:val="none" w:sz="0" w:space="0" w:color="auto"/>
                  </w:divBdr>
                </w:div>
                <w:div w:id="479342990">
                  <w:marLeft w:val="640"/>
                  <w:marRight w:val="0"/>
                  <w:marTop w:val="0"/>
                  <w:marBottom w:val="0"/>
                  <w:divBdr>
                    <w:top w:val="none" w:sz="0" w:space="0" w:color="auto"/>
                    <w:left w:val="none" w:sz="0" w:space="0" w:color="auto"/>
                    <w:bottom w:val="none" w:sz="0" w:space="0" w:color="auto"/>
                    <w:right w:val="none" w:sz="0" w:space="0" w:color="auto"/>
                  </w:divBdr>
                </w:div>
                <w:div w:id="611521106">
                  <w:marLeft w:val="640"/>
                  <w:marRight w:val="0"/>
                  <w:marTop w:val="0"/>
                  <w:marBottom w:val="0"/>
                  <w:divBdr>
                    <w:top w:val="none" w:sz="0" w:space="0" w:color="auto"/>
                    <w:left w:val="none" w:sz="0" w:space="0" w:color="auto"/>
                    <w:bottom w:val="none" w:sz="0" w:space="0" w:color="auto"/>
                    <w:right w:val="none" w:sz="0" w:space="0" w:color="auto"/>
                  </w:divBdr>
                </w:div>
                <w:div w:id="1673989259">
                  <w:marLeft w:val="640"/>
                  <w:marRight w:val="0"/>
                  <w:marTop w:val="0"/>
                  <w:marBottom w:val="0"/>
                  <w:divBdr>
                    <w:top w:val="none" w:sz="0" w:space="0" w:color="auto"/>
                    <w:left w:val="none" w:sz="0" w:space="0" w:color="auto"/>
                    <w:bottom w:val="none" w:sz="0" w:space="0" w:color="auto"/>
                    <w:right w:val="none" w:sz="0" w:space="0" w:color="auto"/>
                  </w:divBdr>
                </w:div>
                <w:div w:id="751321286">
                  <w:marLeft w:val="640"/>
                  <w:marRight w:val="0"/>
                  <w:marTop w:val="0"/>
                  <w:marBottom w:val="0"/>
                  <w:divBdr>
                    <w:top w:val="none" w:sz="0" w:space="0" w:color="auto"/>
                    <w:left w:val="none" w:sz="0" w:space="0" w:color="auto"/>
                    <w:bottom w:val="none" w:sz="0" w:space="0" w:color="auto"/>
                    <w:right w:val="none" w:sz="0" w:space="0" w:color="auto"/>
                  </w:divBdr>
                </w:div>
                <w:div w:id="419182149">
                  <w:marLeft w:val="640"/>
                  <w:marRight w:val="0"/>
                  <w:marTop w:val="0"/>
                  <w:marBottom w:val="0"/>
                  <w:divBdr>
                    <w:top w:val="none" w:sz="0" w:space="0" w:color="auto"/>
                    <w:left w:val="none" w:sz="0" w:space="0" w:color="auto"/>
                    <w:bottom w:val="none" w:sz="0" w:space="0" w:color="auto"/>
                    <w:right w:val="none" w:sz="0" w:space="0" w:color="auto"/>
                  </w:divBdr>
                </w:div>
                <w:div w:id="238559741">
                  <w:marLeft w:val="640"/>
                  <w:marRight w:val="0"/>
                  <w:marTop w:val="0"/>
                  <w:marBottom w:val="0"/>
                  <w:divBdr>
                    <w:top w:val="none" w:sz="0" w:space="0" w:color="auto"/>
                    <w:left w:val="none" w:sz="0" w:space="0" w:color="auto"/>
                    <w:bottom w:val="none" w:sz="0" w:space="0" w:color="auto"/>
                    <w:right w:val="none" w:sz="0" w:space="0" w:color="auto"/>
                  </w:divBdr>
                </w:div>
                <w:div w:id="1861777623">
                  <w:marLeft w:val="640"/>
                  <w:marRight w:val="0"/>
                  <w:marTop w:val="0"/>
                  <w:marBottom w:val="0"/>
                  <w:divBdr>
                    <w:top w:val="none" w:sz="0" w:space="0" w:color="auto"/>
                    <w:left w:val="none" w:sz="0" w:space="0" w:color="auto"/>
                    <w:bottom w:val="none" w:sz="0" w:space="0" w:color="auto"/>
                    <w:right w:val="none" w:sz="0" w:space="0" w:color="auto"/>
                  </w:divBdr>
                </w:div>
                <w:div w:id="1798571961">
                  <w:marLeft w:val="640"/>
                  <w:marRight w:val="0"/>
                  <w:marTop w:val="0"/>
                  <w:marBottom w:val="0"/>
                  <w:divBdr>
                    <w:top w:val="none" w:sz="0" w:space="0" w:color="auto"/>
                    <w:left w:val="none" w:sz="0" w:space="0" w:color="auto"/>
                    <w:bottom w:val="none" w:sz="0" w:space="0" w:color="auto"/>
                    <w:right w:val="none" w:sz="0" w:space="0" w:color="auto"/>
                  </w:divBdr>
                </w:div>
                <w:div w:id="1531576631">
                  <w:marLeft w:val="640"/>
                  <w:marRight w:val="0"/>
                  <w:marTop w:val="0"/>
                  <w:marBottom w:val="0"/>
                  <w:divBdr>
                    <w:top w:val="none" w:sz="0" w:space="0" w:color="auto"/>
                    <w:left w:val="none" w:sz="0" w:space="0" w:color="auto"/>
                    <w:bottom w:val="none" w:sz="0" w:space="0" w:color="auto"/>
                    <w:right w:val="none" w:sz="0" w:space="0" w:color="auto"/>
                  </w:divBdr>
                </w:div>
                <w:div w:id="476648189">
                  <w:marLeft w:val="640"/>
                  <w:marRight w:val="0"/>
                  <w:marTop w:val="0"/>
                  <w:marBottom w:val="0"/>
                  <w:divBdr>
                    <w:top w:val="none" w:sz="0" w:space="0" w:color="auto"/>
                    <w:left w:val="none" w:sz="0" w:space="0" w:color="auto"/>
                    <w:bottom w:val="none" w:sz="0" w:space="0" w:color="auto"/>
                    <w:right w:val="none" w:sz="0" w:space="0" w:color="auto"/>
                  </w:divBdr>
                </w:div>
                <w:div w:id="2048068091">
                  <w:marLeft w:val="640"/>
                  <w:marRight w:val="0"/>
                  <w:marTop w:val="0"/>
                  <w:marBottom w:val="0"/>
                  <w:divBdr>
                    <w:top w:val="none" w:sz="0" w:space="0" w:color="auto"/>
                    <w:left w:val="none" w:sz="0" w:space="0" w:color="auto"/>
                    <w:bottom w:val="none" w:sz="0" w:space="0" w:color="auto"/>
                    <w:right w:val="none" w:sz="0" w:space="0" w:color="auto"/>
                  </w:divBdr>
                </w:div>
                <w:div w:id="1625959753">
                  <w:marLeft w:val="640"/>
                  <w:marRight w:val="0"/>
                  <w:marTop w:val="0"/>
                  <w:marBottom w:val="0"/>
                  <w:divBdr>
                    <w:top w:val="none" w:sz="0" w:space="0" w:color="auto"/>
                    <w:left w:val="none" w:sz="0" w:space="0" w:color="auto"/>
                    <w:bottom w:val="none" w:sz="0" w:space="0" w:color="auto"/>
                    <w:right w:val="none" w:sz="0" w:space="0" w:color="auto"/>
                  </w:divBdr>
                </w:div>
                <w:div w:id="1741323369">
                  <w:marLeft w:val="640"/>
                  <w:marRight w:val="0"/>
                  <w:marTop w:val="0"/>
                  <w:marBottom w:val="0"/>
                  <w:divBdr>
                    <w:top w:val="none" w:sz="0" w:space="0" w:color="auto"/>
                    <w:left w:val="none" w:sz="0" w:space="0" w:color="auto"/>
                    <w:bottom w:val="none" w:sz="0" w:space="0" w:color="auto"/>
                    <w:right w:val="none" w:sz="0" w:space="0" w:color="auto"/>
                  </w:divBdr>
                </w:div>
                <w:div w:id="1946840254">
                  <w:marLeft w:val="640"/>
                  <w:marRight w:val="0"/>
                  <w:marTop w:val="0"/>
                  <w:marBottom w:val="0"/>
                  <w:divBdr>
                    <w:top w:val="none" w:sz="0" w:space="0" w:color="auto"/>
                    <w:left w:val="none" w:sz="0" w:space="0" w:color="auto"/>
                    <w:bottom w:val="none" w:sz="0" w:space="0" w:color="auto"/>
                    <w:right w:val="none" w:sz="0" w:space="0" w:color="auto"/>
                  </w:divBdr>
                </w:div>
                <w:div w:id="1375034987">
                  <w:marLeft w:val="640"/>
                  <w:marRight w:val="0"/>
                  <w:marTop w:val="0"/>
                  <w:marBottom w:val="0"/>
                  <w:divBdr>
                    <w:top w:val="none" w:sz="0" w:space="0" w:color="auto"/>
                    <w:left w:val="none" w:sz="0" w:space="0" w:color="auto"/>
                    <w:bottom w:val="none" w:sz="0" w:space="0" w:color="auto"/>
                    <w:right w:val="none" w:sz="0" w:space="0" w:color="auto"/>
                  </w:divBdr>
                </w:div>
                <w:div w:id="1415400763">
                  <w:marLeft w:val="640"/>
                  <w:marRight w:val="0"/>
                  <w:marTop w:val="0"/>
                  <w:marBottom w:val="0"/>
                  <w:divBdr>
                    <w:top w:val="none" w:sz="0" w:space="0" w:color="auto"/>
                    <w:left w:val="none" w:sz="0" w:space="0" w:color="auto"/>
                    <w:bottom w:val="none" w:sz="0" w:space="0" w:color="auto"/>
                    <w:right w:val="none" w:sz="0" w:space="0" w:color="auto"/>
                  </w:divBdr>
                </w:div>
                <w:div w:id="2025394297">
                  <w:marLeft w:val="640"/>
                  <w:marRight w:val="0"/>
                  <w:marTop w:val="0"/>
                  <w:marBottom w:val="0"/>
                  <w:divBdr>
                    <w:top w:val="none" w:sz="0" w:space="0" w:color="auto"/>
                    <w:left w:val="none" w:sz="0" w:space="0" w:color="auto"/>
                    <w:bottom w:val="none" w:sz="0" w:space="0" w:color="auto"/>
                    <w:right w:val="none" w:sz="0" w:space="0" w:color="auto"/>
                  </w:divBdr>
                </w:div>
                <w:div w:id="2018388491">
                  <w:marLeft w:val="640"/>
                  <w:marRight w:val="0"/>
                  <w:marTop w:val="0"/>
                  <w:marBottom w:val="0"/>
                  <w:divBdr>
                    <w:top w:val="none" w:sz="0" w:space="0" w:color="auto"/>
                    <w:left w:val="none" w:sz="0" w:space="0" w:color="auto"/>
                    <w:bottom w:val="none" w:sz="0" w:space="0" w:color="auto"/>
                    <w:right w:val="none" w:sz="0" w:space="0" w:color="auto"/>
                  </w:divBdr>
                </w:div>
                <w:div w:id="2011369894">
                  <w:marLeft w:val="640"/>
                  <w:marRight w:val="0"/>
                  <w:marTop w:val="0"/>
                  <w:marBottom w:val="0"/>
                  <w:divBdr>
                    <w:top w:val="none" w:sz="0" w:space="0" w:color="auto"/>
                    <w:left w:val="none" w:sz="0" w:space="0" w:color="auto"/>
                    <w:bottom w:val="none" w:sz="0" w:space="0" w:color="auto"/>
                    <w:right w:val="none" w:sz="0" w:space="0" w:color="auto"/>
                  </w:divBdr>
                </w:div>
                <w:div w:id="227231026">
                  <w:marLeft w:val="640"/>
                  <w:marRight w:val="0"/>
                  <w:marTop w:val="0"/>
                  <w:marBottom w:val="0"/>
                  <w:divBdr>
                    <w:top w:val="none" w:sz="0" w:space="0" w:color="auto"/>
                    <w:left w:val="none" w:sz="0" w:space="0" w:color="auto"/>
                    <w:bottom w:val="none" w:sz="0" w:space="0" w:color="auto"/>
                    <w:right w:val="none" w:sz="0" w:space="0" w:color="auto"/>
                  </w:divBdr>
                </w:div>
                <w:div w:id="744112505">
                  <w:marLeft w:val="640"/>
                  <w:marRight w:val="0"/>
                  <w:marTop w:val="0"/>
                  <w:marBottom w:val="0"/>
                  <w:divBdr>
                    <w:top w:val="none" w:sz="0" w:space="0" w:color="auto"/>
                    <w:left w:val="none" w:sz="0" w:space="0" w:color="auto"/>
                    <w:bottom w:val="none" w:sz="0" w:space="0" w:color="auto"/>
                    <w:right w:val="none" w:sz="0" w:space="0" w:color="auto"/>
                  </w:divBdr>
                </w:div>
                <w:div w:id="1308054121">
                  <w:marLeft w:val="640"/>
                  <w:marRight w:val="0"/>
                  <w:marTop w:val="0"/>
                  <w:marBottom w:val="0"/>
                  <w:divBdr>
                    <w:top w:val="none" w:sz="0" w:space="0" w:color="auto"/>
                    <w:left w:val="none" w:sz="0" w:space="0" w:color="auto"/>
                    <w:bottom w:val="none" w:sz="0" w:space="0" w:color="auto"/>
                    <w:right w:val="none" w:sz="0" w:space="0" w:color="auto"/>
                  </w:divBdr>
                </w:div>
                <w:div w:id="697656167">
                  <w:marLeft w:val="640"/>
                  <w:marRight w:val="0"/>
                  <w:marTop w:val="0"/>
                  <w:marBottom w:val="0"/>
                  <w:divBdr>
                    <w:top w:val="none" w:sz="0" w:space="0" w:color="auto"/>
                    <w:left w:val="none" w:sz="0" w:space="0" w:color="auto"/>
                    <w:bottom w:val="none" w:sz="0" w:space="0" w:color="auto"/>
                    <w:right w:val="none" w:sz="0" w:space="0" w:color="auto"/>
                  </w:divBdr>
                </w:div>
                <w:div w:id="2754212">
                  <w:marLeft w:val="640"/>
                  <w:marRight w:val="0"/>
                  <w:marTop w:val="0"/>
                  <w:marBottom w:val="0"/>
                  <w:divBdr>
                    <w:top w:val="none" w:sz="0" w:space="0" w:color="auto"/>
                    <w:left w:val="none" w:sz="0" w:space="0" w:color="auto"/>
                    <w:bottom w:val="none" w:sz="0" w:space="0" w:color="auto"/>
                    <w:right w:val="none" w:sz="0" w:space="0" w:color="auto"/>
                  </w:divBdr>
                </w:div>
                <w:div w:id="1001009208">
                  <w:marLeft w:val="640"/>
                  <w:marRight w:val="0"/>
                  <w:marTop w:val="0"/>
                  <w:marBottom w:val="0"/>
                  <w:divBdr>
                    <w:top w:val="none" w:sz="0" w:space="0" w:color="auto"/>
                    <w:left w:val="none" w:sz="0" w:space="0" w:color="auto"/>
                    <w:bottom w:val="none" w:sz="0" w:space="0" w:color="auto"/>
                    <w:right w:val="none" w:sz="0" w:space="0" w:color="auto"/>
                  </w:divBdr>
                </w:div>
                <w:div w:id="1608535644">
                  <w:marLeft w:val="640"/>
                  <w:marRight w:val="0"/>
                  <w:marTop w:val="0"/>
                  <w:marBottom w:val="0"/>
                  <w:divBdr>
                    <w:top w:val="none" w:sz="0" w:space="0" w:color="auto"/>
                    <w:left w:val="none" w:sz="0" w:space="0" w:color="auto"/>
                    <w:bottom w:val="none" w:sz="0" w:space="0" w:color="auto"/>
                    <w:right w:val="none" w:sz="0" w:space="0" w:color="auto"/>
                  </w:divBdr>
                </w:div>
                <w:div w:id="804354266">
                  <w:marLeft w:val="640"/>
                  <w:marRight w:val="0"/>
                  <w:marTop w:val="0"/>
                  <w:marBottom w:val="0"/>
                  <w:divBdr>
                    <w:top w:val="none" w:sz="0" w:space="0" w:color="auto"/>
                    <w:left w:val="none" w:sz="0" w:space="0" w:color="auto"/>
                    <w:bottom w:val="none" w:sz="0" w:space="0" w:color="auto"/>
                    <w:right w:val="none" w:sz="0" w:space="0" w:color="auto"/>
                  </w:divBdr>
                </w:div>
                <w:div w:id="2054381331">
                  <w:marLeft w:val="640"/>
                  <w:marRight w:val="0"/>
                  <w:marTop w:val="0"/>
                  <w:marBottom w:val="0"/>
                  <w:divBdr>
                    <w:top w:val="none" w:sz="0" w:space="0" w:color="auto"/>
                    <w:left w:val="none" w:sz="0" w:space="0" w:color="auto"/>
                    <w:bottom w:val="none" w:sz="0" w:space="0" w:color="auto"/>
                    <w:right w:val="none" w:sz="0" w:space="0" w:color="auto"/>
                  </w:divBdr>
                </w:div>
                <w:div w:id="2067558172">
                  <w:marLeft w:val="640"/>
                  <w:marRight w:val="0"/>
                  <w:marTop w:val="0"/>
                  <w:marBottom w:val="0"/>
                  <w:divBdr>
                    <w:top w:val="none" w:sz="0" w:space="0" w:color="auto"/>
                    <w:left w:val="none" w:sz="0" w:space="0" w:color="auto"/>
                    <w:bottom w:val="none" w:sz="0" w:space="0" w:color="auto"/>
                    <w:right w:val="none" w:sz="0" w:space="0" w:color="auto"/>
                  </w:divBdr>
                </w:div>
                <w:div w:id="640696450">
                  <w:marLeft w:val="640"/>
                  <w:marRight w:val="0"/>
                  <w:marTop w:val="0"/>
                  <w:marBottom w:val="0"/>
                  <w:divBdr>
                    <w:top w:val="none" w:sz="0" w:space="0" w:color="auto"/>
                    <w:left w:val="none" w:sz="0" w:space="0" w:color="auto"/>
                    <w:bottom w:val="none" w:sz="0" w:space="0" w:color="auto"/>
                    <w:right w:val="none" w:sz="0" w:space="0" w:color="auto"/>
                  </w:divBdr>
                </w:div>
                <w:div w:id="1323773669">
                  <w:marLeft w:val="640"/>
                  <w:marRight w:val="0"/>
                  <w:marTop w:val="0"/>
                  <w:marBottom w:val="0"/>
                  <w:divBdr>
                    <w:top w:val="none" w:sz="0" w:space="0" w:color="auto"/>
                    <w:left w:val="none" w:sz="0" w:space="0" w:color="auto"/>
                    <w:bottom w:val="none" w:sz="0" w:space="0" w:color="auto"/>
                    <w:right w:val="none" w:sz="0" w:space="0" w:color="auto"/>
                  </w:divBdr>
                </w:div>
                <w:div w:id="240260524">
                  <w:marLeft w:val="640"/>
                  <w:marRight w:val="0"/>
                  <w:marTop w:val="0"/>
                  <w:marBottom w:val="0"/>
                  <w:divBdr>
                    <w:top w:val="none" w:sz="0" w:space="0" w:color="auto"/>
                    <w:left w:val="none" w:sz="0" w:space="0" w:color="auto"/>
                    <w:bottom w:val="none" w:sz="0" w:space="0" w:color="auto"/>
                    <w:right w:val="none" w:sz="0" w:space="0" w:color="auto"/>
                  </w:divBdr>
                </w:div>
                <w:div w:id="1776053295">
                  <w:marLeft w:val="640"/>
                  <w:marRight w:val="0"/>
                  <w:marTop w:val="0"/>
                  <w:marBottom w:val="0"/>
                  <w:divBdr>
                    <w:top w:val="none" w:sz="0" w:space="0" w:color="auto"/>
                    <w:left w:val="none" w:sz="0" w:space="0" w:color="auto"/>
                    <w:bottom w:val="none" w:sz="0" w:space="0" w:color="auto"/>
                    <w:right w:val="none" w:sz="0" w:space="0" w:color="auto"/>
                  </w:divBdr>
                </w:div>
                <w:div w:id="1968776694">
                  <w:marLeft w:val="640"/>
                  <w:marRight w:val="0"/>
                  <w:marTop w:val="0"/>
                  <w:marBottom w:val="0"/>
                  <w:divBdr>
                    <w:top w:val="none" w:sz="0" w:space="0" w:color="auto"/>
                    <w:left w:val="none" w:sz="0" w:space="0" w:color="auto"/>
                    <w:bottom w:val="none" w:sz="0" w:space="0" w:color="auto"/>
                    <w:right w:val="none" w:sz="0" w:space="0" w:color="auto"/>
                  </w:divBdr>
                </w:div>
                <w:div w:id="1475371342">
                  <w:marLeft w:val="640"/>
                  <w:marRight w:val="0"/>
                  <w:marTop w:val="0"/>
                  <w:marBottom w:val="0"/>
                  <w:divBdr>
                    <w:top w:val="none" w:sz="0" w:space="0" w:color="auto"/>
                    <w:left w:val="none" w:sz="0" w:space="0" w:color="auto"/>
                    <w:bottom w:val="none" w:sz="0" w:space="0" w:color="auto"/>
                    <w:right w:val="none" w:sz="0" w:space="0" w:color="auto"/>
                  </w:divBdr>
                </w:div>
              </w:divsChild>
            </w:div>
            <w:div w:id="2116753710">
              <w:marLeft w:val="0"/>
              <w:marRight w:val="0"/>
              <w:marTop w:val="0"/>
              <w:marBottom w:val="0"/>
              <w:divBdr>
                <w:top w:val="none" w:sz="0" w:space="0" w:color="auto"/>
                <w:left w:val="none" w:sz="0" w:space="0" w:color="auto"/>
                <w:bottom w:val="none" w:sz="0" w:space="0" w:color="auto"/>
                <w:right w:val="none" w:sz="0" w:space="0" w:color="auto"/>
              </w:divBdr>
              <w:divsChild>
                <w:div w:id="1931625125">
                  <w:marLeft w:val="640"/>
                  <w:marRight w:val="0"/>
                  <w:marTop w:val="0"/>
                  <w:marBottom w:val="0"/>
                  <w:divBdr>
                    <w:top w:val="none" w:sz="0" w:space="0" w:color="auto"/>
                    <w:left w:val="none" w:sz="0" w:space="0" w:color="auto"/>
                    <w:bottom w:val="none" w:sz="0" w:space="0" w:color="auto"/>
                    <w:right w:val="none" w:sz="0" w:space="0" w:color="auto"/>
                  </w:divBdr>
                </w:div>
                <w:div w:id="1223128885">
                  <w:marLeft w:val="640"/>
                  <w:marRight w:val="0"/>
                  <w:marTop w:val="0"/>
                  <w:marBottom w:val="0"/>
                  <w:divBdr>
                    <w:top w:val="none" w:sz="0" w:space="0" w:color="auto"/>
                    <w:left w:val="none" w:sz="0" w:space="0" w:color="auto"/>
                    <w:bottom w:val="none" w:sz="0" w:space="0" w:color="auto"/>
                    <w:right w:val="none" w:sz="0" w:space="0" w:color="auto"/>
                  </w:divBdr>
                </w:div>
                <w:div w:id="1317883524">
                  <w:marLeft w:val="640"/>
                  <w:marRight w:val="0"/>
                  <w:marTop w:val="0"/>
                  <w:marBottom w:val="0"/>
                  <w:divBdr>
                    <w:top w:val="none" w:sz="0" w:space="0" w:color="auto"/>
                    <w:left w:val="none" w:sz="0" w:space="0" w:color="auto"/>
                    <w:bottom w:val="none" w:sz="0" w:space="0" w:color="auto"/>
                    <w:right w:val="none" w:sz="0" w:space="0" w:color="auto"/>
                  </w:divBdr>
                </w:div>
                <w:div w:id="751392554">
                  <w:marLeft w:val="640"/>
                  <w:marRight w:val="0"/>
                  <w:marTop w:val="0"/>
                  <w:marBottom w:val="0"/>
                  <w:divBdr>
                    <w:top w:val="none" w:sz="0" w:space="0" w:color="auto"/>
                    <w:left w:val="none" w:sz="0" w:space="0" w:color="auto"/>
                    <w:bottom w:val="none" w:sz="0" w:space="0" w:color="auto"/>
                    <w:right w:val="none" w:sz="0" w:space="0" w:color="auto"/>
                  </w:divBdr>
                </w:div>
                <w:div w:id="448162230">
                  <w:marLeft w:val="640"/>
                  <w:marRight w:val="0"/>
                  <w:marTop w:val="0"/>
                  <w:marBottom w:val="0"/>
                  <w:divBdr>
                    <w:top w:val="none" w:sz="0" w:space="0" w:color="auto"/>
                    <w:left w:val="none" w:sz="0" w:space="0" w:color="auto"/>
                    <w:bottom w:val="none" w:sz="0" w:space="0" w:color="auto"/>
                    <w:right w:val="none" w:sz="0" w:space="0" w:color="auto"/>
                  </w:divBdr>
                </w:div>
                <w:div w:id="2138988751">
                  <w:marLeft w:val="640"/>
                  <w:marRight w:val="0"/>
                  <w:marTop w:val="0"/>
                  <w:marBottom w:val="0"/>
                  <w:divBdr>
                    <w:top w:val="none" w:sz="0" w:space="0" w:color="auto"/>
                    <w:left w:val="none" w:sz="0" w:space="0" w:color="auto"/>
                    <w:bottom w:val="none" w:sz="0" w:space="0" w:color="auto"/>
                    <w:right w:val="none" w:sz="0" w:space="0" w:color="auto"/>
                  </w:divBdr>
                </w:div>
                <w:div w:id="351802270">
                  <w:marLeft w:val="640"/>
                  <w:marRight w:val="0"/>
                  <w:marTop w:val="0"/>
                  <w:marBottom w:val="0"/>
                  <w:divBdr>
                    <w:top w:val="none" w:sz="0" w:space="0" w:color="auto"/>
                    <w:left w:val="none" w:sz="0" w:space="0" w:color="auto"/>
                    <w:bottom w:val="none" w:sz="0" w:space="0" w:color="auto"/>
                    <w:right w:val="none" w:sz="0" w:space="0" w:color="auto"/>
                  </w:divBdr>
                </w:div>
                <w:div w:id="289290022">
                  <w:marLeft w:val="640"/>
                  <w:marRight w:val="0"/>
                  <w:marTop w:val="0"/>
                  <w:marBottom w:val="0"/>
                  <w:divBdr>
                    <w:top w:val="none" w:sz="0" w:space="0" w:color="auto"/>
                    <w:left w:val="none" w:sz="0" w:space="0" w:color="auto"/>
                    <w:bottom w:val="none" w:sz="0" w:space="0" w:color="auto"/>
                    <w:right w:val="none" w:sz="0" w:space="0" w:color="auto"/>
                  </w:divBdr>
                </w:div>
                <w:div w:id="941109330">
                  <w:marLeft w:val="640"/>
                  <w:marRight w:val="0"/>
                  <w:marTop w:val="0"/>
                  <w:marBottom w:val="0"/>
                  <w:divBdr>
                    <w:top w:val="none" w:sz="0" w:space="0" w:color="auto"/>
                    <w:left w:val="none" w:sz="0" w:space="0" w:color="auto"/>
                    <w:bottom w:val="none" w:sz="0" w:space="0" w:color="auto"/>
                    <w:right w:val="none" w:sz="0" w:space="0" w:color="auto"/>
                  </w:divBdr>
                </w:div>
                <w:div w:id="1172065085">
                  <w:marLeft w:val="640"/>
                  <w:marRight w:val="0"/>
                  <w:marTop w:val="0"/>
                  <w:marBottom w:val="0"/>
                  <w:divBdr>
                    <w:top w:val="none" w:sz="0" w:space="0" w:color="auto"/>
                    <w:left w:val="none" w:sz="0" w:space="0" w:color="auto"/>
                    <w:bottom w:val="none" w:sz="0" w:space="0" w:color="auto"/>
                    <w:right w:val="none" w:sz="0" w:space="0" w:color="auto"/>
                  </w:divBdr>
                </w:div>
                <w:div w:id="2142069547">
                  <w:marLeft w:val="640"/>
                  <w:marRight w:val="0"/>
                  <w:marTop w:val="0"/>
                  <w:marBottom w:val="0"/>
                  <w:divBdr>
                    <w:top w:val="none" w:sz="0" w:space="0" w:color="auto"/>
                    <w:left w:val="none" w:sz="0" w:space="0" w:color="auto"/>
                    <w:bottom w:val="none" w:sz="0" w:space="0" w:color="auto"/>
                    <w:right w:val="none" w:sz="0" w:space="0" w:color="auto"/>
                  </w:divBdr>
                </w:div>
                <w:div w:id="436758286">
                  <w:marLeft w:val="640"/>
                  <w:marRight w:val="0"/>
                  <w:marTop w:val="0"/>
                  <w:marBottom w:val="0"/>
                  <w:divBdr>
                    <w:top w:val="none" w:sz="0" w:space="0" w:color="auto"/>
                    <w:left w:val="none" w:sz="0" w:space="0" w:color="auto"/>
                    <w:bottom w:val="none" w:sz="0" w:space="0" w:color="auto"/>
                    <w:right w:val="none" w:sz="0" w:space="0" w:color="auto"/>
                  </w:divBdr>
                </w:div>
                <w:div w:id="1009256918">
                  <w:marLeft w:val="640"/>
                  <w:marRight w:val="0"/>
                  <w:marTop w:val="0"/>
                  <w:marBottom w:val="0"/>
                  <w:divBdr>
                    <w:top w:val="none" w:sz="0" w:space="0" w:color="auto"/>
                    <w:left w:val="none" w:sz="0" w:space="0" w:color="auto"/>
                    <w:bottom w:val="none" w:sz="0" w:space="0" w:color="auto"/>
                    <w:right w:val="none" w:sz="0" w:space="0" w:color="auto"/>
                  </w:divBdr>
                </w:div>
                <w:div w:id="1788498319">
                  <w:marLeft w:val="640"/>
                  <w:marRight w:val="0"/>
                  <w:marTop w:val="0"/>
                  <w:marBottom w:val="0"/>
                  <w:divBdr>
                    <w:top w:val="none" w:sz="0" w:space="0" w:color="auto"/>
                    <w:left w:val="none" w:sz="0" w:space="0" w:color="auto"/>
                    <w:bottom w:val="none" w:sz="0" w:space="0" w:color="auto"/>
                    <w:right w:val="none" w:sz="0" w:space="0" w:color="auto"/>
                  </w:divBdr>
                </w:div>
                <w:div w:id="1790002162">
                  <w:marLeft w:val="640"/>
                  <w:marRight w:val="0"/>
                  <w:marTop w:val="0"/>
                  <w:marBottom w:val="0"/>
                  <w:divBdr>
                    <w:top w:val="none" w:sz="0" w:space="0" w:color="auto"/>
                    <w:left w:val="none" w:sz="0" w:space="0" w:color="auto"/>
                    <w:bottom w:val="none" w:sz="0" w:space="0" w:color="auto"/>
                    <w:right w:val="none" w:sz="0" w:space="0" w:color="auto"/>
                  </w:divBdr>
                </w:div>
                <w:div w:id="681977137">
                  <w:marLeft w:val="640"/>
                  <w:marRight w:val="0"/>
                  <w:marTop w:val="0"/>
                  <w:marBottom w:val="0"/>
                  <w:divBdr>
                    <w:top w:val="none" w:sz="0" w:space="0" w:color="auto"/>
                    <w:left w:val="none" w:sz="0" w:space="0" w:color="auto"/>
                    <w:bottom w:val="none" w:sz="0" w:space="0" w:color="auto"/>
                    <w:right w:val="none" w:sz="0" w:space="0" w:color="auto"/>
                  </w:divBdr>
                </w:div>
                <w:div w:id="1358966520">
                  <w:marLeft w:val="640"/>
                  <w:marRight w:val="0"/>
                  <w:marTop w:val="0"/>
                  <w:marBottom w:val="0"/>
                  <w:divBdr>
                    <w:top w:val="none" w:sz="0" w:space="0" w:color="auto"/>
                    <w:left w:val="none" w:sz="0" w:space="0" w:color="auto"/>
                    <w:bottom w:val="none" w:sz="0" w:space="0" w:color="auto"/>
                    <w:right w:val="none" w:sz="0" w:space="0" w:color="auto"/>
                  </w:divBdr>
                </w:div>
                <w:div w:id="1914898657">
                  <w:marLeft w:val="640"/>
                  <w:marRight w:val="0"/>
                  <w:marTop w:val="0"/>
                  <w:marBottom w:val="0"/>
                  <w:divBdr>
                    <w:top w:val="none" w:sz="0" w:space="0" w:color="auto"/>
                    <w:left w:val="none" w:sz="0" w:space="0" w:color="auto"/>
                    <w:bottom w:val="none" w:sz="0" w:space="0" w:color="auto"/>
                    <w:right w:val="none" w:sz="0" w:space="0" w:color="auto"/>
                  </w:divBdr>
                </w:div>
                <w:div w:id="760179152">
                  <w:marLeft w:val="640"/>
                  <w:marRight w:val="0"/>
                  <w:marTop w:val="0"/>
                  <w:marBottom w:val="0"/>
                  <w:divBdr>
                    <w:top w:val="none" w:sz="0" w:space="0" w:color="auto"/>
                    <w:left w:val="none" w:sz="0" w:space="0" w:color="auto"/>
                    <w:bottom w:val="none" w:sz="0" w:space="0" w:color="auto"/>
                    <w:right w:val="none" w:sz="0" w:space="0" w:color="auto"/>
                  </w:divBdr>
                </w:div>
                <w:div w:id="1885945133">
                  <w:marLeft w:val="640"/>
                  <w:marRight w:val="0"/>
                  <w:marTop w:val="0"/>
                  <w:marBottom w:val="0"/>
                  <w:divBdr>
                    <w:top w:val="none" w:sz="0" w:space="0" w:color="auto"/>
                    <w:left w:val="none" w:sz="0" w:space="0" w:color="auto"/>
                    <w:bottom w:val="none" w:sz="0" w:space="0" w:color="auto"/>
                    <w:right w:val="none" w:sz="0" w:space="0" w:color="auto"/>
                  </w:divBdr>
                </w:div>
                <w:div w:id="2131044472">
                  <w:marLeft w:val="640"/>
                  <w:marRight w:val="0"/>
                  <w:marTop w:val="0"/>
                  <w:marBottom w:val="0"/>
                  <w:divBdr>
                    <w:top w:val="none" w:sz="0" w:space="0" w:color="auto"/>
                    <w:left w:val="none" w:sz="0" w:space="0" w:color="auto"/>
                    <w:bottom w:val="none" w:sz="0" w:space="0" w:color="auto"/>
                    <w:right w:val="none" w:sz="0" w:space="0" w:color="auto"/>
                  </w:divBdr>
                </w:div>
                <w:div w:id="309529175">
                  <w:marLeft w:val="640"/>
                  <w:marRight w:val="0"/>
                  <w:marTop w:val="0"/>
                  <w:marBottom w:val="0"/>
                  <w:divBdr>
                    <w:top w:val="none" w:sz="0" w:space="0" w:color="auto"/>
                    <w:left w:val="none" w:sz="0" w:space="0" w:color="auto"/>
                    <w:bottom w:val="none" w:sz="0" w:space="0" w:color="auto"/>
                    <w:right w:val="none" w:sz="0" w:space="0" w:color="auto"/>
                  </w:divBdr>
                </w:div>
                <w:div w:id="1058359095">
                  <w:marLeft w:val="640"/>
                  <w:marRight w:val="0"/>
                  <w:marTop w:val="0"/>
                  <w:marBottom w:val="0"/>
                  <w:divBdr>
                    <w:top w:val="none" w:sz="0" w:space="0" w:color="auto"/>
                    <w:left w:val="none" w:sz="0" w:space="0" w:color="auto"/>
                    <w:bottom w:val="none" w:sz="0" w:space="0" w:color="auto"/>
                    <w:right w:val="none" w:sz="0" w:space="0" w:color="auto"/>
                  </w:divBdr>
                </w:div>
                <w:div w:id="584538555">
                  <w:marLeft w:val="640"/>
                  <w:marRight w:val="0"/>
                  <w:marTop w:val="0"/>
                  <w:marBottom w:val="0"/>
                  <w:divBdr>
                    <w:top w:val="none" w:sz="0" w:space="0" w:color="auto"/>
                    <w:left w:val="none" w:sz="0" w:space="0" w:color="auto"/>
                    <w:bottom w:val="none" w:sz="0" w:space="0" w:color="auto"/>
                    <w:right w:val="none" w:sz="0" w:space="0" w:color="auto"/>
                  </w:divBdr>
                </w:div>
                <w:div w:id="2002544174">
                  <w:marLeft w:val="640"/>
                  <w:marRight w:val="0"/>
                  <w:marTop w:val="0"/>
                  <w:marBottom w:val="0"/>
                  <w:divBdr>
                    <w:top w:val="none" w:sz="0" w:space="0" w:color="auto"/>
                    <w:left w:val="none" w:sz="0" w:space="0" w:color="auto"/>
                    <w:bottom w:val="none" w:sz="0" w:space="0" w:color="auto"/>
                    <w:right w:val="none" w:sz="0" w:space="0" w:color="auto"/>
                  </w:divBdr>
                </w:div>
                <w:div w:id="637148181">
                  <w:marLeft w:val="640"/>
                  <w:marRight w:val="0"/>
                  <w:marTop w:val="0"/>
                  <w:marBottom w:val="0"/>
                  <w:divBdr>
                    <w:top w:val="none" w:sz="0" w:space="0" w:color="auto"/>
                    <w:left w:val="none" w:sz="0" w:space="0" w:color="auto"/>
                    <w:bottom w:val="none" w:sz="0" w:space="0" w:color="auto"/>
                    <w:right w:val="none" w:sz="0" w:space="0" w:color="auto"/>
                  </w:divBdr>
                </w:div>
                <w:div w:id="1523201946">
                  <w:marLeft w:val="640"/>
                  <w:marRight w:val="0"/>
                  <w:marTop w:val="0"/>
                  <w:marBottom w:val="0"/>
                  <w:divBdr>
                    <w:top w:val="none" w:sz="0" w:space="0" w:color="auto"/>
                    <w:left w:val="none" w:sz="0" w:space="0" w:color="auto"/>
                    <w:bottom w:val="none" w:sz="0" w:space="0" w:color="auto"/>
                    <w:right w:val="none" w:sz="0" w:space="0" w:color="auto"/>
                  </w:divBdr>
                </w:div>
                <w:div w:id="864907720">
                  <w:marLeft w:val="640"/>
                  <w:marRight w:val="0"/>
                  <w:marTop w:val="0"/>
                  <w:marBottom w:val="0"/>
                  <w:divBdr>
                    <w:top w:val="none" w:sz="0" w:space="0" w:color="auto"/>
                    <w:left w:val="none" w:sz="0" w:space="0" w:color="auto"/>
                    <w:bottom w:val="none" w:sz="0" w:space="0" w:color="auto"/>
                    <w:right w:val="none" w:sz="0" w:space="0" w:color="auto"/>
                  </w:divBdr>
                </w:div>
                <w:div w:id="1022247461">
                  <w:marLeft w:val="640"/>
                  <w:marRight w:val="0"/>
                  <w:marTop w:val="0"/>
                  <w:marBottom w:val="0"/>
                  <w:divBdr>
                    <w:top w:val="none" w:sz="0" w:space="0" w:color="auto"/>
                    <w:left w:val="none" w:sz="0" w:space="0" w:color="auto"/>
                    <w:bottom w:val="none" w:sz="0" w:space="0" w:color="auto"/>
                    <w:right w:val="none" w:sz="0" w:space="0" w:color="auto"/>
                  </w:divBdr>
                </w:div>
                <w:div w:id="454369664">
                  <w:marLeft w:val="640"/>
                  <w:marRight w:val="0"/>
                  <w:marTop w:val="0"/>
                  <w:marBottom w:val="0"/>
                  <w:divBdr>
                    <w:top w:val="none" w:sz="0" w:space="0" w:color="auto"/>
                    <w:left w:val="none" w:sz="0" w:space="0" w:color="auto"/>
                    <w:bottom w:val="none" w:sz="0" w:space="0" w:color="auto"/>
                    <w:right w:val="none" w:sz="0" w:space="0" w:color="auto"/>
                  </w:divBdr>
                </w:div>
                <w:div w:id="1305624069">
                  <w:marLeft w:val="640"/>
                  <w:marRight w:val="0"/>
                  <w:marTop w:val="0"/>
                  <w:marBottom w:val="0"/>
                  <w:divBdr>
                    <w:top w:val="none" w:sz="0" w:space="0" w:color="auto"/>
                    <w:left w:val="none" w:sz="0" w:space="0" w:color="auto"/>
                    <w:bottom w:val="none" w:sz="0" w:space="0" w:color="auto"/>
                    <w:right w:val="none" w:sz="0" w:space="0" w:color="auto"/>
                  </w:divBdr>
                </w:div>
                <w:div w:id="1577130147">
                  <w:marLeft w:val="640"/>
                  <w:marRight w:val="0"/>
                  <w:marTop w:val="0"/>
                  <w:marBottom w:val="0"/>
                  <w:divBdr>
                    <w:top w:val="none" w:sz="0" w:space="0" w:color="auto"/>
                    <w:left w:val="none" w:sz="0" w:space="0" w:color="auto"/>
                    <w:bottom w:val="none" w:sz="0" w:space="0" w:color="auto"/>
                    <w:right w:val="none" w:sz="0" w:space="0" w:color="auto"/>
                  </w:divBdr>
                </w:div>
                <w:div w:id="1031762281">
                  <w:marLeft w:val="640"/>
                  <w:marRight w:val="0"/>
                  <w:marTop w:val="0"/>
                  <w:marBottom w:val="0"/>
                  <w:divBdr>
                    <w:top w:val="none" w:sz="0" w:space="0" w:color="auto"/>
                    <w:left w:val="none" w:sz="0" w:space="0" w:color="auto"/>
                    <w:bottom w:val="none" w:sz="0" w:space="0" w:color="auto"/>
                    <w:right w:val="none" w:sz="0" w:space="0" w:color="auto"/>
                  </w:divBdr>
                </w:div>
                <w:div w:id="44376459">
                  <w:marLeft w:val="640"/>
                  <w:marRight w:val="0"/>
                  <w:marTop w:val="0"/>
                  <w:marBottom w:val="0"/>
                  <w:divBdr>
                    <w:top w:val="none" w:sz="0" w:space="0" w:color="auto"/>
                    <w:left w:val="none" w:sz="0" w:space="0" w:color="auto"/>
                    <w:bottom w:val="none" w:sz="0" w:space="0" w:color="auto"/>
                    <w:right w:val="none" w:sz="0" w:space="0" w:color="auto"/>
                  </w:divBdr>
                </w:div>
                <w:div w:id="1511994148">
                  <w:marLeft w:val="640"/>
                  <w:marRight w:val="0"/>
                  <w:marTop w:val="0"/>
                  <w:marBottom w:val="0"/>
                  <w:divBdr>
                    <w:top w:val="none" w:sz="0" w:space="0" w:color="auto"/>
                    <w:left w:val="none" w:sz="0" w:space="0" w:color="auto"/>
                    <w:bottom w:val="none" w:sz="0" w:space="0" w:color="auto"/>
                    <w:right w:val="none" w:sz="0" w:space="0" w:color="auto"/>
                  </w:divBdr>
                </w:div>
                <w:div w:id="75174012">
                  <w:marLeft w:val="640"/>
                  <w:marRight w:val="0"/>
                  <w:marTop w:val="0"/>
                  <w:marBottom w:val="0"/>
                  <w:divBdr>
                    <w:top w:val="none" w:sz="0" w:space="0" w:color="auto"/>
                    <w:left w:val="none" w:sz="0" w:space="0" w:color="auto"/>
                    <w:bottom w:val="none" w:sz="0" w:space="0" w:color="auto"/>
                    <w:right w:val="none" w:sz="0" w:space="0" w:color="auto"/>
                  </w:divBdr>
                </w:div>
                <w:div w:id="1823505746">
                  <w:marLeft w:val="640"/>
                  <w:marRight w:val="0"/>
                  <w:marTop w:val="0"/>
                  <w:marBottom w:val="0"/>
                  <w:divBdr>
                    <w:top w:val="none" w:sz="0" w:space="0" w:color="auto"/>
                    <w:left w:val="none" w:sz="0" w:space="0" w:color="auto"/>
                    <w:bottom w:val="none" w:sz="0" w:space="0" w:color="auto"/>
                    <w:right w:val="none" w:sz="0" w:space="0" w:color="auto"/>
                  </w:divBdr>
                </w:div>
                <w:div w:id="1414821085">
                  <w:marLeft w:val="640"/>
                  <w:marRight w:val="0"/>
                  <w:marTop w:val="0"/>
                  <w:marBottom w:val="0"/>
                  <w:divBdr>
                    <w:top w:val="none" w:sz="0" w:space="0" w:color="auto"/>
                    <w:left w:val="none" w:sz="0" w:space="0" w:color="auto"/>
                    <w:bottom w:val="none" w:sz="0" w:space="0" w:color="auto"/>
                    <w:right w:val="none" w:sz="0" w:space="0" w:color="auto"/>
                  </w:divBdr>
                </w:div>
                <w:div w:id="2136752917">
                  <w:marLeft w:val="640"/>
                  <w:marRight w:val="0"/>
                  <w:marTop w:val="0"/>
                  <w:marBottom w:val="0"/>
                  <w:divBdr>
                    <w:top w:val="none" w:sz="0" w:space="0" w:color="auto"/>
                    <w:left w:val="none" w:sz="0" w:space="0" w:color="auto"/>
                    <w:bottom w:val="none" w:sz="0" w:space="0" w:color="auto"/>
                    <w:right w:val="none" w:sz="0" w:space="0" w:color="auto"/>
                  </w:divBdr>
                </w:div>
                <w:div w:id="163936955">
                  <w:marLeft w:val="640"/>
                  <w:marRight w:val="0"/>
                  <w:marTop w:val="0"/>
                  <w:marBottom w:val="0"/>
                  <w:divBdr>
                    <w:top w:val="none" w:sz="0" w:space="0" w:color="auto"/>
                    <w:left w:val="none" w:sz="0" w:space="0" w:color="auto"/>
                    <w:bottom w:val="none" w:sz="0" w:space="0" w:color="auto"/>
                    <w:right w:val="none" w:sz="0" w:space="0" w:color="auto"/>
                  </w:divBdr>
                </w:div>
                <w:div w:id="59796540">
                  <w:marLeft w:val="640"/>
                  <w:marRight w:val="0"/>
                  <w:marTop w:val="0"/>
                  <w:marBottom w:val="0"/>
                  <w:divBdr>
                    <w:top w:val="none" w:sz="0" w:space="0" w:color="auto"/>
                    <w:left w:val="none" w:sz="0" w:space="0" w:color="auto"/>
                    <w:bottom w:val="none" w:sz="0" w:space="0" w:color="auto"/>
                    <w:right w:val="none" w:sz="0" w:space="0" w:color="auto"/>
                  </w:divBdr>
                </w:div>
                <w:div w:id="1446147339">
                  <w:marLeft w:val="640"/>
                  <w:marRight w:val="0"/>
                  <w:marTop w:val="0"/>
                  <w:marBottom w:val="0"/>
                  <w:divBdr>
                    <w:top w:val="none" w:sz="0" w:space="0" w:color="auto"/>
                    <w:left w:val="none" w:sz="0" w:space="0" w:color="auto"/>
                    <w:bottom w:val="none" w:sz="0" w:space="0" w:color="auto"/>
                    <w:right w:val="none" w:sz="0" w:space="0" w:color="auto"/>
                  </w:divBdr>
                </w:div>
                <w:div w:id="1222252720">
                  <w:marLeft w:val="640"/>
                  <w:marRight w:val="0"/>
                  <w:marTop w:val="0"/>
                  <w:marBottom w:val="0"/>
                  <w:divBdr>
                    <w:top w:val="none" w:sz="0" w:space="0" w:color="auto"/>
                    <w:left w:val="none" w:sz="0" w:space="0" w:color="auto"/>
                    <w:bottom w:val="none" w:sz="0" w:space="0" w:color="auto"/>
                    <w:right w:val="none" w:sz="0" w:space="0" w:color="auto"/>
                  </w:divBdr>
                </w:div>
                <w:div w:id="948783840">
                  <w:marLeft w:val="640"/>
                  <w:marRight w:val="0"/>
                  <w:marTop w:val="0"/>
                  <w:marBottom w:val="0"/>
                  <w:divBdr>
                    <w:top w:val="none" w:sz="0" w:space="0" w:color="auto"/>
                    <w:left w:val="none" w:sz="0" w:space="0" w:color="auto"/>
                    <w:bottom w:val="none" w:sz="0" w:space="0" w:color="auto"/>
                    <w:right w:val="none" w:sz="0" w:space="0" w:color="auto"/>
                  </w:divBdr>
                </w:div>
                <w:div w:id="218827723">
                  <w:marLeft w:val="640"/>
                  <w:marRight w:val="0"/>
                  <w:marTop w:val="0"/>
                  <w:marBottom w:val="0"/>
                  <w:divBdr>
                    <w:top w:val="none" w:sz="0" w:space="0" w:color="auto"/>
                    <w:left w:val="none" w:sz="0" w:space="0" w:color="auto"/>
                    <w:bottom w:val="none" w:sz="0" w:space="0" w:color="auto"/>
                    <w:right w:val="none" w:sz="0" w:space="0" w:color="auto"/>
                  </w:divBdr>
                </w:div>
                <w:div w:id="1724598038">
                  <w:marLeft w:val="640"/>
                  <w:marRight w:val="0"/>
                  <w:marTop w:val="0"/>
                  <w:marBottom w:val="0"/>
                  <w:divBdr>
                    <w:top w:val="none" w:sz="0" w:space="0" w:color="auto"/>
                    <w:left w:val="none" w:sz="0" w:space="0" w:color="auto"/>
                    <w:bottom w:val="none" w:sz="0" w:space="0" w:color="auto"/>
                    <w:right w:val="none" w:sz="0" w:space="0" w:color="auto"/>
                  </w:divBdr>
                </w:div>
                <w:div w:id="646593113">
                  <w:marLeft w:val="640"/>
                  <w:marRight w:val="0"/>
                  <w:marTop w:val="0"/>
                  <w:marBottom w:val="0"/>
                  <w:divBdr>
                    <w:top w:val="none" w:sz="0" w:space="0" w:color="auto"/>
                    <w:left w:val="none" w:sz="0" w:space="0" w:color="auto"/>
                    <w:bottom w:val="none" w:sz="0" w:space="0" w:color="auto"/>
                    <w:right w:val="none" w:sz="0" w:space="0" w:color="auto"/>
                  </w:divBdr>
                </w:div>
                <w:div w:id="32310900">
                  <w:marLeft w:val="640"/>
                  <w:marRight w:val="0"/>
                  <w:marTop w:val="0"/>
                  <w:marBottom w:val="0"/>
                  <w:divBdr>
                    <w:top w:val="none" w:sz="0" w:space="0" w:color="auto"/>
                    <w:left w:val="none" w:sz="0" w:space="0" w:color="auto"/>
                    <w:bottom w:val="none" w:sz="0" w:space="0" w:color="auto"/>
                    <w:right w:val="none" w:sz="0" w:space="0" w:color="auto"/>
                  </w:divBdr>
                </w:div>
                <w:div w:id="448208166">
                  <w:marLeft w:val="640"/>
                  <w:marRight w:val="0"/>
                  <w:marTop w:val="0"/>
                  <w:marBottom w:val="0"/>
                  <w:divBdr>
                    <w:top w:val="none" w:sz="0" w:space="0" w:color="auto"/>
                    <w:left w:val="none" w:sz="0" w:space="0" w:color="auto"/>
                    <w:bottom w:val="none" w:sz="0" w:space="0" w:color="auto"/>
                    <w:right w:val="none" w:sz="0" w:space="0" w:color="auto"/>
                  </w:divBdr>
                </w:div>
                <w:div w:id="1262451235">
                  <w:marLeft w:val="640"/>
                  <w:marRight w:val="0"/>
                  <w:marTop w:val="0"/>
                  <w:marBottom w:val="0"/>
                  <w:divBdr>
                    <w:top w:val="none" w:sz="0" w:space="0" w:color="auto"/>
                    <w:left w:val="none" w:sz="0" w:space="0" w:color="auto"/>
                    <w:bottom w:val="none" w:sz="0" w:space="0" w:color="auto"/>
                    <w:right w:val="none" w:sz="0" w:space="0" w:color="auto"/>
                  </w:divBdr>
                </w:div>
                <w:div w:id="1043209863">
                  <w:marLeft w:val="640"/>
                  <w:marRight w:val="0"/>
                  <w:marTop w:val="0"/>
                  <w:marBottom w:val="0"/>
                  <w:divBdr>
                    <w:top w:val="none" w:sz="0" w:space="0" w:color="auto"/>
                    <w:left w:val="none" w:sz="0" w:space="0" w:color="auto"/>
                    <w:bottom w:val="none" w:sz="0" w:space="0" w:color="auto"/>
                    <w:right w:val="none" w:sz="0" w:space="0" w:color="auto"/>
                  </w:divBdr>
                </w:div>
                <w:div w:id="1028601712">
                  <w:marLeft w:val="640"/>
                  <w:marRight w:val="0"/>
                  <w:marTop w:val="0"/>
                  <w:marBottom w:val="0"/>
                  <w:divBdr>
                    <w:top w:val="none" w:sz="0" w:space="0" w:color="auto"/>
                    <w:left w:val="none" w:sz="0" w:space="0" w:color="auto"/>
                    <w:bottom w:val="none" w:sz="0" w:space="0" w:color="auto"/>
                    <w:right w:val="none" w:sz="0" w:space="0" w:color="auto"/>
                  </w:divBdr>
                </w:div>
                <w:div w:id="1694069802">
                  <w:marLeft w:val="640"/>
                  <w:marRight w:val="0"/>
                  <w:marTop w:val="0"/>
                  <w:marBottom w:val="0"/>
                  <w:divBdr>
                    <w:top w:val="none" w:sz="0" w:space="0" w:color="auto"/>
                    <w:left w:val="none" w:sz="0" w:space="0" w:color="auto"/>
                    <w:bottom w:val="none" w:sz="0" w:space="0" w:color="auto"/>
                    <w:right w:val="none" w:sz="0" w:space="0" w:color="auto"/>
                  </w:divBdr>
                </w:div>
                <w:div w:id="128060472">
                  <w:marLeft w:val="640"/>
                  <w:marRight w:val="0"/>
                  <w:marTop w:val="0"/>
                  <w:marBottom w:val="0"/>
                  <w:divBdr>
                    <w:top w:val="none" w:sz="0" w:space="0" w:color="auto"/>
                    <w:left w:val="none" w:sz="0" w:space="0" w:color="auto"/>
                    <w:bottom w:val="none" w:sz="0" w:space="0" w:color="auto"/>
                    <w:right w:val="none" w:sz="0" w:space="0" w:color="auto"/>
                  </w:divBdr>
                </w:div>
                <w:div w:id="1299261187">
                  <w:marLeft w:val="640"/>
                  <w:marRight w:val="0"/>
                  <w:marTop w:val="0"/>
                  <w:marBottom w:val="0"/>
                  <w:divBdr>
                    <w:top w:val="none" w:sz="0" w:space="0" w:color="auto"/>
                    <w:left w:val="none" w:sz="0" w:space="0" w:color="auto"/>
                    <w:bottom w:val="none" w:sz="0" w:space="0" w:color="auto"/>
                    <w:right w:val="none" w:sz="0" w:space="0" w:color="auto"/>
                  </w:divBdr>
                </w:div>
                <w:div w:id="879821122">
                  <w:marLeft w:val="640"/>
                  <w:marRight w:val="0"/>
                  <w:marTop w:val="0"/>
                  <w:marBottom w:val="0"/>
                  <w:divBdr>
                    <w:top w:val="none" w:sz="0" w:space="0" w:color="auto"/>
                    <w:left w:val="none" w:sz="0" w:space="0" w:color="auto"/>
                    <w:bottom w:val="none" w:sz="0" w:space="0" w:color="auto"/>
                    <w:right w:val="none" w:sz="0" w:space="0" w:color="auto"/>
                  </w:divBdr>
                </w:div>
                <w:div w:id="1221164243">
                  <w:marLeft w:val="640"/>
                  <w:marRight w:val="0"/>
                  <w:marTop w:val="0"/>
                  <w:marBottom w:val="0"/>
                  <w:divBdr>
                    <w:top w:val="none" w:sz="0" w:space="0" w:color="auto"/>
                    <w:left w:val="none" w:sz="0" w:space="0" w:color="auto"/>
                    <w:bottom w:val="none" w:sz="0" w:space="0" w:color="auto"/>
                    <w:right w:val="none" w:sz="0" w:space="0" w:color="auto"/>
                  </w:divBdr>
                </w:div>
                <w:div w:id="1675914034">
                  <w:marLeft w:val="640"/>
                  <w:marRight w:val="0"/>
                  <w:marTop w:val="0"/>
                  <w:marBottom w:val="0"/>
                  <w:divBdr>
                    <w:top w:val="none" w:sz="0" w:space="0" w:color="auto"/>
                    <w:left w:val="none" w:sz="0" w:space="0" w:color="auto"/>
                    <w:bottom w:val="none" w:sz="0" w:space="0" w:color="auto"/>
                    <w:right w:val="none" w:sz="0" w:space="0" w:color="auto"/>
                  </w:divBdr>
                </w:div>
                <w:div w:id="376198851">
                  <w:marLeft w:val="640"/>
                  <w:marRight w:val="0"/>
                  <w:marTop w:val="0"/>
                  <w:marBottom w:val="0"/>
                  <w:divBdr>
                    <w:top w:val="none" w:sz="0" w:space="0" w:color="auto"/>
                    <w:left w:val="none" w:sz="0" w:space="0" w:color="auto"/>
                    <w:bottom w:val="none" w:sz="0" w:space="0" w:color="auto"/>
                    <w:right w:val="none" w:sz="0" w:space="0" w:color="auto"/>
                  </w:divBdr>
                </w:div>
                <w:div w:id="116607247">
                  <w:marLeft w:val="640"/>
                  <w:marRight w:val="0"/>
                  <w:marTop w:val="0"/>
                  <w:marBottom w:val="0"/>
                  <w:divBdr>
                    <w:top w:val="none" w:sz="0" w:space="0" w:color="auto"/>
                    <w:left w:val="none" w:sz="0" w:space="0" w:color="auto"/>
                    <w:bottom w:val="none" w:sz="0" w:space="0" w:color="auto"/>
                    <w:right w:val="none" w:sz="0" w:space="0" w:color="auto"/>
                  </w:divBdr>
                </w:div>
                <w:div w:id="1456172234">
                  <w:marLeft w:val="640"/>
                  <w:marRight w:val="0"/>
                  <w:marTop w:val="0"/>
                  <w:marBottom w:val="0"/>
                  <w:divBdr>
                    <w:top w:val="none" w:sz="0" w:space="0" w:color="auto"/>
                    <w:left w:val="none" w:sz="0" w:space="0" w:color="auto"/>
                    <w:bottom w:val="none" w:sz="0" w:space="0" w:color="auto"/>
                    <w:right w:val="none" w:sz="0" w:space="0" w:color="auto"/>
                  </w:divBdr>
                </w:div>
                <w:div w:id="755128533">
                  <w:marLeft w:val="640"/>
                  <w:marRight w:val="0"/>
                  <w:marTop w:val="0"/>
                  <w:marBottom w:val="0"/>
                  <w:divBdr>
                    <w:top w:val="none" w:sz="0" w:space="0" w:color="auto"/>
                    <w:left w:val="none" w:sz="0" w:space="0" w:color="auto"/>
                    <w:bottom w:val="none" w:sz="0" w:space="0" w:color="auto"/>
                    <w:right w:val="none" w:sz="0" w:space="0" w:color="auto"/>
                  </w:divBdr>
                </w:div>
                <w:div w:id="139734093">
                  <w:marLeft w:val="640"/>
                  <w:marRight w:val="0"/>
                  <w:marTop w:val="0"/>
                  <w:marBottom w:val="0"/>
                  <w:divBdr>
                    <w:top w:val="none" w:sz="0" w:space="0" w:color="auto"/>
                    <w:left w:val="none" w:sz="0" w:space="0" w:color="auto"/>
                    <w:bottom w:val="none" w:sz="0" w:space="0" w:color="auto"/>
                    <w:right w:val="none" w:sz="0" w:space="0" w:color="auto"/>
                  </w:divBdr>
                </w:div>
                <w:div w:id="375667328">
                  <w:marLeft w:val="640"/>
                  <w:marRight w:val="0"/>
                  <w:marTop w:val="0"/>
                  <w:marBottom w:val="0"/>
                  <w:divBdr>
                    <w:top w:val="none" w:sz="0" w:space="0" w:color="auto"/>
                    <w:left w:val="none" w:sz="0" w:space="0" w:color="auto"/>
                    <w:bottom w:val="none" w:sz="0" w:space="0" w:color="auto"/>
                    <w:right w:val="none" w:sz="0" w:space="0" w:color="auto"/>
                  </w:divBdr>
                </w:div>
                <w:div w:id="1199391563">
                  <w:marLeft w:val="640"/>
                  <w:marRight w:val="0"/>
                  <w:marTop w:val="0"/>
                  <w:marBottom w:val="0"/>
                  <w:divBdr>
                    <w:top w:val="none" w:sz="0" w:space="0" w:color="auto"/>
                    <w:left w:val="none" w:sz="0" w:space="0" w:color="auto"/>
                    <w:bottom w:val="none" w:sz="0" w:space="0" w:color="auto"/>
                    <w:right w:val="none" w:sz="0" w:space="0" w:color="auto"/>
                  </w:divBdr>
                </w:div>
                <w:div w:id="746926384">
                  <w:marLeft w:val="640"/>
                  <w:marRight w:val="0"/>
                  <w:marTop w:val="0"/>
                  <w:marBottom w:val="0"/>
                  <w:divBdr>
                    <w:top w:val="none" w:sz="0" w:space="0" w:color="auto"/>
                    <w:left w:val="none" w:sz="0" w:space="0" w:color="auto"/>
                    <w:bottom w:val="none" w:sz="0" w:space="0" w:color="auto"/>
                    <w:right w:val="none" w:sz="0" w:space="0" w:color="auto"/>
                  </w:divBdr>
                </w:div>
                <w:div w:id="233903302">
                  <w:marLeft w:val="640"/>
                  <w:marRight w:val="0"/>
                  <w:marTop w:val="0"/>
                  <w:marBottom w:val="0"/>
                  <w:divBdr>
                    <w:top w:val="none" w:sz="0" w:space="0" w:color="auto"/>
                    <w:left w:val="none" w:sz="0" w:space="0" w:color="auto"/>
                    <w:bottom w:val="none" w:sz="0" w:space="0" w:color="auto"/>
                    <w:right w:val="none" w:sz="0" w:space="0" w:color="auto"/>
                  </w:divBdr>
                </w:div>
                <w:div w:id="2137091719">
                  <w:marLeft w:val="640"/>
                  <w:marRight w:val="0"/>
                  <w:marTop w:val="0"/>
                  <w:marBottom w:val="0"/>
                  <w:divBdr>
                    <w:top w:val="none" w:sz="0" w:space="0" w:color="auto"/>
                    <w:left w:val="none" w:sz="0" w:space="0" w:color="auto"/>
                    <w:bottom w:val="none" w:sz="0" w:space="0" w:color="auto"/>
                    <w:right w:val="none" w:sz="0" w:space="0" w:color="auto"/>
                  </w:divBdr>
                </w:div>
                <w:div w:id="1552418113">
                  <w:marLeft w:val="640"/>
                  <w:marRight w:val="0"/>
                  <w:marTop w:val="0"/>
                  <w:marBottom w:val="0"/>
                  <w:divBdr>
                    <w:top w:val="none" w:sz="0" w:space="0" w:color="auto"/>
                    <w:left w:val="none" w:sz="0" w:space="0" w:color="auto"/>
                    <w:bottom w:val="none" w:sz="0" w:space="0" w:color="auto"/>
                    <w:right w:val="none" w:sz="0" w:space="0" w:color="auto"/>
                  </w:divBdr>
                </w:div>
                <w:div w:id="267390508">
                  <w:marLeft w:val="640"/>
                  <w:marRight w:val="0"/>
                  <w:marTop w:val="0"/>
                  <w:marBottom w:val="0"/>
                  <w:divBdr>
                    <w:top w:val="none" w:sz="0" w:space="0" w:color="auto"/>
                    <w:left w:val="none" w:sz="0" w:space="0" w:color="auto"/>
                    <w:bottom w:val="none" w:sz="0" w:space="0" w:color="auto"/>
                    <w:right w:val="none" w:sz="0" w:space="0" w:color="auto"/>
                  </w:divBdr>
                </w:div>
                <w:div w:id="1058670659">
                  <w:marLeft w:val="640"/>
                  <w:marRight w:val="0"/>
                  <w:marTop w:val="0"/>
                  <w:marBottom w:val="0"/>
                  <w:divBdr>
                    <w:top w:val="none" w:sz="0" w:space="0" w:color="auto"/>
                    <w:left w:val="none" w:sz="0" w:space="0" w:color="auto"/>
                    <w:bottom w:val="none" w:sz="0" w:space="0" w:color="auto"/>
                    <w:right w:val="none" w:sz="0" w:space="0" w:color="auto"/>
                  </w:divBdr>
                </w:div>
                <w:div w:id="250313392">
                  <w:marLeft w:val="640"/>
                  <w:marRight w:val="0"/>
                  <w:marTop w:val="0"/>
                  <w:marBottom w:val="0"/>
                  <w:divBdr>
                    <w:top w:val="none" w:sz="0" w:space="0" w:color="auto"/>
                    <w:left w:val="none" w:sz="0" w:space="0" w:color="auto"/>
                    <w:bottom w:val="none" w:sz="0" w:space="0" w:color="auto"/>
                    <w:right w:val="none" w:sz="0" w:space="0" w:color="auto"/>
                  </w:divBdr>
                </w:div>
                <w:div w:id="1646742723">
                  <w:marLeft w:val="640"/>
                  <w:marRight w:val="0"/>
                  <w:marTop w:val="0"/>
                  <w:marBottom w:val="0"/>
                  <w:divBdr>
                    <w:top w:val="none" w:sz="0" w:space="0" w:color="auto"/>
                    <w:left w:val="none" w:sz="0" w:space="0" w:color="auto"/>
                    <w:bottom w:val="none" w:sz="0" w:space="0" w:color="auto"/>
                    <w:right w:val="none" w:sz="0" w:space="0" w:color="auto"/>
                  </w:divBdr>
                </w:div>
                <w:div w:id="1675373580">
                  <w:marLeft w:val="640"/>
                  <w:marRight w:val="0"/>
                  <w:marTop w:val="0"/>
                  <w:marBottom w:val="0"/>
                  <w:divBdr>
                    <w:top w:val="none" w:sz="0" w:space="0" w:color="auto"/>
                    <w:left w:val="none" w:sz="0" w:space="0" w:color="auto"/>
                    <w:bottom w:val="none" w:sz="0" w:space="0" w:color="auto"/>
                    <w:right w:val="none" w:sz="0" w:space="0" w:color="auto"/>
                  </w:divBdr>
                </w:div>
                <w:div w:id="1841774947">
                  <w:marLeft w:val="640"/>
                  <w:marRight w:val="0"/>
                  <w:marTop w:val="0"/>
                  <w:marBottom w:val="0"/>
                  <w:divBdr>
                    <w:top w:val="none" w:sz="0" w:space="0" w:color="auto"/>
                    <w:left w:val="none" w:sz="0" w:space="0" w:color="auto"/>
                    <w:bottom w:val="none" w:sz="0" w:space="0" w:color="auto"/>
                    <w:right w:val="none" w:sz="0" w:space="0" w:color="auto"/>
                  </w:divBdr>
                </w:div>
                <w:div w:id="260836790">
                  <w:marLeft w:val="640"/>
                  <w:marRight w:val="0"/>
                  <w:marTop w:val="0"/>
                  <w:marBottom w:val="0"/>
                  <w:divBdr>
                    <w:top w:val="none" w:sz="0" w:space="0" w:color="auto"/>
                    <w:left w:val="none" w:sz="0" w:space="0" w:color="auto"/>
                    <w:bottom w:val="none" w:sz="0" w:space="0" w:color="auto"/>
                    <w:right w:val="none" w:sz="0" w:space="0" w:color="auto"/>
                  </w:divBdr>
                </w:div>
                <w:div w:id="2140299205">
                  <w:marLeft w:val="640"/>
                  <w:marRight w:val="0"/>
                  <w:marTop w:val="0"/>
                  <w:marBottom w:val="0"/>
                  <w:divBdr>
                    <w:top w:val="none" w:sz="0" w:space="0" w:color="auto"/>
                    <w:left w:val="none" w:sz="0" w:space="0" w:color="auto"/>
                    <w:bottom w:val="none" w:sz="0" w:space="0" w:color="auto"/>
                    <w:right w:val="none" w:sz="0" w:space="0" w:color="auto"/>
                  </w:divBdr>
                </w:div>
                <w:div w:id="761609670">
                  <w:marLeft w:val="640"/>
                  <w:marRight w:val="0"/>
                  <w:marTop w:val="0"/>
                  <w:marBottom w:val="0"/>
                  <w:divBdr>
                    <w:top w:val="none" w:sz="0" w:space="0" w:color="auto"/>
                    <w:left w:val="none" w:sz="0" w:space="0" w:color="auto"/>
                    <w:bottom w:val="none" w:sz="0" w:space="0" w:color="auto"/>
                    <w:right w:val="none" w:sz="0" w:space="0" w:color="auto"/>
                  </w:divBdr>
                </w:div>
                <w:div w:id="1679505732">
                  <w:marLeft w:val="640"/>
                  <w:marRight w:val="0"/>
                  <w:marTop w:val="0"/>
                  <w:marBottom w:val="0"/>
                  <w:divBdr>
                    <w:top w:val="none" w:sz="0" w:space="0" w:color="auto"/>
                    <w:left w:val="none" w:sz="0" w:space="0" w:color="auto"/>
                    <w:bottom w:val="none" w:sz="0" w:space="0" w:color="auto"/>
                    <w:right w:val="none" w:sz="0" w:space="0" w:color="auto"/>
                  </w:divBdr>
                </w:div>
                <w:div w:id="1890412112">
                  <w:marLeft w:val="640"/>
                  <w:marRight w:val="0"/>
                  <w:marTop w:val="0"/>
                  <w:marBottom w:val="0"/>
                  <w:divBdr>
                    <w:top w:val="none" w:sz="0" w:space="0" w:color="auto"/>
                    <w:left w:val="none" w:sz="0" w:space="0" w:color="auto"/>
                    <w:bottom w:val="none" w:sz="0" w:space="0" w:color="auto"/>
                    <w:right w:val="none" w:sz="0" w:space="0" w:color="auto"/>
                  </w:divBdr>
                </w:div>
                <w:div w:id="781848175">
                  <w:marLeft w:val="640"/>
                  <w:marRight w:val="0"/>
                  <w:marTop w:val="0"/>
                  <w:marBottom w:val="0"/>
                  <w:divBdr>
                    <w:top w:val="none" w:sz="0" w:space="0" w:color="auto"/>
                    <w:left w:val="none" w:sz="0" w:space="0" w:color="auto"/>
                    <w:bottom w:val="none" w:sz="0" w:space="0" w:color="auto"/>
                    <w:right w:val="none" w:sz="0" w:space="0" w:color="auto"/>
                  </w:divBdr>
                </w:div>
                <w:div w:id="858667444">
                  <w:marLeft w:val="640"/>
                  <w:marRight w:val="0"/>
                  <w:marTop w:val="0"/>
                  <w:marBottom w:val="0"/>
                  <w:divBdr>
                    <w:top w:val="none" w:sz="0" w:space="0" w:color="auto"/>
                    <w:left w:val="none" w:sz="0" w:space="0" w:color="auto"/>
                    <w:bottom w:val="none" w:sz="0" w:space="0" w:color="auto"/>
                    <w:right w:val="none" w:sz="0" w:space="0" w:color="auto"/>
                  </w:divBdr>
                </w:div>
                <w:div w:id="1054737102">
                  <w:marLeft w:val="640"/>
                  <w:marRight w:val="0"/>
                  <w:marTop w:val="0"/>
                  <w:marBottom w:val="0"/>
                  <w:divBdr>
                    <w:top w:val="none" w:sz="0" w:space="0" w:color="auto"/>
                    <w:left w:val="none" w:sz="0" w:space="0" w:color="auto"/>
                    <w:bottom w:val="none" w:sz="0" w:space="0" w:color="auto"/>
                    <w:right w:val="none" w:sz="0" w:space="0" w:color="auto"/>
                  </w:divBdr>
                </w:div>
                <w:div w:id="273756878">
                  <w:marLeft w:val="640"/>
                  <w:marRight w:val="0"/>
                  <w:marTop w:val="0"/>
                  <w:marBottom w:val="0"/>
                  <w:divBdr>
                    <w:top w:val="none" w:sz="0" w:space="0" w:color="auto"/>
                    <w:left w:val="none" w:sz="0" w:space="0" w:color="auto"/>
                    <w:bottom w:val="none" w:sz="0" w:space="0" w:color="auto"/>
                    <w:right w:val="none" w:sz="0" w:space="0" w:color="auto"/>
                  </w:divBdr>
                </w:div>
                <w:div w:id="693306963">
                  <w:marLeft w:val="640"/>
                  <w:marRight w:val="0"/>
                  <w:marTop w:val="0"/>
                  <w:marBottom w:val="0"/>
                  <w:divBdr>
                    <w:top w:val="none" w:sz="0" w:space="0" w:color="auto"/>
                    <w:left w:val="none" w:sz="0" w:space="0" w:color="auto"/>
                    <w:bottom w:val="none" w:sz="0" w:space="0" w:color="auto"/>
                    <w:right w:val="none" w:sz="0" w:space="0" w:color="auto"/>
                  </w:divBdr>
                </w:div>
                <w:div w:id="739058290">
                  <w:marLeft w:val="640"/>
                  <w:marRight w:val="0"/>
                  <w:marTop w:val="0"/>
                  <w:marBottom w:val="0"/>
                  <w:divBdr>
                    <w:top w:val="none" w:sz="0" w:space="0" w:color="auto"/>
                    <w:left w:val="none" w:sz="0" w:space="0" w:color="auto"/>
                    <w:bottom w:val="none" w:sz="0" w:space="0" w:color="auto"/>
                    <w:right w:val="none" w:sz="0" w:space="0" w:color="auto"/>
                  </w:divBdr>
                </w:div>
                <w:div w:id="1875187506">
                  <w:marLeft w:val="640"/>
                  <w:marRight w:val="0"/>
                  <w:marTop w:val="0"/>
                  <w:marBottom w:val="0"/>
                  <w:divBdr>
                    <w:top w:val="none" w:sz="0" w:space="0" w:color="auto"/>
                    <w:left w:val="none" w:sz="0" w:space="0" w:color="auto"/>
                    <w:bottom w:val="none" w:sz="0" w:space="0" w:color="auto"/>
                    <w:right w:val="none" w:sz="0" w:space="0" w:color="auto"/>
                  </w:divBdr>
                </w:div>
                <w:div w:id="1685356412">
                  <w:marLeft w:val="640"/>
                  <w:marRight w:val="0"/>
                  <w:marTop w:val="0"/>
                  <w:marBottom w:val="0"/>
                  <w:divBdr>
                    <w:top w:val="none" w:sz="0" w:space="0" w:color="auto"/>
                    <w:left w:val="none" w:sz="0" w:space="0" w:color="auto"/>
                    <w:bottom w:val="none" w:sz="0" w:space="0" w:color="auto"/>
                    <w:right w:val="none" w:sz="0" w:space="0" w:color="auto"/>
                  </w:divBdr>
                </w:div>
                <w:div w:id="1826043849">
                  <w:marLeft w:val="640"/>
                  <w:marRight w:val="0"/>
                  <w:marTop w:val="0"/>
                  <w:marBottom w:val="0"/>
                  <w:divBdr>
                    <w:top w:val="none" w:sz="0" w:space="0" w:color="auto"/>
                    <w:left w:val="none" w:sz="0" w:space="0" w:color="auto"/>
                    <w:bottom w:val="none" w:sz="0" w:space="0" w:color="auto"/>
                    <w:right w:val="none" w:sz="0" w:space="0" w:color="auto"/>
                  </w:divBdr>
                </w:div>
                <w:div w:id="874999131">
                  <w:marLeft w:val="640"/>
                  <w:marRight w:val="0"/>
                  <w:marTop w:val="0"/>
                  <w:marBottom w:val="0"/>
                  <w:divBdr>
                    <w:top w:val="none" w:sz="0" w:space="0" w:color="auto"/>
                    <w:left w:val="none" w:sz="0" w:space="0" w:color="auto"/>
                    <w:bottom w:val="none" w:sz="0" w:space="0" w:color="auto"/>
                    <w:right w:val="none" w:sz="0" w:space="0" w:color="auto"/>
                  </w:divBdr>
                </w:div>
                <w:div w:id="1928493486">
                  <w:marLeft w:val="640"/>
                  <w:marRight w:val="0"/>
                  <w:marTop w:val="0"/>
                  <w:marBottom w:val="0"/>
                  <w:divBdr>
                    <w:top w:val="none" w:sz="0" w:space="0" w:color="auto"/>
                    <w:left w:val="none" w:sz="0" w:space="0" w:color="auto"/>
                    <w:bottom w:val="none" w:sz="0" w:space="0" w:color="auto"/>
                    <w:right w:val="none" w:sz="0" w:space="0" w:color="auto"/>
                  </w:divBdr>
                </w:div>
                <w:div w:id="738793928">
                  <w:marLeft w:val="640"/>
                  <w:marRight w:val="0"/>
                  <w:marTop w:val="0"/>
                  <w:marBottom w:val="0"/>
                  <w:divBdr>
                    <w:top w:val="none" w:sz="0" w:space="0" w:color="auto"/>
                    <w:left w:val="none" w:sz="0" w:space="0" w:color="auto"/>
                    <w:bottom w:val="none" w:sz="0" w:space="0" w:color="auto"/>
                    <w:right w:val="none" w:sz="0" w:space="0" w:color="auto"/>
                  </w:divBdr>
                </w:div>
                <w:div w:id="304744892">
                  <w:marLeft w:val="640"/>
                  <w:marRight w:val="0"/>
                  <w:marTop w:val="0"/>
                  <w:marBottom w:val="0"/>
                  <w:divBdr>
                    <w:top w:val="none" w:sz="0" w:space="0" w:color="auto"/>
                    <w:left w:val="none" w:sz="0" w:space="0" w:color="auto"/>
                    <w:bottom w:val="none" w:sz="0" w:space="0" w:color="auto"/>
                    <w:right w:val="none" w:sz="0" w:space="0" w:color="auto"/>
                  </w:divBdr>
                </w:div>
                <w:div w:id="2073308193">
                  <w:marLeft w:val="640"/>
                  <w:marRight w:val="0"/>
                  <w:marTop w:val="0"/>
                  <w:marBottom w:val="0"/>
                  <w:divBdr>
                    <w:top w:val="none" w:sz="0" w:space="0" w:color="auto"/>
                    <w:left w:val="none" w:sz="0" w:space="0" w:color="auto"/>
                    <w:bottom w:val="none" w:sz="0" w:space="0" w:color="auto"/>
                    <w:right w:val="none" w:sz="0" w:space="0" w:color="auto"/>
                  </w:divBdr>
                </w:div>
                <w:div w:id="204559928">
                  <w:marLeft w:val="640"/>
                  <w:marRight w:val="0"/>
                  <w:marTop w:val="0"/>
                  <w:marBottom w:val="0"/>
                  <w:divBdr>
                    <w:top w:val="none" w:sz="0" w:space="0" w:color="auto"/>
                    <w:left w:val="none" w:sz="0" w:space="0" w:color="auto"/>
                    <w:bottom w:val="none" w:sz="0" w:space="0" w:color="auto"/>
                    <w:right w:val="none" w:sz="0" w:space="0" w:color="auto"/>
                  </w:divBdr>
                </w:div>
                <w:div w:id="1128553512">
                  <w:marLeft w:val="640"/>
                  <w:marRight w:val="0"/>
                  <w:marTop w:val="0"/>
                  <w:marBottom w:val="0"/>
                  <w:divBdr>
                    <w:top w:val="none" w:sz="0" w:space="0" w:color="auto"/>
                    <w:left w:val="none" w:sz="0" w:space="0" w:color="auto"/>
                    <w:bottom w:val="none" w:sz="0" w:space="0" w:color="auto"/>
                    <w:right w:val="none" w:sz="0" w:space="0" w:color="auto"/>
                  </w:divBdr>
                </w:div>
                <w:div w:id="324864382">
                  <w:marLeft w:val="640"/>
                  <w:marRight w:val="0"/>
                  <w:marTop w:val="0"/>
                  <w:marBottom w:val="0"/>
                  <w:divBdr>
                    <w:top w:val="none" w:sz="0" w:space="0" w:color="auto"/>
                    <w:left w:val="none" w:sz="0" w:space="0" w:color="auto"/>
                    <w:bottom w:val="none" w:sz="0" w:space="0" w:color="auto"/>
                    <w:right w:val="none" w:sz="0" w:space="0" w:color="auto"/>
                  </w:divBdr>
                </w:div>
                <w:div w:id="774250355">
                  <w:marLeft w:val="640"/>
                  <w:marRight w:val="0"/>
                  <w:marTop w:val="0"/>
                  <w:marBottom w:val="0"/>
                  <w:divBdr>
                    <w:top w:val="none" w:sz="0" w:space="0" w:color="auto"/>
                    <w:left w:val="none" w:sz="0" w:space="0" w:color="auto"/>
                    <w:bottom w:val="none" w:sz="0" w:space="0" w:color="auto"/>
                    <w:right w:val="none" w:sz="0" w:space="0" w:color="auto"/>
                  </w:divBdr>
                </w:div>
                <w:div w:id="539362937">
                  <w:marLeft w:val="640"/>
                  <w:marRight w:val="0"/>
                  <w:marTop w:val="0"/>
                  <w:marBottom w:val="0"/>
                  <w:divBdr>
                    <w:top w:val="none" w:sz="0" w:space="0" w:color="auto"/>
                    <w:left w:val="none" w:sz="0" w:space="0" w:color="auto"/>
                    <w:bottom w:val="none" w:sz="0" w:space="0" w:color="auto"/>
                    <w:right w:val="none" w:sz="0" w:space="0" w:color="auto"/>
                  </w:divBdr>
                </w:div>
                <w:div w:id="1505559409">
                  <w:marLeft w:val="640"/>
                  <w:marRight w:val="0"/>
                  <w:marTop w:val="0"/>
                  <w:marBottom w:val="0"/>
                  <w:divBdr>
                    <w:top w:val="none" w:sz="0" w:space="0" w:color="auto"/>
                    <w:left w:val="none" w:sz="0" w:space="0" w:color="auto"/>
                    <w:bottom w:val="none" w:sz="0" w:space="0" w:color="auto"/>
                    <w:right w:val="none" w:sz="0" w:space="0" w:color="auto"/>
                  </w:divBdr>
                </w:div>
                <w:div w:id="443306534">
                  <w:marLeft w:val="640"/>
                  <w:marRight w:val="0"/>
                  <w:marTop w:val="0"/>
                  <w:marBottom w:val="0"/>
                  <w:divBdr>
                    <w:top w:val="none" w:sz="0" w:space="0" w:color="auto"/>
                    <w:left w:val="none" w:sz="0" w:space="0" w:color="auto"/>
                    <w:bottom w:val="none" w:sz="0" w:space="0" w:color="auto"/>
                    <w:right w:val="none" w:sz="0" w:space="0" w:color="auto"/>
                  </w:divBdr>
                </w:div>
                <w:div w:id="596595704">
                  <w:marLeft w:val="640"/>
                  <w:marRight w:val="0"/>
                  <w:marTop w:val="0"/>
                  <w:marBottom w:val="0"/>
                  <w:divBdr>
                    <w:top w:val="none" w:sz="0" w:space="0" w:color="auto"/>
                    <w:left w:val="none" w:sz="0" w:space="0" w:color="auto"/>
                    <w:bottom w:val="none" w:sz="0" w:space="0" w:color="auto"/>
                    <w:right w:val="none" w:sz="0" w:space="0" w:color="auto"/>
                  </w:divBdr>
                </w:div>
                <w:div w:id="1671253054">
                  <w:marLeft w:val="640"/>
                  <w:marRight w:val="0"/>
                  <w:marTop w:val="0"/>
                  <w:marBottom w:val="0"/>
                  <w:divBdr>
                    <w:top w:val="none" w:sz="0" w:space="0" w:color="auto"/>
                    <w:left w:val="none" w:sz="0" w:space="0" w:color="auto"/>
                    <w:bottom w:val="none" w:sz="0" w:space="0" w:color="auto"/>
                    <w:right w:val="none" w:sz="0" w:space="0" w:color="auto"/>
                  </w:divBdr>
                </w:div>
                <w:div w:id="1939017514">
                  <w:marLeft w:val="640"/>
                  <w:marRight w:val="0"/>
                  <w:marTop w:val="0"/>
                  <w:marBottom w:val="0"/>
                  <w:divBdr>
                    <w:top w:val="none" w:sz="0" w:space="0" w:color="auto"/>
                    <w:left w:val="none" w:sz="0" w:space="0" w:color="auto"/>
                    <w:bottom w:val="none" w:sz="0" w:space="0" w:color="auto"/>
                    <w:right w:val="none" w:sz="0" w:space="0" w:color="auto"/>
                  </w:divBdr>
                </w:div>
                <w:div w:id="1101532447">
                  <w:marLeft w:val="640"/>
                  <w:marRight w:val="0"/>
                  <w:marTop w:val="0"/>
                  <w:marBottom w:val="0"/>
                  <w:divBdr>
                    <w:top w:val="none" w:sz="0" w:space="0" w:color="auto"/>
                    <w:left w:val="none" w:sz="0" w:space="0" w:color="auto"/>
                    <w:bottom w:val="none" w:sz="0" w:space="0" w:color="auto"/>
                    <w:right w:val="none" w:sz="0" w:space="0" w:color="auto"/>
                  </w:divBdr>
                </w:div>
                <w:div w:id="1850634887">
                  <w:marLeft w:val="640"/>
                  <w:marRight w:val="0"/>
                  <w:marTop w:val="0"/>
                  <w:marBottom w:val="0"/>
                  <w:divBdr>
                    <w:top w:val="none" w:sz="0" w:space="0" w:color="auto"/>
                    <w:left w:val="none" w:sz="0" w:space="0" w:color="auto"/>
                    <w:bottom w:val="none" w:sz="0" w:space="0" w:color="auto"/>
                    <w:right w:val="none" w:sz="0" w:space="0" w:color="auto"/>
                  </w:divBdr>
                </w:div>
                <w:div w:id="1079671906">
                  <w:marLeft w:val="640"/>
                  <w:marRight w:val="0"/>
                  <w:marTop w:val="0"/>
                  <w:marBottom w:val="0"/>
                  <w:divBdr>
                    <w:top w:val="none" w:sz="0" w:space="0" w:color="auto"/>
                    <w:left w:val="none" w:sz="0" w:space="0" w:color="auto"/>
                    <w:bottom w:val="none" w:sz="0" w:space="0" w:color="auto"/>
                    <w:right w:val="none" w:sz="0" w:space="0" w:color="auto"/>
                  </w:divBdr>
                </w:div>
                <w:div w:id="1807121363">
                  <w:marLeft w:val="640"/>
                  <w:marRight w:val="0"/>
                  <w:marTop w:val="0"/>
                  <w:marBottom w:val="0"/>
                  <w:divBdr>
                    <w:top w:val="none" w:sz="0" w:space="0" w:color="auto"/>
                    <w:left w:val="none" w:sz="0" w:space="0" w:color="auto"/>
                    <w:bottom w:val="none" w:sz="0" w:space="0" w:color="auto"/>
                    <w:right w:val="none" w:sz="0" w:space="0" w:color="auto"/>
                  </w:divBdr>
                </w:div>
                <w:div w:id="68427973">
                  <w:marLeft w:val="640"/>
                  <w:marRight w:val="0"/>
                  <w:marTop w:val="0"/>
                  <w:marBottom w:val="0"/>
                  <w:divBdr>
                    <w:top w:val="none" w:sz="0" w:space="0" w:color="auto"/>
                    <w:left w:val="none" w:sz="0" w:space="0" w:color="auto"/>
                    <w:bottom w:val="none" w:sz="0" w:space="0" w:color="auto"/>
                    <w:right w:val="none" w:sz="0" w:space="0" w:color="auto"/>
                  </w:divBdr>
                </w:div>
                <w:div w:id="1089044261">
                  <w:marLeft w:val="640"/>
                  <w:marRight w:val="0"/>
                  <w:marTop w:val="0"/>
                  <w:marBottom w:val="0"/>
                  <w:divBdr>
                    <w:top w:val="none" w:sz="0" w:space="0" w:color="auto"/>
                    <w:left w:val="none" w:sz="0" w:space="0" w:color="auto"/>
                    <w:bottom w:val="none" w:sz="0" w:space="0" w:color="auto"/>
                    <w:right w:val="none" w:sz="0" w:space="0" w:color="auto"/>
                  </w:divBdr>
                </w:div>
                <w:div w:id="1685669909">
                  <w:marLeft w:val="640"/>
                  <w:marRight w:val="0"/>
                  <w:marTop w:val="0"/>
                  <w:marBottom w:val="0"/>
                  <w:divBdr>
                    <w:top w:val="none" w:sz="0" w:space="0" w:color="auto"/>
                    <w:left w:val="none" w:sz="0" w:space="0" w:color="auto"/>
                    <w:bottom w:val="none" w:sz="0" w:space="0" w:color="auto"/>
                    <w:right w:val="none" w:sz="0" w:space="0" w:color="auto"/>
                  </w:divBdr>
                </w:div>
              </w:divsChild>
            </w:div>
            <w:div w:id="34081301">
              <w:marLeft w:val="0"/>
              <w:marRight w:val="0"/>
              <w:marTop w:val="0"/>
              <w:marBottom w:val="0"/>
              <w:divBdr>
                <w:top w:val="none" w:sz="0" w:space="0" w:color="auto"/>
                <w:left w:val="none" w:sz="0" w:space="0" w:color="auto"/>
                <w:bottom w:val="none" w:sz="0" w:space="0" w:color="auto"/>
                <w:right w:val="none" w:sz="0" w:space="0" w:color="auto"/>
              </w:divBdr>
              <w:divsChild>
                <w:div w:id="349642994">
                  <w:marLeft w:val="640"/>
                  <w:marRight w:val="0"/>
                  <w:marTop w:val="0"/>
                  <w:marBottom w:val="0"/>
                  <w:divBdr>
                    <w:top w:val="none" w:sz="0" w:space="0" w:color="auto"/>
                    <w:left w:val="none" w:sz="0" w:space="0" w:color="auto"/>
                    <w:bottom w:val="none" w:sz="0" w:space="0" w:color="auto"/>
                    <w:right w:val="none" w:sz="0" w:space="0" w:color="auto"/>
                  </w:divBdr>
                </w:div>
                <w:div w:id="97022369">
                  <w:marLeft w:val="640"/>
                  <w:marRight w:val="0"/>
                  <w:marTop w:val="0"/>
                  <w:marBottom w:val="0"/>
                  <w:divBdr>
                    <w:top w:val="none" w:sz="0" w:space="0" w:color="auto"/>
                    <w:left w:val="none" w:sz="0" w:space="0" w:color="auto"/>
                    <w:bottom w:val="none" w:sz="0" w:space="0" w:color="auto"/>
                    <w:right w:val="none" w:sz="0" w:space="0" w:color="auto"/>
                  </w:divBdr>
                </w:div>
                <w:div w:id="1647928761">
                  <w:marLeft w:val="640"/>
                  <w:marRight w:val="0"/>
                  <w:marTop w:val="0"/>
                  <w:marBottom w:val="0"/>
                  <w:divBdr>
                    <w:top w:val="none" w:sz="0" w:space="0" w:color="auto"/>
                    <w:left w:val="none" w:sz="0" w:space="0" w:color="auto"/>
                    <w:bottom w:val="none" w:sz="0" w:space="0" w:color="auto"/>
                    <w:right w:val="none" w:sz="0" w:space="0" w:color="auto"/>
                  </w:divBdr>
                </w:div>
                <w:div w:id="561722020">
                  <w:marLeft w:val="640"/>
                  <w:marRight w:val="0"/>
                  <w:marTop w:val="0"/>
                  <w:marBottom w:val="0"/>
                  <w:divBdr>
                    <w:top w:val="none" w:sz="0" w:space="0" w:color="auto"/>
                    <w:left w:val="none" w:sz="0" w:space="0" w:color="auto"/>
                    <w:bottom w:val="none" w:sz="0" w:space="0" w:color="auto"/>
                    <w:right w:val="none" w:sz="0" w:space="0" w:color="auto"/>
                  </w:divBdr>
                </w:div>
                <w:div w:id="1291478395">
                  <w:marLeft w:val="640"/>
                  <w:marRight w:val="0"/>
                  <w:marTop w:val="0"/>
                  <w:marBottom w:val="0"/>
                  <w:divBdr>
                    <w:top w:val="none" w:sz="0" w:space="0" w:color="auto"/>
                    <w:left w:val="none" w:sz="0" w:space="0" w:color="auto"/>
                    <w:bottom w:val="none" w:sz="0" w:space="0" w:color="auto"/>
                    <w:right w:val="none" w:sz="0" w:space="0" w:color="auto"/>
                  </w:divBdr>
                </w:div>
                <w:div w:id="908151233">
                  <w:marLeft w:val="640"/>
                  <w:marRight w:val="0"/>
                  <w:marTop w:val="0"/>
                  <w:marBottom w:val="0"/>
                  <w:divBdr>
                    <w:top w:val="none" w:sz="0" w:space="0" w:color="auto"/>
                    <w:left w:val="none" w:sz="0" w:space="0" w:color="auto"/>
                    <w:bottom w:val="none" w:sz="0" w:space="0" w:color="auto"/>
                    <w:right w:val="none" w:sz="0" w:space="0" w:color="auto"/>
                  </w:divBdr>
                </w:div>
                <w:div w:id="239103831">
                  <w:marLeft w:val="640"/>
                  <w:marRight w:val="0"/>
                  <w:marTop w:val="0"/>
                  <w:marBottom w:val="0"/>
                  <w:divBdr>
                    <w:top w:val="none" w:sz="0" w:space="0" w:color="auto"/>
                    <w:left w:val="none" w:sz="0" w:space="0" w:color="auto"/>
                    <w:bottom w:val="none" w:sz="0" w:space="0" w:color="auto"/>
                    <w:right w:val="none" w:sz="0" w:space="0" w:color="auto"/>
                  </w:divBdr>
                </w:div>
                <w:div w:id="374813039">
                  <w:marLeft w:val="640"/>
                  <w:marRight w:val="0"/>
                  <w:marTop w:val="0"/>
                  <w:marBottom w:val="0"/>
                  <w:divBdr>
                    <w:top w:val="none" w:sz="0" w:space="0" w:color="auto"/>
                    <w:left w:val="none" w:sz="0" w:space="0" w:color="auto"/>
                    <w:bottom w:val="none" w:sz="0" w:space="0" w:color="auto"/>
                    <w:right w:val="none" w:sz="0" w:space="0" w:color="auto"/>
                  </w:divBdr>
                </w:div>
                <w:div w:id="2083287384">
                  <w:marLeft w:val="640"/>
                  <w:marRight w:val="0"/>
                  <w:marTop w:val="0"/>
                  <w:marBottom w:val="0"/>
                  <w:divBdr>
                    <w:top w:val="none" w:sz="0" w:space="0" w:color="auto"/>
                    <w:left w:val="none" w:sz="0" w:space="0" w:color="auto"/>
                    <w:bottom w:val="none" w:sz="0" w:space="0" w:color="auto"/>
                    <w:right w:val="none" w:sz="0" w:space="0" w:color="auto"/>
                  </w:divBdr>
                </w:div>
                <w:div w:id="1601140596">
                  <w:marLeft w:val="640"/>
                  <w:marRight w:val="0"/>
                  <w:marTop w:val="0"/>
                  <w:marBottom w:val="0"/>
                  <w:divBdr>
                    <w:top w:val="none" w:sz="0" w:space="0" w:color="auto"/>
                    <w:left w:val="none" w:sz="0" w:space="0" w:color="auto"/>
                    <w:bottom w:val="none" w:sz="0" w:space="0" w:color="auto"/>
                    <w:right w:val="none" w:sz="0" w:space="0" w:color="auto"/>
                  </w:divBdr>
                </w:div>
                <w:div w:id="907964032">
                  <w:marLeft w:val="640"/>
                  <w:marRight w:val="0"/>
                  <w:marTop w:val="0"/>
                  <w:marBottom w:val="0"/>
                  <w:divBdr>
                    <w:top w:val="none" w:sz="0" w:space="0" w:color="auto"/>
                    <w:left w:val="none" w:sz="0" w:space="0" w:color="auto"/>
                    <w:bottom w:val="none" w:sz="0" w:space="0" w:color="auto"/>
                    <w:right w:val="none" w:sz="0" w:space="0" w:color="auto"/>
                  </w:divBdr>
                </w:div>
                <w:div w:id="1411808617">
                  <w:marLeft w:val="640"/>
                  <w:marRight w:val="0"/>
                  <w:marTop w:val="0"/>
                  <w:marBottom w:val="0"/>
                  <w:divBdr>
                    <w:top w:val="none" w:sz="0" w:space="0" w:color="auto"/>
                    <w:left w:val="none" w:sz="0" w:space="0" w:color="auto"/>
                    <w:bottom w:val="none" w:sz="0" w:space="0" w:color="auto"/>
                    <w:right w:val="none" w:sz="0" w:space="0" w:color="auto"/>
                  </w:divBdr>
                </w:div>
                <w:div w:id="1115950873">
                  <w:marLeft w:val="640"/>
                  <w:marRight w:val="0"/>
                  <w:marTop w:val="0"/>
                  <w:marBottom w:val="0"/>
                  <w:divBdr>
                    <w:top w:val="none" w:sz="0" w:space="0" w:color="auto"/>
                    <w:left w:val="none" w:sz="0" w:space="0" w:color="auto"/>
                    <w:bottom w:val="none" w:sz="0" w:space="0" w:color="auto"/>
                    <w:right w:val="none" w:sz="0" w:space="0" w:color="auto"/>
                  </w:divBdr>
                </w:div>
                <w:div w:id="807207048">
                  <w:marLeft w:val="640"/>
                  <w:marRight w:val="0"/>
                  <w:marTop w:val="0"/>
                  <w:marBottom w:val="0"/>
                  <w:divBdr>
                    <w:top w:val="none" w:sz="0" w:space="0" w:color="auto"/>
                    <w:left w:val="none" w:sz="0" w:space="0" w:color="auto"/>
                    <w:bottom w:val="none" w:sz="0" w:space="0" w:color="auto"/>
                    <w:right w:val="none" w:sz="0" w:space="0" w:color="auto"/>
                  </w:divBdr>
                </w:div>
                <w:div w:id="1672827507">
                  <w:marLeft w:val="640"/>
                  <w:marRight w:val="0"/>
                  <w:marTop w:val="0"/>
                  <w:marBottom w:val="0"/>
                  <w:divBdr>
                    <w:top w:val="none" w:sz="0" w:space="0" w:color="auto"/>
                    <w:left w:val="none" w:sz="0" w:space="0" w:color="auto"/>
                    <w:bottom w:val="none" w:sz="0" w:space="0" w:color="auto"/>
                    <w:right w:val="none" w:sz="0" w:space="0" w:color="auto"/>
                  </w:divBdr>
                </w:div>
                <w:div w:id="824517790">
                  <w:marLeft w:val="640"/>
                  <w:marRight w:val="0"/>
                  <w:marTop w:val="0"/>
                  <w:marBottom w:val="0"/>
                  <w:divBdr>
                    <w:top w:val="none" w:sz="0" w:space="0" w:color="auto"/>
                    <w:left w:val="none" w:sz="0" w:space="0" w:color="auto"/>
                    <w:bottom w:val="none" w:sz="0" w:space="0" w:color="auto"/>
                    <w:right w:val="none" w:sz="0" w:space="0" w:color="auto"/>
                  </w:divBdr>
                </w:div>
                <w:div w:id="1499690570">
                  <w:marLeft w:val="640"/>
                  <w:marRight w:val="0"/>
                  <w:marTop w:val="0"/>
                  <w:marBottom w:val="0"/>
                  <w:divBdr>
                    <w:top w:val="none" w:sz="0" w:space="0" w:color="auto"/>
                    <w:left w:val="none" w:sz="0" w:space="0" w:color="auto"/>
                    <w:bottom w:val="none" w:sz="0" w:space="0" w:color="auto"/>
                    <w:right w:val="none" w:sz="0" w:space="0" w:color="auto"/>
                  </w:divBdr>
                </w:div>
                <w:div w:id="506286710">
                  <w:marLeft w:val="640"/>
                  <w:marRight w:val="0"/>
                  <w:marTop w:val="0"/>
                  <w:marBottom w:val="0"/>
                  <w:divBdr>
                    <w:top w:val="none" w:sz="0" w:space="0" w:color="auto"/>
                    <w:left w:val="none" w:sz="0" w:space="0" w:color="auto"/>
                    <w:bottom w:val="none" w:sz="0" w:space="0" w:color="auto"/>
                    <w:right w:val="none" w:sz="0" w:space="0" w:color="auto"/>
                  </w:divBdr>
                </w:div>
                <w:div w:id="512181958">
                  <w:marLeft w:val="640"/>
                  <w:marRight w:val="0"/>
                  <w:marTop w:val="0"/>
                  <w:marBottom w:val="0"/>
                  <w:divBdr>
                    <w:top w:val="none" w:sz="0" w:space="0" w:color="auto"/>
                    <w:left w:val="none" w:sz="0" w:space="0" w:color="auto"/>
                    <w:bottom w:val="none" w:sz="0" w:space="0" w:color="auto"/>
                    <w:right w:val="none" w:sz="0" w:space="0" w:color="auto"/>
                  </w:divBdr>
                </w:div>
                <w:div w:id="859315276">
                  <w:marLeft w:val="640"/>
                  <w:marRight w:val="0"/>
                  <w:marTop w:val="0"/>
                  <w:marBottom w:val="0"/>
                  <w:divBdr>
                    <w:top w:val="none" w:sz="0" w:space="0" w:color="auto"/>
                    <w:left w:val="none" w:sz="0" w:space="0" w:color="auto"/>
                    <w:bottom w:val="none" w:sz="0" w:space="0" w:color="auto"/>
                    <w:right w:val="none" w:sz="0" w:space="0" w:color="auto"/>
                  </w:divBdr>
                </w:div>
                <w:div w:id="346561852">
                  <w:marLeft w:val="640"/>
                  <w:marRight w:val="0"/>
                  <w:marTop w:val="0"/>
                  <w:marBottom w:val="0"/>
                  <w:divBdr>
                    <w:top w:val="none" w:sz="0" w:space="0" w:color="auto"/>
                    <w:left w:val="none" w:sz="0" w:space="0" w:color="auto"/>
                    <w:bottom w:val="none" w:sz="0" w:space="0" w:color="auto"/>
                    <w:right w:val="none" w:sz="0" w:space="0" w:color="auto"/>
                  </w:divBdr>
                </w:div>
                <w:div w:id="244655897">
                  <w:marLeft w:val="640"/>
                  <w:marRight w:val="0"/>
                  <w:marTop w:val="0"/>
                  <w:marBottom w:val="0"/>
                  <w:divBdr>
                    <w:top w:val="none" w:sz="0" w:space="0" w:color="auto"/>
                    <w:left w:val="none" w:sz="0" w:space="0" w:color="auto"/>
                    <w:bottom w:val="none" w:sz="0" w:space="0" w:color="auto"/>
                    <w:right w:val="none" w:sz="0" w:space="0" w:color="auto"/>
                  </w:divBdr>
                </w:div>
                <w:div w:id="1957327806">
                  <w:marLeft w:val="640"/>
                  <w:marRight w:val="0"/>
                  <w:marTop w:val="0"/>
                  <w:marBottom w:val="0"/>
                  <w:divBdr>
                    <w:top w:val="none" w:sz="0" w:space="0" w:color="auto"/>
                    <w:left w:val="none" w:sz="0" w:space="0" w:color="auto"/>
                    <w:bottom w:val="none" w:sz="0" w:space="0" w:color="auto"/>
                    <w:right w:val="none" w:sz="0" w:space="0" w:color="auto"/>
                  </w:divBdr>
                </w:div>
                <w:div w:id="1774132547">
                  <w:marLeft w:val="640"/>
                  <w:marRight w:val="0"/>
                  <w:marTop w:val="0"/>
                  <w:marBottom w:val="0"/>
                  <w:divBdr>
                    <w:top w:val="none" w:sz="0" w:space="0" w:color="auto"/>
                    <w:left w:val="none" w:sz="0" w:space="0" w:color="auto"/>
                    <w:bottom w:val="none" w:sz="0" w:space="0" w:color="auto"/>
                    <w:right w:val="none" w:sz="0" w:space="0" w:color="auto"/>
                  </w:divBdr>
                </w:div>
                <w:div w:id="291325162">
                  <w:marLeft w:val="640"/>
                  <w:marRight w:val="0"/>
                  <w:marTop w:val="0"/>
                  <w:marBottom w:val="0"/>
                  <w:divBdr>
                    <w:top w:val="none" w:sz="0" w:space="0" w:color="auto"/>
                    <w:left w:val="none" w:sz="0" w:space="0" w:color="auto"/>
                    <w:bottom w:val="none" w:sz="0" w:space="0" w:color="auto"/>
                    <w:right w:val="none" w:sz="0" w:space="0" w:color="auto"/>
                  </w:divBdr>
                </w:div>
                <w:div w:id="1785728158">
                  <w:marLeft w:val="640"/>
                  <w:marRight w:val="0"/>
                  <w:marTop w:val="0"/>
                  <w:marBottom w:val="0"/>
                  <w:divBdr>
                    <w:top w:val="none" w:sz="0" w:space="0" w:color="auto"/>
                    <w:left w:val="none" w:sz="0" w:space="0" w:color="auto"/>
                    <w:bottom w:val="none" w:sz="0" w:space="0" w:color="auto"/>
                    <w:right w:val="none" w:sz="0" w:space="0" w:color="auto"/>
                  </w:divBdr>
                </w:div>
                <w:div w:id="623777553">
                  <w:marLeft w:val="640"/>
                  <w:marRight w:val="0"/>
                  <w:marTop w:val="0"/>
                  <w:marBottom w:val="0"/>
                  <w:divBdr>
                    <w:top w:val="none" w:sz="0" w:space="0" w:color="auto"/>
                    <w:left w:val="none" w:sz="0" w:space="0" w:color="auto"/>
                    <w:bottom w:val="none" w:sz="0" w:space="0" w:color="auto"/>
                    <w:right w:val="none" w:sz="0" w:space="0" w:color="auto"/>
                  </w:divBdr>
                </w:div>
                <w:div w:id="39521069">
                  <w:marLeft w:val="640"/>
                  <w:marRight w:val="0"/>
                  <w:marTop w:val="0"/>
                  <w:marBottom w:val="0"/>
                  <w:divBdr>
                    <w:top w:val="none" w:sz="0" w:space="0" w:color="auto"/>
                    <w:left w:val="none" w:sz="0" w:space="0" w:color="auto"/>
                    <w:bottom w:val="none" w:sz="0" w:space="0" w:color="auto"/>
                    <w:right w:val="none" w:sz="0" w:space="0" w:color="auto"/>
                  </w:divBdr>
                </w:div>
                <w:div w:id="1111240870">
                  <w:marLeft w:val="640"/>
                  <w:marRight w:val="0"/>
                  <w:marTop w:val="0"/>
                  <w:marBottom w:val="0"/>
                  <w:divBdr>
                    <w:top w:val="none" w:sz="0" w:space="0" w:color="auto"/>
                    <w:left w:val="none" w:sz="0" w:space="0" w:color="auto"/>
                    <w:bottom w:val="none" w:sz="0" w:space="0" w:color="auto"/>
                    <w:right w:val="none" w:sz="0" w:space="0" w:color="auto"/>
                  </w:divBdr>
                </w:div>
                <w:div w:id="1823160428">
                  <w:marLeft w:val="640"/>
                  <w:marRight w:val="0"/>
                  <w:marTop w:val="0"/>
                  <w:marBottom w:val="0"/>
                  <w:divBdr>
                    <w:top w:val="none" w:sz="0" w:space="0" w:color="auto"/>
                    <w:left w:val="none" w:sz="0" w:space="0" w:color="auto"/>
                    <w:bottom w:val="none" w:sz="0" w:space="0" w:color="auto"/>
                    <w:right w:val="none" w:sz="0" w:space="0" w:color="auto"/>
                  </w:divBdr>
                </w:div>
                <w:div w:id="248780337">
                  <w:marLeft w:val="640"/>
                  <w:marRight w:val="0"/>
                  <w:marTop w:val="0"/>
                  <w:marBottom w:val="0"/>
                  <w:divBdr>
                    <w:top w:val="none" w:sz="0" w:space="0" w:color="auto"/>
                    <w:left w:val="none" w:sz="0" w:space="0" w:color="auto"/>
                    <w:bottom w:val="none" w:sz="0" w:space="0" w:color="auto"/>
                    <w:right w:val="none" w:sz="0" w:space="0" w:color="auto"/>
                  </w:divBdr>
                </w:div>
                <w:div w:id="1796871583">
                  <w:marLeft w:val="640"/>
                  <w:marRight w:val="0"/>
                  <w:marTop w:val="0"/>
                  <w:marBottom w:val="0"/>
                  <w:divBdr>
                    <w:top w:val="none" w:sz="0" w:space="0" w:color="auto"/>
                    <w:left w:val="none" w:sz="0" w:space="0" w:color="auto"/>
                    <w:bottom w:val="none" w:sz="0" w:space="0" w:color="auto"/>
                    <w:right w:val="none" w:sz="0" w:space="0" w:color="auto"/>
                  </w:divBdr>
                </w:div>
                <w:div w:id="325018237">
                  <w:marLeft w:val="640"/>
                  <w:marRight w:val="0"/>
                  <w:marTop w:val="0"/>
                  <w:marBottom w:val="0"/>
                  <w:divBdr>
                    <w:top w:val="none" w:sz="0" w:space="0" w:color="auto"/>
                    <w:left w:val="none" w:sz="0" w:space="0" w:color="auto"/>
                    <w:bottom w:val="none" w:sz="0" w:space="0" w:color="auto"/>
                    <w:right w:val="none" w:sz="0" w:space="0" w:color="auto"/>
                  </w:divBdr>
                </w:div>
                <w:div w:id="134951076">
                  <w:marLeft w:val="640"/>
                  <w:marRight w:val="0"/>
                  <w:marTop w:val="0"/>
                  <w:marBottom w:val="0"/>
                  <w:divBdr>
                    <w:top w:val="none" w:sz="0" w:space="0" w:color="auto"/>
                    <w:left w:val="none" w:sz="0" w:space="0" w:color="auto"/>
                    <w:bottom w:val="none" w:sz="0" w:space="0" w:color="auto"/>
                    <w:right w:val="none" w:sz="0" w:space="0" w:color="auto"/>
                  </w:divBdr>
                </w:div>
                <w:div w:id="634523898">
                  <w:marLeft w:val="640"/>
                  <w:marRight w:val="0"/>
                  <w:marTop w:val="0"/>
                  <w:marBottom w:val="0"/>
                  <w:divBdr>
                    <w:top w:val="none" w:sz="0" w:space="0" w:color="auto"/>
                    <w:left w:val="none" w:sz="0" w:space="0" w:color="auto"/>
                    <w:bottom w:val="none" w:sz="0" w:space="0" w:color="auto"/>
                    <w:right w:val="none" w:sz="0" w:space="0" w:color="auto"/>
                  </w:divBdr>
                </w:div>
                <w:div w:id="1633557226">
                  <w:marLeft w:val="640"/>
                  <w:marRight w:val="0"/>
                  <w:marTop w:val="0"/>
                  <w:marBottom w:val="0"/>
                  <w:divBdr>
                    <w:top w:val="none" w:sz="0" w:space="0" w:color="auto"/>
                    <w:left w:val="none" w:sz="0" w:space="0" w:color="auto"/>
                    <w:bottom w:val="none" w:sz="0" w:space="0" w:color="auto"/>
                    <w:right w:val="none" w:sz="0" w:space="0" w:color="auto"/>
                  </w:divBdr>
                </w:div>
                <w:div w:id="185413203">
                  <w:marLeft w:val="640"/>
                  <w:marRight w:val="0"/>
                  <w:marTop w:val="0"/>
                  <w:marBottom w:val="0"/>
                  <w:divBdr>
                    <w:top w:val="none" w:sz="0" w:space="0" w:color="auto"/>
                    <w:left w:val="none" w:sz="0" w:space="0" w:color="auto"/>
                    <w:bottom w:val="none" w:sz="0" w:space="0" w:color="auto"/>
                    <w:right w:val="none" w:sz="0" w:space="0" w:color="auto"/>
                  </w:divBdr>
                </w:div>
                <w:div w:id="963002380">
                  <w:marLeft w:val="640"/>
                  <w:marRight w:val="0"/>
                  <w:marTop w:val="0"/>
                  <w:marBottom w:val="0"/>
                  <w:divBdr>
                    <w:top w:val="none" w:sz="0" w:space="0" w:color="auto"/>
                    <w:left w:val="none" w:sz="0" w:space="0" w:color="auto"/>
                    <w:bottom w:val="none" w:sz="0" w:space="0" w:color="auto"/>
                    <w:right w:val="none" w:sz="0" w:space="0" w:color="auto"/>
                  </w:divBdr>
                </w:div>
                <w:div w:id="757336661">
                  <w:marLeft w:val="640"/>
                  <w:marRight w:val="0"/>
                  <w:marTop w:val="0"/>
                  <w:marBottom w:val="0"/>
                  <w:divBdr>
                    <w:top w:val="none" w:sz="0" w:space="0" w:color="auto"/>
                    <w:left w:val="none" w:sz="0" w:space="0" w:color="auto"/>
                    <w:bottom w:val="none" w:sz="0" w:space="0" w:color="auto"/>
                    <w:right w:val="none" w:sz="0" w:space="0" w:color="auto"/>
                  </w:divBdr>
                </w:div>
                <w:div w:id="1958099047">
                  <w:marLeft w:val="640"/>
                  <w:marRight w:val="0"/>
                  <w:marTop w:val="0"/>
                  <w:marBottom w:val="0"/>
                  <w:divBdr>
                    <w:top w:val="none" w:sz="0" w:space="0" w:color="auto"/>
                    <w:left w:val="none" w:sz="0" w:space="0" w:color="auto"/>
                    <w:bottom w:val="none" w:sz="0" w:space="0" w:color="auto"/>
                    <w:right w:val="none" w:sz="0" w:space="0" w:color="auto"/>
                  </w:divBdr>
                </w:div>
                <w:div w:id="1322198263">
                  <w:marLeft w:val="640"/>
                  <w:marRight w:val="0"/>
                  <w:marTop w:val="0"/>
                  <w:marBottom w:val="0"/>
                  <w:divBdr>
                    <w:top w:val="none" w:sz="0" w:space="0" w:color="auto"/>
                    <w:left w:val="none" w:sz="0" w:space="0" w:color="auto"/>
                    <w:bottom w:val="none" w:sz="0" w:space="0" w:color="auto"/>
                    <w:right w:val="none" w:sz="0" w:space="0" w:color="auto"/>
                  </w:divBdr>
                </w:div>
                <w:div w:id="495152292">
                  <w:marLeft w:val="640"/>
                  <w:marRight w:val="0"/>
                  <w:marTop w:val="0"/>
                  <w:marBottom w:val="0"/>
                  <w:divBdr>
                    <w:top w:val="none" w:sz="0" w:space="0" w:color="auto"/>
                    <w:left w:val="none" w:sz="0" w:space="0" w:color="auto"/>
                    <w:bottom w:val="none" w:sz="0" w:space="0" w:color="auto"/>
                    <w:right w:val="none" w:sz="0" w:space="0" w:color="auto"/>
                  </w:divBdr>
                </w:div>
                <w:div w:id="61489131">
                  <w:marLeft w:val="640"/>
                  <w:marRight w:val="0"/>
                  <w:marTop w:val="0"/>
                  <w:marBottom w:val="0"/>
                  <w:divBdr>
                    <w:top w:val="none" w:sz="0" w:space="0" w:color="auto"/>
                    <w:left w:val="none" w:sz="0" w:space="0" w:color="auto"/>
                    <w:bottom w:val="none" w:sz="0" w:space="0" w:color="auto"/>
                    <w:right w:val="none" w:sz="0" w:space="0" w:color="auto"/>
                  </w:divBdr>
                </w:div>
                <w:div w:id="1092161687">
                  <w:marLeft w:val="640"/>
                  <w:marRight w:val="0"/>
                  <w:marTop w:val="0"/>
                  <w:marBottom w:val="0"/>
                  <w:divBdr>
                    <w:top w:val="none" w:sz="0" w:space="0" w:color="auto"/>
                    <w:left w:val="none" w:sz="0" w:space="0" w:color="auto"/>
                    <w:bottom w:val="none" w:sz="0" w:space="0" w:color="auto"/>
                    <w:right w:val="none" w:sz="0" w:space="0" w:color="auto"/>
                  </w:divBdr>
                </w:div>
                <w:div w:id="259265127">
                  <w:marLeft w:val="640"/>
                  <w:marRight w:val="0"/>
                  <w:marTop w:val="0"/>
                  <w:marBottom w:val="0"/>
                  <w:divBdr>
                    <w:top w:val="none" w:sz="0" w:space="0" w:color="auto"/>
                    <w:left w:val="none" w:sz="0" w:space="0" w:color="auto"/>
                    <w:bottom w:val="none" w:sz="0" w:space="0" w:color="auto"/>
                    <w:right w:val="none" w:sz="0" w:space="0" w:color="auto"/>
                  </w:divBdr>
                </w:div>
                <w:div w:id="2004965117">
                  <w:marLeft w:val="640"/>
                  <w:marRight w:val="0"/>
                  <w:marTop w:val="0"/>
                  <w:marBottom w:val="0"/>
                  <w:divBdr>
                    <w:top w:val="none" w:sz="0" w:space="0" w:color="auto"/>
                    <w:left w:val="none" w:sz="0" w:space="0" w:color="auto"/>
                    <w:bottom w:val="none" w:sz="0" w:space="0" w:color="auto"/>
                    <w:right w:val="none" w:sz="0" w:space="0" w:color="auto"/>
                  </w:divBdr>
                </w:div>
                <w:div w:id="1129938852">
                  <w:marLeft w:val="640"/>
                  <w:marRight w:val="0"/>
                  <w:marTop w:val="0"/>
                  <w:marBottom w:val="0"/>
                  <w:divBdr>
                    <w:top w:val="none" w:sz="0" w:space="0" w:color="auto"/>
                    <w:left w:val="none" w:sz="0" w:space="0" w:color="auto"/>
                    <w:bottom w:val="none" w:sz="0" w:space="0" w:color="auto"/>
                    <w:right w:val="none" w:sz="0" w:space="0" w:color="auto"/>
                  </w:divBdr>
                </w:div>
                <w:div w:id="1371567661">
                  <w:marLeft w:val="640"/>
                  <w:marRight w:val="0"/>
                  <w:marTop w:val="0"/>
                  <w:marBottom w:val="0"/>
                  <w:divBdr>
                    <w:top w:val="none" w:sz="0" w:space="0" w:color="auto"/>
                    <w:left w:val="none" w:sz="0" w:space="0" w:color="auto"/>
                    <w:bottom w:val="none" w:sz="0" w:space="0" w:color="auto"/>
                    <w:right w:val="none" w:sz="0" w:space="0" w:color="auto"/>
                  </w:divBdr>
                </w:div>
                <w:div w:id="1438257106">
                  <w:marLeft w:val="640"/>
                  <w:marRight w:val="0"/>
                  <w:marTop w:val="0"/>
                  <w:marBottom w:val="0"/>
                  <w:divBdr>
                    <w:top w:val="none" w:sz="0" w:space="0" w:color="auto"/>
                    <w:left w:val="none" w:sz="0" w:space="0" w:color="auto"/>
                    <w:bottom w:val="none" w:sz="0" w:space="0" w:color="auto"/>
                    <w:right w:val="none" w:sz="0" w:space="0" w:color="auto"/>
                  </w:divBdr>
                </w:div>
                <w:div w:id="1779131897">
                  <w:marLeft w:val="640"/>
                  <w:marRight w:val="0"/>
                  <w:marTop w:val="0"/>
                  <w:marBottom w:val="0"/>
                  <w:divBdr>
                    <w:top w:val="none" w:sz="0" w:space="0" w:color="auto"/>
                    <w:left w:val="none" w:sz="0" w:space="0" w:color="auto"/>
                    <w:bottom w:val="none" w:sz="0" w:space="0" w:color="auto"/>
                    <w:right w:val="none" w:sz="0" w:space="0" w:color="auto"/>
                  </w:divBdr>
                </w:div>
                <w:div w:id="656232186">
                  <w:marLeft w:val="640"/>
                  <w:marRight w:val="0"/>
                  <w:marTop w:val="0"/>
                  <w:marBottom w:val="0"/>
                  <w:divBdr>
                    <w:top w:val="none" w:sz="0" w:space="0" w:color="auto"/>
                    <w:left w:val="none" w:sz="0" w:space="0" w:color="auto"/>
                    <w:bottom w:val="none" w:sz="0" w:space="0" w:color="auto"/>
                    <w:right w:val="none" w:sz="0" w:space="0" w:color="auto"/>
                  </w:divBdr>
                </w:div>
                <w:div w:id="1892843508">
                  <w:marLeft w:val="640"/>
                  <w:marRight w:val="0"/>
                  <w:marTop w:val="0"/>
                  <w:marBottom w:val="0"/>
                  <w:divBdr>
                    <w:top w:val="none" w:sz="0" w:space="0" w:color="auto"/>
                    <w:left w:val="none" w:sz="0" w:space="0" w:color="auto"/>
                    <w:bottom w:val="none" w:sz="0" w:space="0" w:color="auto"/>
                    <w:right w:val="none" w:sz="0" w:space="0" w:color="auto"/>
                  </w:divBdr>
                </w:div>
                <w:div w:id="1484590559">
                  <w:marLeft w:val="640"/>
                  <w:marRight w:val="0"/>
                  <w:marTop w:val="0"/>
                  <w:marBottom w:val="0"/>
                  <w:divBdr>
                    <w:top w:val="none" w:sz="0" w:space="0" w:color="auto"/>
                    <w:left w:val="none" w:sz="0" w:space="0" w:color="auto"/>
                    <w:bottom w:val="none" w:sz="0" w:space="0" w:color="auto"/>
                    <w:right w:val="none" w:sz="0" w:space="0" w:color="auto"/>
                  </w:divBdr>
                </w:div>
                <w:div w:id="552232065">
                  <w:marLeft w:val="640"/>
                  <w:marRight w:val="0"/>
                  <w:marTop w:val="0"/>
                  <w:marBottom w:val="0"/>
                  <w:divBdr>
                    <w:top w:val="none" w:sz="0" w:space="0" w:color="auto"/>
                    <w:left w:val="none" w:sz="0" w:space="0" w:color="auto"/>
                    <w:bottom w:val="none" w:sz="0" w:space="0" w:color="auto"/>
                    <w:right w:val="none" w:sz="0" w:space="0" w:color="auto"/>
                  </w:divBdr>
                </w:div>
                <w:div w:id="1216576692">
                  <w:marLeft w:val="640"/>
                  <w:marRight w:val="0"/>
                  <w:marTop w:val="0"/>
                  <w:marBottom w:val="0"/>
                  <w:divBdr>
                    <w:top w:val="none" w:sz="0" w:space="0" w:color="auto"/>
                    <w:left w:val="none" w:sz="0" w:space="0" w:color="auto"/>
                    <w:bottom w:val="none" w:sz="0" w:space="0" w:color="auto"/>
                    <w:right w:val="none" w:sz="0" w:space="0" w:color="auto"/>
                  </w:divBdr>
                </w:div>
                <w:div w:id="646470660">
                  <w:marLeft w:val="640"/>
                  <w:marRight w:val="0"/>
                  <w:marTop w:val="0"/>
                  <w:marBottom w:val="0"/>
                  <w:divBdr>
                    <w:top w:val="none" w:sz="0" w:space="0" w:color="auto"/>
                    <w:left w:val="none" w:sz="0" w:space="0" w:color="auto"/>
                    <w:bottom w:val="none" w:sz="0" w:space="0" w:color="auto"/>
                    <w:right w:val="none" w:sz="0" w:space="0" w:color="auto"/>
                  </w:divBdr>
                </w:div>
                <w:div w:id="462426372">
                  <w:marLeft w:val="640"/>
                  <w:marRight w:val="0"/>
                  <w:marTop w:val="0"/>
                  <w:marBottom w:val="0"/>
                  <w:divBdr>
                    <w:top w:val="none" w:sz="0" w:space="0" w:color="auto"/>
                    <w:left w:val="none" w:sz="0" w:space="0" w:color="auto"/>
                    <w:bottom w:val="none" w:sz="0" w:space="0" w:color="auto"/>
                    <w:right w:val="none" w:sz="0" w:space="0" w:color="auto"/>
                  </w:divBdr>
                </w:div>
                <w:div w:id="1495993411">
                  <w:marLeft w:val="640"/>
                  <w:marRight w:val="0"/>
                  <w:marTop w:val="0"/>
                  <w:marBottom w:val="0"/>
                  <w:divBdr>
                    <w:top w:val="none" w:sz="0" w:space="0" w:color="auto"/>
                    <w:left w:val="none" w:sz="0" w:space="0" w:color="auto"/>
                    <w:bottom w:val="none" w:sz="0" w:space="0" w:color="auto"/>
                    <w:right w:val="none" w:sz="0" w:space="0" w:color="auto"/>
                  </w:divBdr>
                </w:div>
                <w:div w:id="1749695418">
                  <w:marLeft w:val="640"/>
                  <w:marRight w:val="0"/>
                  <w:marTop w:val="0"/>
                  <w:marBottom w:val="0"/>
                  <w:divBdr>
                    <w:top w:val="none" w:sz="0" w:space="0" w:color="auto"/>
                    <w:left w:val="none" w:sz="0" w:space="0" w:color="auto"/>
                    <w:bottom w:val="none" w:sz="0" w:space="0" w:color="auto"/>
                    <w:right w:val="none" w:sz="0" w:space="0" w:color="auto"/>
                  </w:divBdr>
                </w:div>
                <w:div w:id="1787263478">
                  <w:marLeft w:val="640"/>
                  <w:marRight w:val="0"/>
                  <w:marTop w:val="0"/>
                  <w:marBottom w:val="0"/>
                  <w:divBdr>
                    <w:top w:val="none" w:sz="0" w:space="0" w:color="auto"/>
                    <w:left w:val="none" w:sz="0" w:space="0" w:color="auto"/>
                    <w:bottom w:val="none" w:sz="0" w:space="0" w:color="auto"/>
                    <w:right w:val="none" w:sz="0" w:space="0" w:color="auto"/>
                  </w:divBdr>
                </w:div>
                <w:div w:id="31420180">
                  <w:marLeft w:val="640"/>
                  <w:marRight w:val="0"/>
                  <w:marTop w:val="0"/>
                  <w:marBottom w:val="0"/>
                  <w:divBdr>
                    <w:top w:val="none" w:sz="0" w:space="0" w:color="auto"/>
                    <w:left w:val="none" w:sz="0" w:space="0" w:color="auto"/>
                    <w:bottom w:val="none" w:sz="0" w:space="0" w:color="auto"/>
                    <w:right w:val="none" w:sz="0" w:space="0" w:color="auto"/>
                  </w:divBdr>
                </w:div>
                <w:div w:id="2082631854">
                  <w:marLeft w:val="640"/>
                  <w:marRight w:val="0"/>
                  <w:marTop w:val="0"/>
                  <w:marBottom w:val="0"/>
                  <w:divBdr>
                    <w:top w:val="none" w:sz="0" w:space="0" w:color="auto"/>
                    <w:left w:val="none" w:sz="0" w:space="0" w:color="auto"/>
                    <w:bottom w:val="none" w:sz="0" w:space="0" w:color="auto"/>
                    <w:right w:val="none" w:sz="0" w:space="0" w:color="auto"/>
                  </w:divBdr>
                </w:div>
                <w:div w:id="1523976311">
                  <w:marLeft w:val="640"/>
                  <w:marRight w:val="0"/>
                  <w:marTop w:val="0"/>
                  <w:marBottom w:val="0"/>
                  <w:divBdr>
                    <w:top w:val="none" w:sz="0" w:space="0" w:color="auto"/>
                    <w:left w:val="none" w:sz="0" w:space="0" w:color="auto"/>
                    <w:bottom w:val="none" w:sz="0" w:space="0" w:color="auto"/>
                    <w:right w:val="none" w:sz="0" w:space="0" w:color="auto"/>
                  </w:divBdr>
                </w:div>
                <w:div w:id="1279141738">
                  <w:marLeft w:val="640"/>
                  <w:marRight w:val="0"/>
                  <w:marTop w:val="0"/>
                  <w:marBottom w:val="0"/>
                  <w:divBdr>
                    <w:top w:val="none" w:sz="0" w:space="0" w:color="auto"/>
                    <w:left w:val="none" w:sz="0" w:space="0" w:color="auto"/>
                    <w:bottom w:val="none" w:sz="0" w:space="0" w:color="auto"/>
                    <w:right w:val="none" w:sz="0" w:space="0" w:color="auto"/>
                  </w:divBdr>
                </w:div>
                <w:div w:id="553661515">
                  <w:marLeft w:val="640"/>
                  <w:marRight w:val="0"/>
                  <w:marTop w:val="0"/>
                  <w:marBottom w:val="0"/>
                  <w:divBdr>
                    <w:top w:val="none" w:sz="0" w:space="0" w:color="auto"/>
                    <w:left w:val="none" w:sz="0" w:space="0" w:color="auto"/>
                    <w:bottom w:val="none" w:sz="0" w:space="0" w:color="auto"/>
                    <w:right w:val="none" w:sz="0" w:space="0" w:color="auto"/>
                  </w:divBdr>
                </w:div>
                <w:div w:id="1184132760">
                  <w:marLeft w:val="640"/>
                  <w:marRight w:val="0"/>
                  <w:marTop w:val="0"/>
                  <w:marBottom w:val="0"/>
                  <w:divBdr>
                    <w:top w:val="none" w:sz="0" w:space="0" w:color="auto"/>
                    <w:left w:val="none" w:sz="0" w:space="0" w:color="auto"/>
                    <w:bottom w:val="none" w:sz="0" w:space="0" w:color="auto"/>
                    <w:right w:val="none" w:sz="0" w:space="0" w:color="auto"/>
                  </w:divBdr>
                </w:div>
                <w:div w:id="1583023306">
                  <w:marLeft w:val="640"/>
                  <w:marRight w:val="0"/>
                  <w:marTop w:val="0"/>
                  <w:marBottom w:val="0"/>
                  <w:divBdr>
                    <w:top w:val="none" w:sz="0" w:space="0" w:color="auto"/>
                    <w:left w:val="none" w:sz="0" w:space="0" w:color="auto"/>
                    <w:bottom w:val="none" w:sz="0" w:space="0" w:color="auto"/>
                    <w:right w:val="none" w:sz="0" w:space="0" w:color="auto"/>
                  </w:divBdr>
                </w:div>
                <w:div w:id="1202551204">
                  <w:marLeft w:val="640"/>
                  <w:marRight w:val="0"/>
                  <w:marTop w:val="0"/>
                  <w:marBottom w:val="0"/>
                  <w:divBdr>
                    <w:top w:val="none" w:sz="0" w:space="0" w:color="auto"/>
                    <w:left w:val="none" w:sz="0" w:space="0" w:color="auto"/>
                    <w:bottom w:val="none" w:sz="0" w:space="0" w:color="auto"/>
                    <w:right w:val="none" w:sz="0" w:space="0" w:color="auto"/>
                  </w:divBdr>
                </w:div>
                <w:div w:id="659164647">
                  <w:marLeft w:val="640"/>
                  <w:marRight w:val="0"/>
                  <w:marTop w:val="0"/>
                  <w:marBottom w:val="0"/>
                  <w:divBdr>
                    <w:top w:val="none" w:sz="0" w:space="0" w:color="auto"/>
                    <w:left w:val="none" w:sz="0" w:space="0" w:color="auto"/>
                    <w:bottom w:val="none" w:sz="0" w:space="0" w:color="auto"/>
                    <w:right w:val="none" w:sz="0" w:space="0" w:color="auto"/>
                  </w:divBdr>
                </w:div>
                <w:div w:id="1929462151">
                  <w:marLeft w:val="640"/>
                  <w:marRight w:val="0"/>
                  <w:marTop w:val="0"/>
                  <w:marBottom w:val="0"/>
                  <w:divBdr>
                    <w:top w:val="none" w:sz="0" w:space="0" w:color="auto"/>
                    <w:left w:val="none" w:sz="0" w:space="0" w:color="auto"/>
                    <w:bottom w:val="none" w:sz="0" w:space="0" w:color="auto"/>
                    <w:right w:val="none" w:sz="0" w:space="0" w:color="auto"/>
                  </w:divBdr>
                </w:div>
                <w:div w:id="2110806512">
                  <w:marLeft w:val="640"/>
                  <w:marRight w:val="0"/>
                  <w:marTop w:val="0"/>
                  <w:marBottom w:val="0"/>
                  <w:divBdr>
                    <w:top w:val="none" w:sz="0" w:space="0" w:color="auto"/>
                    <w:left w:val="none" w:sz="0" w:space="0" w:color="auto"/>
                    <w:bottom w:val="none" w:sz="0" w:space="0" w:color="auto"/>
                    <w:right w:val="none" w:sz="0" w:space="0" w:color="auto"/>
                  </w:divBdr>
                </w:div>
                <w:div w:id="1620993750">
                  <w:marLeft w:val="640"/>
                  <w:marRight w:val="0"/>
                  <w:marTop w:val="0"/>
                  <w:marBottom w:val="0"/>
                  <w:divBdr>
                    <w:top w:val="none" w:sz="0" w:space="0" w:color="auto"/>
                    <w:left w:val="none" w:sz="0" w:space="0" w:color="auto"/>
                    <w:bottom w:val="none" w:sz="0" w:space="0" w:color="auto"/>
                    <w:right w:val="none" w:sz="0" w:space="0" w:color="auto"/>
                  </w:divBdr>
                </w:div>
                <w:div w:id="1223248321">
                  <w:marLeft w:val="640"/>
                  <w:marRight w:val="0"/>
                  <w:marTop w:val="0"/>
                  <w:marBottom w:val="0"/>
                  <w:divBdr>
                    <w:top w:val="none" w:sz="0" w:space="0" w:color="auto"/>
                    <w:left w:val="none" w:sz="0" w:space="0" w:color="auto"/>
                    <w:bottom w:val="none" w:sz="0" w:space="0" w:color="auto"/>
                    <w:right w:val="none" w:sz="0" w:space="0" w:color="auto"/>
                  </w:divBdr>
                </w:div>
                <w:div w:id="431511586">
                  <w:marLeft w:val="640"/>
                  <w:marRight w:val="0"/>
                  <w:marTop w:val="0"/>
                  <w:marBottom w:val="0"/>
                  <w:divBdr>
                    <w:top w:val="none" w:sz="0" w:space="0" w:color="auto"/>
                    <w:left w:val="none" w:sz="0" w:space="0" w:color="auto"/>
                    <w:bottom w:val="none" w:sz="0" w:space="0" w:color="auto"/>
                    <w:right w:val="none" w:sz="0" w:space="0" w:color="auto"/>
                  </w:divBdr>
                </w:div>
                <w:div w:id="698313246">
                  <w:marLeft w:val="640"/>
                  <w:marRight w:val="0"/>
                  <w:marTop w:val="0"/>
                  <w:marBottom w:val="0"/>
                  <w:divBdr>
                    <w:top w:val="none" w:sz="0" w:space="0" w:color="auto"/>
                    <w:left w:val="none" w:sz="0" w:space="0" w:color="auto"/>
                    <w:bottom w:val="none" w:sz="0" w:space="0" w:color="auto"/>
                    <w:right w:val="none" w:sz="0" w:space="0" w:color="auto"/>
                  </w:divBdr>
                </w:div>
                <w:div w:id="413085351">
                  <w:marLeft w:val="640"/>
                  <w:marRight w:val="0"/>
                  <w:marTop w:val="0"/>
                  <w:marBottom w:val="0"/>
                  <w:divBdr>
                    <w:top w:val="none" w:sz="0" w:space="0" w:color="auto"/>
                    <w:left w:val="none" w:sz="0" w:space="0" w:color="auto"/>
                    <w:bottom w:val="none" w:sz="0" w:space="0" w:color="auto"/>
                    <w:right w:val="none" w:sz="0" w:space="0" w:color="auto"/>
                  </w:divBdr>
                </w:div>
                <w:div w:id="1348142980">
                  <w:marLeft w:val="640"/>
                  <w:marRight w:val="0"/>
                  <w:marTop w:val="0"/>
                  <w:marBottom w:val="0"/>
                  <w:divBdr>
                    <w:top w:val="none" w:sz="0" w:space="0" w:color="auto"/>
                    <w:left w:val="none" w:sz="0" w:space="0" w:color="auto"/>
                    <w:bottom w:val="none" w:sz="0" w:space="0" w:color="auto"/>
                    <w:right w:val="none" w:sz="0" w:space="0" w:color="auto"/>
                  </w:divBdr>
                </w:div>
                <w:div w:id="1383017927">
                  <w:marLeft w:val="640"/>
                  <w:marRight w:val="0"/>
                  <w:marTop w:val="0"/>
                  <w:marBottom w:val="0"/>
                  <w:divBdr>
                    <w:top w:val="none" w:sz="0" w:space="0" w:color="auto"/>
                    <w:left w:val="none" w:sz="0" w:space="0" w:color="auto"/>
                    <w:bottom w:val="none" w:sz="0" w:space="0" w:color="auto"/>
                    <w:right w:val="none" w:sz="0" w:space="0" w:color="auto"/>
                  </w:divBdr>
                </w:div>
                <w:div w:id="832716446">
                  <w:marLeft w:val="640"/>
                  <w:marRight w:val="0"/>
                  <w:marTop w:val="0"/>
                  <w:marBottom w:val="0"/>
                  <w:divBdr>
                    <w:top w:val="none" w:sz="0" w:space="0" w:color="auto"/>
                    <w:left w:val="none" w:sz="0" w:space="0" w:color="auto"/>
                    <w:bottom w:val="none" w:sz="0" w:space="0" w:color="auto"/>
                    <w:right w:val="none" w:sz="0" w:space="0" w:color="auto"/>
                  </w:divBdr>
                </w:div>
                <w:div w:id="1562595020">
                  <w:marLeft w:val="640"/>
                  <w:marRight w:val="0"/>
                  <w:marTop w:val="0"/>
                  <w:marBottom w:val="0"/>
                  <w:divBdr>
                    <w:top w:val="none" w:sz="0" w:space="0" w:color="auto"/>
                    <w:left w:val="none" w:sz="0" w:space="0" w:color="auto"/>
                    <w:bottom w:val="none" w:sz="0" w:space="0" w:color="auto"/>
                    <w:right w:val="none" w:sz="0" w:space="0" w:color="auto"/>
                  </w:divBdr>
                </w:div>
                <w:div w:id="2129346341">
                  <w:marLeft w:val="640"/>
                  <w:marRight w:val="0"/>
                  <w:marTop w:val="0"/>
                  <w:marBottom w:val="0"/>
                  <w:divBdr>
                    <w:top w:val="none" w:sz="0" w:space="0" w:color="auto"/>
                    <w:left w:val="none" w:sz="0" w:space="0" w:color="auto"/>
                    <w:bottom w:val="none" w:sz="0" w:space="0" w:color="auto"/>
                    <w:right w:val="none" w:sz="0" w:space="0" w:color="auto"/>
                  </w:divBdr>
                </w:div>
                <w:div w:id="192495647">
                  <w:marLeft w:val="640"/>
                  <w:marRight w:val="0"/>
                  <w:marTop w:val="0"/>
                  <w:marBottom w:val="0"/>
                  <w:divBdr>
                    <w:top w:val="none" w:sz="0" w:space="0" w:color="auto"/>
                    <w:left w:val="none" w:sz="0" w:space="0" w:color="auto"/>
                    <w:bottom w:val="none" w:sz="0" w:space="0" w:color="auto"/>
                    <w:right w:val="none" w:sz="0" w:space="0" w:color="auto"/>
                  </w:divBdr>
                </w:div>
                <w:div w:id="2054962347">
                  <w:marLeft w:val="640"/>
                  <w:marRight w:val="0"/>
                  <w:marTop w:val="0"/>
                  <w:marBottom w:val="0"/>
                  <w:divBdr>
                    <w:top w:val="none" w:sz="0" w:space="0" w:color="auto"/>
                    <w:left w:val="none" w:sz="0" w:space="0" w:color="auto"/>
                    <w:bottom w:val="none" w:sz="0" w:space="0" w:color="auto"/>
                    <w:right w:val="none" w:sz="0" w:space="0" w:color="auto"/>
                  </w:divBdr>
                </w:div>
                <w:div w:id="385950760">
                  <w:marLeft w:val="640"/>
                  <w:marRight w:val="0"/>
                  <w:marTop w:val="0"/>
                  <w:marBottom w:val="0"/>
                  <w:divBdr>
                    <w:top w:val="none" w:sz="0" w:space="0" w:color="auto"/>
                    <w:left w:val="none" w:sz="0" w:space="0" w:color="auto"/>
                    <w:bottom w:val="none" w:sz="0" w:space="0" w:color="auto"/>
                    <w:right w:val="none" w:sz="0" w:space="0" w:color="auto"/>
                  </w:divBdr>
                </w:div>
                <w:div w:id="639575879">
                  <w:marLeft w:val="640"/>
                  <w:marRight w:val="0"/>
                  <w:marTop w:val="0"/>
                  <w:marBottom w:val="0"/>
                  <w:divBdr>
                    <w:top w:val="none" w:sz="0" w:space="0" w:color="auto"/>
                    <w:left w:val="none" w:sz="0" w:space="0" w:color="auto"/>
                    <w:bottom w:val="none" w:sz="0" w:space="0" w:color="auto"/>
                    <w:right w:val="none" w:sz="0" w:space="0" w:color="auto"/>
                  </w:divBdr>
                </w:div>
                <w:div w:id="1705402310">
                  <w:marLeft w:val="640"/>
                  <w:marRight w:val="0"/>
                  <w:marTop w:val="0"/>
                  <w:marBottom w:val="0"/>
                  <w:divBdr>
                    <w:top w:val="none" w:sz="0" w:space="0" w:color="auto"/>
                    <w:left w:val="none" w:sz="0" w:space="0" w:color="auto"/>
                    <w:bottom w:val="none" w:sz="0" w:space="0" w:color="auto"/>
                    <w:right w:val="none" w:sz="0" w:space="0" w:color="auto"/>
                  </w:divBdr>
                </w:div>
                <w:div w:id="1574780529">
                  <w:marLeft w:val="640"/>
                  <w:marRight w:val="0"/>
                  <w:marTop w:val="0"/>
                  <w:marBottom w:val="0"/>
                  <w:divBdr>
                    <w:top w:val="none" w:sz="0" w:space="0" w:color="auto"/>
                    <w:left w:val="none" w:sz="0" w:space="0" w:color="auto"/>
                    <w:bottom w:val="none" w:sz="0" w:space="0" w:color="auto"/>
                    <w:right w:val="none" w:sz="0" w:space="0" w:color="auto"/>
                  </w:divBdr>
                </w:div>
                <w:div w:id="168762845">
                  <w:marLeft w:val="640"/>
                  <w:marRight w:val="0"/>
                  <w:marTop w:val="0"/>
                  <w:marBottom w:val="0"/>
                  <w:divBdr>
                    <w:top w:val="none" w:sz="0" w:space="0" w:color="auto"/>
                    <w:left w:val="none" w:sz="0" w:space="0" w:color="auto"/>
                    <w:bottom w:val="none" w:sz="0" w:space="0" w:color="auto"/>
                    <w:right w:val="none" w:sz="0" w:space="0" w:color="auto"/>
                  </w:divBdr>
                </w:div>
                <w:div w:id="1258711866">
                  <w:marLeft w:val="640"/>
                  <w:marRight w:val="0"/>
                  <w:marTop w:val="0"/>
                  <w:marBottom w:val="0"/>
                  <w:divBdr>
                    <w:top w:val="none" w:sz="0" w:space="0" w:color="auto"/>
                    <w:left w:val="none" w:sz="0" w:space="0" w:color="auto"/>
                    <w:bottom w:val="none" w:sz="0" w:space="0" w:color="auto"/>
                    <w:right w:val="none" w:sz="0" w:space="0" w:color="auto"/>
                  </w:divBdr>
                </w:div>
                <w:div w:id="1247769874">
                  <w:marLeft w:val="640"/>
                  <w:marRight w:val="0"/>
                  <w:marTop w:val="0"/>
                  <w:marBottom w:val="0"/>
                  <w:divBdr>
                    <w:top w:val="none" w:sz="0" w:space="0" w:color="auto"/>
                    <w:left w:val="none" w:sz="0" w:space="0" w:color="auto"/>
                    <w:bottom w:val="none" w:sz="0" w:space="0" w:color="auto"/>
                    <w:right w:val="none" w:sz="0" w:space="0" w:color="auto"/>
                  </w:divBdr>
                </w:div>
                <w:div w:id="1623071181">
                  <w:marLeft w:val="640"/>
                  <w:marRight w:val="0"/>
                  <w:marTop w:val="0"/>
                  <w:marBottom w:val="0"/>
                  <w:divBdr>
                    <w:top w:val="none" w:sz="0" w:space="0" w:color="auto"/>
                    <w:left w:val="none" w:sz="0" w:space="0" w:color="auto"/>
                    <w:bottom w:val="none" w:sz="0" w:space="0" w:color="auto"/>
                    <w:right w:val="none" w:sz="0" w:space="0" w:color="auto"/>
                  </w:divBdr>
                </w:div>
                <w:div w:id="1651136953">
                  <w:marLeft w:val="640"/>
                  <w:marRight w:val="0"/>
                  <w:marTop w:val="0"/>
                  <w:marBottom w:val="0"/>
                  <w:divBdr>
                    <w:top w:val="none" w:sz="0" w:space="0" w:color="auto"/>
                    <w:left w:val="none" w:sz="0" w:space="0" w:color="auto"/>
                    <w:bottom w:val="none" w:sz="0" w:space="0" w:color="auto"/>
                    <w:right w:val="none" w:sz="0" w:space="0" w:color="auto"/>
                  </w:divBdr>
                </w:div>
                <w:div w:id="832331497">
                  <w:marLeft w:val="640"/>
                  <w:marRight w:val="0"/>
                  <w:marTop w:val="0"/>
                  <w:marBottom w:val="0"/>
                  <w:divBdr>
                    <w:top w:val="none" w:sz="0" w:space="0" w:color="auto"/>
                    <w:left w:val="none" w:sz="0" w:space="0" w:color="auto"/>
                    <w:bottom w:val="none" w:sz="0" w:space="0" w:color="auto"/>
                    <w:right w:val="none" w:sz="0" w:space="0" w:color="auto"/>
                  </w:divBdr>
                </w:div>
                <w:div w:id="933561992">
                  <w:marLeft w:val="640"/>
                  <w:marRight w:val="0"/>
                  <w:marTop w:val="0"/>
                  <w:marBottom w:val="0"/>
                  <w:divBdr>
                    <w:top w:val="none" w:sz="0" w:space="0" w:color="auto"/>
                    <w:left w:val="none" w:sz="0" w:space="0" w:color="auto"/>
                    <w:bottom w:val="none" w:sz="0" w:space="0" w:color="auto"/>
                    <w:right w:val="none" w:sz="0" w:space="0" w:color="auto"/>
                  </w:divBdr>
                </w:div>
                <w:div w:id="689380288">
                  <w:marLeft w:val="640"/>
                  <w:marRight w:val="0"/>
                  <w:marTop w:val="0"/>
                  <w:marBottom w:val="0"/>
                  <w:divBdr>
                    <w:top w:val="none" w:sz="0" w:space="0" w:color="auto"/>
                    <w:left w:val="none" w:sz="0" w:space="0" w:color="auto"/>
                    <w:bottom w:val="none" w:sz="0" w:space="0" w:color="auto"/>
                    <w:right w:val="none" w:sz="0" w:space="0" w:color="auto"/>
                  </w:divBdr>
                </w:div>
                <w:div w:id="303970218">
                  <w:marLeft w:val="640"/>
                  <w:marRight w:val="0"/>
                  <w:marTop w:val="0"/>
                  <w:marBottom w:val="0"/>
                  <w:divBdr>
                    <w:top w:val="none" w:sz="0" w:space="0" w:color="auto"/>
                    <w:left w:val="none" w:sz="0" w:space="0" w:color="auto"/>
                    <w:bottom w:val="none" w:sz="0" w:space="0" w:color="auto"/>
                    <w:right w:val="none" w:sz="0" w:space="0" w:color="auto"/>
                  </w:divBdr>
                </w:div>
                <w:div w:id="65300586">
                  <w:marLeft w:val="640"/>
                  <w:marRight w:val="0"/>
                  <w:marTop w:val="0"/>
                  <w:marBottom w:val="0"/>
                  <w:divBdr>
                    <w:top w:val="none" w:sz="0" w:space="0" w:color="auto"/>
                    <w:left w:val="none" w:sz="0" w:space="0" w:color="auto"/>
                    <w:bottom w:val="none" w:sz="0" w:space="0" w:color="auto"/>
                    <w:right w:val="none" w:sz="0" w:space="0" w:color="auto"/>
                  </w:divBdr>
                </w:div>
                <w:div w:id="1154488479">
                  <w:marLeft w:val="640"/>
                  <w:marRight w:val="0"/>
                  <w:marTop w:val="0"/>
                  <w:marBottom w:val="0"/>
                  <w:divBdr>
                    <w:top w:val="none" w:sz="0" w:space="0" w:color="auto"/>
                    <w:left w:val="none" w:sz="0" w:space="0" w:color="auto"/>
                    <w:bottom w:val="none" w:sz="0" w:space="0" w:color="auto"/>
                    <w:right w:val="none" w:sz="0" w:space="0" w:color="auto"/>
                  </w:divBdr>
                </w:div>
                <w:div w:id="363411272">
                  <w:marLeft w:val="640"/>
                  <w:marRight w:val="0"/>
                  <w:marTop w:val="0"/>
                  <w:marBottom w:val="0"/>
                  <w:divBdr>
                    <w:top w:val="none" w:sz="0" w:space="0" w:color="auto"/>
                    <w:left w:val="none" w:sz="0" w:space="0" w:color="auto"/>
                    <w:bottom w:val="none" w:sz="0" w:space="0" w:color="auto"/>
                    <w:right w:val="none" w:sz="0" w:space="0" w:color="auto"/>
                  </w:divBdr>
                </w:div>
                <w:div w:id="1640455633">
                  <w:marLeft w:val="640"/>
                  <w:marRight w:val="0"/>
                  <w:marTop w:val="0"/>
                  <w:marBottom w:val="0"/>
                  <w:divBdr>
                    <w:top w:val="none" w:sz="0" w:space="0" w:color="auto"/>
                    <w:left w:val="none" w:sz="0" w:space="0" w:color="auto"/>
                    <w:bottom w:val="none" w:sz="0" w:space="0" w:color="auto"/>
                    <w:right w:val="none" w:sz="0" w:space="0" w:color="auto"/>
                  </w:divBdr>
                </w:div>
                <w:div w:id="1273592772">
                  <w:marLeft w:val="640"/>
                  <w:marRight w:val="0"/>
                  <w:marTop w:val="0"/>
                  <w:marBottom w:val="0"/>
                  <w:divBdr>
                    <w:top w:val="none" w:sz="0" w:space="0" w:color="auto"/>
                    <w:left w:val="none" w:sz="0" w:space="0" w:color="auto"/>
                    <w:bottom w:val="none" w:sz="0" w:space="0" w:color="auto"/>
                    <w:right w:val="none" w:sz="0" w:space="0" w:color="auto"/>
                  </w:divBdr>
                </w:div>
                <w:div w:id="1043821972">
                  <w:marLeft w:val="640"/>
                  <w:marRight w:val="0"/>
                  <w:marTop w:val="0"/>
                  <w:marBottom w:val="0"/>
                  <w:divBdr>
                    <w:top w:val="none" w:sz="0" w:space="0" w:color="auto"/>
                    <w:left w:val="none" w:sz="0" w:space="0" w:color="auto"/>
                    <w:bottom w:val="none" w:sz="0" w:space="0" w:color="auto"/>
                    <w:right w:val="none" w:sz="0" w:space="0" w:color="auto"/>
                  </w:divBdr>
                </w:div>
                <w:div w:id="1581518449">
                  <w:marLeft w:val="640"/>
                  <w:marRight w:val="0"/>
                  <w:marTop w:val="0"/>
                  <w:marBottom w:val="0"/>
                  <w:divBdr>
                    <w:top w:val="none" w:sz="0" w:space="0" w:color="auto"/>
                    <w:left w:val="none" w:sz="0" w:space="0" w:color="auto"/>
                    <w:bottom w:val="none" w:sz="0" w:space="0" w:color="auto"/>
                    <w:right w:val="none" w:sz="0" w:space="0" w:color="auto"/>
                  </w:divBdr>
                </w:div>
                <w:div w:id="449907391">
                  <w:marLeft w:val="640"/>
                  <w:marRight w:val="0"/>
                  <w:marTop w:val="0"/>
                  <w:marBottom w:val="0"/>
                  <w:divBdr>
                    <w:top w:val="none" w:sz="0" w:space="0" w:color="auto"/>
                    <w:left w:val="none" w:sz="0" w:space="0" w:color="auto"/>
                    <w:bottom w:val="none" w:sz="0" w:space="0" w:color="auto"/>
                    <w:right w:val="none" w:sz="0" w:space="0" w:color="auto"/>
                  </w:divBdr>
                </w:div>
                <w:div w:id="1254976105">
                  <w:marLeft w:val="640"/>
                  <w:marRight w:val="0"/>
                  <w:marTop w:val="0"/>
                  <w:marBottom w:val="0"/>
                  <w:divBdr>
                    <w:top w:val="none" w:sz="0" w:space="0" w:color="auto"/>
                    <w:left w:val="none" w:sz="0" w:space="0" w:color="auto"/>
                    <w:bottom w:val="none" w:sz="0" w:space="0" w:color="auto"/>
                    <w:right w:val="none" w:sz="0" w:space="0" w:color="auto"/>
                  </w:divBdr>
                </w:div>
                <w:div w:id="1803571301">
                  <w:marLeft w:val="640"/>
                  <w:marRight w:val="0"/>
                  <w:marTop w:val="0"/>
                  <w:marBottom w:val="0"/>
                  <w:divBdr>
                    <w:top w:val="none" w:sz="0" w:space="0" w:color="auto"/>
                    <w:left w:val="none" w:sz="0" w:space="0" w:color="auto"/>
                    <w:bottom w:val="none" w:sz="0" w:space="0" w:color="auto"/>
                    <w:right w:val="none" w:sz="0" w:space="0" w:color="auto"/>
                  </w:divBdr>
                </w:div>
                <w:div w:id="1260019538">
                  <w:marLeft w:val="640"/>
                  <w:marRight w:val="0"/>
                  <w:marTop w:val="0"/>
                  <w:marBottom w:val="0"/>
                  <w:divBdr>
                    <w:top w:val="none" w:sz="0" w:space="0" w:color="auto"/>
                    <w:left w:val="none" w:sz="0" w:space="0" w:color="auto"/>
                    <w:bottom w:val="none" w:sz="0" w:space="0" w:color="auto"/>
                    <w:right w:val="none" w:sz="0" w:space="0" w:color="auto"/>
                  </w:divBdr>
                </w:div>
                <w:div w:id="47648917">
                  <w:marLeft w:val="640"/>
                  <w:marRight w:val="0"/>
                  <w:marTop w:val="0"/>
                  <w:marBottom w:val="0"/>
                  <w:divBdr>
                    <w:top w:val="none" w:sz="0" w:space="0" w:color="auto"/>
                    <w:left w:val="none" w:sz="0" w:space="0" w:color="auto"/>
                    <w:bottom w:val="none" w:sz="0" w:space="0" w:color="auto"/>
                    <w:right w:val="none" w:sz="0" w:space="0" w:color="auto"/>
                  </w:divBdr>
                </w:div>
                <w:div w:id="982125334">
                  <w:marLeft w:val="640"/>
                  <w:marRight w:val="0"/>
                  <w:marTop w:val="0"/>
                  <w:marBottom w:val="0"/>
                  <w:divBdr>
                    <w:top w:val="none" w:sz="0" w:space="0" w:color="auto"/>
                    <w:left w:val="none" w:sz="0" w:space="0" w:color="auto"/>
                    <w:bottom w:val="none" w:sz="0" w:space="0" w:color="auto"/>
                    <w:right w:val="none" w:sz="0" w:space="0" w:color="auto"/>
                  </w:divBdr>
                </w:div>
                <w:div w:id="1248617692">
                  <w:marLeft w:val="640"/>
                  <w:marRight w:val="0"/>
                  <w:marTop w:val="0"/>
                  <w:marBottom w:val="0"/>
                  <w:divBdr>
                    <w:top w:val="none" w:sz="0" w:space="0" w:color="auto"/>
                    <w:left w:val="none" w:sz="0" w:space="0" w:color="auto"/>
                    <w:bottom w:val="none" w:sz="0" w:space="0" w:color="auto"/>
                    <w:right w:val="none" w:sz="0" w:space="0" w:color="auto"/>
                  </w:divBdr>
                </w:div>
              </w:divsChild>
            </w:div>
            <w:div w:id="30157797">
              <w:marLeft w:val="0"/>
              <w:marRight w:val="0"/>
              <w:marTop w:val="0"/>
              <w:marBottom w:val="0"/>
              <w:divBdr>
                <w:top w:val="none" w:sz="0" w:space="0" w:color="auto"/>
                <w:left w:val="none" w:sz="0" w:space="0" w:color="auto"/>
                <w:bottom w:val="none" w:sz="0" w:space="0" w:color="auto"/>
                <w:right w:val="none" w:sz="0" w:space="0" w:color="auto"/>
              </w:divBdr>
              <w:divsChild>
                <w:div w:id="1801219998">
                  <w:marLeft w:val="640"/>
                  <w:marRight w:val="0"/>
                  <w:marTop w:val="0"/>
                  <w:marBottom w:val="0"/>
                  <w:divBdr>
                    <w:top w:val="none" w:sz="0" w:space="0" w:color="auto"/>
                    <w:left w:val="none" w:sz="0" w:space="0" w:color="auto"/>
                    <w:bottom w:val="none" w:sz="0" w:space="0" w:color="auto"/>
                    <w:right w:val="none" w:sz="0" w:space="0" w:color="auto"/>
                  </w:divBdr>
                </w:div>
                <w:div w:id="715617590">
                  <w:marLeft w:val="640"/>
                  <w:marRight w:val="0"/>
                  <w:marTop w:val="0"/>
                  <w:marBottom w:val="0"/>
                  <w:divBdr>
                    <w:top w:val="none" w:sz="0" w:space="0" w:color="auto"/>
                    <w:left w:val="none" w:sz="0" w:space="0" w:color="auto"/>
                    <w:bottom w:val="none" w:sz="0" w:space="0" w:color="auto"/>
                    <w:right w:val="none" w:sz="0" w:space="0" w:color="auto"/>
                  </w:divBdr>
                </w:div>
                <w:div w:id="1350988259">
                  <w:marLeft w:val="640"/>
                  <w:marRight w:val="0"/>
                  <w:marTop w:val="0"/>
                  <w:marBottom w:val="0"/>
                  <w:divBdr>
                    <w:top w:val="none" w:sz="0" w:space="0" w:color="auto"/>
                    <w:left w:val="none" w:sz="0" w:space="0" w:color="auto"/>
                    <w:bottom w:val="none" w:sz="0" w:space="0" w:color="auto"/>
                    <w:right w:val="none" w:sz="0" w:space="0" w:color="auto"/>
                  </w:divBdr>
                </w:div>
                <w:div w:id="781849735">
                  <w:marLeft w:val="640"/>
                  <w:marRight w:val="0"/>
                  <w:marTop w:val="0"/>
                  <w:marBottom w:val="0"/>
                  <w:divBdr>
                    <w:top w:val="none" w:sz="0" w:space="0" w:color="auto"/>
                    <w:left w:val="none" w:sz="0" w:space="0" w:color="auto"/>
                    <w:bottom w:val="none" w:sz="0" w:space="0" w:color="auto"/>
                    <w:right w:val="none" w:sz="0" w:space="0" w:color="auto"/>
                  </w:divBdr>
                </w:div>
                <w:div w:id="385301786">
                  <w:marLeft w:val="640"/>
                  <w:marRight w:val="0"/>
                  <w:marTop w:val="0"/>
                  <w:marBottom w:val="0"/>
                  <w:divBdr>
                    <w:top w:val="none" w:sz="0" w:space="0" w:color="auto"/>
                    <w:left w:val="none" w:sz="0" w:space="0" w:color="auto"/>
                    <w:bottom w:val="none" w:sz="0" w:space="0" w:color="auto"/>
                    <w:right w:val="none" w:sz="0" w:space="0" w:color="auto"/>
                  </w:divBdr>
                </w:div>
                <w:div w:id="893081577">
                  <w:marLeft w:val="640"/>
                  <w:marRight w:val="0"/>
                  <w:marTop w:val="0"/>
                  <w:marBottom w:val="0"/>
                  <w:divBdr>
                    <w:top w:val="none" w:sz="0" w:space="0" w:color="auto"/>
                    <w:left w:val="none" w:sz="0" w:space="0" w:color="auto"/>
                    <w:bottom w:val="none" w:sz="0" w:space="0" w:color="auto"/>
                    <w:right w:val="none" w:sz="0" w:space="0" w:color="auto"/>
                  </w:divBdr>
                </w:div>
                <w:div w:id="843973960">
                  <w:marLeft w:val="640"/>
                  <w:marRight w:val="0"/>
                  <w:marTop w:val="0"/>
                  <w:marBottom w:val="0"/>
                  <w:divBdr>
                    <w:top w:val="none" w:sz="0" w:space="0" w:color="auto"/>
                    <w:left w:val="none" w:sz="0" w:space="0" w:color="auto"/>
                    <w:bottom w:val="none" w:sz="0" w:space="0" w:color="auto"/>
                    <w:right w:val="none" w:sz="0" w:space="0" w:color="auto"/>
                  </w:divBdr>
                </w:div>
                <w:div w:id="417681073">
                  <w:marLeft w:val="640"/>
                  <w:marRight w:val="0"/>
                  <w:marTop w:val="0"/>
                  <w:marBottom w:val="0"/>
                  <w:divBdr>
                    <w:top w:val="none" w:sz="0" w:space="0" w:color="auto"/>
                    <w:left w:val="none" w:sz="0" w:space="0" w:color="auto"/>
                    <w:bottom w:val="none" w:sz="0" w:space="0" w:color="auto"/>
                    <w:right w:val="none" w:sz="0" w:space="0" w:color="auto"/>
                  </w:divBdr>
                </w:div>
                <w:div w:id="142505499">
                  <w:marLeft w:val="640"/>
                  <w:marRight w:val="0"/>
                  <w:marTop w:val="0"/>
                  <w:marBottom w:val="0"/>
                  <w:divBdr>
                    <w:top w:val="none" w:sz="0" w:space="0" w:color="auto"/>
                    <w:left w:val="none" w:sz="0" w:space="0" w:color="auto"/>
                    <w:bottom w:val="none" w:sz="0" w:space="0" w:color="auto"/>
                    <w:right w:val="none" w:sz="0" w:space="0" w:color="auto"/>
                  </w:divBdr>
                </w:div>
                <w:div w:id="591746769">
                  <w:marLeft w:val="640"/>
                  <w:marRight w:val="0"/>
                  <w:marTop w:val="0"/>
                  <w:marBottom w:val="0"/>
                  <w:divBdr>
                    <w:top w:val="none" w:sz="0" w:space="0" w:color="auto"/>
                    <w:left w:val="none" w:sz="0" w:space="0" w:color="auto"/>
                    <w:bottom w:val="none" w:sz="0" w:space="0" w:color="auto"/>
                    <w:right w:val="none" w:sz="0" w:space="0" w:color="auto"/>
                  </w:divBdr>
                </w:div>
                <w:div w:id="758522476">
                  <w:marLeft w:val="640"/>
                  <w:marRight w:val="0"/>
                  <w:marTop w:val="0"/>
                  <w:marBottom w:val="0"/>
                  <w:divBdr>
                    <w:top w:val="none" w:sz="0" w:space="0" w:color="auto"/>
                    <w:left w:val="none" w:sz="0" w:space="0" w:color="auto"/>
                    <w:bottom w:val="none" w:sz="0" w:space="0" w:color="auto"/>
                    <w:right w:val="none" w:sz="0" w:space="0" w:color="auto"/>
                  </w:divBdr>
                </w:div>
                <w:div w:id="251477355">
                  <w:marLeft w:val="640"/>
                  <w:marRight w:val="0"/>
                  <w:marTop w:val="0"/>
                  <w:marBottom w:val="0"/>
                  <w:divBdr>
                    <w:top w:val="none" w:sz="0" w:space="0" w:color="auto"/>
                    <w:left w:val="none" w:sz="0" w:space="0" w:color="auto"/>
                    <w:bottom w:val="none" w:sz="0" w:space="0" w:color="auto"/>
                    <w:right w:val="none" w:sz="0" w:space="0" w:color="auto"/>
                  </w:divBdr>
                </w:div>
                <w:div w:id="1331718752">
                  <w:marLeft w:val="640"/>
                  <w:marRight w:val="0"/>
                  <w:marTop w:val="0"/>
                  <w:marBottom w:val="0"/>
                  <w:divBdr>
                    <w:top w:val="none" w:sz="0" w:space="0" w:color="auto"/>
                    <w:left w:val="none" w:sz="0" w:space="0" w:color="auto"/>
                    <w:bottom w:val="none" w:sz="0" w:space="0" w:color="auto"/>
                    <w:right w:val="none" w:sz="0" w:space="0" w:color="auto"/>
                  </w:divBdr>
                </w:div>
                <w:div w:id="467285891">
                  <w:marLeft w:val="640"/>
                  <w:marRight w:val="0"/>
                  <w:marTop w:val="0"/>
                  <w:marBottom w:val="0"/>
                  <w:divBdr>
                    <w:top w:val="none" w:sz="0" w:space="0" w:color="auto"/>
                    <w:left w:val="none" w:sz="0" w:space="0" w:color="auto"/>
                    <w:bottom w:val="none" w:sz="0" w:space="0" w:color="auto"/>
                    <w:right w:val="none" w:sz="0" w:space="0" w:color="auto"/>
                  </w:divBdr>
                </w:div>
                <w:div w:id="1130171935">
                  <w:marLeft w:val="640"/>
                  <w:marRight w:val="0"/>
                  <w:marTop w:val="0"/>
                  <w:marBottom w:val="0"/>
                  <w:divBdr>
                    <w:top w:val="none" w:sz="0" w:space="0" w:color="auto"/>
                    <w:left w:val="none" w:sz="0" w:space="0" w:color="auto"/>
                    <w:bottom w:val="none" w:sz="0" w:space="0" w:color="auto"/>
                    <w:right w:val="none" w:sz="0" w:space="0" w:color="auto"/>
                  </w:divBdr>
                </w:div>
                <w:div w:id="1469590312">
                  <w:marLeft w:val="640"/>
                  <w:marRight w:val="0"/>
                  <w:marTop w:val="0"/>
                  <w:marBottom w:val="0"/>
                  <w:divBdr>
                    <w:top w:val="none" w:sz="0" w:space="0" w:color="auto"/>
                    <w:left w:val="none" w:sz="0" w:space="0" w:color="auto"/>
                    <w:bottom w:val="none" w:sz="0" w:space="0" w:color="auto"/>
                    <w:right w:val="none" w:sz="0" w:space="0" w:color="auto"/>
                  </w:divBdr>
                </w:div>
                <w:div w:id="1140341791">
                  <w:marLeft w:val="640"/>
                  <w:marRight w:val="0"/>
                  <w:marTop w:val="0"/>
                  <w:marBottom w:val="0"/>
                  <w:divBdr>
                    <w:top w:val="none" w:sz="0" w:space="0" w:color="auto"/>
                    <w:left w:val="none" w:sz="0" w:space="0" w:color="auto"/>
                    <w:bottom w:val="none" w:sz="0" w:space="0" w:color="auto"/>
                    <w:right w:val="none" w:sz="0" w:space="0" w:color="auto"/>
                  </w:divBdr>
                </w:div>
                <w:div w:id="2046977888">
                  <w:marLeft w:val="640"/>
                  <w:marRight w:val="0"/>
                  <w:marTop w:val="0"/>
                  <w:marBottom w:val="0"/>
                  <w:divBdr>
                    <w:top w:val="none" w:sz="0" w:space="0" w:color="auto"/>
                    <w:left w:val="none" w:sz="0" w:space="0" w:color="auto"/>
                    <w:bottom w:val="none" w:sz="0" w:space="0" w:color="auto"/>
                    <w:right w:val="none" w:sz="0" w:space="0" w:color="auto"/>
                  </w:divBdr>
                </w:div>
                <w:div w:id="1728382303">
                  <w:marLeft w:val="640"/>
                  <w:marRight w:val="0"/>
                  <w:marTop w:val="0"/>
                  <w:marBottom w:val="0"/>
                  <w:divBdr>
                    <w:top w:val="none" w:sz="0" w:space="0" w:color="auto"/>
                    <w:left w:val="none" w:sz="0" w:space="0" w:color="auto"/>
                    <w:bottom w:val="none" w:sz="0" w:space="0" w:color="auto"/>
                    <w:right w:val="none" w:sz="0" w:space="0" w:color="auto"/>
                  </w:divBdr>
                </w:div>
                <w:div w:id="707219086">
                  <w:marLeft w:val="640"/>
                  <w:marRight w:val="0"/>
                  <w:marTop w:val="0"/>
                  <w:marBottom w:val="0"/>
                  <w:divBdr>
                    <w:top w:val="none" w:sz="0" w:space="0" w:color="auto"/>
                    <w:left w:val="none" w:sz="0" w:space="0" w:color="auto"/>
                    <w:bottom w:val="none" w:sz="0" w:space="0" w:color="auto"/>
                    <w:right w:val="none" w:sz="0" w:space="0" w:color="auto"/>
                  </w:divBdr>
                </w:div>
                <w:div w:id="784733439">
                  <w:marLeft w:val="640"/>
                  <w:marRight w:val="0"/>
                  <w:marTop w:val="0"/>
                  <w:marBottom w:val="0"/>
                  <w:divBdr>
                    <w:top w:val="none" w:sz="0" w:space="0" w:color="auto"/>
                    <w:left w:val="none" w:sz="0" w:space="0" w:color="auto"/>
                    <w:bottom w:val="none" w:sz="0" w:space="0" w:color="auto"/>
                    <w:right w:val="none" w:sz="0" w:space="0" w:color="auto"/>
                  </w:divBdr>
                </w:div>
                <w:div w:id="1977492438">
                  <w:marLeft w:val="640"/>
                  <w:marRight w:val="0"/>
                  <w:marTop w:val="0"/>
                  <w:marBottom w:val="0"/>
                  <w:divBdr>
                    <w:top w:val="none" w:sz="0" w:space="0" w:color="auto"/>
                    <w:left w:val="none" w:sz="0" w:space="0" w:color="auto"/>
                    <w:bottom w:val="none" w:sz="0" w:space="0" w:color="auto"/>
                    <w:right w:val="none" w:sz="0" w:space="0" w:color="auto"/>
                  </w:divBdr>
                </w:div>
                <w:div w:id="1545633494">
                  <w:marLeft w:val="640"/>
                  <w:marRight w:val="0"/>
                  <w:marTop w:val="0"/>
                  <w:marBottom w:val="0"/>
                  <w:divBdr>
                    <w:top w:val="none" w:sz="0" w:space="0" w:color="auto"/>
                    <w:left w:val="none" w:sz="0" w:space="0" w:color="auto"/>
                    <w:bottom w:val="none" w:sz="0" w:space="0" w:color="auto"/>
                    <w:right w:val="none" w:sz="0" w:space="0" w:color="auto"/>
                  </w:divBdr>
                </w:div>
                <w:div w:id="264192729">
                  <w:marLeft w:val="640"/>
                  <w:marRight w:val="0"/>
                  <w:marTop w:val="0"/>
                  <w:marBottom w:val="0"/>
                  <w:divBdr>
                    <w:top w:val="none" w:sz="0" w:space="0" w:color="auto"/>
                    <w:left w:val="none" w:sz="0" w:space="0" w:color="auto"/>
                    <w:bottom w:val="none" w:sz="0" w:space="0" w:color="auto"/>
                    <w:right w:val="none" w:sz="0" w:space="0" w:color="auto"/>
                  </w:divBdr>
                </w:div>
                <w:div w:id="641815002">
                  <w:marLeft w:val="640"/>
                  <w:marRight w:val="0"/>
                  <w:marTop w:val="0"/>
                  <w:marBottom w:val="0"/>
                  <w:divBdr>
                    <w:top w:val="none" w:sz="0" w:space="0" w:color="auto"/>
                    <w:left w:val="none" w:sz="0" w:space="0" w:color="auto"/>
                    <w:bottom w:val="none" w:sz="0" w:space="0" w:color="auto"/>
                    <w:right w:val="none" w:sz="0" w:space="0" w:color="auto"/>
                  </w:divBdr>
                </w:div>
                <w:div w:id="1064111021">
                  <w:marLeft w:val="640"/>
                  <w:marRight w:val="0"/>
                  <w:marTop w:val="0"/>
                  <w:marBottom w:val="0"/>
                  <w:divBdr>
                    <w:top w:val="none" w:sz="0" w:space="0" w:color="auto"/>
                    <w:left w:val="none" w:sz="0" w:space="0" w:color="auto"/>
                    <w:bottom w:val="none" w:sz="0" w:space="0" w:color="auto"/>
                    <w:right w:val="none" w:sz="0" w:space="0" w:color="auto"/>
                  </w:divBdr>
                </w:div>
                <w:div w:id="156769179">
                  <w:marLeft w:val="640"/>
                  <w:marRight w:val="0"/>
                  <w:marTop w:val="0"/>
                  <w:marBottom w:val="0"/>
                  <w:divBdr>
                    <w:top w:val="none" w:sz="0" w:space="0" w:color="auto"/>
                    <w:left w:val="none" w:sz="0" w:space="0" w:color="auto"/>
                    <w:bottom w:val="none" w:sz="0" w:space="0" w:color="auto"/>
                    <w:right w:val="none" w:sz="0" w:space="0" w:color="auto"/>
                  </w:divBdr>
                </w:div>
                <w:div w:id="605814977">
                  <w:marLeft w:val="640"/>
                  <w:marRight w:val="0"/>
                  <w:marTop w:val="0"/>
                  <w:marBottom w:val="0"/>
                  <w:divBdr>
                    <w:top w:val="none" w:sz="0" w:space="0" w:color="auto"/>
                    <w:left w:val="none" w:sz="0" w:space="0" w:color="auto"/>
                    <w:bottom w:val="none" w:sz="0" w:space="0" w:color="auto"/>
                    <w:right w:val="none" w:sz="0" w:space="0" w:color="auto"/>
                  </w:divBdr>
                </w:div>
                <w:div w:id="2127960392">
                  <w:marLeft w:val="640"/>
                  <w:marRight w:val="0"/>
                  <w:marTop w:val="0"/>
                  <w:marBottom w:val="0"/>
                  <w:divBdr>
                    <w:top w:val="none" w:sz="0" w:space="0" w:color="auto"/>
                    <w:left w:val="none" w:sz="0" w:space="0" w:color="auto"/>
                    <w:bottom w:val="none" w:sz="0" w:space="0" w:color="auto"/>
                    <w:right w:val="none" w:sz="0" w:space="0" w:color="auto"/>
                  </w:divBdr>
                </w:div>
                <w:div w:id="1778865631">
                  <w:marLeft w:val="640"/>
                  <w:marRight w:val="0"/>
                  <w:marTop w:val="0"/>
                  <w:marBottom w:val="0"/>
                  <w:divBdr>
                    <w:top w:val="none" w:sz="0" w:space="0" w:color="auto"/>
                    <w:left w:val="none" w:sz="0" w:space="0" w:color="auto"/>
                    <w:bottom w:val="none" w:sz="0" w:space="0" w:color="auto"/>
                    <w:right w:val="none" w:sz="0" w:space="0" w:color="auto"/>
                  </w:divBdr>
                </w:div>
                <w:div w:id="1692609107">
                  <w:marLeft w:val="640"/>
                  <w:marRight w:val="0"/>
                  <w:marTop w:val="0"/>
                  <w:marBottom w:val="0"/>
                  <w:divBdr>
                    <w:top w:val="none" w:sz="0" w:space="0" w:color="auto"/>
                    <w:left w:val="none" w:sz="0" w:space="0" w:color="auto"/>
                    <w:bottom w:val="none" w:sz="0" w:space="0" w:color="auto"/>
                    <w:right w:val="none" w:sz="0" w:space="0" w:color="auto"/>
                  </w:divBdr>
                </w:div>
                <w:div w:id="990477032">
                  <w:marLeft w:val="640"/>
                  <w:marRight w:val="0"/>
                  <w:marTop w:val="0"/>
                  <w:marBottom w:val="0"/>
                  <w:divBdr>
                    <w:top w:val="none" w:sz="0" w:space="0" w:color="auto"/>
                    <w:left w:val="none" w:sz="0" w:space="0" w:color="auto"/>
                    <w:bottom w:val="none" w:sz="0" w:space="0" w:color="auto"/>
                    <w:right w:val="none" w:sz="0" w:space="0" w:color="auto"/>
                  </w:divBdr>
                </w:div>
                <w:div w:id="1410613118">
                  <w:marLeft w:val="640"/>
                  <w:marRight w:val="0"/>
                  <w:marTop w:val="0"/>
                  <w:marBottom w:val="0"/>
                  <w:divBdr>
                    <w:top w:val="none" w:sz="0" w:space="0" w:color="auto"/>
                    <w:left w:val="none" w:sz="0" w:space="0" w:color="auto"/>
                    <w:bottom w:val="none" w:sz="0" w:space="0" w:color="auto"/>
                    <w:right w:val="none" w:sz="0" w:space="0" w:color="auto"/>
                  </w:divBdr>
                </w:div>
                <w:div w:id="1538272591">
                  <w:marLeft w:val="640"/>
                  <w:marRight w:val="0"/>
                  <w:marTop w:val="0"/>
                  <w:marBottom w:val="0"/>
                  <w:divBdr>
                    <w:top w:val="none" w:sz="0" w:space="0" w:color="auto"/>
                    <w:left w:val="none" w:sz="0" w:space="0" w:color="auto"/>
                    <w:bottom w:val="none" w:sz="0" w:space="0" w:color="auto"/>
                    <w:right w:val="none" w:sz="0" w:space="0" w:color="auto"/>
                  </w:divBdr>
                </w:div>
                <w:div w:id="918055714">
                  <w:marLeft w:val="640"/>
                  <w:marRight w:val="0"/>
                  <w:marTop w:val="0"/>
                  <w:marBottom w:val="0"/>
                  <w:divBdr>
                    <w:top w:val="none" w:sz="0" w:space="0" w:color="auto"/>
                    <w:left w:val="none" w:sz="0" w:space="0" w:color="auto"/>
                    <w:bottom w:val="none" w:sz="0" w:space="0" w:color="auto"/>
                    <w:right w:val="none" w:sz="0" w:space="0" w:color="auto"/>
                  </w:divBdr>
                </w:div>
                <w:div w:id="621764161">
                  <w:marLeft w:val="640"/>
                  <w:marRight w:val="0"/>
                  <w:marTop w:val="0"/>
                  <w:marBottom w:val="0"/>
                  <w:divBdr>
                    <w:top w:val="none" w:sz="0" w:space="0" w:color="auto"/>
                    <w:left w:val="none" w:sz="0" w:space="0" w:color="auto"/>
                    <w:bottom w:val="none" w:sz="0" w:space="0" w:color="auto"/>
                    <w:right w:val="none" w:sz="0" w:space="0" w:color="auto"/>
                  </w:divBdr>
                </w:div>
                <w:div w:id="325783977">
                  <w:marLeft w:val="640"/>
                  <w:marRight w:val="0"/>
                  <w:marTop w:val="0"/>
                  <w:marBottom w:val="0"/>
                  <w:divBdr>
                    <w:top w:val="none" w:sz="0" w:space="0" w:color="auto"/>
                    <w:left w:val="none" w:sz="0" w:space="0" w:color="auto"/>
                    <w:bottom w:val="none" w:sz="0" w:space="0" w:color="auto"/>
                    <w:right w:val="none" w:sz="0" w:space="0" w:color="auto"/>
                  </w:divBdr>
                </w:div>
                <w:div w:id="281304445">
                  <w:marLeft w:val="640"/>
                  <w:marRight w:val="0"/>
                  <w:marTop w:val="0"/>
                  <w:marBottom w:val="0"/>
                  <w:divBdr>
                    <w:top w:val="none" w:sz="0" w:space="0" w:color="auto"/>
                    <w:left w:val="none" w:sz="0" w:space="0" w:color="auto"/>
                    <w:bottom w:val="none" w:sz="0" w:space="0" w:color="auto"/>
                    <w:right w:val="none" w:sz="0" w:space="0" w:color="auto"/>
                  </w:divBdr>
                </w:div>
                <w:div w:id="523783879">
                  <w:marLeft w:val="640"/>
                  <w:marRight w:val="0"/>
                  <w:marTop w:val="0"/>
                  <w:marBottom w:val="0"/>
                  <w:divBdr>
                    <w:top w:val="none" w:sz="0" w:space="0" w:color="auto"/>
                    <w:left w:val="none" w:sz="0" w:space="0" w:color="auto"/>
                    <w:bottom w:val="none" w:sz="0" w:space="0" w:color="auto"/>
                    <w:right w:val="none" w:sz="0" w:space="0" w:color="auto"/>
                  </w:divBdr>
                </w:div>
                <w:div w:id="1253663088">
                  <w:marLeft w:val="640"/>
                  <w:marRight w:val="0"/>
                  <w:marTop w:val="0"/>
                  <w:marBottom w:val="0"/>
                  <w:divBdr>
                    <w:top w:val="none" w:sz="0" w:space="0" w:color="auto"/>
                    <w:left w:val="none" w:sz="0" w:space="0" w:color="auto"/>
                    <w:bottom w:val="none" w:sz="0" w:space="0" w:color="auto"/>
                    <w:right w:val="none" w:sz="0" w:space="0" w:color="auto"/>
                  </w:divBdr>
                </w:div>
                <w:div w:id="639312800">
                  <w:marLeft w:val="640"/>
                  <w:marRight w:val="0"/>
                  <w:marTop w:val="0"/>
                  <w:marBottom w:val="0"/>
                  <w:divBdr>
                    <w:top w:val="none" w:sz="0" w:space="0" w:color="auto"/>
                    <w:left w:val="none" w:sz="0" w:space="0" w:color="auto"/>
                    <w:bottom w:val="none" w:sz="0" w:space="0" w:color="auto"/>
                    <w:right w:val="none" w:sz="0" w:space="0" w:color="auto"/>
                  </w:divBdr>
                </w:div>
                <w:div w:id="1031035968">
                  <w:marLeft w:val="640"/>
                  <w:marRight w:val="0"/>
                  <w:marTop w:val="0"/>
                  <w:marBottom w:val="0"/>
                  <w:divBdr>
                    <w:top w:val="none" w:sz="0" w:space="0" w:color="auto"/>
                    <w:left w:val="none" w:sz="0" w:space="0" w:color="auto"/>
                    <w:bottom w:val="none" w:sz="0" w:space="0" w:color="auto"/>
                    <w:right w:val="none" w:sz="0" w:space="0" w:color="auto"/>
                  </w:divBdr>
                </w:div>
                <w:div w:id="400325512">
                  <w:marLeft w:val="640"/>
                  <w:marRight w:val="0"/>
                  <w:marTop w:val="0"/>
                  <w:marBottom w:val="0"/>
                  <w:divBdr>
                    <w:top w:val="none" w:sz="0" w:space="0" w:color="auto"/>
                    <w:left w:val="none" w:sz="0" w:space="0" w:color="auto"/>
                    <w:bottom w:val="none" w:sz="0" w:space="0" w:color="auto"/>
                    <w:right w:val="none" w:sz="0" w:space="0" w:color="auto"/>
                  </w:divBdr>
                </w:div>
                <w:div w:id="918297609">
                  <w:marLeft w:val="640"/>
                  <w:marRight w:val="0"/>
                  <w:marTop w:val="0"/>
                  <w:marBottom w:val="0"/>
                  <w:divBdr>
                    <w:top w:val="none" w:sz="0" w:space="0" w:color="auto"/>
                    <w:left w:val="none" w:sz="0" w:space="0" w:color="auto"/>
                    <w:bottom w:val="none" w:sz="0" w:space="0" w:color="auto"/>
                    <w:right w:val="none" w:sz="0" w:space="0" w:color="auto"/>
                  </w:divBdr>
                </w:div>
                <w:div w:id="593050927">
                  <w:marLeft w:val="640"/>
                  <w:marRight w:val="0"/>
                  <w:marTop w:val="0"/>
                  <w:marBottom w:val="0"/>
                  <w:divBdr>
                    <w:top w:val="none" w:sz="0" w:space="0" w:color="auto"/>
                    <w:left w:val="none" w:sz="0" w:space="0" w:color="auto"/>
                    <w:bottom w:val="none" w:sz="0" w:space="0" w:color="auto"/>
                    <w:right w:val="none" w:sz="0" w:space="0" w:color="auto"/>
                  </w:divBdr>
                </w:div>
                <w:div w:id="1105883302">
                  <w:marLeft w:val="640"/>
                  <w:marRight w:val="0"/>
                  <w:marTop w:val="0"/>
                  <w:marBottom w:val="0"/>
                  <w:divBdr>
                    <w:top w:val="none" w:sz="0" w:space="0" w:color="auto"/>
                    <w:left w:val="none" w:sz="0" w:space="0" w:color="auto"/>
                    <w:bottom w:val="none" w:sz="0" w:space="0" w:color="auto"/>
                    <w:right w:val="none" w:sz="0" w:space="0" w:color="auto"/>
                  </w:divBdr>
                </w:div>
                <w:div w:id="1063797686">
                  <w:marLeft w:val="640"/>
                  <w:marRight w:val="0"/>
                  <w:marTop w:val="0"/>
                  <w:marBottom w:val="0"/>
                  <w:divBdr>
                    <w:top w:val="none" w:sz="0" w:space="0" w:color="auto"/>
                    <w:left w:val="none" w:sz="0" w:space="0" w:color="auto"/>
                    <w:bottom w:val="none" w:sz="0" w:space="0" w:color="auto"/>
                    <w:right w:val="none" w:sz="0" w:space="0" w:color="auto"/>
                  </w:divBdr>
                </w:div>
                <w:div w:id="974721676">
                  <w:marLeft w:val="640"/>
                  <w:marRight w:val="0"/>
                  <w:marTop w:val="0"/>
                  <w:marBottom w:val="0"/>
                  <w:divBdr>
                    <w:top w:val="none" w:sz="0" w:space="0" w:color="auto"/>
                    <w:left w:val="none" w:sz="0" w:space="0" w:color="auto"/>
                    <w:bottom w:val="none" w:sz="0" w:space="0" w:color="auto"/>
                    <w:right w:val="none" w:sz="0" w:space="0" w:color="auto"/>
                  </w:divBdr>
                </w:div>
                <w:div w:id="450326882">
                  <w:marLeft w:val="640"/>
                  <w:marRight w:val="0"/>
                  <w:marTop w:val="0"/>
                  <w:marBottom w:val="0"/>
                  <w:divBdr>
                    <w:top w:val="none" w:sz="0" w:space="0" w:color="auto"/>
                    <w:left w:val="none" w:sz="0" w:space="0" w:color="auto"/>
                    <w:bottom w:val="none" w:sz="0" w:space="0" w:color="auto"/>
                    <w:right w:val="none" w:sz="0" w:space="0" w:color="auto"/>
                  </w:divBdr>
                </w:div>
                <w:div w:id="1689326673">
                  <w:marLeft w:val="640"/>
                  <w:marRight w:val="0"/>
                  <w:marTop w:val="0"/>
                  <w:marBottom w:val="0"/>
                  <w:divBdr>
                    <w:top w:val="none" w:sz="0" w:space="0" w:color="auto"/>
                    <w:left w:val="none" w:sz="0" w:space="0" w:color="auto"/>
                    <w:bottom w:val="none" w:sz="0" w:space="0" w:color="auto"/>
                    <w:right w:val="none" w:sz="0" w:space="0" w:color="auto"/>
                  </w:divBdr>
                </w:div>
                <w:div w:id="24140643">
                  <w:marLeft w:val="640"/>
                  <w:marRight w:val="0"/>
                  <w:marTop w:val="0"/>
                  <w:marBottom w:val="0"/>
                  <w:divBdr>
                    <w:top w:val="none" w:sz="0" w:space="0" w:color="auto"/>
                    <w:left w:val="none" w:sz="0" w:space="0" w:color="auto"/>
                    <w:bottom w:val="none" w:sz="0" w:space="0" w:color="auto"/>
                    <w:right w:val="none" w:sz="0" w:space="0" w:color="auto"/>
                  </w:divBdr>
                </w:div>
                <w:div w:id="99181674">
                  <w:marLeft w:val="640"/>
                  <w:marRight w:val="0"/>
                  <w:marTop w:val="0"/>
                  <w:marBottom w:val="0"/>
                  <w:divBdr>
                    <w:top w:val="none" w:sz="0" w:space="0" w:color="auto"/>
                    <w:left w:val="none" w:sz="0" w:space="0" w:color="auto"/>
                    <w:bottom w:val="none" w:sz="0" w:space="0" w:color="auto"/>
                    <w:right w:val="none" w:sz="0" w:space="0" w:color="auto"/>
                  </w:divBdr>
                </w:div>
                <w:div w:id="1296527565">
                  <w:marLeft w:val="640"/>
                  <w:marRight w:val="0"/>
                  <w:marTop w:val="0"/>
                  <w:marBottom w:val="0"/>
                  <w:divBdr>
                    <w:top w:val="none" w:sz="0" w:space="0" w:color="auto"/>
                    <w:left w:val="none" w:sz="0" w:space="0" w:color="auto"/>
                    <w:bottom w:val="none" w:sz="0" w:space="0" w:color="auto"/>
                    <w:right w:val="none" w:sz="0" w:space="0" w:color="auto"/>
                  </w:divBdr>
                </w:div>
                <w:div w:id="214317410">
                  <w:marLeft w:val="640"/>
                  <w:marRight w:val="0"/>
                  <w:marTop w:val="0"/>
                  <w:marBottom w:val="0"/>
                  <w:divBdr>
                    <w:top w:val="none" w:sz="0" w:space="0" w:color="auto"/>
                    <w:left w:val="none" w:sz="0" w:space="0" w:color="auto"/>
                    <w:bottom w:val="none" w:sz="0" w:space="0" w:color="auto"/>
                    <w:right w:val="none" w:sz="0" w:space="0" w:color="auto"/>
                  </w:divBdr>
                </w:div>
                <w:div w:id="1947496498">
                  <w:marLeft w:val="640"/>
                  <w:marRight w:val="0"/>
                  <w:marTop w:val="0"/>
                  <w:marBottom w:val="0"/>
                  <w:divBdr>
                    <w:top w:val="none" w:sz="0" w:space="0" w:color="auto"/>
                    <w:left w:val="none" w:sz="0" w:space="0" w:color="auto"/>
                    <w:bottom w:val="none" w:sz="0" w:space="0" w:color="auto"/>
                    <w:right w:val="none" w:sz="0" w:space="0" w:color="auto"/>
                  </w:divBdr>
                </w:div>
                <w:div w:id="1786773643">
                  <w:marLeft w:val="640"/>
                  <w:marRight w:val="0"/>
                  <w:marTop w:val="0"/>
                  <w:marBottom w:val="0"/>
                  <w:divBdr>
                    <w:top w:val="none" w:sz="0" w:space="0" w:color="auto"/>
                    <w:left w:val="none" w:sz="0" w:space="0" w:color="auto"/>
                    <w:bottom w:val="none" w:sz="0" w:space="0" w:color="auto"/>
                    <w:right w:val="none" w:sz="0" w:space="0" w:color="auto"/>
                  </w:divBdr>
                </w:div>
                <w:div w:id="1242639754">
                  <w:marLeft w:val="640"/>
                  <w:marRight w:val="0"/>
                  <w:marTop w:val="0"/>
                  <w:marBottom w:val="0"/>
                  <w:divBdr>
                    <w:top w:val="none" w:sz="0" w:space="0" w:color="auto"/>
                    <w:left w:val="none" w:sz="0" w:space="0" w:color="auto"/>
                    <w:bottom w:val="none" w:sz="0" w:space="0" w:color="auto"/>
                    <w:right w:val="none" w:sz="0" w:space="0" w:color="auto"/>
                  </w:divBdr>
                </w:div>
                <w:div w:id="592249490">
                  <w:marLeft w:val="640"/>
                  <w:marRight w:val="0"/>
                  <w:marTop w:val="0"/>
                  <w:marBottom w:val="0"/>
                  <w:divBdr>
                    <w:top w:val="none" w:sz="0" w:space="0" w:color="auto"/>
                    <w:left w:val="none" w:sz="0" w:space="0" w:color="auto"/>
                    <w:bottom w:val="none" w:sz="0" w:space="0" w:color="auto"/>
                    <w:right w:val="none" w:sz="0" w:space="0" w:color="auto"/>
                  </w:divBdr>
                </w:div>
                <w:div w:id="903565116">
                  <w:marLeft w:val="640"/>
                  <w:marRight w:val="0"/>
                  <w:marTop w:val="0"/>
                  <w:marBottom w:val="0"/>
                  <w:divBdr>
                    <w:top w:val="none" w:sz="0" w:space="0" w:color="auto"/>
                    <w:left w:val="none" w:sz="0" w:space="0" w:color="auto"/>
                    <w:bottom w:val="none" w:sz="0" w:space="0" w:color="auto"/>
                    <w:right w:val="none" w:sz="0" w:space="0" w:color="auto"/>
                  </w:divBdr>
                </w:div>
                <w:div w:id="1375274482">
                  <w:marLeft w:val="640"/>
                  <w:marRight w:val="0"/>
                  <w:marTop w:val="0"/>
                  <w:marBottom w:val="0"/>
                  <w:divBdr>
                    <w:top w:val="none" w:sz="0" w:space="0" w:color="auto"/>
                    <w:left w:val="none" w:sz="0" w:space="0" w:color="auto"/>
                    <w:bottom w:val="none" w:sz="0" w:space="0" w:color="auto"/>
                    <w:right w:val="none" w:sz="0" w:space="0" w:color="auto"/>
                  </w:divBdr>
                </w:div>
                <w:div w:id="214584439">
                  <w:marLeft w:val="640"/>
                  <w:marRight w:val="0"/>
                  <w:marTop w:val="0"/>
                  <w:marBottom w:val="0"/>
                  <w:divBdr>
                    <w:top w:val="none" w:sz="0" w:space="0" w:color="auto"/>
                    <w:left w:val="none" w:sz="0" w:space="0" w:color="auto"/>
                    <w:bottom w:val="none" w:sz="0" w:space="0" w:color="auto"/>
                    <w:right w:val="none" w:sz="0" w:space="0" w:color="auto"/>
                  </w:divBdr>
                </w:div>
                <w:div w:id="273249879">
                  <w:marLeft w:val="640"/>
                  <w:marRight w:val="0"/>
                  <w:marTop w:val="0"/>
                  <w:marBottom w:val="0"/>
                  <w:divBdr>
                    <w:top w:val="none" w:sz="0" w:space="0" w:color="auto"/>
                    <w:left w:val="none" w:sz="0" w:space="0" w:color="auto"/>
                    <w:bottom w:val="none" w:sz="0" w:space="0" w:color="auto"/>
                    <w:right w:val="none" w:sz="0" w:space="0" w:color="auto"/>
                  </w:divBdr>
                </w:div>
                <w:div w:id="455296546">
                  <w:marLeft w:val="640"/>
                  <w:marRight w:val="0"/>
                  <w:marTop w:val="0"/>
                  <w:marBottom w:val="0"/>
                  <w:divBdr>
                    <w:top w:val="none" w:sz="0" w:space="0" w:color="auto"/>
                    <w:left w:val="none" w:sz="0" w:space="0" w:color="auto"/>
                    <w:bottom w:val="none" w:sz="0" w:space="0" w:color="auto"/>
                    <w:right w:val="none" w:sz="0" w:space="0" w:color="auto"/>
                  </w:divBdr>
                </w:div>
                <w:div w:id="305933547">
                  <w:marLeft w:val="640"/>
                  <w:marRight w:val="0"/>
                  <w:marTop w:val="0"/>
                  <w:marBottom w:val="0"/>
                  <w:divBdr>
                    <w:top w:val="none" w:sz="0" w:space="0" w:color="auto"/>
                    <w:left w:val="none" w:sz="0" w:space="0" w:color="auto"/>
                    <w:bottom w:val="none" w:sz="0" w:space="0" w:color="auto"/>
                    <w:right w:val="none" w:sz="0" w:space="0" w:color="auto"/>
                  </w:divBdr>
                </w:div>
                <w:div w:id="1202787486">
                  <w:marLeft w:val="640"/>
                  <w:marRight w:val="0"/>
                  <w:marTop w:val="0"/>
                  <w:marBottom w:val="0"/>
                  <w:divBdr>
                    <w:top w:val="none" w:sz="0" w:space="0" w:color="auto"/>
                    <w:left w:val="none" w:sz="0" w:space="0" w:color="auto"/>
                    <w:bottom w:val="none" w:sz="0" w:space="0" w:color="auto"/>
                    <w:right w:val="none" w:sz="0" w:space="0" w:color="auto"/>
                  </w:divBdr>
                </w:div>
                <w:div w:id="251472844">
                  <w:marLeft w:val="640"/>
                  <w:marRight w:val="0"/>
                  <w:marTop w:val="0"/>
                  <w:marBottom w:val="0"/>
                  <w:divBdr>
                    <w:top w:val="none" w:sz="0" w:space="0" w:color="auto"/>
                    <w:left w:val="none" w:sz="0" w:space="0" w:color="auto"/>
                    <w:bottom w:val="none" w:sz="0" w:space="0" w:color="auto"/>
                    <w:right w:val="none" w:sz="0" w:space="0" w:color="auto"/>
                  </w:divBdr>
                </w:div>
                <w:div w:id="1331442054">
                  <w:marLeft w:val="640"/>
                  <w:marRight w:val="0"/>
                  <w:marTop w:val="0"/>
                  <w:marBottom w:val="0"/>
                  <w:divBdr>
                    <w:top w:val="none" w:sz="0" w:space="0" w:color="auto"/>
                    <w:left w:val="none" w:sz="0" w:space="0" w:color="auto"/>
                    <w:bottom w:val="none" w:sz="0" w:space="0" w:color="auto"/>
                    <w:right w:val="none" w:sz="0" w:space="0" w:color="auto"/>
                  </w:divBdr>
                </w:div>
                <w:div w:id="1916012174">
                  <w:marLeft w:val="640"/>
                  <w:marRight w:val="0"/>
                  <w:marTop w:val="0"/>
                  <w:marBottom w:val="0"/>
                  <w:divBdr>
                    <w:top w:val="none" w:sz="0" w:space="0" w:color="auto"/>
                    <w:left w:val="none" w:sz="0" w:space="0" w:color="auto"/>
                    <w:bottom w:val="none" w:sz="0" w:space="0" w:color="auto"/>
                    <w:right w:val="none" w:sz="0" w:space="0" w:color="auto"/>
                  </w:divBdr>
                </w:div>
                <w:div w:id="2000649035">
                  <w:marLeft w:val="640"/>
                  <w:marRight w:val="0"/>
                  <w:marTop w:val="0"/>
                  <w:marBottom w:val="0"/>
                  <w:divBdr>
                    <w:top w:val="none" w:sz="0" w:space="0" w:color="auto"/>
                    <w:left w:val="none" w:sz="0" w:space="0" w:color="auto"/>
                    <w:bottom w:val="none" w:sz="0" w:space="0" w:color="auto"/>
                    <w:right w:val="none" w:sz="0" w:space="0" w:color="auto"/>
                  </w:divBdr>
                </w:div>
                <w:div w:id="429282981">
                  <w:marLeft w:val="640"/>
                  <w:marRight w:val="0"/>
                  <w:marTop w:val="0"/>
                  <w:marBottom w:val="0"/>
                  <w:divBdr>
                    <w:top w:val="none" w:sz="0" w:space="0" w:color="auto"/>
                    <w:left w:val="none" w:sz="0" w:space="0" w:color="auto"/>
                    <w:bottom w:val="none" w:sz="0" w:space="0" w:color="auto"/>
                    <w:right w:val="none" w:sz="0" w:space="0" w:color="auto"/>
                  </w:divBdr>
                </w:div>
                <w:div w:id="652564033">
                  <w:marLeft w:val="640"/>
                  <w:marRight w:val="0"/>
                  <w:marTop w:val="0"/>
                  <w:marBottom w:val="0"/>
                  <w:divBdr>
                    <w:top w:val="none" w:sz="0" w:space="0" w:color="auto"/>
                    <w:left w:val="none" w:sz="0" w:space="0" w:color="auto"/>
                    <w:bottom w:val="none" w:sz="0" w:space="0" w:color="auto"/>
                    <w:right w:val="none" w:sz="0" w:space="0" w:color="auto"/>
                  </w:divBdr>
                </w:div>
                <w:div w:id="722216545">
                  <w:marLeft w:val="640"/>
                  <w:marRight w:val="0"/>
                  <w:marTop w:val="0"/>
                  <w:marBottom w:val="0"/>
                  <w:divBdr>
                    <w:top w:val="none" w:sz="0" w:space="0" w:color="auto"/>
                    <w:left w:val="none" w:sz="0" w:space="0" w:color="auto"/>
                    <w:bottom w:val="none" w:sz="0" w:space="0" w:color="auto"/>
                    <w:right w:val="none" w:sz="0" w:space="0" w:color="auto"/>
                  </w:divBdr>
                </w:div>
                <w:div w:id="1792553294">
                  <w:marLeft w:val="640"/>
                  <w:marRight w:val="0"/>
                  <w:marTop w:val="0"/>
                  <w:marBottom w:val="0"/>
                  <w:divBdr>
                    <w:top w:val="none" w:sz="0" w:space="0" w:color="auto"/>
                    <w:left w:val="none" w:sz="0" w:space="0" w:color="auto"/>
                    <w:bottom w:val="none" w:sz="0" w:space="0" w:color="auto"/>
                    <w:right w:val="none" w:sz="0" w:space="0" w:color="auto"/>
                  </w:divBdr>
                </w:div>
                <w:div w:id="129253724">
                  <w:marLeft w:val="640"/>
                  <w:marRight w:val="0"/>
                  <w:marTop w:val="0"/>
                  <w:marBottom w:val="0"/>
                  <w:divBdr>
                    <w:top w:val="none" w:sz="0" w:space="0" w:color="auto"/>
                    <w:left w:val="none" w:sz="0" w:space="0" w:color="auto"/>
                    <w:bottom w:val="none" w:sz="0" w:space="0" w:color="auto"/>
                    <w:right w:val="none" w:sz="0" w:space="0" w:color="auto"/>
                  </w:divBdr>
                </w:div>
                <w:div w:id="65152439">
                  <w:marLeft w:val="640"/>
                  <w:marRight w:val="0"/>
                  <w:marTop w:val="0"/>
                  <w:marBottom w:val="0"/>
                  <w:divBdr>
                    <w:top w:val="none" w:sz="0" w:space="0" w:color="auto"/>
                    <w:left w:val="none" w:sz="0" w:space="0" w:color="auto"/>
                    <w:bottom w:val="none" w:sz="0" w:space="0" w:color="auto"/>
                    <w:right w:val="none" w:sz="0" w:space="0" w:color="auto"/>
                  </w:divBdr>
                </w:div>
                <w:div w:id="1831405849">
                  <w:marLeft w:val="640"/>
                  <w:marRight w:val="0"/>
                  <w:marTop w:val="0"/>
                  <w:marBottom w:val="0"/>
                  <w:divBdr>
                    <w:top w:val="none" w:sz="0" w:space="0" w:color="auto"/>
                    <w:left w:val="none" w:sz="0" w:space="0" w:color="auto"/>
                    <w:bottom w:val="none" w:sz="0" w:space="0" w:color="auto"/>
                    <w:right w:val="none" w:sz="0" w:space="0" w:color="auto"/>
                  </w:divBdr>
                </w:div>
                <w:div w:id="244844325">
                  <w:marLeft w:val="640"/>
                  <w:marRight w:val="0"/>
                  <w:marTop w:val="0"/>
                  <w:marBottom w:val="0"/>
                  <w:divBdr>
                    <w:top w:val="none" w:sz="0" w:space="0" w:color="auto"/>
                    <w:left w:val="none" w:sz="0" w:space="0" w:color="auto"/>
                    <w:bottom w:val="none" w:sz="0" w:space="0" w:color="auto"/>
                    <w:right w:val="none" w:sz="0" w:space="0" w:color="auto"/>
                  </w:divBdr>
                </w:div>
                <w:div w:id="384910267">
                  <w:marLeft w:val="640"/>
                  <w:marRight w:val="0"/>
                  <w:marTop w:val="0"/>
                  <w:marBottom w:val="0"/>
                  <w:divBdr>
                    <w:top w:val="none" w:sz="0" w:space="0" w:color="auto"/>
                    <w:left w:val="none" w:sz="0" w:space="0" w:color="auto"/>
                    <w:bottom w:val="none" w:sz="0" w:space="0" w:color="auto"/>
                    <w:right w:val="none" w:sz="0" w:space="0" w:color="auto"/>
                  </w:divBdr>
                </w:div>
                <w:div w:id="1924339603">
                  <w:marLeft w:val="640"/>
                  <w:marRight w:val="0"/>
                  <w:marTop w:val="0"/>
                  <w:marBottom w:val="0"/>
                  <w:divBdr>
                    <w:top w:val="none" w:sz="0" w:space="0" w:color="auto"/>
                    <w:left w:val="none" w:sz="0" w:space="0" w:color="auto"/>
                    <w:bottom w:val="none" w:sz="0" w:space="0" w:color="auto"/>
                    <w:right w:val="none" w:sz="0" w:space="0" w:color="auto"/>
                  </w:divBdr>
                </w:div>
                <w:div w:id="2122601628">
                  <w:marLeft w:val="640"/>
                  <w:marRight w:val="0"/>
                  <w:marTop w:val="0"/>
                  <w:marBottom w:val="0"/>
                  <w:divBdr>
                    <w:top w:val="none" w:sz="0" w:space="0" w:color="auto"/>
                    <w:left w:val="none" w:sz="0" w:space="0" w:color="auto"/>
                    <w:bottom w:val="none" w:sz="0" w:space="0" w:color="auto"/>
                    <w:right w:val="none" w:sz="0" w:space="0" w:color="auto"/>
                  </w:divBdr>
                </w:div>
                <w:div w:id="1937051927">
                  <w:marLeft w:val="640"/>
                  <w:marRight w:val="0"/>
                  <w:marTop w:val="0"/>
                  <w:marBottom w:val="0"/>
                  <w:divBdr>
                    <w:top w:val="none" w:sz="0" w:space="0" w:color="auto"/>
                    <w:left w:val="none" w:sz="0" w:space="0" w:color="auto"/>
                    <w:bottom w:val="none" w:sz="0" w:space="0" w:color="auto"/>
                    <w:right w:val="none" w:sz="0" w:space="0" w:color="auto"/>
                  </w:divBdr>
                </w:div>
                <w:div w:id="660935899">
                  <w:marLeft w:val="640"/>
                  <w:marRight w:val="0"/>
                  <w:marTop w:val="0"/>
                  <w:marBottom w:val="0"/>
                  <w:divBdr>
                    <w:top w:val="none" w:sz="0" w:space="0" w:color="auto"/>
                    <w:left w:val="none" w:sz="0" w:space="0" w:color="auto"/>
                    <w:bottom w:val="none" w:sz="0" w:space="0" w:color="auto"/>
                    <w:right w:val="none" w:sz="0" w:space="0" w:color="auto"/>
                  </w:divBdr>
                </w:div>
                <w:div w:id="524251057">
                  <w:marLeft w:val="640"/>
                  <w:marRight w:val="0"/>
                  <w:marTop w:val="0"/>
                  <w:marBottom w:val="0"/>
                  <w:divBdr>
                    <w:top w:val="none" w:sz="0" w:space="0" w:color="auto"/>
                    <w:left w:val="none" w:sz="0" w:space="0" w:color="auto"/>
                    <w:bottom w:val="none" w:sz="0" w:space="0" w:color="auto"/>
                    <w:right w:val="none" w:sz="0" w:space="0" w:color="auto"/>
                  </w:divBdr>
                </w:div>
                <w:div w:id="86730666">
                  <w:marLeft w:val="640"/>
                  <w:marRight w:val="0"/>
                  <w:marTop w:val="0"/>
                  <w:marBottom w:val="0"/>
                  <w:divBdr>
                    <w:top w:val="none" w:sz="0" w:space="0" w:color="auto"/>
                    <w:left w:val="none" w:sz="0" w:space="0" w:color="auto"/>
                    <w:bottom w:val="none" w:sz="0" w:space="0" w:color="auto"/>
                    <w:right w:val="none" w:sz="0" w:space="0" w:color="auto"/>
                  </w:divBdr>
                </w:div>
                <w:div w:id="481850717">
                  <w:marLeft w:val="640"/>
                  <w:marRight w:val="0"/>
                  <w:marTop w:val="0"/>
                  <w:marBottom w:val="0"/>
                  <w:divBdr>
                    <w:top w:val="none" w:sz="0" w:space="0" w:color="auto"/>
                    <w:left w:val="none" w:sz="0" w:space="0" w:color="auto"/>
                    <w:bottom w:val="none" w:sz="0" w:space="0" w:color="auto"/>
                    <w:right w:val="none" w:sz="0" w:space="0" w:color="auto"/>
                  </w:divBdr>
                </w:div>
                <w:div w:id="462817583">
                  <w:marLeft w:val="640"/>
                  <w:marRight w:val="0"/>
                  <w:marTop w:val="0"/>
                  <w:marBottom w:val="0"/>
                  <w:divBdr>
                    <w:top w:val="none" w:sz="0" w:space="0" w:color="auto"/>
                    <w:left w:val="none" w:sz="0" w:space="0" w:color="auto"/>
                    <w:bottom w:val="none" w:sz="0" w:space="0" w:color="auto"/>
                    <w:right w:val="none" w:sz="0" w:space="0" w:color="auto"/>
                  </w:divBdr>
                </w:div>
                <w:div w:id="1556700317">
                  <w:marLeft w:val="640"/>
                  <w:marRight w:val="0"/>
                  <w:marTop w:val="0"/>
                  <w:marBottom w:val="0"/>
                  <w:divBdr>
                    <w:top w:val="none" w:sz="0" w:space="0" w:color="auto"/>
                    <w:left w:val="none" w:sz="0" w:space="0" w:color="auto"/>
                    <w:bottom w:val="none" w:sz="0" w:space="0" w:color="auto"/>
                    <w:right w:val="none" w:sz="0" w:space="0" w:color="auto"/>
                  </w:divBdr>
                </w:div>
                <w:div w:id="180166816">
                  <w:marLeft w:val="640"/>
                  <w:marRight w:val="0"/>
                  <w:marTop w:val="0"/>
                  <w:marBottom w:val="0"/>
                  <w:divBdr>
                    <w:top w:val="none" w:sz="0" w:space="0" w:color="auto"/>
                    <w:left w:val="none" w:sz="0" w:space="0" w:color="auto"/>
                    <w:bottom w:val="none" w:sz="0" w:space="0" w:color="auto"/>
                    <w:right w:val="none" w:sz="0" w:space="0" w:color="auto"/>
                  </w:divBdr>
                </w:div>
                <w:div w:id="509177251">
                  <w:marLeft w:val="640"/>
                  <w:marRight w:val="0"/>
                  <w:marTop w:val="0"/>
                  <w:marBottom w:val="0"/>
                  <w:divBdr>
                    <w:top w:val="none" w:sz="0" w:space="0" w:color="auto"/>
                    <w:left w:val="none" w:sz="0" w:space="0" w:color="auto"/>
                    <w:bottom w:val="none" w:sz="0" w:space="0" w:color="auto"/>
                    <w:right w:val="none" w:sz="0" w:space="0" w:color="auto"/>
                  </w:divBdr>
                </w:div>
                <w:div w:id="849759998">
                  <w:marLeft w:val="640"/>
                  <w:marRight w:val="0"/>
                  <w:marTop w:val="0"/>
                  <w:marBottom w:val="0"/>
                  <w:divBdr>
                    <w:top w:val="none" w:sz="0" w:space="0" w:color="auto"/>
                    <w:left w:val="none" w:sz="0" w:space="0" w:color="auto"/>
                    <w:bottom w:val="none" w:sz="0" w:space="0" w:color="auto"/>
                    <w:right w:val="none" w:sz="0" w:space="0" w:color="auto"/>
                  </w:divBdr>
                </w:div>
                <w:div w:id="2128114415">
                  <w:marLeft w:val="640"/>
                  <w:marRight w:val="0"/>
                  <w:marTop w:val="0"/>
                  <w:marBottom w:val="0"/>
                  <w:divBdr>
                    <w:top w:val="none" w:sz="0" w:space="0" w:color="auto"/>
                    <w:left w:val="none" w:sz="0" w:space="0" w:color="auto"/>
                    <w:bottom w:val="none" w:sz="0" w:space="0" w:color="auto"/>
                    <w:right w:val="none" w:sz="0" w:space="0" w:color="auto"/>
                  </w:divBdr>
                </w:div>
                <w:div w:id="1396777822">
                  <w:marLeft w:val="640"/>
                  <w:marRight w:val="0"/>
                  <w:marTop w:val="0"/>
                  <w:marBottom w:val="0"/>
                  <w:divBdr>
                    <w:top w:val="none" w:sz="0" w:space="0" w:color="auto"/>
                    <w:left w:val="none" w:sz="0" w:space="0" w:color="auto"/>
                    <w:bottom w:val="none" w:sz="0" w:space="0" w:color="auto"/>
                    <w:right w:val="none" w:sz="0" w:space="0" w:color="auto"/>
                  </w:divBdr>
                </w:div>
                <w:div w:id="1361854153">
                  <w:marLeft w:val="640"/>
                  <w:marRight w:val="0"/>
                  <w:marTop w:val="0"/>
                  <w:marBottom w:val="0"/>
                  <w:divBdr>
                    <w:top w:val="none" w:sz="0" w:space="0" w:color="auto"/>
                    <w:left w:val="none" w:sz="0" w:space="0" w:color="auto"/>
                    <w:bottom w:val="none" w:sz="0" w:space="0" w:color="auto"/>
                    <w:right w:val="none" w:sz="0" w:space="0" w:color="auto"/>
                  </w:divBdr>
                </w:div>
                <w:div w:id="1298031347">
                  <w:marLeft w:val="640"/>
                  <w:marRight w:val="0"/>
                  <w:marTop w:val="0"/>
                  <w:marBottom w:val="0"/>
                  <w:divBdr>
                    <w:top w:val="none" w:sz="0" w:space="0" w:color="auto"/>
                    <w:left w:val="none" w:sz="0" w:space="0" w:color="auto"/>
                    <w:bottom w:val="none" w:sz="0" w:space="0" w:color="auto"/>
                    <w:right w:val="none" w:sz="0" w:space="0" w:color="auto"/>
                  </w:divBdr>
                </w:div>
                <w:div w:id="459034995">
                  <w:marLeft w:val="640"/>
                  <w:marRight w:val="0"/>
                  <w:marTop w:val="0"/>
                  <w:marBottom w:val="0"/>
                  <w:divBdr>
                    <w:top w:val="none" w:sz="0" w:space="0" w:color="auto"/>
                    <w:left w:val="none" w:sz="0" w:space="0" w:color="auto"/>
                    <w:bottom w:val="none" w:sz="0" w:space="0" w:color="auto"/>
                    <w:right w:val="none" w:sz="0" w:space="0" w:color="auto"/>
                  </w:divBdr>
                </w:div>
                <w:div w:id="977340326">
                  <w:marLeft w:val="640"/>
                  <w:marRight w:val="0"/>
                  <w:marTop w:val="0"/>
                  <w:marBottom w:val="0"/>
                  <w:divBdr>
                    <w:top w:val="none" w:sz="0" w:space="0" w:color="auto"/>
                    <w:left w:val="none" w:sz="0" w:space="0" w:color="auto"/>
                    <w:bottom w:val="none" w:sz="0" w:space="0" w:color="auto"/>
                    <w:right w:val="none" w:sz="0" w:space="0" w:color="auto"/>
                  </w:divBdr>
                </w:div>
                <w:div w:id="1834685587">
                  <w:marLeft w:val="640"/>
                  <w:marRight w:val="0"/>
                  <w:marTop w:val="0"/>
                  <w:marBottom w:val="0"/>
                  <w:divBdr>
                    <w:top w:val="none" w:sz="0" w:space="0" w:color="auto"/>
                    <w:left w:val="none" w:sz="0" w:space="0" w:color="auto"/>
                    <w:bottom w:val="none" w:sz="0" w:space="0" w:color="auto"/>
                    <w:right w:val="none" w:sz="0" w:space="0" w:color="auto"/>
                  </w:divBdr>
                </w:div>
                <w:div w:id="1456603762">
                  <w:marLeft w:val="640"/>
                  <w:marRight w:val="0"/>
                  <w:marTop w:val="0"/>
                  <w:marBottom w:val="0"/>
                  <w:divBdr>
                    <w:top w:val="none" w:sz="0" w:space="0" w:color="auto"/>
                    <w:left w:val="none" w:sz="0" w:space="0" w:color="auto"/>
                    <w:bottom w:val="none" w:sz="0" w:space="0" w:color="auto"/>
                    <w:right w:val="none" w:sz="0" w:space="0" w:color="auto"/>
                  </w:divBdr>
                </w:div>
                <w:div w:id="1681154443">
                  <w:marLeft w:val="640"/>
                  <w:marRight w:val="0"/>
                  <w:marTop w:val="0"/>
                  <w:marBottom w:val="0"/>
                  <w:divBdr>
                    <w:top w:val="none" w:sz="0" w:space="0" w:color="auto"/>
                    <w:left w:val="none" w:sz="0" w:space="0" w:color="auto"/>
                    <w:bottom w:val="none" w:sz="0" w:space="0" w:color="auto"/>
                    <w:right w:val="none" w:sz="0" w:space="0" w:color="auto"/>
                  </w:divBdr>
                </w:div>
                <w:div w:id="973607679">
                  <w:marLeft w:val="640"/>
                  <w:marRight w:val="0"/>
                  <w:marTop w:val="0"/>
                  <w:marBottom w:val="0"/>
                  <w:divBdr>
                    <w:top w:val="none" w:sz="0" w:space="0" w:color="auto"/>
                    <w:left w:val="none" w:sz="0" w:space="0" w:color="auto"/>
                    <w:bottom w:val="none" w:sz="0" w:space="0" w:color="auto"/>
                    <w:right w:val="none" w:sz="0" w:space="0" w:color="auto"/>
                  </w:divBdr>
                </w:div>
                <w:div w:id="1091469160">
                  <w:marLeft w:val="640"/>
                  <w:marRight w:val="0"/>
                  <w:marTop w:val="0"/>
                  <w:marBottom w:val="0"/>
                  <w:divBdr>
                    <w:top w:val="none" w:sz="0" w:space="0" w:color="auto"/>
                    <w:left w:val="none" w:sz="0" w:space="0" w:color="auto"/>
                    <w:bottom w:val="none" w:sz="0" w:space="0" w:color="auto"/>
                    <w:right w:val="none" w:sz="0" w:space="0" w:color="auto"/>
                  </w:divBdr>
                </w:div>
                <w:div w:id="1562322752">
                  <w:marLeft w:val="640"/>
                  <w:marRight w:val="0"/>
                  <w:marTop w:val="0"/>
                  <w:marBottom w:val="0"/>
                  <w:divBdr>
                    <w:top w:val="none" w:sz="0" w:space="0" w:color="auto"/>
                    <w:left w:val="none" w:sz="0" w:space="0" w:color="auto"/>
                    <w:bottom w:val="none" w:sz="0" w:space="0" w:color="auto"/>
                    <w:right w:val="none" w:sz="0" w:space="0" w:color="auto"/>
                  </w:divBdr>
                </w:div>
                <w:div w:id="1227257826">
                  <w:marLeft w:val="640"/>
                  <w:marRight w:val="0"/>
                  <w:marTop w:val="0"/>
                  <w:marBottom w:val="0"/>
                  <w:divBdr>
                    <w:top w:val="none" w:sz="0" w:space="0" w:color="auto"/>
                    <w:left w:val="none" w:sz="0" w:space="0" w:color="auto"/>
                    <w:bottom w:val="none" w:sz="0" w:space="0" w:color="auto"/>
                    <w:right w:val="none" w:sz="0" w:space="0" w:color="auto"/>
                  </w:divBdr>
                </w:div>
                <w:div w:id="1156065338">
                  <w:marLeft w:val="640"/>
                  <w:marRight w:val="0"/>
                  <w:marTop w:val="0"/>
                  <w:marBottom w:val="0"/>
                  <w:divBdr>
                    <w:top w:val="none" w:sz="0" w:space="0" w:color="auto"/>
                    <w:left w:val="none" w:sz="0" w:space="0" w:color="auto"/>
                    <w:bottom w:val="none" w:sz="0" w:space="0" w:color="auto"/>
                    <w:right w:val="none" w:sz="0" w:space="0" w:color="auto"/>
                  </w:divBdr>
                </w:div>
                <w:div w:id="1252928174">
                  <w:marLeft w:val="640"/>
                  <w:marRight w:val="0"/>
                  <w:marTop w:val="0"/>
                  <w:marBottom w:val="0"/>
                  <w:divBdr>
                    <w:top w:val="none" w:sz="0" w:space="0" w:color="auto"/>
                    <w:left w:val="none" w:sz="0" w:space="0" w:color="auto"/>
                    <w:bottom w:val="none" w:sz="0" w:space="0" w:color="auto"/>
                    <w:right w:val="none" w:sz="0" w:space="0" w:color="auto"/>
                  </w:divBdr>
                </w:div>
                <w:div w:id="1741823596">
                  <w:marLeft w:val="640"/>
                  <w:marRight w:val="0"/>
                  <w:marTop w:val="0"/>
                  <w:marBottom w:val="0"/>
                  <w:divBdr>
                    <w:top w:val="none" w:sz="0" w:space="0" w:color="auto"/>
                    <w:left w:val="none" w:sz="0" w:space="0" w:color="auto"/>
                    <w:bottom w:val="none" w:sz="0" w:space="0" w:color="auto"/>
                    <w:right w:val="none" w:sz="0" w:space="0" w:color="auto"/>
                  </w:divBdr>
                </w:div>
                <w:div w:id="437064571">
                  <w:marLeft w:val="640"/>
                  <w:marRight w:val="0"/>
                  <w:marTop w:val="0"/>
                  <w:marBottom w:val="0"/>
                  <w:divBdr>
                    <w:top w:val="none" w:sz="0" w:space="0" w:color="auto"/>
                    <w:left w:val="none" w:sz="0" w:space="0" w:color="auto"/>
                    <w:bottom w:val="none" w:sz="0" w:space="0" w:color="auto"/>
                    <w:right w:val="none" w:sz="0" w:space="0" w:color="auto"/>
                  </w:divBdr>
                </w:div>
                <w:div w:id="1387148399">
                  <w:marLeft w:val="640"/>
                  <w:marRight w:val="0"/>
                  <w:marTop w:val="0"/>
                  <w:marBottom w:val="0"/>
                  <w:divBdr>
                    <w:top w:val="none" w:sz="0" w:space="0" w:color="auto"/>
                    <w:left w:val="none" w:sz="0" w:space="0" w:color="auto"/>
                    <w:bottom w:val="none" w:sz="0" w:space="0" w:color="auto"/>
                    <w:right w:val="none" w:sz="0" w:space="0" w:color="auto"/>
                  </w:divBdr>
                </w:div>
                <w:div w:id="295188766">
                  <w:marLeft w:val="640"/>
                  <w:marRight w:val="0"/>
                  <w:marTop w:val="0"/>
                  <w:marBottom w:val="0"/>
                  <w:divBdr>
                    <w:top w:val="none" w:sz="0" w:space="0" w:color="auto"/>
                    <w:left w:val="none" w:sz="0" w:space="0" w:color="auto"/>
                    <w:bottom w:val="none" w:sz="0" w:space="0" w:color="auto"/>
                    <w:right w:val="none" w:sz="0" w:space="0" w:color="auto"/>
                  </w:divBdr>
                </w:div>
                <w:div w:id="1566601758">
                  <w:marLeft w:val="640"/>
                  <w:marRight w:val="0"/>
                  <w:marTop w:val="0"/>
                  <w:marBottom w:val="0"/>
                  <w:divBdr>
                    <w:top w:val="none" w:sz="0" w:space="0" w:color="auto"/>
                    <w:left w:val="none" w:sz="0" w:space="0" w:color="auto"/>
                    <w:bottom w:val="none" w:sz="0" w:space="0" w:color="auto"/>
                    <w:right w:val="none" w:sz="0" w:space="0" w:color="auto"/>
                  </w:divBdr>
                </w:div>
              </w:divsChild>
            </w:div>
            <w:div w:id="1138693573">
              <w:marLeft w:val="0"/>
              <w:marRight w:val="0"/>
              <w:marTop w:val="0"/>
              <w:marBottom w:val="0"/>
              <w:divBdr>
                <w:top w:val="none" w:sz="0" w:space="0" w:color="auto"/>
                <w:left w:val="none" w:sz="0" w:space="0" w:color="auto"/>
                <w:bottom w:val="none" w:sz="0" w:space="0" w:color="auto"/>
                <w:right w:val="none" w:sz="0" w:space="0" w:color="auto"/>
              </w:divBdr>
              <w:divsChild>
                <w:div w:id="802843958">
                  <w:marLeft w:val="640"/>
                  <w:marRight w:val="0"/>
                  <w:marTop w:val="0"/>
                  <w:marBottom w:val="0"/>
                  <w:divBdr>
                    <w:top w:val="none" w:sz="0" w:space="0" w:color="auto"/>
                    <w:left w:val="none" w:sz="0" w:space="0" w:color="auto"/>
                    <w:bottom w:val="none" w:sz="0" w:space="0" w:color="auto"/>
                    <w:right w:val="none" w:sz="0" w:space="0" w:color="auto"/>
                  </w:divBdr>
                </w:div>
                <w:div w:id="1609314582">
                  <w:marLeft w:val="640"/>
                  <w:marRight w:val="0"/>
                  <w:marTop w:val="0"/>
                  <w:marBottom w:val="0"/>
                  <w:divBdr>
                    <w:top w:val="none" w:sz="0" w:space="0" w:color="auto"/>
                    <w:left w:val="none" w:sz="0" w:space="0" w:color="auto"/>
                    <w:bottom w:val="none" w:sz="0" w:space="0" w:color="auto"/>
                    <w:right w:val="none" w:sz="0" w:space="0" w:color="auto"/>
                  </w:divBdr>
                </w:div>
                <w:div w:id="747073194">
                  <w:marLeft w:val="640"/>
                  <w:marRight w:val="0"/>
                  <w:marTop w:val="0"/>
                  <w:marBottom w:val="0"/>
                  <w:divBdr>
                    <w:top w:val="none" w:sz="0" w:space="0" w:color="auto"/>
                    <w:left w:val="none" w:sz="0" w:space="0" w:color="auto"/>
                    <w:bottom w:val="none" w:sz="0" w:space="0" w:color="auto"/>
                    <w:right w:val="none" w:sz="0" w:space="0" w:color="auto"/>
                  </w:divBdr>
                </w:div>
                <w:div w:id="675158044">
                  <w:marLeft w:val="640"/>
                  <w:marRight w:val="0"/>
                  <w:marTop w:val="0"/>
                  <w:marBottom w:val="0"/>
                  <w:divBdr>
                    <w:top w:val="none" w:sz="0" w:space="0" w:color="auto"/>
                    <w:left w:val="none" w:sz="0" w:space="0" w:color="auto"/>
                    <w:bottom w:val="none" w:sz="0" w:space="0" w:color="auto"/>
                    <w:right w:val="none" w:sz="0" w:space="0" w:color="auto"/>
                  </w:divBdr>
                </w:div>
                <w:div w:id="2041661188">
                  <w:marLeft w:val="640"/>
                  <w:marRight w:val="0"/>
                  <w:marTop w:val="0"/>
                  <w:marBottom w:val="0"/>
                  <w:divBdr>
                    <w:top w:val="none" w:sz="0" w:space="0" w:color="auto"/>
                    <w:left w:val="none" w:sz="0" w:space="0" w:color="auto"/>
                    <w:bottom w:val="none" w:sz="0" w:space="0" w:color="auto"/>
                    <w:right w:val="none" w:sz="0" w:space="0" w:color="auto"/>
                  </w:divBdr>
                </w:div>
                <w:div w:id="1937470808">
                  <w:marLeft w:val="640"/>
                  <w:marRight w:val="0"/>
                  <w:marTop w:val="0"/>
                  <w:marBottom w:val="0"/>
                  <w:divBdr>
                    <w:top w:val="none" w:sz="0" w:space="0" w:color="auto"/>
                    <w:left w:val="none" w:sz="0" w:space="0" w:color="auto"/>
                    <w:bottom w:val="none" w:sz="0" w:space="0" w:color="auto"/>
                    <w:right w:val="none" w:sz="0" w:space="0" w:color="auto"/>
                  </w:divBdr>
                </w:div>
                <w:div w:id="1487284412">
                  <w:marLeft w:val="640"/>
                  <w:marRight w:val="0"/>
                  <w:marTop w:val="0"/>
                  <w:marBottom w:val="0"/>
                  <w:divBdr>
                    <w:top w:val="none" w:sz="0" w:space="0" w:color="auto"/>
                    <w:left w:val="none" w:sz="0" w:space="0" w:color="auto"/>
                    <w:bottom w:val="none" w:sz="0" w:space="0" w:color="auto"/>
                    <w:right w:val="none" w:sz="0" w:space="0" w:color="auto"/>
                  </w:divBdr>
                </w:div>
                <w:div w:id="1053693977">
                  <w:marLeft w:val="640"/>
                  <w:marRight w:val="0"/>
                  <w:marTop w:val="0"/>
                  <w:marBottom w:val="0"/>
                  <w:divBdr>
                    <w:top w:val="none" w:sz="0" w:space="0" w:color="auto"/>
                    <w:left w:val="none" w:sz="0" w:space="0" w:color="auto"/>
                    <w:bottom w:val="none" w:sz="0" w:space="0" w:color="auto"/>
                    <w:right w:val="none" w:sz="0" w:space="0" w:color="auto"/>
                  </w:divBdr>
                </w:div>
                <w:div w:id="136142648">
                  <w:marLeft w:val="640"/>
                  <w:marRight w:val="0"/>
                  <w:marTop w:val="0"/>
                  <w:marBottom w:val="0"/>
                  <w:divBdr>
                    <w:top w:val="none" w:sz="0" w:space="0" w:color="auto"/>
                    <w:left w:val="none" w:sz="0" w:space="0" w:color="auto"/>
                    <w:bottom w:val="none" w:sz="0" w:space="0" w:color="auto"/>
                    <w:right w:val="none" w:sz="0" w:space="0" w:color="auto"/>
                  </w:divBdr>
                </w:div>
                <w:div w:id="41684453">
                  <w:marLeft w:val="640"/>
                  <w:marRight w:val="0"/>
                  <w:marTop w:val="0"/>
                  <w:marBottom w:val="0"/>
                  <w:divBdr>
                    <w:top w:val="none" w:sz="0" w:space="0" w:color="auto"/>
                    <w:left w:val="none" w:sz="0" w:space="0" w:color="auto"/>
                    <w:bottom w:val="none" w:sz="0" w:space="0" w:color="auto"/>
                    <w:right w:val="none" w:sz="0" w:space="0" w:color="auto"/>
                  </w:divBdr>
                </w:div>
                <w:div w:id="257642704">
                  <w:marLeft w:val="640"/>
                  <w:marRight w:val="0"/>
                  <w:marTop w:val="0"/>
                  <w:marBottom w:val="0"/>
                  <w:divBdr>
                    <w:top w:val="none" w:sz="0" w:space="0" w:color="auto"/>
                    <w:left w:val="none" w:sz="0" w:space="0" w:color="auto"/>
                    <w:bottom w:val="none" w:sz="0" w:space="0" w:color="auto"/>
                    <w:right w:val="none" w:sz="0" w:space="0" w:color="auto"/>
                  </w:divBdr>
                </w:div>
                <w:div w:id="1390765392">
                  <w:marLeft w:val="640"/>
                  <w:marRight w:val="0"/>
                  <w:marTop w:val="0"/>
                  <w:marBottom w:val="0"/>
                  <w:divBdr>
                    <w:top w:val="none" w:sz="0" w:space="0" w:color="auto"/>
                    <w:left w:val="none" w:sz="0" w:space="0" w:color="auto"/>
                    <w:bottom w:val="none" w:sz="0" w:space="0" w:color="auto"/>
                    <w:right w:val="none" w:sz="0" w:space="0" w:color="auto"/>
                  </w:divBdr>
                </w:div>
                <w:div w:id="1479300084">
                  <w:marLeft w:val="640"/>
                  <w:marRight w:val="0"/>
                  <w:marTop w:val="0"/>
                  <w:marBottom w:val="0"/>
                  <w:divBdr>
                    <w:top w:val="none" w:sz="0" w:space="0" w:color="auto"/>
                    <w:left w:val="none" w:sz="0" w:space="0" w:color="auto"/>
                    <w:bottom w:val="none" w:sz="0" w:space="0" w:color="auto"/>
                    <w:right w:val="none" w:sz="0" w:space="0" w:color="auto"/>
                  </w:divBdr>
                </w:div>
                <w:div w:id="1747679719">
                  <w:marLeft w:val="640"/>
                  <w:marRight w:val="0"/>
                  <w:marTop w:val="0"/>
                  <w:marBottom w:val="0"/>
                  <w:divBdr>
                    <w:top w:val="none" w:sz="0" w:space="0" w:color="auto"/>
                    <w:left w:val="none" w:sz="0" w:space="0" w:color="auto"/>
                    <w:bottom w:val="none" w:sz="0" w:space="0" w:color="auto"/>
                    <w:right w:val="none" w:sz="0" w:space="0" w:color="auto"/>
                  </w:divBdr>
                </w:div>
                <w:div w:id="1199509470">
                  <w:marLeft w:val="640"/>
                  <w:marRight w:val="0"/>
                  <w:marTop w:val="0"/>
                  <w:marBottom w:val="0"/>
                  <w:divBdr>
                    <w:top w:val="none" w:sz="0" w:space="0" w:color="auto"/>
                    <w:left w:val="none" w:sz="0" w:space="0" w:color="auto"/>
                    <w:bottom w:val="none" w:sz="0" w:space="0" w:color="auto"/>
                    <w:right w:val="none" w:sz="0" w:space="0" w:color="auto"/>
                  </w:divBdr>
                </w:div>
                <w:div w:id="1206257291">
                  <w:marLeft w:val="640"/>
                  <w:marRight w:val="0"/>
                  <w:marTop w:val="0"/>
                  <w:marBottom w:val="0"/>
                  <w:divBdr>
                    <w:top w:val="none" w:sz="0" w:space="0" w:color="auto"/>
                    <w:left w:val="none" w:sz="0" w:space="0" w:color="auto"/>
                    <w:bottom w:val="none" w:sz="0" w:space="0" w:color="auto"/>
                    <w:right w:val="none" w:sz="0" w:space="0" w:color="auto"/>
                  </w:divBdr>
                </w:div>
                <w:div w:id="27921444">
                  <w:marLeft w:val="640"/>
                  <w:marRight w:val="0"/>
                  <w:marTop w:val="0"/>
                  <w:marBottom w:val="0"/>
                  <w:divBdr>
                    <w:top w:val="none" w:sz="0" w:space="0" w:color="auto"/>
                    <w:left w:val="none" w:sz="0" w:space="0" w:color="auto"/>
                    <w:bottom w:val="none" w:sz="0" w:space="0" w:color="auto"/>
                    <w:right w:val="none" w:sz="0" w:space="0" w:color="auto"/>
                  </w:divBdr>
                </w:div>
                <w:div w:id="1196692514">
                  <w:marLeft w:val="640"/>
                  <w:marRight w:val="0"/>
                  <w:marTop w:val="0"/>
                  <w:marBottom w:val="0"/>
                  <w:divBdr>
                    <w:top w:val="none" w:sz="0" w:space="0" w:color="auto"/>
                    <w:left w:val="none" w:sz="0" w:space="0" w:color="auto"/>
                    <w:bottom w:val="none" w:sz="0" w:space="0" w:color="auto"/>
                    <w:right w:val="none" w:sz="0" w:space="0" w:color="auto"/>
                  </w:divBdr>
                </w:div>
                <w:div w:id="1483543180">
                  <w:marLeft w:val="640"/>
                  <w:marRight w:val="0"/>
                  <w:marTop w:val="0"/>
                  <w:marBottom w:val="0"/>
                  <w:divBdr>
                    <w:top w:val="none" w:sz="0" w:space="0" w:color="auto"/>
                    <w:left w:val="none" w:sz="0" w:space="0" w:color="auto"/>
                    <w:bottom w:val="none" w:sz="0" w:space="0" w:color="auto"/>
                    <w:right w:val="none" w:sz="0" w:space="0" w:color="auto"/>
                  </w:divBdr>
                </w:div>
                <w:div w:id="452134919">
                  <w:marLeft w:val="640"/>
                  <w:marRight w:val="0"/>
                  <w:marTop w:val="0"/>
                  <w:marBottom w:val="0"/>
                  <w:divBdr>
                    <w:top w:val="none" w:sz="0" w:space="0" w:color="auto"/>
                    <w:left w:val="none" w:sz="0" w:space="0" w:color="auto"/>
                    <w:bottom w:val="none" w:sz="0" w:space="0" w:color="auto"/>
                    <w:right w:val="none" w:sz="0" w:space="0" w:color="auto"/>
                  </w:divBdr>
                </w:div>
                <w:div w:id="20674047">
                  <w:marLeft w:val="640"/>
                  <w:marRight w:val="0"/>
                  <w:marTop w:val="0"/>
                  <w:marBottom w:val="0"/>
                  <w:divBdr>
                    <w:top w:val="none" w:sz="0" w:space="0" w:color="auto"/>
                    <w:left w:val="none" w:sz="0" w:space="0" w:color="auto"/>
                    <w:bottom w:val="none" w:sz="0" w:space="0" w:color="auto"/>
                    <w:right w:val="none" w:sz="0" w:space="0" w:color="auto"/>
                  </w:divBdr>
                </w:div>
                <w:div w:id="1943804302">
                  <w:marLeft w:val="640"/>
                  <w:marRight w:val="0"/>
                  <w:marTop w:val="0"/>
                  <w:marBottom w:val="0"/>
                  <w:divBdr>
                    <w:top w:val="none" w:sz="0" w:space="0" w:color="auto"/>
                    <w:left w:val="none" w:sz="0" w:space="0" w:color="auto"/>
                    <w:bottom w:val="none" w:sz="0" w:space="0" w:color="auto"/>
                    <w:right w:val="none" w:sz="0" w:space="0" w:color="auto"/>
                  </w:divBdr>
                </w:div>
                <w:div w:id="1939826291">
                  <w:marLeft w:val="640"/>
                  <w:marRight w:val="0"/>
                  <w:marTop w:val="0"/>
                  <w:marBottom w:val="0"/>
                  <w:divBdr>
                    <w:top w:val="none" w:sz="0" w:space="0" w:color="auto"/>
                    <w:left w:val="none" w:sz="0" w:space="0" w:color="auto"/>
                    <w:bottom w:val="none" w:sz="0" w:space="0" w:color="auto"/>
                    <w:right w:val="none" w:sz="0" w:space="0" w:color="auto"/>
                  </w:divBdr>
                </w:div>
                <w:div w:id="25374694">
                  <w:marLeft w:val="640"/>
                  <w:marRight w:val="0"/>
                  <w:marTop w:val="0"/>
                  <w:marBottom w:val="0"/>
                  <w:divBdr>
                    <w:top w:val="none" w:sz="0" w:space="0" w:color="auto"/>
                    <w:left w:val="none" w:sz="0" w:space="0" w:color="auto"/>
                    <w:bottom w:val="none" w:sz="0" w:space="0" w:color="auto"/>
                    <w:right w:val="none" w:sz="0" w:space="0" w:color="auto"/>
                  </w:divBdr>
                </w:div>
                <w:div w:id="713193167">
                  <w:marLeft w:val="640"/>
                  <w:marRight w:val="0"/>
                  <w:marTop w:val="0"/>
                  <w:marBottom w:val="0"/>
                  <w:divBdr>
                    <w:top w:val="none" w:sz="0" w:space="0" w:color="auto"/>
                    <w:left w:val="none" w:sz="0" w:space="0" w:color="auto"/>
                    <w:bottom w:val="none" w:sz="0" w:space="0" w:color="auto"/>
                    <w:right w:val="none" w:sz="0" w:space="0" w:color="auto"/>
                  </w:divBdr>
                </w:div>
                <w:div w:id="234513980">
                  <w:marLeft w:val="640"/>
                  <w:marRight w:val="0"/>
                  <w:marTop w:val="0"/>
                  <w:marBottom w:val="0"/>
                  <w:divBdr>
                    <w:top w:val="none" w:sz="0" w:space="0" w:color="auto"/>
                    <w:left w:val="none" w:sz="0" w:space="0" w:color="auto"/>
                    <w:bottom w:val="none" w:sz="0" w:space="0" w:color="auto"/>
                    <w:right w:val="none" w:sz="0" w:space="0" w:color="auto"/>
                  </w:divBdr>
                </w:div>
                <w:div w:id="1029836926">
                  <w:marLeft w:val="640"/>
                  <w:marRight w:val="0"/>
                  <w:marTop w:val="0"/>
                  <w:marBottom w:val="0"/>
                  <w:divBdr>
                    <w:top w:val="none" w:sz="0" w:space="0" w:color="auto"/>
                    <w:left w:val="none" w:sz="0" w:space="0" w:color="auto"/>
                    <w:bottom w:val="none" w:sz="0" w:space="0" w:color="auto"/>
                    <w:right w:val="none" w:sz="0" w:space="0" w:color="auto"/>
                  </w:divBdr>
                </w:div>
                <w:div w:id="917789708">
                  <w:marLeft w:val="640"/>
                  <w:marRight w:val="0"/>
                  <w:marTop w:val="0"/>
                  <w:marBottom w:val="0"/>
                  <w:divBdr>
                    <w:top w:val="none" w:sz="0" w:space="0" w:color="auto"/>
                    <w:left w:val="none" w:sz="0" w:space="0" w:color="auto"/>
                    <w:bottom w:val="none" w:sz="0" w:space="0" w:color="auto"/>
                    <w:right w:val="none" w:sz="0" w:space="0" w:color="auto"/>
                  </w:divBdr>
                </w:div>
                <w:div w:id="1513566373">
                  <w:marLeft w:val="640"/>
                  <w:marRight w:val="0"/>
                  <w:marTop w:val="0"/>
                  <w:marBottom w:val="0"/>
                  <w:divBdr>
                    <w:top w:val="none" w:sz="0" w:space="0" w:color="auto"/>
                    <w:left w:val="none" w:sz="0" w:space="0" w:color="auto"/>
                    <w:bottom w:val="none" w:sz="0" w:space="0" w:color="auto"/>
                    <w:right w:val="none" w:sz="0" w:space="0" w:color="auto"/>
                  </w:divBdr>
                </w:div>
                <w:div w:id="1229415157">
                  <w:marLeft w:val="640"/>
                  <w:marRight w:val="0"/>
                  <w:marTop w:val="0"/>
                  <w:marBottom w:val="0"/>
                  <w:divBdr>
                    <w:top w:val="none" w:sz="0" w:space="0" w:color="auto"/>
                    <w:left w:val="none" w:sz="0" w:space="0" w:color="auto"/>
                    <w:bottom w:val="none" w:sz="0" w:space="0" w:color="auto"/>
                    <w:right w:val="none" w:sz="0" w:space="0" w:color="auto"/>
                  </w:divBdr>
                </w:div>
                <w:div w:id="2083865053">
                  <w:marLeft w:val="640"/>
                  <w:marRight w:val="0"/>
                  <w:marTop w:val="0"/>
                  <w:marBottom w:val="0"/>
                  <w:divBdr>
                    <w:top w:val="none" w:sz="0" w:space="0" w:color="auto"/>
                    <w:left w:val="none" w:sz="0" w:space="0" w:color="auto"/>
                    <w:bottom w:val="none" w:sz="0" w:space="0" w:color="auto"/>
                    <w:right w:val="none" w:sz="0" w:space="0" w:color="auto"/>
                  </w:divBdr>
                </w:div>
                <w:div w:id="1530485819">
                  <w:marLeft w:val="640"/>
                  <w:marRight w:val="0"/>
                  <w:marTop w:val="0"/>
                  <w:marBottom w:val="0"/>
                  <w:divBdr>
                    <w:top w:val="none" w:sz="0" w:space="0" w:color="auto"/>
                    <w:left w:val="none" w:sz="0" w:space="0" w:color="auto"/>
                    <w:bottom w:val="none" w:sz="0" w:space="0" w:color="auto"/>
                    <w:right w:val="none" w:sz="0" w:space="0" w:color="auto"/>
                  </w:divBdr>
                </w:div>
                <w:div w:id="1982071843">
                  <w:marLeft w:val="640"/>
                  <w:marRight w:val="0"/>
                  <w:marTop w:val="0"/>
                  <w:marBottom w:val="0"/>
                  <w:divBdr>
                    <w:top w:val="none" w:sz="0" w:space="0" w:color="auto"/>
                    <w:left w:val="none" w:sz="0" w:space="0" w:color="auto"/>
                    <w:bottom w:val="none" w:sz="0" w:space="0" w:color="auto"/>
                    <w:right w:val="none" w:sz="0" w:space="0" w:color="auto"/>
                  </w:divBdr>
                </w:div>
                <w:div w:id="1320885690">
                  <w:marLeft w:val="640"/>
                  <w:marRight w:val="0"/>
                  <w:marTop w:val="0"/>
                  <w:marBottom w:val="0"/>
                  <w:divBdr>
                    <w:top w:val="none" w:sz="0" w:space="0" w:color="auto"/>
                    <w:left w:val="none" w:sz="0" w:space="0" w:color="auto"/>
                    <w:bottom w:val="none" w:sz="0" w:space="0" w:color="auto"/>
                    <w:right w:val="none" w:sz="0" w:space="0" w:color="auto"/>
                  </w:divBdr>
                </w:div>
                <w:div w:id="92283761">
                  <w:marLeft w:val="640"/>
                  <w:marRight w:val="0"/>
                  <w:marTop w:val="0"/>
                  <w:marBottom w:val="0"/>
                  <w:divBdr>
                    <w:top w:val="none" w:sz="0" w:space="0" w:color="auto"/>
                    <w:left w:val="none" w:sz="0" w:space="0" w:color="auto"/>
                    <w:bottom w:val="none" w:sz="0" w:space="0" w:color="auto"/>
                    <w:right w:val="none" w:sz="0" w:space="0" w:color="auto"/>
                  </w:divBdr>
                </w:div>
                <w:div w:id="1258976151">
                  <w:marLeft w:val="640"/>
                  <w:marRight w:val="0"/>
                  <w:marTop w:val="0"/>
                  <w:marBottom w:val="0"/>
                  <w:divBdr>
                    <w:top w:val="none" w:sz="0" w:space="0" w:color="auto"/>
                    <w:left w:val="none" w:sz="0" w:space="0" w:color="auto"/>
                    <w:bottom w:val="none" w:sz="0" w:space="0" w:color="auto"/>
                    <w:right w:val="none" w:sz="0" w:space="0" w:color="auto"/>
                  </w:divBdr>
                </w:div>
                <w:div w:id="380325423">
                  <w:marLeft w:val="640"/>
                  <w:marRight w:val="0"/>
                  <w:marTop w:val="0"/>
                  <w:marBottom w:val="0"/>
                  <w:divBdr>
                    <w:top w:val="none" w:sz="0" w:space="0" w:color="auto"/>
                    <w:left w:val="none" w:sz="0" w:space="0" w:color="auto"/>
                    <w:bottom w:val="none" w:sz="0" w:space="0" w:color="auto"/>
                    <w:right w:val="none" w:sz="0" w:space="0" w:color="auto"/>
                  </w:divBdr>
                </w:div>
                <w:div w:id="325939699">
                  <w:marLeft w:val="640"/>
                  <w:marRight w:val="0"/>
                  <w:marTop w:val="0"/>
                  <w:marBottom w:val="0"/>
                  <w:divBdr>
                    <w:top w:val="none" w:sz="0" w:space="0" w:color="auto"/>
                    <w:left w:val="none" w:sz="0" w:space="0" w:color="auto"/>
                    <w:bottom w:val="none" w:sz="0" w:space="0" w:color="auto"/>
                    <w:right w:val="none" w:sz="0" w:space="0" w:color="auto"/>
                  </w:divBdr>
                </w:div>
                <w:div w:id="785276445">
                  <w:marLeft w:val="640"/>
                  <w:marRight w:val="0"/>
                  <w:marTop w:val="0"/>
                  <w:marBottom w:val="0"/>
                  <w:divBdr>
                    <w:top w:val="none" w:sz="0" w:space="0" w:color="auto"/>
                    <w:left w:val="none" w:sz="0" w:space="0" w:color="auto"/>
                    <w:bottom w:val="none" w:sz="0" w:space="0" w:color="auto"/>
                    <w:right w:val="none" w:sz="0" w:space="0" w:color="auto"/>
                  </w:divBdr>
                </w:div>
                <w:div w:id="849368210">
                  <w:marLeft w:val="640"/>
                  <w:marRight w:val="0"/>
                  <w:marTop w:val="0"/>
                  <w:marBottom w:val="0"/>
                  <w:divBdr>
                    <w:top w:val="none" w:sz="0" w:space="0" w:color="auto"/>
                    <w:left w:val="none" w:sz="0" w:space="0" w:color="auto"/>
                    <w:bottom w:val="none" w:sz="0" w:space="0" w:color="auto"/>
                    <w:right w:val="none" w:sz="0" w:space="0" w:color="auto"/>
                  </w:divBdr>
                </w:div>
                <w:div w:id="95056560">
                  <w:marLeft w:val="640"/>
                  <w:marRight w:val="0"/>
                  <w:marTop w:val="0"/>
                  <w:marBottom w:val="0"/>
                  <w:divBdr>
                    <w:top w:val="none" w:sz="0" w:space="0" w:color="auto"/>
                    <w:left w:val="none" w:sz="0" w:space="0" w:color="auto"/>
                    <w:bottom w:val="none" w:sz="0" w:space="0" w:color="auto"/>
                    <w:right w:val="none" w:sz="0" w:space="0" w:color="auto"/>
                  </w:divBdr>
                </w:div>
                <w:div w:id="1638337300">
                  <w:marLeft w:val="640"/>
                  <w:marRight w:val="0"/>
                  <w:marTop w:val="0"/>
                  <w:marBottom w:val="0"/>
                  <w:divBdr>
                    <w:top w:val="none" w:sz="0" w:space="0" w:color="auto"/>
                    <w:left w:val="none" w:sz="0" w:space="0" w:color="auto"/>
                    <w:bottom w:val="none" w:sz="0" w:space="0" w:color="auto"/>
                    <w:right w:val="none" w:sz="0" w:space="0" w:color="auto"/>
                  </w:divBdr>
                </w:div>
                <w:div w:id="2084863684">
                  <w:marLeft w:val="640"/>
                  <w:marRight w:val="0"/>
                  <w:marTop w:val="0"/>
                  <w:marBottom w:val="0"/>
                  <w:divBdr>
                    <w:top w:val="none" w:sz="0" w:space="0" w:color="auto"/>
                    <w:left w:val="none" w:sz="0" w:space="0" w:color="auto"/>
                    <w:bottom w:val="none" w:sz="0" w:space="0" w:color="auto"/>
                    <w:right w:val="none" w:sz="0" w:space="0" w:color="auto"/>
                  </w:divBdr>
                </w:div>
                <w:div w:id="1213035223">
                  <w:marLeft w:val="640"/>
                  <w:marRight w:val="0"/>
                  <w:marTop w:val="0"/>
                  <w:marBottom w:val="0"/>
                  <w:divBdr>
                    <w:top w:val="none" w:sz="0" w:space="0" w:color="auto"/>
                    <w:left w:val="none" w:sz="0" w:space="0" w:color="auto"/>
                    <w:bottom w:val="none" w:sz="0" w:space="0" w:color="auto"/>
                    <w:right w:val="none" w:sz="0" w:space="0" w:color="auto"/>
                  </w:divBdr>
                </w:div>
                <w:div w:id="1097678823">
                  <w:marLeft w:val="640"/>
                  <w:marRight w:val="0"/>
                  <w:marTop w:val="0"/>
                  <w:marBottom w:val="0"/>
                  <w:divBdr>
                    <w:top w:val="none" w:sz="0" w:space="0" w:color="auto"/>
                    <w:left w:val="none" w:sz="0" w:space="0" w:color="auto"/>
                    <w:bottom w:val="none" w:sz="0" w:space="0" w:color="auto"/>
                    <w:right w:val="none" w:sz="0" w:space="0" w:color="auto"/>
                  </w:divBdr>
                </w:div>
                <w:div w:id="285232851">
                  <w:marLeft w:val="640"/>
                  <w:marRight w:val="0"/>
                  <w:marTop w:val="0"/>
                  <w:marBottom w:val="0"/>
                  <w:divBdr>
                    <w:top w:val="none" w:sz="0" w:space="0" w:color="auto"/>
                    <w:left w:val="none" w:sz="0" w:space="0" w:color="auto"/>
                    <w:bottom w:val="none" w:sz="0" w:space="0" w:color="auto"/>
                    <w:right w:val="none" w:sz="0" w:space="0" w:color="auto"/>
                  </w:divBdr>
                </w:div>
                <w:div w:id="603224264">
                  <w:marLeft w:val="640"/>
                  <w:marRight w:val="0"/>
                  <w:marTop w:val="0"/>
                  <w:marBottom w:val="0"/>
                  <w:divBdr>
                    <w:top w:val="none" w:sz="0" w:space="0" w:color="auto"/>
                    <w:left w:val="none" w:sz="0" w:space="0" w:color="auto"/>
                    <w:bottom w:val="none" w:sz="0" w:space="0" w:color="auto"/>
                    <w:right w:val="none" w:sz="0" w:space="0" w:color="auto"/>
                  </w:divBdr>
                </w:div>
                <w:div w:id="1012758482">
                  <w:marLeft w:val="640"/>
                  <w:marRight w:val="0"/>
                  <w:marTop w:val="0"/>
                  <w:marBottom w:val="0"/>
                  <w:divBdr>
                    <w:top w:val="none" w:sz="0" w:space="0" w:color="auto"/>
                    <w:left w:val="none" w:sz="0" w:space="0" w:color="auto"/>
                    <w:bottom w:val="none" w:sz="0" w:space="0" w:color="auto"/>
                    <w:right w:val="none" w:sz="0" w:space="0" w:color="auto"/>
                  </w:divBdr>
                </w:div>
                <w:div w:id="1707098610">
                  <w:marLeft w:val="640"/>
                  <w:marRight w:val="0"/>
                  <w:marTop w:val="0"/>
                  <w:marBottom w:val="0"/>
                  <w:divBdr>
                    <w:top w:val="none" w:sz="0" w:space="0" w:color="auto"/>
                    <w:left w:val="none" w:sz="0" w:space="0" w:color="auto"/>
                    <w:bottom w:val="none" w:sz="0" w:space="0" w:color="auto"/>
                    <w:right w:val="none" w:sz="0" w:space="0" w:color="auto"/>
                  </w:divBdr>
                </w:div>
                <w:div w:id="49698090">
                  <w:marLeft w:val="640"/>
                  <w:marRight w:val="0"/>
                  <w:marTop w:val="0"/>
                  <w:marBottom w:val="0"/>
                  <w:divBdr>
                    <w:top w:val="none" w:sz="0" w:space="0" w:color="auto"/>
                    <w:left w:val="none" w:sz="0" w:space="0" w:color="auto"/>
                    <w:bottom w:val="none" w:sz="0" w:space="0" w:color="auto"/>
                    <w:right w:val="none" w:sz="0" w:space="0" w:color="auto"/>
                  </w:divBdr>
                </w:div>
                <w:div w:id="1142891861">
                  <w:marLeft w:val="640"/>
                  <w:marRight w:val="0"/>
                  <w:marTop w:val="0"/>
                  <w:marBottom w:val="0"/>
                  <w:divBdr>
                    <w:top w:val="none" w:sz="0" w:space="0" w:color="auto"/>
                    <w:left w:val="none" w:sz="0" w:space="0" w:color="auto"/>
                    <w:bottom w:val="none" w:sz="0" w:space="0" w:color="auto"/>
                    <w:right w:val="none" w:sz="0" w:space="0" w:color="auto"/>
                  </w:divBdr>
                </w:div>
                <w:div w:id="1084840047">
                  <w:marLeft w:val="640"/>
                  <w:marRight w:val="0"/>
                  <w:marTop w:val="0"/>
                  <w:marBottom w:val="0"/>
                  <w:divBdr>
                    <w:top w:val="none" w:sz="0" w:space="0" w:color="auto"/>
                    <w:left w:val="none" w:sz="0" w:space="0" w:color="auto"/>
                    <w:bottom w:val="none" w:sz="0" w:space="0" w:color="auto"/>
                    <w:right w:val="none" w:sz="0" w:space="0" w:color="auto"/>
                  </w:divBdr>
                </w:div>
                <w:div w:id="1156645436">
                  <w:marLeft w:val="640"/>
                  <w:marRight w:val="0"/>
                  <w:marTop w:val="0"/>
                  <w:marBottom w:val="0"/>
                  <w:divBdr>
                    <w:top w:val="none" w:sz="0" w:space="0" w:color="auto"/>
                    <w:left w:val="none" w:sz="0" w:space="0" w:color="auto"/>
                    <w:bottom w:val="none" w:sz="0" w:space="0" w:color="auto"/>
                    <w:right w:val="none" w:sz="0" w:space="0" w:color="auto"/>
                  </w:divBdr>
                </w:div>
                <w:div w:id="777484811">
                  <w:marLeft w:val="640"/>
                  <w:marRight w:val="0"/>
                  <w:marTop w:val="0"/>
                  <w:marBottom w:val="0"/>
                  <w:divBdr>
                    <w:top w:val="none" w:sz="0" w:space="0" w:color="auto"/>
                    <w:left w:val="none" w:sz="0" w:space="0" w:color="auto"/>
                    <w:bottom w:val="none" w:sz="0" w:space="0" w:color="auto"/>
                    <w:right w:val="none" w:sz="0" w:space="0" w:color="auto"/>
                  </w:divBdr>
                </w:div>
                <w:div w:id="707535289">
                  <w:marLeft w:val="640"/>
                  <w:marRight w:val="0"/>
                  <w:marTop w:val="0"/>
                  <w:marBottom w:val="0"/>
                  <w:divBdr>
                    <w:top w:val="none" w:sz="0" w:space="0" w:color="auto"/>
                    <w:left w:val="none" w:sz="0" w:space="0" w:color="auto"/>
                    <w:bottom w:val="none" w:sz="0" w:space="0" w:color="auto"/>
                    <w:right w:val="none" w:sz="0" w:space="0" w:color="auto"/>
                  </w:divBdr>
                </w:div>
                <w:div w:id="935748471">
                  <w:marLeft w:val="640"/>
                  <w:marRight w:val="0"/>
                  <w:marTop w:val="0"/>
                  <w:marBottom w:val="0"/>
                  <w:divBdr>
                    <w:top w:val="none" w:sz="0" w:space="0" w:color="auto"/>
                    <w:left w:val="none" w:sz="0" w:space="0" w:color="auto"/>
                    <w:bottom w:val="none" w:sz="0" w:space="0" w:color="auto"/>
                    <w:right w:val="none" w:sz="0" w:space="0" w:color="auto"/>
                  </w:divBdr>
                </w:div>
                <w:div w:id="2134787109">
                  <w:marLeft w:val="640"/>
                  <w:marRight w:val="0"/>
                  <w:marTop w:val="0"/>
                  <w:marBottom w:val="0"/>
                  <w:divBdr>
                    <w:top w:val="none" w:sz="0" w:space="0" w:color="auto"/>
                    <w:left w:val="none" w:sz="0" w:space="0" w:color="auto"/>
                    <w:bottom w:val="none" w:sz="0" w:space="0" w:color="auto"/>
                    <w:right w:val="none" w:sz="0" w:space="0" w:color="auto"/>
                  </w:divBdr>
                </w:div>
                <w:div w:id="1230189801">
                  <w:marLeft w:val="640"/>
                  <w:marRight w:val="0"/>
                  <w:marTop w:val="0"/>
                  <w:marBottom w:val="0"/>
                  <w:divBdr>
                    <w:top w:val="none" w:sz="0" w:space="0" w:color="auto"/>
                    <w:left w:val="none" w:sz="0" w:space="0" w:color="auto"/>
                    <w:bottom w:val="none" w:sz="0" w:space="0" w:color="auto"/>
                    <w:right w:val="none" w:sz="0" w:space="0" w:color="auto"/>
                  </w:divBdr>
                </w:div>
                <w:div w:id="1908877371">
                  <w:marLeft w:val="640"/>
                  <w:marRight w:val="0"/>
                  <w:marTop w:val="0"/>
                  <w:marBottom w:val="0"/>
                  <w:divBdr>
                    <w:top w:val="none" w:sz="0" w:space="0" w:color="auto"/>
                    <w:left w:val="none" w:sz="0" w:space="0" w:color="auto"/>
                    <w:bottom w:val="none" w:sz="0" w:space="0" w:color="auto"/>
                    <w:right w:val="none" w:sz="0" w:space="0" w:color="auto"/>
                  </w:divBdr>
                </w:div>
                <w:div w:id="1870877032">
                  <w:marLeft w:val="640"/>
                  <w:marRight w:val="0"/>
                  <w:marTop w:val="0"/>
                  <w:marBottom w:val="0"/>
                  <w:divBdr>
                    <w:top w:val="none" w:sz="0" w:space="0" w:color="auto"/>
                    <w:left w:val="none" w:sz="0" w:space="0" w:color="auto"/>
                    <w:bottom w:val="none" w:sz="0" w:space="0" w:color="auto"/>
                    <w:right w:val="none" w:sz="0" w:space="0" w:color="auto"/>
                  </w:divBdr>
                </w:div>
                <w:div w:id="484318206">
                  <w:marLeft w:val="640"/>
                  <w:marRight w:val="0"/>
                  <w:marTop w:val="0"/>
                  <w:marBottom w:val="0"/>
                  <w:divBdr>
                    <w:top w:val="none" w:sz="0" w:space="0" w:color="auto"/>
                    <w:left w:val="none" w:sz="0" w:space="0" w:color="auto"/>
                    <w:bottom w:val="none" w:sz="0" w:space="0" w:color="auto"/>
                    <w:right w:val="none" w:sz="0" w:space="0" w:color="auto"/>
                  </w:divBdr>
                </w:div>
                <w:div w:id="1859613805">
                  <w:marLeft w:val="640"/>
                  <w:marRight w:val="0"/>
                  <w:marTop w:val="0"/>
                  <w:marBottom w:val="0"/>
                  <w:divBdr>
                    <w:top w:val="none" w:sz="0" w:space="0" w:color="auto"/>
                    <w:left w:val="none" w:sz="0" w:space="0" w:color="auto"/>
                    <w:bottom w:val="none" w:sz="0" w:space="0" w:color="auto"/>
                    <w:right w:val="none" w:sz="0" w:space="0" w:color="auto"/>
                  </w:divBdr>
                </w:div>
                <w:div w:id="566694530">
                  <w:marLeft w:val="640"/>
                  <w:marRight w:val="0"/>
                  <w:marTop w:val="0"/>
                  <w:marBottom w:val="0"/>
                  <w:divBdr>
                    <w:top w:val="none" w:sz="0" w:space="0" w:color="auto"/>
                    <w:left w:val="none" w:sz="0" w:space="0" w:color="auto"/>
                    <w:bottom w:val="none" w:sz="0" w:space="0" w:color="auto"/>
                    <w:right w:val="none" w:sz="0" w:space="0" w:color="auto"/>
                  </w:divBdr>
                </w:div>
                <w:div w:id="371541615">
                  <w:marLeft w:val="640"/>
                  <w:marRight w:val="0"/>
                  <w:marTop w:val="0"/>
                  <w:marBottom w:val="0"/>
                  <w:divBdr>
                    <w:top w:val="none" w:sz="0" w:space="0" w:color="auto"/>
                    <w:left w:val="none" w:sz="0" w:space="0" w:color="auto"/>
                    <w:bottom w:val="none" w:sz="0" w:space="0" w:color="auto"/>
                    <w:right w:val="none" w:sz="0" w:space="0" w:color="auto"/>
                  </w:divBdr>
                </w:div>
                <w:div w:id="1012533058">
                  <w:marLeft w:val="640"/>
                  <w:marRight w:val="0"/>
                  <w:marTop w:val="0"/>
                  <w:marBottom w:val="0"/>
                  <w:divBdr>
                    <w:top w:val="none" w:sz="0" w:space="0" w:color="auto"/>
                    <w:left w:val="none" w:sz="0" w:space="0" w:color="auto"/>
                    <w:bottom w:val="none" w:sz="0" w:space="0" w:color="auto"/>
                    <w:right w:val="none" w:sz="0" w:space="0" w:color="auto"/>
                  </w:divBdr>
                </w:div>
                <w:div w:id="2131968119">
                  <w:marLeft w:val="640"/>
                  <w:marRight w:val="0"/>
                  <w:marTop w:val="0"/>
                  <w:marBottom w:val="0"/>
                  <w:divBdr>
                    <w:top w:val="none" w:sz="0" w:space="0" w:color="auto"/>
                    <w:left w:val="none" w:sz="0" w:space="0" w:color="auto"/>
                    <w:bottom w:val="none" w:sz="0" w:space="0" w:color="auto"/>
                    <w:right w:val="none" w:sz="0" w:space="0" w:color="auto"/>
                  </w:divBdr>
                </w:div>
                <w:div w:id="849298233">
                  <w:marLeft w:val="640"/>
                  <w:marRight w:val="0"/>
                  <w:marTop w:val="0"/>
                  <w:marBottom w:val="0"/>
                  <w:divBdr>
                    <w:top w:val="none" w:sz="0" w:space="0" w:color="auto"/>
                    <w:left w:val="none" w:sz="0" w:space="0" w:color="auto"/>
                    <w:bottom w:val="none" w:sz="0" w:space="0" w:color="auto"/>
                    <w:right w:val="none" w:sz="0" w:space="0" w:color="auto"/>
                  </w:divBdr>
                </w:div>
                <w:div w:id="2146847214">
                  <w:marLeft w:val="640"/>
                  <w:marRight w:val="0"/>
                  <w:marTop w:val="0"/>
                  <w:marBottom w:val="0"/>
                  <w:divBdr>
                    <w:top w:val="none" w:sz="0" w:space="0" w:color="auto"/>
                    <w:left w:val="none" w:sz="0" w:space="0" w:color="auto"/>
                    <w:bottom w:val="none" w:sz="0" w:space="0" w:color="auto"/>
                    <w:right w:val="none" w:sz="0" w:space="0" w:color="auto"/>
                  </w:divBdr>
                </w:div>
                <w:div w:id="1381367886">
                  <w:marLeft w:val="640"/>
                  <w:marRight w:val="0"/>
                  <w:marTop w:val="0"/>
                  <w:marBottom w:val="0"/>
                  <w:divBdr>
                    <w:top w:val="none" w:sz="0" w:space="0" w:color="auto"/>
                    <w:left w:val="none" w:sz="0" w:space="0" w:color="auto"/>
                    <w:bottom w:val="none" w:sz="0" w:space="0" w:color="auto"/>
                    <w:right w:val="none" w:sz="0" w:space="0" w:color="auto"/>
                  </w:divBdr>
                </w:div>
                <w:div w:id="894238794">
                  <w:marLeft w:val="640"/>
                  <w:marRight w:val="0"/>
                  <w:marTop w:val="0"/>
                  <w:marBottom w:val="0"/>
                  <w:divBdr>
                    <w:top w:val="none" w:sz="0" w:space="0" w:color="auto"/>
                    <w:left w:val="none" w:sz="0" w:space="0" w:color="auto"/>
                    <w:bottom w:val="none" w:sz="0" w:space="0" w:color="auto"/>
                    <w:right w:val="none" w:sz="0" w:space="0" w:color="auto"/>
                  </w:divBdr>
                </w:div>
                <w:div w:id="489371559">
                  <w:marLeft w:val="640"/>
                  <w:marRight w:val="0"/>
                  <w:marTop w:val="0"/>
                  <w:marBottom w:val="0"/>
                  <w:divBdr>
                    <w:top w:val="none" w:sz="0" w:space="0" w:color="auto"/>
                    <w:left w:val="none" w:sz="0" w:space="0" w:color="auto"/>
                    <w:bottom w:val="none" w:sz="0" w:space="0" w:color="auto"/>
                    <w:right w:val="none" w:sz="0" w:space="0" w:color="auto"/>
                  </w:divBdr>
                </w:div>
                <w:div w:id="144055027">
                  <w:marLeft w:val="640"/>
                  <w:marRight w:val="0"/>
                  <w:marTop w:val="0"/>
                  <w:marBottom w:val="0"/>
                  <w:divBdr>
                    <w:top w:val="none" w:sz="0" w:space="0" w:color="auto"/>
                    <w:left w:val="none" w:sz="0" w:space="0" w:color="auto"/>
                    <w:bottom w:val="none" w:sz="0" w:space="0" w:color="auto"/>
                    <w:right w:val="none" w:sz="0" w:space="0" w:color="auto"/>
                  </w:divBdr>
                </w:div>
                <w:div w:id="1885941196">
                  <w:marLeft w:val="640"/>
                  <w:marRight w:val="0"/>
                  <w:marTop w:val="0"/>
                  <w:marBottom w:val="0"/>
                  <w:divBdr>
                    <w:top w:val="none" w:sz="0" w:space="0" w:color="auto"/>
                    <w:left w:val="none" w:sz="0" w:space="0" w:color="auto"/>
                    <w:bottom w:val="none" w:sz="0" w:space="0" w:color="auto"/>
                    <w:right w:val="none" w:sz="0" w:space="0" w:color="auto"/>
                  </w:divBdr>
                </w:div>
                <w:div w:id="176620013">
                  <w:marLeft w:val="640"/>
                  <w:marRight w:val="0"/>
                  <w:marTop w:val="0"/>
                  <w:marBottom w:val="0"/>
                  <w:divBdr>
                    <w:top w:val="none" w:sz="0" w:space="0" w:color="auto"/>
                    <w:left w:val="none" w:sz="0" w:space="0" w:color="auto"/>
                    <w:bottom w:val="none" w:sz="0" w:space="0" w:color="auto"/>
                    <w:right w:val="none" w:sz="0" w:space="0" w:color="auto"/>
                  </w:divBdr>
                </w:div>
                <w:div w:id="1766002125">
                  <w:marLeft w:val="640"/>
                  <w:marRight w:val="0"/>
                  <w:marTop w:val="0"/>
                  <w:marBottom w:val="0"/>
                  <w:divBdr>
                    <w:top w:val="none" w:sz="0" w:space="0" w:color="auto"/>
                    <w:left w:val="none" w:sz="0" w:space="0" w:color="auto"/>
                    <w:bottom w:val="none" w:sz="0" w:space="0" w:color="auto"/>
                    <w:right w:val="none" w:sz="0" w:space="0" w:color="auto"/>
                  </w:divBdr>
                </w:div>
                <w:div w:id="2046980056">
                  <w:marLeft w:val="640"/>
                  <w:marRight w:val="0"/>
                  <w:marTop w:val="0"/>
                  <w:marBottom w:val="0"/>
                  <w:divBdr>
                    <w:top w:val="none" w:sz="0" w:space="0" w:color="auto"/>
                    <w:left w:val="none" w:sz="0" w:space="0" w:color="auto"/>
                    <w:bottom w:val="none" w:sz="0" w:space="0" w:color="auto"/>
                    <w:right w:val="none" w:sz="0" w:space="0" w:color="auto"/>
                  </w:divBdr>
                </w:div>
                <w:div w:id="1620379433">
                  <w:marLeft w:val="640"/>
                  <w:marRight w:val="0"/>
                  <w:marTop w:val="0"/>
                  <w:marBottom w:val="0"/>
                  <w:divBdr>
                    <w:top w:val="none" w:sz="0" w:space="0" w:color="auto"/>
                    <w:left w:val="none" w:sz="0" w:space="0" w:color="auto"/>
                    <w:bottom w:val="none" w:sz="0" w:space="0" w:color="auto"/>
                    <w:right w:val="none" w:sz="0" w:space="0" w:color="auto"/>
                  </w:divBdr>
                </w:div>
                <w:div w:id="699167112">
                  <w:marLeft w:val="640"/>
                  <w:marRight w:val="0"/>
                  <w:marTop w:val="0"/>
                  <w:marBottom w:val="0"/>
                  <w:divBdr>
                    <w:top w:val="none" w:sz="0" w:space="0" w:color="auto"/>
                    <w:left w:val="none" w:sz="0" w:space="0" w:color="auto"/>
                    <w:bottom w:val="none" w:sz="0" w:space="0" w:color="auto"/>
                    <w:right w:val="none" w:sz="0" w:space="0" w:color="auto"/>
                  </w:divBdr>
                </w:div>
                <w:div w:id="532884761">
                  <w:marLeft w:val="640"/>
                  <w:marRight w:val="0"/>
                  <w:marTop w:val="0"/>
                  <w:marBottom w:val="0"/>
                  <w:divBdr>
                    <w:top w:val="none" w:sz="0" w:space="0" w:color="auto"/>
                    <w:left w:val="none" w:sz="0" w:space="0" w:color="auto"/>
                    <w:bottom w:val="none" w:sz="0" w:space="0" w:color="auto"/>
                    <w:right w:val="none" w:sz="0" w:space="0" w:color="auto"/>
                  </w:divBdr>
                </w:div>
                <w:div w:id="733048066">
                  <w:marLeft w:val="640"/>
                  <w:marRight w:val="0"/>
                  <w:marTop w:val="0"/>
                  <w:marBottom w:val="0"/>
                  <w:divBdr>
                    <w:top w:val="none" w:sz="0" w:space="0" w:color="auto"/>
                    <w:left w:val="none" w:sz="0" w:space="0" w:color="auto"/>
                    <w:bottom w:val="none" w:sz="0" w:space="0" w:color="auto"/>
                    <w:right w:val="none" w:sz="0" w:space="0" w:color="auto"/>
                  </w:divBdr>
                </w:div>
                <w:div w:id="495538641">
                  <w:marLeft w:val="640"/>
                  <w:marRight w:val="0"/>
                  <w:marTop w:val="0"/>
                  <w:marBottom w:val="0"/>
                  <w:divBdr>
                    <w:top w:val="none" w:sz="0" w:space="0" w:color="auto"/>
                    <w:left w:val="none" w:sz="0" w:space="0" w:color="auto"/>
                    <w:bottom w:val="none" w:sz="0" w:space="0" w:color="auto"/>
                    <w:right w:val="none" w:sz="0" w:space="0" w:color="auto"/>
                  </w:divBdr>
                </w:div>
                <w:div w:id="1510095507">
                  <w:marLeft w:val="640"/>
                  <w:marRight w:val="0"/>
                  <w:marTop w:val="0"/>
                  <w:marBottom w:val="0"/>
                  <w:divBdr>
                    <w:top w:val="none" w:sz="0" w:space="0" w:color="auto"/>
                    <w:left w:val="none" w:sz="0" w:space="0" w:color="auto"/>
                    <w:bottom w:val="none" w:sz="0" w:space="0" w:color="auto"/>
                    <w:right w:val="none" w:sz="0" w:space="0" w:color="auto"/>
                  </w:divBdr>
                </w:div>
                <w:div w:id="850607581">
                  <w:marLeft w:val="640"/>
                  <w:marRight w:val="0"/>
                  <w:marTop w:val="0"/>
                  <w:marBottom w:val="0"/>
                  <w:divBdr>
                    <w:top w:val="none" w:sz="0" w:space="0" w:color="auto"/>
                    <w:left w:val="none" w:sz="0" w:space="0" w:color="auto"/>
                    <w:bottom w:val="none" w:sz="0" w:space="0" w:color="auto"/>
                    <w:right w:val="none" w:sz="0" w:space="0" w:color="auto"/>
                  </w:divBdr>
                </w:div>
                <w:div w:id="1816946000">
                  <w:marLeft w:val="640"/>
                  <w:marRight w:val="0"/>
                  <w:marTop w:val="0"/>
                  <w:marBottom w:val="0"/>
                  <w:divBdr>
                    <w:top w:val="none" w:sz="0" w:space="0" w:color="auto"/>
                    <w:left w:val="none" w:sz="0" w:space="0" w:color="auto"/>
                    <w:bottom w:val="none" w:sz="0" w:space="0" w:color="auto"/>
                    <w:right w:val="none" w:sz="0" w:space="0" w:color="auto"/>
                  </w:divBdr>
                </w:div>
                <w:div w:id="1568220380">
                  <w:marLeft w:val="640"/>
                  <w:marRight w:val="0"/>
                  <w:marTop w:val="0"/>
                  <w:marBottom w:val="0"/>
                  <w:divBdr>
                    <w:top w:val="none" w:sz="0" w:space="0" w:color="auto"/>
                    <w:left w:val="none" w:sz="0" w:space="0" w:color="auto"/>
                    <w:bottom w:val="none" w:sz="0" w:space="0" w:color="auto"/>
                    <w:right w:val="none" w:sz="0" w:space="0" w:color="auto"/>
                  </w:divBdr>
                </w:div>
                <w:div w:id="709960707">
                  <w:marLeft w:val="640"/>
                  <w:marRight w:val="0"/>
                  <w:marTop w:val="0"/>
                  <w:marBottom w:val="0"/>
                  <w:divBdr>
                    <w:top w:val="none" w:sz="0" w:space="0" w:color="auto"/>
                    <w:left w:val="none" w:sz="0" w:space="0" w:color="auto"/>
                    <w:bottom w:val="none" w:sz="0" w:space="0" w:color="auto"/>
                    <w:right w:val="none" w:sz="0" w:space="0" w:color="auto"/>
                  </w:divBdr>
                </w:div>
                <w:div w:id="612715870">
                  <w:marLeft w:val="640"/>
                  <w:marRight w:val="0"/>
                  <w:marTop w:val="0"/>
                  <w:marBottom w:val="0"/>
                  <w:divBdr>
                    <w:top w:val="none" w:sz="0" w:space="0" w:color="auto"/>
                    <w:left w:val="none" w:sz="0" w:space="0" w:color="auto"/>
                    <w:bottom w:val="none" w:sz="0" w:space="0" w:color="auto"/>
                    <w:right w:val="none" w:sz="0" w:space="0" w:color="auto"/>
                  </w:divBdr>
                </w:div>
                <w:div w:id="1076131974">
                  <w:marLeft w:val="640"/>
                  <w:marRight w:val="0"/>
                  <w:marTop w:val="0"/>
                  <w:marBottom w:val="0"/>
                  <w:divBdr>
                    <w:top w:val="none" w:sz="0" w:space="0" w:color="auto"/>
                    <w:left w:val="none" w:sz="0" w:space="0" w:color="auto"/>
                    <w:bottom w:val="none" w:sz="0" w:space="0" w:color="auto"/>
                    <w:right w:val="none" w:sz="0" w:space="0" w:color="auto"/>
                  </w:divBdr>
                </w:div>
                <w:div w:id="1306349511">
                  <w:marLeft w:val="640"/>
                  <w:marRight w:val="0"/>
                  <w:marTop w:val="0"/>
                  <w:marBottom w:val="0"/>
                  <w:divBdr>
                    <w:top w:val="none" w:sz="0" w:space="0" w:color="auto"/>
                    <w:left w:val="none" w:sz="0" w:space="0" w:color="auto"/>
                    <w:bottom w:val="none" w:sz="0" w:space="0" w:color="auto"/>
                    <w:right w:val="none" w:sz="0" w:space="0" w:color="auto"/>
                  </w:divBdr>
                </w:div>
                <w:div w:id="688022930">
                  <w:marLeft w:val="640"/>
                  <w:marRight w:val="0"/>
                  <w:marTop w:val="0"/>
                  <w:marBottom w:val="0"/>
                  <w:divBdr>
                    <w:top w:val="none" w:sz="0" w:space="0" w:color="auto"/>
                    <w:left w:val="none" w:sz="0" w:space="0" w:color="auto"/>
                    <w:bottom w:val="none" w:sz="0" w:space="0" w:color="auto"/>
                    <w:right w:val="none" w:sz="0" w:space="0" w:color="auto"/>
                  </w:divBdr>
                </w:div>
                <w:div w:id="830365150">
                  <w:marLeft w:val="640"/>
                  <w:marRight w:val="0"/>
                  <w:marTop w:val="0"/>
                  <w:marBottom w:val="0"/>
                  <w:divBdr>
                    <w:top w:val="none" w:sz="0" w:space="0" w:color="auto"/>
                    <w:left w:val="none" w:sz="0" w:space="0" w:color="auto"/>
                    <w:bottom w:val="none" w:sz="0" w:space="0" w:color="auto"/>
                    <w:right w:val="none" w:sz="0" w:space="0" w:color="auto"/>
                  </w:divBdr>
                </w:div>
                <w:div w:id="772480757">
                  <w:marLeft w:val="640"/>
                  <w:marRight w:val="0"/>
                  <w:marTop w:val="0"/>
                  <w:marBottom w:val="0"/>
                  <w:divBdr>
                    <w:top w:val="none" w:sz="0" w:space="0" w:color="auto"/>
                    <w:left w:val="none" w:sz="0" w:space="0" w:color="auto"/>
                    <w:bottom w:val="none" w:sz="0" w:space="0" w:color="auto"/>
                    <w:right w:val="none" w:sz="0" w:space="0" w:color="auto"/>
                  </w:divBdr>
                </w:div>
                <w:div w:id="960183600">
                  <w:marLeft w:val="640"/>
                  <w:marRight w:val="0"/>
                  <w:marTop w:val="0"/>
                  <w:marBottom w:val="0"/>
                  <w:divBdr>
                    <w:top w:val="none" w:sz="0" w:space="0" w:color="auto"/>
                    <w:left w:val="none" w:sz="0" w:space="0" w:color="auto"/>
                    <w:bottom w:val="none" w:sz="0" w:space="0" w:color="auto"/>
                    <w:right w:val="none" w:sz="0" w:space="0" w:color="auto"/>
                  </w:divBdr>
                </w:div>
                <w:div w:id="2123456949">
                  <w:marLeft w:val="640"/>
                  <w:marRight w:val="0"/>
                  <w:marTop w:val="0"/>
                  <w:marBottom w:val="0"/>
                  <w:divBdr>
                    <w:top w:val="none" w:sz="0" w:space="0" w:color="auto"/>
                    <w:left w:val="none" w:sz="0" w:space="0" w:color="auto"/>
                    <w:bottom w:val="none" w:sz="0" w:space="0" w:color="auto"/>
                    <w:right w:val="none" w:sz="0" w:space="0" w:color="auto"/>
                  </w:divBdr>
                </w:div>
                <w:div w:id="2091191965">
                  <w:marLeft w:val="640"/>
                  <w:marRight w:val="0"/>
                  <w:marTop w:val="0"/>
                  <w:marBottom w:val="0"/>
                  <w:divBdr>
                    <w:top w:val="none" w:sz="0" w:space="0" w:color="auto"/>
                    <w:left w:val="none" w:sz="0" w:space="0" w:color="auto"/>
                    <w:bottom w:val="none" w:sz="0" w:space="0" w:color="auto"/>
                    <w:right w:val="none" w:sz="0" w:space="0" w:color="auto"/>
                  </w:divBdr>
                </w:div>
                <w:div w:id="652756175">
                  <w:marLeft w:val="640"/>
                  <w:marRight w:val="0"/>
                  <w:marTop w:val="0"/>
                  <w:marBottom w:val="0"/>
                  <w:divBdr>
                    <w:top w:val="none" w:sz="0" w:space="0" w:color="auto"/>
                    <w:left w:val="none" w:sz="0" w:space="0" w:color="auto"/>
                    <w:bottom w:val="none" w:sz="0" w:space="0" w:color="auto"/>
                    <w:right w:val="none" w:sz="0" w:space="0" w:color="auto"/>
                  </w:divBdr>
                </w:div>
                <w:div w:id="1724907911">
                  <w:marLeft w:val="640"/>
                  <w:marRight w:val="0"/>
                  <w:marTop w:val="0"/>
                  <w:marBottom w:val="0"/>
                  <w:divBdr>
                    <w:top w:val="none" w:sz="0" w:space="0" w:color="auto"/>
                    <w:left w:val="none" w:sz="0" w:space="0" w:color="auto"/>
                    <w:bottom w:val="none" w:sz="0" w:space="0" w:color="auto"/>
                    <w:right w:val="none" w:sz="0" w:space="0" w:color="auto"/>
                  </w:divBdr>
                </w:div>
                <w:div w:id="479076893">
                  <w:marLeft w:val="640"/>
                  <w:marRight w:val="0"/>
                  <w:marTop w:val="0"/>
                  <w:marBottom w:val="0"/>
                  <w:divBdr>
                    <w:top w:val="none" w:sz="0" w:space="0" w:color="auto"/>
                    <w:left w:val="none" w:sz="0" w:space="0" w:color="auto"/>
                    <w:bottom w:val="none" w:sz="0" w:space="0" w:color="auto"/>
                    <w:right w:val="none" w:sz="0" w:space="0" w:color="auto"/>
                  </w:divBdr>
                </w:div>
                <w:div w:id="1449356133">
                  <w:marLeft w:val="640"/>
                  <w:marRight w:val="0"/>
                  <w:marTop w:val="0"/>
                  <w:marBottom w:val="0"/>
                  <w:divBdr>
                    <w:top w:val="none" w:sz="0" w:space="0" w:color="auto"/>
                    <w:left w:val="none" w:sz="0" w:space="0" w:color="auto"/>
                    <w:bottom w:val="none" w:sz="0" w:space="0" w:color="auto"/>
                    <w:right w:val="none" w:sz="0" w:space="0" w:color="auto"/>
                  </w:divBdr>
                </w:div>
                <w:div w:id="991517529">
                  <w:marLeft w:val="640"/>
                  <w:marRight w:val="0"/>
                  <w:marTop w:val="0"/>
                  <w:marBottom w:val="0"/>
                  <w:divBdr>
                    <w:top w:val="none" w:sz="0" w:space="0" w:color="auto"/>
                    <w:left w:val="none" w:sz="0" w:space="0" w:color="auto"/>
                    <w:bottom w:val="none" w:sz="0" w:space="0" w:color="auto"/>
                    <w:right w:val="none" w:sz="0" w:space="0" w:color="auto"/>
                  </w:divBdr>
                </w:div>
                <w:div w:id="301622637">
                  <w:marLeft w:val="640"/>
                  <w:marRight w:val="0"/>
                  <w:marTop w:val="0"/>
                  <w:marBottom w:val="0"/>
                  <w:divBdr>
                    <w:top w:val="none" w:sz="0" w:space="0" w:color="auto"/>
                    <w:left w:val="none" w:sz="0" w:space="0" w:color="auto"/>
                    <w:bottom w:val="none" w:sz="0" w:space="0" w:color="auto"/>
                    <w:right w:val="none" w:sz="0" w:space="0" w:color="auto"/>
                  </w:divBdr>
                </w:div>
                <w:div w:id="641932512">
                  <w:marLeft w:val="640"/>
                  <w:marRight w:val="0"/>
                  <w:marTop w:val="0"/>
                  <w:marBottom w:val="0"/>
                  <w:divBdr>
                    <w:top w:val="none" w:sz="0" w:space="0" w:color="auto"/>
                    <w:left w:val="none" w:sz="0" w:space="0" w:color="auto"/>
                    <w:bottom w:val="none" w:sz="0" w:space="0" w:color="auto"/>
                    <w:right w:val="none" w:sz="0" w:space="0" w:color="auto"/>
                  </w:divBdr>
                </w:div>
                <w:div w:id="1625693992">
                  <w:marLeft w:val="640"/>
                  <w:marRight w:val="0"/>
                  <w:marTop w:val="0"/>
                  <w:marBottom w:val="0"/>
                  <w:divBdr>
                    <w:top w:val="none" w:sz="0" w:space="0" w:color="auto"/>
                    <w:left w:val="none" w:sz="0" w:space="0" w:color="auto"/>
                    <w:bottom w:val="none" w:sz="0" w:space="0" w:color="auto"/>
                    <w:right w:val="none" w:sz="0" w:space="0" w:color="auto"/>
                  </w:divBdr>
                </w:div>
                <w:div w:id="1263417093">
                  <w:marLeft w:val="640"/>
                  <w:marRight w:val="0"/>
                  <w:marTop w:val="0"/>
                  <w:marBottom w:val="0"/>
                  <w:divBdr>
                    <w:top w:val="none" w:sz="0" w:space="0" w:color="auto"/>
                    <w:left w:val="none" w:sz="0" w:space="0" w:color="auto"/>
                    <w:bottom w:val="none" w:sz="0" w:space="0" w:color="auto"/>
                    <w:right w:val="none" w:sz="0" w:space="0" w:color="auto"/>
                  </w:divBdr>
                </w:div>
                <w:div w:id="1477331588">
                  <w:marLeft w:val="640"/>
                  <w:marRight w:val="0"/>
                  <w:marTop w:val="0"/>
                  <w:marBottom w:val="0"/>
                  <w:divBdr>
                    <w:top w:val="none" w:sz="0" w:space="0" w:color="auto"/>
                    <w:left w:val="none" w:sz="0" w:space="0" w:color="auto"/>
                    <w:bottom w:val="none" w:sz="0" w:space="0" w:color="auto"/>
                    <w:right w:val="none" w:sz="0" w:space="0" w:color="auto"/>
                  </w:divBdr>
                </w:div>
                <w:div w:id="1037779079">
                  <w:marLeft w:val="640"/>
                  <w:marRight w:val="0"/>
                  <w:marTop w:val="0"/>
                  <w:marBottom w:val="0"/>
                  <w:divBdr>
                    <w:top w:val="none" w:sz="0" w:space="0" w:color="auto"/>
                    <w:left w:val="none" w:sz="0" w:space="0" w:color="auto"/>
                    <w:bottom w:val="none" w:sz="0" w:space="0" w:color="auto"/>
                    <w:right w:val="none" w:sz="0" w:space="0" w:color="auto"/>
                  </w:divBdr>
                </w:div>
                <w:div w:id="453256523">
                  <w:marLeft w:val="640"/>
                  <w:marRight w:val="0"/>
                  <w:marTop w:val="0"/>
                  <w:marBottom w:val="0"/>
                  <w:divBdr>
                    <w:top w:val="none" w:sz="0" w:space="0" w:color="auto"/>
                    <w:left w:val="none" w:sz="0" w:space="0" w:color="auto"/>
                    <w:bottom w:val="none" w:sz="0" w:space="0" w:color="auto"/>
                    <w:right w:val="none" w:sz="0" w:space="0" w:color="auto"/>
                  </w:divBdr>
                </w:div>
                <w:div w:id="1206285140">
                  <w:marLeft w:val="640"/>
                  <w:marRight w:val="0"/>
                  <w:marTop w:val="0"/>
                  <w:marBottom w:val="0"/>
                  <w:divBdr>
                    <w:top w:val="none" w:sz="0" w:space="0" w:color="auto"/>
                    <w:left w:val="none" w:sz="0" w:space="0" w:color="auto"/>
                    <w:bottom w:val="none" w:sz="0" w:space="0" w:color="auto"/>
                    <w:right w:val="none" w:sz="0" w:space="0" w:color="auto"/>
                  </w:divBdr>
                </w:div>
                <w:div w:id="1969235238">
                  <w:marLeft w:val="640"/>
                  <w:marRight w:val="0"/>
                  <w:marTop w:val="0"/>
                  <w:marBottom w:val="0"/>
                  <w:divBdr>
                    <w:top w:val="none" w:sz="0" w:space="0" w:color="auto"/>
                    <w:left w:val="none" w:sz="0" w:space="0" w:color="auto"/>
                    <w:bottom w:val="none" w:sz="0" w:space="0" w:color="auto"/>
                    <w:right w:val="none" w:sz="0" w:space="0" w:color="auto"/>
                  </w:divBdr>
                </w:div>
              </w:divsChild>
            </w:div>
            <w:div w:id="2027513541">
              <w:marLeft w:val="0"/>
              <w:marRight w:val="0"/>
              <w:marTop w:val="0"/>
              <w:marBottom w:val="0"/>
              <w:divBdr>
                <w:top w:val="none" w:sz="0" w:space="0" w:color="auto"/>
                <w:left w:val="none" w:sz="0" w:space="0" w:color="auto"/>
                <w:bottom w:val="none" w:sz="0" w:space="0" w:color="auto"/>
                <w:right w:val="none" w:sz="0" w:space="0" w:color="auto"/>
              </w:divBdr>
              <w:divsChild>
                <w:div w:id="1068040677">
                  <w:marLeft w:val="640"/>
                  <w:marRight w:val="0"/>
                  <w:marTop w:val="0"/>
                  <w:marBottom w:val="0"/>
                  <w:divBdr>
                    <w:top w:val="none" w:sz="0" w:space="0" w:color="auto"/>
                    <w:left w:val="none" w:sz="0" w:space="0" w:color="auto"/>
                    <w:bottom w:val="none" w:sz="0" w:space="0" w:color="auto"/>
                    <w:right w:val="none" w:sz="0" w:space="0" w:color="auto"/>
                  </w:divBdr>
                </w:div>
                <w:div w:id="1145202061">
                  <w:marLeft w:val="640"/>
                  <w:marRight w:val="0"/>
                  <w:marTop w:val="0"/>
                  <w:marBottom w:val="0"/>
                  <w:divBdr>
                    <w:top w:val="none" w:sz="0" w:space="0" w:color="auto"/>
                    <w:left w:val="none" w:sz="0" w:space="0" w:color="auto"/>
                    <w:bottom w:val="none" w:sz="0" w:space="0" w:color="auto"/>
                    <w:right w:val="none" w:sz="0" w:space="0" w:color="auto"/>
                  </w:divBdr>
                </w:div>
                <w:div w:id="2048681536">
                  <w:marLeft w:val="640"/>
                  <w:marRight w:val="0"/>
                  <w:marTop w:val="0"/>
                  <w:marBottom w:val="0"/>
                  <w:divBdr>
                    <w:top w:val="none" w:sz="0" w:space="0" w:color="auto"/>
                    <w:left w:val="none" w:sz="0" w:space="0" w:color="auto"/>
                    <w:bottom w:val="none" w:sz="0" w:space="0" w:color="auto"/>
                    <w:right w:val="none" w:sz="0" w:space="0" w:color="auto"/>
                  </w:divBdr>
                </w:div>
                <w:div w:id="1591426165">
                  <w:marLeft w:val="640"/>
                  <w:marRight w:val="0"/>
                  <w:marTop w:val="0"/>
                  <w:marBottom w:val="0"/>
                  <w:divBdr>
                    <w:top w:val="none" w:sz="0" w:space="0" w:color="auto"/>
                    <w:left w:val="none" w:sz="0" w:space="0" w:color="auto"/>
                    <w:bottom w:val="none" w:sz="0" w:space="0" w:color="auto"/>
                    <w:right w:val="none" w:sz="0" w:space="0" w:color="auto"/>
                  </w:divBdr>
                </w:div>
                <w:div w:id="1546405437">
                  <w:marLeft w:val="640"/>
                  <w:marRight w:val="0"/>
                  <w:marTop w:val="0"/>
                  <w:marBottom w:val="0"/>
                  <w:divBdr>
                    <w:top w:val="none" w:sz="0" w:space="0" w:color="auto"/>
                    <w:left w:val="none" w:sz="0" w:space="0" w:color="auto"/>
                    <w:bottom w:val="none" w:sz="0" w:space="0" w:color="auto"/>
                    <w:right w:val="none" w:sz="0" w:space="0" w:color="auto"/>
                  </w:divBdr>
                </w:div>
                <w:div w:id="1072460071">
                  <w:marLeft w:val="640"/>
                  <w:marRight w:val="0"/>
                  <w:marTop w:val="0"/>
                  <w:marBottom w:val="0"/>
                  <w:divBdr>
                    <w:top w:val="none" w:sz="0" w:space="0" w:color="auto"/>
                    <w:left w:val="none" w:sz="0" w:space="0" w:color="auto"/>
                    <w:bottom w:val="none" w:sz="0" w:space="0" w:color="auto"/>
                    <w:right w:val="none" w:sz="0" w:space="0" w:color="auto"/>
                  </w:divBdr>
                </w:div>
                <w:div w:id="89861701">
                  <w:marLeft w:val="640"/>
                  <w:marRight w:val="0"/>
                  <w:marTop w:val="0"/>
                  <w:marBottom w:val="0"/>
                  <w:divBdr>
                    <w:top w:val="none" w:sz="0" w:space="0" w:color="auto"/>
                    <w:left w:val="none" w:sz="0" w:space="0" w:color="auto"/>
                    <w:bottom w:val="none" w:sz="0" w:space="0" w:color="auto"/>
                    <w:right w:val="none" w:sz="0" w:space="0" w:color="auto"/>
                  </w:divBdr>
                </w:div>
                <w:div w:id="851532828">
                  <w:marLeft w:val="640"/>
                  <w:marRight w:val="0"/>
                  <w:marTop w:val="0"/>
                  <w:marBottom w:val="0"/>
                  <w:divBdr>
                    <w:top w:val="none" w:sz="0" w:space="0" w:color="auto"/>
                    <w:left w:val="none" w:sz="0" w:space="0" w:color="auto"/>
                    <w:bottom w:val="none" w:sz="0" w:space="0" w:color="auto"/>
                    <w:right w:val="none" w:sz="0" w:space="0" w:color="auto"/>
                  </w:divBdr>
                </w:div>
                <w:div w:id="1391492443">
                  <w:marLeft w:val="640"/>
                  <w:marRight w:val="0"/>
                  <w:marTop w:val="0"/>
                  <w:marBottom w:val="0"/>
                  <w:divBdr>
                    <w:top w:val="none" w:sz="0" w:space="0" w:color="auto"/>
                    <w:left w:val="none" w:sz="0" w:space="0" w:color="auto"/>
                    <w:bottom w:val="none" w:sz="0" w:space="0" w:color="auto"/>
                    <w:right w:val="none" w:sz="0" w:space="0" w:color="auto"/>
                  </w:divBdr>
                </w:div>
                <w:div w:id="991248880">
                  <w:marLeft w:val="640"/>
                  <w:marRight w:val="0"/>
                  <w:marTop w:val="0"/>
                  <w:marBottom w:val="0"/>
                  <w:divBdr>
                    <w:top w:val="none" w:sz="0" w:space="0" w:color="auto"/>
                    <w:left w:val="none" w:sz="0" w:space="0" w:color="auto"/>
                    <w:bottom w:val="none" w:sz="0" w:space="0" w:color="auto"/>
                    <w:right w:val="none" w:sz="0" w:space="0" w:color="auto"/>
                  </w:divBdr>
                </w:div>
                <w:div w:id="890574514">
                  <w:marLeft w:val="640"/>
                  <w:marRight w:val="0"/>
                  <w:marTop w:val="0"/>
                  <w:marBottom w:val="0"/>
                  <w:divBdr>
                    <w:top w:val="none" w:sz="0" w:space="0" w:color="auto"/>
                    <w:left w:val="none" w:sz="0" w:space="0" w:color="auto"/>
                    <w:bottom w:val="none" w:sz="0" w:space="0" w:color="auto"/>
                    <w:right w:val="none" w:sz="0" w:space="0" w:color="auto"/>
                  </w:divBdr>
                </w:div>
                <w:div w:id="978723902">
                  <w:marLeft w:val="640"/>
                  <w:marRight w:val="0"/>
                  <w:marTop w:val="0"/>
                  <w:marBottom w:val="0"/>
                  <w:divBdr>
                    <w:top w:val="none" w:sz="0" w:space="0" w:color="auto"/>
                    <w:left w:val="none" w:sz="0" w:space="0" w:color="auto"/>
                    <w:bottom w:val="none" w:sz="0" w:space="0" w:color="auto"/>
                    <w:right w:val="none" w:sz="0" w:space="0" w:color="auto"/>
                  </w:divBdr>
                </w:div>
                <w:div w:id="1662999635">
                  <w:marLeft w:val="640"/>
                  <w:marRight w:val="0"/>
                  <w:marTop w:val="0"/>
                  <w:marBottom w:val="0"/>
                  <w:divBdr>
                    <w:top w:val="none" w:sz="0" w:space="0" w:color="auto"/>
                    <w:left w:val="none" w:sz="0" w:space="0" w:color="auto"/>
                    <w:bottom w:val="none" w:sz="0" w:space="0" w:color="auto"/>
                    <w:right w:val="none" w:sz="0" w:space="0" w:color="auto"/>
                  </w:divBdr>
                </w:div>
                <w:div w:id="234512205">
                  <w:marLeft w:val="640"/>
                  <w:marRight w:val="0"/>
                  <w:marTop w:val="0"/>
                  <w:marBottom w:val="0"/>
                  <w:divBdr>
                    <w:top w:val="none" w:sz="0" w:space="0" w:color="auto"/>
                    <w:left w:val="none" w:sz="0" w:space="0" w:color="auto"/>
                    <w:bottom w:val="none" w:sz="0" w:space="0" w:color="auto"/>
                    <w:right w:val="none" w:sz="0" w:space="0" w:color="auto"/>
                  </w:divBdr>
                </w:div>
                <w:div w:id="1003513398">
                  <w:marLeft w:val="640"/>
                  <w:marRight w:val="0"/>
                  <w:marTop w:val="0"/>
                  <w:marBottom w:val="0"/>
                  <w:divBdr>
                    <w:top w:val="none" w:sz="0" w:space="0" w:color="auto"/>
                    <w:left w:val="none" w:sz="0" w:space="0" w:color="auto"/>
                    <w:bottom w:val="none" w:sz="0" w:space="0" w:color="auto"/>
                    <w:right w:val="none" w:sz="0" w:space="0" w:color="auto"/>
                  </w:divBdr>
                </w:div>
                <w:div w:id="1509061125">
                  <w:marLeft w:val="640"/>
                  <w:marRight w:val="0"/>
                  <w:marTop w:val="0"/>
                  <w:marBottom w:val="0"/>
                  <w:divBdr>
                    <w:top w:val="none" w:sz="0" w:space="0" w:color="auto"/>
                    <w:left w:val="none" w:sz="0" w:space="0" w:color="auto"/>
                    <w:bottom w:val="none" w:sz="0" w:space="0" w:color="auto"/>
                    <w:right w:val="none" w:sz="0" w:space="0" w:color="auto"/>
                  </w:divBdr>
                </w:div>
                <w:div w:id="1657490221">
                  <w:marLeft w:val="640"/>
                  <w:marRight w:val="0"/>
                  <w:marTop w:val="0"/>
                  <w:marBottom w:val="0"/>
                  <w:divBdr>
                    <w:top w:val="none" w:sz="0" w:space="0" w:color="auto"/>
                    <w:left w:val="none" w:sz="0" w:space="0" w:color="auto"/>
                    <w:bottom w:val="none" w:sz="0" w:space="0" w:color="auto"/>
                    <w:right w:val="none" w:sz="0" w:space="0" w:color="auto"/>
                  </w:divBdr>
                </w:div>
                <w:div w:id="719285461">
                  <w:marLeft w:val="640"/>
                  <w:marRight w:val="0"/>
                  <w:marTop w:val="0"/>
                  <w:marBottom w:val="0"/>
                  <w:divBdr>
                    <w:top w:val="none" w:sz="0" w:space="0" w:color="auto"/>
                    <w:left w:val="none" w:sz="0" w:space="0" w:color="auto"/>
                    <w:bottom w:val="none" w:sz="0" w:space="0" w:color="auto"/>
                    <w:right w:val="none" w:sz="0" w:space="0" w:color="auto"/>
                  </w:divBdr>
                </w:div>
                <w:div w:id="1019047049">
                  <w:marLeft w:val="640"/>
                  <w:marRight w:val="0"/>
                  <w:marTop w:val="0"/>
                  <w:marBottom w:val="0"/>
                  <w:divBdr>
                    <w:top w:val="none" w:sz="0" w:space="0" w:color="auto"/>
                    <w:left w:val="none" w:sz="0" w:space="0" w:color="auto"/>
                    <w:bottom w:val="none" w:sz="0" w:space="0" w:color="auto"/>
                    <w:right w:val="none" w:sz="0" w:space="0" w:color="auto"/>
                  </w:divBdr>
                </w:div>
                <w:div w:id="1575555330">
                  <w:marLeft w:val="640"/>
                  <w:marRight w:val="0"/>
                  <w:marTop w:val="0"/>
                  <w:marBottom w:val="0"/>
                  <w:divBdr>
                    <w:top w:val="none" w:sz="0" w:space="0" w:color="auto"/>
                    <w:left w:val="none" w:sz="0" w:space="0" w:color="auto"/>
                    <w:bottom w:val="none" w:sz="0" w:space="0" w:color="auto"/>
                    <w:right w:val="none" w:sz="0" w:space="0" w:color="auto"/>
                  </w:divBdr>
                </w:div>
                <w:div w:id="2117557660">
                  <w:marLeft w:val="640"/>
                  <w:marRight w:val="0"/>
                  <w:marTop w:val="0"/>
                  <w:marBottom w:val="0"/>
                  <w:divBdr>
                    <w:top w:val="none" w:sz="0" w:space="0" w:color="auto"/>
                    <w:left w:val="none" w:sz="0" w:space="0" w:color="auto"/>
                    <w:bottom w:val="none" w:sz="0" w:space="0" w:color="auto"/>
                    <w:right w:val="none" w:sz="0" w:space="0" w:color="auto"/>
                  </w:divBdr>
                </w:div>
                <w:div w:id="1327588474">
                  <w:marLeft w:val="640"/>
                  <w:marRight w:val="0"/>
                  <w:marTop w:val="0"/>
                  <w:marBottom w:val="0"/>
                  <w:divBdr>
                    <w:top w:val="none" w:sz="0" w:space="0" w:color="auto"/>
                    <w:left w:val="none" w:sz="0" w:space="0" w:color="auto"/>
                    <w:bottom w:val="none" w:sz="0" w:space="0" w:color="auto"/>
                    <w:right w:val="none" w:sz="0" w:space="0" w:color="auto"/>
                  </w:divBdr>
                </w:div>
                <w:div w:id="1361391624">
                  <w:marLeft w:val="640"/>
                  <w:marRight w:val="0"/>
                  <w:marTop w:val="0"/>
                  <w:marBottom w:val="0"/>
                  <w:divBdr>
                    <w:top w:val="none" w:sz="0" w:space="0" w:color="auto"/>
                    <w:left w:val="none" w:sz="0" w:space="0" w:color="auto"/>
                    <w:bottom w:val="none" w:sz="0" w:space="0" w:color="auto"/>
                    <w:right w:val="none" w:sz="0" w:space="0" w:color="auto"/>
                  </w:divBdr>
                </w:div>
                <w:div w:id="853960530">
                  <w:marLeft w:val="640"/>
                  <w:marRight w:val="0"/>
                  <w:marTop w:val="0"/>
                  <w:marBottom w:val="0"/>
                  <w:divBdr>
                    <w:top w:val="none" w:sz="0" w:space="0" w:color="auto"/>
                    <w:left w:val="none" w:sz="0" w:space="0" w:color="auto"/>
                    <w:bottom w:val="none" w:sz="0" w:space="0" w:color="auto"/>
                    <w:right w:val="none" w:sz="0" w:space="0" w:color="auto"/>
                  </w:divBdr>
                </w:div>
                <w:div w:id="1489904829">
                  <w:marLeft w:val="640"/>
                  <w:marRight w:val="0"/>
                  <w:marTop w:val="0"/>
                  <w:marBottom w:val="0"/>
                  <w:divBdr>
                    <w:top w:val="none" w:sz="0" w:space="0" w:color="auto"/>
                    <w:left w:val="none" w:sz="0" w:space="0" w:color="auto"/>
                    <w:bottom w:val="none" w:sz="0" w:space="0" w:color="auto"/>
                    <w:right w:val="none" w:sz="0" w:space="0" w:color="auto"/>
                  </w:divBdr>
                </w:div>
                <w:div w:id="135345017">
                  <w:marLeft w:val="640"/>
                  <w:marRight w:val="0"/>
                  <w:marTop w:val="0"/>
                  <w:marBottom w:val="0"/>
                  <w:divBdr>
                    <w:top w:val="none" w:sz="0" w:space="0" w:color="auto"/>
                    <w:left w:val="none" w:sz="0" w:space="0" w:color="auto"/>
                    <w:bottom w:val="none" w:sz="0" w:space="0" w:color="auto"/>
                    <w:right w:val="none" w:sz="0" w:space="0" w:color="auto"/>
                  </w:divBdr>
                </w:div>
                <w:div w:id="843477861">
                  <w:marLeft w:val="640"/>
                  <w:marRight w:val="0"/>
                  <w:marTop w:val="0"/>
                  <w:marBottom w:val="0"/>
                  <w:divBdr>
                    <w:top w:val="none" w:sz="0" w:space="0" w:color="auto"/>
                    <w:left w:val="none" w:sz="0" w:space="0" w:color="auto"/>
                    <w:bottom w:val="none" w:sz="0" w:space="0" w:color="auto"/>
                    <w:right w:val="none" w:sz="0" w:space="0" w:color="auto"/>
                  </w:divBdr>
                </w:div>
                <w:div w:id="35089308">
                  <w:marLeft w:val="640"/>
                  <w:marRight w:val="0"/>
                  <w:marTop w:val="0"/>
                  <w:marBottom w:val="0"/>
                  <w:divBdr>
                    <w:top w:val="none" w:sz="0" w:space="0" w:color="auto"/>
                    <w:left w:val="none" w:sz="0" w:space="0" w:color="auto"/>
                    <w:bottom w:val="none" w:sz="0" w:space="0" w:color="auto"/>
                    <w:right w:val="none" w:sz="0" w:space="0" w:color="auto"/>
                  </w:divBdr>
                </w:div>
                <w:div w:id="1641155227">
                  <w:marLeft w:val="640"/>
                  <w:marRight w:val="0"/>
                  <w:marTop w:val="0"/>
                  <w:marBottom w:val="0"/>
                  <w:divBdr>
                    <w:top w:val="none" w:sz="0" w:space="0" w:color="auto"/>
                    <w:left w:val="none" w:sz="0" w:space="0" w:color="auto"/>
                    <w:bottom w:val="none" w:sz="0" w:space="0" w:color="auto"/>
                    <w:right w:val="none" w:sz="0" w:space="0" w:color="auto"/>
                  </w:divBdr>
                </w:div>
                <w:div w:id="1566910149">
                  <w:marLeft w:val="640"/>
                  <w:marRight w:val="0"/>
                  <w:marTop w:val="0"/>
                  <w:marBottom w:val="0"/>
                  <w:divBdr>
                    <w:top w:val="none" w:sz="0" w:space="0" w:color="auto"/>
                    <w:left w:val="none" w:sz="0" w:space="0" w:color="auto"/>
                    <w:bottom w:val="none" w:sz="0" w:space="0" w:color="auto"/>
                    <w:right w:val="none" w:sz="0" w:space="0" w:color="auto"/>
                  </w:divBdr>
                </w:div>
                <w:div w:id="1526208068">
                  <w:marLeft w:val="640"/>
                  <w:marRight w:val="0"/>
                  <w:marTop w:val="0"/>
                  <w:marBottom w:val="0"/>
                  <w:divBdr>
                    <w:top w:val="none" w:sz="0" w:space="0" w:color="auto"/>
                    <w:left w:val="none" w:sz="0" w:space="0" w:color="auto"/>
                    <w:bottom w:val="none" w:sz="0" w:space="0" w:color="auto"/>
                    <w:right w:val="none" w:sz="0" w:space="0" w:color="auto"/>
                  </w:divBdr>
                </w:div>
                <w:div w:id="815268311">
                  <w:marLeft w:val="640"/>
                  <w:marRight w:val="0"/>
                  <w:marTop w:val="0"/>
                  <w:marBottom w:val="0"/>
                  <w:divBdr>
                    <w:top w:val="none" w:sz="0" w:space="0" w:color="auto"/>
                    <w:left w:val="none" w:sz="0" w:space="0" w:color="auto"/>
                    <w:bottom w:val="none" w:sz="0" w:space="0" w:color="auto"/>
                    <w:right w:val="none" w:sz="0" w:space="0" w:color="auto"/>
                  </w:divBdr>
                </w:div>
                <w:div w:id="636379827">
                  <w:marLeft w:val="640"/>
                  <w:marRight w:val="0"/>
                  <w:marTop w:val="0"/>
                  <w:marBottom w:val="0"/>
                  <w:divBdr>
                    <w:top w:val="none" w:sz="0" w:space="0" w:color="auto"/>
                    <w:left w:val="none" w:sz="0" w:space="0" w:color="auto"/>
                    <w:bottom w:val="none" w:sz="0" w:space="0" w:color="auto"/>
                    <w:right w:val="none" w:sz="0" w:space="0" w:color="auto"/>
                  </w:divBdr>
                </w:div>
                <w:div w:id="235633781">
                  <w:marLeft w:val="640"/>
                  <w:marRight w:val="0"/>
                  <w:marTop w:val="0"/>
                  <w:marBottom w:val="0"/>
                  <w:divBdr>
                    <w:top w:val="none" w:sz="0" w:space="0" w:color="auto"/>
                    <w:left w:val="none" w:sz="0" w:space="0" w:color="auto"/>
                    <w:bottom w:val="none" w:sz="0" w:space="0" w:color="auto"/>
                    <w:right w:val="none" w:sz="0" w:space="0" w:color="auto"/>
                  </w:divBdr>
                </w:div>
                <w:div w:id="1174220236">
                  <w:marLeft w:val="640"/>
                  <w:marRight w:val="0"/>
                  <w:marTop w:val="0"/>
                  <w:marBottom w:val="0"/>
                  <w:divBdr>
                    <w:top w:val="none" w:sz="0" w:space="0" w:color="auto"/>
                    <w:left w:val="none" w:sz="0" w:space="0" w:color="auto"/>
                    <w:bottom w:val="none" w:sz="0" w:space="0" w:color="auto"/>
                    <w:right w:val="none" w:sz="0" w:space="0" w:color="auto"/>
                  </w:divBdr>
                </w:div>
                <w:div w:id="199635326">
                  <w:marLeft w:val="640"/>
                  <w:marRight w:val="0"/>
                  <w:marTop w:val="0"/>
                  <w:marBottom w:val="0"/>
                  <w:divBdr>
                    <w:top w:val="none" w:sz="0" w:space="0" w:color="auto"/>
                    <w:left w:val="none" w:sz="0" w:space="0" w:color="auto"/>
                    <w:bottom w:val="none" w:sz="0" w:space="0" w:color="auto"/>
                    <w:right w:val="none" w:sz="0" w:space="0" w:color="auto"/>
                  </w:divBdr>
                </w:div>
                <w:div w:id="1120222308">
                  <w:marLeft w:val="640"/>
                  <w:marRight w:val="0"/>
                  <w:marTop w:val="0"/>
                  <w:marBottom w:val="0"/>
                  <w:divBdr>
                    <w:top w:val="none" w:sz="0" w:space="0" w:color="auto"/>
                    <w:left w:val="none" w:sz="0" w:space="0" w:color="auto"/>
                    <w:bottom w:val="none" w:sz="0" w:space="0" w:color="auto"/>
                    <w:right w:val="none" w:sz="0" w:space="0" w:color="auto"/>
                  </w:divBdr>
                </w:div>
                <w:div w:id="1741829695">
                  <w:marLeft w:val="640"/>
                  <w:marRight w:val="0"/>
                  <w:marTop w:val="0"/>
                  <w:marBottom w:val="0"/>
                  <w:divBdr>
                    <w:top w:val="none" w:sz="0" w:space="0" w:color="auto"/>
                    <w:left w:val="none" w:sz="0" w:space="0" w:color="auto"/>
                    <w:bottom w:val="none" w:sz="0" w:space="0" w:color="auto"/>
                    <w:right w:val="none" w:sz="0" w:space="0" w:color="auto"/>
                  </w:divBdr>
                </w:div>
                <w:div w:id="874729312">
                  <w:marLeft w:val="640"/>
                  <w:marRight w:val="0"/>
                  <w:marTop w:val="0"/>
                  <w:marBottom w:val="0"/>
                  <w:divBdr>
                    <w:top w:val="none" w:sz="0" w:space="0" w:color="auto"/>
                    <w:left w:val="none" w:sz="0" w:space="0" w:color="auto"/>
                    <w:bottom w:val="none" w:sz="0" w:space="0" w:color="auto"/>
                    <w:right w:val="none" w:sz="0" w:space="0" w:color="auto"/>
                  </w:divBdr>
                </w:div>
                <w:div w:id="577446775">
                  <w:marLeft w:val="640"/>
                  <w:marRight w:val="0"/>
                  <w:marTop w:val="0"/>
                  <w:marBottom w:val="0"/>
                  <w:divBdr>
                    <w:top w:val="none" w:sz="0" w:space="0" w:color="auto"/>
                    <w:left w:val="none" w:sz="0" w:space="0" w:color="auto"/>
                    <w:bottom w:val="none" w:sz="0" w:space="0" w:color="auto"/>
                    <w:right w:val="none" w:sz="0" w:space="0" w:color="auto"/>
                  </w:divBdr>
                </w:div>
                <w:div w:id="269970283">
                  <w:marLeft w:val="640"/>
                  <w:marRight w:val="0"/>
                  <w:marTop w:val="0"/>
                  <w:marBottom w:val="0"/>
                  <w:divBdr>
                    <w:top w:val="none" w:sz="0" w:space="0" w:color="auto"/>
                    <w:left w:val="none" w:sz="0" w:space="0" w:color="auto"/>
                    <w:bottom w:val="none" w:sz="0" w:space="0" w:color="auto"/>
                    <w:right w:val="none" w:sz="0" w:space="0" w:color="auto"/>
                  </w:divBdr>
                </w:div>
                <w:div w:id="108010909">
                  <w:marLeft w:val="640"/>
                  <w:marRight w:val="0"/>
                  <w:marTop w:val="0"/>
                  <w:marBottom w:val="0"/>
                  <w:divBdr>
                    <w:top w:val="none" w:sz="0" w:space="0" w:color="auto"/>
                    <w:left w:val="none" w:sz="0" w:space="0" w:color="auto"/>
                    <w:bottom w:val="none" w:sz="0" w:space="0" w:color="auto"/>
                    <w:right w:val="none" w:sz="0" w:space="0" w:color="auto"/>
                  </w:divBdr>
                </w:div>
                <w:div w:id="277832643">
                  <w:marLeft w:val="640"/>
                  <w:marRight w:val="0"/>
                  <w:marTop w:val="0"/>
                  <w:marBottom w:val="0"/>
                  <w:divBdr>
                    <w:top w:val="none" w:sz="0" w:space="0" w:color="auto"/>
                    <w:left w:val="none" w:sz="0" w:space="0" w:color="auto"/>
                    <w:bottom w:val="none" w:sz="0" w:space="0" w:color="auto"/>
                    <w:right w:val="none" w:sz="0" w:space="0" w:color="auto"/>
                  </w:divBdr>
                </w:div>
                <w:div w:id="1570380460">
                  <w:marLeft w:val="640"/>
                  <w:marRight w:val="0"/>
                  <w:marTop w:val="0"/>
                  <w:marBottom w:val="0"/>
                  <w:divBdr>
                    <w:top w:val="none" w:sz="0" w:space="0" w:color="auto"/>
                    <w:left w:val="none" w:sz="0" w:space="0" w:color="auto"/>
                    <w:bottom w:val="none" w:sz="0" w:space="0" w:color="auto"/>
                    <w:right w:val="none" w:sz="0" w:space="0" w:color="auto"/>
                  </w:divBdr>
                </w:div>
                <w:div w:id="1021933290">
                  <w:marLeft w:val="640"/>
                  <w:marRight w:val="0"/>
                  <w:marTop w:val="0"/>
                  <w:marBottom w:val="0"/>
                  <w:divBdr>
                    <w:top w:val="none" w:sz="0" w:space="0" w:color="auto"/>
                    <w:left w:val="none" w:sz="0" w:space="0" w:color="auto"/>
                    <w:bottom w:val="none" w:sz="0" w:space="0" w:color="auto"/>
                    <w:right w:val="none" w:sz="0" w:space="0" w:color="auto"/>
                  </w:divBdr>
                </w:div>
                <w:div w:id="508645704">
                  <w:marLeft w:val="640"/>
                  <w:marRight w:val="0"/>
                  <w:marTop w:val="0"/>
                  <w:marBottom w:val="0"/>
                  <w:divBdr>
                    <w:top w:val="none" w:sz="0" w:space="0" w:color="auto"/>
                    <w:left w:val="none" w:sz="0" w:space="0" w:color="auto"/>
                    <w:bottom w:val="none" w:sz="0" w:space="0" w:color="auto"/>
                    <w:right w:val="none" w:sz="0" w:space="0" w:color="auto"/>
                  </w:divBdr>
                </w:div>
                <w:div w:id="1353649041">
                  <w:marLeft w:val="640"/>
                  <w:marRight w:val="0"/>
                  <w:marTop w:val="0"/>
                  <w:marBottom w:val="0"/>
                  <w:divBdr>
                    <w:top w:val="none" w:sz="0" w:space="0" w:color="auto"/>
                    <w:left w:val="none" w:sz="0" w:space="0" w:color="auto"/>
                    <w:bottom w:val="none" w:sz="0" w:space="0" w:color="auto"/>
                    <w:right w:val="none" w:sz="0" w:space="0" w:color="auto"/>
                  </w:divBdr>
                </w:div>
                <w:div w:id="857739583">
                  <w:marLeft w:val="640"/>
                  <w:marRight w:val="0"/>
                  <w:marTop w:val="0"/>
                  <w:marBottom w:val="0"/>
                  <w:divBdr>
                    <w:top w:val="none" w:sz="0" w:space="0" w:color="auto"/>
                    <w:left w:val="none" w:sz="0" w:space="0" w:color="auto"/>
                    <w:bottom w:val="none" w:sz="0" w:space="0" w:color="auto"/>
                    <w:right w:val="none" w:sz="0" w:space="0" w:color="auto"/>
                  </w:divBdr>
                </w:div>
                <w:div w:id="890384409">
                  <w:marLeft w:val="640"/>
                  <w:marRight w:val="0"/>
                  <w:marTop w:val="0"/>
                  <w:marBottom w:val="0"/>
                  <w:divBdr>
                    <w:top w:val="none" w:sz="0" w:space="0" w:color="auto"/>
                    <w:left w:val="none" w:sz="0" w:space="0" w:color="auto"/>
                    <w:bottom w:val="none" w:sz="0" w:space="0" w:color="auto"/>
                    <w:right w:val="none" w:sz="0" w:space="0" w:color="auto"/>
                  </w:divBdr>
                </w:div>
                <w:div w:id="899900418">
                  <w:marLeft w:val="640"/>
                  <w:marRight w:val="0"/>
                  <w:marTop w:val="0"/>
                  <w:marBottom w:val="0"/>
                  <w:divBdr>
                    <w:top w:val="none" w:sz="0" w:space="0" w:color="auto"/>
                    <w:left w:val="none" w:sz="0" w:space="0" w:color="auto"/>
                    <w:bottom w:val="none" w:sz="0" w:space="0" w:color="auto"/>
                    <w:right w:val="none" w:sz="0" w:space="0" w:color="auto"/>
                  </w:divBdr>
                </w:div>
                <w:div w:id="1055736861">
                  <w:marLeft w:val="640"/>
                  <w:marRight w:val="0"/>
                  <w:marTop w:val="0"/>
                  <w:marBottom w:val="0"/>
                  <w:divBdr>
                    <w:top w:val="none" w:sz="0" w:space="0" w:color="auto"/>
                    <w:left w:val="none" w:sz="0" w:space="0" w:color="auto"/>
                    <w:bottom w:val="none" w:sz="0" w:space="0" w:color="auto"/>
                    <w:right w:val="none" w:sz="0" w:space="0" w:color="auto"/>
                  </w:divBdr>
                </w:div>
                <w:div w:id="788009178">
                  <w:marLeft w:val="640"/>
                  <w:marRight w:val="0"/>
                  <w:marTop w:val="0"/>
                  <w:marBottom w:val="0"/>
                  <w:divBdr>
                    <w:top w:val="none" w:sz="0" w:space="0" w:color="auto"/>
                    <w:left w:val="none" w:sz="0" w:space="0" w:color="auto"/>
                    <w:bottom w:val="none" w:sz="0" w:space="0" w:color="auto"/>
                    <w:right w:val="none" w:sz="0" w:space="0" w:color="auto"/>
                  </w:divBdr>
                </w:div>
                <w:div w:id="2121754924">
                  <w:marLeft w:val="640"/>
                  <w:marRight w:val="0"/>
                  <w:marTop w:val="0"/>
                  <w:marBottom w:val="0"/>
                  <w:divBdr>
                    <w:top w:val="none" w:sz="0" w:space="0" w:color="auto"/>
                    <w:left w:val="none" w:sz="0" w:space="0" w:color="auto"/>
                    <w:bottom w:val="none" w:sz="0" w:space="0" w:color="auto"/>
                    <w:right w:val="none" w:sz="0" w:space="0" w:color="auto"/>
                  </w:divBdr>
                </w:div>
                <w:div w:id="1996687986">
                  <w:marLeft w:val="640"/>
                  <w:marRight w:val="0"/>
                  <w:marTop w:val="0"/>
                  <w:marBottom w:val="0"/>
                  <w:divBdr>
                    <w:top w:val="none" w:sz="0" w:space="0" w:color="auto"/>
                    <w:left w:val="none" w:sz="0" w:space="0" w:color="auto"/>
                    <w:bottom w:val="none" w:sz="0" w:space="0" w:color="auto"/>
                    <w:right w:val="none" w:sz="0" w:space="0" w:color="auto"/>
                  </w:divBdr>
                </w:div>
                <w:div w:id="1243174402">
                  <w:marLeft w:val="640"/>
                  <w:marRight w:val="0"/>
                  <w:marTop w:val="0"/>
                  <w:marBottom w:val="0"/>
                  <w:divBdr>
                    <w:top w:val="none" w:sz="0" w:space="0" w:color="auto"/>
                    <w:left w:val="none" w:sz="0" w:space="0" w:color="auto"/>
                    <w:bottom w:val="none" w:sz="0" w:space="0" w:color="auto"/>
                    <w:right w:val="none" w:sz="0" w:space="0" w:color="auto"/>
                  </w:divBdr>
                </w:div>
                <w:div w:id="975262214">
                  <w:marLeft w:val="640"/>
                  <w:marRight w:val="0"/>
                  <w:marTop w:val="0"/>
                  <w:marBottom w:val="0"/>
                  <w:divBdr>
                    <w:top w:val="none" w:sz="0" w:space="0" w:color="auto"/>
                    <w:left w:val="none" w:sz="0" w:space="0" w:color="auto"/>
                    <w:bottom w:val="none" w:sz="0" w:space="0" w:color="auto"/>
                    <w:right w:val="none" w:sz="0" w:space="0" w:color="auto"/>
                  </w:divBdr>
                </w:div>
                <w:div w:id="1669747946">
                  <w:marLeft w:val="640"/>
                  <w:marRight w:val="0"/>
                  <w:marTop w:val="0"/>
                  <w:marBottom w:val="0"/>
                  <w:divBdr>
                    <w:top w:val="none" w:sz="0" w:space="0" w:color="auto"/>
                    <w:left w:val="none" w:sz="0" w:space="0" w:color="auto"/>
                    <w:bottom w:val="none" w:sz="0" w:space="0" w:color="auto"/>
                    <w:right w:val="none" w:sz="0" w:space="0" w:color="auto"/>
                  </w:divBdr>
                </w:div>
                <w:div w:id="851382652">
                  <w:marLeft w:val="640"/>
                  <w:marRight w:val="0"/>
                  <w:marTop w:val="0"/>
                  <w:marBottom w:val="0"/>
                  <w:divBdr>
                    <w:top w:val="none" w:sz="0" w:space="0" w:color="auto"/>
                    <w:left w:val="none" w:sz="0" w:space="0" w:color="auto"/>
                    <w:bottom w:val="none" w:sz="0" w:space="0" w:color="auto"/>
                    <w:right w:val="none" w:sz="0" w:space="0" w:color="auto"/>
                  </w:divBdr>
                </w:div>
                <w:div w:id="1144472540">
                  <w:marLeft w:val="640"/>
                  <w:marRight w:val="0"/>
                  <w:marTop w:val="0"/>
                  <w:marBottom w:val="0"/>
                  <w:divBdr>
                    <w:top w:val="none" w:sz="0" w:space="0" w:color="auto"/>
                    <w:left w:val="none" w:sz="0" w:space="0" w:color="auto"/>
                    <w:bottom w:val="none" w:sz="0" w:space="0" w:color="auto"/>
                    <w:right w:val="none" w:sz="0" w:space="0" w:color="auto"/>
                  </w:divBdr>
                </w:div>
                <w:div w:id="1608124288">
                  <w:marLeft w:val="640"/>
                  <w:marRight w:val="0"/>
                  <w:marTop w:val="0"/>
                  <w:marBottom w:val="0"/>
                  <w:divBdr>
                    <w:top w:val="none" w:sz="0" w:space="0" w:color="auto"/>
                    <w:left w:val="none" w:sz="0" w:space="0" w:color="auto"/>
                    <w:bottom w:val="none" w:sz="0" w:space="0" w:color="auto"/>
                    <w:right w:val="none" w:sz="0" w:space="0" w:color="auto"/>
                  </w:divBdr>
                </w:div>
                <w:div w:id="1171263425">
                  <w:marLeft w:val="640"/>
                  <w:marRight w:val="0"/>
                  <w:marTop w:val="0"/>
                  <w:marBottom w:val="0"/>
                  <w:divBdr>
                    <w:top w:val="none" w:sz="0" w:space="0" w:color="auto"/>
                    <w:left w:val="none" w:sz="0" w:space="0" w:color="auto"/>
                    <w:bottom w:val="none" w:sz="0" w:space="0" w:color="auto"/>
                    <w:right w:val="none" w:sz="0" w:space="0" w:color="auto"/>
                  </w:divBdr>
                </w:div>
                <w:div w:id="1899853756">
                  <w:marLeft w:val="640"/>
                  <w:marRight w:val="0"/>
                  <w:marTop w:val="0"/>
                  <w:marBottom w:val="0"/>
                  <w:divBdr>
                    <w:top w:val="none" w:sz="0" w:space="0" w:color="auto"/>
                    <w:left w:val="none" w:sz="0" w:space="0" w:color="auto"/>
                    <w:bottom w:val="none" w:sz="0" w:space="0" w:color="auto"/>
                    <w:right w:val="none" w:sz="0" w:space="0" w:color="auto"/>
                  </w:divBdr>
                </w:div>
                <w:div w:id="556747728">
                  <w:marLeft w:val="640"/>
                  <w:marRight w:val="0"/>
                  <w:marTop w:val="0"/>
                  <w:marBottom w:val="0"/>
                  <w:divBdr>
                    <w:top w:val="none" w:sz="0" w:space="0" w:color="auto"/>
                    <w:left w:val="none" w:sz="0" w:space="0" w:color="auto"/>
                    <w:bottom w:val="none" w:sz="0" w:space="0" w:color="auto"/>
                    <w:right w:val="none" w:sz="0" w:space="0" w:color="auto"/>
                  </w:divBdr>
                </w:div>
                <w:div w:id="2097168092">
                  <w:marLeft w:val="640"/>
                  <w:marRight w:val="0"/>
                  <w:marTop w:val="0"/>
                  <w:marBottom w:val="0"/>
                  <w:divBdr>
                    <w:top w:val="none" w:sz="0" w:space="0" w:color="auto"/>
                    <w:left w:val="none" w:sz="0" w:space="0" w:color="auto"/>
                    <w:bottom w:val="none" w:sz="0" w:space="0" w:color="auto"/>
                    <w:right w:val="none" w:sz="0" w:space="0" w:color="auto"/>
                  </w:divBdr>
                </w:div>
                <w:div w:id="362101896">
                  <w:marLeft w:val="640"/>
                  <w:marRight w:val="0"/>
                  <w:marTop w:val="0"/>
                  <w:marBottom w:val="0"/>
                  <w:divBdr>
                    <w:top w:val="none" w:sz="0" w:space="0" w:color="auto"/>
                    <w:left w:val="none" w:sz="0" w:space="0" w:color="auto"/>
                    <w:bottom w:val="none" w:sz="0" w:space="0" w:color="auto"/>
                    <w:right w:val="none" w:sz="0" w:space="0" w:color="auto"/>
                  </w:divBdr>
                </w:div>
                <w:div w:id="914049070">
                  <w:marLeft w:val="640"/>
                  <w:marRight w:val="0"/>
                  <w:marTop w:val="0"/>
                  <w:marBottom w:val="0"/>
                  <w:divBdr>
                    <w:top w:val="none" w:sz="0" w:space="0" w:color="auto"/>
                    <w:left w:val="none" w:sz="0" w:space="0" w:color="auto"/>
                    <w:bottom w:val="none" w:sz="0" w:space="0" w:color="auto"/>
                    <w:right w:val="none" w:sz="0" w:space="0" w:color="auto"/>
                  </w:divBdr>
                </w:div>
                <w:div w:id="463432339">
                  <w:marLeft w:val="640"/>
                  <w:marRight w:val="0"/>
                  <w:marTop w:val="0"/>
                  <w:marBottom w:val="0"/>
                  <w:divBdr>
                    <w:top w:val="none" w:sz="0" w:space="0" w:color="auto"/>
                    <w:left w:val="none" w:sz="0" w:space="0" w:color="auto"/>
                    <w:bottom w:val="none" w:sz="0" w:space="0" w:color="auto"/>
                    <w:right w:val="none" w:sz="0" w:space="0" w:color="auto"/>
                  </w:divBdr>
                </w:div>
                <w:div w:id="767581161">
                  <w:marLeft w:val="640"/>
                  <w:marRight w:val="0"/>
                  <w:marTop w:val="0"/>
                  <w:marBottom w:val="0"/>
                  <w:divBdr>
                    <w:top w:val="none" w:sz="0" w:space="0" w:color="auto"/>
                    <w:left w:val="none" w:sz="0" w:space="0" w:color="auto"/>
                    <w:bottom w:val="none" w:sz="0" w:space="0" w:color="auto"/>
                    <w:right w:val="none" w:sz="0" w:space="0" w:color="auto"/>
                  </w:divBdr>
                </w:div>
                <w:div w:id="481966398">
                  <w:marLeft w:val="640"/>
                  <w:marRight w:val="0"/>
                  <w:marTop w:val="0"/>
                  <w:marBottom w:val="0"/>
                  <w:divBdr>
                    <w:top w:val="none" w:sz="0" w:space="0" w:color="auto"/>
                    <w:left w:val="none" w:sz="0" w:space="0" w:color="auto"/>
                    <w:bottom w:val="none" w:sz="0" w:space="0" w:color="auto"/>
                    <w:right w:val="none" w:sz="0" w:space="0" w:color="auto"/>
                  </w:divBdr>
                </w:div>
                <w:div w:id="367798340">
                  <w:marLeft w:val="640"/>
                  <w:marRight w:val="0"/>
                  <w:marTop w:val="0"/>
                  <w:marBottom w:val="0"/>
                  <w:divBdr>
                    <w:top w:val="none" w:sz="0" w:space="0" w:color="auto"/>
                    <w:left w:val="none" w:sz="0" w:space="0" w:color="auto"/>
                    <w:bottom w:val="none" w:sz="0" w:space="0" w:color="auto"/>
                    <w:right w:val="none" w:sz="0" w:space="0" w:color="auto"/>
                  </w:divBdr>
                </w:div>
                <w:div w:id="1483502269">
                  <w:marLeft w:val="640"/>
                  <w:marRight w:val="0"/>
                  <w:marTop w:val="0"/>
                  <w:marBottom w:val="0"/>
                  <w:divBdr>
                    <w:top w:val="none" w:sz="0" w:space="0" w:color="auto"/>
                    <w:left w:val="none" w:sz="0" w:space="0" w:color="auto"/>
                    <w:bottom w:val="none" w:sz="0" w:space="0" w:color="auto"/>
                    <w:right w:val="none" w:sz="0" w:space="0" w:color="auto"/>
                  </w:divBdr>
                </w:div>
                <w:div w:id="1547791478">
                  <w:marLeft w:val="640"/>
                  <w:marRight w:val="0"/>
                  <w:marTop w:val="0"/>
                  <w:marBottom w:val="0"/>
                  <w:divBdr>
                    <w:top w:val="none" w:sz="0" w:space="0" w:color="auto"/>
                    <w:left w:val="none" w:sz="0" w:space="0" w:color="auto"/>
                    <w:bottom w:val="none" w:sz="0" w:space="0" w:color="auto"/>
                    <w:right w:val="none" w:sz="0" w:space="0" w:color="auto"/>
                  </w:divBdr>
                </w:div>
                <w:div w:id="414670656">
                  <w:marLeft w:val="640"/>
                  <w:marRight w:val="0"/>
                  <w:marTop w:val="0"/>
                  <w:marBottom w:val="0"/>
                  <w:divBdr>
                    <w:top w:val="none" w:sz="0" w:space="0" w:color="auto"/>
                    <w:left w:val="none" w:sz="0" w:space="0" w:color="auto"/>
                    <w:bottom w:val="none" w:sz="0" w:space="0" w:color="auto"/>
                    <w:right w:val="none" w:sz="0" w:space="0" w:color="auto"/>
                  </w:divBdr>
                </w:div>
                <w:div w:id="779644108">
                  <w:marLeft w:val="640"/>
                  <w:marRight w:val="0"/>
                  <w:marTop w:val="0"/>
                  <w:marBottom w:val="0"/>
                  <w:divBdr>
                    <w:top w:val="none" w:sz="0" w:space="0" w:color="auto"/>
                    <w:left w:val="none" w:sz="0" w:space="0" w:color="auto"/>
                    <w:bottom w:val="none" w:sz="0" w:space="0" w:color="auto"/>
                    <w:right w:val="none" w:sz="0" w:space="0" w:color="auto"/>
                  </w:divBdr>
                </w:div>
                <w:div w:id="2122725441">
                  <w:marLeft w:val="640"/>
                  <w:marRight w:val="0"/>
                  <w:marTop w:val="0"/>
                  <w:marBottom w:val="0"/>
                  <w:divBdr>
                    <w:top w:val="none" w:sz="0" w:space="0" w:color="auto"/>
                    <w:left w:val="none" w:sz="0" w:space="0" w:color="auto"/>
                    <w:bottom w:val="none" w:sz="0" w:space="0" w:color="auto"/>
                    <w:right w:val="none" w:sz="0" w:space="0" w:color="auto"/>
                  </w:divBdr>
                </w:div>
                <w:div w:id="511729340">
                  <w:marLeft w:val="640"/>
                  <w:marRight w:val="0"/>
                  <w:marTop w:val="0"/>
                  <w:marBottom w:val="0"/>
                  <w:divBdr>
                    <w:top w:val="none" w:sz="0" w:space="0" w:color="auto"/>
                    <w:left w:val="none" w:sz="0" w:space="0" w:color="auto"/>
                    <w:bottom w:val="none" w:sz="0" w:space="0" w:color="auto"/>
                    <w:right w:val="none" w:sz="0" w:space="0" w:color="auto"/>
                  </w:divBdr>
                </w:div>
                <w:div w:id="2071492532">
                  <w:marLeft w:val="640"/>
                  <w:marRight w:val="0"/>
                  <w:marTop w:val="0"/>
                  <w:marBottom w:val="0"/>
                  <w:divBdr>
                    <w:top w:val="none" w:sz="0" w:space="0" w:color="auto"/>
                    <w:left w:val="none" w:sz="0" w:space="0" w:color="auto"/>
                    <w:bottom w:val="none" w:sz="0" w:space="0" w:color="auto"/>
                    <w:right w:val="none" w:sz="0" w:space="0" w:color="auto"/>
                  </w:divBdr>
                </w:div>
                <w:div w:id="1743062909">
                  <w:marLeft w:val="640"/>
                  <w:marRight w:val="0"/>
                  <w:marTop w:val="0"/>
                  <w:marBottom w:val="0"/>
                  <w:divBdr>
                    <w:top w:val="none" w:sz="0" w:space="0" w:color="auto"/>
                    <w:left w:val="none" w:sz="0" w:space="0" w:color="auto"/>
                    <w:bottom w:val="none" w:sz="0" w:space="0" w:color="auto"/>
                    <w:right w:val="none" w:sz="0" w:space="0" w:color="auto"/>
                  </w:divBdr>
                </w:div>
                <w:div w:id="1127895383">
                  <w:marLeft w:val="640"/>
                  <w:marRight w:val="0"/>
                  <w:marTop w:val="0"/>
                  <w:marBottom w:val="0"/>
                  <w:divBdr>
                    <w:top w:val="none" w:sz="0" w:space="0" w:color="auto"/>
                    <w:left w:val="none" w:sz="0" w:space="0" w:color="auto"/>
                    <w:bottom w:val="none" w:sz="0" w:space="0" w:color="auto"/>
                    <w:right w:val="none" w:sz="0" w:space="0" w:color="auto"/>
                  </w:divBdr>
                </w:div>
                <w:div w:id="529298973">
                  <w:marLeft w:val="640"/>
                  <w:marRight w:val="0"/>
                  <w:marTop w:val="0"/>
                  <w:marBottom w:val="0"/>
                  <w:divBdr>
                    <w:top w:val="none" w:sz="0" w:space="0" w:color="auto"/>
                    <w:left w:val="none" w:sz="0" w:space="0" w:color="auto"/>
                    <w:bottom w:val="none" w:sz="0" w:space="0" w:color="auto"/>
                    <w:right w:val="none" w:sz="0" w:space="0" w:color="auto"/>
                  </w:divBdr>
                </w:div>
                <w:div w:id="1391004084">
                  <w:marLeft w:val="640"/>
                  <w:marRight w:val="0"/>
                  <w:marTop w:val="0"/>
                  <w:marBottom w:val="0"/>
                  <w:divBdr>
                    <w:top w:val="none" w:sz="0" w:space="0" w:color="auto"/>
                    <w:left w:val="none" w:sz="0" w:space="0" w:color="auto"/>
                    <w:bottom w:val="none" w:sz="0" w:space="0" w:color="auto"/>
                    <w:right w:val="none" w:sz="0" w:space="0" w:color="auto"/>
                  </w:divBdr>
                </w:div>
                <w:div w:id="1510950946">
                  <w:marLeft w:val="640"/>
                  <w:marRight w:val="0"/>
                  <w:marTop w:val="0"/>
                  <w:marBottom w:val="0"/>
                  <w:divBdr>
                    <w:top w:val="none" w:sz="0" w:space="0" w:color="auto"/>
                    <w:left w:val="none" w:sz="0" w:space="0" w:color="auto"/>
                    <w:bottom w:val="none" w:sz="0" w:space="0" w:color="auto"/>
                    <w:right w:val="none" w:sz="0" w:space="0" w:color="auto"/>
                  </w:divBdr>
                </w:div>
                <w:div w:id="1435369549">
                  <w:marLeft w:val="640"/>
                  <w:marRight w:val="0"/>
                  <w:marTop w:val="0"/>
                  <w:marBottom w:val="0"/>
                  <w:divBdr>
                    <w:top w:val="none" w:sz="0" w:space="0" w:color="auto"/>
                    <w:left w:val="none" w:sz="0" w:space="0" w:color="auto"/>
                    <w:bottom w:val="none" w:sz="0" w:space="0" w:color="auto"/>
                    <w:right w:val="none" w:sz="0" w:space="0" w:color="auto"/>
                  </w:divBdr>
                </w:div>
                <w:div w:id="24916897">
                  <w:marLeft w:val="640"/>
                  <w:marRight w:val="0"/>
                  <w:marTop w:val="0"/>
                  <w:marBottom w:val="0"/>
                  <w:divBdr>
                    <w:top w:val="none" w:sz="0" w:space="0" w:color="auto"/>
                    <w:left w:val="none" w:sz="0" w:space="0" w:color="auto"/>
                    <w:bottom w:val="none" w:sz="0" w:space="0" w:color="auto"/>
                    <w:right w:val="none" w:sz="0" w:space="0" w:color="auto"/>
                  </w:divBdr>
                </w:div>
                <w:div w:id="1186872339">
                  <w:marLeft w:val="640"/>
                  <w:marRight w:val="0"/>
                  <w:marTop w:val="0"/>
                  <w:marBottom w:val="0"/>
                  <w:divBdr>
                    <w:top w:val="none" w:sz="0" w:space="0" w:color="auto"/>
                    <w:left w:val="none" w:sz="0" w:space="0" w:color="auto"/>
                    <w:bottom w:val="none" w:sz="0" w:space="0" w:color="auto"/>
                    <w:right w:val="none" w:sz="0" w:space="0" w:color="auto"/>
                  </w:divBdr>
                </w:div>
                <w:div w:id="1210217718">
                  <w:marLeft w:val="640"/>
                  <w:marRight w:val="0"/>
                  <w:marTop w:val="0"/>
                  <w:marBottom w:val="0"/>
                  <w:divBdr>
                    <w:top w:val="none" w:sz="0" w:space="0" w:color="auto"/>
                    <w:left w:val="none" w:sz="0" w:space="0" w:color="auto"/>
                    <w:bottom w:val="none" w:sz="0" w:space="0" w:color="auto"/>
                    <w:right w:val="none" w:sz="0" w:space="0" w:color="auto"/>
                  </w:divBdr>
                </w:div>
                <w:div w:id="1026173503">
                  <w:marLeft w:val="640"/>
                  <w:marRight w:val="0"/>
                  <w:marTop w:val="0"/>
                  <w:marBottom w:val="0"/>
                  <w:divBdr>
                    <w:top w:val="none" w:sz="0" w:space="0" w:color="auto"/>
                    <w:left w:val="none" w:sz="0" w:space="0" w:color="auto"/>
                    <w:bottom w:val="none" w:sz="0" w:space="0" w:color="auto"/>
                    <w:right w:val="none" w:sz="0" w:space="0" w:color="auto"/>
                  </w:divBdr>
                </w:div>
                <w:div w:id="1151290314">
                  <w:marLeft w:val="640"/>
                  <w:marRight w:val="0"/>
                  <w:marTop w:val="0"/>
                  <w:marBottom w:val="0"/>
                  <w:divBdr>
                    <w:top w:val="none" w:sz="0" w:space="0" w:color="auto"/>
                    <w:left w:val="none" w:sz="0" w:space="0" w:color="auto"/>
                    <w:bottom w:val="none" w:sz="0" w:space="0" w:color="auto"/>
                    <w:right w:val="none" w:sz="0" w:space="0" w:color="auto"/>
                  </w:divBdr>
                </w:div>
                <w:div w:id="780338580">
                  <w:marLeft w:val="640"/>
                  <w:marRight w:val="0"/>
                  <w:marTop w:val="0"/>
                  <w:marBottom w:val="0"/>
                  <w:divBdr>
                    <w:top w:val="none" w:sz="0" w:space="0" w:color="auto"/>
                    <w:left w:val="none" w:sz="0" w:space="0" w:color="auto"/>
                    <w:bottom w:val="none" w:sz="0" w:space="0" w:color="auto"/>
                    <w:right w:val="none" w:sz="0" w:space="0" w:color="auto"/>
                  </w:divBdr>
                </w:div>
                <w:div w:id="2126189889">
                  <w:marLeft w:val="640"/>
                  <w:marRight w:val="0"/>
                  <w:marTop w:val="0"/>
                  <w:marBottom w:val="0"/>
                  <w:divBdr>
                    <w:top w:val="none" w:sz="0" w:space="0" w:color="auto"/>
                    <w:left w:val="none" w:sz="0" w:space="0" w:color="auto"/>
                    <w:bottom w:val="none" w:sz="0" w:space="0" w:color="auto"/>
                    <w:right w:val="none" w:sz="0" w:space="0" w:color="auto"/>
                  </w:divBdr>
                </w:div>
                <w:div w:id="1531261850">
                  <w:marLeft w:val="640"/>
                  <w:marRight w:val="0"/>
                  <w:marTop w:val="0"/>
                  <w:marBottom w:val="0"/>
                  <w:divBdr>
                    <w:top w:val="none" w:sz="0" w:space="0" w:color="auto"/>
                    <w:left w:val="none" w:sz="0" w:space="0" w:color="auto"/>
                    <w:bottom w:val="none" w:sz="0" w:space="0" w:color="auto"/>
                    <w:right w:val="none" w:sz="0" w:space="0" w:color="auto"/>
                  </w:divBdr>
                </w:div>
                <w:div w:id="623461230">
                  <w:marLeft w:val="640"/>
                  <w:marRight w:val="0"/>
                  <w:marTop w:val="0"/>
                  <w:marBottom w:val="0"/>
                  <w:divBdr>
                    <w:top w:val="none" w:sz="0" w:space="0" w:color="auto"/>
                    <w:left w:val="none" w:sz="0" w:space="0" w:color="auto"/>
                    <w:bottom w:val="none" w:sz="0" w:space="0" w:color="auto"/>
                    <w:right w:val="none" w:sz="0" w:space="0" w:color="auto"/>
                  </w:divBdr>
                </w:div>
                <w:div w:id="1730493723">
                  <w:marLeft w:val="640"/>
                  <w:marRight w:val="0"/>
                  <w:marTop w:val="0"/>
                  <w:marBottom w:val="0"/>
                  <w:divBdr>
                    <w:top w:val="none" w:sz="0" w:space="0" w:color="auto"/>
                    <w:left w:val="none" w:sz="0" w:space="0" w:color="auto"/>
                    <w:bottom w:val="none" w:sz="0" w:space="0" w:color="auto"/>
                    <w:right w:val="none" w:sz="0" w:space="0" w:color="auto"/>
                  </w:divBdr>
                </w:div>
                <w:div w:id="1147011745">
                  <w:marLeft w:val="640"/>
                  <w:marRight w:val="0"/>
                  <w:marTop w:val="0"/>
                  <w:marBottom w:val="0"/>
                  <w:divBdr>
                    <w:top w:val="none" w:sz="0" w:space="0" w:color="auto"/>
                    <w:left w:val="none" w:sz="0" w:space="0" w:color="auto"/>
                    <w:bottom w:val="none" w:sz="0" w:space="0" w:color="auto"/>
                    <w:right w:val="none" w:sz="0" w:space="0" w:color="auto"/>
                  </w:divBdr>
                </w:div>
                <w:div w:id="1757633464">
                  <w:marLeft w:val="640"/>
                  <w:marRight w:val="0"/>
                  <w:marTop w:val="0"/>
                  <w:marBottom w:val="0"/>
                  <w:divBdr>
                    <w:top w:val="none" w:sz="0" w:space="0" w:color="auto"/>
                    <w:left w:val="none" w:sz="0" w:space="0" w:color="auto"/>
                    <w:bottom w:val="none" w:sz="0" w:space="0" w:color="auto"/>
                    <w:right w:val="none" w:sz="0" w:space="0" w:color="auto"/>
                  </w:divBdr>
                </w:div>
                <w:div w:id="842596713">
                  <w:marLeft w:val="640"/>
                  <w:marRight w:val="0"/>
                  <w:marTop w:val="0"/>
                  <w:marBottom w:val="0"/>
                  <w:divBdr>
                    <w:top w:val="none" w:sz="0" w:space="0" w:color="auto"/>
                    <w:left w:val="none" w:sz="0" w:space="0" w:color="auto"/>
                    <w:bottom w:val="none" w:sz="0" w:space="0" w:color="auto"/>
                    <w:right w:val="none" w:sz="0" w:space="0" w:color="auto"/>
                  </w:divBdr>
                </w:div>
                <w:div w:id="504446076">
                  <w:marLeft w:val="640"/>
                  <w:marRight w:val="0"/>
                  <w:marTop w:val="0"/>
                  <w:marBottom w:val="0"/>
                  <w:divBdr>
                    <w:top w:val="none" w:sz="0" w:space="0" w:color="auto"/>
                    <w:left w:val="none" w:sz="0" w:space="0" w:color="auto"/>
                    <w:bottom w:val="none" w:sz="0" w:space="0" w:color="auto"/>
                    <w:right w:val="none" w:sz="0" w:space="0" w:color="auto"/>
                  </w:divBdr>
                </w:div>
                <w:div w:id="1840734786">
                  <w:marLeft w:val="640"/>
                  <w:marRight w:val="0"/>
                  <w:marTop w:val="0"/>
                  <w:marBottom w:val="0"/>
                  <w:divBdr>
                    <w:top w:val="none" w:sz="0" w:space="0" w:color="auto"/>
                    <w:left w:val="none" w:sz="0" w:space="0" w:color="auto"/>
                    <w:bottom w:val="none" w:sz="0" w:space="0" w:color="auto"/>
                    <w:right w:val="none" w:sz="0" w:space="0" w:color="auto"/>
                  </w:divBdr>
                </w:div>
                <w:div w:id="553659509">
                  <w:marLeft w:val="640"/>
                  <w:marRight w:val="0"/>
                  <w:marTop w:val="0"/>
                  <w:marBottom w:val="0"/>
                  <w:divBdr>
                    <w:top w:val="none" w:sz="0" w:space="0" w:color="auto"/>
                    <w:left w:val="none" w:sz="0" w:space="0" w:color="auto"/>
                    <w:bottom w:val="none" w:sz="0" w:space="0" w:color="auto"/>
                    <w:right w:val="none" w:sz="0" w:space="0" w:color="auto"/>
                  </w:divBdr>
                </w:div>
                <w:div w:id="489714191">
                  <w:marLeft w:val="640"/>
                  <w:marRight w:val="0"/>
                  <w:marTop w:val="0"/>
                  <w:marBottom w:val="0"/>
                  <w:divBdr>
                    <w:top w:val="none" w:sz="0" w:space="0" w:color="auto"/>
                    <w:left w:val="none" w:sz="0" w:space="0" w:color="auto"/>
                    <w:bottom w:val="none" w:sz="0" w:space="0" w:color="auto"/>
                    <w:right w:val="none" w:sz="0" w:space="0" w:color="auto"/>
                  </w:divBdr>
                </w:div>
                <w:div w:id="1168906522">
                  <w:marLeft w:val="640"/>
                  <w:marRight w:val="0"/>
                  <w:marTop w:val="0"/>
                  <w:marBottom w:val="0"/>
                  <w:divBdr>
                    <w:top w:val="none" w:sz="0" w:space="0" w:color="auto"/>
                    <w:left w:val="none" w:sz="0" w:space="0" w:color="auto"/>
                    <w:bottom w:val="none" w:sz="0" w:space="0" w:color="auto"/>
                    <w:right w:val="none" w:sz="0" w:space="0" w:color="auto"/>
                  </w:divBdr>
                </w:div>
                <w:div w:id="90010201">
                  <w:marLeft w:val="640"/>
                  <w:marRight w:val="0"/>
                  <w:marTop w:val="0"/>
                  <w:marBottom w:val="0"/>
                  <w:divBdr>
                    <w:top w:val="none" w:sz="0" w:space="0" w:color="auto"/>
                    <w:left w:val="none" w:sz="0" w:space="0" w:color="auto"/>
                    <w:bottom w:val="none" w:sz="0" w:space="0" w:color="auto"/>
                    <w:right w:val="none" w:sz="0" w:space="0" w:color="auto"/>
                  </w:divBdr>
                </w:div>
                <w:div w:id="1909997006">
                  <w:marLeft w:val="640"/>
                  <w:marRight w:val="0"/>
                  <w:marTop w:val="0"/>
                  <w:marBottom w:val="0"/>
                  <w:divBdr>
                    <w:top w:val="none" w:sz="0" w:space="0" w:color="auto"/>
                    <w:left w:val="none" w:sz="0" w:space="0" w:color="auto"/>
                    <w:bottom w:val="none" w:sz="0" w:space="0" w:color="auto"/>
                    <w:right w:val="none" w:sz="0" w:space="0" w:color="auto"/>
                  </w:divBdr>
                </w:div>
                <w:div w:id="602960300">
                  <w:marLeft w:val="640"/>
                  <w:marRight w:val="0"/>
                  <w:marTop w:val="0"/>
                  <w:marBottom w:val="0"/>
                  <w:divBdr>
                    <w:top w:val="none" w:sz="0" w:space="0" w:color="auto"/>
                    <w:left w:val="none" w:sz="0" w:space="0" w:color="auto"/>
                    <w:bottom w:val="none" w:sz="0" w:space="0" w:color="auto"/>
                    <w:right w:val="none" w:sz="0" w:space="0" w:color="auto"/>
                  </w:divBdr>
                </w:div>
                <w:div w:id="29381800">
                  <w:marLeft w:val="640"/>
                  <w:marRight w:val="0"/>
                  <w:marTop w:val="0"/>
                  <w:marBottom w:val="0"/>
                  <w:divBdr>
                    <w:top w:val="none" w:sz="0" w:space="0" w:color="auto"/>
                    <w:left w:val="none" w:sz="0" w:space="0" w:color="auto"/>
                    <w:bottom w:val="none" w:sz="0" w:space="0" w:color="auto"/>
                    <w:right w:val="none" w:sz="0" w:space="0" w:color="auto"/>
                  </w:divBdr>
                </w:div>
                <w:div w:id="1381898541">
                  <w:marLeft w:val="640"/>
                  <w:marRight w:val="0"/>
                  <w:marTop w:val="0"/>
                  <w:marBottom w:val="0"/>
                  <w:divBdr>
                    <w:top w:val="none" w:sz="0" w:space="0" w:color="auto"/>
                    <w:left w:val="none" w:sz="0" w:space="0" w:color="auto"/>
                    <w:bottom w:val="none" w:sz="0" w:space="0" w:color="auto"/>
                    <w:right w:val="none" w:sz="0" w:space="0" w:color="auto"/>
                  </w:divBdr>
                </w:div>
                <w:div w:id="1918132115">
                  <w:marLeft w:val="640"/>
                  <w:marRight w:val="0"/>
                  <w:marTop w:val="0"/>
                  <w:marBottom w:val="0"/>
                  <w:divBdr>
                    <w:top w:val="none" w:sz="0" w:space="0" w:color="auto"/>
                    <w:left w:val="none" w:sz="0" w:space="0" w:color="auto"/>
                    <w:bottom w:val="none" w:sz="0" w:space="0" w:color="auto"/>
                    <w:right w:val="none" w:sz="0" w:space="0" w:color="auto"/>
                  </w:divBdr>
                </w:div>
                <w:div w:id="597368641">
                  <w:marLeft w:val="640"/>
                  <w:marRight w:val="0"/>
                  <w:marTop w:val="0"/>
                  <w:marBottom w:val="0"/>
                  <w:divBdr>
                    <w:top w:val="none" w:sz="0" w:space="0" w:color="auto"/>
                    <w:left w:val="none" w:sz="0" w:space="0" w:color="auto"/>
                    <w:bottom w:val="none" w:sz="0" w:space="0" w:color="auto"/>
                    <w:right w:val="none" w:sz="0" w:space="0" w:color="auto"/>
                  </w:divBdr>
                </w:div>
                <w:div w:id="244385308">
                  <w:marLeft w:val="640"/>
                  <w:marRight w:val="0"/>
                  <w:marTop w:val="0"/>
                  <w:marBottom w:val="0"/>
                  <w:divBdr>
                    <w:top w:val="none" w:sz="0" w:space="0" w:color="auto"/>
                    <w:left w:val="none" w:sz="0" w:space="0" w:color="auto"/>
                    <w:bottom w:val="none" w:sz="0" w:space="0" w:color="auto"/>
                    <w:right w:val="none" w:sz="0" w:space="0" w:color="auto"/>
                  </w:divBdr>
                </w:div>
              </w:divsChild>
            </w:div>
            <w:div w:id="576209080">
              <w:marLeft w:val="0"/>
              <w:marRight w:val="0"/>
              <w:marTop w:val="0"/>
              <w:marBottom w:val="0"/>
              <w:divBdr>
                <w:top w:val="none" w:sz="0" w:space="0" w:color="auto"/>
                <w:left w:val="none" w:sz="0" w:space="0" w:color="auto"/>
                <w:bottom w:val="none" w:sz="0" w:space="0" w:color="auto"/>
                <w:right w:val="none" w:sz="0" w:space="0" w:color="auto"/>
              </w:divBdr>
              <w:divsChild>
                <w:div w:id="941033054">
                  <w:marLeft w:val="640"/>
                  <w:marRight w:val="0"/>
                  <w:marTop w:val="0"/>
                  <w:marBottom w:val="0"/>
                  <w:divBdr>
                    <w:top w:val="none" w:sz="0" w:space="0" w:color="auto"/>
                    <w:left w:val="none" w:sz="0" w:space="0" w:color="auto"/>
                    <w:bottom w:val="none" w:sz="0" w:space="0" w:color="auto"/>
                    <w:right w:val="none" w:sz="0" w:space="0" w:color="auto"/>
                  </w:divBdr>
                </w:div>
                <w:div w:id="1136526335">
                  <w:marLeft w:val="640"/>
                  <w:marRight w:val="0"/>
                  <w:marTop w:val="0"/>
                  <w:marBottom w:val="0"/>
                  <w:divBdr>
                    <w:top w:val="none" w:sz="0" w:space="0" w:color="auto"/>
                    <w:left w:val="none" w:sz="0" w:space="0" w:color="auto"/>
                    <w:bottom w:val="none" w:sz="0" w:space="0" w:color="auto"/>
                    <w:right w:val="none" w:sz="0" w:space="0" w:color="auto"/>
                  </w:divBdr>
                </w:div>
                <w:div w:id="1684015566">
                  <w:marLeft w:val="640"/>
                  <w:marRight w:val="0"/>
                  <w:marTop w:val="0"/>
                  <w:marBottom w:val="0"/>
                  <w:divBdr>
                    <w:top w:val="none" w:sz="0" w:space="0" w:color="auto"/>
                    <w:left w:val="none" w:sz="0" w:space="0" w:color="auto"/>
                    <w:bottom w:val="none" w:sz="0" w:space="0" w:color="auto"/>
                    <w:right w:val="none" w:sz="0" w:space="0" w:color="auto"/>
                  </w:divBdr>
                </w:div>
                <w:div w:id="876549498">
                  <w:marLeft w:val="640"/>
                  <w:marRight w:val="0"/>
                  <w:marTop w:val="0"/>
                  <w:marBottom w:val="0"/>
                  <w:divBdr>
                    <w:top w:val="none" w:sz="0" w:space="0" w:color="auto"/>
                    <w:left w:val="none" w:sz="0" w:space="0" w:color="auto"/>
                    <w:bottom w:val="none" w:sz="0" w:space="0" w:color="auto"/>
                    <w:right w:val="none" w:sz="0" w:space="0" w:color="auto"/>
                  </w:divBdr>
                </w:div>
                <w:div w:id="1841197754">
                  <w:marLeft w:val="640"/>
                  <w:marRight w:val="0"/>
                  <w:marTop w:val="0"/>
                  <w:marBottom w:val="0"/>
                  <w:divBdr>
                    <w:top w:val="none" w:sz="0" w:space="0" w:color="auto"/>
                    <w:left w:val="none" w:sz="0" w:space="0" w:color="auto"/>
                    <w:bottom w:val="none" w:sz="0" w:space="0" w:color="auto"/>
                    <w:right w:val="none" w:sz="0" w:space="0" w:color="auto"/>
                  </w:divBdr>
                </w:div>
                <w:div w:id="52242452">
                  <w:marLeft w:val="640"/>
                  <w:marRight w:val="0"/>
                  <w:marTop w:val="0"/>
                  <w:marBottom w:val="0"/>
                  <w:divBdr>
                    <w:top w:val="none" w:sz="0" w:space="0" w:color="auto"/>
                    <w:left w:val="none" w:sz="0" w:space="0" w:color="auto"/>
                    <w:bottom w:val="none" w:sz="0" w:space="0" w:color="auto"/>
                    <w:right w:val="none" w:sz="0" w:space="0" w:color="auto"/>
                  </w:divBdr>
                </w:div>
                <w:div w:id="200476759">
                  <w:marLeft w:val="640"/>
                  <w:marRight w:val="0"/>
                  <w:marTop w:val="0"/>
                  <w:marBottom w:val="0"/>
                  <w:divBdr>
                    <w:top w:val="none" w:sz="0" w:space="0" w:color="auto"/>
                    <w:left w:val="none" w:sz="0" w:space="0" w:color="auto"/>
                    <w:bottom w:val="none" w:sz="0" w:space="0" w:color="auto"/>
                    <w:right w:val="none" w:sz="0" w:space="0" w:color="auto"/>
                  </w:divBdr>
                </w:div>
                <w:div w:id="177887728">
                  <w:marLeft w:val="640"/>
                  <w:marRight w:val="0"/>
                  <w:marTop w:val="0"/>
                  <w:marBottom w:val="0"/>
                  <w:divBdr>
                    <w:top w:val="none" w:sz="0" w:space="0" w:color="auto"/>
                    <w:left w:val="none" w:sz="0" w:space="0" w:color="auto"/>
                    <w:bottom w:val="none" w:sz="0" w:space="0" w:color="auto"/>
                    <w:right w:val="none" w:sz="0" w:space="0" w:color="auto"/>
                  </w:divBdr>
                </w:div>
                <w:div w:id="1947032647">
                  <w:marLeft w:val="640"/>
                  <w:marRight w:val="0"/>
                  <w:marTop w:val="0"/>
                  <w:marBottom w:val="0"/>
                  <w:divBdr>
                    <w:top w:val="none" w:sz="0" w:space="0" w:color="auto"/>
                    <w:left w:val="none" w:sz="0" w:space="0" w:color="auto"/>
                    <w:bottom w:val="none" w:sz="0" w:space="0" w:color="auto"/>
                    <w:right w:val="none" w:sz="0" w:space="0" w:color="auto"/>
                  </w:divBdr>
                </w:div>
                <w:div w:id="999309845">
                  <w:marLeft w:val="640"/>
                  <w:marRight w:val="0"/>
                  <w:marTop w:val="0"/>
                  <w:marBottom w:val="0"/>
                  <w:divBdr>
                    <w:top w:val="none" w:sz="0" w:space="0" w:color="auto"/>
                    <w:left w:val="none" w:sz="0" w:space="0" w:color="auto"/>
                    <w:bottom w:val="none" w:sz="0" w:space="0" w:color="auto"/>
                    <w:right w:val="none" w:sz="0" w:space="0" w:color="auto"/>
                  </w:divBdr>
                </w:div>
                <w:div w:id="1142693987">
                  <w:marLeft w:val="640"/>
                  <w:marRight w:val="0"/>
                  <w:marTop w:val="0"/>
                  <w:marBottom w:val="0"/>
                  <w:divBdr>
                    <w:top w:val="none" w:sz="0" w:space="0" w:color="auto"/>
                    <w:left w:val="none" w:sz="0" w:space="0" w:color="auto"/>
                    <w:bottom w:val="none" w:sz="0" w:space="0" w:color="auto"/>
                    <w:right w:val="none" w:sz="0" w:space="0" w:color="auto"/>
                  </w:divBdr>
                </w:div>
                <w:div w:id="226306207">
                  <w:marLeft w:val="640"/>
                  <w:marRight w:val="0"/>
                  <w:marTop w:val="0"/>
                  <w:marBottom w:val="0"/>
                  <w:divBdr>
                    <w:top w:val="none" w:sz="0" w:space="0" w:color="auto"/>
                    <w:left w:val="none" w:sz="0" w:space="0" w:color="auto"/>
                    <w:bottom w:val="none" w:sz="0" w:space="0" w:color="auto"/>
                    <w:right w:val="none" w:sz="0" w:space="0" w:color="auto"/>
                  </w:divBdr>
                </w:div>
                <w:div w:id="2028477950">
                  <w:marLeft w:val="640"/>
                  <w:marRight w:val="0"/>
                  <w:marTop w:val="0"/>
                  <w:marBottom w:val="0"/>
                  <w:divBdr>
                    <w:top w:val="none" w:sz="0" w:space="0" w:color="auto"/>
                    <w:left w:val="none" w:sz="0" w:space="0" w:color="auto"/>
                    <w:bottom w:val="none" w:sz="0" w:space="0" w:color="auto"/>
                    <w:right w:val="none" w:sz="0" w:space="0" w:color="auto"/>
                  </w:divBdr>
                </w:div>
                <w:div w:id="549654131">
                  <w:marLeft w:val="640"/>
                  <w:marRight w:val="0"/>
                  <w:marTop w:val="0"/>
                  <w:marBottom w:val="0"/>
                  <w:divBdr>
                    <w:top w:val="none" w:sz="0" w:space="0" w:color="auto"/>
                    <w:left w:val="none" w:sz="0" w:space="0" w:color="auto"/>
                    <w:bottom w:val="none" w:sz="0" w:space="0" w:color="auto"/>
                    <w:right w:val="none" w:sz="0" w:space="0" w:color="auto"/>
                  </w:divBdr>
                </w:div>
                <w:div w:id="1634363633">
                  <w:marLeft w:val="640"/>
                  <w:marRight w:val="0"/>
                  <w:marTop w:val="0"/>
                  <w:marBottom w:val="0"/>
                  <w:divBdr>
                    <w:top w:val="none" w:sz="0" w:space="0" w:color="auto"/>
                    <w:left w:val="none" w:sz="0" w:space="0" w:color="auto"/>
                    <w:bottom w:val="none" w:sz="0" w:space="0" w:color="auto"/>
                    <w:right w:val="none" w:sz="0" w:space="0" w:color="auto"/>
                  </w:divBdr>
                </w:div>
                <w:div w:id="96564832">
                  <w:marLeft w:val="640"/>
                  <w:marRight w:val="0"/>
                  <w:marTop w:val="0"/>
                  <w:marBottom w:val="0"/>
                  <w:divBdr>
                    <w:top w:val="none" w:sz="0" w:space="0" w:color="auto"/>
                    <w:left w:val="none" w:sz="0" w:space="0" w:color="auto"/>
                    <w:bottom w:val="none" w:sz="0" w:space="0" w:color="auto"/>
                    <w:right w:val="none" w:sz="0" w:space="0" w:color="auto"/>
                  </w:divBdr>
                </w:div>
                <w:div w:id="1970698887">
                  <w:marLeft w:val="640"/>
                  <w:marRight w:val="0"/>
                  <w:marTop w:val="0"/>
                  <w:marBottom w:val="0"/>
                  <w:divBdr>
                    <w:top w:val="none" w:sz="0" w:space="0" w:color="auto"/>
                    <w:left w:val="none" w:sz="0" w:space="0" w:color="auto"/>
                    <w:bottom w:val="none" w:sz="0" w:space="0" w:color="auto"/>
                    <w:right w:val="none" w:sz="0" w:space="0" w:color="auto"/>
                  </w:divBdr>
                </w:div>
                <w:div w:id="923490607">
                  <w:marLeft w:val="640"/>
                  <w:marRight w:val="0"/>
                  <w:marTop w:val="0"/>
                  <w:marBottom w:val="0"/>
                  <w:divBdr>
                    <w:top w:val="none" w:sz="0" w:space="0" w:color="auto"/>
                    <w:left w:val="none" w:sz="0" w:space="0" w:color="auto"/>
                    <w:bottom w:val="none" w:sz="0" w:space="0" w:color="auto"/>
                    <w:right w:val="none" w:sz="0" w:space="0" w:color="auto"/>
                  </w:divBdr>
                </w:div>
                <w:div w:id="348217025">
                  <w:marLeft w:val="640"/>
                  <w:marRight w:val="0"/>
                  <w:marTop w:val="0"/>
                  <w:marBottom w:val="0"/>
                  <w:divBdr>
                    <w:top w:val="none" w:sz="0" w:space="0" w:color="auto"/>
                    <w:left w:val="none" w:sz="0" w:space="0" w:color="auto"/>
                    <w:bottom w:val="none" w:sz="0" w:space="0" w:color="auto"/>
                    <w:right w:val="none" w:sz="0" w:space="0" w:color="auto"/>
                  </w:divBdr>
                </w:div>
                <w:div w:id="983703461">
                  <w:marLeft w:val="640"/>
                  <w:marRight w:val="0"/>
                  <w:marTop w:val="0"/>
                  <w:marBottom w:val="0"/>
                  <w:divBdr>
                    <w:top w:val="none" w:sz="0" w:space="0" w:color="auto"/>
                    <w:left w:val="none" w:sz="0" w:space="0" w:color="auto"/>
                    <w:bottom w:val="none" w:sz="0" w:space="0" w:color="auto"/>
                    <w:right w:val="none" w:sz="0" w:space="0" w:color="auto"/>
                  </w:divBdr>
                </w:div>
                <w:div w:id="426967786">
                  <w:marLeft w:val="640"/>
                  <w:marRight w:val="0"/>
                  <w:marTop w:val="0"/>
                  <w:marBottom w:val="0"/>
                  <w:divBdr>
                    <w:top w:val="none" w:sz="0" w:space="0" w:color="auto"/>
                    <w:left w:val="none" w:sz="0" w:space="0" w:color="auto"/>
                    <w:bottom w:val="none" w:sz="0" w:space="0" w:color="auto"/>
                    <w:right w:val="none" w:sz="0" w:space="0" w:color="auto"/>
                  </w:divBdr>
                </w:div>
                <w:div w:id="1167133408">
                  <w:marLeft w:val="640"/>
                  <w:marRight w:val="0"/>
                  <w:marTop w:val="0"/>
                  <w:marBottom w:val="0"/>
                  <w:divBdr>
                    <w:top w:val="none" w:sz="0" w:space="0" w:color="auto"/>
                    <w:left w:val="none" w:sz="0" w:space="0" w:color="auto"/>
                    <w:bottom w:val="none" w:sz="0" w:space="0" w:color="auto"/>
                    <w:right w:val="none" w:sz="0" w:space="0" w:color="auto"/>
                  </w:divBdr>
                </w:div>
                <w:div w:id="1277517092">
                  <w:marLeft w:val="640"/>
                  <w:marRight w:val="0"/>
                  <w:marTop w:val="0"/>
                  <w:marBottom w:val="0"/>
                  <w:divBdr>
                    <w:top w:val="none" w:sz="0" w:space="0" w:color="auto"/>
                    <w:left w:val="none" w:sz="0" w:space="0" w:color="auto"/>
                    <w:bottom w:val="none" w:sz="0" w:space="0" w:color="auto"/>
                    <w:right w:val="none" w:sz="0" w:space="0" w:color="auto"/>
                  </w:divBdr>
                </w:div>
                <w:div w:id="1159423251">
                  <w:marLeft w:val="640"/>
                  <w:marRight w:val="0"/>
                  <w:marTop w:val="0"/>
                  <w:marBottom w:val="0"/>
                  <w:divBdr>
                    <w:top w:val="none" w:sz="0" w:space="0" w:color="auto"/>
                    <w:left w:val="none" w:sz="0" w:space="0" w:color="auto"/>
                    <w:bottom w:val="none" w:sz="0" w:space="0" w:color="auto"/>
                    <w:right w:val="none" w:sz="0" w:space="0" w:color="auto"/>
                  </w:divBdr>
                </w:div>
                <w:div w:id="1008484738">
                  <w:marLeft w:val="640"/>
                  <w:marRight w:val="0"/>
                  <w:marTop w:val="0"/>
                  <w:marBottom w:val="0"/>
                  <w:divBdr>
                    <w:top w:val="none" w:sz="0" w:space="0" w:color="auto"/>
                    <w:left w:val="none" w:sz="0" w:space="0" w:color="auto"/>
                    <w:bottom w:val="none" w:sz="0" w:space="0" w:color="auto"/>
                    <w:right w:val="none" w:sz="0" w:space="0" w:color="auto"/>
                  </w:divBdr>
                </w:div>
                <w:div w:id="924726919">
                  <w:marLeft w:val="640"/>
                  <w:marRight w:val="0"/>
                  <w:marTop w:val="0"/>
                  <w:marBottom w:val="0"/>
                  <w:divBdr>
                    <w:top w:val="none" w:sz="0" w:space="0" w:color="auto"/>
                    <w:left w:val="none" w:sz="0" w:space="0" w:color="auto"/>
                    <w:bottom w:val="none" w:sz="0" w:space="0" w:color="auto"/>
                    <w:right w:val="none" w:sz="0" w:space="0" w:color="auto"/>
                  </w:divBdr>
                </w:div>
                <w:div w:id="2075614330">
                  <w:marLeft w:val="640"/>
                  <w:marRight w:val="0"/>
                  <w:marTop w:val="0"/>
                  <w:marBottom w:val="0"/>
                  <w:divBdr>
                    <w:top w:val="none" w:sz="0" w:space="0" w:color="auto"/>
                    <w:left w:val="none" w:sz="0" w:space="0" w:color="auto"/>
                    <w:bottom w:val="none" w:sz="0" w:space="0" w:color="auto"/>
                    <w:right w:val="none" w:sz="0" w:space="0" w:color="auto"/>
                  </w:divBdr>
                </w:div>
                <w:div w:id="1324359540">
                  <w:marLeft w:val="640"/>
                  <w:marRight w:val="0"/>
                  <w:marTop w:val="0"/>
                  <w:marBottom w:val="0"/>
                  <w:divBdr>
                    <w:top w:val="none" w:sz="0" w:space="0" w:color="auto"/>
                    <w:left w:val="none" w:sz="0" w:space="0" w:color="auto"/>
                    <w:bottom w:val="none" w:sz="0" w:space="0" w:color="auto"/>
                    <w:right w:val="none" w:sz="0" w:space="0" w:color="auto"/>
                  </w:divBdr>
                </w:div>
                <w:div w:id="893004627">
                  <w:marLeft w:val="640"/>
                  <w:marRight w:val="0"/>
                  <w:marTop w:val="0"/>
                  <w:marBottom w:val="0"/>
                  <w:divBdr>
                    <w:top w:val="none" w:sz="0" w:space="0" w:color="auto"/>
                    <w:left w:val="none" w:sz="0" w:space="0" w:color="auto"/>
                    <w:bottom w:val="none" w:sz="0" w:space="0" w:color="auto"/>
                    <w:right w:val="none" w:sz="0" w:space="0" w:color="auto"/>
                  </w:divBdr>
                </w:div>
                <w:div w:id="626203478">
                  <w:marLeft w:val="640"/>
                  <w:marRight w:val="0"/>
                  <w:marTop w:val="0"/>
                  <w:marBottom w:val="0"/>
                  <w:divBdr>
                    <w:top w:val="none" w:sz="0" w:space="0" w:color="auto"/>
                    <w:left w:val="none" w:sz="0" w:space="0" w:color="auto"/>
                    <w:bottom w:val="none" w:sz="0" w:space="0" w:color="auto"/>
                    <w:right w:val="none" w:sz="0" w:space="0" w:color="auto"/>
                  </w:divBdr>
                </w:div>
                <w:div w:id="962341584">
                  <w:marLeft w:val="640"/>
                  <w:marRight w:val="0"/>
                  <w:marTop w:val="0"/>
                  <w:marBottom w:val="0"/>
                  <w:divBdr>
                    <w:top w:val="none" w:sz="0" w:space="0" w:color="auto"/>
                    <w:left w:val="none" w:sz="0" w:space="0" w:color="auto"/>
                    <w:bottom w:val="none" w:sz="0" w:space="0" w:color="auto"/>
                    <w:right w:val="none" w:sz="0" w:space="0" w:color="auto"/>
                  </w:divBdr>
                </w:div>
                <w:div w:id="39549704">
                  <w:marLeft w:val="640"/>
                  <w:marRight w:val="0"/>
                  <w:marTop w:val="0"/>
                  <w:marBottom w:val="0"/>
                  <w:divBdr>
                    <w:top w:val="none" w:sz="0" w:space="0" w:color="auto"/>
                    <w:left w:val="none" w:sz="0" w:space="0" w:color="auto"/>
                    <w:bottom w:val="none" w:sz="0" w:space="0" w:color="auto"/>
                    <w:right w:val="none" w:sz="0" w:space="0" w:color="auto"/>
                  </w:divBdr>
                </w:div>
                <w:div w:id="287393025">
                  <w:marLeft w:val="640"/>
                  <w:marRight w:val="0"/>
                  <w:marTop w:val="0"/>
                  <w:marBottom w:val="0"/>
                  <w:divBdr>
                    <w:top w:val="none" w:sz="0" w:space="0" w:color="auto"/>
                    <w:left w:val="none" w:sz="0" w:space="0" w:color="auto"/>
                    <w:bottom w:val="none" w:sz="0" w:space="0" w:color="auto"/>
                    <w:right w:val="none" w:sz="0" w:space="0" w:color="auto"/>
                  </w:divBdr>
                </w:div>
                <w:div w:id="1330906735">
                  <w:marLeft w:val="640"/>
                  <w:marRight w:val="0"/>
                  <w:marTop w:val="0"/>
                  <w:marBottom w:val="0"/>
                  <w:divBdr>
                    <w:top w:val="none" w:sz="0" w:space="0" w:color="auto"/>
                    <w:left w:val="none" w:sz="0" w:space="0" w:color="auto"/>
                    <w:bottom w:val="none" w:sz="0" w:space="0" w:color="auto"/>
                    <w:right w:val="none" w:sz="0" w:space="0" w:color="auto"/>
                  </w:divBdr>
                </w:div>
                <w:div w:id="1319073228">
                  <w:marLeft w:val="640"/>
                  <w:marRight w:val="0"/>
                  <w:marTop w:val="0"/>
                  <w:marBottom w:val="0"/>
                  <w:divBdr>
                    <w:top w:val="none" w:sz="0" w:space="0" w:color="auto"/>
                    <w:left w:val="none" w:sz="0" w:space="0" w:color="auto"/>
                    <w:bottom w:val="none" w:sz="0" w:space="0" w:color="auto"/>
                    <w:right w:val="none" w:sz="0" w:space="0" w:color="auto"/>
                  </w:divBdr>
                </w:div>
                <w:div w:id="1312128195">
                  <w:marLeft w:val="640"/>
                  <w:marRight w:val="0"/>
                  <w:marTop w:val="0"/>
                  <w:marBottom w:val="0"/>
                  <w:divBdr>
                    <w:top w:val="none" w:sz="0" w:space="0" w:color="auto"/>
                    <w:left w:val="none" w:sz="0" w:space="0" w:color="auto"/>
                    <w:bottom w:val="none" w:sz="0" w:space="0" w:color="auto"/>
                    <w:right w:val="none" w:sz="0" w:space="0" w:color="auto"/>
                  </w:divBdr>
                </w:div>
                <w:div w:id="1919247783">
                  <w:marLeft w:val="640"/>
                  <w:marRight w:val="0"/>
                  <w:marTop w:val="0"/>
                  <w:marBottom w:val="0"/>
                  <w:divBdr>
                    <w:top w:val="none" w:sz="0" w:space="0" w:color="auto"/>
                    <w:left w:val="none" w:sz="0" w:space="0" w:color="auto"/>
                    <w:bottom w:val="none" w:sz="0" w:space="0" w:color="auto"/>
                    <w:right w:val="none" w:sz="0" w:space="0" w:color="auto"/>
                  </w:divBdr>
                </w:div>
                <w:div w:id="1653676528">
                  <w:marLeft w:val="640"/>
                  <w:marRight w:val="0"/>
                  <w:marTop w:val="0"/>
                  <w:marBottom w:val="0"/>
                  <w:divBdr>
                    <w:top w:val="none" w:sz="0" w:space="0" w:color="auto"/>
                    <w:left w:val="none" w:sz="0" w:space="0" w:color="auto"/>
                    <w:bottom w:val="none" w:sz="0" w:space="0" w:color="auto"/>
                    <w:right w:val="none" w:sz="0" w:space="0" w:color="auto"/>
                  </w:divBdr>
                </w:div>
                <w:div w:id="240524798">
                  <w:marLeft w:val="640"/>
                  <w:marRight w:val="0"/>
                  <w:marTop w:val="0"/>
                  <w:marBottom w:val="0"/>
                  <w:divBdr>
                    <w:top w:val="none" w:sz="0" w:space="0" w:color="auto"/>
                    <w:left w:val="none" w:sz="0" w:space="0" w:color="auto"/>
                    <w:bottom w:val="none" w:sz="0" w:space="0" w:color="auto"/>
                    <w:right w:val="none" w:sz="0" w:space="0" w:color="auto"/>
                  </w:divBdr>
                </w:div>
                <w:div w:id="972176825">
                  <w:marLeft w:val="640"/>
                  <w:marRight w:val="0"/>
                  <w:marTop w:val="0"/>
                  <w:marBottom w:val="0"/>
                  <w:divBdr>
                    <w:top w:val="none" w:sz="0" w:space="0" w:color="auto"/>
                    <w:left w:val="none" w:sz="0" w:space="0" w:color="auto"/>
                    <w:bottom w:val="none" w:sz="0" w:space="0" w:color="auto"/>
                    <w:right w:val="none" w:sz="0" w:space="0" w:color="auto"/>
                  </w:divBdr>
                </w:div>
                <w:div w:id="1796949430">
                  <w:marLeft w:val="640"/>
                  <w:marRight w:val="0"/>
                  <w:marTop w:val="0"/>
                  <w:marBottom w:val="0"/>
                  <w:divBdr>
                    <w:top w:val="none" w:sz="0" w:space="0" w:color="auto"/>
                    <w:left w:val="none" w:sz="0" w:space="0" w:color="auto"/>
                    <w:bottom w:val="none" w:sz="0" w:space="0" w:color="auto"/>
                    <w:right w:val="none" w:sz="0" w:space="0" w:color="auto"/>
                  </w:divBdr>
                </w:div>
                <w:div w:id="1716150929">
                  <w:marLeft w:val="640"/>
                  <w:marRight w:val="0"/>
                  <w:marTop w:val="0"/>
                  <w:marBottom w:val="0"/>
                  <w:divBdr>
                    <w:top w:val="none" w:sz="0" w:space="0" w:color="auto"/>
                    <w:left w:val="none" w:sz="0" w:space="0" w:color="auto"/>
                    <w:bottom w:val="none" w:sz="0" w:space="0" w:color="auto"/>
                    <w:right w:val="none" w:sz="0" w:space="0" w:color="auto"/>
                  </w:divBdr>
                </w:div>
                <w:div w:id="1749880691">
                  <w:marLeft w:val="640"/>
                  <w:marRight w:val="0"/>
                  <w:marTop w:val="0"/>
                  <w:marBottom w:val="0"/>
                  <w:divBdr>
                    <w:top w:val="none" w:sz="0" w:space="0" w:color="auto"/>
                    <w:left w:val="none" w:sz="0" w:space="0" w:color="auto"/>
                    <w:bottom w:val="none" w:sz="0" w:space="0" w:color="auto"/>
                    <w:right w:val="none" w:sz="0" w:space="0" w:color="auto"/>
                  </w:divBdr>
                </w:div>
                <w:div w:id="1194267657">
                  <w:marLeft w:val="640"/>
                  <w:marRight w:val="0"/>
                  <w:marTop w:val="0"/>
                  <w:marBottom w:val="0"/>
                  <w:divBdr>
                    <w:top w:val="none" w:sz="0" w:space="0" w:color="auto"/>
                    <w:left w:val="none" w:sz="0" w:space="0" w:color="auto"/>
                    <w:bottom w:val="none" w:sz="0" w:space="0" w:color="auto"/>
                    <w:right w:val="none" w:sz="0" w:space="0" w:color="auto"/>
                  </w:divBdr>
                </w:div>
                <w:div w:id="971256419">
                  <w:marLeft w:val="640"/>
                  <w:marRight w:val="0"/>
                  <w:marTop w:val="0"/>
                  <w:marBottom w:val="0"/>
                  <w:divBdr>
                    <w:top w:val="none" w:sz="0" w:space="0" w:color="auto"/>
                    <w:left w:val="none" w:sz="0" w:space="0" w:color="auto"/>
                    <w:bottom w:val="none" w:sz="0" w:space="0" w:color="auto"/>
                    <w:right w:val="none" w:sz="0" w:space="0" w:color="auto"/>
                  </w:divBdr>
                </w:div>
                <w:div w:id="141392986">
                  <w:marLeft w:val="640"/>
                  <w:marRight w:val="0"/>
                  <w:marTop w:val="0"/>
                  <w:marBottom w:val="0"/>
                  <w:divBdr>
                    <w:top w:val="none" w:sz="0" w:space="0" w:color="auto"/>
                    <w:left w:val="none" w:sz="0" w:space="0" w:color="auto"/>
                    <w:bottom w:val="none" w:sz="0" w:space="0" w:color="auto"/>
                    <w:right w:val="none" w:sz="0" w:space="0" w:color="auto"/>
                  </w:divBdr>
                </w:div>
                <w:div w:id="611474389">
                  <w:marLeft w:val="640"/>
                  <w:marRight w:val="0"/>
                  <w:marTop w:val="0"/>
                  <w:marBottom w:val="0"/>
                  <w:divBdr>
                    <w:top w:val="none" w:sz="0" w:space="0" w:color="auto"/>
                    <w:left w:val="none" w:sz="0" w:space="0" w:color="auto"/>
                    <w:bottom w:val="none" w:sz="0" w:space="0" w:color="auto"/>
                    <w:right w:val="none" w:sz="0" w:space="0" w:color="auto"/>
                  </w:divBdr>
                </w:div>
                <w:div w:id="590352519">
                  <w:marLeft w:val="640"/>
                  <w:marRight w:val="0"/>
                  <w:marTop w:val="0"/>
                  <w:marBottom w:val="0"/>
                  <w:divBdr>
                    <w:top w:val="none" w:sz="0" w:space="0" w:color="auto"/>
                    <w:left w:val="none" w:sz="0" w:space="0" w:color="auto"/>
                    <w:bottom w:val="none" w:sz="0" w:space="0" w:color="auto"/>
                    <w:right w:val="none" w:sz="0" w:space="0" w:color="auto"/>
                  </w:divBdr>
                </w:div>
                <w:div w:id="604188406">
                  <w:marLeft w:val="640"/>
                  <w:marRight w:val="0"/>
                  <w:marTop w:val="0"/>
                  <w:marBottom w:val="0"/>
                  <w:divBdr>
                    <w:top w:val="none" w:sz="0" w:space="0" w:color="auto"/>
                    <w:left w:val="none" w:sz="0" w:space="0" w:color="auto"/>
                    <w:bottom w:val="none" w:sz="0" w:space="0" w:color="auto"/>
                    <w:right w:val="none" w:sz="0" w:space="0" w:color="auto"/>
                  </w:divBdr>
                </w:div>
                <w:div w:id="532033531">
                  <w:marLeft w:val="640"/>
                  <w:marRight w:val="0"/>
                  <w:marTop w:val="0"/>
                  <w:marBottom w:val="0"/>
                  <w:divBdr>
                    <w:top w:val="none" w:sz="0" w:space="0" w:color="auto"/>
                    <w:left w:val="none" w:sz="0" w:space="0" w:color="auto"/>
                    <w:bottom w:val="none" w:sz="0" w:space="0" w:color="auto"/>
                    <w:right w:val="none" w:sz="0" w:space="0" w:color="auto"/>
                  </w:divBdr>
                </w:div>
                <w:div w:id="1152020253">
                  <w:marLeft w:val="640"/>
                  <w:marRight w:val="0"/>
                  <w:marTop w:val="0"/>
                  <w:marBottom w:val="0"/>
                  <w:divBdr>
                    <w:top w:val="none" w:sz="0" w:space="0" w:color="auto"/>
                    <w:left w:val="none" w:sz="0" w:space="0" w:color="auto"/>
                    <w:bottom w:val="none" w:sz="0" w:space="0" w:color="auto"/>
                    <w:right w:val="none" w:sz="0" w:space="0" w:color="auto"/>
                  </w:divBdr>
                </w:div>
                <w:div w:id="1273367468">
                  <w:marLeft w:val="640"/>
                  <w:marRight w:val="0"/>
                  <w:marTop w:val="0"/>
                  <w:marBottom w:val="0"/>
                  <w:divBdr>
                    <w:top w:val="none" w:sz="0" w:space="0" w:color="auto"/>
                    <w:left w:val="none" w:sz="0" w:space="0" w:color="auto"/>
                    <w:bottom w:val="none" w:sz="0" w:space="0" w:color="auto"/>
                    <w:right w:val="none" w:sz="0" w:space="0" w:color="auto"/>
                  </w:divBdr>
                </w:div>
                <w:div w:id="1311792310">
                  <w:marLeft w:val="640"/>
                  <w:marRight w:val="0"/>
                  <w:marTop w:val="0"/>
                  <w:marBottom w:val="0"/>
                  <w:divBdr>
                    <w:top w:val="none" w:sz="0" w:space="0" w:color="auto"/>
                    <w:left w:val="none" w:sz="0" w:space="0" w:color="auto"/>
                    <w:bottom w:val="none" w:sz="0" w:space="0" w:color="auto"/>
                    <w:right w:val="none" w:sz="0" w:space="0" w:color="auto"/>
                  </w:divBdr>
                </w:div>
                <w:div w:id="1692532836">
                  <w:marLeft w:val="640"/>
                  <w:marRight w:val="0"/>
                  <w:marTop w:val="0"/>
                  <w:marBottom w:val="0"/>
                  <w:divBdr>
                    <w:top w:val="none" w:sz="0" w:space="0" w:color="auto"/>
                    <w:left w:val="none" w:sz="0" w:space="0" w:color="auto"/>
                    <w:bottom w:val="none" w:sz="0" w:space="0" w:color="auto"/>
                    <w:right w:val="none" w:sz="0" w:space="0" w:color="auto"/>
                  </w:divBdr>
                </w:div>
                <w:div w:id="2002349202">
                  <w:marLeft w:val="640"/>
                  <w:marRight w:val="0"/>
                  <w:marTop w:val="0"/>
                  <w:marBottom w:val="0"/>
                  <w:divBdr>
                    <w:top w:val="none" w:sz="0" w:space="0" w:color="auto"/>
                    <w:left w:val="none" w:sz="0" w:space="0" w:color="auto"/>
                    <w:bottom w:val="none" w:sz="0" w:space="0" w:color="auto"/>
                    <w:right w:val="none" w:sz="0" w:space="0" w:color="auto"/>
                  </w:divBdr>
                </w:div>
                <w:div w:id="948439047">
                  <w:marLeft w:val="640"/>
                  <w:marRight w:val="0"/>
                  <w:marTop w:val="0"/>
                  <w:marBottom w:val="0"/>
                  <w:divBdr>
                    <w:top w:val="none" w:sz="0" w:space="0" w:color="auto"/>
                    <w:left w:val="none" w:sz="0" w:space="0" w:color="auto"/>
                    <w:bottom w:val="none" w:sz="0" w:space="0" w:color="auto"/>
                    <w:right w:val="none" w:sz="0" w:space="0" w:color="auto"/>
                  </w:divBdr>
                </w:div>
                <w:div w:id="265189115">
                  <w:marLeft w:val="640"/>
                  <w:marRight w:val="0"/>
                  <w:marTop w:val="0"/>
                  <w:marBottom w:val="0"/>
                  <w:divBdr>
                    <w:top w:val="none" w:sz="0" w:space="0" w:color="auto"/>
                    <w:left w:val="none" w:sz="0" w:space="0" w:color="auto"/>
                    <w:bottom w:val="none" w:sz="0" w:space="0" w:color="auto"/>
                    <w:right w:val="none" w:sz="0" w:space="0" w:color="auto"/>
                  </w:divBdr>
                </w:div>
                <w:div w:id="907113368">
                  <w:marLeft w:val="640"/>
                  <w:marRight w:val="0"/>
                  <w:marTop w:val="0"/>
                  <w:marBottom w:val="0"/>
                  <w:divBdr>
                    <w:top w:val="none" w:sz="0" w:space="0" w:color="auto"/>
                    <w:left w:val="none" w:sz="0" w:space="0" w:color="auto"/>
                    <w:bottom w:val="none" w:sz="0" w:space="0" w:color="auto"/>
                    <w:right w:val="none" w:sz="0" w:space="0" w:color="auto"/>
                  </w:divBdr>
                </w:div>
                <w:div w:id="703017450">
                  <w:marLeft w:val="640"/>
                  <w:marRight w:val="0"/>
                  <w:marTop w:val="0"/>
                  <w:marBottom w:val="0"/>
                  <w:divBdr>
                    <w:top w:val="none" w:sz="0" w:space="0" w:color="auto"/>
                    <w:left w:val="none" w:sz="0" w:space="0" w:color="auto"/>
                    <w:bottom w:val="none" w:sz="0" w:space="0" w:color="auto"/>
                    <w:right w:val="none" w:sz="0" w:space="0" w:color="auto"/>
                  </w:divBdr>
                </w:div>
                <w:div w:id="31462484">
                  <w:marLeft w:val="640"/>
                  <w:marRight w:val="0"/>
                  <w:marTop w:val="0"/>
                  <w:marBottom w:val="0"/>
                  <w:divBdr>
                    <w:top w:val="none" w:sz="0" w:space="0" w:color="auto"/>
                    <w:left w:val="none" w:sz="0" w:space="0" w:color="auto"/>
                    <w:bottom w:val="none" w:sz="0" w:space="0" w:color="auto"/>
                    <w:right w:val="none" w:sz="0" w:space="0" w:color="auto"/>
                  </w:divBdr>
                </w:div>
                <w:div w:id="1442072439">
                  <w:marLeft w:val="640"/>
                  <w:marRight w:val="0"/>
                  <w:marTop w:val="0"/>
                  <w:marBottom w:val="0"/>
                  <w:divBdr>
                    <w:top w:val="none" w:sz="0" w:space="0" w:color="auto"/>
                    <w:left w:val="none" w:sz="0" w:space="0" w:color="auto"/>
                    <w:bottom w:val="none" w:sz="0" w:space="0" w:color="auto"/>
                    <w:right w:val="none" w:sz="0" w:space="0" w:color="auto"/>
                  </w:divBdr>
                </w:div>
                <w:div w:id="938946386">
                  <w:marLeft w:val="640"/>
                  <w:marRight w:val="0"/>
                  <w:marTop w:val="0"/>
                  <w:marBottom w:val="0"/>
                  <w:divBdr>
                    <w:top w:val="none" w:sz="0" w:space="0" w:color="auto"/>
                    <w:left w:val="none" w:sz="0" w:space="0" w:color="auto"/>
                    <w:bottom w:val="none" w:sz="0" w:space="0" w:color="auto"/>
                    <w:right w:val="none" w:sz="0" w:space="0" w:color="auto"/>
                  </w:divBdr>
                </w:div>
                <w:div w:id="32854366">
                  <w:marLeft w:val="640"/>
                  <w:marRight w:val="0"/>
                  <w:marTop w:val="0"/>
                  <w:marBottom w:val="0"/>
                  <w:divBdr>
                    <w:top w:val="none" w:sz="0" w:space="0" w:color="auto"/>
                    <w:left w:val="none" w:sz="0" w:space="0" w:color="auto"/>
                    <w:bottom w:val="none" w:sz="0" w:space="0" w:color="auto"/>
                    <w:right w:val="none" w:sz="0" w:space="0" w:color="auto"/>
                  </w:divBdr>
                </w:div>
                <w:div w:id="340160833">
                  <w:marLeft w:val="640"/>
                  <w:marRight w:val="0"/>
                  <w:marTop w:val="0"/>
                  <w:marBottom w:val="0"/>
                  <w:divBdr>
                    <w:top w:val="none" w:sz="0" w:space="0" w:color="auto"/>
                    <w:left w:val="none" w:sz="0" w:space="0" w:color="auto"/>
                    <w:bottom w:val="none" w:sz="0" w:space="0" w:color="auto"/>
                    <w:right w:val="none" w:sz="0" w:space="0" w:color="auto"/>
                  </w:divBdr>
                </w:div>
                <w:div w:id="1880777310">
                  <w:marLeft w:val="640"/>
                  <w:marRight w:val="0"/>
                  <w:marTop w:val="0"/>
                  <w:marBottom w:val="0"/>
                  <w:divBdr>
                    <w:top w:val="none" w:sz="0" w:space="0" w:color="auto"/>
                    <w:left w:val="none" w:sz="0" w:space="0" w:color="auto"/>
                    <w:bottom w:val="none" w:sz="0" w:space="0" w:color="auto"/>
                    <w:right w:val="none" w:sz="0" w:space="0" w:color="auto"/>
                  </w:divBdr>
                </w:div>
                <w:div w:id="1348601027">
                  <w:marLeft w:val="640"/>
                  <w:marRight w:val="0"/>
                  <w:marTop w:val="0"/>
                  <w:marBottom w:val="0"/>
                  <w:divBdr>
                    <w:top w:val="none" w:sz="0" w:space="0" w:color="auto"/>
                    <w:left w:val="none" w:sz="0" w:space="0" w:color="auto"/>
                    <w:bottom w:val="none" w:sz="0" w:space="0" w:color="auto"/>
                    <w:right w:val="none" w:sz="0" w:space="0" w:color="auto"/>
                  </w:divBdr>
                </w:div>
                <w:div w:id="770129699">
                  <w:marLeft w:val="640"/>
                  <w:marRight w:val="0"/>
                  <w:marTop w:val="0"/>
                  <w:marBottom w:val="0"/>
                  <w:divBdr>
                    <w:top w:val="none" w:sz="0" w:space="0" w:color="auto"/>
                    <w:left w:val="none" w:sz="0" w:space="0" w:color="auto"/>
                    <w:bottom w:val="none" w:sz="0" w:space="0" w:color="auto"/>
                    <w:right w:val="none" w:sz="0" w:space="0" w:color="auto"/>
                  </w:divBdr>
                </w:div>
                <w:div w:id="1262445559">
                  <w:marLeft w:val="640"/>
                  <w:marRight w:val="0"/>
                  <w:marTop w:val="0"/>
                  <w:marBottom w:val="0"/>
                  <w:divBdr>
                    <w:top w:val="none" w:sz="0" w:space="0" w:color="auto"/>
                    <w:left w:val="none" w:sz="0" w:space="0" w:color="auto"/>
                    <w:bottom w:val="none" w:sz="0" w:space="0" w:color="auto"/>
                    <w:right w:val="none" w:sz="0" w:space="0" w:color="auto"/>
                  </w:divBdr>
                </w:div>
                <w:div w:id="830176925">
                  <w:marLeft w:val="640"/>
                  <w:marRight w:val="0"/>
                  <w:marTop w:val="0"/>
                  <w:marBottom w:val="0"/>
                  <w:divBdr>
                    <w:top w:val="none" w:sz="0" w:space="0" w:color="auto"/>
                    <w:left w:val="none" w:sz="0" w:space="0" w:color="auto"/>
                    <w:bottom w:val="none" w:sz="0" w:space="0" w:color="auto"/>
                    <w:right w:val="none" w:sz="0" w:space="0" w:color="auto"/>
                  </w:divBdr>
                </w:div>
                <w:div w:id="1769278284">
                  <w:marLeft w:val="640"/>
                  <w:marRight w:val="0"/>
                  <w:marTop w:val="0"/>
                  <w:marBottom w:val="0"/>
                  <w:divBdr>
                    <w:top w:val="none" w:sz="0" w:space="0" w:color="auto"/>
                    <w:left w:val="none" w:sz="0" w:space="0" w:color="auto"/>
                    <w:bottom w:val="none" w:sz="0" w:space="0" w:color="auto"/>
                    <w:right w:val="none" w:sz="0" w:space="0" w:color="auto"/>
                  </w:divBdr>
                </w:div>
                <w:div w:id="1970471688">
                  <w:marLeft w:val="640"/>
                  <w:marRight w:val="0"/>
                  <w:marTop w:val="0"/>
                  <w:marBottom w:val="0"/>
                  <w:divBdr>
                    <w:top w:val="none" w:sz="0" w:space="0" w:color="auto"/>
                    <w:left w:val="none" w:sz="0" w:space="0" w:color="auto"/>
                    <w:bottom w:val="none" w:sz="0" w:space="0" w:color="auto"/>
                    <w:right w:val="none" w:sz="0" w:space="0" w:color="auto"/>
                  </w:divBdr>
                </w:div>
                <w:div w:id="1588348507">
                  <w:marLeft w:val="640"/>
                  <w:marRight w:val="0"/>
                  <w:marTop w:val="0"/>
                  <w:marBottom w:val="0"/>
                  <w:divBdr>
                    <w:top w:val="none" w:sz="0" w:space="0" w:color="auto"/>
                    <w:left w:val="none" w:sz="0" w:space="0" w:color="auto"/>
                    <w:bottom w:val="none" w:sz="0" w:space="0" w:color="auto"/>
                    <w:right w:val="none" w:sz="0" w:space="0" w:color="auto"/>
                  </w:divBdr>
                </w:div>
                <w:div w:id="523137253">
                  <w:marLeft w:val="640"/>
                  <w:marRight w:val="0"/>
                  <w:marTop w:val="0"/>
                  <w:marBottom w:val="0"/>
                  <w:divBdr>
                    <w:top w:val="none" w:sz="0" w:space="0" w:color="auto"/>
                    <w:left w:val="none" w:sz="0" w:space="0" w:color="auto"/>
                    <w:bottom w:val="none" w:sz="0" w:space="0" w:color="auto"/>
                    <w:right w:val="none" w:sz="0" w:space="0" w:color="auto"/>
                  </w:divBdr>
                </w:div>
                <w:div w:id="928656189">
                  <w:marLeft w:val="640"/>
                  <w:marRight w:val="0"/>
                  <w:marTop w:val="0"/>
                  <w:marBottom w:val="0"/>
                  <w:divBdr>
                    <w:top w:val="none" w:sz="0" w:space="0" w:color="auto"/>
                    <w:left w:val="none" w:sz="0" w:space="0" w:color="auto"/>
                    <w:bottom w:val="none" w:sz="0" w:space="0" w:color="auto"/>
                    <w:right w:val="none" w:sz="0" w:space="0" w:color="auto"/>
                  </w:divBdr>
                </w:div>
                <w:div w:id="1566649587">
                  <w:marLeft w:val="640"/>
                  <w:marRight w:val="0"/>
                  <w:marTop w:val="0"/>
                  <w:marBottom w:val="0"/>
                  <w:divBdr>
                    <w:top w:val="none" w:sz="0" w:space="0" w:color="auto"/>
                    <w:left w:val="none" w:sz="0" w:space="0" w:color="auto"/>
                    <w:bottom w:val="none" w:sz="0" w:space="0" w:color="auto"/>
                    <w:right w:val="none" w:sz="0" w:space="0" w:color="auto"/>
                  </w:divBdr>
                </w:div>
                <w:div w:id="29190489">
                  <w:marLeft w:val="640"/>
                  <w:marRight w:val="0"/>
                  <w:marTop w:val="0"/>
                  <w:marBottom w:val="0"/>
                  <w:divBdr>
                    <w:top w:val="none" w:sz="0" w:space="0" w:color="auto"/>
                    <w:left w:val="none" w:sz="0" w:space="0" w:color="auto"/>
                    <w:bottom w:val="none" w:sz="0" w:space="0" w:color="auto"/>
                    <w:right w:val="none" w:sz="0" w:space="0" w:color="auto"/>
                  </w:divBdr>
                </w:div>
                <w:div w:id="620066895">
                  <w:marLeft w:val="640"/>
                  <w:marRight w:val="0"/>
                  <w:marTop w:val="0"/>
                  <w:marBottom w:val="0"/>
                  <w:divBdr>
                    <w:top w:val="none" w:sz="0" w:space="0" w:color="auto"/>
                    <w:left w:val="none" w:sz="0" w:space="0" w:color="auto"/>
                    <w:bottom w:val="none" w:sz="0" w:space="0" w:color="auto"/>
                    <w:right w:val="none" w:sz="0" w:space="0" w:color="auto"/>
                  </w:divBdr>
                </w:div>
                <w:div w:id="368184805">
                  <w:marLeft w:val="640"/>
                  <w:marRight w:val="0"/>
                  <w:marTop w:val="0"/>
                  <w:marBottom w:val="0"/>
                  <w:divBdr>
                    <w:top w:val="none" w:sz="0" w:space="0" w:color="auto"/>
                    <w:left w:val="none" w:sz="0" w:space="0" w:color="auto"/>
                    <w:bottom w:val="none" w:sz="0" w:space="0" w:color="auto"/>
                    <w:right w:val="none" w:sz="0" w:space="0" w:color="auto"/>
                  </w:divBdr>
                </w:div>
                <w:div w:id="257443237">
                  <w:marLeft w:val="640"/>
                  <w:marRight w:val="0"/>
                  <w:marTop w:val="0"/>
                  <w:marBottom w:val="0"/>
                  <w:divBdr>
                    <w:top w:val="none" w:sz="0" w:space="0" w:color="auto"/>
                    <w:left w:val="none" w:sz="0" w:space="0" w:color="auto"/>
                    <w:bottom w:val="none" w:sz="0" w:space="0" w:color="auto"/>
                    <w:right w:val="none" w:sz="0" w:space="0" w:color="auto"/>
                  </w:divBdr>
                </w:div>
                <w:div w:id="1919973948">
                  <w:marLeft w:val="640"/>
                  <w:marRight w:val="0"/>
                  <w:marTop w:val="0"/>
                  <w:marBottom w:val="0"/>
                  <w:divBdr>
                    <w:top w:val="none" w:sz="0" w:space="0" w:color="auto"/>
                    <w:left w:val="none" w:sz="0" w:space="0" w:color="auto"/>
                    <w:bottom w:val="none" w:sz="0" w:space="0" w:color="auto"/>
                    <w:right w:val="none" w:sz="0" w:space="0" w:color="auto"/>
                  </w:divBdr>
                </w:div>
                <w:div w:id="2091727410">
                  <w:marLeft w:val="640"/>
                  <w:marRight w:val="0"/>
                  <w:marTop w:val="0"/>
                  <w:marBottom w:val="0"/>
                  <w:divBdr>
                    <w:top w:val="none" w:sz="0" w:space="0" w:color="auto"/>
                    <w:left w:val="none" w:sz="0" w:space="0" w:color="auto"/>
                    <w:bottom w:val="none" w:sz="0" w:space="0" w:color="auto"/>
                    <w:right w:val="none" w:sz="0" w:space="0" w:color="auto"/>
                  </w:divBdr>
                </w:div>
                <w:div w:id="691227825">
                  <w:marLeft w:val="640"/>
                  <w:marRight w:val="0"/>
                  <w:marTop w:val="0"/>
                  <w:marBottom w:val="0"/>
                  <w:divBdr>
                    <w:top w:val="none" w:sz="0" w:space="0" w:color="auto"/>
                    <w:left w:val="none" w:sz="0" w:space="0" w:color="auto"/>
                    <w:bottom w:val="none" w:sz="0" w:space="0" w:color="auto"/>
                    <w:right w:val="none" w:sz="0" w:space="0" w:color="auto"/>
                  </w:divBdr>
                </w:div>
                <w:div w:id="978918256">
                  <w:marLeft w:val="640"/>
                  <w:marRight w:val="0"/>
                  <w:marTop w:val="0"/>
                  <w:marBottom w:val="0"/>
                  <w:divBdr>
                    <w:top w:val="none" w:sz="0" w:space="0" w:color="auto"/>
                    <w:left w:val="none" w:sz="0" w:space="0" w:color="auto"/>
                    <w:bottom w:val="none" w:sz="0" w:space="0" w:color="auto"/>
                    <w:right w:val="none" w:sz="0" w:space="0" w:color="auto"/>
                  </w:divBdr>
                </w:div>
                <w:div w:id="896935230">
                  <w:marLeft w:val="640"/>
                  <w:marRight w:val="0"/>
                  <w:marTop w:val="0"/>
                  <w:marBottom w:val="0"/>
                  <w:divBdr>
                    <w:top w:val="none" w:sz="0" w:space="0" w:color="auto"/>
                    <w:left w:val="none" w:sz="0" w:space="0" w:color="auto"/>
                    <w:bottom w:val="none" w:sz="0" w:space="0" w:color="auto"/>
                    <w:right w:val="none" w:sz="0" w:space="0" w:color="auto"/>
                  </w:divBdr>
                </w:div>
                <w:div w:id="1072655505">
                  <w:marLeft w:val="640"/>
                  <w:marRight w:val="0"/>
                  <w:marTop w:val="0"/>
                  <w:marBottom w:val="0"/>
                  <w:divBdr>
                    <w:top w:val="none" w:sz="0" w:space="0" w:color="auto"/>
                    <w:left w:val="none" w:sz="0" w:space="0" w:color="auto"/>
                    <w:bottom w:val="none" w:sz="0" w:space="0" w:color="auto"/>
                    <w:right w:val="none" w:sz="0" w:space="0" w:color="auto"/>
                  </w:divBdr>
                </w:div>
                <w:div w:id="230390690">
                  <w:marLeft w:val="640"/>
                  <w:marRight w:val="0"/>
                  <w:marTop w:val="0"/>
                  <w:marBottom w:val="0"/>
                  <w:divBdr>
                    <w:top w:val="none" w:sz="0" w:space="0" w:color="auto"/>
                    <w:left w:val="none" w:sz="0" w:space="0" w:color="auto"/>
                    <w:bottom w:val="none" w:sz="0" w:space="0" w:color="auto"/>
                    <w:right w:val="none" w:sz="0" w:space="0" w:color="auto"/>
                  </w:divBdr>
                </w:div>
                <w:div w:id="471825167">
                  <w:marLeft w:val="640"/>
                  <w:marRight w:val="0"/>
                  <w:marTop w:val="0"/>
                  <w:marBottom w:val="0"/>
                  <w:divBdr>
                    <w:top w:val="none" w:sz="0" w:space="0" w:color="auto"/>
                    <w:left w:val="none" w:sz="0" w:space="0" w:color="auto"/>
                    <w:bottom w:val="none" w:sz="0" w:space="0" w:color="auto"/>
                    <w:right w:val="none" w:sz="0" w:space="0" w:color="auto"/>
                  </w:divBdr>
                </w:div>
                <w:div w:id="491721052">
                  <w:marLeft w:val="640"/>
                  <w:marRight w:val="0"/>
                  <w:marTop w:val="0"/>
                  <w:marBottom w:val="0"/>
                  <w:divBdr>
                    <w:top w:val="none" w:sz="0" w:space="0" w:color="auto"/>
                    <w:left w:val="none" w:sz="0" w:space="0" w:color="auto"/>
                    <w:bottom w:val="none" w:sz="0" w:space="0" w:color="auto"/>
                    <w:right w:val="none" w:sz="0" w:space="0" w:color="auto"/>
                  </w:divBdr>
                </w:div>
                <w:div w:id="1925138503">
                  <w:marLeft w:val="640"/>
                  <w:marRight w:val="0"/>
                  <w:marTop w:val="0"/>
                  <w:marBottom w:val="0"/>
                  <w:divBdr>
                    <w:top w:val="none" w:sz="0" w:space="0" w:color="auto"/>
                    <w:left w:val="none" w:sz="0" w:space="0" w:color="auto"/>
                    <w:bottom w:val="none" w:sz="0" w:space="0" w:color="auto"/>
                    <w:right w:val="none" w:sz="0" w:space="0" w:color="auto"/>
                  </w:divBdr>
                </w:div>
                <w:div w:id="1921333656">
                  <w:marLeft w:val="640"/>
                  <w:marRight w:val="0"/>
                  <w:marTop w:val="0"/>
                  <w:marBottom w:val="0"/>
                  <w:divBdr>
                    <w:top w:val="none" w:sz="0" w:space="0" w:color="auto"/>
                    <w:left w:val="none" w:sz="0" w:space="0" w:color="auto"/>
                    <w:bottom w:val="none" w:sz="0" w:space="0" w:color="auto"/>
                    <w:right w:val="none" w:sz="0" w:space="0" w:color="auto"/>
                  </w:divBdr>
                </w:div>
                <w:div w:id="199444231">
                  <w:marLeft w:val="640"/>
                  <w:marRight w:val="0"/>
                  <w:marTop w:val="0"/>
                  <w:marBottom w:val="0"/>
                  <w:divBdr>
                    <w:top w:val="none" w:sz="0" w:space="0" w:color="auto"/>
                    <w:left w:val="none" w:sz="0" w:space="0" w:color="auto"/>
                    <w:bottom w:val="none" w:sz="0" w:space="0" w:color="auto"/>
                    <w:right w:val="none" w:sz="0" w:space="0" w:color="auto"/>
                  </w:divBdr>
                </w:div>
                <w:div w:id="2141681821">
                  <w:marLeft w:val="640"/>
                  <w:marRight w:val="0"/>
                  <w:marTop w:val="0"/>
                  <w:marBottom w:val="0"/>
                  <w:divBdr>
                    <w:top w:val="none" w:sz="0" w:space="0" w:color="auto"/>
                    <w:left w:val="none" w:sz="0" w:space="0" w:color="auto"/>
                    <w:bottom w:val="none" w:sz="0" w:space="0" w:color="auto"/>
                    <w:right w:val="none" w:sz="0" w:space="0" w:color="auto"/>
                  </w:divBdr>
                </w:div>
                <w:div w:id="991061663">
                  <w:marLeft w:val="640"/>
                  <w:marRight w:val="0"/>
                  <w:marTop w:val="0"/>
                  <w:marBottom w:val="0"/>
                  <w:divBdr>
                    <w:top w:val="none" w:sz="0" w:space="0" w:color="auto"/>
                    <w:left w:val="none" w:sz="0" w:space="0" w:color="auto"/>
                    <w:bottom w:val="none" w:sz="0" w:space="0" w:color="auto"/>
                    <w:right w:val="none" w:sz="0" w:space="0" w:color="auto"/>
                  </w:divBdr>
                </w:div>
                <w:div w:id="121117462">
                  <w:marLeft w:val="640"/>
                  <w:marRight w:val="0"/>
                  <w:marTop w:val="0"/>
                  <w:marBottom w:val="0"/>
                  <w:divBdr>
                    <w:top w:val="none" w:sz="0" w:space="0" w:color="auto"/>
                    <w:left w:val="none" w:sz="0" w:space="0" w:color="auto"/>
                    <w:bottom w:val="none" w:sz="0" w:space="0" w:color="auto"/>
                    <w:right w:val="none" w:sz="0" w:space="0" w:color="auto"/>
                  </w:divBdr>
                </w:div>
                <w:div w:id="543299360">
                  <w:marLeft w:val="640"/>
                  <w:marRight w:val="0"/>
                  <w:marTop w:val="0"/>
                  <w:marBottom w:val="0"/>
                  <w:divBdr>
                    <w:top w:val="none" w:sz="0" w:space="0" w:color="auto"/>
                    <w:left w:val="none" w:sz="0" w:space="0" w:color="auto"/>
                    <w:bottom w:val="none" w:sz="0" w:space="0" w:color="auto"/>
                    <w:right w:val="none" w:sz="0" w:space="0" w:color="auto"/>
                  </w:divBdr>
                </w:div>
                <w:div w:id="864371191">
                  <w:marLeft w:val="640"/>
                  <w:marRight w:val="0"/>
                  <w:marTop w:val="0"/>
                  <w:marBottom w:val="0"/>
                  <w:divBdr>
                    <w:top w:val="none" w:sz="0" w:space="0" w:color="auto"/>
                    <w:left w:val="none" w:sz="0" w:space="0" w:color="auto"/>
                    <w:bottom w:val="none" w:sz="0" w:space="0" w:color="auto"/>
                    <w:right w:val="none" w:sz="0" w:space="0" w:color="auto"/>
                  </w:divBdr>
                </w:div>
                <w:div w:id="1333335787">
                  <w:marLeft w:val="640"/>
                  <w:marRight w:val="0"/>
                  <w:marTop w:val="0"/>
                  <w:marBottom w:val="0"/>
                  <w:divBdr>
                    <w:top w:val="none" w:sz="0" w:space="0" w:color="auto"/>
                    <w:left w:val="none" w:sz="0" w:space="0" w:color="auto"/>
                    <w:bottom w:val="none" w:sz="0" w:space="0" w:color="auto"/>
                    <w:right w:val="none" w:sz="0" w:space="0" w:color="auto"/>
                  </w:divBdr>
                </w:div>
                <w:div w:id="1345936241">
                  <w:marLeft w:val="640"/>
                  <w:marRight w:val="0"/>
                  <w:marTop w:val="0"/>
                  <w:marBottom w:val="0"/>
                  <w:divBdr>
                    <w:top w:val="none" w:sz="0" w:space="0" w:color="auto"/>
                    <w:left w:val="none" w:sz="0" w:space="0" w:color="auto"/>
                    <w:bottom w:val="none" w:sz="0" w:space="0" w:color="auto"/>
                    <w:right w:val="none" w:sz="0" w:space="0" w:color="auto"/>
                  </w:divBdr>
                </w:div>
                <w:div w:id="786775374">
                  <w:marLeft w:val="640"/>
                  <w:marRight w:val="0"/>
                  <w:marTop w:val="0"/>
                  <w:marBottom w:val="0"/>
                  <w:divBdr>
                    <w:top w:val="none" w:sz="0" w:space="0" w:color="auto"/>
                    <w:left w:val="none" w:sz="0" w:space="0" w:color="auto"/>
                    <w:bottom w:val="none" w:sz="0" w:space="0" w:color="auto"/>
                    <w:right w:val="none" w:sz="0" w:space="0" w:color="auto"/>
                  </w:divBdr>
                </w:div>
                <w:div w:id="89860145">
                  <w:marLeft w:val="640"/>
                  <w:marRight w:val="0"/>
                  <w:marTop w:val="0"/>
                  <w:marBottom w:val="0"/>
                  <w:divBdr>
                    <w:top w:val="none" w:sz="0" w:space="0" w:color="auto"/>
                    <w:left w:val="none" w:sz="0" w:space="0" w:color="auto"/>
                    <w:bottom w:val="none" w:sz="0" w:space="0" w:color="auto"/>
                    <w:right w:val="none" w:sz="0" w:space="0" w:color="auto"/>
                  </w:divBdr>
                </w:div>
                <w:div w:id="1987511727">
                  <w:marLeft w:val="640"/>
                  <w:marRight w:val="0"/>
                  <w:marTop w:val="0"/>
                  <w:marBottom w:val="0"/>
                  <w:divBdr>
                    <w:top w:val="none" w:sz="0" w:space="0" w:color="auto"/>
                    <w:left w:val="none" w:sz="0" w:space="0" w:color="auto"/>
                    <w:bottom w:val="none" w:sz="0" w:space="0" w:color="auto"/>
                    <w:right w:val="none" w:sz="0" w:space="0" w:color="auto"/>
                  </w:divBdr>
                </w:div>
                <w:div w:id="173040231">
                  <w:marLeft w:val="640"/>
                  <w:marRight w:val="0"/>
                  <w:marTop w:val="0"/>
                  <w:marBottom w:val="0"/>
                  <w:divBdr>
                    <w:top w:val="none" w:sz="0" w:space="0" w:color="auto"/>
                    <w:left w:val="none" w:sz="0" w:space="0" w:color="auto"/>
                    <w:bottom w:val="none" w:sz="0" w:space="0" w:color="auto"/>
                    <w:right w:val="none" w:sz="0" w:space="0" w:color="auto"/>
                  </w:divBdr>
                </w:div>
                <w:div w:id="907498212">
                  <w:marLeft w:val="640"/>
                  <w:marRight w:val="0"/>
                  <w:marTop w:val="0"/>
                  <w:marBottom w:val="0"/>
                  <w:divBdr>
                    <w:top w:val="none" w:sz="0" w:space="0" w:color="auto"/>
                    <w:left w:val="none" w:sz="0" w:space="0" w:color="auto"/>
                    <w:bottom w:val="none" w:sz="0" w:space="0" w:color="auto"/>
                    <w:right w:val="none" w:sz="0" w:space="0" w:color="auto"/>
                  </w:divBdr>
                </w:div>
                <w:div w:id="344600673">
                  <w:marLeft w:val="640"/>
                  <w:marRight w:val="0"/>
                  <w:marTop w:val="0"/>
                  <w:marBottom w:val="0"/>
                  <w:divBdr>
                    <w:top w:val="none" w:sz="0" w:space="0" w:color="auto"/>
                    <w:left w:val="none" w:sz="0" w:space="0" w:color="auto"/>
                    <w:bottom w:val="none" w:sz="0" w:space="0" w:color="auto"/>
                    <w:right w:val="none" w:sz="0" w:space="0" w:color="auto"/>
                  </w:divBdr>
                </w:div>
                <w:div w:id="287005216">
                  <w:marLeft w:val="640"/>
                  <w:marRight w:val="0"/>
                  <w:marTop w:val="0"/>
                  <w:marBottom w:val="0"/>
                  <w:divBdr>
                    <w:top w:val="none" w:sz="0" w:space="0" w:color="auto"/>
                    <w:left w:val="none" w:sz="0" w:space="0" w:color="auto"/>
                    <w:bottom w:val="none" w:sz="0" w:space="0" w:color="auto"/>
                    <w:right w:val="none" w:sz="0" w:space="0" w:color="auto"/>
                  </w:divBdr>
                </w:div>
                <w:div w:id="264120663">
                  <w:marLeft w:val="640"/>
                  <w:marRight w:val="0"/>
                  <w:marTop w:val="0"/>
                  <w:marBottom w:val="0"/>
                  <w:divBdr>
                    <w:top w:val="none" w:sz="0" w:space="0" w:color="auto"/>
                    <w:left w:val="none" w:sz="0" w:space="0" w:color="auto"/>
                    <w:bottom w:val="none" w:sz="0" w:space="0" w:color="auto"/>
                    <w:right w:val="none" w:sz="0" w:space="0" w:color="auto"/>
                  </w:divBdr>
                </w:div>
                <w:div w:id="112137096">
                  <w:marLeft w:val="640"/>
                  <w:marRight w:val="0"/>
                  <w:marTop w:val="0"/>
                  <w:marBottom w:val="0"/>
                  <w:divBdr>
                    <w:top w:val="none" w:sz="0" w:space="0" w:color="auto"/>
                    <w:left w:val="none" w:sz="0" w:space="0" w:color="auto"/>
                    <w:bottom w:val="none" w:sz="0" w:space="0" w:color="auto"/>
                    <w:right w:val="none" w:sz="0" w:space="0" w:color="auto"/>
                  </w:divBdr>
                </w:div>
                <w:div w:id="1401290960">
                  <w:marLeft w:val="640"/>
                  <w:marRight w:val="0"/>
                  <w:marTop w:val="0"/>
                  <w:marBottom w:val="0"/>
                  <w:divBdr>
                    <w:top w:val="none" w:sz="0" w:space="0" w:color="auto"/>
                    <w:left w:val="none" w:sz="0" w:space="0" w:color="auto"/>
                    <w:bottom w:val="none" w:sz="0" w:space="0" w:color="auto"/>
                    <w:right w:val="none" w:sz="0" w:space="0" w:color="auto"/>
                  </w:divBdr>
                </w:div>
              </w:divsChild>
            </w:div>
            <w:div w:id="1125848720">
              <w:marLeft w:val="0"/>
              <w:marRight w:val="0"/>
              <w:marTop w:val="0"/>
              <w:marBottom w:val="0"/>
              <w:divBdr>
                <w:top w:val="none" w:sz="0" w:space="0" w:color="auto"/>
                <w:left w:val="none" w:sz="0" w:space="0" w:color="auto"/>
                <w:bottom w:val="none" w:sz="0" w:space="0" w:color="auto"/>
                <w:right w:val="none" w:sz="0" w:space="0" w:color="auto"/>
              </w:divBdr>
              <w:divsChild>
                <w:div w:id="1721325140">
                  <w:marLeft w:val="640"/>
                  <w:marRight w:val="0"/>
                  <w:marTop w:val="0"/>
                  <w:marBottom w:val="0"/>
                  <w:divBdr>
                    <w:top w:val="none" w:sz="0" w:space="0" w:color="auto"/>
                    <w:left w:val="none" w:sz="0" w:space="0" w:color="auto"/>
                    <w:bottom w:val="none" w:sz="0" w:space="0" w:color="auto"/>
                    <w:right w:val="none" w:sz="0" w:space="0" w:color="auto"/>
                  </w:divBdr>
                </w:div>
                <w:div w:id="2073314024">
                  <w:marLeft w:val="640"/>
                  <w:marRight w:val="0"/>
                  <w:marTop w:val="0"/>
                  <w:marBottom w:val="0"/>
                  <w:divBdr>
                    <w:top w:val="none" w:sz="0" w:space="0" w:color="auto"/>
                    <w:left w:val="none" w:sz="0" w:space="0" w:color="auto"/>
                    <w:bottom w:val="none" w:sz="0" w:space="0" w:color="auto"/>
                    <w:right w:val="none" w:sz="0" w:space="0" w:color="auto"/>
                  </w:divBdr>
                </w:div>
                <w:div w:id="1771438209">
                  <w:marLeft w:val="640"/>
                  <w:marRight w:val="0"/>
                  <w:marTop w:val="0"/>
                  <w:marBottom w:val="0"/>
                  <w:divBdr>
                    <w:top w:val="none" w:sz="0" w:space="0" w:color="auto"/>
                    <w:left w:val="none" w:sz="0" w:space="0" w:color="auto"/>
                    <w:bottom w:val="none" w:sz="0" w:space="0" w:color="auto"/>
                    <w:right w:val="none" w:sz="0" w:space="0" w:color="auto"/>
                  </w:divBdr>
                </w:div>
                <w:div w:id="1780251702">
                  <w:marLeft w:val="640"/>
                  <w:marRight w:val="0"/>
                  <w:marTop w:val="0"/>
                  <w:marBottom w:val="0"/>
                  <w:divBdr>
                    <w:top w:val="none" w:sz="0" w:space="0" w:color="auto"/>
                    <w:left w:val="none" w:sz="0" w:space="0" w:color="auto"/>
                    <w:bottom w:val="none" w:sz="0" w:space="0" w:color="auto"/>
                    <w:right w:val="none" w:sz="0" w:space="0" w:color="auto"/>
                  </w:divBdr>
                </w:div>
                <w:div w:id="1320233013">
                  <w:marLeft w:val="640"/>
                  <w:marRight w:val="0"/>
                  <w:marTop w:val="0"/>
                  <w:marBottom w:val="0"/>
                  <w:divBdr>
                    <w:top w:val="none" w:sz="0" w:space="0" w:color="auto"/>
                    <w:left w:val="none" w:sz="0" w:space="0" w:color="auto"/>
                    <w:bottom w:val="none" w:sz="0" w:space="0" w:color="auto"/>
                    <w:right w:val="none" w:sz="0" w:space="0" w:color="auto"/>
                  </w:divBdr>
                </w:div>
                <w:div w:id="345526159">
                  <w:marLeft w:val="640"/>
                  <w:marRight w:val="0"/>
                  <w:marTop w:val="0"/>
                  <w:marBottom w:val="0"/>
                  <w:divBdr>
                    <w:top w:val="none" w:sz="0" w:space="0" w:color="auto"/>
                    <w:left w:val="none" w:sz="0" w:space="0" w:color="auto"/>
                    <w:bottom w:val="none" w:sz="0" w:space="0" w:color="auto"/>
                    <w:right w:val="none" w:sz="0" w:space="0" w:color="auto"/>
                  </w:divBdr>
                </w:div>
                <w:div w:id="1107385076">
                  <w:marLeft w:val="640"/>
                  <w:marRight w:val="0"/>
                  <w:marTop w:val="0"/>
                  <w:marBottom w:val="0"/>
                  <w:divBdr>
                    <w:top w:val="none" w:sz="0" w:space="0" w:color="auto"/>
                    <w:left w:val="none" w:sz="0" w:space="0" w:color="auto"/>
                    <w:bottom w:val="none" w:sz="0" w:space="0" w:color="auto"/>
                    <w:right w:val="none" w:sz="0" w:space="0" w:color="auto"/>
                  </w:divBdr>
                </w:div>
                <w:div w:id="1709604696">
                  <w:marLeft w:val="640"/>
                  <w:marRight w:val="0"/>
                  <w:marTop w:val="0"/>
                  <w:marBottom w:val="0"/>
                  <w:divBdr>
                    <w:top w:val="none" w:sz="0" w:space="0" w:color="auto"/>
                    <w:left w:val="none" w:sz="0" w:space="0" w:color="auto"/>
                    <w:bottom w:val="none" w:sz="0" w:space="0" w:color="auto"/>
                    <w:right w:val="none" w:sz="0" w:space="0" w:color="auto"/>
                  </w:divBdr>
                </w:div>
                <w:div w:id="1996372910">
                  <w:marLeft w:val="640"/>
                  <w:marRight w:val="0"/>
                  <w:marTop w:val="0"/>
                  <w:marBottom w:val="0"/>
                  <w:divBdr>
                    <w:top w:val="none" w:sz="0" w:space="0" w:color="auto"/>
                    <w:left w:val="none" w:sz="0" w:space="0" w:color="auto"/>
                    <w:bottom w:val="none" w:sz="0" w:space="0" w:color="auto"/>
                    <w:right w:val="none" w:sz="0" w:space="0" w:color="auto"/>
                  </w:divBdr>
                </w:div>
                <w:div w:id="562377004">
                  <w:marLeft w:val="640"/>
                  <w:marRight w:val="0"/>
                  <w:marTop w:val="0"/>
                  <w:marBottom w:val="0"/>
                  <w:divBdr>
                    <w:top w:val="none" w:sz="0" w:space="0" w:color="auto"/>
                    <w:left w:val="none" w:sz="0" w:space="0" w:color="auto"/>
                    <w:bottom w:val="none" w:sz="0" w:space="0" w:color="auto"/>
                    <w:right w:val="none" w:sz="0" w:space="0" w:color="auto"/>
                  </w:divBdr>
                </w:div>
                <w:div w:id="227225396">
                  <w:marLeft w:val="640"/>
                  <w:marRight w:val="0"/>
                  <w:marTop w:val="0"/>
                  <w:marBottom w:val="0"/>
                  <w:divBdr>
                    <w:top w:val="none" w:sz="0" w:space="0" w:color="auto"/>
                    <w:left w:val="none" w:sz="0" w:space="0" w:color="auto"/>
                    <w:bottom w:val="none" w:sz="0" w:space="0" w:color="auto"/>
                    <w:right w:val="none" w:sz="0" w:space="0" w:color="auto"/>
                  </w:divBdr>
                </w:div>
                <w:div w:id="1753314941">
                  <w:marLeft w:val="640"/>
                  <w:marRight w:val="0"/>
                  <w:marTop w:val="0"/>
                  <w:marBottom w:val="0"/>
                  <w:divBdr>
                    <w:top w:val="none" w:sz="0" w:space="0" w:color="auto"/>
                    <w:left w:val="none" w:sz="0" w:space="0" w:color="auto"/>
                    <w:bottom w:val="none" w:sz="0" w:space="0" w:color="auto"/>
                    <w:right w:val="none" w:sz="0" w:space="0" w:color="auto"/>
                  </w:divBdr>
                </w:div>
                <w:div w:id="1064134607">
                  <w:marLeft w:val="640"/>
                  <w:marRight w:val="0"/>
                  <w:marTop w:val="0"/>
                  <w:marBottom w:val="0"/>
                  <w:divBdr>
                    <w:top w:val="none" w:sz="0" w:space="0" w:color="auto"/>
                    <w:left w:val="none" w:sz="0" w:space="0" w:color="auto"/>
                    <w:bottom w:val="none" w:sz="0" w:space="0" w:color="auto"/>
                    <w:right w:val="none" w:sz="0" w:space="0" w:color="auto"/>
                  </w:divBdr>
                </w:div>
                <w:div w:id="244919315">
                  <w:marLeft w:val="640"/>
                  <w:marRight w:val="0"/>
                  <w:marTop w:val="0"/>
                  <w:marBottom w:val="0"/>
                  <w:divBdr>
                    <w:top w:val="none" w:sz="0" w:space="0" w:color="auto"/>
                    <w:left w:val="none" w:sz="0" w:space="0" w:color="auto"/>
                    <w:bottom w:val="none" w:sz="0" w:space="0" w:color="auto"/>
                    <w:right w:val="none" w:sz="0" w:space="0" w:color="auto"/>
                  </w:divBdr>
                </w:div>
                <w:div w:id="2010211763">
                  <w:marLeft w:val="640"/>
                  <w:marRight w:val="0"/>
                  <w:marTop w:val="0"/>
                  <w:marBottom w:val="0"/>
                  <w:divBdr>
                    <w:top w:val="none" w:sz="0" w:space="0" w:color="auto"/>
                    <w:left w:val="none" w:sz="0" w:space="0" w:color="auto"/>
                    <w:bottom w:val="none" w:sz="0" w:space="0" w:color="auto"/>
                    <w:right w:val="none" w:sz="0" w:space="0" w:color="auto"/>
                  </w:divBdr>
                </w:div>
                <w:div w:id="863976725">
                  <w:marLeft w:val="640"/>
                  <w:marRight w:val="0"/>
                  <w:marTop w:val="0"/>
                  <w:marBottom w:val="0"/>
                  <w:divBdr>
                    <w:top w:val="none" w:sz="0" w:space="0" w:color="auto"/>
                    <w:left w:val="none" w:sz="0" w:space="0" w:color="auto"/>
                    <w:bottom w:val="none" w:sz="0" w:space="0" w:color="auto"/>
                    <w:right w:val="none" w:sz="0" w:space="0" w:color="auto"/>
                  </w:divBdr>
                </w:div>
                <w:div w:id="1602638240">
                  <w:marLeft w:val="640"/>
                  <w:marRight w:val="0"/>
                  <w:marTop w:val="0"/>
                  <w:marBottom w:val="0"/>
                  <w:divBdr>
                    <w:top w:val="none" w:sz="0" w:space="0" w:color="auto"/>
                    <w:left w:val="none" w:sz="0" w:space="0" w:color="auto"/>
                    <w:bottom w:val="none" w:sz="0" w:space="0" w:color="auto"/>
                    <w:right w:val="none" w:sz="0" w:space="0" w:color="auto"/>
                  </w:divBdr>
                </w:div>
                <w:div w:id="236475765">
                  <w:marLeft w:val="640"/>
                  <w:marRight w:val="0"/>
                  <w:marTop w:val="0"/>
                  <w:marBottom w:val="0"/>
                  <w:divBdr>
                    <w:top w:val="none" w:sz="0" w:space="0" w:color="auto"/>
                    <w:left w:val="none" w:sz="0" w:space="0" w:color="auto"/>
                    <w:bottom w:val="none" w:sz="0" w:space="0" w:color="auto"/>
                    <w:right w:val="none" w:sz="0" w:space="0" w:color="auto"/>
                  </w:divBdr>
                </w:div>
                <w:div w:id="285743020">
                  <w:marLeft w:val="640"/>
                  <w:marRight w:val="0"/>
                  <w:marTop w:val="0"/>
                  <w:marBottom w:val="0"/>
                  <w:divBdr>
                    <w:top w:val="none" w:sz="0" w:space="0" w:color="auto"/>
                    <w:left w:val="none" w:sz="0" w:space="0" w:color="auto"/>
                    <w:bottom w:val="none" w:sz="0" w:space="0" w:color="auto"/>
                    <w:right w:val="none" w:sz="0" w:space="0" w:color="auto"/>
                  </w:divBdr>
                </w:div>
                <w:div w:id="688675022">
                  <w:marLeft w:val="640"/>
                  <w:marRight w:val="0"/>
                  <w:marTop w:val="0"/>
                  <w:marBottom w:val="0"/>
                  <w:divBdr>
                    <w:top w:val="none" w:sz="0" w:space="0" w:color="auto"/>
                    <w:left w:val="none" w:sz="0" w:space="0" w:color="auto"/>
                    <w:bottom w:val="none" w:sz="0" w:space="0" w:color="auto"/>
                    <w:right w:val="none" w:sz="0" w:space="0" w:color="auto"/>
                  </w:divBdr>
                </w:div>
                <w:div w:id="1779258157">
                  <w:marLeft w:val="640"/>
                  <w:marRight w:val="0"/>
                  <w:marTop w:val="0"/>
                  <w:marBottom w:val="0"/>
                  <w:divBdr>
                    <w:top w:val="none" w:sz="0" w:space="0" w:color="auto"/>
                    <w:left w:val="none" w:sz="0" w:space="0" w:color="auto"/>
                    <w:bottom w:val="none" w:sz="0" w:space="0" w:color="auto"/>
                    <w:right w:val="none" w:sz="0" w:space="0" w:color="auto"/>
                  </w:divBdr>
                </w:div>
                <w:div w:id="281426815">
                  <w:marLeft w:val="640"/>
                  <w:marRight w:val="0"/>
                  <w:marTop w:val="0"/>
                  <w:marBottom w:val="0"/>
                  <w:divBdr>
                    <w:top w:val="none" w:sz="0" w:space="0" w:color="auto"/>
                    <w:left w:val="none" w:sz="0" w:space="0" w:color="auto"/>
                    <w:bottom w:val="none" w:sz="0" w:space="0" w:color="auto"/>
                    <w:right w:val="none" w:sz="0" w:space="0" w:color="auto"/>
                  </w:divBdr>
                </w:div>
                <w:div w:id="207105189">
                  <w:marLeft w:val="640"/>
                  <w:marRight w:val="0"/>
                  <w:marTop w:val="0"/>
                  <w:marBottom w:val="0"/>
                  <w:divBdr>
                    <w:top w:val="none" w:sz="0" w:space="0" w:color="auto"/>
                    <w:left w:val="none" w:sz="0" w:space="0" w:color="auto"/>
                    <w:bottom w:val="none" w:sz="0" w:space="0" w:color="auto"/>
                    <w:right w:val="none" w:sz="0" w:space="0" w:color="auto"/>
                  </w:divBdr>
                </w:div>
                <w:div w:id="1004088289">
                  <w:marLeft w:val="640"/>
                  <w:marRight w:val="0"/>
                  <w:marTop w:val="0"/>
                  <w:marBottom w:val="0"/>
                  <w:divBdr>
                    <w:top w:val="none" w:sz="0" w:space="0" w:color="auto"/>
                    <w:left w:val="none" w:sz="0" w:space="0" w:color="auto"/>
                    <w:bottom w:val="none" w:sz="0" w:space="0" w:color="auto"/>
                    <w:right w:val="none" w:sz="0" w:space="0" w:color="auto"/>
                  </w:divBdr>
                </w:div>
                <w:div w:id="1825969359">
                  <w:marLeft w:val="640"/>
                  <w:marRight w:val="0"/>
                  <w:marTop w:val="0"/>
                  <w:marBottom w:val="0"/>
                  <w:divBdr>
                    <w:top w:val="none" w:sz="0" w:space="0" w:color="auto"/>
                    <w:left w:val="none" w:sz="0" w:space="0" w:color="auto"/>
                    <w:bottom w:val="none" w:sz="0" w:space="0" w:color="auto"/>
                    <w:right w:val="none" w:sz="0" w:space="0" w:color="auto"/>
                  </w:divBdr>
                </w:div>
                <w:div w:id="1485387674">
                  <w:marLeft w:val="640"/>
                  <w:marRight w:val="0"/>
                  <w:marTop w:val="0"/>
                  <w:marBottom w:val="0"/>
                  <w:divBdr>
                    <w:top w:val="none" w:sz="0" w:space="0" w:color="auto"/>
                    <w:left w:val="none" w:sz="0" w:space="0" w:color="auto"/>
                    <w:bottom w:val="none" w:sz="0" w:space="0" w:color="auto"/>
                    <w:right w:val="none" w:sz="0" w:space="0" w:color="auto"/>
                  </w:divBdr>
                </w:div>
                <w:div w:id="432942805">
                  <w:marLeft w:val="640"/>
                  <w:marRight w:val="0"/>
                  <w:marTop w:val="0"/>
                  <w:marBottom w:val="0"/>
                  <w:divBdr>
                    <w:top w:val="none" w:sz="0" w:space="0" w:color="auto"/>
                    <w:left w:val="none" w:sz="0" w:space="0" w:color="auto"/>
                    <w:bottom w:val="none" w:sz="0" w:space="0" w:color="auto"/>
                    <w:right w:val="none" w:sz="0" w:space="0" w:color="auto"/>
                  </w:divBdr>
                </w:div>
                <w:div w:id="1127167601">
                  <w:marLeft w:val="640"/>
                  <w:marRight w:val="0"/>
                  <w:marTop w:val="0"/>
                  <w:marBottom w:val="0"/>
                  <w:divBdr>
                    <w:top w:val="none" w:sz="0" w:space="0" w:color="auto"/>
                    <w:left w:val="none" w:sz="0" w:space="0" w:color="auto"/>
                    <w:bottom w:val="none" w:sz="0" w:space="0" w:color="auto"/>
                    <w:right w:val="none" w:sz="0" w:space="0" w:color="auto"/>
                  </w:divBdr>
                </w:div>
                <w:div w:id="858274781">
                  <w:marLeft w:val="640"/>
                  <w:marRight w:val="0"/>
                  <w:marTop w:val="0"/>
                  <w:marBottom w:val="0"/>
                  <w:divBdr>
                    <w:top w:val="none" w:sz="0" w:space="0" w:color="auto"/>
                    <w:left w:val="none" w:sz="0" w:space="0" w:color="auto"/>
                    <w:bottom w:val="none" w:sz="0" w:space="0" w:color="auto"/>
                    <w:right w:val="none" w:sz="0" w:space="0" w:color="auto"/>
                  </w:divBdr>
                </w:div>
                <w:div w:id="720907827">
                  <w:marLeft w:val="640"/>
                  <w:marRight w:val="0"/>
                  <w:marTop w:val="0"/>
                  <w:marBottom w:val="0"/>
                  <w:divBdr>
                    <w:top w:val="none" w:sz="0" w:space="0" w:color="auto"/>
                    <w:left w:val="none" w:sz="0" w:space="0" w:color="auto"/>
                    <w:bottom w:val="none" w:sz="0" w:space="0" w:color="auto"/>
                    <w:right w:val="none" w:sz="0" w:space="0" w:color="auto"/>
                  </w:divBdr>
                </w:div>
                <w:div w:id="1673296230">
                  <w:marLeft w:val="640"/>
                  <w:marRight w:val="0"/>
                  <w:marTop w:val="0"/>
                  <w:marBottom w:val="0"/>
                  <w:divBdr>
                    <w:top w:val="none" w:sz="0" w:space="0" w:color="auto"/>
                    <w:left w:val="none" w:sz="0" w:space="0" w:color="auto"/>
                    <w:bottom w:val="none" w:sz="0" w:space="0" w:color="auto"/>
                    <w:right w:val="none" w:sz="0" w:space="0" w:color="auto"/>
                  </w:divBdr>
                </w:div>
                <w:div w:id="1528831238">
                  <w:marLeft w:val="640"/>
                  <w:marRight w:val="0"/>
                  <w:marTop w:val="0"/>
                  <w:marBottom w:val="0"/>
                  <w:divBdr>
                    <w:top w:val="none" w:sz="0" w:space="0" w:color="auto"/>
                    <w:left w:val="none" w:sz="0" w:space="0" w:color="auto"/>
                    <w:bottom w:val="none" w:sz="0" w:space="0" w:color="auto"/>
                    <w:right w:val="none" w:sz="0" w:space="0" w:color="auto"/>
                  </w:divBdr>
                </w:div>
                <w:div w:id="173766985">
                  <w:marLeft w:val="640"/>
                  <w:marRight w:val="0"/>
                  <w:marTop w:val="0"/>
                  <w:marBottom w:val="0"/>
                  <w:divBdr>
                    <w:top w:val="none" w:sz="0" w:space="0" w:color="auto"/>
                    <w:left w:val="none" w:sz="0" w:space="0" w:color="auto"/>
                    <w:bottom w:val="none" w:sz="0" w:space="0" w:color="auto"/>
                    <w:right w:val="none" w:sz="0" w:space="0" w:color="auto"/>
                  </w:divBdr>
                </w:div>
                <w:div w:id="571547783">
                  <w:marLeft w:val="640"/>
                  <w:marRight w:val="0"/>
                  <w:marTop w:val="0"/>
                  <w:marBottom w:val="0"/>
                  <w:divBdr>
                    <w:top w:val="none" w:sz="0" w:space="0" w:color="auto"/>
                    <w:left w:val="none" w:sz="0" w:space="0" w:color="auto"/>
                    <w:bottom w:val="none" w:sz="0" w:space="0" w:color="auto"/>
                    <w:right w:val="none" w:sz="0" w:space="0" w:color="auto"/>
                  </w:divBdr>
                </w:div>
                <w:div w:id="2090496370">
                  <w:marLeft w:val="640"/>
                  <w:marRight w:val="0"/>
                  <w:marTop w:val="0"/>
                  <w:marBottom w:val="0"/>
                  <w:divBdr>
                    <w:top w:val="none" w:sz="0" w:space="0" w:color="auto"/>
                    <w:left w:val="none" w:sz="0" w:space="0" w:color="auto"/>
                    <w:bottom w:val="none" w:sz="0" w:space="0" w:color="auto"/>
                    <w:right w:val="none" w:sz="0" w:space="0" w:color="auto"/>
                  </w:divBdr>
                </w:div>
                <w:div w:id="1533105307">
                  <w:marLeft w:val="640"/>
                  <w:marRight w:val="0"/>
                  <w:marTop w:val="0"/>
                  <w:marBottom w:val="0"/>
                  <w:divBdr>
                    <w:top w:val="none" w:sz="0" w:space="0" w:color="auto"/>
                    <w:left w:val="none" w:sz="0" w:space="0" w:color="auto"/>
                    <w:bottom w:val="none" w:sz="0" w:space="0" w:color="auto"/>
                    <w:right w:val="none" w:sz="0" w:space="0" w:color="auto"/>
                  </w:divBdr>
                </w:div>
                <w:div w:id="1622765175">
                  <w:marLeft w:val="640"/>
                  <w:marRight w:val="0"/>
                  <w:marTop w:val="0"/>
                  <w:marBottom w:val="0"/>
                  <w:divBdr>
                    <w:top w:val="none" w:sz="0" w:space="0" w:color="auto"/>
                    <w:left w:val="none" w:sz="0" w:space="0" w:color="auto"/>
                    <w:bottom w:val="none" w:sz="0" w:space="0" w:color="auto"/>
                    <w:right w:val="none" w:sz="0" w:space="0" w:color="auto"/>
                  </w:divBdr>
                </w:div>
                <w:div w:id="1952734909">
                  <w:marLeft w:val="640"/>
                  <w:marRight w:val="0"/>
                  <w:marTop w:val="0"/>
                  <w:marBottom w:val="0"/>
                  <w:divBdr>
                    <w:top w:val="none" w:sz="0" w:space="0" w:color="auto"/>
                    <w:left w:val="none" w:sz="0" w:space="0" w:color="auto"/>
                    <w:bottom w:val="none" w:sz="0" w:space="0" w:color="auto"/>
                    <w:right w:val="none" w:sz="0" w:space="0" w:color="auto"/>
                  </w:divBdr>
                </w:div>
                <w:div w:id="557518334">
                  <w:marLeft w:val="640"/>
                  <w:marRight w:val="0"/>
                  <w:marTop w:val="0"/>
                  <w:marBottom w:val="0"/>
                  <w:divBdr>
                    <w:top w:val="none" w:sz="0" w:space="0" w:color="auto"/>
                    <w:left w:val="none" w:sz="0" w:space="0" w:color="auto"/>
                    <w:bottom w:val="none" w:sz="0" w:space="0" w:color="auto"/>
                    <w:right w:val="none" w:sz="0" w:space="0" w:color="auto"/>
                  </w:divBdr>
                </w:div>
                <w:div w:id="1406757771">
                  <w:marLeft w:val="640"/>
                  <w:marRight w:val="0"/>
                  <w:marTop w:val="0"/>
                  <w:marBottom w:val="0"/>
                  <w:divBdr>
                    <w:top w:val="none" w:sz="0" w:space="0" w:color="auto"/>
                    <w:left w:val="none" w:sz="0" w:space="0" w:color="auto"/>
                    <w:bottom w:val="none" w:sz="0" w:space="0" w:color="auto"/>
                    <w:right w:val="none" w:sz="0" w:space="0" w:color="auto"/>
                  </w:divBdr>
                </w:div>
                <w:div w:id="1293101534">
                  <w:marLeft w:val="640"/>
                  <w:marRight w:val="0"/>
                  <w:marTop w:val="0"/>
                  <w:marBottom w:val="0"/>
                  <w:divBdr>
                    <w:top w:val="none" w:sz="0" w:space="0" w:color="auto"/>
                    <w:left w:val="none" w:sz="0" w:space="0" w:color="auto"/>
                    <w:bottom w:val="none" w:sz="0" w:space="0" w:color="auto"/>
                    <w:right w:val="none" w:sz="0" w:space="0" w:color="auto"/>
                  </w:divBdr>
                </w:div>
                <w:div w:id="1199395828">
                  <w:marLeft w:val="640"/>
                  <w:marRight w:val="0"/>
                  <w:marTop w:val="0"/>
                  <w:marBottom w:val="0"/>
                  <w:divBdr>
                    <w:top w:val="none" w:sz="0" w:space="0" w:color="auto"/>
                    <w:left w:val="none" w:sz="0" w:space="0" w:color="auto"/>
                    <w:bottom w:val="none" w:sz="0" w:space="0" w:color="auto"/>
                    <w:right w:val="none" w:sz="0" w:space="0" w:color="auto"/>
                  </w:divBdr>
                </w:div>
                <w:div w:id="1776974682">
                  <w:marLeft w:val="640"/>
                  <w:marRight w:val="0"/>
                  <w:marTop w:val="0"/>
                  <w:marBottom w:val="0"/>
                  <w:divBdr>
                    <w:top w:val="none" w:sz="0" w:space="0" w:color="auto"/>
                    <w:left w:val="none" w:sz="0" w:space="0" w:color="auto"/>
                    <w:bottom w:val="none" w:sz="0" w:space="0" w:color="auto"/>
                    <w:right w:val="none" w:sz="0" w:space="0" w:color="auto"/>
                  </w:divBdr>
                </w:div>
                <w:div w:id="1214536129">
                  <w:marLeft w:val="640"/>
                  <w:marRight w:val="0"/>
                  <w:marTop w:val="0"/>
                  <w:marBottom w:val="0"/>
                  <w:divBdr>
                    <w:top w:val="none" w:sz="0" w:space="0" w:color="auto"/>
                    <w:left w:val="none" w:sz="0" w:space="0" w:color="auto"/>
                    <w:bottom w:val="none" w:sz="0" w:space="0" w:color="auto"/>
                    <w:right w:val="none" w:sz="0" w:space="0" w:color="auto"/>
                  </w:divBdr>
                </w:div>
                <w:div w:id="1486892505">
                  <w:marLeft w:val="640"/>
                  <w:marRight w:val="0"/>
                  <w:marTop w:val="0"/>
                  <w:marBottom w:val="0"/>
                  <w:divBdr>
                    <w:top w:val="none" w:sz="0" w:space="0" w:color="auto"/>
                    <w:left w:val="none" w:sz="0" w:space="0" w:color="auto"/>
                    <w:bottom w:val="none" w:sz="0" w:space="0" w:color="auto"/>
                    <w:right w:val="none" w:sz="0" w:space="0" w:color="auto"/>
                  </w:divBdr>
                </w:div>
                <w:div w:id="1718965926">
                  <w:marLeft w:val="640"/>
                  <w:marRight w:val="0"/>
                  <w:marTop w:val="0"/>
                  <w:marBottom w:val="0"/>
                  <w:divBdr>
                    <w:top w:val="none" w:sz="0" w:space="0" w:color="auto"/>
                    <w:left w:val="none" w:sz="0" w:space="0" w:color="auto"/>
                    <w:bottom w:val="none" w:sz="0" w:space="0" w:color="auto"/>
                    <w:right w:val="none" w:sz="0" w:space="0" w:color="auto"/>
                  </w:divBdr>
                </w:div>
                <w:div w:id="858549610">
                  <w:marLeft w:val="640"/>
                  <w:marRight w:val="0"/>
                  <w:marTop w:val="0"/>
                  <w:marBottom w:val="0"/>
                  <w:divBdr>
                    <w:top w:val="none" w:sz="0" w:space="0" w:color="auto"/>
                    <w:left w:val="none" w:sz="0" w:space="0" w:color="auto"/>
                    <w:bottom w:val="none" w:sz="0" w:space="0" w:color="auto"/>
                    <w:right w:val="none" w:sz="0" w:space="0" w:color="auto"/>
                  </w:divBdr>
                </w:div>
                <w:div w:id="814027621">
                  <w:marLeft w:val="640"/>
                  <w:marRight w:val="0"/>
                  <w:marTop w:val="0"/>
                  <w:marBottom w:val="0"/>
                  <w:divBdr>
                    <w:top w:val="none" w:sz="0" w:space="0" w:color="auto"/>
                    <w:left w:val="none" w:sz="0" w:space="0" w:color="auto"/>
                    <w:bottom w:val="none" w:sz="0" w:space="0" w:color="auto"/>
                    <w:right w:val="none" w:sz="0" w:space="0" w:color="auto"/>
                  </w:divBdr>
                </w:div>
                <w:div w:id="199438027">
                  <w:marLeft w:val="640"/>
                  <w:marRight w:val="0"/>
                  <w:marTop w:val="0"/>
                  <w:marBottom w:val="0"/>
                  <w:divBdr>
                    <w:top w:val="none" w:sz="0" w:space="0" w:color="auto"/>
                    <w:left w:val="none" w:sz="0" w:space="0" w:color="auto"/>
                    <w:bottom w:val="none" w:sz="0" w:space="0" w:color="auto"/>
                    <w:right w:val="none" w:sz="0" w:space="0" w:color="auto"/>
                  </w:divBdr>
                </w:div>
                <w:div w:id="1028798638">
                  <w:marLeft w:val="640"/>
                  <w:marRight w:val="0"/>
                  <w:marTop w:val="0"/>
                  <w:marBottom w:val="0"/>
                  <w:divBdr>
                    <w:top w:val="none" w:sz="0" w:space="0" w:color="auto"/>
                    <w:left w:val="none" w:sz="0" w:space="0" w:color="auto"/>
                    <w:bottom w:val="none" w:sz="0" w:space="0" w:color="auto"/>
                    <w:right w:val="none" w:sz="0" w:space="0" w:color="auto"/>
                  </w:divBdr>
                </w:div>
                <w:div w:id="2109037981">
                  <w:marLeft w:val="640"/>
                  <w:marRight w:val="0"/>
                  <w:marTop w:val="0"/>
                  <w:marBottom w:val="0"/>
                  <w:divBdr>
                    <w:top w:val="none" w:sz="0" w:space="0" w:color="auto"/>
                    <w:left w:val="none" w:sz="0" w:space="0" w:color="auto"/>
                    <w:bottom w:val="none" w:sz="0" w:space="0" w:color="auto"/>
                    <w:right w:val="none" w:sz="0" w:space="0" w:color="auto"/>
                  </w:divBdr>
                </w:div>
                <w:div w:id="1839467138">
                  <w:marLeft w:val="640"/>
                  <w:marRight w:val="0"/>
                  <w:marTop w:val="0"/>
                  <w:marBottom w:val="0"/>
                  <w:divBdr>
                    <w:top w:val="none" w:sz="0" w:space="0" w:color="auto"/>
                    <w:left w:val="none" w:sz="0" w:space="0" w:color="auto"/>
                    <w:bottom w:val="none" w:sz="0" w:space="0" w:color="auto"/>
                    <w:right w:val="none" w:sz="0" w:space="0" w:color="auto"/>
                  </w:divBdr>
                </w:div>
                <w:div w:id="656498214">
                  <w:marLeft w:val="640"/>
                  <w:marRight w:val="0"/>
                  <w:marTop w:val="0"/>
                  <w:marBottom w:val="0"/>
                  <w:divBdr>
                    <w:top w:val="none" w:sz="0" w:space="0" w:color="auto"/>
                    <w:left w:val="none" w:sz="0" w:space="0" w:color="auto"/>
                    <w:bottom w:val="none" w:sz="0" w:space="0" w:color="auto"/>
                    <w:right w:val="none" w:sz="0" w:space="0" w:color="auto"/>
                  </w:divBdr>
                </w:div>
                <w:div w:id="112604887">
                  <w:marLeft w:val="640"/>
                  <w:marRight w:val="0"/>
                  <w:marTop w:val="0"/>
                  <w:marBottom w:val="0"/>
                  <w:divBdr>
                    <w:top w:val="none" w:sz="0" w:space="0" w:color="auto"/>
                    <w:left w:val="none" w:sz="0" w:space="0" w:color="auto"/>
                    <w:bottom w:val="none" w:sz="0" w:space="0" w:color="auto"/>
                    <w:right w:val="none" w:sz="0" w:space="0" w:color="auto"/>
                  </w:divBdr>
                </w:div>
                <w:div w:id="1797872222">
                  <w:marLeft w:val="640"/>
                  <w:marRight w:val="0"/>
                  <w:marTop w:val="0"/>
                  <w:marBottom w:val="0"/>
                  <w:divBdr>
                    <w:top w:val="none" w:sz="0" w:space="0" w:color="auto"/>
                    <w:left w:val="none" w:sz="0" w:space="0" w:color="auto"/>
                    <w:bottom w:val="none" w:sz="0" w:space="0" w:color="auto"/>
                    <w:right w:val="none" w:sz="0" w:space="0" w:color="auto"/>
                  </w:divBdr>
                </w:div>
                <w:div w:id="1884445226">
                  <w:marLeft w:val="640"/>
                  <w:marRight w:val="0"/>
                  <w:marTop w:val="0"/>
                  <w:marBottom w:val="0"/>
                  <w:divBdr>
                    <w:top w:val="none" w:sz="0" w:space="0" w:color="auto"/>
                    <w:left w:val="none" w:sz="0" w:space="0" w:color="auto"/>
                    <w:bottom w:val="none" w:sz="0" w:space="0" w:color="auto"/>
                    <w:right w:val="none" w:sz="0" w:space="0" w:color="auto"/>
                  </w:divBdr>
                </w:div>
                <w:div w:id="649557552">
                  <w:marLeft w:val="640"/>
                  <w:marRight w:val="0"/>
                  <w:marTop w:val="0"/>
                  <w:marBottom w:val="0"/>
                  <w:divBdr>
                    <w:top w:val="none" w:sz="0" w:space="0" w:color="auto"/>
                    <w:left w:val="none" w:sz="0" w:space="0" w:color="auto"/>
                    <w:bottom w:val="none" w:sz="0" w:space="0" w:color="auto"/>
                    <w:right w:val="none" w:sz="0" w:space="0" w:color="auto"/>
                  </w:divBdr>
                </w:div>
                <w:div w:id="1145851815">
                  <w:marLeft w:val="640"/>
                  <w:marRight w:val="0"/>
                  <w:marTop w:val="0"/>
                  <w:marBottom w:val="0"/>
                  <w:divBdr>
                    <w:top w:val="none" w:sz="0" w:space="0" w:color="auto"/>
                    <w:left w:val="none" w:sz="0" w:space="0" w:color="auto"/>
                    <w:bottom w:val="none" w:sz="0" w:space="0" w:color="auto"/>
                    <w:right w:val="none" w:sz="0" w:space="0" w:color="auto"/>
                  </w:divBdr>
                </w:div>
                <w:div w:id="1683698085">
                  <w:marLeft w:val="640"/>
                  <w:marRight w:val="0"/>
                  <w:marTop w:val="0"/>
                  <w:marBottom w:val="0"/>
                  <w:divBdr>
                    <w:top w:val="none" w:sz="0" w:space="0" w:color="auto"/>
                    <w:left w:val="none" w:sz="0" w:space="0" w:color="auto"/>
                    <w:bottom w:val="none" w:sz="0" w:space="0" w:color="auto"/>
                    <w:right w:val="none" w:sz="0" w:space="0" w:color="auto"/>
                  </w:divBdr>
                </w:div>
                <w:div w:id="512229752">
                  <w:marLeft w:val="640"/>
                  <w:marRight w:val="0"/>
                  <w:marTop w:val="0"/>
                  <w:marBottom w:val="0"/>
                  <w:divBdr>
                    <w:top w:val="none" w:sz="0" w:space="0" w:color="auto"/>
                    <w:left w:val="none" w:sz="0" w:space="0" w:color="auto"/>
                    <w:bottom w:val="none" w:sz="0" w:space="0" w:color="auto"/>
                    <w:right w:val="none" w:sz="0" w:space="0" w:color="auto"/>
                  </w:divBdr>
                </w:div>
                <w:div w:id="1344553307">
                  <w:marLeft w:val="640"/>
                  <w:marRight w:val="0"/>
                  <w:marTop w:val="0"/>
                  <w:marBottom w:val="0"/>
                  <w:divBdr>
                    <w:top w:val="none" w:sz="0" w:space="0" w:color="auto"/>
                    <w:left w:val="none" w:sz="0" w:space="0" w:color="auto"/>
                    <w:bottom w:val="none" w:sz="0" w:space="0" w:color="auto"/>
                    <w:right w:val="none" w:sz="0" w:space="0" w:color="auto"/>
                  </w:divBdr>
                </w:div>
                <w:div w:id="1750231314">
                  <w:marLeft w:val="640"/>
                  <w:marRight w:val="0"/>
                  <w:marTop w:val="0"/>
                  <w:marBottom w:val="0"/>
                  <w:divBdr>
                    <w:top w:val="none" w:sz="0" w:space="0" w:color="auto"/>
                    <w:left w:val="none" w:sz="0" w:space="0" w:color="auto"/>
                    <w:bottom w:val="none" w:sz="0" w:space="0" w:color="auto"/>
                    <w:right w:val="none" w:sz="0" w:space="0" w:color="auto"/>
                  </w:divBdr>
                </w:div>
                <w:div w:id="152717685">
                  <w:marLeft w:val="640"/>
                  <w:marRight w:val="0"/>
                  <w:marTop w:val="0"/>
                  <w:marBottom w:val="0"/>
                  <w:divBdr>
                    <w:top w:val="none" w:sz="0" w:space="0" w:color="auto"/>
                    <w:left w:val="none" w:sz="0" w:space="0" w:color="auto"/>
                    <w:bottom w:val="none" w:sz="0" w:space="0" w:color="auto"/>
                    <w:right w:val="none" w:sz="0" w:space="0" w:color="auto"/>
                  </w:divBdr>
                </w:div>
                <w:div w:id="856433266">
                  <w:marLeft w:val="640"/>
                  <w:marRight w:val="0"/>
                  <w:marTop w:val="0"/>
                  <w:marBottom w:val="0"/>
                  <w:divBdr>
                    <w:top w:val="none" w:sz="0" w:space="0" w:color="auto"/>
                    <w:left w:val="none" w:sz="0" w:space="0" w:color="auto"/>
                    <w:bottom w:val="none" w:sz="0" w:space="0" w:color="auto"/>
                    <w:right w:val="none" w:sz="0" w:space="0" w:color="auto"/>
                  </w:divBdr>
                </w:div>
                <w:div w:id="13651416">
                  <w:marLeft w:val="640"/>
                  <w:marRight w:val="0"/>
                  <w:marTop w:val="0"/>
                  <w:marBottom w:val="0"/>
                  <w:divBdr>
                    <w:top w:val="none" w:sz="0" w:space="0" w:color="auto"/>
                    <w:left w:val="none" w:sz="0" w:space="0" w:color="auto"/>
                    <w:bottom w:val="none" w:sz="0" w:space="0" w:color="auto"/>
                    <w:right w:val="none" w:sz="0" w:space="0" w:color="auto"/>
                  </w:divBdr>
                </w:div>
                <w:div w:id="77530023">
                  <w:marLeft w:val="640"/>
                  <w:marRight w:val="0"/>
                  <w:marTop w:val="0"/>
                  <w:marBottom w:val="0"/>
                  <w:divBdr>
                    <w:top w:val="none" w:sz="0" w:space="0" w:color="auto"/>
                    <w:left w:val="none" w:sz="0" w:space="0" w:color="auto"/>
                    <w:bottom w:val="none" w:sz="0" w:space="0" w:color="auto"/>
                    <w:right w:val="none" w:sz="0" w:space="0" w:color="auto"/>
                  </w:divBdr>
                </w:div>
                <w:div w:id="898708960">
                  <w:marLeft w:val="640"/>
                  <w:marRight w:val="0"/>
                  <w:marTop w:val="0"/>
                  <w:marBottom w:val="0"/>
                  <w:divBdr>
                    <w:top w:val="none" w:sz="0" w:space="0" w:color="auto"/>
                    <w:left w:val="none" w:sz="0" w:space="0" w:color="auto"/>
                    <w:bottom w:val="none" w:sz="0" w:space="0" w:color="auto"/>
                    <w:right w:val="none" w:sz="0" w:space="0" w:color="auto"/>
                  </w:divBdr>
                </w:div>
                <w:div w:id="1973976834">
                  <w:marLeft w:val="640"/>
                  <w:marRight w:val="0"/>
                  <w:marTop w:val="0"/>
                  <w:marBottom w:val="0"/>
                  <w:divBdr>
                    <w:top w:val="none" w:sz="0" w:space="0" w:color="auto"/>
                    <w:left w:val="none" w:sz="0" w:space="0" w:color="auto"/>
                    <w:bottom w:val="none" w:sz="0" w:space="0" w:color="auto"/>
                    <w:right w:val="none" w:sz="0" w:space="0" w:color="auto"/>
                  </w:divBdr>
                </w:div>
                <w:div w:id="431511801">
                  <w:marLeft w:val="640"/>
                  <w:marRight w:val="0"/>
                  <w:marTop w:val="0"/>
                  <w:marBottom w:val="0"/>
                  <w:divBdr>
                    <w:top w:val="none" w:sz="0" w:space="0" w:color="auto"/>
                    <w:left w:val="none" w:sz="0" w:space="0" w:color="auto"/>
                    <w:bottom w:val="none" w:sz="0" w:space="0" w:color="auto"/>
                    <w:right w:val="none" w:sz="0" w:space="0" w:color="auto"/>
                  </w:divBdr>
                </w:div>
                <w:div w:id="1790271938">
                  <w:marLeft w:val="640"/>
                  <w:marRight w:val="0"/>
                  <w:marTop w:val="0"/>
                  <w:marBottom w:val="0"/>
                  <w:divBdr>
                    <w:top w:val="none" w:sz="0" w:space="0" w:color="auto"/>
                    <w:left w:val="none" w:sz="0" w:space="0" w:color="auto"/>
                    <w:bottom w:val="none" w:sz="0" w:space="0" w:color="auto"/>
                    <w:right w:val="none" w:sz="0" w:space="0" w:color="auto"/>
                  </w:divBdr>
                </w:div>
                <w:div w:id="3943142">
                  <w:marLeft w:val="640"/>
                  <w:marRight w:val="0"/>
                  <w:marTop w:val="0"/>
                  <w:marBottom w:val="0"/>
                  <w:divBdr>
                    <w:top w:val="none" w:sz="0" w:space="0" w:color="auto"/>
                    <w:left w:val="none" w:sz="0" w:space="0" w:color="auto"/>
                    <w:bottom w:val="none" w:sz="0" w:space="0" w:color="auto"/>
                    <w:right w:val="none" w:sz="0" w:space="0" w:color="auto"/>
                  </w:divBdr>
                </w:div>
                <w:div w:id="1303392602">
                  <w:marLeft w:val="640"/>
                  <w:marRight w:val="0"/>
                  <w:marTop w:val="0"/>
                  <w:marBottom w:val="0"/>
                  <w:divBdr>
                    <w:top w:val="none" w:sz="0" w:space="0" w:color="auto"/>
                    <w:left w:val="none" w:sz="0" w:space="0" w:color="auto"/>
                    <w:bottom w:val="none" w:sz="0" w:space="0" w:color="auto"/>
                    <w:right w:val="none" w:sz="0" w:space="0" w:color="auto"/>
                  </w:divBdr>
                </w:div>
                <w:div w:id="1542790744">
                  <w:marLeft w:val="640"/>
                  <w:marRight w:val="0"/>
                  <w:marTop w:val="0"/>
                  <w:marBottom w:val="0"/>
                  <w:divBdr>
                    <w:top w:val="none" w:sz="0" w:space="0" w:color="auto"/>
                    <w:left w:val="none" w:sz="0" w:space="0" w:color="auto"/>
                    <w:bottom w:val="none" w:sz="0" w:space="0" w:color="auto"/>
                    <w:right w:val="none" w:sz="0" w:space="0" w:color="auto"/>
                  </w:divBdr>
                </w:div>
                <w:div w:id="963854404">
                  <w:marLeft w:val="640"/>
                  <w:marRight w:val="0"/>
                  <w:marTop w:val="0"/>
                  <w:marBottom w:val="0"/>
                  <w:divBdr>
                    <w:top w:val="none" w:sz="0" w:space="0" w:color="auto"/>
                    <w:left w:val="none" w:sz="0" w:space="0" w:color="auto"/>
                    <w:bottom w:val="none" w:sz="0" w:space="0" w:color="auto"/>
                    <w:right w:val="none" w:sz="0" w:space="0" w:color="auto"/>
                  </w:divBdr>
                </w:div>
                <w:div w:id="313528347">
                  <w:marLeft w:val="640"/>
                  <w:marRight w:val="0"/>
                  <w:marTop w:val="0"/>
                  <w:marBottom w:val="0"/>
                  <w:divBdr>
                    <w:top w:val="none" w:sz="0" w:space="0" w:color="auto"/>
                    <w:left w:val="none" w:sz="0" w:space="0" w:color="auto"/>
                    <w:bottom w:val="none" w:sz="0" w:space="0" w:color="auto"/>
                    <w:right w:val="none" w:sz="0" w:space="0" w:color="auto"/>
                  </w:divBdr>
                </w:div>
                <w:div w:id="1894998837">
                  <w:marLeft w:val="640"/>
                  <w:marRight w:val="0"/>
                  <w:marTop w:val="0"/>
                  <w:marBottom w:val="0"/>
                  <w:divBdr>
                    <w:top w:val="none" w:sz="0" w:space="0" w:color="auto"/>
                    <w:left w:val="none" w:sz="0" w:space="0" w:color="auto"/>
                    <w:bottom w:val="none" w:sz="0" w:space="0" w:color="auto"/>
                    <w:right w:val="none" w:sz="0" w:space="0" w:color="auto"/>
                  </w:divBdr>
                </w:div>
                <w:div w:id="122776258">
                  <w:marLeft w:val="640"/>
                  <w:marRight w:val="0"/>
                  <w:marTop w:val="0"/>
                  <w:marBottom w:val="0"/>
                  <w:divBdr>
                    <w:top w:val="none" w:sz="0" w:space="0" w:color="auto"/>
                    <w:left w:val="none" w:sz="0" w:space="0" w:color="auto"/>
                    <w:bottom w:val="none" w:sz="0" w:space="0" w:color="auto"/>
                    <w:right w:val="none" w:sz="0" w:space="0" w:color="auto"/>
                  </w:divBdr>
                </w:div>
                <w:div w:id="970017294">
                  <w:marLeft w:val="640"/>
                  <w:marRight w:val="0"/>
                  <w:marTop w:val="0"/>
                  <w:marBottom w:val="0"/>
                  <w:divBdr>
                    <w:top w:val="none" w:sz="0" w:space="0" w:color="auto"/>
                    <w:left w:val="none" w:sz="0" w:space="0" w:color="auto"/>
                    <w:bottom w:val="none" w:sz="0" w:space="0" w:color="auto"/>
                    <w:right w:val="none" w:sz="0" w:space="0" w:color="auto"/>
                  </w:divBdr>
                </w:div>
                <w:div w:id="395862555">
                  <w:marLeft w:val="640"/>
                  <w:marRight w:val="0"/>
                  <w:marTop w:val="0"/>
                  <w:marBottom w:val="0"/>
                  <w:divBdr>
                    <w:top w:val="none" w:sz="0" w:space="0" w:color="auto"/>
                    <w:left w:val="none" w:sz="0" w:space="0" w:color="auto"/>
                    <w:bottom w:val="none" w:sz="0" w:space="0" w:color="auto"/>
                    <w:right w:val="none" w:sz="0" w:space="0" w:color="auto"/>
                  </w:divBdr>
                </w:div>
                <w:div w:id="1351561669">
                  <w:marLeft w:val="640"/>
                  <w:marRight w:val="0"/>
                  <w:marTop w:val="0"/>
                  <w:marBottom w:val="0"/>
                  <w:divBdr>
                    <w:top w:val="none" w:sz="0" w:space="0" w:color="auto"/>
                    <w:left w:val="none" w:sz="0" w:space="0" w:color="auto"/>
                    <w:bottom w:val="none" w:sz="0" w:space="0" w:color="auto"/>
                    <w:right w:val="none" w:sz="0" w:space="0" w:color="auto"/>
                  </w:divBdr>
                </w:div>
                <w:div w:id="1660960585">
                  <w:marLeft w:val="640"/>
                  <w:marRight w:val="0"/>
                  <w:marTop w:val="0"/>
                  <w:marBottom w:val="0"/>
                  <w:divBdr>
                    <w:top w:val="none" w:sz="0" w:space="0" w:color="auto"/>
                    <w:left w:val="none" w:sz="0" w:space="0" w:color="auto"/>
                    <w:bottom w:val="none" w:sz="0" w:space="0" w:color="auto"/>
                    <w:right w:val="none" w:sz="0" w:space="0" w:color="auto"/>
                  </w:divBdr>
                </w:div>
                <w:div w:id="1586651803">
                  <w:marLeft w:val="640"/>
                  <w:marRight w:val="0"/>
                  <w:marTop w:val="0"/>
                  <w:marBottom w:val="0"/>
                  <w:divBdr>
                    <w:top w:val="none" w:sz="0" w:space="0" w:color="auto"/>
                    <w:left w:val="none" w:sz="0" w:space="0" w:color="auto"/>
                    <w:bottom w:val="none" w:sz="0" w:space="0" w:color="auto"/>
                    <w:right w:val="none" w:sz="0" w:space="0" w:color="auto"/>
                  </w:divBdr>
                </w:div>
                <w:div w:id="1795560887">
                  <w:marLeft w:val="640"/>
                  <w:marRight w:val="0"/>
                  <w:marTop w:val="0"/>
                  <w:marBottom w:val="0"/>
                  <w:divBdr>
                    <w:top w:val="none" w:sz="0" w:space="0" w:color="auto"/>
                    <w:left w:val="none" w:sz="0" w:space="0" w:color="auto"/>
                    <w:bottom w:val="none" w:sz="0" w:space="0" w:color="auto"/>
                    <w:right w:val="none" w:sz="0" w:space="0" w:color="auto"/>
                  </w:divBdr>
                </w:div>
                <w:div w:id="236862800">
                  <w:marLeft w:val="640"/>
                  <w:marRight w:val="0"/>
                  <w:marTop w:val="0"/>
                  <w:marBottom w:val="0"/>
                  <w:divBdr>
                    <w:top w:val="none" w:sz="0" w:space="0" w:color="auto"/>
                    <w:left w:val="none" w:sz="0" w:space="0" w:color="auto"/>
                    <w:bottom w:val="none" w:sz="0" w:space="0" w:color="auto"/>
                    <w:right w:val="none" w:sz="0" w:space="0" w:color="auto"/>
                  </w:divBdr>
                </w:div>
                <w:div w:id="1215895036">
                  <w:marLeft w:val="640"/>
                  <w:marRight w:val="0"/>
                  <w:marTop w:val="0"/>
                  <w:marBottom w:val="0"/>
                  <w:divBdr>
                    <w:top w:val="none" w:sz="0" w:space="0" w:color="auto"/>
                    <w:left w:val="none" w:sz="0" w:space="0" w:color="auto"/>
                    <w:bottom w:val="none" w:sz="0" w:space="0" w:color="auto"/>
                    <w:right w:val="none" w:sz="0" w:space="0" w:color="auto"/>
                  </w:divBdr>
                </w:div>
                <w:div w:id="1744376031">
                  <w:marLeft w:val="640"/>
                  <w:marRight w:val="0"/>
                  <w:marTop w:val="0"/>
                  <w:marBottom w:val="0"/>
                  <w:divBdr>
                    <w:top w:val="none" w:sz="0" w:space="0" w:color="auto"/>
                    <w:left w:val="none" w:sz="0" w:space="0" w:color="auto"/>
                    <w:bottom w:val="none" w:sz="0" w:space="0" w:color="auto"/>
                    <w:right w:val="none" w:sz="0" w:space="0" w:color="auto"/>
                  </w:divBdr>
                </w:div>
                <w:div w:id="997729741">
                  <w:marLeft w:val="640"/>
                  <w:marRight w:val="0"/>
                  <w:marTop w:val="0"/>
                  <w:marBottom w:val="0"/>
                  <w:divBdr>
                    <w:top w:val="none" w:sz="0" w:space="0" w:color="auto"/>
                    <w:left w:val="none" w:sz="0" w:space="0" w:color="auto"/>
                    <w:bottom w:val="none" w:sz="0" w:space="0" w:color="auto"/>
                    <w:right w:val="none" w:sz="0" w:space="0" w:color="auto"/>
                  </w:divBdr>
                </w:div>
                <w:div w:id="1144587330">
                  <w:marLeft w:val="640"/>
                  <w:marRight w:val="0"/>
                  <w:marTop w:val="0"/>
                  <w:marBottom w:val="0"/>
                  <w:divBdr>
                    <w:top w:val="none" w:sz="0" w:space="0" w:color="auto"/>
                    <w:left w:val="none" w:sz="0" w:space="0" w:color="auto"/>
                    <w:bottom w:val="none" w:sz="0" w:space="0" w:color="auto"/>
                    <w:right w:val="none" w:sz="0" w:space="0" w:color="auto"/>
                  </w:divBdr>
                </w:div>
                <w:div w:id="1673947132">
                  <w:marLeft w:val="640"/>
                  <w:marRight w:val="0"/>
                  <w:marTop w:val="0"/>
                  <w:marBottom w:val="0"/>
                  <w:divBdr>
                    <w:top w:val="none" w:sz="0" w:space="0" w:color="auto"/>
                    <w:left w:val="none" w:sz="0" w:space="0" w:color="auto"/>
                    <w:bottom w:val="none" w:sz="0" w:space="0" w:color="auto"/>
                    <w:right w:val="none" w:sz="0" w:space="0" w:color="auto"/>
                  </w:divBdr>
                </w:div>
                <w:div w:id="1546679024">
                  <w:marLeft w:val="640"/>
                  <w:marRight w:val="0"/>
                  <w:marTop w:val="0"/>
                  <w:marBottom w:val="0"/>
                  <w:divBdr>
                    <w:top w:val="none" w:sz="0" w:space="0" w:color="auto"/>
                    <w:left w:val="none" w:sz="0" w:space="0" w:color="auto"/>
                    <w:bottom w:val="none" w:sz="0" w:space="0" w:color="auto"/>
                    <w:right w:val="none" w:sz="0" w:space="0" w:color="auto"/>
                  </w:divBdr>
                </w:div>
                <w:div w:id="240262065">
                  <w:marLeft w:val="640"/>
                  <w:marRight w:val="0"/>
                  <w:marTop w:val="0"/>
                  <w:marBottom w:val="0"/>
                  <w:divBdr>
                    <w:top w:val="none" w:sz="0" w:space="0" w:color="auto"/>
                    <w:left w:val="none" w:sz="0" w:space="0" w:color="auto"/>
                    <w:bottom w:val="none" w:sz="0" w:space="0" w:color="auto"/>
                    <w:right w:val="none" w:sz="0" w:space="0" w:color="auto"/>
                  </w:divBdr>
                </w:div>
                <w:div w:id="1725831818">
                  <w:marLeft w:val="640"/>
                  <w:marRight w:val="0"/>
                  <w:marTop w:val="0"/>
                  <w:marBottom w:val="0"/>
                  <w:divBdr>
                    <w:top w:val="none" w:sz="0" w:space="0" w:color="auto"/>
                    <w:left w:val="none" w:sz="0" w:space="0" w:color="auto"/>
                    <w:bottom w:val="none" w:sz="0" w:space="0" w:color="auto"/>
                    <w:right w:val="none" w:sz="0" w:space="0" w:color="auto"/>
                  </w:divBdr>
                </w:div>
                <w:div w:id="791557966">
                  <w:marLeft w:val="640"/>
                  <w:marRight w:val="0"/>
                  <w:marTop w:val="0"/>
                  <w:marBottom w:val="0"/>
                  <w:divBdr>
                    <w:top w:val="none" w:sz="0" w:space="0" w:color="auto"/>
                    <w:left w:val="none" w:sz="0" w:space="0" w:color="auto"/>
                    <w:bottom w:val="none" w:sz="0" w:space="0" w:color="auto"/>
                    <w:right w:val="none" w:sz="0" w:space="0" w:color="auto"/>
                  </w:divBdr>
                </w:div>
                <w:div w:id="1230652612">
                  <w:marLeft w:val="640"/>
                  <w:marRight w:val="0"/>
                  <w:marTop w:val="0"/>
                  <w:marBottom w:val="0"/>
                  <w:divBdr>
                    <w:top w:val="none" w:sz="0" w:space="0" w:color="auto"/>
                    <w:left w:val="none" w:sz="0" w:space="0" w:color="auto"/>
                    <w:bottom w:val="none" w:sz="0" w:space="0" w:color="auto"/>
                    <w:right w:val="none" w:sz="0" w:space="0" w:color="auto"/>
                  </w:divBdr>
                </w:div>
                <w:div w:id="555237237">
                  <w:marLeft w:val="640"/>
                  <w:marRight w:val="0"/>
                  <w:marTop w:val="0"/>
                  <w:marBottom w:val="0"/>
                  <w:divBdr>
                    <w:top w:val="none" w:sz="0" w:space="0" w:color="auto"/>
                    <w:left w:val="none" w:sz="0" w:space="0" w:color="auto"/>
                    <w:bottom w:val="none" w:sz="0" w:space="0" w:color="auto"/>
                    <w:right w:val="none" w:sz="0" w:space="0" w:color="auto"/>
                  </w:divBdr>
                </w:div>
                <w:div w:id="402918536">
                  <w:marLeft w:val="640"/>
                  <w:marRight w:val="0"/>
                  <w:marTop w:val="0"/>
                  <w:marBottom w:val="0"/>
                  <w:divBdr>
                    <w:top w:val="none" w:sz="0" w:space="0" w:color="auto"/>
                    <w:left w:val="none" w:sz="0" w:space="0" w:color="auto"/>
                    <w:bottom w:val="none" w:sz="0" w:space="0" w:color="auto"/>
                    <w:right w:val="none" w:sz="0" w:space="0" w:color="auto"/>
                  </w:divBdr>
                </w:div>
                <w:div w:id="1064373221">
                  <w:marLeft w:val="640"/>
                  <w:marRight w:val="0"/>
                  <w:marTop w:val="0"/>
                  <w:marBottom w:val="0"/>
                  <w:divBdr>
                    <w:top w:val="none" w:sz="0" w:space="0" w:color="auto"/>
                    <w:left w:val="none" w:sz="0" w:space="0" w:color="auto"/>
                    <w:bottom w:val="none" w:sz="0" w:space="0" w:color="auto"/>
                    <w:right w:val="none" w:sz="0" w:space="0" w:color="auto"/>
                  </w:divBdr>
                </w:div>
                <w:div w:id="1558784696">
                  <w:marLeft w:val="640"/>
                  <w:marRight w:val="0"/>
                  <w:marTop w:val="0"/>
                  <w:marBottom w:val="0"/>
                  <w:divBdr>
                    <w:top w:val="none" w:sz="0" w:space="0" w:color="auto"/>
                    <w:left w:val="none" w:sz="0" w:space="0" w:color="auto"/>
                    <w:bottom w:val="none" w:sz="0" w:space="0" w:color="auto"/>
                    <w:right w:val="none" w:sz="0" w:space="0" w:color="auto"/>
                  </w:divBdr>
                </w:div>
                <w:div w:id="1619292671">
                  <w:marLeft w:val="640"/>
                  <w:marRight w:val="0"/>
                  <w:marTop w:val="0"/>
                  <w:marBottom w:val="0"/>
                  <w:divBdr>
                    <w:top w:val="none" w:sz="0" w:space="0" w:color="auto"/>
                    <w:left w:val="none" w:sz="0" w:space="0" w:color="auto"/>
                    <w:bottom w:val="none" w:sz="0" w:space="0" w:color="auto"/>
                    <w:right w:val="none" w:sz="0" w:space="0" w:color="auto"/>
                  </w:divBdr>
                </w:div>
                <w:div w:id="1824850738">
                  <w:marLeft w:val="640"/>
                  <w:marRight w:val="0"/>
                  <w:marTop w:val="0"/>
                  <w:marBottom w:val="0"/>
                  <w:divBdr>
                    <w:top w:val="none" w:sz="0" w:space="0" w:color="auto"/>
                    <w:left w:val="none" w:sz="0" w:space="0" w:color="auto"/>
                    <w:bottom w:val="none" w:sz="0" w:space="0" w:color="auto"/>
                    <w:right w:val="none" w:sz="0" w:space="0" w:color="auto"/>
                  </w:divBdr>
                </w:div>
                <w:div w:id="190537061">
                  <w:marLeft w:val="640"/>
                  <w:marRight w:val="0"/>
                  <w:marTop w:val="0"/>
                  <w:marBottom w:val="0"/>
                  <w:divBdr>
                    <w:top w:val="none" w:sz="0" w:space="0" w:color="auto"/>
                    <w:left w:val="none" w:sz="0" w:space="0" w:color="auto"/>
                    <w:bottom w:val="none" w:sz="0" w:space="0" w:color="auto"/>
                    <w:right w:val="none" w:sz="0" w:space="0" w:color="auto"/>
                  </w:divBdr>
                </w:div>
                <w:div w:id="532769487">
                  <w:marLeft w:val="640"/>
                  <w:marRight w:val="0"/>
                  <w:marTop w:val="0"/>
                  <w:marBottom w:val="0"/>
                  <w:divBdr>
                    <w:top w:val="none" w:sz="0" w:space="0" w:color="auto"/>
                    <w:left w:val="none" w:sz="0" w:space="0" w:color="auto"/>
                    <w:bottom w:val="none" w:sz="0" w:space="0" w:color="auto"/>
                    <w:right w:val="none" w:sz="0" w:space="0" w:color="auto"/>
                  </w:divBdr>
                </w:div>
                <w:div w:id="968173073">
                  <w:marLeft w:val="640"/>
                  <w:marRight w:val="0"/>
                  <w:marTop w:val="0"/>
                  <w:marBottom w:val="0"/>
                  <w:divBdr>
                    <w:top w:val="none" w:sz="0" w:space="0" w:color="auto"/>
                    <w:left w:val="none" w:sz="0" w:space="0" w:color="auto"/>
                    <w:bottom w:val="none" w:sz="0" w:space="0" w:color="auto"/>
                    <w:right w:val="none" w:sz="0" w:space="0" w:color="auto"/>
                  </w:divBdr>
                </w:div>
                <w:div w:id="2092382446">
                  <w:marLeft w:val="640"/>
                  <w:marRight w:val="0"/>
                  <w:marTop w:val="0"/>
                  <w:marBottom w:val="0"/>
                  <w:divBdr>
                    <w:top w:val="none" w:sz="0" w:space="0" w:color="auto"/>
                    <w:left w:val="none" w:sz="0" w:space="0" w:color="auto"/>
                    <w:bottom w:val="none" w:sz="0" w:space="0" w:color="auto"/>
                    <w:right w:val="none" w:sz="0" w:space="0" w:color="auto"/>
                  </w:divBdr>
                </w:div>
                <w:div w:id="702481191">
                  <w:marLeft w:val="640"/>
                  <w:marRight w:val="0"/>
                  <w:marTop w:val="0"/>
                  <w:marBottom w:val="0"/>
                  <w:divBdr>
                    <w:top w:val="none" w:sz="0" w:space="0" w:color="auto"/>
                    <w:left w:val="none" w:sz="0" w:space="0" w:color="auto"/>
                    <w:bottom w:val="none" w:sz="0" w:space="0" w:color="auto"/>
                    <w:right w:val="none" w:sz="0" w:space="0" w:color="auto"/>
                  </w:divBdr>
                </w:div>
                <w:div w:id="1823305278">
                  <w:marLeft w:val="640"/>
                  <w:marRight w:val="0"/>
                  <w:marTop w:val="0"/>
                  <w:marBottom w:val="0"/>
                  <w:divBdr>
                    <w:top w:val="none" w:sz="0" w:space="0" w:color="auto"/>
                    <w:left w:val="none" w:sz="0" w:space="0" w:color="auto"/>
                    <w:bottom w:val="none" w:sz="0" w:space="0" w:color="auto"/>
                    <w:right w:val="none" w:sz="0" w:space="0" w:color="auto"/>
                  </w:divBdr>
                </w:div>
                <w:div w:id="1478646064">
                  <w:marLeft w:val="640"/>
                  <w:marRight w:val="0"/>
                  <w:marTop w:val="0"/>
                  <w:marBottom w:val="0"/>
                  <w:divBdr>
                    <w:top w:val="none" w:sz="0" w:space="0" w:color="auto"/>
                    <w:left w:val="none" w:sz="0" w:space="0" w:color="auto"/>
                    <w:bottom w:val="none" w:sz="0" w:space="0" w:color="auto"/>
                    <w:right w:val="none" w:sz="0" w:space="0" w:color="auto"/>
                  </w:divBdr>
                </w:div>
                <w:div w:id="500777283">
                  <w:marLeft w:val="640"/>
                  <w:marRight w:val="0"/>
                  <w:marTop w:val="0"/>
                  <w:marBottom w:val="0"/>
                  <w:divBdr>
                    <w:top w:val="none" w:sz="0" w:space="0" w:color="auto"/>
                    <w:left w:val="none" w:sz="0" w:space="0" w:color="auto"/>
                    <w:bottom w:val="none" w:sz="0" w:space="0" w:color="auto"/>
                    <w:right w:val="none" w:sz="0" w:space="0" w:color="auto"/>
                  </w:divBdr>
                </w:div>
              </w:divsChild>
            </w:div>
            <w:div w:id="258834365">
              <w:marLeft w:val="0"/>
              <w:marRight w:val="0"/>
              <w:marTop w:val="0"/>
              <w:marBottom w:val="0"/>
              <w:divBdr>
                <w:top w:val="none" w:sz="0" w:space="0" w:color="auto"/>
                <w:left w:val="none" w:sz="0" w:space="0" w:color="auto"/>
                <w:bottom w:val="none" w:sz="0" w:space="0" w:color="auto"/>
                <w:right w:val="none" w:sz="0" w:space="0" w:color="auto"/>
              </w:divBdr>
              <w:divsChild>
                <w:div w:id="545726621">
                  <w:marLeft w:val="640"/>
                  <w:marRight w:val="0"/>
                  <w:marTop w:val="0"/>
                  <w:marBottom w:val="0"/>
                  <w:divBdr>
                    <w:top w:val="none" w:sz="0" w:space="0" w:color="auto"/>
                    <w:left w:val="none" w:sz="0" w:space="0" w:color="auto"/>
                    <w:bottom w:val="none" w:sz="0" w:space="0" w:color="auto"/>
                    <w:right w:val="none" w:sz="0" w:space="0" w:color="auto"/>
                  </w:divBdr>
                </w:div>
                <w:div w:id="741492144">
                  <w:marLeft w:val="640"/>
                  <w:marRight w:val="0"/>
                  <w:marTop w:val="0"/>
                  <w:marBottom w:val="0"/>
                  <w:divBdr>
                    <w:top w:val="none" w:sz="0" w:space="0" w:color="auto"/>
                    <w:left w:val="none" w:sz="0" w:space="0" w:color="auto"/>
                    <w:bottom w:val="none" w:sz="0" w:space="0" w:color="auto"/>
                    <w:right w:val="none" w:sz="0" w:space="0" w:color="auto"/>
                  </w:divBdr>
                </w:div>
                <w:div w:id="303968473">
                  <w:marLeft w:val="640"/>
                  <w:marRight w:val="0"/>
                  <w:marTop w:val="0"/>
                  <w:marBottom w:val="0"/>
                  <w:divBdr>
                    <w:top w:val="none" w:sz="0" w:space="0" w:color="auto"/>
                    <w:left w:val="none" w:sz="0" w:space="0" w:color="auto"/>
                    <w:bottom w:val="none" w:sz="0" w:space="0" w:color="auto"/>
                    <w:right w:val="none" w:sz="0" w:space="0" w:color="auto"/>
                  </w:divBdr>
                </w:div>
                <w:div w:id="231628001">
                  <w:marLeft w:val="640"/>
                  <w:marRight w:val="0"/>
                  <w:marTop w:val="0"/>
                  <w:marBottom w:val="0"/>
                  <w:divBdr>
                    <w:top w:val="none" w:sz="0" w:space="0" w:color="auto"/>
                    <w:left w:val="none" w:sz="0" w:space="0" w:color="auto"/>
                    <w:bottom w:val="none" w:sz="0" w:space="0" w:color="auto"/>
                    <w:right w:val="none" w:sz="0" w:space="0" w:color="auto"/>
                  </w:divBdr>
                </w:div>
                <w:div w:id="1505824510">
                  <w:marLeft w:val="640"/>
                  <w:marRight w:val="0"/>
                  <w:marTop w:val="0"/>
                  <w:marBottom w:val="0"/>
                  <w:divBdr>
                    <w:top w:val="none" w:sz="0" w:space="0" w:color="auto"/>
                    <w:left w:val="none" w:sz="0" w:space="0" w:color="auto"/>
                    <w:bottom w:val="none" w:sz="0" w:space="0" w:color="auto"/>
                    <w:right w:val="none" w:sz="0" w:space="0" w:color="auto"/>
                  </w:divBdr>
                </w:div>
                <w:div w:id="632902109">
                  <w:marLeft w:val="640"/>
                  <w:marRight w:val="0"/>
                  <w:marTop w:val="0"/>
                  <w:marBottom w:val="0"/>
                  <w:divBdr>
                    <w:top w:val="none" w:sz="0" w:space="0" w:color="auto"/>
                    <w:left w:val="none" w:sz="0" w:space="0" w:color="auto"/>
                    <w:bottom w:val="none" w:sz="0" w:space="0" w:color="auto"/>
                    <w:right w:val="none" w:sz="0" w:space="0" w:color="auto"/>
                  </w:divBdr>
                </w:div>
                <w:div w:id="758133902">
                  <w:marLeft w:val="640"/>
                  <w:marRight w:val="0"/>
                  <w:marTop w:val="0"/>
                  <w:marBottom w:val="0"/>
                  <w:divBdr>
                    <w:top w:val="none" w:sz="0" w:space="0" w:color="auto"/>
                    <w:left w:val="none" w:sz="0" w:space="0" w:color="auto"/>
                    <w:bottom w:val="none" w:sz="0" w:space="0" w:color="auto"/>
                    <w:right w:val="none" w:sz="0" w:space="0" w:color="auto"/>
                  </w:divBdr>
                </w:div>
                <w:div w:id="888569282">
                  <w:marLeft w:val="640"/>
                  <w:marRight w:val="0"/>
                  <w:marTop w:val="0"/>
                  <w:marBottom w:val="0"/>
                  <w:divBdr>
                    <w:top w:val="none" w:sz="0" w:space="0" w:color="auto"/>
                    <w:left w:val="none" w:sz="0" w:space="0" w:color="auto"/>
                    <w:bottom w:val="none" w:sz="0" w:space="0" w:color="auto"/>
                    <w:right w:val="none" w:sz="0" w:space="0" w:color="auto"/>
                  </w:divBdr>
                </w:div>
                <w:div w:id="372581007">
                  <w:marLeft w:val="640"/>
                  <w:marRight w:val="0"/>
                  <w:marTop w:val="0"/>
                  <w:marBottom w:val="0"/>
                  <w:divBdr>
                    <w:top w:val="none" w:sz="0" w:space="0" w:color="auto"/>
                    <w:left w:val="none" w:sz="0" w:space="0" w:color="auto"/>
                    <w:bottom w:val="none" w:sz="0" w:space="0" w:color="auto"/>
                    <w:right w:val="none" w:sz="0" w:space="0" w:color="auto"/>
                  </w:divBdr>
                </w:div>
                <w:div w:id="1373647731">
                  <w:marLeft w:val="640"/>
                  <w:marRight w:val="0"/>
                  <w:marTop w:val="0"/>
                  <w:marBottom w:val="0"/>
                  <w:divBdr>
                    <w:top w:val="none" w:sz="0" w:space="0" w:color="auto"/>
                    <w:left w:val="none" w:sz="0" w:space="0" w:color="auto"/>
                    <w:bottom w:val="none" w:sz="0" w:space="0" w:color="auto"/>
                    <w:right w:val="none" w:sz="0" w:space="0" w:color="auto"/>
                  </w:divBdr>
                </w:div>
                <w:div w:id="1465077613">
                  <w:marLeft w:val="640"/>
                  <w:marRight w:val="0"/>
                  <w:marTop w:val="0"/>
                  <w:marBottom w:val="0"/>
                  <w:divBdr>
                    <w:top w:val="none" w:sz="0" w:space="0" w:color="auto"/>
                    <w:left w:val="none" w:sz="0" w:space="0" w:color="auto"/>
                    <w:bottom w:val="none" w:sz="0" w:space="0" w:color="auto"/>
                    <w:right w:val="none" w:sz="0" w:space="0" w:color="auto"/>
                  </w:divBdr>
                </w:div>
                <w:div w:id="543640146">
                  <w:marLeft w:val="640"/>
                  <w:marRight w:val="0"/>
                  <w:marTop w:val="0"/>
                  <w:marBottom w:val="0"/>
                  <w:divBdr>
                    <w:top w:val="none" w:sz="0" w:space="0" w:color="auto"/>
                    <w:left w:val="none" w:sz="0" w:space="0" w:color="auto"/>
                    <w:bottom w:val="none" w:sz="0" w:space="0" w:color="auto"/>
                    <w:right w:val="none" w:sz="0" w:space="0" w:color="auto"/>
                  </w:divBdr>
                </w:div>
                <w:div w:id="935554210">
                  <w:marLeft w:val="640"/>
                  <w:marRight w:val="0"/>
                  <w:marTop w:val="0"/>
                  <w:marBottom w:val="0"/>
                  <w:divBdr>
                    <w:top w:val="none" w:sz="0" w:space="0" w:color="auto"/>
                    <w:left w:val="none" w:sz="0" w:space="0" w:color="auto"/>
                    <w:bottom w:val="none" w:sz="0" w:space="0" w:color="auto"/>
                    <w:right w:val="none" w:sz="0" w:space="0" w:color="auto"/>
                  </w:divBdr>
                </w:div>
                <w:div w:id="818038086">
                  <w:marLeft w:val="640"/>
                  <w:marRight w:val="0"/>
                  <w:marTop w:val="0"/>
                  <w:marBottom w:val="0"/>
                  <w:divBdr>
                    <w:top w:val="none" w:sz="0" w:space="0" w:color="auto"/>
                    <w:left w:val="none" w:sz="0" w:space="0" w:color="auto"/>
                    <w:bottom w:val="none" w:sz="0" w:space="0" w:color="auto"/>
                    <w:right w:val="none" w:sz="0" w:space="0" w:color="auto"/>
                  </w:divBdr>
                </w:div>
                <w:div w:id="741489441">
                  <w:marLeft w:val="640"/>
                  <w:marRight w:val="0"/>
                  <w:marTop w:val="0"/>
                  <w:marBottom w:val="0"/>
                  <w:divBdr>
                    <w:top w:val="none" w:sz="0" w:space="0" w:color="auto"/>
                    <w:left w:val="none" w:sz="0" w:space="0" w:color="auto"/>
                    <w:bottom w:val="none" w:sz="0" w:space="0" w:color="auto"/>
                    <w:right w:val="none" w:sz="0" w:space="0" w:color="auto"/>
                  </w:divBdr>
                </w:div>
                <w:div w:id="1736929793">
                  <w:marLeft w:val="640"/>
                  <w:marRight w:val="0"/>
                  <w:marTop w:val="0"/>
                  <w:marBottom w:val="0"/>
                  <w:divBdr>
                    <w:top w:val="none" w:sz="0" w:space="0" w:color="auto"/>
                    <w:left w:val="none" w:sz="0" w:space="0" w:color="auto"/>
                    <w:bottom w:val="none" w:sz="0" w:space="0" w:color="auto"/>
                    <w:right w:val="none" w:sz="0" w:space="0" w:color="auto"/>
                  </w:divBdr>
                </w:div>
                <w:div w:id="1042897990">
                  <w:marLeft w:val="640"/>
                  <w:marRight w:val="0"/>
                  <w:marTop w:val="0"/>
                  <w:marBottom w:val="0"/>
                  <w:divBdr>
                    <w:top w:val="none" w:sz="0" w:space="0" w:color="auto"/>
                    <w:left w:val="none" w:sz="0" w:space="0" w:color="auto"/>
                    <w:bottom w:val="none" w:sz="0" w:space="0" w:color="auto"/>
                    <w:right w:val="none" w:sz="0" w:space="0" w:color="auto"/>
                  </w:divBdr>
                </w:div>
                <w:div w:id="192504502">
                  <w:marLeft w:val="640"/>
                  <w:marRight w:val="0"/>
                  <w:marTop w:val="0"/>
                  <w:marBottom w:val="0"/>
                  <w:divBdr>
                    <w:top w:val="none" w:sz="0" w:space="0" w:color="auto"/>
                    <w:left w:val="none" w:sz="0" w:space="0" w:color="auto"/>
                    <w:bottom w:val="none" w:sz="0" w:space="0" w:color="auto"/>
                    <w:right w:val="none" w:sz="0" w:space="0" w:color="auto"/>
                  </w:divBdr>
                </w:div>
                <w:div w:id="218134152">
                  <w:marLeft w:val="640"/>
                  <w:marRight w:val="0"/>
                  <w:marTop w:val="0"/>
                  <w:marBottom w:val="0"/>
                  <w:divBdr>
                    <w:top w:val="none" w:sz="0" w:space="0" w:color="auto"/>
                    <w:left w:val="none" w:sz="0" w:space="0" w:color="auto"/>
                    <w:bottom w:val="none" w:sz="0" w:space="0" w:color="auto"/>
                    <w:right w:val="none" w:sz="0" w:space="0" w:color="auto"/>
                  </w:divBdr>
                </w:div>
                <w:div w:id="2011718721">
                  <w:marLeft w:val="640"/>
                  <w:marRight w:val="0"/>
                  <w:marTop w:val="0"/>
                  <w:marBottom w:val="0"/>
                  <w:divBdr>
                    <w:top w:val="none" w:sz="0" w:space="0" w:color="auto"/>
                    <w:left w:val="none" w:sz="0" w:space="0" w:color="auto"/>
                    <w:bottom w:val="none" w:sz="0" w:space="0" w:color="auto"/>
                    <w:right w:val="none" w:sz="0" w:space="0" w:color="auto"/>
                  </w:divBdr>
                </w:div>
                <w:div w:id="1157265182">
                  <w:marLeft w:val="640"/>
                  <w:marRight w:val="0"/>
                  <w:marTop w:val="0"/>
                  <w:marBottom w:val="0"/>
                  <w:divBdr>
                    <w:top w:val="none" w:sz="0" w:space="0" w:color="auto"/>
                    <w:left w:val="none" w:sz="0" w:space="0" w:color="auto"/>
                    <w:bottom w:val="none" w:sz="0" w:space="0" w:color="auto"/>
                    <w:right w:val="none" w:sz="0" w:space="0" w:color="auto"/>
                  </w:divBdr>
                </w:div>
                <w:div w:id="1941523060">
                  <w:marLeft w:val="640"/>
                  <w:marRight w:val="0"/>
                  <w:marTop w:val="0"/>
                  <w:marBottom w:val="0"/>
                  <w:divBdr>
                    <w:top w:val="none" w:sz="0" w:space="0" w:color="auto"/>
                    <w:left w:val="none" w:sz="0" w:space="0" w:color="auto"/>
                    <w:bottom w:val="none" w:sz="0" w:space="0" w:color="auto"/>
                    <w:right w:val="none" w:sz="0" w:space="0" w:color="auto"/>
                  </w:divBdr>
                </w:div>
                <w:div w:id="1499619048">
                  <w:marLeft w:val="640"/>
                  <w:marRight w:val="0"/>
                  <w:marTop w:val="0"/>
                  <w:marBottom w:val="0"/>
                  <w:divBdr>
                    <w:top w:val="none" w:sz="0" w:space="0" w:color="auto"/>
                    <w:left w:val="none" w:sz="0" w:space="0" w:color="auto"/>
                    <w:bottom w:val="none" w:sz="0" w:space="0" w:color="auto"/>
                    <w:right w:val="none" w:sz="0" w:space="0" w:color="auto"/>
                  </w:divBdr>
                </w:div>
                <w:div w:id="135805767">
                  <w:marLeft w:val="640"/>
                  <w:marRight w:val="0"/>
                  <w:marTop w:val="0"/>
                  <w:marBottom w:val="0"/>
                  <w:divBdr>
                    <w:top w:val="none" w:sz="0" w:space="0" w:color="auto"/>
                    <w:left w:val="none" w:sz="0" w:space="0" w:color="auto"/>
                    <w:bottom w:val="none" w:sz="0" w:space="0" w:color="auto"/>
                    <w:right w:val="none" w:sz="0" w:space="0" w:color="auto"/>
                  </w:divBdr>
                </w:div>
                <w:div w:id="1037199385">
                  <w:marLeft w:val="640"/>
                  <w:marRight w:val="0"/>
                  <w:marTop w:val="0"/>
                  <w:marBottom w:val="0"/>
                  <w:divBdr>
                    <w:top w:val="none" w:sz="0" w:space="0" w:color="auto"/>
                    <w:left w:val="none" w:sz="0" w:space="0" w:color="auto"/>
                    <w:bottom w:val="none" w:sz="0" w:space="0" w:color="auto"/>
                    <w:right w:val="none" w:sz="0" w:space="0" w:color="auto"/>
                  </w:divBdr>
                </w:div>
                <w:div w:id="941570764">
                  <w:marLeft w:val="640"/>
                  <w:marRight w:val="0"/>
                  <w:marTop w:val="0"/>
                  <w:marBottom w:val="0"/>
                  <w:divBdr>
                    <w:top w:val="none" w:sz="0" w:space="0" w:color="auto"/>
                    <w:left w:val="none" w:sz="0" w:space="0" w:color="auto"/>
                    <w:bottom w:val="none" w:sz="0" w:space="0" w:color="auto"/>
                    <w:right w:val="none" w:sz="0" w:space="0" w:color="auto"/>
                  </w:divBdr>
                </w:div>
                <w:div w:id="1338732443">
                  <w:marLeft w:val="640"/>
                  <w:marRight w:val="0"/>
                  <w:marTop w:val="0"/>
                  <w:marBottom w:val="0"/>
                  <w:divBdr>
                    <w:top w:val="none" w:sz="0" w:space="0" w:color="auto"/>
                    <w:left w:val="none" w:sz="0" w:space="0" w:color="auto"/>
                    <w:bottom w:val="none" w:sz="0" w:space="0" w:color="auto"/>
                    <w:right w:val="none" w:sz="0" w:space="0" w:color="auto"/>
                  </w:divBdr>
                </w:div>
                <w:div w:id="1097871772">
                  <w:marLeft w:val="640"/>
                  <w:marRight w:val="0"/>
                  <w:marTop w:val="0"/>
                  <w:marBottom w:val="0"/>
                  <w:divBdr>
                    <w:top w:val="none" w:sz="0" w:space="0" w:color="auto"/>
                    <w:left w:val="none" w:sz="0" w:space="0" w:color="auto"/>
                    <w:bottom w:val="none" w:sz="0" w:space="0" w:color="auto"/>
                    <w:right w:val="none" w:sz="0" w:space="0" w:color="auto"/>
                  </w:divBdr>
                </w:div>
                <w:div w:id="1235815455">
                  <w:marLeft w:val="640"/>
                  <w:marRight w:val="0"/>
                  <w:marTop w:val="0"/>
                  <w:marBottom w:val="0"/>
                  <w:divBdr>
                    <w:top w:val="none" w:sz="0" w:space="0" w:color="auto"/>
                    <w:left w:val="none" w:sz="0" w:space="0" w:color="auto"/>
                    <w:bottom w:val="none" w:sz="0" w:space="0" w:color="auto"/>
                    <w:right w:val="none" w:sz="0" w:space="0" w:color="auto"/>
                  </w:divBdr>
                </w:div>
                <w:div w:id="403452001">
                  <w:marLeft w:val="640"/>
                  <w:marRight w:val="0"/>
                  <w:marTop w:val="0"/>
                  <w:marBottom w:val="0"/>
                  <w:divBdr>
                    <w:top w:val="none" w:sz="0" w:space="0" w:color="auto"/>
                    <w:left w:val="none" w:sz="0" w:space="0" w:color="auto"/>
                    <w:bottom w:val="none" w:sz="0" w:space="0" w:color="auto"/>
                    <w:right w:val="none" w:sz="0" w:space="0" w:color="auto"/>
                  </w:divBdr>
                </w:div>
                <w:div w:id="347678321">
                  <w:marLeft w:val="640"/>
                  <w:marRight w:val="0"/>
                  <w:marTop w:val="0"/>
                  <w:marBottom w:val="0"/>
                  <w:divBdr>
                    <w:top w:val="none" w:sz="0" w:space="0" w:color="auto"/>
                    <w:left w:val="none" w:sz="0" w:space="0" w:color="auto"/>
                    <w:bottom w:val="none" w:sz="0" w:space="0" w:color="auto"/>
                    <w:right w:val="none" w:sz="0" w:space="0" w:color="auto"/>
                  </w:divBdr>
                </w:div>
                <w:div w:id="1165508384">
                  <w:marLeft w:val="640"/>
                  <w:marRight w:val="0"/>
                  <w:marTop w:val="0"/>
                  <w:marBottom w:val="0"/>
                  <w:divBdr>
                    <w:top w:val="none" w:sz="0" w:space="0" w:color="auto"/>
                    <w:left w:val="none" w:sz="0" w:space="0" w:color="auto"/>
                    <w:bottom w:val="none" w:sz="0" w:space="0" w:color="auto"/>
                    <w:right w:val="none" w:sz="0" w:space="0" w:color="auto"/>
                  </w:divBdr>
                </w:div>
                <w:div w:id="1512179836">
                  <w:marLeft w:val="640"/>
                  <w:marRight w:val="0"/>
                  <w:marTop w:val="0"/>
                  <w:marBottom w:val="0"/>
                  <w:divBdr>
                    <w:top w:val="none" w:sz="0" w:space="0" w:color="auto"/>
                    <w:left w:val="none" w:sz="0" w:space="0" w:color="auto"/>
                    <w:bottom w:val="none" w:sz="0" w:space="0" w:color="auto"/>
                    <w:right w:val="none" w:sz="0" w:space="0" w:color="auto"/>
                  </w:divBdr>
                </w:div>
                <w:div w:id="430786602">
                  <w:marLeft w:val="640"/>
                  <w:marRight w:val="0"/>
                  <w:marTop w:val="0"/>
                  <w:marBottom w:val="0"/>
                  <w:divBdr>
                    <w:top w:val="none" w:sz="0" w:space="0" w:color="auto"/>
                    <w:left w:val="none" w:sz="0" w:space="0" w:color="auto"/>
                    <w:bottom w:val="none" w:sz="0" w:space="0" w:color="auto"/>
                    <w:right w:val="none" w:sz="0" w:space="0" w:color="auto"/>
                  </w:divBdr>
                </w:div>
                <w:div w:id="72241208">
                  <w:marLeft w:val="640"/>
                  <w:marRight w:val="0"/>
                  <w:marTop w:val="0"/>
                  <w:marBottom w:val="0"/>
                  <w:divBdr>
                    <w:top w:val="none" w:sz="0" w:space="0" w:color="auto"/>
                    <w:left w:val="none" w:sz="0" w:space="0" w:color="auto"/>
                    <w:bottom w:val="none" w:sz="0" w:space="0" w:color="auto"/>
                    <w:right w:val="none" w:sz="0" w:space="0" w:color="auto"/>
                  </w:divBdr>
                </w:div>
                <w:div w:id="422074663">
                  <w:marLeft w:val="640"/>
                  <w:marRight w:val="0"/>
                  <w:marTop w:val="0"/>
                  <w:marBottom w:val="0"/>
                  <w:divBdr>
                    <w:top w:val="none" w:sz="0" w:space="0" w:color="auto"/>
                    <w:left w:val="none" w:sz="0" w:space="0" w:color="auto"/>
                    <w:bottom w:val="none" w:sz="0" w:space="0" w:color="auto"/>
                    <w:right w:val="none" w:sz="0" w:space="0" w:color="auto"/>
                  </w:divBdr>
                </w:div>
                <w:div w:id="1411271484">
                  <w:marLeft w:val="640"/>
                  <w:marRight w:val="0"/>
                  <w:marTop w:val="0"/>
                  <w:marBottom w:val="0"/>
                  <w:divBdr>
                    <w:top w:val="none" w:sz="0" w:space="0" w:color="auto"/>
                    <w:left w:val="none" w:sz="0" w:space="0" w:color="auto"/>
                    <w:bottom w:val="none" w:sz="0" w:space="0" w:color="auto"/>
                    <w:right w:val="none" w:sz="0" w:space="0" w:color="auto"/>
                  </w:divBdr>
                </w:div>
                <w:div w:id="1357120608">
                  <w:marLeft w:val="640"/>
                  <w:marRight w:val="0"/>
                  <w:marTop w:val="0"/>
                  <w:marBottom w:val="0"/>
                  <w:divBdr>
                    <w:top w:val="none" w:sz="0" w:space="0" w:color="auto"/>
                    <w:left w:val="none" w:sz="0" w:space="0" w:color="auto"/>
                    <w:bottom w:val="none" w:sz="0" w:space="0" w:color="auto"/>
                    <w:right w:val="none" w:sz="0" w:space="0" w:color="auto"/>
                  </w:divBdr>
                </w:div>
                <w:div w:id="1842819128">
                  <w:marLeft w:val="640"/>
                  <w:marRight w:val="0"/>
                  <w:marTop w:val="0"/>
                  <w:marBottom w:val="0"/>
                  <w:divBdr>
                    <w:top w:val="none" w:sz="0" w:space="0" w:color="auto"/>
                    <w:left w:val="none" w:sz="0" w:space="0" w:color="auto"/>
                    <w:bottom w:val="none" w:sz="0" w:space="0" w:color="auto"/>
                    <w:right w:val="none" w:sz="0" w:space="0" w:color="auto"/>
                  </w:divBdr>
                </w:div>
                <w:div w:id="1911840580">
                  <w:marLeft w:val="640"/>
                  <w:marRight w:val="0"/>
                  <w:marTop w:val="0"/>
                  <w:marBottom w:val="0"/>
                  <w:divBdr>
                    <w:top w:val="none" w:sz="0" w:space="0" w:color="auto"/>
                    <w:left w:val="none" w:sz="0" w:space="0" w:color="auto"/>
                    <w:bottom w:val="none" w:sz="0" w:space="0" w:color="auto"/>
                    <w:right w:val="none" w:sz="0" w:space="0" w:color="auto"/>
                  </w:divBdr>
                </w:div>
                <w:div w:id="1385838282">
                  <w:marLeft w:val="640"/>
                  <w:marRight w:val="0"/>
                  <w:marTop w:val="0"/>
                  <w:marBottom w:val="0"/>
                  <w:divBdr>
                    <w:top w:val="none" w:sz="0" w:space="0" w:color="auto"/>
                    <w:left w:val="none" w:sz="0" w:space="0" w:color="auto"/>
                    <w:bottom w:val="none" w:sz="0" w:space="0" w:color="auto"/>
                    <w:right w:val="none" w:sz="0" w:space="0" w:color="auto"/>
                  </w:divBdr>
                </w:div>
                <w:div w:id="120004068">
                  <w:marLeft w:val="640"/>
                  <w:marRight w:val="0"/>
                  <w:marTop w:val="0"/>
                  <w:marBottom w:val="0"/>
                  <w:divBdr>
                    <w:top w:val="none" w:sz="0" w:space="0" w:color="auto"/>
                    <w:left w:val="none" w:sz="0" w:space="0" w:color="auto"/>
                    <w:bottom w:val="none" w:sz="0" w:space="0" w:color="auto"/>
                    <w:right w:val="none" w:sz="0" w:space="0" w:color="auto"/>
                  </w:divBdr>
                </w:div>
                <w:div w:id="1333873846">
                  <w:marLeft w:val="640"/>
                  <w:marRight w:val="0"/>
                  <w:marTop w:val="0"/>
                  <w:marBottom w:val="0"/>
                  <w:divBdr>
                    <w:top w:val="none" w:sz="0" w:space="0" w:color="auto"/>
                    <w:left w:val="none" w:sz="0" w:space="0" w:color="auto"/>
                    <w:bottom w:val="none" w:sz="0" w:space="0" w:color="auto"/>
                    <w:right w:val="none" w:sz="0" w:space="0" w:color="auto"/>
                  </w:divBdr>
                </w:div>
                <w:div w:id="321281539">
                  <w:marLeft w:val="640"/>
                  <w:marRight w:val="0"/>
                  <w:marTop w:val="0"/>
                  <w:marBottom w:val="0"/>
                  <w:divBdr>
                    <w:top w:val="none" w:sz="0" w:space="0" w:color="auto"/>
                    <w:left w:val="none" w:sz="0" w:space="0" w:color="auto"/>
                    <w:bottom w:val="none" w:sz="0" w:space="0" w:color="auto"/>
                    <w:right w:val="none" w:sz="0" w:space="0" w:color="auto"/>
                  </w:divBdr>
                </w:div>
                <w:div w:id="1061749626">
                  <w:marLeft w:val="640"/>
                  <w:marRight w:val="0"/>
                  <w:marTop w:val="0"/>
                  <w:marBottom w:val="0"/>
                  <w:divBdr>
                    <w:top w:val="none" w:sz="0" w:space="0" w:color="auto"/>
                    <w:left w:val="none" w:sz="0" w:space="0" w:color="auto"/>
                    <w:bottom w:val="none" w:sz="0" w:space="0" w:color="auto"/>
                    <w:right w:val="none" w:sz="0" w:space="0" w:color="auto"/>
                  </w:divBdr>
                </w:div>
                <w:div w:id="1993559110">
                  <w:marLeft w:val="640"/>
                  <w:marRight w:val="0"/>
                  <w:marTop w:val="0"/>
                  <w:marBottom w:val="0"/>
                  <w:divBdr>
                    <w:top w:val="none" w:sz="0" w:space="0" w:color="auto"/>
                    <w:left w:val="none" w:sz="0" w:space="0" w:color="auto"/>
                    <w:bottom w:val="none" w:sz="0" w:space="0" w:color="auto"/>
                    <w:right w:val="none" w:sz="0" w:space="0" w:color="auto"/>
                  </w:divBdr>
                </w:div>
                <w:div w:id="688333314">
                  <w:marLeft w:val="640"/>
                  <w:marRight w:val="0"/>
                  <w:marTop w:val="0"/>
                  <w:marBottom w:val="0"/>
                  <w:divBdr>
                    <w:top w:val="none" w:sz="0" w:space="0" w:color="auto"/>
                    <w:left w:val="none" w:sz="0" w:space="0" w:color="auto"/>
                    <w:bottom w:val="none" w:sz="0" w:space="0" w:color="auto"/>
                    <w:right w:val="none" w:sz="0" w:space="0" w:color="auto"/>
                  </w:divBdr>
                </w:div>
                <w:div w:id="632292051">
                  <w:marLeft w:val="640"/>
                  <w:marRight w:val="0"/>
                  <w:marTop w:val="0"/>
                  <w:marBottom w:val="0"/>
                  <w:divBdr>
                    <w:top w:val="none" w:sz="0" w:space="0" w:color="auto"/>
                    <w:left w:val="none" w:sz="0" w:space="0" w:color="auto"/>
                    <w:bottom w:val="none" w:sz="0" w:space="0" w:color="auto"/>
                    <w:right w:val="none" w:sz="0" w:space="0" w:color="auto"/>
                  </w:divBdr>
                </w:div>
                <w:div w:id="1920367575">
                  <w:marLeft w:val="640"/>
                  <w:marRight w:val="0"/>
                  <w:marTop w:val="0"/>
                  <w:marBottom w:val="0"/>
                  <w:divBdr>
                    <w:top w:val="none" w:sz="0" w:space="0" w:color="auto"/>
                    <w:left w:val="none" w:sz="0" w:space="0" w:color="auto"/>
                    <w:bottom w:val="none" w:sz="0" w:space="0" w:color="auto"/>
                    <w:right w:val="none" w:sz="0" w:space="0" w:color="auto"/>
                  </w:divBdr>
                </w:div>
                <w:div w:id="514654672">
                  <w:marLeft w:val="640"/>
                  <w:marRight w:val="0"/>
                  <w:marTop w:val="0"/>
                  <w:marBottom w:val="0"/>
                  <w:divBdr>
                    <w:top w:val="none" w:sz="0" w:space="0" w:color="auto"/>
                    <w:left w:val="none" w:sz="0" w:space="0" w:color="auto"/>
                    <w:bottom w:val="none" w:sz="0" w:space="0" w:color="auto"/>
                    <w:right w:val="none" w:sz="0" w:space="0" w:color="auto"/>
                  </w:divBdr>
                </w:div>
                <w:div w:id="581645092">
                  <w:marLeft w:val="640"/>
                  <w:marRight w:val="0"/>
                  <w:marTop w:val="0"/>
                  <w:marBottom w:val="0"/>
                  <w:divBdr>
                    <w:top w:val="none" w:sz="0" w:space="0" w:color="auto"/>
                    <w:left w:val="none" w:sz="0" w:space="0" w:color="auto"/>
                    <w:bottom w:val="none" w:sz="0" w:space="0" w:color="auto"/>
                    <w:right w:val="none" w:sz="0" w:space="0" w:color="auto"/>
                  </w:divBdr>
                </w:div>
                <w:div w:id="10492746">
                  <w:marLeft w:val="640"/>
                  <w:marRight w:val="0"/>
                  <w:marTop w:val="0"/>
                  <w:marBottom w:val="0"/>
                  <w:divBdr>
                    <w:top w:val="none" w:sz="0" w:space="0" w:color="auto"/>
                    <w:left w:val="none" w:sz="0" w:space="0" w:color="auto"/>
                    <w:bottom w:val="none" w:sz="0" w:space="0" w:color="auto"/>
                    <w:right w:val="none" w:sz="0" w:space="0" w:color="auto"/>
                  </w:divBdr>
                </w:div>
                <w:div w:id="1757706155">
                  <w:marLeft w:val="640"/>
                  <w:marRight w:val="0"/>
                  <w:marTop w:val="0"/>
                  <w:marBottom w:val="0"/>
                  <w:divBdr>
                    <w:top w:val="none" w:sz="0" w:space="0" w:color="auto"/>
                    <w:left w:val="none" w:sz="0" w:space="0" w:color="auto"/>
                    <w:bottom w:val="none" w:sz="0" w:space="0" w:color="auto"/>
                    <w:right w:val="none" w:sz="0" w:space="0" w:color="auto"/>
                  </w:divBdr>
                </w:div>
                <w:div w:id="1974631175">
                  <w:marLeft w:val="640"/>
                  <w:marRight w:val="0"/>
                  <w:marTop w:val="0"/>
                  <w:marBottom w:val="0"/>
                  <w:divBdr>
                    <w:top w:val="none" w:sz="0" w:space="0" w:color="auto"/>
                    <w:left w:val="none" w:sz="0" w:space="0" w:color="auto"/>
                    <w:bottom w:val="none" w:sz="0" w:space="0" w:color="auto"/>
                    <w:right w:val="none" w:sz="0" w:space="0" w:color="auto"/>
                  </w:divBdr>
                </w:div>
                <w:div w:id="1643071212">
                  <w:marLeft w:val="640"/>
                  <w:marRight w:val="0"/>
                  <w:marTop w:val="0"/>
                  <w:marBottom w:val="0"/>
                  <w:divBdr>
                    <w:top w:val="none" w:sz="0" w:space="0" w:color="auto"/>
                    <w:left w:val="none" w:sz="0" w:space="0" w:color="auto"/>
                    <w:bottom w:val="none" w:sz="0" w:space="0" w:color="auto"/>
                    <w:right w:val="none" w:sz="0" w:space="0" w:color="auto"/>
                  </w:divBdr>
                </w:div>
                <w:div w:id="1529371055">
                  <w:marLeft w:val="640"/>
                  <w:marRight w:val="0"/>
                  <w:marTop w:val="0"/>
                  <w:marBottom w:val="0"/>
                  <w:divBdr>
                    <w:top w:val="none" w:sz="0" w:space="0" w:color="auto"/>
                    <w:left w:val="none" w:sz="0" w:space="0" w:color="auto"/>
                    <w:bottom w:val="none" w:sz="0" w:space="0" w:color="auto"/>
                    <w:right w:val="none" w:sz="0" w:space="0" w:color="auto"/>
                  </w:divBdr>
                </w:div>
                <w:div w:id="580481705">
                  <w:marLeft w:val="640"/>
                  <w:marRight w:val="0"/>
                  <w:marTop w:val="0"/>
                  <w:marBottom w:val="0"/>
                  <w:divBdr>
                    <w:top w:val="none" w:sz="0" w:space="0" w:color="auto"/>
                    <w:left w:val="none" w:sz="0" w:space="0" w:color="auto"/>
                    <w:bottom w:val="none" w:sz="0" w:space="0" w:color="auto"/>
                    <w:right w:val="none" w:sz="0" w:space="0" w:color="auto"/>
                  </w:divBdr>
                </w:div>
                <w:div w:id="2019458965">
                  <w:marLeft w:val="640"/>
                  <w:marRight w:val="0"/>
                  <w:marTop w:val="0"/>
                  <w:marBottom w:val="0"/>
                  <w:divBdr>
                    <w:top w:val="none" w:sz="0" w:space="0" w:color="auto"/>
                    <w:left w:val="none" w:sz="0" w:space="0" w:color="auto"/>
                    <w:bottom w:val="none" w:sz="0" w:space="0" w:color="auto"/>
                    <w:right w:val="none" w:sz="0" w:space="0" w:color="auto"/>
                  </w:divBdr>
                </w:div>
                <w:div w:id="921453318">
                  <w:marLeft w:val="640"/>
                  <w:marRight w:val="0"/>
                  <w:marTop w:val="0"/>
                  <w:marBottom w:val="0"/>
                  <w:divBdr>
                    <w:top w:val="none" w:sz="0" w:space="0" w:color="auto"/>
                    <w:left w:val="none" w:sz="0" w:space="0" w:color="auto"/>
                    <w:bottom w:val="none" w:sz="0" w:space="0" w:color="auto"/>
                    <w:right w:val="none" w:sz="0" w:space="0" w:color="auto"/>
                  </w:divBdr>
                </w:div>
                <w:div w:id="1422874827">
                  <w:marLeft w:val="640"/>
                  <w:marRight w:val="0"/>
                  <w:marTop w:val="0"/>
                  <w:marBottom w:val="0"/>
                  <w:divBdr>
                    <w:top w:val="none" w:sz="0" w:space="0" w:color="auto"/>
                    <w:left w:val="none" w:sz="0" w:space="0" w:color="auto"/>
                    <w:bottom w:val="none" w:sz="0" w:space="0" w:color="auto"/>
                    <w:right w:val="none" w:sz="0" w:space="0" w:color="auto"/>
                  </w:divBdr>
                </w:div>
                <w:div w:id="202332453">
                  <w:marLeft w:val="640"/>
                  <w:marRight w:val="0"/>
                  <w:marTop w:val="0"/>
                  <w:marBottom w:val="0"/>
                  <w:divBdr>
                    <w:top w:val="none" w:sz="0" w:space="0" w:color="auto"/>
                    <w:left w:val="none" w:sz="0" w:space="0" w:color="auto"/>
                    <w:bottom w:val="none" w:sz="0" w:space="0" w:color="auto"/>
                    <w:right w:val="none" w:sz="0" w:space="0" w:color="auto"/>
                  </w:divBdr>
                </w:div>
                <w:div w:id="37050338">
                  <w:marLeft w:val="640"/>
                  <w:marRight w:val="0"/>
                  <w:marTop w:val="0"/>
                  <w:marBottom w:val="0"/>
                  <w:divBdr>
                    <w:top w:val="none" w:sz="0" w:space="0" w:color="auto"/>
                    <w:left w:val="none" w:sz="0" w:space="0" w:color="auto"/>
                    <w:bottom w:val="none" w:sz="0" w:space="0" w:color="auto"/>
                    <w:right w:val="none" w:sz="0" w:space="0" w:color="auto"/>
                  </w:divBdr>
                </w:div>
                <w:div w:id="634795101">
                  <w:marLeft w:val="640"/>
                  <w:marRight w:val="0"/>
                  <w:marTop w:val="0"/>
                  <w:marBottom w:val="0"/>
                  <w:divBdr>
                    <w:top w:val="none" w:sz="0" w:space="0" w:color="auto"/>
                    <w:left w:val="none" w:sz="0" w:space="0" w:color="auto"/>
                    <w:bottom w:val="none" w:sz="0" w:space="0" w:color="auto"/>
                    <w:right w:val="none" w:sz="0" w:space="0" w:color="auto"/>
                  </w:divBdr>
                </w:div>
                <w:div w:id="1525821663">
                  <w:marLeft w:val="640"/>
                  <w:marRight w:val="0"/>
                  <w:marTop w:val="0"/>
                  <w:marBottom w:val="0"/>
                  <w:divBdr>
                    <w:top w:val="none" w:sz="0" w:space="0" w:color="auto"/>
                    <w:left w:val="none" w:sz="0" w:space="0" w:color="auto"/>
                    <w:bottom w:val="none" w:sz="0" w:space="0" w:color="auto"/>
                    <w:right w:val="none" w:sz="0" w:space="0" w:color="auto"/>
                  </w:divBdr>
                </w:div>
                <w:div w:id="2106532053">
                  <w:marLeft w:val="640"/>
                  <w:marRight w:val="0"/>
                  <w:marTop w:val="0"/>
                  <w:marBottom w:val="0"/>
                  <w:divBdr>
                    <w:top w:val="none" w:sz="0" w:space="0" w:color="auto"/>
                    <w:left w:val="none" w:sz="0" w:space="0" w:color="auto"/>
                    <w:bottom w:val="none" w:sz="0" w:space="0" w:color="auto"/>
                    <w:right w:val="none" w:sz="0" w:space="0" w:color="auto"/>
                  </w:divBdr>
                </w:div>
                <w:div w:id="207688103">
                  <w:marLeft w:val="640"/>
                  <w:marRight w:val="0"/>
                  <w:marTop w:val="0"/>
                  <w:marBottom w:val="0"/>
                  <w:divBdr>
                    <w:top w:val="none" w:sz="0" w:space="0" w:color="auto"/>
                    <w:left w:val="none" w:sz="0" w:space="0" w:color="auto"/>
                    <w:bottom w:val="none" w:sz="0" w:space="0" w:color="auto"/>
                    <w:right w:val="none" w:sz="0" w:space="0" w:color="auto"/>
                  </w:divBdr>
                </w:div>
                <w:div w:id="1317101747">
                  <w:marLeft w:val="640"/>
                  <w:marRight w:val="0"/>
                  <w:marTop w:val="0"/>
                  <w:marBottom w:val="0"/>
                  <w:divBdr>
                    <w:top w:val="none" w:sz="0" w:space="0" w:color="auto"/>
                    <w:left w:val="none" w:sz="0" w:space="0" w:color="auto"/>
                    <w:bottom w:val="none" w:sz="0" w:space="0" w:color="auto"/>
                    <w:right w:val="none" w:sz="0" w:space="0" w:color="auto"/>
                  </w:divBdr>
                </w:div>
                <w:div w:id="1687945861">
                  <w:marLeft w:val="640"/>
                  <w:marRight w:val="0"/>
                  <w:marTop w:val="0"/>
                  <w:marBottom w:val="0"/>
                  <w:divBdr>
                    <w:top w:val="none" w:sz="0" w:space="0" w:color="auto"/>
                    <w:left w:val="none" w:sz="0" w:space="0" w:color="auto"/>
                    <w:bottom w:val="none" w:sz="0" w:space="0" w:color="auto"/>
                    <w:right w:val="none" w:sz="0" w:space="0" w:color="auto"/>
                  </w:divBdr>
                </w:div>
                <w:div w:id="992830893">
                  <w:marLeft w:val="640"/>
                  <w:marRight w:val="0"/>
                  <w:marTop w:val="0"/>
                  <w:marBottom w:val="0"/>
                  <w:divBdr>
                    <w:top w:val="none" w:sz="0" w:space="0" w:color="auto"/>
                    <w:left w:val="none" w:sz="0" w:space="0" w:color="auto"/>
                    <w:bottom w:val="none" w:sz="0" w:space="0" w:color="auto"/>
                    <w:right w:val="none" w:sz="0" w:space="0" w:color="auto"/>
                  </w:divBdr>
                </w:div>
                <w:div w:id="1249192475">
                  <w:marLeft w:val="640"/>
                  <w:marRight w:val="0"/>
                  <w:marTop w:val="0"/>
                  <w:marBottom w:val="0"/>
                  <w:divBdr>
                    <w:top w:val="none" w:sz="0" w:space="0" w:color="auto"/>
                    <w:left w:val="none" w:sz="0" w:space="0" w:color="auto"/>
                    <w:bottom w:val="none" w:sz="0" w:space="0" w:color="auto"/>
                    <w:right w:val="none" w:sz="0" w:space="0" w:color="auto"/>
                  </w:divBdr>
                </w:div>
                <w:div w:id="1594778586">
                  <w:marLeft w:val="640"/>
                  <w:marRight w:val="0"/>
                  <w:marTop w:val="0"/>
                  <w:marBottom w:val="0"/>
                  <w:divBdr>
                    <w:top w:val="none" w:sz="0" w:space="0" w:color="auto"/>
                    <w:left w:val="none" w:sz="0" w:space="0" w:color="auto"/>
                    <w:bottom w:val="none" w:sz="0" w:space="0" w:color="auto"/>
                    <w:right w:val="none" w:sz="0" w:space="0" w:color="auto"/>
                  </w:divBdr>
                </w:div>
                <w:div w:id="1493638889">
                  <w:marLeft w:val="640"/>
                  <w:marRight w:val="0"/>
                  <w:marTop w:val="0"/>
                  <w:marBottom w:val="0"/>
                  <w:divBdr>
                    <w:top w:val="none" w:sz="0" w:space="0" w:color="auto"/>
                    <w:left w:val="none" w:sz="0" w:space="0" w:color="auto"/>
                    <w:bottom w:val="none" w:sz="0" w:space="0" w:color="auto"/>
                    <w:right w:val="none" w:sz="0" w:space="0" w:color="auto"/>
                  </w:divBdr>
                </w:div>
                <w:div w:id="1430470670">
                  <w:marLeft w:val="640"/>
                  <w:marRight w:val="0"/>
                  <w:marTop w:val="0"/>
                  <w:marBottom w:val="0"/>
                  <w:divBdr>
                    <w:top w:val="none" w:sz="0" w:space="0" w:color="auto"/>
                    <w:left w:val="none" w:sz="0" w:space="0" w:color="auto"/>
                    <w:bottom w:val="none" w:sz="0" w:space="0" w:color="auto"/>
                    <w:right w:val="none" w:sz="0" w:space="0" w:color="auto"/>
                  </w:divBdr>
                </w:div>
                <w:div w:id="1809782921">
                  <w:marLeft w:val="640"/>
                  <w:marRight w:val="0"/>
                  <w:marTop w:val="0"/>
                  <w:marBottom w:val="0"/>
                  <w:divBdr>
                    <w:top w:val="none" w:sz="0" w:space="0" w:color="auto"/>
                    <w:left w:val="none" w:sz="0" w:space="0" w:color="auto"/>
                    <w:bottom w:val="none" w:sz="0" w:space="0" w:color="auto"/>
                    <w:right w:val="none" w:sz="0" w:space="0" w:color="auto"/>
                  </w:divBdr>
                </w:div>
                <w:div w:id="1284384634">
                  <w:marLeft w:val="640"/>
                  <w:marRight w:val="0"/>
                  <w:marTop w:val="0"/>
                  <w:marBottom w:val="0"/>
                  <w:divBdr>
                    <w:top w:val="none" w:sz="0" w:space="0" w:color="auto"/>
                    <w:left w:val="none" w:sz="0" w:space="0" w:color="auto"/>
                    <w:bottom w:val="none" w:sz="0" w:space="0" w:color="auto"/>
                    <w:right w:val="none" w:sz="0" w:space="0" w:color="auto"/>
                  </w:divBdr>
                </w:div>
                <w:div w:id="151222144">
                  <w:marLeft w:val="640"/>
                  <w:marRight w:val="0"/>
                  <w:marTop w:val="0"/>
                  <w:marBottom w:val="0"/>
                  <w:divBdr>
                    <w:top w:val="none" w:sz="0" w:space="0" w:color="auto"/>
                    <w:left w:val="none" w:sz="0" w:space="0" w:color="auto"/>
                    <w:bottom w:val="none" w:sz="0" w:space="0" w:color="auto"/>
                    <w:right w:val="none" w:sz="0" w:space="0" w:color="auto"/>
                  </w:divBdr>
                </w:div>
                <w:div w:id="425535727">
                  <w:marLeft w:val="640"/>
                  <w:marRight w:val="0"/>
                  <w:marTop w:val="0"/>
                  <w:marBottom w:val="0"/>
                  <w:divBdr>
                    <w:top w:val="none" w:sz="0" w:space="0" w:color="auto"/>
                    <w:left w:val="none" w:sz="0" w:space="0" w:color="auto"/>
                    <w:bottom w:val="none" w:sz="0" w:space="0" w:color="auto"/>
                    <w:right w:val="none" w:sz="0" w:space="0" w:color="auto"/>
                  </w:divBdr>
                </w:div>
                <w:div w:id="1526216208">
                  <w:marLeft w:val="640"/>
                  <w:marRight w:val="0"/>
                  <w:marTop w:val="0"/>
                  <w:marBottom w:val="0"/>
                  <w:divBdr>
                    <w:top w:val="none" w:sz="0" w:space="0" w:color="auto"/>
                    <w:left w:val="none" w:sz="0" w:space="0" w:color="auto"/>
                    <w:bottom w:val="none" w:sz="0" w:space="0" w:color="auto"/>
                    <w:right w:val="none" w:sz="0" w:space="0" w:color="auto"/>
                  </w:divBdr>
                </w:div>
                <w:div w:id="584261706">
                  <w:marLeft w:val="640"/>
                  <w:marRight w:val="0"/>
                  <w:marTop w:val="0"/>
                  <w:marBottom w:val="0"/>
                  <w:divBdr>
                    <w:top w:val="none" w:sz="0" w:space="0" w:color="auto"/>
                    <w:left w:val="none" w:sz="0" w:space="0" w:color="auto"/>
                    <w:bottom w:val="none" w:sz="0" w:space="0" w:color="auto"/>
                    <w:right w:val="none" w:sz="0" w:space="0" w:color="auto"/>
                  </w:divBdr>
                </w:div>
                <w:div w:id="1382552857">
                  <w:marLeft w:val="640"/>
                  <w:marRight w:val="0"/>
                  <w:marTop w:val="0"/>
                  <w:marBottom w:val="0"/>
                  <w:divBdr>
                    <w:top w:val="none" w:sz="0" w:space="0" w:color="auto"/>
                    <w:left w:val="none" w:sz="0" w:space="0" w:color="auto"/>
                    <w:bottom w:val="none" w:sz="0" w:space="0" w:color="auto"/>
                    <w:right w:val="none" w:sz="0" w:space="0" w:color="auto"/>
                  </w:divBdr>
                </w:div>
                <w:div w:id="1718772466">
                  <w:marLeft w:val="640"/>
                  <w:marRight w:val="0"/>
                  <w:marTop w:val="0"/>
                  <w:marBottom w:val="0"/>
                  <w:divBdr>
                    <w:top w:val="none" w:sz="0" w:space="0" w:color="auto"/>
                    <w:left w:val="none" w:sz="0" w:space="0" w:color="auto"/>
                    <w:bottom w:val="none" w:sz="0" w:space="0" w:color="auto"/>
                    <w:right w:val="none" w:sz="0" w:space="0" w:color="auto"/>
                  </w:divBdr>
                </w:div>
                <w:div w:id="182981620">
                  <w:marLeft w:val="640"/>
                  <w:marRight w:val="0"/>
                  <w:marTop w:val="0"/>
                  <w:marBottom w:val="0"/>
                  <w:divBdr>
                    <w:top w:val="none" w:sz="0" w:space="0" w:color="auto"/>
                    <w:left w:val="none" w:sz="0" w:space="0" w:color="auto"/>
                    <w:bottom w:val="none" w:sz="0" w:space="0" w:color="auto"/>
                    <w:right w:val="none" w:sz="0" w:space="0" w:color="auto"/>
                  </w:divBdr>
                </w:div>
                <w:div w:id="90668454">
                  <w:marLeft w:val="640"/>
                  <w:marRight w:val="0"/>
                  <w:marTop w:val="0"/>
                  <w:marBottom w:val="0"/>
                  <w:divBdr>
                    <w:top w:val="none" w:sz="0" w:space="0" w:color="auto"/>
                    <w:left w:val="none" w:sz="0" w:space="0" w:color="auto"/>
                    <w:bottom w:val="none" w:sz="0" w:space="0" w:color="auto"/>
                    <w:right w:val="none" w:sz="0" w:space="0" w:color="auto"/>
                  </w:divBdr>
                </w:div>
                <w:div w:id="1706906156">
                  <w:marLeft w:val="640"/>
                  <w:marRight w:val="0"/>
                  <w:marTop w:val="0"/>
                  <w:marBottom w:val="0"/>
                  <w:divBdr>
                    <w:top w:val="none" w:sz="0" w:space="0" w:color="auto"/>
                    <w:left w:val="none" w:sz="0" w:space="0" w:color="auto"/>
                    <w:bottom w:val="none" w:sz="0" w:space="0" w:color="auto"/>
                    <w:right w:val="none" w:sz="0" w:space="0" w:color="auto"/>
                  </w:divBdr>
                </w:div>
                <w:div w:id="59862759">
                  <w:marLeft w:val="640"/>
                  <w:marRight w:val="0"/>
                  <w:marTop w:val="0"/>
                  <w:marBottom w:val="0"/>
                  <w:divBdr>
                    <w:top w:val="none" w:sz="0" w:space="0" w:color="auto"/>
                    <w:left w:val="none" w:sz="0" w:space="0" w:color="auto"/>
                    <w:bottom w:val="none" w:sz="0" w:space="0" w:color="auto"/>
                    <w:right w:val="none" w:sz="0" w:space="0" w:color="auto"/>
                  </w:divBdr>
                </w:div>
                <w:div w:id="965500513">
                  <w:marLeft w:val="640"/>
                  <w:marRight w:val="0"/>
                  <w:marTop w:val="0"/>
                  <w:marBottom w:val="0"/>
                  <w:divBdr>
                    <w:top w:val="none" w:sz="0" w:space="0" w:color="auto"/>
                    <w:left w:val="none" w:sz="0" w:space="0" w:color="auto"/>
                    <w:bottom w:val="none" w:sz="0" w:space="0" w:color="auto"/>
                    <w:right w:val="none" w:sz="0" w:space="0" w:color="auto"/>
                  </w:divBdr>
                </w:div>
                <w:div w:id="1321352967">
                  <w:marLeft w:val="640"/>
                  <w:marRight w:val="0"/>
                  <w:marTop w:val="0"/>
                  <w:marBottom w:val="0"/>
                  <w:divBdr>
                    <w:top w:val="none" w:sz="0" w:space="0" w:color="auto"/>
                    <w:left w:val="none" w:sz="0" w:space="0" w:color="auto"/>
                    <w:bottom w:val="none" w:sz="0" w:space="0" w:color="auto"/>
                    <w:right w:val="none" w:sz="0" w:space="0" w:color="auto"/>
                  </w:divBdr>
                </w:div>
                <w:div w:id="2017728166">
                  <w:marLeft w:val="640"/>
                  <w:marRight w:val="0"/>
                  <w:marTop w:val="0"/>
                  <w:marBottom w:val="0"/>
                  <w:divBdr>
                    <w:top w:val="none" w:sz="0" w:space="0" w:color="auto"/>
                    <w:left w:val="none" w:sz="0" w:space="0" w:color="auto"/>
                    <w:bottom w:val="none" w:sz="0" w:space="0" w:color="auto"/>
                    <w:right w:val="none" w:sz="0" w:space="0" w:color="auto"/>
                  </w:divBdr>
                </w:div>
                <w:div w:id="1758017141">
                  <w:marLeft w:val="640"/>
                  <w:marRight w:val="0"/>
                  <w:marTop w:val="0"/>
                  <w:marBottom w:val="0"/>
                  <w:divBdr>
                    <w:top w:val="none" w:sz="0" w:space="0" w:color="auto"/>
                    <w:left w:val="none" w:sz="0" w:space="0" w:color="auto"/>
                    <w:bottom w:val="none" w:sz="0" w:space="0" w:color="auto"/>
                    <w:right w:val="none" w:sz="0" w:space="0" w:color="auto"/>
                  </w:divBdr>
                </w:div>
                <w:div w:id="731805403">
                  <w:marLeft w:val="640"/>
                  <w:marRight w:val="0"/>
                  <w:marTop w:val="0"/>
                  <w:marBottom w:val="0"/>
                  <w:divBdr>
                    <w:top w:val="none" w:sz="0" w:space="0" w:color="auto"/>
                    <w:left w:val="none" w:sz="0" w:space="0" w:color="auto"/>
                    <w:bottom w:val="none" w:sz="0" w:space="0" w:color="auto"/>
                    <w:right w:val="none" w:sz="0" w:space="0" w:color="auto"/>
                  </w:divBdr>
                </w:div>
                <w:div w:id="1482967690">
                  <w:marLeft w:val="640"/>
                  <w:marRight w:val="0"/>
                  <w:marTop w:val="0"/>
                  <w:marBottom w:val="0"/>
                  <w:divBdr>
                    <w:top w:val="none" w:sz="0" w:space="0" w:color="auto"/>
                    <w:left w:val="none" w:sz="0" w:space="0" w:color="auto"/>
                    <w:bottom w:val="none" w:sz="0" w:space="0" w:color="auto"/>
                    <w:right w:val="none" w:sz="0" w:space="0" w:color="auto"/>
                  </w:divBdr>
                </w:div>
                <w:div w:id="492837747">
                  <w:marLeft w:val="640"/>
                  <w:marRight w:val="0"/>
                  <w:marTop w:val="0"/>
                  <w:marBottom w:val="0"/>
                  <w:divBdr>
                    <w:top w:val="none" w:sz="0" w:space="0" w:color="auto"/>
                    <w:left w:val="none" w:sz="0" w:space="0" w:color="auto"/>
                    <w:bottom w:val="none" w:sz="0" w:space="0" w:color="auto"/>
                    <w:right w:val="none" w:sz="0" w:space="0" w:color="auto"/>
                  </w:divBdr>
                </w:div>
                <w:div w:id="768432043">
                  <w:marLeft w:val="640"/>
                  <w:marRight w:val="0"/>
                  <w:marTop w:val="0"/>
                  <w:marBottom w:val="0"/>
                  <w:divBdr>
                    <w:top w:val="none" w:sz="0" w:space="0" w:color="auto"/>
                    <w:left w:val="none" w:sz="0" w:space="0" w:color="auto"/>
                    <w:bottom w:val="none" w:sz="0" w:space="0" w:color="auto"/>
                    <w:right w:val="none" w:sz="0" w:space="0" w:color="auto"/>
                  </w:divBdr>
                </w:div>
                <w:div w:id="1310748854">
                  <w:marLeft w:val="640"/>
                  <w:marRight w:val="0"/>
                  <w:marTop w:val="0"/>
                  <w:marBottom w:val="0"/>
                  <w:divBdr>
                    <w:top w:val="none" w:sz="0" w:space="0" w:color="auto"/>
                    <w:left w:val="none" w:sz="0" w:space="0" w:color="auto"/>
                    <w:bottom w:val="none" w:sz="0" w:space="0" w:color="auto"/>
                    <w:right w:val="none" w:sz="0" w:space="0" w:color="auto"/>
                  </w:divBdr>
                </w:div>
                <w:div w:id="575745994">
                  <w:marLeft w:val="640"/>
                  <w:marRight w:val="0"/>
                  <w:marTop w:val="0"/>
                  <w:marBottom w:val="0"/>
                  <w:divBdr>
                    <w:top w:val="none" w:sz="0" w:space="0" w:color="auto"/>
                    <w:left w:val="none" w:sz="0" w:space="0" w:color="auto"/>
                    <w:bottom w:val="none" w:sz="0" w:space="0" w:color="auto"/>
                    <w:right w:val="none" w:sz="0" w:space="0" w:color="auto"/>
                  </w:divBdr>
                </w:div>
                <w:div w:id="1820463843">
                  <w:marLeft w:val="640"/>
                  <w:marRight w:val="0"/>
                  <w:marTop w:val="0"/>
                  <w:marBottom w:val="0"/>
                  <w:divBdr>
                    <w:top w:val="none" w:sz="0" w:space="0" w:color="auto"/>
                    <w:left w:val="none" w:sz="0" w:space="0" w:color="auto"/>
                    <w:bottom w:val="none" w:sz="0" w:space="0" w:color="auto"/>
                    <w:right w:val="none" w:sz="0" w:space="0" w:color="auto"/>
                  </w:divBdr>
                </w:div>
                <w:div w:id="709842157">
                  <w:marLeft w:val="640"/>
                  <w:marRight w:val="0"/>
                  <w:marTop w:val="0"/>
                  <w:marBottom w:val="0"/>
                  <w:divBdr>
                    <w:top w:val="none" w:sz="0" w:space="0" w:color="auto"/>
                    <w:left w:val="none" w:sz="0" w:space="0" w:color="auto"/>
                    <w:bottom w:val="none" w:sz="0" w:space="0" w:color="auto"/>
                    <w:right w:val="none" w:sz="0" w:space="0" w:color="auto"/>
                  </w:divBdr>
                </w:div>
                <w:div w:id="907038501">
                  <w:marLeft w:val="640"/>
                  <w:marRight w:val="0"/>
                  <w:marTop w:val="0"/>
                  <w:marBottom w:val="0"/>
                  <w:divBdr>
                    <w:top w:val="none" w:sz="0" w:space="0" w:color="auto"/>
                    <w:left w:val="none" w:sz="0" w:space="0" w:color="auto"/>
                    <w:bottom w:val="none" w:sz="0" w:space="0" w:color="auto"/>
                    <w:right w:val="none" w:sz="0" w:space="0" w:color="auto"/>
                  </w:divBdr>
                </w:div>
                <w:div w:id="1289894817">
                  <w:marLeft w:val="640"/>
                  <w:marRight w:val="0"/>
                  <w:marTop w:val="0"/>
                  <w:marBottom w:val="0"/>
                  <w:divBdr>
                    <w:top w:val="none" w:sz="0" w:space="0" w:color="auto"/>
                    <w:left w:val="none" w:sz="0" w:space="0" w:color="auto"/>
                    <w:bottom w:val="none" w:sz="0" w:space="0" w:color="auto"/>
                    <w:right w:val="none" w:sz="0" w:space="0" w:color="auto"/>
                  </w:divBdr>
                </w:div>
                <w:div w:id="484979586">
                  <w:marLeft w:val="640"/>
                  <w:marRight w:val="0"/>
                  <w:marTop w:val="0"/>
                  <w:marBottom w:val="0"/>
                  <w:divBdr>
                    <w:top w:val="none" w:sz="0" w:space="0" w:color="auto"/>
                    <w:left w:val="none" w:sz="0" w:space="0" w:color="auto"/>
                    <w:bottom w:val="none" w:sz="0" w:space="0" w:color="auto"/>
                    <w:right w:val="none" w:sz="0" w:space="0" w:color="auto"/>
                  </w:divBdr>
                </w:div>
                <w:div w:id="188102890">
                  <w:marLeft w:val="640"/>
                  <w:marRight w:val="0"/>
                  <w:marTop w:val="0"/>
                  <w:marBottom w:val="0"/>
                  <w:divBdr>
                    <w:top w:val="none" w:sz="0" w:space="0" w:color="auto"/>
                    <w:left w:val="none" w:sz="0" w:space="0" w:color="auto"/>
                    <w:bottom w:val="none" w:sz="0" w:space="0" w:color="auto"/>
                    <w:right w:val="none" w:sz="0" w:space="0" w:color="auto"/>
                  </w:divBdr>
                </w:div>
                <w:div w:id="2064406155">
                  <w:marLeft w:val="640"/>
                  <w:marRight w:val="0"/>
                  <w:marTop w:val="0"/>
                  <w:marBottom w:val="0"/>
                  <w:divBdr>
                    <w:top w:val="none" w:sz="0" w:space="0" w:color="auto"/>
                    <w:left w:val="none" w:sz="0" w:space="0" w:color="auto"/>
                    <w:bottom w:val="none" w:sz="0" w:space="0" w:color="auto"/>
                    <w:right w:val="none" w:sz="0" w:space="0" w:color="auto"/>
                  </w:divBdr>
                </w:div>
                <w:div w:id="827599801">
                  <w:marLeft w:val="640"/>
                  <w:marRight w:val="0"/>
                  <w:marTop w:val="0"/>
                  <w:marBottom w:val="0"/>
                  <w:divBdr>
                    <w:top w:val="none" w:sz="0" w:space="0" w:color="auto"/>
                    <w:left w:val="none" w:sz="0" w:space="0" w:color="auto"/>
                    <w:bottom w:val="none" w:sz="0" w:space="0" w:color="auto"/>
                    <w:right w:val="none" w:sz="0" w:space="0" w:color="auto"/>
                  </w:divBdr>
                </w:div>
                <w:div w:id="1816408038">
                  <w:marLeft w:val="640"/>
                  <w:marRight w:val="0"/>
                  <w:marTop w:val="0"/>
                  <w:marBottom w:val="0"/>
                  <w:divBdr>
                    <w:top w:val="none" w:sz="0" w:space="0" w:color="auto"/>
                    <w:left w:val="none" w:sz="0" w:space="0" w:color="auto"/>
                    <w:bottom w:val="none" w:sz="0" w:space="0" w:color="auto"/>
                    <w:right w:val="none" w:sz="0" w:space="0" w:color="auto"/>
                  </w:divBdr>
                </w:div>
                <w:div w:id="687755598">
                  <w:marLeft w:val="640"/>
                  <w:marRight w:val="0"/>
                  <w:marTop w:val="0"/>
                  <w:marBottom w:val="0"/>
                  <w:divBdr>
                    <w:top w:val="none" w:sz="0" w:space="0" w:color="auto"/>
                    <w:left w:val="none" w:sz="0" w:space="0" w:color="auto"/>
                    <w:bottom w:val="none" w:sz="0" w:space="0" w:color="auto"/>
                    <w:right w:val="none" w:sz="0" w:space="0" w:color="auto"/>
                  </w:divBdr>
                </w:div>
                <w:div w:id="1155802732">
                  <w:marLeft w:val="640"/>
                  <w:marRight w:val="0"/>
                  <w:marTop w:val="0"/>
                  <w:marBottom w:val="0"/>
                  <w:divBdr>
                    <w:top w:val="none" w:sz="0" w:space="0" w:color="auto"/>
                    <w:left w:val="none" w:sz="0" w:space="0" w:color="auto"/>
                    <w:bottom w:val="none" w:sz="0" w:space="0" w:color="auto"/>
                    <w:right w:val="none" w:sz="0" w:space="0" w:color="auto"/>
                  </w:divBdr>
                </w:div>
                <w:div w:id="373820318">
                  <w:marLeft w:val="640"/>
                  <w:marRight w:val="0"/>
                  <w:marTop w:val="0"/>
                  <w:marBottom w:val="0"/>
                  <w:divBdr>
                    <w:top w:val="none" w:sz="0" w:space="0" w:color="auto"/>
                    <w:left w:val="none" w:sz="0" w:space="0" w:color="auto"/>
                    <w:bottom w:val="none" w:sz="0" w:space="0" w:color="auto"/>
                    <w:right w:val="none" w:sz="0" w:space="0" w:color="auto"/>
                  </w:divBdr>
                </w:div>
                <w:div w:id="703410190">
                  <w:marLeft w:val="640"/>
                  <w:marRight w:val="0"/>
                  <w:marTop w:val="0"/>
                  <w:marBottom w:val="0"/>
                  <w:divBdr>
                    <w:top w:val="none" w:sz="0" w:space="0" w:color="auto"/>
                    <w:left w:val="none" w:sz="0" w:space="0" w:color="auto"/>
                    <w:bottom w:val="none" w:sz="0" w:space="0" w:color="auto"/>
                    <w:right w:val="none" w:sz="0" w:space="0" w:color="auto"/>
                  </w:divBdr>
                </w:div>
              </w:divsChild>
            </w:div>
            <w:div w:id="1153714833">
              <w:marLeft w:val="0"/>
              <w:marRight w:val="0"/>
              <w:marTop w:val="0"/>
              <w:marBottom w:val="0"/>
              <w:divBdr>
                <w:top w:val="none" w:sz="0" w:space="0" w:color="auto"/>
                <w:left w:val="none" w:sz="0" w:space="0" w:color="auto"/>
                <w:bottom w:val="none" w:sz="0" w:space="0" w:color="auto"/>
                <w:right w:val="none" w:sz="0" w:space="0" w:color="auto"/>
              </w:divBdr>
              <w:divsChild>
                <w:div w:id="127473953">
                  <w:marLeft w:val="640"/>
                  <w:marRight w:val="0"/>
                  <w:marTop w:val="0"/>
                  <w:marBottom w:val="0"/>
                  <w:divBdr>
                    <w:top w:val="none" w:sz="0" w:space="0" w:color="auto"/>
                    <w:left w:val="none" w:sz="0" w:space="0" w:color="auto"/>
                    <w:bottom w:val="none" w:sz="0" w:space="0" w:color="auto"/>
                    <w:right w:val="none" w:sz="0" w:space="0" w:color="auto"/>
                  </w:divBdr>
                </w:div>
                <w:div w:id="635261993">
                  <w:marLeft w:val="640"/>
                  <w:marRight w:val="0"/>
                  <w:marTop w:val="0"/>
                  <w:marBottom w:val="0"/>
                  <w:divBdr>
                    <w:top w:val="none" w:sz="0" w:space="0" w:color="auto"/>
                    <w:left w:val="none" w:sz="0" w:space="0" w:color="auto"/>
                    <w:bottom w:val="none" w:sz="0" w:space="0" w:color="auto"/>
                    <w:right w:val="none" w:sz="0" w:space="0" w:color="auto"/>
                  </w:divBdr>
                </w:div>
                <w:div w:id="1289044805">
                  <w:marLeft w:val="640"/>
                  <w:marRight w:val="0"/>
                  <w:marTop w:val="0"/>
                  <w:marBottom w:val="0"/>
                  <w:divBdr>
                    <w:top w:val="none" w:sz="0" w:space="0" w:color="auto"/>
                    <w:left w:val="none" w:sz="0" w:space="0" w:color="auto"/>
                    <w:bottom w:val="none" w:sz="0" w:space="0" w:color="auto"/>
                    <w:right w:val="none" w:sz="0" w:space="0" w:color="auto"/>
                  </w:divBdr>
                </w:div>
                <w:div w:id="1545867306">
                  <w:marLeft w:val="640"/>
                  <w:marRight w:val="0"/>
                  <w:marTop w:val="0"/>
                  <w:marBottom w:val="0"/>
                  <w:divBdr>
                    <w:top w:val="none" w:sz="0" w:space="0" w:color="auto"/>
                    <w:left w:val="none" w:sz="0" w:space="0" w:color="auto"/>
                    <w:bottom w:val="none" w:sz="0" w:space="0" w:color="auto"/>
                    <w:right w:val="none" w:sz="0" w:space="0" w:color="auto"/>
                  </w:divBdr>
                </w:div>
                <w:div w:id="360522718">
                  <w:marLeft w:val="640"/>
                  <w:marRight w:val="0"/>
                  <w:marTop w:val="0"/>
                  <w:marBottom w:val="0"/>
                  <w:divBdr>
                    <w:top w:val="none" w:sz="0" w:space="0" w:color="auto"/>
                    <w:left w:val="none" w:sz="0" w:space="0" w:color="auto"/>
                    <w:bottom w:val="none" w:sz="0" w:space="0" w:color="auto"/>
                    <w:right w:val="none" w:sz="0" w:space="0" w:color="auto"/>
                  </w:divBdr>
                </w:div>
                <w:div w:id="334265466">
                  <w:marLeft w:val="640"/>
                  <w:marRight w:val="0"/>
                  <w:marTop w:val="0"/>
                  <w:marBottom w:val="0"/>
                  <w:divBdr>
                    <w:top w:val="none" w:sz="0" w:space="0" w:color="auto"/>
                    <w:left w:val="none" w:sz="0" w:space="0" w:color="auto"/>
                    <w:bottom w:val="none" w:sz="0" w:space="0" w:color="auto"/>
                    <w:right w:val="none" w:sz="0" w:space="0" w:color="auto"/>
                  </w:divBdr>
                </w:div>
                <w:div w:id="206649151">
                  <w:marLeft w:val="640"/>
                  <w:marRight w:val="0"/>
                  <w:marTop w:val="0"/>
                  <w:marBottom w:val="0"/>
                  <w:divBdr>
                    <w:top w:val="none" w:sz="0" w:space="0" w:color="auto"/>
                    <w:left w:val="none" w:sz="0" w:space="0" w:color="auto"/>
                    <w:bottom w:val="none" w:sz="0" w:space="0" w:color="auto"/>
                    <w:right w:val="none" w:sz="0" w:space="0" w:color="auto"/>
                  </w:divBdr>
                </w:div>
                <w:div w:id="2066565399">
                  <w:marLeft w:val="640"/>
                  <w:marRight w:val="0"/>
                  <w:marTop w:val="0"/>
                  <w:marBottom w:val="0"/>
                  <w:divBdr>
                    <w:top w:val="none" w:sz="0" w:space="0" w:color="auto"/>
                    <w:left w:val="none" w:sz="0" w:space="0" w:color="auto"/>
                    <w:bottom w:val="none" w:sz="0" w:space="0" w:color="auto"/>
                    <w:right w:val="none" w:sz="0" w:space="0" w:color="auto"/>
                  </w:divBdr>
                </w:div>
                <w:div w:id="179592409">
                  <w:marLeft w:val="640"/>
                  <w:marRight w:val="0"/>
                  <w:marTop w:val="0"/>
                  <w:marBottom w:val="0"/>
                  <w:divBdr>
                    <w:top w:val="none" w:sz="0" w:space="0" w:color="auto"/>
                    <w:left w:val="none" w:sz="0" w:space="0" w:color="auto"/>
                    <w:bottom w:val="none" w:sz="0" w:space="0" w:color="auto"/>
                    <w:right w:val="none" w:sz="0" w:space="0" w:color="auto"/>
                  </w:divBdr>
                </w:div>
                <w:div w:id="390927041">
                  <w:marLeft w:val="640"/>
                  <w:marRight w:val="0"/>
                  <w:marTop w:val="0"/>
                  <w:marBottom w:val="0"/>
                  <w:divBdr>
                    <w:top w:val="none" w:sz="0" w:space="0" w:color="auto"/>
                    <w:left w:val="none" w:sz="0" w:space="0" w:color="auto"/>
                    <w:bottom w:val="none" w:sz="0" w:space="0" w:color="auto"/>
                    <w:right w:val="none" w:sz="0" w:space="0" w:color="auto"/>
                  </w:divBdr>
                </w:div>
                <w:div w:id="1911496463">
                  <w:marLeft w:val="640"/>
                  <w:marRight w:val="0"/>
                  <w:marTop w:val="0"/>
                  <w:marBottom w:val="0"/>
                  <w:divBdr>
                    <w:top w:val="none" w:sz="0" w:space="0" w:color="auto"/>
                    <w:left w:val="none" w:sz="0" w:space="0" w:color="auto"/>
                    <w:bottom w:val="none" w:sz="0" w:space="0" w:color="auto"/>
                    <w:right w:val="none" w:sz="0" w:space="0" w:color="auto"/>
                  </w:divBdr>
                </w:div>
                <w:div w:id="158664367">
                  <w:marLeft w:val="640"/>
                  <w:marRight w:val="0"/>
                  <w:marTop w:val="0"/>
                  <w:marBottom w:val="0"/>
                  <w:divBdr>
                    <w:top w:val="none" w:sz="0" w:space="0" w:color="auto"/>
                    <w:left w:val="none" w:sz="0" w:space="0" w:color="auto"/>
                    <w:bottom w:val="none" w:sz="0" w:space="0" w:color="auto"/>
                    <w:right w:val="none" w:sz="0" w:space="0" w:color="auto"/>
                  </w:divBdr>
                </w:div>
                <w:div w:id="1766270971">
                  <w:marLeft w:val="640"/>
                  <w:marRight w:val="0"/>
                  <w:marTop w:val="0"/>
                  <w:marBottom w:val="0"/>
                  <w:divBdr>
                    <w:top w:val="none" w:sz="0" w:space="0" w:color="auto"/>
                    <w:left w:val="none" w:sz="0" w:space="0" w:color="auto"/>
                    <w:bottom w:val="none" w:sz="0" w:space="0" w:color="auto"/>
                    <w:right w:val="none" w:sz="0" w:space="0" w:color="auto"/>
                  </w:divBdr>
                </w:div>
                <w:div w:id="1845625566">
                  <w:marLeft w:val="640"/>
                  <w:marRight w:val="0"/>
                  <w:marTop w:val="0"/>
                  <w:marBottom w:val="0"/>
                  <w:divBdr>
                    <w:top w:val="none" w:sz="0" w:space="0" w:color="auto"/>
                    <w:left w:val="none" w:sz="0" w:space="0" w:color="auto"/>
                    <w:bottom w:val="none" w:sz="0" w:space="0" w:color="auto"/>
                    <w:right w:val="none" w:sz="0" w:space="0" w:color="auto"/>
                  </w:divBdr>
                </w:div>
                <w:div w:id="2030989647">
                  <w:marLeft w:val="640"/>
                  <w:marRight w:val="0"/>
                  <w:marTop w:val="0"/>
                  <w:marBottom w:val="0"/>
                  <w:divBdr>
                    <w:top w:val="none" w:sz="0" w:space="0" w:color="auto"/>
                    <w:left w:val="none" w:sz="0" w:space="0" w:color="auto"/>
                    <w:bottom w:val="none" w:sz="0" w:space="0" w:color="auto"/>
                    <w:right w:val="none" w:sz="0" w:space="0" w:color="auto"/>
                  </w:divBdr>
                </w:div>
                <w:div w:id="306327011">
                  <w:marLeft w:val="640"/>
                  <w:marRight w:val="0"/>
                  <w:marTop w:val="0"/>
                  <w:marBottom w:val="0"/>
                  <w:divBdr>
                    <w:top w:val="none" w:sz="0" w:space="0" w:color="auto"/>
                    <w:left w:val="none" w:sz="0" w:space="0" w:color="auto"/>
                    <w:bottom w:val="none" w:sz="0" w:space="0" w:color="auto"/>
                    <w:right w:val="none" w:sz="0" w:space="0" w:color="auto"/>
                  </w:divBdr>
                </w:div>
                <w:div w:id="1754281038">
                  <w:marLeft w:val="640"/>
                  <w:marRight w:val="0"/>
                  <w:marTop w:val="0"/>
                  <w:marBottom w:val="0"/>
                  <w:divBdr>
                    <w:top w:val="none" w:sz="0" w:space="0" w:color="auto"/>
                    <w:left w:val="none" w:sz="0" w:space="0" w:color="auto"/>
                    <w:bottom w:val="none" w:sz="0" w:space="0" w:color="auto"/>
                    <w:right w:val="none" w:sz="0" w:space="0" w:color="auto"/>
                  </w:divBdr>
                </w:div>
                <w:div w:id="930771301">
                  <w:marLeft w:val="640"/>
                  <w:marRight w:val="0"/>
                  <w:marTop w:val="0"/>
                  <w:marBottom w:val="0"/>
                  <w:divBdr>
                    <w:top w:val="none" w:sz="0" w:space="0" w:color="auto"/>
                    <w:left w:val="none" w:sz="0" w:space="0" w:color="auto"/>
                    <w:bottom w:val="none" w:sz="0" w:space="0" w:color="auto"/>
                    <w:right w:val="none" w:sz="0" w:space="0" w:color="auto"/>
                  </w:divBdr>
                </w:div>
                <w:div w:id="1476340920">
                  <w:marLeft w:val="640"/>
                  <w:marRight w:val="0"/>
                  <w:marTop w:val="0"/>
                  <w:marBottom w:val="0"/>
                  <w:divBdr>
                    <w:top w:val="none" w:sz="0" w:space="0" w:color="auto"/>
                    <w:left w:val="none" w:sz="0" w:space="0" w:color="auto"/>
                    <w:bottom w:val="none" w:sz="0" w:space="0" w:color="auto"/>
                    <w:right w:val="none" w:sz="0" w:space="0" w:color="auto"/>
                  </w:divBdr>
                </w:div>
                <w:div w:id="899093204">
                  <w:marLeft w:val="640"/>
                  <w:marRight w:val="0"/>
                  <w:marTop w:val="0"/>
                  <w:marBottom w:val="0"/>
                  <w:divBdr>
                    <w:top w:val="none" w:sz="0" w:space="0" w:color="auto"/>
                    <w:left w:val="none" w:sz="0" w:space="0" w:color="auto"/>
                    <w:bottom w:val="none" w:sz="0" w:space="0" w:color="auto"/>
                    <w:right w:val="none" w:sz="0" w:space="0" w:color="auto"/>
                  </w:divBdr>
                </w:div>
                <w:div w:id="1535993672">
                  <w:marLeft w:val="640"/>
                  <w:marRight w:val="0"/>
                  <w:marTop w:val="0"/>
                  <w:marBottom w:val="0"/>
                  <w:divBdr>
                    <w:top w:val="none" w:sz="0" w:space="0" w:color="auto"/>
                    <w:left w:val="none" w:sz="0" w:space="0" w:color="auto"/>
                    <w:bottom w:val="none" w:sz="0" w:space="0" w:color="auto"/>
                    <w:right w:val="none" w:sz="0" w:space="0" w:color="auto"/>
                  </w:divBdr>
                </w:div>
                <w:div w:id="1684353312">
                  <w:marLeft w:val="640"/>
                  <w:marRight w:val="0"/>
                  <w:marTop w:val="0"/>
                  <w:marBottom w:val="0"/>
                  <w:divBdr>
                    <w:top w:val="none" w:sz="0" w:space="0" w:color="auto"/>
                    <w:left w:val="none" w:sz="0" w:space="0" w:color="auto"/>
                    <w:bottom w:val="none" w:sz="0" w:space="0" w:color="auto"/>
                    <w:right w:val="none" w:sz="0" w:space="0" w:color="auto"/>
                  </w:divBdr>
                </w:div>
                <w:div w:id="1112893260">
                  <w:marLeft w:val="640"/>
                  <w:marRight w:val="0"/>
                  <w:marTop w:val="0"/>
                  <w:marBottom w:val="0"/>
                  <w:divBdr>
                    <w:top w:val="none" w:sz="0" w:space="0" w:color="auto"/>
                    <w:left w:val="none" w:sz="0" w:space="0" w:color="auto"/>
                    <w:bottom w:val="none" w:sz="0" w:space="0" w:color="auto"/>
                    <w:right w:val="none" w:sz="0" w:space="0" w:color="auto"/>
                  </w:divBdr>
                </w:div>
                <w:div w:id="6252231">
                  <w:marLeft w:val="640"/>
                  <w:marRight w:val="0"/>
                  <w:marTop w:val="0"/>
                  <w:marBottom w:val="0"/>
                  <w:divBdr>
                    <w:top w:val="none" w:sz="0" w:space="0" w:color="auto"/>
                    <w:left w:val="none" w:sz="0" w:space="0" w:color="auto"/>
                    <w:bottom w:val="none" w:sz="0" w:space="0" w:color="auto"/>
                    <w:right w:val="none" w:sz="0" w:space="0" w:color="auto"/>
                  </w:divBdr>
                </w:div>
                <w:div w:id="318655056">
                  <w:marLeft w:val="640"/>
                  <w:marRight w:val="0"/>
                  <w:marTop w:val="0"/>
                  <w:marBottom w:val="0"/>
                  <w:divBdr>
                    <w:top w:val="none" w:sz="0" w:space="0" w:color="auto"/>
                    <w:left w:val="none" w:sz="0" w:space="0" w:color="auto"/>
                    <w:bottom w:val="none" w:sz="0" w:space="0" w:color="auto"/>
                    <w:right w:val="none" w:sz="0" w:space="0" w:color="auto"/>
                  </w:divBdr>
                </w:div>
                <w:div w:id="1999844098">
                  <w:marLeft w:val="640"/>
                  <w:marRight w:val="0"/>
                  <w:marTop w:val="0"/>
                  <w:marBottom w:val="0"/>
                  <w:divBdr>
                    <w:top w:val="none" w:sz="0" w:space="0" w:color="auto"/>
                    <w:left w:val="none" w:sz="0" w:space="0" w:color="auto"/>
                    <w:bottom w:val="none" w:sz="0" w:space="0" w:color="auto"/>
                    <w:right w:val="none" w:sz="0" w:space="0" w:color="auto"/>
                  </w:divBdr>
                </w:div>
                <w:div w:id="1724331182">
                  <w:marLeft w:val="640"/>
                  <w:marRight w:val="0"/>
                  <w:marTop w:val="0"/>
                  <w:marBottom w:val="0"/>
                  <w:divBdr>
                    <w:top w:val="none" w:sz="0" w:space="0" w:color="auto"/>
                    <w:left w:val="none" w:sz="0" w:space="0" w:color="auto"/>
                    <w:bottom w:val="none" w:sz="0" w:space="0" w:color="auto"/>
                    <w:right w:val="none" w:sz="0" w:space="0" w:color="auto"/>
                  </w:divBdr>
                </w:div>
                <w:div w:id="62917190">
                  <w:marLeft w:val="640"/>
                  <w:marRight w:val="0"/>
                  <w:marTop w:val="0"/>
                  <w:marBottom w:val="0"/>
                  <w:divBdr>
                    <w:top w:val="none" w:sz="0" w:space="0" w:color="auto"/>
                    <w:left w:val="none" w:sz="0" w:space="0" w:color="auto"/>
                    <w:bottom w:val="none" w:sz="0" w:space="0" w:color="auto"/>
                    <w:right w:val="none" w:sz="0" w:space="0" w:color="auto"/>
                  </w:divBdr>
                </w:div>
                <w:div w:id="565648467">
                  <w:marLeft w:val="640"/>
                  <w:marRight w:val="0"/>
                  <w:marTop w:val="0"/>
                  <w:marBottom w:val="0"/>
                  <w:divBdr>
                    <w:top w:val="none" w:sz="0" w:space="0" w:color="auto"/>
                    <w:left w:val="none" w:sz="0" w:space="0" w:color="auto"/>
                    <w:bottom w:val="none" w:sz="0" w:space="0" w:color="auto"/>
                    <w:right w:val="none" w:sz="0" w:space="0" w:color="auto"/>
                  </w:divBdr>
                </w:div>
                <w:div w:id="670453503">
                  <w:marLeft w:val="640"/>
                  <w:marRight w:val="0"/>
                  <w:marTop w:val="0"/>
                  <w:marBottom w:val="0"/>
                  <w:divBdr>
                    <w:top w:val="none" w:sz="0" w:space="0" w:color="auto"/>
                    <w:left w:val="none" w:sz="0" w:space="0" w:color="auto"/>
                    <w:bottom w:val="none" w:sz="0" w:space="0" w:color="auto"/>
                    <w:right w:val="none" w:sz="0" w:space="0" w:color="auto"/>
                  </w:divBdr>
                </w:div>
                <w:div w:id="978537232">
                  <w:marLeft w:val="640"/>
                  <w:marRight w:val="0"/>
                  <w:marTop w:val="0"/>
                  <w:marBottom w:val="0"/>
                  <w:divBdr>
                    <w:top w:val="none" w:sz="0" w:space="0" w:color="auto"/>
                    <w:left w:val="none" w:sz="0" w:space="0" w:color="auto"/>
                    <w:bottom w:val="none" w:sz="0" w:space="0" w:color="auto"/>
                    <w:right w:val="none" w:sz="0" w:space="0" w:color="auto"/>
                  </w:divBdr>
                </w:div>
                <w:div w:id="1442065337">
                  <w:marLeft w:val="640"/>
                  <w:marRight w:val="0"/>
                  <w:marTop w:val="0"/>
                  <w:marBottom w:val="0"/>
                  <w:divBdr>
                    <w:top w:val="none" w:sz="0" w:space="0" w:color="auto"/>
                    <w:left w:val="none" w:sz="0" w:space="0" w:color="auto"/>
                    <w:bottom w:val="none" w:sz="0" w:space="0" w:color="auto"/>
                    <w:right w:val="none" w:sz="0" w:space="0" w:color="auto"/>
                  </w:divBdr>
                </w:div>
                <w:div w:id="2070877481">
                  <w:marLeft w:val="640"/>
                  <w:marRight w:val="0"/>
                  <w:marTop w:val="0"/>
                  <w:marBottom w:val="0"/>
                  <w:divBdr>
                    <w:top w:val="none" w:sz="0" w:space="0" w:color="auto"/>
                    <w:left w:val="none" w:sz="0" w:space="0" w:color="auto"/>
                    <w:bottom w:val="none" w:sz="0" w:space="0" w:color="auto"/>
                    <w:right w:val="none" w:sz="0" w:space="0" w:color="auto"/>
                  </w:divBdr>
                </w:div>
                <w:div w:id="1317342563">
                  <w:marLeft w:val="640"/>
                  <w:marRight w:val="0"/>
                  <w:marTop w:val="0"/>
                  <w:marBottom w:val="0"/>
                  <w:divBdr>
                    <w:top w:val="none" w:sz="0" w:space="0" w:color="auto"/>
                    <w:left w:val="none" w:sz="0" w:space="0" w:color="auto"/>
                    <w:bottom w:val="none" w:sz="0" w:space="0" w:color="auto"/>
                    <w:right w:val="none" w:sz="0" w:space="0" w:color="auto"/>
                  </w:divBdr>
                </w:div>
                <w:div w:id="744960952">
                  <w:marLeft w:val="640"/>
                  <w:marRight w:val="0"/>
                  <w:marTop w:val="0"/>
                  <w:marBottom w:val="0"/>
                  <w:divBdr>
                    <w:top w:val="none" w:sz="0" w:space="0" w:color="auto"/>
                    <w:left w:val="none" w:sz="0" w:space="0" w:color="auto"/>
                    <w:bottom w:val="none" w:sz="0" w:space="0" w:color="auto"/>
                    <w:right w:val="none" w:sz="0" w:space="0" w:color="auto"/>
                  </w:divBdr>
                </w:div>
                <w:div w:id="722632646">
                  <w:marLeft w:val="640"/>
                  <w:marRight w:val="0"/>
                  <w:marTop w:val="0"/>
                  <w:marBottom w:val="0"/>
                  <w:divBdr>
                    <w:top w:val="none" w:sz="0" w:space="0" w:color="auto"/>
                    <w:left w:val="none" w:sz="0" w:space="0" w:color="auto"/>
                    <w:bottom w:val="none" w:sz="0" w:space="0" w:color="auto"/>
                    <w:right w:val="none" w:sz="0" w:space="0" w:color="auto"/>
                  </w:divBdr>
                </w:div>
                <w:div w:id="1860387273">
                  <w:marLeft w:val="640"/>
                  <w:marRight w:val="0"/>
                  <w:marTop w:val="0"/>
                  <w:marBottom w:val="0"/>
                  <w:divBdr>
                    <w:top w:val="none" w:sz="0" w:space="0" w:color="auto"/>
                    <w:left w:val="none" w:sz="0" w:space="0" w:color="auto"/>
                    <w:bottom w:val="none" w:sz="0" w:space="0" w:color="auto"/>
                    <w:right w:val="none" w:sz="0" w:space="0" w:color="auto"/>
                  </w:divBdr>
                </w:div>
                <w:div w:id="1474450011">
                  <w:marLeft w:val="640"/>
                  <w:marRight w:val="0"/>
                  <w:marTop w:val="0"/>
                  <w:marBottom w:val="0"/>
                  <w:divBdr>
                    <w:top w:val="none" w:sz="0" w:space="0" w:color="auto"/>
                    <w:left w:val="none" w:sz="0" w:space="0" w:color="auto"/>
                    <w:bottom w:val="none" w:sz="0" w:space="0" w:color="auto"/>
                    <w:right w:val="none" w:sz="0" w:space="0" w:color="auto"/>
                  </w:divBdr>
                </w:div>
                <w:div w:id="172885485">
                  <w:marLeft w:val="640"/>
                  <w:marRight w:val="0"/>
                  <w:marTop w:val="0"/>
                  <w:marBottom w:val="0"/>
                  <w:divBdr>
                    <w:top w:val="none" w:sz="0" w:space="0" w:color="auto"/>
                    <w:left w:val="none" w:sz="0" w:space="0" w:color="auto"/>
                    <w:bottom w:val="none" w:sz="0" w:space="0" w:color="auto"/>
                    <w:right w:val="none" w:sz="0" w:space="0" w:color="auto"/>
                  </w:divBdr>
                </w:div>
                <w:div w:id="1559363747">
                  <w:marLeft w:val="640"/>
                  <w:marRight w:val="0"/>
                  <w:marTop w:val="0"/>
                  <w:marBottom w:val="0"/>
                  <w:divBdr>
                    <w:top w:val="none" w:sz="0" w:space="0" w:color="auto"/>
                    <w:left w:val="none" w:sz="0" w:space="0" w:color="auto"/>
                    <w:bottom w:val="none" w:sz="0" w:space="0" w:color="auto"/>
                    <w:right w:val="none" w:sz="0" w:space="0" w:color="auto"/>
                  </w:divBdr>
                </w:div>
                <w:div w:id="100733561">
                  <w:marLeft w:val="640"/>
                  <w:marRight w:val="0"/>
                  <w:marTop w:val="0"/>
                  <w:marBottom w:val="0"/>
                  <w:divBdr>
                    <w:top w:val="none" w:sz="0" w:space="0" w:color="auto"/>
                    <w:left w:val="none" w:sz="0" w:space="0" w:color="auto"/>
                    <w:bottom w:val="none" w:sz="0" w:space="0" w:color="auto"/>
                    <w:right w:val="none" w:sz="0" w:space="0" w:color="auto"/>
                  </w:divBdr>
                </w:div>
                <w:div w:id="1118452658">
                  <w:marLeft w:val="640"/>
                  <w:marRight w:val="0"/>
                  <w:marTop w:val="0"/>
                  <w:marBottom w:val="0"/>
                  <w:divBdr>
                    <w:top w:val="none" w:sz="0" w:space="0" w:color="auto"/>
                    <w:left w:val="none" w:sz="0" w:space="0" w:color="auto"/>
                    <w:bottom w:val="none" w:sz="0" w:space="0" w:color="auto"/>
                    <w:right w:val="none" w:sz="0" w:space="0" w:color="auto"/>
                  </w:divBdr>
                </w:div>
                <w:div w:id="1100029348">
                  <w:marLeft w:val="640"/>
                  <w:marRight w:val="0"/>
                  <w:marTop w:val="0"/>
                  <w:marBottom w:val="0"/>
                  <w:divBdr>
                    <w:top w:val="none" w:sz="0" w:space="0" w:color="auto"/>
                    <w:left w:val="none" w:sz="0" w:space="0" w:color="auto"/>
                    <w:bottom w:val="none" w:sz="0" w:space="0" w:color="auto"/>
                    <w:right w:val="none" w:sz="0" w:space="0" w:color="auto"/>
                  </w:divBdr>
                </w:div>
                <w:div w:id="928198679">
                  <w:marLeft w:val="640"/>
                  <w:marRight w:val="0"/>
                  <w:marTop w:val="0"/>
                  <w:marBottom w:val="0"/>
                  <w:divBdr>
                    <w:top w:val="none" w:sz="0" w:space="0" w:color="auto"/>
                    <w:left w:val="none" w:sz="0" w:space="0" w:color="auto"/>
                    <w:bottom w:val="none" w:sz="0" w:space="0" w:color="auto"/>
                    <w:right w:val="none" w:sz="0" w:space="0" w:color="auto"/>
                  </w:divBdr>
                </w:div>
                <w:div w:id="105121744">
                  <w:marLeft w:val="640"/>
                  <w:marRight w:val="0"/>
                  <w:marTop w:val="0"/>
                  <w:marBottom w:val="0"/>
                  <w:divBdr>
                    <w:top w:val="none" w:sz="0" w:space="0" w:color="auto"/>
                    <w:left w:val="none" w:sz="0" w:space="0" w:color="auto"/>
                    <w:bottom w:val="none" w:sz="0" w:space="0" w:color="auto"/>
                    <w:right w:val="none" w:sz="0" w:space="0" w:color="auto"/>
                  </w:divBdr>
                </w:div>
                <w:div w:id="1400058986">
                  <w:marLeft w:val="640"/>
                  <w:marRight w:val="0"/>
                  <w:marTop w:val="0"/>
                  <w:marBottom w:val="0"/>
                  <w:divBdr>
                    <w:top w:val="none" w:sz="0" w:space="0" w:color="auto"/>
                    <w:left w:val="none" w:sz="0" w:space="0" w:color="auto"/>
                    <w:bottom w:val="none" w:sz="0" w:space="0" w:color="auto"/>
                    <w:right w:val="none" w:sz="0" w:space="0" w:color="auto"/>
                  </w:divBdr>
                </w:div>
                <w:div w:id="1838884958">
                  <w:marLeft w:val="640"/>
                  <w:marRight w:val="0"/>
                  <w:marTop w:val="0"/>
                  <w:marBottom w:val="0"/>
                  <w:divBdr>
                    <w:top w:val="none" w:sz="0" w:space="0" w:color="auto"/>
                    <w:left w:val="none" w:sz="0" w:space="0" w:color="auto"/>
                    <w:bottom w:val="none" w:sz="0" w:space="0" w:color="auto"/>
                    <w:right w:val="none" w:sz="0" w:space="0" w:color="auto"/>
                  </w:divBdr>
                </w:div>
                <w:div w:id="1061631820">
                  <w:marLeft w:val="640"/>
                  <w:marRight w:val="0"/>
                  <w:marTop w:val="0"/>
                  <w:marBottom w:val="0"/>
                  <w:divBdr>
                    <w:top w:val="none" w:sz="0" w:space="0" w:color="auto"/>
                    <w:left w:val="none" w:sz="0" w:space="0" w:color="auto"/>
                    <w:bottom w:val="none" w:sz="0" w:space="0" w:color="auto"/>
                    <w:right w:val="none" w:sz="0" w:space="0" w:color="auto"/>
                  </w:divBdr>
                </w:div>
                <w:div w:id="1879508924">
                  <w:marLeft w:val="640"/>
                  <w:marRight w:val="0"/>
                  <w:marTop w:val="0"/>
                  <w:marBottom w:val="0"/>
                  <w:divBdr>
                    <w:top w:val="none" w:sz="0" w:space="0" w:color="auto"/>
                    <w:left w:val="none" w:sz="0" w:space="0" w:color="auto"/>
                    <w:bottom w:val="none" w:sz="0" w:space="0" w:color="auto"/>
                    <w:right w:val="none" w:sz="0" w:space="0" w:color="auto"/>
                  </w:divBdr>
                </w:div>
                <w:div w:id="899826700">
                  <w:marLeft w:val="640"/>
                  <w:marRight w:val="0"/>
                  <w:marTop w:val="0"/>
                  <w:marBottom w:val="0"/>
                  <w:divBdr>
                    <w:top w:val="none" w:sz="0" w:space="0" w:color="auto"/>
                    <w:left w:val="none" w:sz="0" w:space="0" w:color="auto"/>
                    <w:bottom w:val="none" w:sz="0" w:space="0" w:color="auto"/>
                    <w:right w:val="none" w:sz="0" w:space="0" w:color="auto"/>
                  </w:divBdr>
                </w:div>
                <w:div w:id="404030683">
                  <w:marLeft w:val="640"/>
                  <w:marRight w:val="0"/>
                  <w:marTop w:val="0"/>
                  <w:marBottom w:val="0"/>
                  <w:divBdr>
                    <w:top w:val="none" w:sz="0" w:space="0" w:color="auto"/>
                    <w:left w:val="none" w:sz="0" w:space="0" w:color="auto"/>
                    <w:bottom w:val="none" w:sz="0" w:space="0" w:color="auto"/>
                    <w:right w:val="none" w:sz="0" w:space="0" w:color="auto"/>
                  </w:divBdr>
                </w:div>
                <w:div w:id="1210920418">
                  <w:marLeft w:val="640"/>
                  <w:marRight w:val="0"/>
                  <w:marTop w:val="0"/>
                  <w:marBottom w:val="0"/>
                  <w:divBdr>
                    <w:top w:val="none" w:sz="0" w:space="0" w:color="auto"/>
                    <w:left w:val="none" w:sz="0" w:space="0" w:color="auto"/>
                    <w:bottom w:val="none" w:sz="0" w:space="0" w:color="auto"/>
                    <w:right w:val="none" w:sz="0" w:space="0" w:color="auto"/>
                  </w:divBdr>
                </w:div>
                <w:div w:id="1514799158">
                  <w:marLeft w:val="640"/>
                  <w:marRight w:val="0"/>
                  <w:marTop w:val="0"/>
                  <w:marBottom w:val="0"/>
                  <w:divBdr>
                    <w:top w:val="none" w:sz="0" w:space="0" w:color="auto"/>
                    <w:left w:val="none" w:sz="0" w:space="0" w:color="auto"/>
                    <w:bottom w:val="none" w:sz="0" w:space="0" w:color="auto"/>
                    <w:right w:val="none" w:sz="0" w:space="0" w:color="auto"/>
                  </w:divBdr>
                </w:div>
                <w:div w:id="426855151">
                  <w:marLeft w:val="640"/>
                  <w:marRight w:val="0"/>
                  <w:marTop w:val="0"/>
                  <w:marBottom w:val="0"/>
                  <w:divBdr>
                    <w:top w:val="none" w:sz="0" w:space="0" w:color="auto"/>
                    <w:left w:val="none" w:sz="0" w:space="0" w:color="auto"/>
                    <w:bottom w:val="none" w:sz="0" w:space="0" w:color="auto"/>
                    <w:right w:val="none" w:sz="0" w:space="0" w:color="auto"/>
                  </w:divBdr>
                </w:div>
                <w:div w:id="1382821628">
                  <w:marLeft w:val="640"/>
                  <w:marRight w:val="0"/>
                  <w:marTop w:val="0"/>
                  <w:marBottom w:val="0"/>
                  <w:divBdr>
                    <w:top w:val="none" w:sz="0" w:space="0" w:color="auto"/>
                    <w:left w:val="none" w:sz="0" w:space="0" w:color="auto"/>
                    <w:bottom w:val="none" w:sz="0" w:space="0" w:color="auto"/>
                    <w:right w:val="none" w:sz="0" w:space="0" w:color="auto"/>
                  </w:divBdr>
                </w:div>
                <w:div w:id="2096826179">
                  <w:marLeft w:val="640"/>
                  <w:marRight w:val="0"/>
                  <w:marTop w:val="0"/>
                  <w:marBottom w:val="0"/>
                  <w:divBdr>
                    <w:top w:val="none" w:sz="0" w:space="0" w:color="auto"/>
                    <w:left w:val="none" w:sz="0" w:space="0" w:color="auto"/>
                    <w:bottom w:val="none" w:sz="0" w:space="0" w:color="auto"/>
                    <w:right w:val="none" w:sz="0" w:space="0" w:color="auto"/>
                  </w:divBdr>
                </w:div>
                <w:div w:id="708839643">
                  <w:marLeft w:val="640"/>
                  <w:marRight w:val="0"/>
                  <w:marTop w:val="0"/>
                  <w:marBottom w:val="0"/>
                  <w:divBdr>
                    <w:top w:val="none" w:sz="0" w:space="0" w:color="auto"/>
                    <w:left w:val="none" w:sz="0" w:space="0" w:color="auto"/>
                    <w:bottom w:val="none" w:sz="0" w:space="0" w:color="auto"/>
                    <w:right w:val="none" w:sz="0" w:space="0" w:color="auto"/>
                  </w:divBdr>
                </w:div>
                <w:div w:id="1067269744">
                  <w:marLeft w:val="640"/>
                  <w:marRight w:val="0"/>
                  <w:marTop w:val="0"/>
                  <w:marBottom w:val="0"/>
                  <w:divBdr>
                    <w:top w:val="none" w:sz="0" w:space="0" w:color="auto"/>
                    <w:left w:val="none" w:sz="0" w:space="0" w:color="auto"/>
                    <w:bottom w:val="none" w:sz="0" w:space="0" w:color="auto"/>
                    <w:right w:val="none" w:sz="0" w:space="0" w:color="auto"/>
                  </w:divBdr>
                </w:div>
                <w:div w:id="1456947727">
                  <w:marLeft w:val="640"/>
                  <w:marRight w:val="0"/>
                  <w:marTop w:val="0"/>
                  <w:marBottom w:val="0"/>
                  <w:divBdr>
                    <w:top w:val="none" w:sz="0" w:space="0" w:color="auto"/>
                    <w:left w:val="none" w:sz="0" w:space="0" w:color="auto"/>
                    <w:bottom w:val="none" w:sz="0" w:space="0" w:color="auto"/>
                    <w:right w:val="none" w:sz="0" w:space="0" w:color="auto"/>
                  </w:divBdr>
                </w:div>
                <w:div w:id="1274822546">
                  <w:marLeft w:val="640"/>
                  <w:marRight w:val="0"/>
                  <w:marTop w:val="0"/>
                  <w:marBottom w:val="0"/>
                  <w:divBdr>
                    <w:top w:val="none" w:sz="0" w:space="0" w:color="auto"/>
                    <w:left w:val="none" w:sz="0" w:space="0" w:color="auto"/>
                    <w:bottom w:val="none" w:sz="0" w:space="0" w:color="auto"/>
                    <w:right w:val="none" w:sz="0" w:space="0" w:color="auto"/>
                  </w:divBdr>
                </w:div>
                <w:div w:id="1276250795">
                  <w:marLeft w:val="640"/>
                  <w:marRight w:val="0"/>
                  <w:marTop w:val="0"/>
                  <w:marBottom w:val="0"/>
                  <w:divBdr>
                    <w:top w:val="none" w:sz="0" w:space="0" w:color="auto"/>
                    <w:left w:val="none" w:sz="0" w:space="0" w:color="auto"/>
                    <w:bottom w:val="none" w:sz="0" w:space="0" w:color="auto"/>
                    <w:right w:val="none" w:sz="0" w:space="0" w:color="auto"/>
                  </w:divBdr>
                </w:div>
                <w:div w:id="1238707500">
                  <w:marLeft w:val="640"/>
                  <w:marRight w:val="0"/>
                  <w:marTop w:val="0"/>
                  <w:marBottom w:val="0"/>
                  <w:divBdr>
                    <w:top w:val="none" w:sz="0" w:space="0" w:color="auto"/>
                    <w:left w:val="none" w:sz="0" w:space="0" w:color="auto"/>
                    <w:bottom w:val="none" w:sz="0" w:space="0" w:color="auto"/>
                    <w:right w:val="none" w:sz="0" w:space="0" w:color="auto"/>
                  </w:divBdr>
                </w:div>
                <w:div w:id="39481219">
                  <w:marLeft w:val="640"/>
                  <w:marRight w:val="0"/>
                  <w:marTop w:val="0"/>
                  <w:marBottom w:val="0"/>
                  <w:divBdr>
                    <w:top w:val="none" w:sz="0" w:space="0" w:color="auto"/>
                    <w:left w:val="none" w:sz="0" w:space="0" w:color="auto"/>
                    <w:bottom w:val="none" w:sz="0" w:space="0" w:color="auto"/>
                    <w:right w:val="none" w:sz="0" w:space="0" w:color="auto"/>
                  </w:divBdr>
                </w:div>
                <w:div w:id="272716762">
                  <w:marLeft w:val="640"/>
                  <w:marRight w:val="0"/>
                  <w:marTop w:val="0"/>
                  <w:marBottom w:val="0"/>
                  <w:divBdr>
                    <w:top w:val="none" w:sz="0" w:space="0" w:color="auto"/>
                    <w:left w:val="none" w:sz="0" w:space="0" w:color="auto"/>
                    <w:bottom w:val="none" w:sz="0" w:space="0" w:color="auto"/>
                    <w:right w:val="none" w:sz="0" w:space="0" w:color="auto"/>
                  </w:divBdr>
                </w:div>
                <w:div w:id="25445303">
                  <w:marLeft w:val="640"/>
                  <w:marRight w:val="0"/>
                  <w:marTop w:val="0"/>
                  <w:marBottom w:val="0"/>
                  <w:divBdr>
                    <w:top w:val="none" w:sz="0" w:space="0" w:color="auto"/>
                    <w:left w:val="none" w:sz="0" w:space="0" w:color="auto"/>
                    <w:bottom w:val="none" w:sz="0" w:space="0" w:color="auto"/>
                    <w:right w:val="none" w:sz="0" w:space="0" w:color="auto"/>
                  </w:divBdr>
                </w:div>
                <w:div w:id="1509515768">
                  <w:marLeft w:val="640"/>
                  <w:marRight w:val="0"/>
                  <w:marTop w:val="0"/>
                  <w:marBottom w:val="0"/>
                  <w:divBdr>
                    <w:top w:val="none" w:sz="0" w:space="0" w:color="auto"/>
                    <w:left w:val="none" w:sz="0" w:space="0" w:color="auto"/>
                    <w:bottom w:val="none" w:sz="0" w:space="0" w:color="auto"/>
                    <w:right w:val="none" w:sz="0" w:space="0" w:color="auto"/>
                  </w:divBdr>
                </w:div>
                <w:div w:id="527451442">
                  <w:marLeft w:val="640"/>
                  <w:marRight w:val="0"/>
                  <w:marTop w:val="0"/>
                  <w:marBottom w:val="0"/>
                  <w:divBdr>
                    <w:top w:val="none" w:sz="0" w:space="0" w:color="auto"/>
                    <w:left w:val="none" w:sz="0" w:space="0" w:color="auto"/>
                    <w:bottom w:val="none" w:sz="0" w:space="0" w:color="auto"/>
                    <w:right w:val="none" w:sz="0" w:space="0" w:color="auto"/>
                  </w:divBdr>
                </w:div>
                <w:div w:id="1032345262">
                  <w:marLeft w:val="640"/>
                  <w:marRight w:val="0"/>
                  <w:marTop w:val="0"/>
                  <w:marBottom w:val="0"/>
                  <w:divBdr>
                    <w:top w:val="none" w:sz="0" w:space="0" w:color="auto"/>
                    <w:left w:val="none" w:sz="0" w:space="0" w:color="auto"/>
                    <w:bottom w:val="none" w:sz="0" w:space="0" w:color="auto"/>
                    <w:right w:val="none" w:sz="0" w:space="0" w:color="auto"/>
                  </w:divBdr>
                </w:div>
                <w:div w:id="55932402">
                  <w:marLeft w:val="640"/>
                  <w:marRight w:val="0"/>
                  <w:marTop w:val="0"/>
                  <w:marBottom w:val="0"/>
                  <w:divBdr>
                    <w:top w:val="none" w:sz="0" w:space="0" w:color="auto"/>
                    <w:left w:val="none" w:sz="0" w:space="0" w:color="auto"/>
                    <w:bottom w:val="none" w:sz="0" w:space="0" w:color="auto"/>
                    <w:right w:val="none" w:sz="0" w:space="0" w:color="auto"/>
                  </w:divBdr>
                </w:div>
                <w:div w:id="1976060213">
                  <w:marLeft w:val="640"/>
                  <w:marRight w:val="0"/>
                  <w:marTop w:val="0"/>
                  <w:marBottom w:val="0"/>
                  <w:divBdr>
                    <w:top w:val="none" w:sz="0" w:space="0" w:color="auto"/>
                    <w:left w:val="none" w:sz="0" w:space="0" w:color="auto"/>
                    <w:bottom w:val="none" w:sz="0" w:space="0" w:color="auto"/>
                    <w:right w:val="none" w:sz="0" w:space="0" w:color="auto"/>
                  </w:divBdr>
                </w:div>
                <w:div w:id="552155694">
                  <w:marLeft w:val="640"/>
                  <w:marRight w:val="0"/>
                  <w:marTop w:val="0"/>
                  <w:marBottom w:val="0"/>
                  <w:divBdr>
                    <w:top w:val="none" w:sz="0" w:space="0" w:color="auto"/>
                    <w:left w:val="none" w:sz="0" w:space="0" w:color="auto"/>
                    <w:bottom w:val="none" w:sz="0" w:space="0" w:color="auto"/>
                    <w:right w:val="none" w:sz="0" w:space="0" w:color="auto"/>
                  </w:divBdr>
                </w:div>
                <w:div w:id="194973730">
                  <w:marLeft w:val="640"/>
                  <w:marRight w:val="0"/>
                  <w:marTop w:val="0"/>
                  <w:marBottom w:val="0"/>
                  <w:divBdr>
                    <w:top w:val="none" w:sz="0" w:space="0" w:color="auto"/>
                    <w:left w:val="none" w:sz="0" w:space="0" w:color="auto"/>
                    <w:bottom w:val="none" w:sz="0" w:space="0" w:color="auto"/>
                    <w:right w:val="none" w:sz="0" w:space="0" w:color="auto"/>
                  </w:divBdr>
                </w:div>
                <w:div w:id="1936402627">
                  <w:marLeft w:val="640"/>
                  <w:marRight w:val="0"/>
                  <w:marTop w:val="0"/>
                  <w:marBottom w:val="0"/>
                  <w:divBdr>
                    <w:top w:val="none" w:sz="0" w:space="0" w:color="auto"/>
                    <w:left w:val="none" w:sz="0" w:space="0" w:color="auto"/>
                    <w:bottom w:val="none" w:sz="0" w:space="0" w:color="auto"/>
                    <w:right w:val="none" w:sz="0" w:space="0" w:color="auto"/>
                  </w:divBdr>
                </w:div>
                <w:div w:id="1286497476">
                  <w:marLeft w:val="640"/>
                  <w:marRight w:val="0"/>
                  <w:marTop w:val="0"/>
                  <w:marBottom w:val="0"/>
                  <w:divBdr>
                    <w:top w:val="none" w:sz="0" w:space="0" w:color="auto"/>
                    <w:left w:val="none" w:sz="0" w:space="0" w:color="auto"/>
                    <w:bottom w:val="none" w:sz="0" w:space="0" w:color="auto"/>
                    <w:right w:val="none" w:sz="0" w:space="0" w:color="auto"/>
                  </w:divBdr>
                </w:div>
                <w:div w:id="1278217480">
                  <w:marLeft w:val="640"/>
                  <w:marRight w:val="0"/>
                  <w:marTop w:val="0"/>
                  <w:marBottom w:val="0"/>
                  <w:divBdr>
                    <w:top w:val="none" w:sz="0" w:space="0" w:color="auto"/>
                    <w:left w:val="none" w:sz="0" w:space="0" w:color="auto"/>
                    <w:bottom w:val="none" w:sz="0" w:space="0" w:color="auto"/>
                    <w:right w:val="none" w:sz="0" w:space="0" w:color="auto"/>
                  </w:divBdr>
                </w:div>
                <w:div w:id="1794591099">
                  <w:marLeft w:val="640"/>
                  <w:marRight w:val="0"/>
                  <w:marTop w:val="0"/>
                  <w:marBottom w:val="0"/>
                  <w:divBdr>
                    <w:top w:val="none" w:sz="0" w:space="0" w:color="auto"/>
                    <w:left w:val="none" w:sz="0" w:space="0" w:color="auto"/>
                    <w:bottom w:val="none" w:sz="0" w:space="0" w:color="auto"/>
                    <w:right w:val="none" w:sz="0" w:space="0" w:color="auto"/>
                  </w:divBdr>
                </w:div>
                <w:div w:id="417214502">
                  <w:marLeft w:val="640"/>
                  <w:marRight w:val="0"/>
                  <w:marTop w:val="0"/>
                  <w:marBottom w:val="0"/>
                  <w:divBdr>
                    <w:top w:val="none" w:sz="0" w:space="0" w:color="auto"/>
                    <w:left w:val="none" w:sz="0" w:space="0" w:color="auto"/>
                    <w:bottom w:val="none" w:sz="0" w:space="0" w:color="auto"/>
                    <w:right w:val="none" w:sz="0" w:space="0" w:color="auto"/>
                  </w:divBdr>
                </w:div>
                <w:div w:id="880020433">
                  <w:marLeft w:val="640"/>
                  <w:marRight w:val="0"/>
                  <w:marTop w:val="0"/>
                  <w:marBottom w:val="0"/>
                  <w:divBdr>
                    <w:top w:val="none" w:sz="0" w:space="0" w:color="auto"/>
                    <w:left w:val="none" w:sz="0" w:space="0" w:color="auto"/>
                    <w:bottom w:val="none" w:sz="0" w:space="0" w:color="auto"/>
                    <w:right w:val="none" w:sz="0" w:space="0" w:color="auto"/>
                  </w:divBdr>
                </w:div>
                <w:div w:id="1529026101">
                  <w:marLeft w:val="640"/>
                  <w:marRight w:val="0"/>
                  <w:marTop w:val="0"/>
                  <w:marBottom w:val="0"/>
                  <w:divBdr>
                    <w:top w:val="none" w:sz="0" w:space="0" w:color="auto"/>
                    <w:left w:val="none" w:sz="0" w:space="0" w:color="auto"/>
                    <w:bottom w:val="none" w:sz="0" w:space="0" w:color="auto"/>
                    <w:right w:val="none" w:sz="0" w:space="0" w:color="auto"/>
                  </w:divBdr>
                </w:div>
                <w:div w:id="1891912739">
                  <w:marLeft w:val="640"/>
                  <w:marRight w:val="0"/>
                  <w:marTop w:val="0"/>
                  <w:marBottom w:val="0"/>
                  <w:divBdr>
                    <w:top w:val="none" w:sz="0" w:space="0" w:color="auto"/>
                    <w:left w:val="none" w:sz="0" w:space="0" w:color="auto"/>
                    <w:bottom w:val="none" w:sz="0" w:space="0" w:color="auto"/>
                    <w:right w:val="none" w:sz="0" w:space="0" w:color="auto"/>
                  </w:divBdr>
                </w:div>
                <w:div w:id="82999846">
                  <w:marLeft w:val="640"/>
                  <w:marRight w:val="0"/>
                  <w:marTop w:val="0"/>
                  <w:marBottom w:val="0"/>
                  <w:divBdr>
                    <w:top w:val="none" w:sz="0" w:space="0" w:color="auto"/>
                    <w:left w:val="none" w:sz="0" w:space="0" w:color="auto"/>
                    <w:bottom w:val="none" w:sz="0" w:space="0" w:color="auto"/>
                    <w:right w:val="none" w:sz="0" w:space="0" w:color="auto"/>
                  </w:divBdr>
                </w:div>
                <w:div w:id="602691608">
                  <w:marLeft w:val="640"/>
                  <w:marRight w:val="0"/>
                  <w:marTop w:val="0"/>
                  <w:marBottom w:val="0"/>
                  <w:divBdr>
                    <w:top w:val="none" w:sz="0" w:space="0" w:color="auto"/>
                    <w:left w:val="none" w:sz="0" w:space="0" w:color="auto"/>
                    <w:bottom w:val="none" w:sz="0" w:space="0" w:color="auto"/>
                    <w:right w:val="none" w:sz="0" w:space="0" w:color="auto"/>
                  </w:divBdr>
                </w:div>
                <w:div w:id="1013415799">
                  <w:marLeft w:val="640"/>
                  <w:marRight w:val="0"/>
                  <w:marTop w:val="0"/>
                  <w:marBottom w:val="0"/>
                  <w:divBdr>
                    <w:top w:val="none" w:sz="0" w:space="0" w:color="auto"/>
                    <w:left w:val="none" w:sz="0" w:space="0" w:color="auto"/>
                    <w:bottom w:val="none" w:sz="0" w:space="0" w:color="auto"/>
                    <w:right w:val="none" w:sz="0" w:space="0" w:color="auto"/>
                  </w:divBdr>
                </w:div>
                <w:div w:id="873889158">
                  <w:marLeft w:val="640"/>
                  <w:marRight w:val="0"/>
                  <w:marTop w:val="0"/>
                  <w:marBottom w:val="0"/>
                  <w:divBdr>
                    <w:top w:val="none" w:sz="0" w:space="0" w:color="auto"/>
                    <w:left w:val="none" w:sz="0" w:space="0" w:color="auto"/>
                    <w:bottom w:val="none" w:sz="0" w:space="0" w:color="auto"/>
                    <w:right w:val="none" w:sz="0" w:space="0" w:color="auto"/>
                  </w:divBdr>
                </w:div>
                <w:div w:id="774399753">
                  <w:marLeft w:val="640"/>
                  <w:marRight w:val="0"/>
                  <w:marTop w:val="0"/>
                  <w:marBottom w:val="0"/>
                  <w:divBdr>
                    <w:top w:val="none" w:sz="0" w:space="0" w:color="auto"/>
                    <w:left w:val="none" w:sz="0" w:space="0" w:color="auto"/>
                    <w:bottom w:val="none" w:sz="0" w:space="0" w:color="auto"/>
                    <w:right w:val="none" w:sz="0" w:space="0" w:color="auto"/>
                  </w:divBdr>
                </w:div>
                <w:div w:id="1662849917">
                  <w:marLeft w:val="640"/>
                  <w:marRight w:val="0"/>
                  <w:marTop w:val="0"/>
                  <w:marBottom w:val="0"/>
                  <w:divBdr>
                    <w:top w:val="none" w:sz="0" w:space="0" w:color="auto"/>
                    <w:left w:val="none" w:sz="0" w:space="0" w:color="auto"/>
                    <w:bottom w:val="none" w:sz="0" w:space="0" w:color="auto"/>
                    <w:right w:val="none" w:sz="0" w:space="0" w:color="auto"/>
                  </w:divBdr>
                </w:div>
                <w:div w:id="1002898509">
                  <w:marLeft w:val="640"/>
                  <w:marRight w:val="0"/>
                  <w:marTop w:val="0"/>
                  <w:marBottom w:val="0"/>
                  <w:divBdr>
                    <w:top w:val="none" w:sz="0" w:space="0" w:color="auto"/>
                    <w:left w:val="none" w:sz="0" w:space="0" w:color="auto"/>
                    <w:bottom w:val="none" w:sz="0" w:space="0" w:color="auto"/>
                    <w:right w:val="none" w:sz="0" w:space="0" w:color="auto"/>
                  </w:divBdr>
                </w:div>
                <w:div w:id="158690474">
                  <w:marLeft w:val="640"/>
                  <w:marRight w:val="0"/>
                  <w:marTop w:val="0"/>
                  <w:marBottom w:val="0"/>
                  <w:divBdr>
                    <w:top w:val="none" w:sz="0" w:space="0" w:color="auto"/>
                    <w:left w:val="none" w:sz="0" w:space="0" w:color="auto"/>
                    <w:bottom w:val="none" w:sz="0" w:space="0" w:color="auto"/>
                    <w:right w:val="none" w:sz="0" w:space="0" w:color="auto"/>
                  </w:divBdr>
                </w:div>
                <w:div w:id="1448548119">
                  <w:marLeft w:val="640"/>
                  <w:marRight w:val="0"/>
                  <w:marTop w:val="0"/>
                  <w:marBottom w:val="0"/>
                  <w:divBdr>
                    <w:top w:val="none" w:sz="0" w:space="0" w:color="auto"/>
                    <w:left w:val="none" w:sz="0" w:space="0" w:color="auto"/>
                    <w:bottom w:val="none" w:sz="0" w:space="0" w:color="auto"/>
                    <w:right w:val="none" w:sz="0" w:space="0" w:color="auto"/>
                  </w:divBdr>
                </w:div>
                <w:div w:id="1506742637">
                  <w:marLeft w:val="640"/>
                  <w:marRight w:val="0"/>
                  <w:marTop w:val="0"/>
                  <w:marBottom w:val="0"/>
                  <w:divBdr>
                    <w:top w:val="none" w:sz="0" w:space="0" w:color="auto"/>
                    <w:left w:val="none" w:sz="0" w:space="0" w:color="auto"/>
                    <w:bottom w:val="none" w:sz="0" w:space="0" w:color="auto"/>
                    <w:right w:val="none" w:sz="0" w:space="0" w:color="auto"/>
                  </w:divBdr>
                </w:div>
                <w:div w:id="185169665">
                  <w:marLeft w:val="640"/>
                  <w:marRight w:val="0"/>
                  <w:marTop w:val="0"/>
                  <w:marBottom w:val="0"/>
                  <w:divBdr>
                    <w:top w:val="none" w:sz="0" w:space="0" w:color="auto"/>
                    <w:left w:val="none" w:sz="0" w:space="0" w:color="auto"/>
                    <w:bottom w:val="none" w:sz="0" w:space="0" w:color="auto"/>
                    <w:right w:val="none" w:sz="0" w:space="0" w:color="auto"/>
                  </w:divBdr>
                </w:div>
                <w:div w:id="383722264">
                  <w:marLeft w:val="640"/>
                  <w:marRight w:val="0"/>
                  <w:marTop w:val="0"/>
                  <w:marBottom w:val="0"/>
                  <w:divBdr>
                    <w:top w:val="none" w:sz="0" w:space="0" w:color="auto"/>
                    <w:left w:val="none" w:sz="0" w:space="0" w:color="auto"/>
                    <w:bottom w:val="none" w:sz="0" w:space="0" w:color="auto"/>
                    <w:right w:val="none" w:sz="0" w:space="0" w:color="auto"/>
                  </w:divBdr>
                </w:div>
                <w:div w:id="1582792454">
                  <w:marLeft w:val="640"/>
                  <w:marRight w:val="0"/>
                  <w:marTop w:val="0"/>
                  <w:marBottom w:val="0"/>
                  <w:divBdr>
                    <w:top w:val="none" w:sz="0" w:space="0" w:color="auto"/>
                    <w:left w:val="none" w:sz="0" w:space="0" w:color="auto"/>
                    <w:bottom w:val="none" w:sz="0" w:space="0" w:color="auto"/>
                    <w:right w:val="none" w:sz="0" w:space="0" w:color="auto"/>
                  </w:divBdr>
                </w:div>
                <w:div w:id="928856074">
                  <w:marLeft w:val="640"/>
                  <w:marRight w:val="0"/>
                  <w:marTop w:val="0"/>
                  <w:marBottom w:val="0"/>
                  <w:divBdr>
                    <w:top w:val="none" w:sz="0" w:space="0" w:color="auto"/>
                    <w:left w:val="none" w:sz="0" w:space="0" w:color="auto"/>
                    <w:bottom w:val="none" w:sz="0" w:space="0" w:color="auto"/>
                    <w:right w:val="none" w:sz="0" w:space="0" w:color="auto"/>
                  </w:divBdr>
                </w:div>
                <w:div w:id="2119716417">
                  <w:marLeft w:val="640"/>
                  <w:marRight w:val="0"/>
                  <w:marTop w:val="0"/>
                  <w:marBottom w:val="0"/>
                  <w:divBdr>
                    <w:top w:val="none" w:sz="0" w:space="0" w:color="auto"/>
                    <w:left w:val="none" w:sz="0" w:space="0" w:color="auto"/>
                    <w:bottom w:val="none" w:sz="0" w:space="0" w:color="auto"/>
                    <w:right w:val="none" w:sz="0" w:space="0" w:color="auto"/>
                  </w:divBdr>
                </w:div>
                <w:div w:id="1031805093">
                  <w:marLeft w:val="640"/>
                  <w:marRight w:val="0"/>
                  <w:marTop w:val="0"/>
                  <w:marBottom w:val="0"/>
                  <w:divBdr>
                    <w:top w:val="none" w:sz="0" w:space="0" w:color="auto"/>
                    <w:left w:val="none" w:sz="0" w:space="0" w:color="auto"/>
                    <w:bottom w:val="none" w:sz="0" w:space="0" w:color="auto"/>
                    <w:right w:val="none" w:sz="0" w:space="0" w:color="auto"/>
                  </w:divBdr>
                </w:div>
                <w:div w:id="101346045">
                  <w:marLeft w:val="640"/>
                  <w:marRight w:val="0"/>
                  <w:marTop w:val="0"/>
                  <w:marBottom w:val="0"/>
                  <w:divBdr>
                    <w:top w:val="none" w:sz="0" w:space="0" w:color="auto"/>
                    <w:left w:val="none" w:sz="0" w:space="0" w:color="auto"/>
                    <w:bottom w:val="none" w:sz="0" w:space="0" w:color="auto"/>
                    <w:right w:val="none" w:sz="0" w:space="0" w:color="auto"/>
                  </w:divBdr>
                </w:div>
                <w:div w:id="336275920">
                  <w:marLeft w:val="640"/>
                  <w:marRight w:val="0"/>
                  <w:marTop w:val="0"/>
                  <w:marBottom w:val="0"/>
                  <w:divBdr>
                    <w:top w:val="none" w:sz="0" w:space="0" w:color="auto"/>
                    <w:left w:val="none" w:sz="0" w:space="0" w:color="auto"/>
                    <w:bottom w:val="none" w:sz="0" w:space="0" w:color="auto"/>
                    <w:right w:val="none" w:sz="0" w:space="0" w:color="auto"/>
                  </w:divBdr>
                </w:div>
                <w:div w:id="313878508">
                  <w:marLeft w:val="640"/>
                  <w:marRight w:val="0"/>
                  <w:marTop w:val="0"/>
                  <w:marBottom w:val="0"/>
                  <w:divBdr>
                    <w:top w:val="none" w:sz="0" w:space="0" w:color="auto"/>
                    <w:left w:val="none" w:sz="0" w:space="0" w:color="auto"/>
                    <w:bottom w:val="none" w:sz="0" w:space="0" w:color="auto"/>
                    <w:right w:val="none" w:sz="0" w:space="0" w:color="auto"/>
                  </w:divBdr>
                </w:div>
                <w:div w:id="1580169443">
                  <w:marLeft w:val="640"/>
                  <w:marRight w:val="0"/>
                  <w:marTop w:val="0"/>
                  <w:marBottom w:val="0"/>
                  <w:divBdr>
                    <w:top w:val="none" w:sz="0" w:space="0" w:color="auto"/>
                    <w:left w:val="none" w:sz="0" w:space="0" w:color="auto"/>
                    <w:bottom w:val="none" w:sz="0" w:space="0" w:color="auto"/>
                    <w:right w:val="none" w:sz="0" w:space="0" w:color="auto"/>
                  </w:divBdr>
                </w:div>
                <w:div w:id="1125268994">
                  <w:marLeft w:val="640"/>
                  <w:marRight w:val="0"/>
                  <w:marTop w:val="0"/>
                  <w:marBottom w:val="0"/>
                  <w:divBdr>
                    <w:top w:val="none" w:sz="0" w:space="0" w:color="auto"/>
                    <w:left w:val="none" w:sz="0" w:space="0" w:color="auto"/>
                    <w:bottom w:val="none" w:sz="0" w:space="0" w:color="auto"/>
                    <w:right w:val="none" w:sz="0" w:space="0" w:color="auto"/>
                  </w:divBdr>
                </w:div>
                <w:div w:id="2067025111">
                  <w:marLeft w:val="640"/>
                  <w:marRight w:val="0"/>
                  <w:marTop w:val="0"/>
                  <w:marBottom w:val="0"/>
                  <w:divBdr>
                    <w:top w:val="none" w:sz="0" w:space="0" w:color="auto"/>
                    <w:left w:val="none" w:sz="0" w:space="0" w:color="auto"/>
                    <w:bottom w:val="none" w:sz="0" w:space="0" w:color="auto"/>
                    <w:right w:val="none" w:sz="0" w:space="0" w:color="auto"/>
                  </w:divBdr>
                </w:div>
                <w:div w:id="1850093922">
                  <w:marLeft w:val="640"/>
                  <w:marRight w:val="0"/>
                  <w:marTop w:val="0"/>
                  <w:marBottom w:val="0"/>
                  <w:divBdr>
                    <w:top w:val="none" w:sz="0" w:space="0" w:color="auto"/>
                    <w:left w:val="none" w:sz="0" w:space="0" w:color="auto"/>
                    <w:bottom w:val="none" w:sz="0" w:space="0" w:color="auto"/>
                    <w:right w:val="none" w:sz="0" w:space="0" w:color="auto"/>
                  </w:divBdr>
                </w:div>
                <w:div w:id="311564106">
                  <w:marLeft w:val="640"/>
                  <w:marRight w:val="0"/>
                  <w:marTop w:val="0"/>
                  <w:marBottom w:val="0"/>
                  <w:divBdr>
                    <w:top w:val="none" w:sz="0" w:space="0" w:color="auto"/>
                    <w:left w:val="none" w:sz="0" w:space="0" w:color="auto"/>
                    <w:bottom w:val="none" w:sz="0" w:space="0" w:color="auto"/>
                    <w:right w:val="none" w:sz="0" w:space="0" w:color="auto"/>
                  </w:divBdr>
                </w:div>
                <w:div w:id="126241534">
                  <w:marLeft w:val="640"/>
                  <w:marRight w:val="0"/>
                  <w:marTop w:val="0"/>
                  <w:marBottom w:val="0"/>
                  <w:divBdr>
                    <w:top w:val="none" w:sz="0" w:space="0" w:color="auto"/>
                    <w:left w:val="none" w:sz="0" w:space="0" w:color="auto"/>
                    <w:bottom w:val="none" w:sz="0" w:space="0" w:color="auto"/>
                    <w:right w:val="none" w:sz="0" w:space="0" w:color="auto"/>
                  </w:divBdr>
                </w:div>
                <w:div w:id="2135906762">
                  <w:marLeft w:val="640"/>
                  <w:marRight w:val="0"/>
                  <w:marTop w:val="0"/>
                  <w:marBottom w:val="0"/>
                  <w:divBdr>
                    <w:top w:val="none" w:sz="0" w:space="0" w:color="auto"/>
                    <w:left w:val="none" w:sz="0" w:space="0" w:color="auto"/>
                    <w:bottom w:val="none" w:sz="0" w:space="0" w:color="auto"/>
                    <w:right w:val="none" w:sz="0" w:space="0" w:color="auto"/>
                  </w:divBdr>
                </w:div>
                <w:div w:id="1139616192">
                  <w:marLeft w:val="640"/>
                  <w:marRight w:val="0"/>
                  <w:marTop w:val="0"/>
                  <w:marBottom w:val="0"/>
                  <w:divBdr>
                    <w:top w:val="none" w:sz="0" w:space="0" w:color="auto"/>
                    <w:left w:val="none" w:sz="0" w:space="0" w:color="auto"/>
                    <w:bottom w:val="none" w:sz="0" w:space="0" w:color="auto"/>
                    <w:right w:val="none" w:sz="0" w:space="0" w:color="auto"/>
                  </w:divBdr>
                </w:div>
                <w:div w:id="751925956">
                  <w:marLeft w:val="640"/>
                  <w:marRight w:val="0"/>
                  <w:marTop w:val="0"/>
                  <w:marBottom w:val="0"/>
                  <w:divBdr>
                    <w:top w:val="none" w:sz="0" w:space="0" w:color="auto"/>
                    <w:left w:val="none" w:sz="0" w:space="0" w:color="auto"/>
                    <w:bottom w:val="none" w:sz="0" w:space="0" w:color="auto"/>
                    <w:right w:val="none" w:sz="0" w:space="0" w:color="auto"/>
                  </w:divBdr>
                </w:div>
                <w:div w:id="1619412268">
                  <w:marLeft w:val="640"/>
                  <w:marRight w:val="0"/>
                  <w:marTop w:val="0"/>
                  <w:marBottom w:val="0"/>
                  <w:divBdr>
                    <w:top w:val="none" w:sz="0" w:space="0" w:color="auto"/>
                    <w:left w:val="none" w:sz="0" w:space="0" w:color="auto"/>
                    <w:bottom w:val="none" w:sz="0" w:space="0" w:color="auto"/>
                    <w:right w:val="none" w:sz="0" w:space="0" w:color="auto"/>
                  </w:divBdr>
                </w:div>
              </w:divsChild>
            </w:div>
            <w:div w:id="151265233">
              <w:marLeft w:val="0"/>
              <w:marRight w:val="0"/>
              <w:marTop w:val="0"/>
              <w:marBottom w:val="0"/>
              <w:divBdr>
                <w:top w:val="none" w:sz="0" w:space="0" w:color="auto"/>
                <w:left w:val="none" w:sz="0" w:space="0" w:color="auto"/>
                <w:bottom w:val="none" w:sz="0" w:space="0" w:color="auto"/>
                <w:right w:val="none" w:sz="0" w:space="0" w:color="auto"/>
              </w:divBdr>
              <w:divsChild>
                <w:div w:id="1922911359">
                  <w:marLeft w:val="640"/>
                  <w:marRight w:val="0"/>
                  <w:marTop w:val="0"/>
                  <w:marBottom w:val="0"/>
                  <w:divBdr>
                    <w:top w:val="none" w:sz="0" w:space="0" w:color="auto"/>
                    <w:left w:val="none" w:sz="0" w:space="0" w:color="auto"/>
                    <w:bottom w:val="none" w:sz="0" w:space="0" w:color="auto"/>
                    <w:right w:val="none" w:sz="0" w:space="0" w:color="auto"/>
                  </w:divBdr>
                </w:div>
                <w:div w:id="894393002">
                  <w:marLeft w:val="640"/>
                  <w:marRight w:val="0"/>
                  <w:marTop w:val="0"/>
                  <w:marBottom w:val="0"/>
                  <w:divBdr>
                    <w:top w:val="none" w:sz="0" w:space="0" w:color="auto"/>
                    <w:left w:val="none" w:sz="0" w:space="0" w:color="auto"/>
                    <w:bottom w:val="none" w:sz="0" w:space="0" w:color="auto"/>
                    <w:right w:val="none" w:sz="0" w:space="0" w:color="auto"/>
                  </w:divBdr>
                </w:div>
                <w:div w:id="1579948769">
                  <w:marLeft w:val="640"/>
                  <w:marRight w:val="0"/>
                  <w:marTop w:val="0"/>
                  <w:marBottom w:val="0"/>
                  <w:divBdr>
                    <w:top w:val="none" w:sz="0" w:space="0" w:color="auto"/>
                    <w:left w:val="none" w:sz="0" w:space="0" w:color="auto"/>
                    <w:bottom w:val="none" w:sz="0" w:space="0" w:color="auto"/>
                    <w:right w:val="none" w:sz="0" w:space="0" w:color="auto"/>
                  </w:divBdr>
                </w:div>
                <w:div w:id="1136340482">
                  <w:marLeft w:val="640"/>
                  <w:marRight w:val="0"/>
                  <w:marTop w:val="0"/>
                  <w:marBottom w:val="0"/>
                  <w:divBdr>
                    <w:top w:val="none" w:sz="0" w:space="0" w:color="auto"/>
                    <w:left w:val="none" w:sz="0" w:space="0" w:color="auto"/>
                    <w:bottom w:val="none" w:sz="0" w:space="0" w:color="auto"/>
                    <w:right w:val="none" w:sz="0" w:space="0" w:color="auto"/>
                  </w:divBdr>
                </w:div>
                <w:div w:id="613483346">
                  <w:marLeft w:val="640"/>
                  <w:marRight w:val="0"/>
                  <w:marTop w:val="0"/>
                  <w:marBottom w:val="0"/>
                  <w:divBdr>
                    <w:top w:val="none" w:sz="0" w:space="0" w:color="auto"/>
                    <w:left w:val="none" w:sz="0" w:space="0" w:color="auto"/>
                    <w:bottom w:val="none" w:sz="0" w:space="0" w:color="auto"/>
                    <w:right w:val="none" w:sz="0" w:space="0" w:color="auto"/>
                  </w:divBdr>
                </w:div>
                <w:div w:id="1872718518">
                  <w:marLeft w:val="640"/>
                  <w:marRight w:val="0"/>
                  <w:marTop w:val="0"/>
                  <w:marBottom w:val="0"/>
                  <w:divBdr>
                    <w:top w:val="none" w:sz="0" w:space="0" w:color="auto"/>
                    <w:left w:val="none" w:sz="0" w:space="0" w:color="auto"/>
                    <w:bottom w:val="none" w:sz="0" w:space="0" w:color="auto"/>
                    <w:right w:val="none" w:sz="0" w:space="0" w:color="auto"/>
                  </w:divBdr>
                </w:div>
                <w:div w:id="1944412039">
                  <w:marLeft w:val="640"/>
                  <w:marRight w:val="0"/>
                  <w:marTop w:val="0"/>
                  <w:marBottom w:val="0"/>
                  <w:divBdr>
                    <w:top w:val="none" w:sz="0" w:space="0" w:color="auto"/>
                    <w:left w:val="none" w:sz="0" w:space="0" w:color="auto"/>
                    <w:bottom w:val="none" w:sz="0" w:space="0" w:color="auto"/>
                    <w:right w:val="none" w:sz="0" w:space="0" w:color="auto"/>
                  </w:divBdr>
                </w:div>
                <w:div w:id="1435856483">
                  <w:marLeft w:val="640"/>
                  <w:marRight w:val="0"/>
                  <w:marTop w:val="0"/>
                  <w:marBottom w:val="0"/>
                  <w:divBdr>
                    <w:top w:val="none" w:sz="0" w:space="0" w:color="auto"/>
                    <w:left w:val="none" w:sz="0" w:space="0" w:color="auto"/>
                    <w:bottom w:val="none" w:sz="0" w:space="0" w:color="auto"/>
                    <w:right w:val="none" w:sz="0" w:space="0" w:color="auto"/>
                  </w:divBdr>
                </w:div>
                <w:div w:id="2000814680">
                  <w:marLeft w:val="640"/>
                  <w:marRight w:val="0"/>
                  <w:marTop w:val="0"/>
                  <w:marBottom w:val="0"/>
                  <w:divBdr>
                    <w:top w:val="none" w:sz="0" w:space="0" w:color="auto"/>
                    <w:left w:val="none" w:sz="0" w:space="0" w:color="auto"/>
                    <w:bottom w:val="none" w:sz="0" w:space="0" w:color="auto"/>
                    <w:right w:val="none" w:sz="0" w:space="0" w:color="auto"/>
                  </w:divBdr>
                </w:div>
                <w:div w:id="33426946">
                  <w:marLeft w:val="640"/>
                  <w:marRight w:val="0"/>
                  <w:marTop w:val="0"/>
                  <w:marBottom w:val="0"/>
                  <w:divBdr>
                    <w:top w:val="none" w:sz="0" w:space="0" w:color="auto"/>
                    <w:left w:val="none" w:sz="0" w:space="0" w:color="auto"/>
                    <w:bottom w:val="none" w:sz="0" w:space="0" w:color="auto"/>
                    <w:right w:val="none" w:sz="0" w:space="0" w:color="auto"/>
                  </w:divBdr>
                </w:div>
                <w:div w:id="1629780047">
                  <w:marLeft w:val="640"/>
                  <w:marRight w:val="0"/>
                  <w:marTop w:val="0"/>
                  <w:marBottom w:val="0"/>
                  <w:divBdr>
                    <w:top w:val="none" w:sz="0" w:space="0" w:color="auto"/>
                    <w:left w:val="none" w:sz="0" w:space="0" w:color="auto"/>
                    <w:bottom w:val="none" w:sz="0" w:space="0" w:color="auto"/>
                    <w:right w:val="none" w:sz="0" w:space="0" w:color="auto"/>
                  </w:divBdr>
                </w:div>
                <w:div w:id="592978602">
                  <w:marLeft w:val="640"/>
                  <w:marRight w:val="0"/>
                  <w:marTop w:val="0"/>
                  <w:marBottom w:val="0"/>
                  <w:divBdr>
                    <w:top w:val="none" w:sz="0" w:space="0" w:color="auto"/>
                    <w:left w:val="none" w:sz="0" w:space="0" w:color="auto"/>
                    <w:bottom w:val="none" w:sz="0" w:space="0" w:color="auto"/>
                    <w:right w:val="none" w:sz="0" w:space="0" w:color="auto"/>
                  </w:divBdr>
                </w:div>
                <w:div w:id="1648699954">
                  <w:marLeft w:val="640"/>
                  <w:marRight w:val="0"/>
                  <w:marTop w:val="0"/>
                  <w:marBottom w:val="0"/>
                  <w:divBdr>
                    <w:top w:val="none" w:sz="0" w:space="0" w:color="auto"/>
                    <w:left w:val="none" w:sz="0" w:space="0" w:color="auto"/>
                    <w:bottom w:val="none" w:sz="0" w:space="0" w:color="auto"/>
                    <w:right w:val="none" w:sz="0" w:space="0" w:color="auto"/>
                  </w:divBdr>
                </w:div>
                <w:div w:id="1581519076">
                  <w:marLeft w:val="640"/>
                  <w:marRight w:val="0"/>
                  <w:marTop w:val="0"/>
                  <w:marBottom w:val="0"/>
                  <w:divBdr>
                    <w:top w:val="none" w:sz="0" w:space="0" w:color="auto"/>
                    <w:left w:val="none" w:sz="0" w:space="0" w:color="auto"/>
                    <w:bottom w:val="none" w:sz="0" w:space="0" w:color="auto"/>
                    <w:right w:val="none" w:sz="0" w:space="0" w:color="auto"/>
                  </w:divBdr>
                </w:div>
                <w:div w:id="2086368358">
                  <w:marLeft w:val="640"/>
                  <w:marRight w:val="0"/>
                  <w:marTop w:val="0"/>
                  <w:marBottom w:val="0"/>
                  <w:divBdr>
                    <w:top w:val="none" w:sz="0" w:space="0" w:color="auto"/>
                    <w:left w:val="none" w:sz="0" w:space="0" w:color="auto"/>
                    <w:bottom w:val="none" w:sz="0" w:space="0" w:color="auto"/>
                    <w:right w:val="none" w:sz="0" w:space="0" w:color="auto"/>
                  </w:divBdr>
                </w:div>
                <w:div w:id="289554976">
                  <w:marLeft w:val="640"/>
                  <w:marRight w:val="0"/>
                  <w:marTop w:val="0"/>
                  <w:marBottom w:val="0"/>
                  <w:divBdr>
                    <w:top w:val="none" w:sz="0" w:space="0" w:color="auto"/>
                    <w:left w:val="none" w:sz="0" w:space="0" w:color="auto"/>
                    <w:bottom w:val="none" w:sz="0" w:space="0" w:color="auto"/>
                    <w:right w:val="none" w:sz="0" w:space="0" w:color="auto"/>
                  </w:divBdr>
                </w:div>
                <w:div w:id="1693919988">
                  <w:marLeft w:val="640"/>
                  <w:marRight w:val="0"/>
                  <w:marTop w:val="0"/>
                  <w:marBottom w:val="0"/>
                  <w:divBdr>
                    <w:top w:val="none" w:sz="0" w:space="0" w:color="auto"/>
                    <w:left w:val="none" w:sz="0" w:space="0" w:color="auto"/>
                    <w:bottom w:val="none" w:sz="0" w:space="0" w:color="auto"/>
                    <w:right w:val="none" w:sz="0" w:space="0" w:color="auto"/>
                  </w:divBdr>
                </w:div>
                <w:div w:id="1562134514">
                  <w:marLeft w:val="640"/>
                  <w:marRight w:val="0"/>
                  <w:marTop w:val="0"/>
                  <w:marBottom w:val="0"/>
                  <w:divBdr>
                    <w:top w:val="none" w:sz="0" w:space="0" w:color="auto"/>
                    <w:left w:val="none" w:sz="0" w:space="0" w:color="auto"/>
                    <w:bottom w:val="none" w:sz="0" w:space="0" w:color="auto"/>
                    <w:right w:val="none" w:sz="0" w:space="0" w:color="auto"/>
                  </w:divBdr>
                </w:div>
                <w:div w:id="447238496">
                  <w:marLeft w:val="640"/>
                  <w:marRight w:val="0"/>
                  <w:marTop w:val="0"/>
                  <w:marBottom w:val="0"/>
                  <w:divBdr>
                    <w:top w:val="none" w:sz="0" w:space="0" w:color="auto"/>
                    <w:left w:val="none" w:sz="0" w:space="0" w:color="auto"/>
                    <w:bottom w:val="none" w:sz="0" w:space="0" w:color="auto"/>
                    <w:right w:val="none" w:sz="0" w:space="0" w:color="auto"/>
                  </w:divBdr>
                </w:div>
                <w:div w:id="1707364617">
                  <w:marLeft w:val="640"/>
                  <w:marRight w:val="0"/>
                  <w:marTop w:val="0"/>
                  <w:marBottom w:val="0"/>
                  <w:divBdr>
                    <w:top w:val="none" w:sz="0" w:space="0" w:color="auto"/>
                    <w:left w:val="none" w:sz="0" w:space="0" w:color="auto"/>
                    <w:bottom w:val="none" w:sz="0" w:space="0" w:color="auto"/>
                    <w:right w:val="none" w:sz="0" w:space="0" w:color="auto"/>
                  </w:divBdr>
                </w:div>
                <w:div w:id="1521967894">
                  <w:marLeft w:val="640"/>
                  <w:marRight w:val="0"/>
                  <w:marTop w:val="0"/>
                  <w:marBottom w:val="0"/>
                  <w:divBdr>
                    <w:top w:val="none" w:sz="0" w:space="0" w:color="auto"/>
                    <w:left w:val="none" w:sz="0" w:space="0" w:color="auto"/>
                    <w:bottom w:val="none" w:sz="0" w:space="0" w:color="auto"/>
                    <w:right w:val="none" w:sz="0" w:space="0" w:color="auto"/>
                  </w:divBdr>
                </w:div>
                <w:div w:id="1594703363">
                  <w:marLeft w:val="640"/>
                  <w:marRight w:val="0"/>
                  <w:marTop w:val="0"/>
                  <w:marBottom w:val="0"/>
                  <w:divBdr>
                    <w:top w:val="none" w:sz="0" w:space="0" w:color="auto"/>
                    <w:left w:val="none" w:sz="0" w:space="0" w:color="auto"/>
                    <w:bottom w:val="none" w:sz="0" w:space="0" w:color="auto"/>
                    <w:right w:val="none" w:sz="0" w:space="0" w:color="auto"/>
                  </w:divBdr>
                </w:div>
                <w:div w:id="109907860">
                  <w:marLeft w:val="640"/>
                  <w:marRight w:val="0"/>
                  <w:marTop w:val="0"/>
                  <w:marBottom w:val="0"/>
                  <w:divBdr>
                    <w:top w:val="none" w:sz="0" w:space="0" w:color="auto"/>
                    <w:left w:val="none" w:sz="0" w:space="0" w:color="auto"/>
                    <w:bottom w:val="none" w:sz="0" w:space="0" w:color="auto"/>
                    <w:right w:val="none" w:sz="0" w:space="0" w:color="auto"/>
                  </w:divBdr>
                </w:div>
                <w:div w:id="873037070">
                  <w:marLeft w:val="640"/>
                  <w:marRight w:val="0"/>
                  <w:marTop w:val="0"/>
                  <w:marBottom w:val="0"/>
                  <w:divBdr>
                    <w:top w:val="none" w:sz="0" w:space="0" w:color="auto"/>
                    <w:left w:val="none" w:sz="0" w:space="0" w:color="auto"/>
                    <w:bottom w:val="none" w:sz="0" w:space="0" w:color="auto"/>
                    <w:right w:val="none" w:sz="0" w:space="0" w:color="auto"/>
                  </w:divBdr>
                </w:div>
                <w:div w:id="500312243">
                  <w:marLeft w:val="640"/>
                  <w:marRight w:val="0"/>
                  <w:marTop w:val="0"/>
                  <w:marBottom w:val="0"/>
                  <w:divBdr>
                    <w:top w:val="none" w:sz="0" w:space="0" w:color="auto"/>
                    <w:left w:val="none" w:sz="0" w:space="0" w:color="auto"/>
                    <w:bottom w:val="none" w:sz="0" w:space="0" w:color="auto"/>
                    <w:right w:val="none" w:sz="0" w:space="0" w:color="auto"/>
                  </w:divBdr>
                </w:div>
                <w:div w:id="1744915072">
                  <w:marLeft w:val="640"/>
                  <w:marRight w:val="0"/>
                  <w:marTop w:val="0"/>
                  <w:marBottom w:val="0"/>
                  <w:divBdr>
                    <w:top w:val="none" w:sz="0" w:space="0" w:color="auto"/>
                    <w:left w:val="none" w:sz="0" w:space="0" w:color="auto"/>
                    <w:bottom w:val="none" w:sz="0" w:space="0" w:color="auto"/>
                    <w:right w:val="none" w:sz="0" w:space="0" w:color="auto"/>
                  </w:divBdr>
                </w:div>
                <w:div w:id="1097872461">
                  <w:marLeft w:val="640"/>
                  <w:marRight w:val="0"/>
                  <w:marTop w:val="0"/>
                  <w:marBottom w:val="0"/>
                  <w:divBdr>
                    <w:top w:val="none" w:sz="0" w:space="0" w:color="auto"/>
                    <w:left w:val="none" w:sz="0" w:space="0" w:color="auto"/>
                    <w:bottom w:val="none" w:sz="0" w:space="0" w:color="auto"/>
                    <w:right w:val="none" w:sz="0" w:space="0" w:color="auto"/>
                  </w:divBdr>
                </w:div>
                <w:div w:id="1923178085">
                  <w:marLeft w:val="640"/>
                  <w:marRight w:val="0"/>
                  <w:marTop w:val="0"/>
                  <w:marBottom w:val="0"/>
                  <w:divBdr>
                    <w:top w:val="none" w:sz="0" w:space="0" w:color="auto"/>
                    <w:left w:val="none" w:sz="0" w:space="0" w:color="auto"/>
                    <w:bottom w:val="none" w:sz="0" w:space="0" w:color="auto"/>
                    <w:right w:val="none" w:sz="0" w:space="0" w:color="auto"/>
                  </w:divBdr>
                </w:div>
                <w:div w:id="1551763601">
                  <w:marLeft w:val="640"/>
                  <w:marRight w:val="0"/>
                  <w:marTop w:val="0"/>
                  <w:marBottom w:val="0"/>
                  <w:divBdr>
                    <w:top w:val="none" w:sz="0" w:space="0" w:color="auto"/>
                    <w:left w:val="none" w:sz="0" w:space="0" w:color="auto"/>
                    <w:bottom w:val="none" w:sz="0" w:space="0" w:color="auto"/>
                    <w:right w:val="none" w:sz="0" w:space="0" w:color="auto"/>
                  </w:divBdr>
                </w:div>
                <w:div w:id="959653034">
                  <w:marLeft w:val="640"/>
                  <w:marRight w:val="0"/>
                  <w:marTop w:val="0"/>
                  <w:marBottom w:val="0"/>
                  <w:divBdr>
                    <w:top w:val="none" w:sz="0" w:space="0" w:color="auto"/>
                    <w:left w:val="none" w:sz="0" w:space="0" w:color="auto"/>
                    <w:bottom w:val="none" w:sz="0" w:space="0" w:color="auto"/>
                    <w:right w:val="none" w:sz="0" w:space="0" w:color="auto"/>
                  </w:divBdr>
                </w:div>
                <w:div w:id="606155302">
                  <w:marLeft w:val="640"/>
                  <w:marRight w:val="0"/>
                  <w:marTop w:val="0"/>
                  <w:marBottom w:val="0"/>
                  <w:divBdr>
                    <w:top w:val="none" w:sz="0" w:space="0" w:color="auto"/>
                    <w:left w:val="none" w:sz="0" w:space="0" w:color="auto"/>
                    <w:bottom w:val="none" w:sz="0" w:space="0" w:color="auto"/>
                    <w:right w:val="none" w:sz="0" w:space="0" w:color="auto"/>
                  </w:divBdr>
                </w:div>
                <w:div w:id="62455894">
                  <w:marLeft w:val="640"/>
                  <w:marRight w:val="0"/>
                  <w:marTop w:val="0"/>
                  <w:marBottom w:val="0"/>
                  <w:divBdr>
                    <w:top w:val="none" w:sz="0" w:space="0" w:color="auto"/>
                    <w:left w:val="none" w:sz="0" w:space="0" w:color="auto"/>
                    <w:bottom w:val="none" w:sz="0" w:space="0" w:color="auto"/>
                    <w:right w:val="none" w:sz="0" w:space="0" w:color="auto"/>
                  </w:divBdr>
                </w:div>
                <w:div w:id="1948853769">
                  <w:marLeft w:val="640"/>
                  <w:marRight w:val="0"/>
                  <w:marTop w:val="0"/>
                  <w:marBottom w:val="0"/>
                  <w:divBdr>
                    <w:top w:val="none" w:sz="0" w:space="0" w:color="auto"/>
                    <w:left w:val="none" w:sz="0" w:space="0" w:color="auto"/>
                    <w:bottom w:val="none" w:sz="0" w:space="0" w:color="auto"/>
                    <w:right w:val="none" w:sz="0" w:space="0" w:color="auto"/>
                  </w:divBdr>
                </w:div>
                <w:div w:id="1190683122">
                  <w:marLeft w:val="640"/>
                  <w:marRight w:val="0"/>
                  <w:marTop w:val="0"/>
                  <w:marBottom w:val="0"/>
                  <w:divBdr>
                    <w:top w:val="none" w:sz="0" w:space="0" w:color="auto"/>
                    <w:left w:val="none" w:sz="0" w:space="0" w:color="auto"/>
                    <w:bottom w:val="none" w:sz="0" w:space="0" w:color="auto"/>
                    <w:right w:val="none" w:sz="0" w:space="0" w:color="auto"/>
                  </w:divBdr>
                </w:div>
                <w:div w:id="837772045">
                  <w:marLeft w:val="640"/>
                  <w:marRight w:val="0"/>
                  <w:marTop w:val="0"/>
                  <w:marBottom w:val="0"/>
                  <w:divBdr>
                    <w:top w:val="none" w:sz="0" w:space="0" w:color="auto"/>
                    <w:left w:val="none" w:sz="0" w:space="0" w:color="auto"/>
                    <w:bottom w:val="none" w:sz="0" w:space="0" w:color="auto"/>
                    <w:right w:val="none" w:sz="0" w:space="0" w:color="auto"/>
                  </w:divBdr>
                </w:div>
                <w:div w:id="381056651">
                  <w:marLeft w:val="640"/>
                  <w:marRight w:val="0"/>
                  <w:marTop w:val="0"/>
                  <w:marBottom w:val="0"/>
                  <w:divBdr>
                    <w:top w:val="none" w:sz="0" w:space="0" w:color="auto"/>
                    <w:left w:val="none" w:sz="0" w:space="0" w:color="auto"/>
                    <w:bottom w:val="none" w:sz="0" w:space="0" w:color="auto"/>
                    <w:right w:val="none" w:sz="0" w:space="0" w:color="auto"/>
                  </w:divBdr>
                </w:div>
                <w:div w:id="1488085371">
                  <w:marLeft w:val="640"/>
                  <w:marRight w:val="0"/>
                  <w:marTop w:val="0"/>
                  <w:marBottom w:val="0"/>
                  <w:divBdr>
                    <w:top w:val="none" w:sz="0" w:space="0" w:color="auto"/>
                    <w:left w:val="none" w:sz="0" w:space="0" w:color="auto"/>
                    <w:bottom w:val="none" w:sz="0" w:space="0" w:color="auto"/>
                    <w:right w:val="none" w:sz="0" w:space="0" w:color="auto"/>
                  </w:divBdr>
                </w:div>
                <w:div w:id="1414086529">
                  <w:marLeft w:val="640"/>
                  <w:marRight w:val="0"/>
                  <w:marTop w:val="0"/>
                  <w:marBottom w:val="0"/>
                  <w:divBdr>
                    <w:top w:val="none" w:sz="0" w:space="0" w:color="auto"/>
                    <w:left w:val="none" w:sz="0" w:space="0" w:color="auto"/>
                    <w:bottom w:val="none" w:sz="0" w:space="0" w:color="auto"/>
                    <w:right w:val="none" w:sz="0" w:space="0" w:color="auto"/>
                  </w:divBdr>
                </w:div>
                <w:div w:id="1618558014">
                  <w:marLeft w:val="640"/>
                  <w:marRight w:val="0"/>
                  <w:marTop w:val="0"/>
                  <w:marBottom w:val="0"/>
                  <w:divBdr>
                    <w:top w:val="none" w:sz="0" w:space="0" w:color="auto"/>
                    <w:left w:val="none" w:sz="0" w:space="0" w:color="auto"/>
                    <w:bottom w:val="none" w:sz="0" w:space="0" w:color="auto"/>
                    <w:right w:val="none" w:sz="0" w:space="0" w:color="auto"/>
                  </w:divBdr>
                </w:div>
                <w:div w:id="1090930887">
                  <w:marLeft w:val="640"/>
                  <w:marRight w:val="0"/>
                  <w:marTop w:val="0"/>
                  <w:marBottom w:val="0"/>
                  <w:divBdr>
                    <w:top w:val="none" w:sz="0" w:space="0" w:color="auto"/>
                    <w:left w:val="none" w:sz="0" w:space="0" w:color="auto"/>
                    <w:bottom w:val="none" w:sz="0" w:space="0" w:color="auto"/>
                    <w:right w:val="none" w:sz="0" w:space="0" w:color="auto"/>
                  </w:divBdr>
                </w:div>
                <w:div w:id="526794462">
                  <w:marLeft w:val="640"/>
                  <w:marRight w:val="0"/>
                  <w:marTop w:val="0"/>
                  <w:marBottom w:val="0"/>
                  <w:divBdr>
                    <w:top w:val="none" w:sz="0" w:space="0" w:color="auto"/>
                    <w:left w:val="none" w:sz="0" w:space="0" w:color="auto"/>
                    <w:bottom w:val="none" w:sz="0" w:space="0" w:color="auto"/>
                    <w:right w:val="none" w:sz="0" w:space="0" w:color="auto"/>
                  </w:divBdr>
                </w:div>
                <w:div w:id="2000186877">
                  <w:marLeft w:val="640"/>
                  <w:marRight w:val="0"/>
                  <w:marTop w:val="0"/>
                  <w:marBottom w:val="0"/>
                  <w:divBdr>
                    <w:top w:val="none" w:sz="0" w:space="0" w:color="auto"/>
                    <w:left w:val="none" w:sz="0" w:space="0" w:color="auto"/>
                    <w:bottom w:val="none" w:sz="0" w:space="0" w:color="auto"/>
                    <w:right w:val="none" w:sz="0" w:space="0" w:color="auto"/>
                  </w:divBdr>
                </w:div>
                <w:div w:id="874316923">
                  <w:marLeft w:val="640"/>
                  <w:marRight w:val="0"/>
                  <w:marTop w:val="0"/>
                  <w:marBottom w:val="0"/>
                  <w:divBdr>
                    <w:top w:val="none" w:sz="0" w:space="0" w:color="auto"/>
                    <w:left w:val="none" w:sz="0" w:space="0" w:color="auto"/>
                    <w:bottom w:val="none" w:sz="0" w:space="0" w:color="auto"/>
                    <w:right w:val="none" w:sz="0" w:space="0" w:color="auto"/>
                  </w:divBdr>
                </w:div>
                <w:div w:id="1770851749">
                  <w:marLeft w:val="640"/>
                  <w:marRight w:val="0"/>
                  <w:marTop w:val="0"/>
                  <w:marBottom w:val="0"/>
                  <w:divBdr>
                    <w:top w:val="none" w:sz="0" w:space="0" w:color="auto"/>
                    <w:left w:val="none" w:sz="0" w:space="0" w:color="auto"/>
                    <w:bottom w:val="none" w:sz="0" w:space="0" w:color="auto"/>
                    <w:right w:val="none" w:sz="0" w:space="0" w:color="auto"/>
                  </w:divBdr>
                </w:div>
                <w:div w:id="208611043">
                  <w:marLeft w:val="640"/>
                  <w:marRight w:val="0"/>
                  <w:marTop w:val="0"/>
                  <w:marBottom w:val="0"/>
                  <w:divBdr>
                    <w:top w:val="none" w:sz="0" w:space="0" w:color="auto"/>
                    <w:left w:val="none" w:sz="0" w:space="0" w:color="auto"/>
                    <w:bottom w:val="none" w:sz="0" w:space="0" w:color="auto"/>
                    <w:right w:val="none" w:sz="0" w:space="0" w:color="auto"/>
                  </w:divBdr>
                </w:div>
                <w:div w:id="1549103292">
                  <w:marLeft w:val="640"/>
                  <w:marRight w:val="0"/>
                  <w:marTop w:val="0"/>
                  <w:marBottom w:val="0"/>
                  <w:divBdr>
                    <w:top w:val="none" w:sz="0" w:space="0" w:color="auto"/>
                    <w:left w:val="none" w:sz="0" w:space="0" w:color="auto"/>
                    <w:bottom w:val="none" w:sz="0" w:space="0" w:color="auto"/>
                    <w:right w:val="none" w:sz="0" w:space="0" w:color="auto"/>
                  </w:divBdr>
                </w:div>
                <w:div w:id="418214261">
                  <w:marLeft w:val="640"/>
                  <w:marRight w:val="0"/>
                  <w:marTop w:val="0"/>
                  <w:marBottom w:val="0"/>
                  <w:divBdr>
                    <w:top w:val="none" w:sz="0" w:space="0" w:color="auto"/>
                    <w:left w:val="none" w:sz="0" w:space="0" w:color="auto"/>
                    <w:bottom w:val="none" w:sz="0" w:space="0" w:color="auto"/>
                    <w:right w:val="none" w:sz="0" w:space="0" w:color="auto"/>
                  </w:divBdr>
                </w:div>
                <w:div w:id="910121721">
                  <w:marLeft w:val="640"/>
                  <w:marRight w:val="0"/>
                  <w:marTop w:val="0"/>
                  <w:marBottom w:val="0"/>
                  <w:divBdr>
                    <w:top w:val="none" w:sz="0" w:space="0" w:color="auto"/>
                    <w:left w:val="none" w:sz="0" w:space="0" w:color="auto"/>
                    <w:bottom w:val="none" w:sz="0" w:space="0" w:color="auto"/>
                    <w:right w:val="none" w:sz="0" w:space="0" w:color="auto"/>
                  </w:divBdr>
                </w:div>
                <w:div w:id="338775644">
                  <w:marLeft w:val="640"/>
                  <w:marRight w:val="0"/>
                  <w:marTop w:val="0"/>
                  <w:marBottom w:val="0"/>
                  <w:divBdr>
                    <w:top w:val="none" w:sz="0" w:space="0" w:color="auto"/>
                    <w:left w:val="none" w:sz="0" w:space="0" w:color="auto"/>
                    <w:bottom w:val="none" w:sz="0" w:space="0" w:color="auto"/>
                    <w:right w:val="none" w:sz="0" w:space="0" w:color="auto"/>
                  </w:divBdr>
                </w:div>
                <w:div w:id="774444950">
                  <w:marLeft w:val="640"/>
                  <w:marRight w:val="0"/>
                  <w:marTop w:val="0"/>
                  <w:marBottom w:val="0"/>
                  <w:divBdr>
                    <w:top w:val="none" w:sz="0" w:space="0" w:color="auto"/>
                    <w:left w:val="none" w:sz="0" w:space="0" w:color="auto"/>
                    <w:bottom w:val="none" w:sz="0" w:space="0" w:color="auto"/>
                    <w:right w:val="none" w:sz="0" w:space="0" w:color="auto"/>
                  </w:divBdr>
                </w:div>
                <w:div w:id="1766877659">
                  <w:marLeft w:val="640"/>
                  <w:marRight w:val="0"/>
                  <w:marTop w:val="0"/>
                  <w:marBottom w:val="0"/>
                  <w:divBdr>
                    <w:top w:val="none" w:sz="0" w:space="0" w:color="auto"/>
                    <w:left w:val="none" w:sz="0" w:space="0" w:color="auto"/>
                    <w:bottom w:val="none" w:sz="0" w:space="0" w:color="auto"/>
                    <w:right w:val="none" w:sz="0" w:space="0" w:color="auto"/>
                  </w:divBdr>
                </w:div>
                <w:div w:id="644353354">
                  <w:marLeft w:val="640"/>
                  <w:marRight w:val="0"/>
                  <w:marTop w:val="0"/>
                  <w:marBottom w:val="0"/>
                  <w:divBdr>
                    <w:top w:val="none" w:sz="0" w:space="0" w:color="auto"/>
                    <w:left w:val="none" w:sz="0" w:space="0" w:color="auto"/>
                    <w:bottom w:val="none" w:sz="0" w:space="0" w:color="auto"/>
                    <w:right w:val="none" w:sz="0" w:space="0" w:color="auto"/>
                  </w:divBdr>
                </w:div>
                <w:div w:id="1561286261">
                  <w:marLeft w:val="640"/>
                  <w:marRight w:val="0"/>
                  <w:marTop w:val="0"/>
                  <w:marBottom w:val="0"/>
                  <w:divBdr>
                    <w:top w:val="none" w:sz="0" w:space="0" w:color="auto"/>
                    <w:left w:val="none" w:sz="0" w:space="0" w:color="auto"/>
                    <w:bottom w:val="none" w:sz="0" w:space="0" w:color="auto"/>
                    <w:right w:val="none" w:sz="0" w:space="0" w:color="auto"/>
                  </w:divBdr>
                </w:div>
                <w:div w:id="1431123991">
                  <w:marLeft w:val="640"/>
                  <w:marRight w:val="0"/>
                  <w:marTop w:val="0"/>
                  <w:marBottom w:val="0"/>
                  <w:divBdr>
                    <w:top w:val="none" w:sz="0" w:space="0" w:color="auto"/>
                    <w:left w:val="none" w:sz="0" w:space="0" w:color="auto"/>
                    <w:bottom w:val="none" w:sz="0" w:space="0" w:color="auto"/>
                    <w:right w:val="none" w:sz="0" w:space="0" w:color="auto"/>
                  </w:divBdr>
                </w:div>
                <w:div w:id="1818767015">
                  <w:marLeft w:val="640"/>
                  <w:marRight w:val="0"/>
                  <w:marTop w:val="0"/>
                  <w:marBottom w:val="0"/>
                  <w:divBdr>
                    <w:top w:val="none" w:sz="0" w:space="0" w:color="auto"/>
                    <w:left w:val="none" w:sz="0" w:space="0" w:color="auto"/>
                    <w:bottom w:val="none" w:sz="0" w:space="0" w:color="auto"/>
                    <w:right w:val="none" w:sz="0" w:space="0" w:color="auto"/>
                  </w:divBdr>
                </w:div>
                <w:div w:id="1338386430">
                  <w:marLeft w:val="640"/>
                  <w:marRight w:val="0"/>
                  <w:marTop w:val="0"/>
                  <w:marBottom w:val="0"/>
                  <w:divBdr>
                    <w:top w:val="none" w:sz="0" w:space="0" w:color="auto"/>
                    <w:left w:val="none" w:sz="0" w:space="0" w:color="auto"/>
                    <w:bottom w:val="none" w:sz="0" w:space="0" w:color="auto"/>
                    <w:right w:val="none" w:sz="0" w:space="0" w:color="auto"/>
                  </w:divBdr>
                </w:div>
                <w:div w:id="1427119400">
                  <w:marLeft w:val="640"/>
                  <w:marRight w:val="0"/>
                  <w:marTop w:val="0"/>
                  <w:marBottom w:val="0"/>
                  <w:divBdr>
                    <w:top w:val="none" w:sz="0" w:space="0" w:color="auto"/>
                    <w:left w:val="none" w:sz="0" w:space="0" w:color="auto"/>
                    <w:bottom w:val="none" w:sz="0" w:space="0" w:color="auto"/>
                    <w:right w:val="none" w:sz="0" w:space="0" w:color="auto"/>
                  </w:divBdr>
                </w:div>
                <w:div w:id="542642094">
                  <w:marLeft w:val="640"/>
                  <w:marRight w:val="0"/>
                  <w:marTop w:val="0"/>
                  <w:marBottom w:val="0"/>
                  <w:divBdr>
                    <w:top w:val="none" w:sz="0" w:space="0" w:color="auto"/>
                    <w:left w:val="none" w:sz="0" w:space="0" w:color="auto"/>
                    <w:bottom w:val="none" w:sz="0" w:space="0" w:color="auto"/>
                    <w:right w:val="none" w:sz="0" w:space="0" w:color="auto"/>
                  </w:divBdr>
                </w:div>
                <w:div w:id="48919785">
                  <w:marLeft w:val="640"/>
                  <w:marRight w:val="0"/>
                  <w:marTop w:val="0"/>
                  <w:marBottom w:val="0"/>
                  <w:divBdr>
                    <w:top w:val="none" w:sz="0" w:space="0" w:color="auto"/>
                    <w:left w:val="none" w:sz="0" w:space="0" w:color="auto"/>
                    <w:bottom w:val="none" w:sz="0" w:space="0" w:color="auto"/>
                    <w:right w:val="none" w:sz="0" w:space="0" w:color="auto"/>
                  </w:divBdr>
                </w:div>
                <w:div w:id="829711181">
                  <w:marLeft w:val="640"/>
                  <w:marRight w:val="0"/>
                  <w:marTop w:val="0"/>
                  <w:marBottom w:val="0"/>
                  <w:divBdr>
                    <w:top w:val="none" w:sz="0" w:space="0" w:color="auto"/>
                    <w:left w:val="none" w:sz="0" w:space="0" w:color="auto"/>
                    <w:bottom w:val="none" w:sz="0" w:space="0" w:color="auto"/>
                    <w:right w:val="none" w:sz="0" w:space="0" w:color="auto"/>
                  </w:divBdr>
                </w:div>
                <w:div w:id="789517851">
                  <w:marLeft w:val="640"/>
                  <w:marRight w:val="0"/>
                  <w:marTop w:val="0"/>
                  <w:marBottom w:val="0"/>
                  <w:divBdr>
                    <w:top w:val="none" w:sz="0" w:space="0" w:color="auto"/>
                    <w:left w:val="none" w:sz="0" w:space="0" w:color="auto"/>
                    <w:bottom w:val="none" w:sz="0" w:space="0" w:color="auto"/>
                    <w:right w:val="none" w:sz="0" w:space="0" w:color="auto"/>
                  </w:divBdr>
                </w:div>
                <w:div w:id="384060989">
                  <w:marLeft w:val="640"/>
                  <w:marRight w:val="0"/>
                  <w:marTop w:val="0"/>
                  <w:marBottom w:val="0"/>
                  <w:divBdr>
                    <w:top w:val="none" w:sz="0" w:space="0" w:color="auto"/>
                    <w:left w:val="none" w:sz="0" w:space="0" w:color="auto"/>
                    <w:bottom w:val="none" w:sz="0" w:space="0" w:color="auto"/>
                    <w:right w:val="none" w:sz="0" w:space="0" w:color="auto"/>
                  </w:divBdr>
                </w:div>
                <w:div w:id="150603338">
                  <w:marLeft w:val="640"/>
                  <w:marRight w:val="0"/>
                  <w:marTop w:val="0"/>
                  <w:marBottom w:val="0"/>
                  <w:divBdr>
                    <w:top w:val="none" w:sz="0" w:space="0" w:color="auto"/>
                    <w:left w:val="none" w:sz="0" w:space="0" w:color="auto"/>
                    <w:bottom w:val="none" w:sz="0" w:space="0" w:color="auto"/>
                    <w:right w:val="none" w:sz="0" w:space="0" w:color="auto"/>
                  </w:divBdr>
                </w:div>
                <w:div w:id="1607226324">
                  <w:marLeft w:val="640"/>
                  <w:marRight w:val="0"/>
                  <w:marTop w:val="0"/>
                  <w:marBottom w:val="0"/>
                  <w:divBdr>
                    <w:top w:val="none" w:sz="0" w:space="0" w:color="auto"/>
                    <w:left w:val="none" w:sz="0" w:space="0" w:color="auto"/>
                    <w:bottom w:val="none" w:sz="0" w:space="0" w:color="auto"/>
                    <w:right w:val="none" w:sz="0" w:space="0" w:color="auto"/>
                  </w:divBdr>
                </w:div>
                <w:div w:id="307058451">
                  <w:marLeft w:val="640"/>
                  <w:marRight w:val="0"/>
                  <w:marTop w:val="0"/>
                  <w:marBottom w:val="0"/>
                  <w:divBdr>
                    <w:top w:val="none" w:sz="0" w:space="0" w:color="auto"/>
                    <w:left w:val="none" w:sz="0" w:space="0" w:color="auto"/>
                    <w:bottom w:val="none" w:sz="0" w:space="0" w:color="auto"/>
                    <w:right w:val="none" w:sz="0" w:space="0" w:color="auto"/>
                  </w:divBdr>
                </w:div>
                <w:div w:id="555511132">
                  <w:marLeft w:val="640"/>
                  <w:marRight w:val="0"/>
                  <w:marTop w:val="0"/>
                  <w:marBottom w:val="0"/>
                  <w:divBdr>
                    <w:top w:val="none" w:sz="0" w:space="0" w:color="auto"/>
                    <w:left w:val="none" w:sz="0" w:space="0" w:color="auto"/>
                    <w:bottom w:val="none" w:sz="0" w:space="0" w:color="auto"/>
                    <w:right w:val="none" w:sz="0" w:space="0" w:color="auto"/>
                  </w:divBdr>
                </w:div>
                <w:div w:id="2092659387">
                  <w:marLeft w:val="640"/>
                  <w:marRight w:val="0"/>
                  <w:marTop w:val="0"/>
                  <w:marBottom w:val="0"/>
                  <w:divBdr>
                    <w:top w:val="none" w:sz="0" w:space="0" w:color="auto"/>
                    <w:left w:val="none" w:sz="0" w:space="0" w:color="auto"/>
                    <w:bottom w:val="none" w:sz="0" w:space="0" w:color="auto"/>
                    <w:right w:val="none" w:sz="0" w:space="0" w:color="auto"/>
                  </w:divBdr>
                </w:div>
                <w:div w:id="531503357">
                  <w:marLeft w:val="640"/>
                  <w:marRight w:val="0"/>
                  <w:marTop w:val="0"/>
                  <w:marBottom w:val="0"/>
                  <w:divBdr>
                    <w:top w:val="none" w:sz="0" w:space="0" w:color="auto"/>
                    <w:left w:val="none" w:sz="0" w:space="0" w:color="auto"/>
                    <w:bottom w:val="none" w:sz="0" w:space="0" w:color="auto"/>
                    <w:right w:val="none" w:sz="0" w:space="0" w:color="auto"/>
                  </w:divBdr>
                </w:div>
                <w:div w:id="1024406250">
                  <w:marLeft w:val="640"/>
                  <w:marRight w:val="0"/>
                  <w:marTop w:val="0"/>
                  <w:marBottom w:val="0"/>
                  <w:divBdr>
                    <w:top w:val="none" w:sz="0" w:space="0" w:color="auto"/>
                    <w:left w:val="none" w:sz="0" w:space="0" w:color="auto"/>
                    <w:bottom w:val="none" w:sz="0" w:space="0" w:color="auto"/>
                    <w:right w:val="none" w:sz="0" w:space="0" w:color="auto"/>
                  </w:divBdr>
                </w:div>
                <w:div w:id="1414667030">
                  <w:marLeft w:val="640"/>
                  <w:marRight w:val="0"/>
                  <w:marTop w:val="0"/>
                  <w:marBottom w:val="0"/>
                  <w:divBdr>
                    <w:top w:val="none" w:sz="0" w:space="0" w:color="auto"/>
                    <w:left w:val="none" w:sz="0" w:space="0" w:color="auto"/>
                    <w:bottom w:val="none" w:sz="0" w:space="0" w:color="auto"/>
                    <w:right w:val="none" w:sz="0" w:space="0" w:color="auto"/>
                  </w:divBdr>
                </w:div>
                <w:div w:id="774832653">
                  <w:marLeft w:val="640"/>
                  <w:marRight w:val="0"/>
                  <w:marTop w:val="0"/>
                  <w:marBottom w:val="0"/>
                  <w:divBdr>
                    <w:top w:val="none" w:sz="0" w:space="0" w:color="auto"/>
                    <w:left w:val="none" w:sz="0" w:space="0" w:color="auto"/>
                    <w:bottom w:val="none" w:sz="0" w:space="0" w:color="auto"/>
                    <w:right w:val="none" w:sz="0" w:space="0" w:color="auto"/>
                  </w:divBdr>
                </w:div>
                <w:div w:id="1033069502">
                  <w:marLeft w:val="640"/>
                  <w:marRight w:val="0"/>
                  <w:marTop w:val="0"/>
                  <w:marBottom w:val="0"/>
                  <w:divBdr>
                    <w:top w:val="none" w:sz="0" w:space="0" w:color="auto"/>
                    <w:left w:val="none" w:sz="0" w:space="0" w:color="auto"/>
                    <w:bottom w:val="none" w:sz="0" w:space="0" w:color="auto"/>
                    <w:right w:val="none" w:sz="0" w:space="0" w:color="auto"/>
                  </w:divBdr>
                </w:div>
                <w:div w:id="165751717">
                  <w:marLeft w:val="640"/>
                  <w:marRight w:val="0"/>
                  <w:marTop w:val="0"/>
                  <w:marBottom w:val="0"/>
                  <w:divBdr>
                    <w:top w:val="none" w:sz="0" w:space="0" w:color="auto"/>
                    <w:left w:val="none" w:sz="0" w:space="0" w:color="auto"/>
                    <w:bottom w:val="none" w:sz="0" w:space="0" w:color="auto"/>
                    <w:right w:val="none" w:sz="0" w:space="0" w:color="auto"/>
                  </w:divBdr>
                </w:div>
                <w:div w:id="2025857198">
                  <w:marLeft w:val="640"/>
                  <w:marRight w:val="0"/>
                  <w:marTop w:val="0"/>
                  <w:marBottom w:val="0"/>
                  <w:divBdr>
                    <w:top w:val="none" w:sz="0" w:space="0" w:color="auto"/>
                    <w:left w:val="none" w:sz="0" w:space="0" w:color="auto"/>
                    <w:bottom w:val="none" w:sz="0" w:space="0" w:color="auto"/>
                    <w:right w:val="none" w:sz="0" w:space="0" w:color="auto"/>
                  </w:divBdr>
                </w:div>
                <w:div w:id="1027490081">
                  <w:marLeft w:val="640"/>
                  <w:marRight w:val="0"/>
                  <w:marTop w:val="0"/>
                  <w:marBottom w:val="0"/>
                  <w:divBdr>
                    <w:top w:val="none" w:sz="0" w:space="0" w:color="auto"/>
                    <w:left w:val="none" w:sz="0" w:space="0" w:color="auto"/>
                    <w:bottom w:val="none" w:sz="0" w:space="0" w:color="auto"/>
                    <w:right w:val="none" w:sz="0" w:space="0" w:color="auto"/>
                  </w:divBdr>
                </w:div>
                <w:div w:id="705255705">
                  <w:marLeft w:val="640"/>
                  <w:marRight w:val="0"/>
                  <w:marTop w:val="0"/>
                  <w:marBottom w:val="0"/>
                  <w:divBdr>
                    <w:top w:val="none" w:sz="0" w:space="0" w:color="auto"/>
                    <w:left w:val="none" w:sz="0" w:space="0" w:color="auto"/>
                    <w:bottom w:val="none" w:sz="0" w:space="0" w:color="auto"/>
                    <w:right w:val="none" w:sz="0" w:space="0" w:color="auto"/>
                  </w:divBdr>
                </w:div>
                <w:div w:id="806317415">
                  <w:marLeft w:val="640"/>
                  <w:marRight w:val="0"/>
                  <w:marTop w:val="0"/>
                  <w:marBottom w:val="0"/>
                  <w:divBdr>
                    <w:top w:val="none" w:sz="0" w:space="0" w:color="auto"/>
                    <w:left w:val="none" w:sz="0" w:space="0" w:color="auto"/>
                    <w:bottom w:val="none" w:sz="0" w:space="0" w:color="auto"/>
                    <w:right w:val="none" w:sz="0" w:space="0" w:color="auto"/>
                  </w:divBdr>
                </w:div>
                <w:div w:id="583296892">
                  <w:marLeft w:val="640"/>
                  <w:marRight w:val="0"/>
                  <w:marTop w:val="0"/>
                  <w:marBottom w:val="0"/>
                  <w:divBdr>
                    <w:top w:val="none" w:sz="0" w:space="0" w:color="auto"/>
                    <w:left w:val="none" w:sz="0" w:space="0" w:color="auto"/>
                    <w:bottom w:val="none" w:sz="0" w:space="0" w:color="auto"/>
                    <w:right w:val="none" w:sz="0" w:space="0" w:color="auto"/>
                  </w:divBdr>
                </w:div>
                <w:div w:id="568612193">
                  <w:marLeft w:val="640"/>
                  <w:marRight w:val="0"/>
                  <w:marTop w:val="0"/>
                  <w:marBottom w:val="0"/>
                  <w:divBdr>
                    <w:top w:val="none" w:sz="0" w:space="0" w:color="auto"/>
                    <w:left w:val="none" w:sz="0" w:space="0" w:color="auto"/>
                    <w:bottom w:val="none" w:sz="0" w:space="0" w:color="auto"/>
                    <w:right w:val="none" w:sz="0" w:space="0" w:color="auto"/>
                  </w:divBdr>
                </w:div>
                <w:div w:id="185028229">
                  <w:marLeft w:val="640"/>
                  <w:marRight w:val="0"/>
                  <w:marTop w:val="0"/>
                  <w:marBottom w:val="0"/>
                  <w:divBdr>
                    <w:top w:val="none" w:sz="0" w:space="0" w:color="auto"/>
                    <w:left w:val="none" w:sz="0" w:space="0" w:color="auto"/>
                    <w:bottom w:val="none" w:sz="0" w:space="0" w:color="auto"/>
                    <w:right w:val="none" w:sz="0" w:space="0" w:color="auto"/>
                  </w:divBdr>
                </w:div>
                <w:div w:id="1570650489">
                  <w:marLeft w:val="640"/>
                  <w:marRight w:val="0"/>
                  <w:marTop w:val="0"/>
                  <w:marBottom w:val="0"/>
                  <w:divBdr>
                    <w:top w:val="none" w:sz="0" w:space="0" w:color="auto"/>
                    <w:left w:val="none" w:sz="0" w:space="0" w:color="auto"/>
                    <w:bottom w:val="none" w:sz="0" w:space="0" w:color="auto"/>
                    <w:right w:val="none" w:sz="0" w:space="0" w:color="auto"/>
                  </w:divBdr>
                </w:div>
                <w:div w:id="43917776">
                  <w:marLeft w:val="640"/>
                  <w:marRight w:val="0"/>
                  <w:marTop w:val="0"/>
                  <w:marBottom w:val="0"/>
                  <w:divBdr>
                    <w:top w:val="none" w:sz="0" w:space="0" w:color="auto"/>
                    <w:left w:val="none" w:sz="0" w:space="0" w:color="auto"/>
                    <w:bottom w:val="none" w:sz="0" w:space="0" w:color="auto"/>
                    <w:right w:val="none" w:sz="0" w:space="0" w:color="auto"/>
                  </w:divBdr>
                </w:div>
                <w:div w:id="744840172">
                  <w:marLeft w:val="640"/>
                  <w:marRight w:val="0"/>
                  <w:marTop w:val="0"/>
                  <w:marBottom w:val="0"/>
                  <w:divBdr>
                    <w:top w:val="none" w:sz="0" w:space="0" w:color="auto"/>
                    <w:left w:val="none" w:sz="0" w:space="0" w:color="auto"/>
                    <w:bottom w:val="none" w:sz="0" w:space="0" w:color="auto"/>
                    <w:right w:val="none" w:sz="0" w:space="0" w:color="auto"/>
                  </w:divBdr>
                </w:div>
                <w:div w:id="359749572">
                  <w:marLeft w:val="640"/>
                  <w:marRight w:val="0"/>
                  <w:marTop w:val="0"/>
                  <w:marBottom w:val="0"/>
                  <w:divBdr>
                    <w:top w:val="none" w:sz="0" w:space="0" w:color="auto"/>
                    <w:left w:val="none" w:sz="0" w:space="0" w:color="auto"/>
                    <w:bottom w:val="none" w:sz="0" w:space="0" w:color="auto"/>
                    <w:right w:val="none" w:sz="0" w:space="0" w:color="auto"/>
                  </w:divBdr>
                </w:div>
                <w:div w:id="532765893">
                  <w:marLeft w:val="640"/>
                  <w:marRight w:val="0"/>
                  <w:marTop w:val="0"/>
                  <w:marBottom w:val="0"/>
                  <w:divBdr>
                    <w:top w:val="none" w:sz="0" w:space="0" w:color="auto"/>
                    <w:left w:val="none" w:sz="0" w:space="0" w:color="auto"/>
                    <w:bottom w:val="none" w:sz="0" w:space="0" w:color="auto"/>
                    <w:right w:val="none" w:sz="0" w:space="0" w:color="auto"/>
                  </w:divBdr>
                </w:div>
                <w:div w:id="83260111">
                  <w:marLeft w:val="640"/>
                  <w:marRight w:val="0"/>
                  <w:marTop w:val="0"/>
                  <w:marBottom w:val="0"/>
                  <w:divBdr>
                    <w:top w:val="none" w:sz="0" w:space="0" w:color="auto"/>
                    <w:left w:val="none" w:sz="0" w:space="0" w:color="auto"/>
                    <w:bottom w:val="none" w:sz="0" w:space="0" w:color="auto"/>
                    <w:right w:val="none" w:sz="0" w:space="0" w:color="auto"/>
                  </w:divBdr>
                </w:div>
                <w:div w:id="510533038">
                  <w:marLeft w:val="640"/>
                  <w:marRight w:val="0"/>
                  <w:marTop w:val="0"/>
                  <w:marBottom w:val="0"/>
                  <w:divBdr>
                    <w:top w:val="none" w:sz="0" w:space="0" w:color="auto"/>
                    <w:left w:val="none" w:sz="0" w:space="0" w:color="auto"/>
                    <w:bottom w:val="none" w:sz="0" w:space="0" w:color="auto"/>
                    <w:right w:val="none" w:sz="0" w:space="0" w:color="auto"/>
                  </w:divBdr>
                </w:div>
                <w:div w:id="702906332">
                  <w:marLeft w:val="640"/>
                  <w:marRight w:val="0"/>
                  <w:marTop w:val="0"/>
                  <w:marBottom w:val="0"/>
                  <w:divBdr>
                    <w:top w:val="none" w:sz="0" w:space="0" w:color="auto"/>
                    <w:left w:val="none" w:sz="0" w:space="0" w:color="auto"/>
                    <w:bottom w:val="none" w:sz="0" w:space="0" w:color="auto"/>
                    <w:right w:val="none" w:sz="0" w:space="0" w:color="auto"/>
                  </w:divBdr>
                </w:div>
                <w:div w:id="1546717602">
                  <w:marLeft w:val="640"/>
                  <w:marRight w:val="0"/>
                  <w:marTop w:val="0"/>
                  <w:marBottom w:val="0"/>
                  <w:divBdr>
                    <w:top w:val="none" w:sz="0" w:space="0" w:color="auto"/>
                    <w:left w:val="none" w:sz="0" w:space="0" w:color="auto"/>
                    <w:bottom w:val="none" w:sz="0" w:space="0" w:color="auto"/>
                    <w:right w:val="none" w:sz="0" w:space="0" w:color="auto"/>
                  </w:divBdr>
                </w:div>
                <w:div w:id="282615008">
                  <w:marLeft w:val="640"/>
                  <w:marRight w:val="0"/>
                  <w:marTop w:val="0"/>
                  <w:marBottom w:val="0"/>
                  <w:divBdr>
                    <w:top w:val="none" w:sz="0" w:space="0" w:color="auto"/>
                    <w:left w:val="none" w:sz="0" w:space="0" w:color="auto"/>
                    <w:bottom w:val="none" w:sz="0" w:space="0" w:color="auto"/>
                    <w:right w:val="none" w:sz="0" w:space="0" w:color="auto"/>
                  </w:divBdr>
                </w:div>
                <w:div w:id="450056210">
                  <w:marLeft w:val="640"/>
                  <w:marRight w:val="0"/>
                  <w:marTop w:val="0"/>
                  <w:marBottom w:val="0"/>
                  <w:divBdr>
                    <w:top w:val="none" w:sz="0" w:space="0" w:color="auto"/>
                    <w:left w:val="none" w:sz="0" w:space="0" w:color="auto"/>
                    <w:bottom w:val="none" w:sz="0" w:space="0" w:color="auto"/>
                    <w:right w:val="none" w:sz="0" w:space="0" w:color="auto"/>
                  </w:divBdr>
                </w:div>
                <w:div w:id="1950157963">
                  <w:marLeft w:val="640"/>
                  <w:marRight w:val="0"/>
                  <w:marTop w:val="0"/>
                  <w:marBottom w:val="0"/>
                  <w:divBdr>
                    <w:top w:val="none" w:sz="0" w:space="0" w:color="auto"/>
                    <w:left w:val="none" w:sz="0" w:space="0" w:color="auto"/>
                    <w:bottom w:val="none" w:sz="0" w:space="0" w:color="auto"/>
                    <w:right w:val="none" w:sz="0" w:space="0" w:color="auto"/>
                  </w:divBdr>
                </w:div>
                <w:div w:id="982658939">
                  <w:marLeft w:val="640"/>
                  <w:marRight w:val="0"/>
                  <w:marTop w:val="0"/>
                  <w:marBottom w:val="0"/>
                  <w:divBdr>
                    <w:top w:val="none" w:sz="0" w:space="0" w:color="auto"/>
                    <w:left w:val="none" w:sz="0" w:space="0" w:color="auto"/>
                    <w:bottom w:val="none" w:sz="0" w:space="0" w:color="auto"/>
                    <w:right w:val="none" w:sz="0" w:space="0" w:color="auto"/>
                  </w:divBdr>
                </w:div>
                <w:div w:id="505368877">
                  <w:marLeft w:val="640"/>
                  <w:marRight w:val="0"/>
                  <w:marTop w:val="0"/>
                  <w:marBottom w:val="0"/>
                  <w:divBdr>
                    <w:top w:val="none" w:sz="0" w:space="0" w:color="auto"/>
                    <w:left w:val="none" w:sz="0" w:space="0" w:color="auto"/>
                    <w:bottom w:val="none" w:sz="0" w:space="0" w:color="auto"/>
                    <w:right w:val="none" w:sz="0" w:space="0" w:color="auto"/>
                  </w:divBdr>
                </w:div>
                <w:div w:id="1474525198">
                  <w:marLeft w:val="640"/>
                  <w:marRight w:val="0"/>
                  <w:marTop w:val="0"/>
                  <w:marBottom w:val="0"/>
                  <w:divBdr>
                    <w:top w:val="none" w:sz="0" w:space="0" w:color="auto"/>
                    <w:left w:val="none" w:sz="0" w:space="0" w:color="auto"/>
                    <w:bottom w:val="none" w:sz="0" w:space="0" w:color="auto"/>
                    <w:right w:val="none" w:sz="0" w:space="0" w:color="auto"/>
                  </w:divBdr>
                </w:div>
                <w:div w:id="1800537893">
                  <w:marLeft w:val="640"/>
                  <w:marRight w:val="0"/>
                  <w:marTop w:val="0"/>
                  <w:marBottom w:val="0"/>
                  <w:divBdr>
                    <w:top w:val="none" w:sz="0" w:space="0" w:color="auto"/>
                    <w:left w:val="none" w:sz="0" w:space="0" w:color="auto"/>
                    <w:bottom w:val="none" w:sz="0" w:space="0" w:color="auto"/>
                    <w:right w:val="none" w:sz="0" w:space="0" w:color="auto"/>
                  </w:divBdr>
                </w:div>
                <w:div w:id="807405465">
                  <w:marLeft w:val="640"/>
                  <w:marRight w:val="0"/>
                  <w:marTop w:val="0"/>
                  <w:marBottom w:val="0"/>
                  <w:divBdr>
                    <w:top w:val="none" w:sz="0" w:space="0" w:color="auto"/>
                    <w:left w:val="none" w:sz="0" w:space="0" w:color="auto"/>
                    <w:bottom w:val="none" w:sz="0" w:space="0" w:color="auto"/>
                    <w:right w:val="none" w:sz="0" w:space="0" w:color="auto"/>
                  </w:divBdr>
                </w:div>
                <w:div w:id="14161166">
                  <w:marLeft w:val="640"/>
                  <w:marRight w:val="0"/>
                  <w:marTop w:val="0"/>
                  <w:marBottom w:val="0"/>
                  <w:divBdr>
                    <w:top w:val="none" w:sz="0" w:space="0" w:color="auto"/>
                    <w:left w:val="none" w:sz="0" w:space="0" w:color="auto"/>
                    <w:bottom w:val="none" w:sz="0" w:space="0" w:color="auto"/>
                    <w:right w:val="none" w:sz="0" w:space="0" w:color="auto"/>
                  </w:divBdr>
                </w:div>
                <w:div w:id="1532259681">
                  <w:marLeft w:val="640"/>
                  <w:marRight w:val="0"/>
                  <w:marTop w:val="0"/>
                  <w:marBottom w:val="0"/>
                  <w:divBdr>
                    <w:top w:val="none" w:sz="0" w:space="0" w:color="auto"/>
                    <w:left w:val="none" w:sz="0" w:space="0" w:color="auto"/>
                    <w:bottom w:val="none" w:sz="0" w:space="0" w:color="auto"/>
                    <w:right w:val="none" w:sz="0" w:space="0" w:color="auto"/>
                  </w:divBdr>
                </w:div>
                <w:div w:id="1310817511">
                  <w:marLeft w:val="640"/>
                  <w:marRight w:val="0"/>
                  <w:marTop w:val="0"/>
                  <w:marBottom w:val="0"/>
                  <w:divBdr>
                    <w:top w:val="none" w:sz="0" w:space="0" w:color="auto"/>
                    <w:left w:val="none" w:sz="0" w:space="0" w:color="auto"/>
                    <w:bottom w:val="none" w:sz="0" w:space="0" w:color="auto"/>
                    <w:right w:val="none" w:sz="0" w:space="0" w:color="auto"/>
                  </w:divBdr>
                </w:div>
                <w:div w:id="1516454660">
                  <w:marLeft w:val="640"/>
                  <w:marRight w:val="0"/>
                  <w:marTop w:val="0"/>
                  <w:marBottom w:val="0"/>
                  <w:divBdr>
                    <w:top w:val="none" w:sz="0" w:space="0" w:color="auto"/>
                    <w:left w:val="none" w:sz="0" w:space="0" w:color="auto"/>
                    <w:bottom w:val="none" w:sz="0" w:space="0" w:color="auto"/>
                    <w:right w:val="none" w:sz="0" w:space="0" w:color="auto"/>
                  </w:divBdr>
                </w:div>
                <w:div w:id="300113567">
                  <w:marLeft w:val="640"/>
                  <w:marRight w:val="0"/>
                  <w:marTop w:val="0"/>
                  <w:marBottom w:val="0"/>
                  <w:divBdr>
                    <w:top w:val="none" w:sz="0" w:space="0" w:color="auto"/>
                    <w:left w:val="none" w:sz="0" w:space="0" w:color="auto"/>
                    <w:bottom w:val="none" w:sz="0" w:space="0" w:color="auto"/>
                    <w:right w:val="none" w:sz="0" w:space="0" w:color="auto"/>
                  </w:divBdr>
                </w:div>
                <w:div w:id="765463363">
                  <w:marLeft w:val="640"/>
                  <w:marRight w:val="0"/>
                  <w:marTop w:val="0"/>
                  <w:marBottom w:val="0"/>
                  <w:divBdr>
                    <w:top w:val="none" w:sz="0" w:space="0" w:color="auto"/>
                    <w:left w:val="none" w:sz="0" w:space="0" w:color="auto"/>
                    <w:bottom w:val="none" w:sz="0" w:space="0" w:color="auto"/>
                    <w:right w:val="none" w:sz="0" w:space="0" w:color="auto"/>
                  </w:divBdr>
                </w:div>
                <w:div w:id="389809374">
                  <w:marLeft w:val="640"/>
                  <w:marRight w:val="0"/>
                  <w:marTop w:val="0"/>
                  <w:marBottom w:val="0"/>
                  <w:divBdr>
                    <w:top w:val="none" w:sz="0" w:space="0" w:color="auto"/>
                    <w:left w:val="none" w:sz="0" w:space="0" w:color="auto"/>
                    <w:bottom w:val="none" w:sz="0" w:space="0" w:color="auto"/>
                    <w:right w:val="none" w:sz="0" w:space="0" w:color="auto"/>
                  </w:divBdr>
                </w:div>
                <w:div w:id="1162503045">
                  <w:marLeft w:val="640"/>
                  <w:marRight w:val="0"/>
                  <w:marTop w:val="0"/>
                  <w:marBottom w:val="0"/>
                  <w:divBdr>
                    <w:top w:val="none" w:sz="0" w:space="0" w:color="auto"/>
                    <w:left w:val="none" w:sz="0" w:space="0" w:color="auto"/>
                    <w:bottom w:val="none" w:sz="0" w:space="0" w:color="auto"/>
                    <w:right w:val="none" w:sz="0" w:space="0" w:color="auto"/>
                  </w:divBdr>
                </w:div>
                <w:div w:id="468518383">
                  <w:marLeft w:val="640"/>
                  <w:marRight w:val="0"/>
                  <w:marTop w:val="0"/>
                  <w:marBottom w:val="0"/>
                  <w:divBdr>
                    <w:top w:val="none" w:sz="0" w:space="0" w:color="auto"/>
                    <w:left w:val="none" w:sz="0" w:space="0" w:color="auto"/>
                    <w:bottom w:val="none" w:sz="0" w:space="0" w:color="auto"/>
                    <w:right w:val="none" w:sz="0" w:space="0" w:color="auto"/>
                  </w:divBdr>
                </w:div>
                <w:div w:id="873807487">
                  <w:marLeft w:val="640"/>
                  <w:marRight w:val="0"/>
                  <w:marTop w:val="0"/>
                  <w:marBottom w:val="0"/>
                  <w:divBdr>
                    <w:top w:val="none" w:sz="0" w:space="0" w:color="auto"/>
                    <w:left w:val="none" w:sz="0" w:space="0" w:color="auto"/>
                    <w:bottom w:val="none" w:sz="0" w:space="0" w:color="auto"/>
                    <w:right w:val="none" w:sz="0" w:space="0" w:color="auto"/>
                  </w:divBdr>
                </w:div>
                <w:div w:id="396167325">
                  <w:marLeft w:val="640"/>
                  <w:marRight w:val="0"/>
                  <w:marTop w:val="0"/>
                  <w:marBottom w:val="0"/>
                  <w:divBdr>
                    <w:top w:val="none" w:sz="0" w:space="0" w:color="auto"/>
                    <w:left w:val="none" w:sz="0" w:space="0" w:color="auto"/>
                    <w:bottom w:val="none" w:sz="0" w:space="0" w:color="auto"/>
                    <w:right w:val="none" w:sz="0" w:space="0" w:color="auto"/>
                  </w:divBdr>
                </w:div>
              </w:divsChild>
            </w:div>
            <w:div w:id="1002201994">
              <w:marLeft w:val="0"/>
              <w:marRight w:val="0"/>
              <w:marTop w:val="0"/>
              <w:marBottom w:val="0"/>
              <w:divBdr>
                <w:top w:val="none" w:sz="0" w:space="0" w:color="auto"/>
                <w:left w:val="none" w:sz="0" w:space="0" w:color="auto"/>
                <w:bottom w:val="none" w:sz="0" w:space="0" w:color="auto"/>
                <w:right w:val="none" w:sz="0" w:space="0" w:color="auto"/>
              </w:divBdr>
              <w:divsChild>
                <w:div w:id="1638755764">
                  <w:marLeft w:val="640"/>
                  <w:marRight w:val="0"/>
                  <w:marTop w:val="0"/>
                  <w:marBottom w:val="0"/>
                  <w:divBdr>
                    <w:top w:val="none" w:sz="0" w:space="0" w:color="auto"/>
                    <w:left w:val="none" w:sz="0" w:space="0" w:color="auto"/>
                    <w:bottom w:val="none" w:sz="0" w:space="0" w:color="auto"/>
                    <w:right w:val="none" w:sz="0" w:space="0" w:color="auto"/>
                  </w:divBdr>
                </w:div>
                <w:div w:id="828205232">
                  <w:marLeft w:val="640"/>
                  <w:marRight w:val="0"/>
                  <w:marTop w:val="0"/>
                  <w:marBottom w:val="0"/>
                  <w:divBdr>
                    <w:top w:val="none" w:sz="0" w:space="0" w:color="auto"/>
                    <w:left w:val="none" w:sz="0" w:space="0" w:color="auto"/>
                    <w:bottom w:val="none" w:sz="0" w:space="0" w:color="auto"/>
                    <w:right w:val="none" w:sz="0" w:space="0" w:color="auto"/>
                  </w:divBdr>
                </w:div>
                <w:div w:id="1336424556">
                  <w:marLeft w:val="640"/>
                  <w:marRight w:val="0"/>
                  <w:marTop w:val="0"/>
                  <w:marBottom w:val="0"/>
                  <w:divBdr>
                    <w:top w:val="none" w:sz="0" w:space="0" w:color="auto"/>
                    <w:left w:val="none" w:sz="0" w:space="0" w:color="auto"/>
                    <w:bottom w:val="none" w:sz="0" w:space="0" w:color="auto"/>
                    <w:right w:val="none" w:sz="0" w:space="0" w:color="auto"/>
                  </w:divBdr>
                </w:div>
                <w:div w:id="301926877">
                  <w:marLeft w:val="640"/>
                  <w:marRight w:val="0"/>
                  <w:marTop w:val="0"/>
                  <w:marBottom w:val="0"/>
                  <w:divBdr>
                    <w:top w:val="none" w:sz="0" w:space="0" w:color="auto"/>
                    <w:left w:val="none" w:sz="0" w:space="0" w:color="auto"/>
                    <w:bottom w:val="none" w:sz="0" w:space="0" w:color="auto"/>
                    <w:right w:val="none" w:sz="0" w:space="0" w:color="auto"/>
                  </w:divBdr>
                </w:div>
                <w:div w:id="1724063564">
                  <w:marLeft w:val="640"/>
                  <w:marRight w:val="0"/>
                  <w:marTop w:val="0"/>
                  <w:marBottom w:val="0"/>
                  <w:divBdr>
                    <w:top w:val="none" w:sz="0" w:space="0" w:color="auto"/>
                    <w:left w:val="none" w:sz="0" w:space="0" w:color="auto"/>
                    <w:bottom w:val="none" w:sz="0" w:space="0" w:color="auto"/>
                    <w:right w:val="none" w:sz="0" w:space="0" w:color="auto"/>
                  </w:divBdr>
                </w:div>
                <w:div w:id="1009483170">
                  <w:marLeft w:val="640"/>
                  <w:marRight w:val="0"/>
                  <w:marTop w:val="0"/>
                  <w:marBottom w:val="0"/>
                  <w:divBdr>
                    <w:top w:val="none" w:sz="0" w:space="0" w:color="auto"/>
                    <w:left w:val="none" w:sz="0" w:space="0" w:color="auto"/>
                    <w:bottom w:val="none" w:sz="0" w:space="0" w:color="auto"/>
                    <w:right w:val="none" w:sz="0" w:space="0" w:color="auto"/>
                  </w:divBdr>
                </w:div>
                <w:div w:id="1304500180">
                  <w:marLeft w:val="640"/>
                  <w:marRight w:val="0"/>
                  <w:marTop w:val="0"/>
                  <w:marBottom w:val="0"/>
                  <w:divBdr>
                    <w:top w:val="none" w:sz="0" w:space="0" w:color="auto"/>
                    <w:left w:val="none" w:sz="0" w:space="0" w:color="auto"/>
                    <w:bottom w:val="none" w:sz="0" w:space="0" w:color="auto"/>
                    <w:right w:val="none" w:sz="0" w:space="0" w:color="auto"/>
                  </w:divBdr>
                </w:div>
                <w:div w:id="796070485">
                  <w:marLeft w:val="640"/>
                  <w:marRight w:val="0"/>
                  <w:marTop w:val="0"/>
                  <w:marBottom w:val="0"/>
                  <w:divBdr>
                    <w:top w:val="none" w:sz="0" w:space="0" w:color="auto"/>
                    <w:left w:val="none" w:sz="0" w:space="0" w:color="auto"/>
                    <w:bottom w:val="none" w:sz="0" w:space="0" w:color="auto"/>
                    <w:right w:val="none" w:sz="0" w:space="0" w:color="auto"/>
                  </w:divBdr>
                </w:div>
                <w:div w:id="1337657150">
                  <w:marLeft w:val="640"/>
                  <w:marRight w:val="0"/>
                  <w:marTop w:val="0"/>
                  <w:marBottom w:val="0"/>
                  <w:divBdr>
                    <w:top w:val="none" w:sz="0" w:space="0" w:color="auto"/>
                    <w:left w:val="none" w:sz="0" w:space="0" w:color="auto"/>
                    <w:bottom w:val="none" w:sz="0" w:space="0" w:color="auto"/>
                    <w:right w:val="none" w:sz="0" w:space="0" w:color="auto"/>
                  </w:divBdr>
                </w:div>
                <w:div w:id="1305547445">
                  <w:marLeft w:val="640"/>
                  <w:marRight w:val="0"/>
                  <w:marTop w:val="0"/>
                  <w:marBottom w:val="0"/>
                  <w:divBdr>
                    <w:top w:val="none" w:sz="0" w:space="0" w:color="auto"/>
                    <w:left w:val="none" w:sz="0" w:space="0" w:color="auto"/>
                    <w:bottom w:val="none" w:sz="0" w:space="0" w:color="auto"/>
                    <w:right w:val="none" w:sz="0" w:space="0" w:color="auto"/>
                  </w:divBdr>
                </w:div>
                <w:div w:id="917328152">
                  <w:marLeft w:val="640"/>
                  <w:marRight w:val="0"/>
                  <w:marTop w:val="0"/>
                  <w:marBottom w:val="0"/>
                  <w:divBdr>
                    <w:top w:val="none" w:sz="0" w:space="0" w:color="auto"/>
                    <w:left w:val="none" w:sz="0" w:space="0" w:color="auto"/>
                    <w:bottom w:val="none" w:sz="0" w:space="0" w:color="auto"/>
                    <w:right w:val="none" w:sz="0" w:space="0" w:color="auto"/>
                  </w:divBdr>
                </w:div>
                <w:div w:id="851915770">
                  <w:marLeft w:val="640"/>
                  <w:marRight w:val="0"/>
                  <w:marTop w:val="0"/>
                  <w:marBottom w:val="0"/>
                  <w:divBdr>
                    <w:top w:val="none" w:sz="0" w:space="0" w:color="auto"/>
                    <w:left w:val="none" w:sz="0" w:space="0" w:color="auto"/>
                    <w:bottom w:val="none" w:sz="0" w:space="0" w:color="auto"/>
                    <w:right w:val="none" w:sz="0" w:space="0" w:color="auto"/>
                  </w:divBdr>
                </w:div>
                <w:div w:id="488864448">
                  <w:marLeft w:val="640"/>
                  <w:marRight w:val="0"/>
                  <w:marTop w:val="0"/>
                  <w:marBottom w:val="0"/>
                  <w:divBdr>
                    <w:top w:val="none" w:sz="0" w:space="0" w:color="auto"/>
                    <w:left w:val="none" w:sz="0" w:space="0" w:color="auto"/>
                    <w:bottom w:val="none" w:sz="0" w:space="0" w:color="auto"/>
                    <w:right w:val="none" w:sz="0" w:space="0" w:color="auto"/>
                  </w:divBdr>
                </w:div>
                <w:div w:id="930703755">
                  <w:marLeft w:val="640"/>
                  <w:marRight w:val="0"/>
                  <w:marTop w:val="0"/>
                  <w:marBottom w:val="0"/>
                  <w:divBdr>
                    <w:top w:val="none" w:sz="0" w:space="0" w:color="auto"/>
                    <w:left w:val="none" w:sz="0" w:space="0" w:color="auto"/>
                    <w:bottom w:val="none" w:sz="0" w:space="0" w:color="auto"/>
                    <w:right w:val="none" w:sz="0" w:space="0" w:color="auto"/>
                  </w:divBdr>
                </w:div>
                <w:div w:id="485901944">
                  <w:marLeft w:val="640"/>
                  <w:marRight w:val="0"/>
                  <w:marTop w:val="0"/>
                  <w:marBottom w:val="0"/>
                  <w:divBdr>
                    <w:top w:val="none" w:sz="0" w:space="0" w:color="auto"/>
                    <w:left w:val="none" w:sz="0" w:space="0" w:color="auto"/>
                    <w:bottom w:val="none" w:sz="0" w:space="0" w:color="auto"/>
                    <w:right w:val="none" w:sz="0" w:space="0" w:color="auto"/>
                  </w:divBdr>
                </w:div>
                <w:div w:id="21319587">
                  <w:marLeft w:val="640"/>
                  <w:marRight w:val="0"/>
                  <w:marTop w:val="0"/>
                  <w:marBottom w:val="0"/>
                  <w:divBdr>
                    <w:top w:val="none" w:sz="0" w:space="0" w:color="auto"/>
                    <w:left w:val="none" w:sz="0" w:space="0" w:color="auto"/>
                    <w:bottom w:val="none" w:sz="0" w:space="0" w:color="auto"/>
                    <w:right w:val="none" w:sz="0" w:space="0" w:color="auto"/>
                  </w:divBdr>
                </w:div>
                <w:div w:id="1138690529">
                  <w:marLeft w:val="640"/>
                  <w:marRight w:val="0"/>
                  <w:marTop w:val="0"/>
                  <w:marBottom w:val="0"/>
                  <w:divBdr>
                    <w:top w:val="none" w:sz="0" w:space="0" w:color="auto"/>
                    <w:left w:val="none" w:sz="0" w:space="0" w:color="auto"/>
                    <w:bottom w:val="none" w:sz="0" w:space="0" w:color="auto"/>
                    <w:right w:val="none" w:sz="0" w:space="0" w:color="auto"/>
                  </w:divBdr>
                </w:div>
                <w:div w:id="12149966">
                  <w:marLeft w:val="640"/>
                  <w:marRight w:val="0"/>
                  <w:marTop w:val="0"/>
                  <w:marBottom w:val="0"/>
                  <w:divBdr>
                    <w:top w:val="none" w:sz="0" w:space="0" w:color="auto"/>
                    <w:left w:val="none" w:sz="0" w:space="0" w:color="auto"/>
                    <w:bottom w:val="none" w:sz="0" w:space="0" w:color="auto"/>
                    <w:right w:val="none" w:sz="0" w:space="0" w:color="auto"/>
                  </w:divBdr>
                </w:div>
                <w:div w:id="1384403446">
                  <w:marLeft w:val="640"/>
                  <w:marRight w:val="0"/>
                  <w:marTop w:val="0"/>
                  <w:marBottom w:val="0"/>
                  <w:divBdr>
                    <w:top w:val="none" w:sz="0" w:space="0" w:color="auto"/>
                    <w:left w:val="none" w:sz="0" w:space="0" w:color="auto"/>
                    <w:bottom w:val="none" w:sz="0" w:space="0" w:color="auto"/>
                    <w:right w:val="none" w:sz="0" w:space="0" w:color="auto"/>
                  </w:divBdr>
                </w:div>
                <w:div w:id="1502309149">
                  <w:marLeft w:val="640"/>
                  <w:marRight w:val="0"/>
                  <w:marTop w:val="0"/>
                  <w:marBottom w:val="0"/>
                  <w:divBdr>
                    <w:top w:val="none" w:sz="0" w:space="0" w:color="auto"/>
                    <w:left w:val="none" w:sz="0" w:space="0" w:color="auto"/>
                    <w:bottom w:val="none" w:sz="0" w:space="0" w:color="auto"/>
                    <w:right w:val="none" w:sz="0" w:space="0" w:color="auto"/>
                  </w:divBdr>
                </w:div>
                <w:div w:id="1403869091">
                  <w:marLeft w:val="640"/>
                  <w:marRight w:val="0"/>
                  <w:marTop w:val="0"/>
                  <w:marBottom w:val="0"/>
                  <w:divBdr>
                    <w:top w:val="none" w:sz="0" w:space="0" w:color="auto"/>
                    <w:left w:val="none" w:sz="0" w:space="0" w:color="auto"/>
                    <w:bottom w:val="none" w:sz="0" w:space="0" w:color="auto"/>
                    <w:right w:val="none" w:sz="0" w:space="0" w:color="auto"/>
                  </w:divBdr>
                </w:div>
                <w:div w:id="657465100">
                  <w:marLeft w:val="640"/>
                  <w:marRight w:val="0"/>
                  <w:marTop w:val="0"/>
                  <w:marBottom w:val="0"/>
                  <w:divBdr>
                    <w:top w:val="none" w:sz="0" w:space="0" w:color="auto"/>
                    <w:left w:val="none" w:sz="0" w:space="0" w:color="auto"/>
                    <w:bottom w:val="none" w:sz="0" w:space="0" w:color="auto"/>
                    <w:right w:val="none" w:sz="0" w:space="0" w:color="auto"/>
                  </w:divBdr>
                </w:div>
                <w:div w:id="427584076">
                  <w:marLeft w:val="640"/>
                  <w:marRight w:val="0"/>
                  <w:marTop w:val="0"/>
                  <w:marBottom w:val="0"/>
                  <w:divBdr>
                    <w:top w:val="none" w:sz="0" w:space="0" w:color="auto"/>
                    <w:left w:val="none" w:sz="0" w:space="0" w:color="auto"/>
                    <w:bottom w:val="none" w:sz="0" w:space="0" w:color="auto"/>
                    <w:right w:val="none" w:sz="0" w:space="0" w:color="auto"/>
                  </w:divBdr>
                </w:div>
                <w:div w:id="44526056">
                  <w:marLeft w:val="640"/>
                  <w:marRight w:val="0"/>
                  <w:marTop w:val="0"/>
                  <w:marBottom w:val="0"/>
                  <w:divBdr>
                    <w:top w:val="none" w:sz="0" w:space="0" w:color="auto"/>
                    <w:left w:val="none" w:sz="0" w:space="0" w:color="auto"/>
                    <w:bottom w:val="none" w:sz="0" w:space="0" w:color="auto"/>
                    <w:right w:val="none" w:sz="0" w:space="0" w:color="auto"/>
                  </w:divBdr>
                </w:div>
                <w:div w:id="2118403179">
                  <w:marLeft w:val="640"/>
                  <w:marRight w:val="0"/>
                  <w:marTop w:val="0"/>
                  <w:marBottom w:val="0"/>
                  <w:divBdr>
                    <w:top w:val="none" w:sz="0" w:space="0" w:color="auto"/>
                    <w:left w:val="none" w:sz="0" w:space="0" w:color="auto"/>
                    <w:bottom w:val="none" w:sz="0" w:space="0" w:color="auto"/>
                    <w:right w:val="none" w:sz="0" w:space="0" w:color="auto"/>
                  </w:divBdr>
                </w:div>
                <w:div w:id="1326401073">
                  <w:marLeft w:val="640"/>
                  <w:marRight w:val="0"/>
                  <w:marTop w:val="0"/>
                  <w:marBottom w:val="0"/>
                  <w:divBdr>
                    <w:top w:val="none" w:sz="0" w:space="0" w:color="auto"/>
                    <w:left w:val="none" w:sz="0" w:space="0" w:color="auto"/>
                    <w:bottom w:val="none" w:sz="0" w:space="0" w:color="auto"/>
                    <w:right w:val="none" w:sz="0" w:space="0" w:color="auto"/>
                  </w:divBdr>
                </w:div>
                <w:div w:id="1525485528">
                  <w:marLeft w:val="640"/>
                  <w:marRight w:val="0"/>
                  <w:marTop w:val="0"/>
                  <w:marBottom w:val="0"/>
                  <w:divBdr>
                    <w:top w:val="none" w:sz="0" w:space="0" w:color="auto"/>
                    <w:left w:val="none" w:sz="0" w:space="0" w:color="auto"/>
                    <w:bottom w:val="none" w:sz="0" w:space="0" w:color="auto"/>
                    <w:right w:val="none" w:sz="0" w:space="0" w:color="auto"/>
                  </w:divBdr>
                </w:div>
                <w:div w:id="1419716133">
                  <w:marLeft w:val="640"/>
                  <w:marRight w:val="0"/>
                  <w:marTop w:val="0"/>
                  <w:marBottom w:val="0"/>
                  <w:divBdr>
                    <w:top w:val="none" w:sz="0" w:space="0" w:color="auto"/>
                    <w:left w:val="none" w:sz="0" w:space="0" w:color="auto"/>
                    <w:bottom w:val="none" w:sz="0" w:space="0" w:color="auto"/>
                    <w:right w:val="none" w:sz="0" w:space="0" w:color="auto"/>
                  </w:divBdr>
                </w:div>
                <w:div w:id="1917544933">
                  <w:marLeft w:val="640"/>
                  <w:marRight w:val="0"/>
                  <w:marTop w:val="0"/>
                  <w:marBottom w:val="0"/>
                  <w:divBdr>
                    <w:top w:val="none" w:sz="0" w:space="0" w:color="auto"/>
                    <w:left w:val="none" w:sz="0" w:space="0" w:color="auto"/>
                    <w:bottom w:val="none" w:sz="0" w:space="0" w:color="auto"/>
                    <w:right w:val="none" w:sz="0" w:space="0" w:color="auto"/>
                  </w:divBdr>
                </w:div>
                <w:div w:id="493035880">
                  <w:marLeft w:val="640"/>
                  <w:marRight w:val="0"/>
                  <w:marTop w:val="0"/>
                  <w:marBottom w:val="0"/>
                  <w:divBdr>
                    <w:top w:val="none" w:sz="0" w:space="0" w:color="auto"/>
                    <w:left w:val="none" w:sz="0" w:space="0" w:color="auto"/>
                    <w:bottom w:val="none" w:sz="0" w:space="0" w:color="auto"/>
                    <w:right w:val="none" w:sz="0" w:space="0" w:color="auto"/>
                  </w:divBdr>
                </w:div>
                <w:div w:id="911240336">
                  <w:marLeft w:val="640"/>
                  <w:marRight w:val="0"/>
                  <w:marTop w:val="0"/>
                  <w:marBottom w:val="0"/>
                  <w:divBdr>
                    <w:top w:val="none" w:sz="0" w:space="0" w:color="auto"/>
                    <w:left w:val="none" w:sz="0" w:space="0" w:color="auto"/>
                    <w:bottom w:val="none" w:sz="0" w:space="0" w:color="auto"/>
                    <w:right w:val="none" w:sz="0" w:space="0" w:color="auto"/>
                  </w:divBdr>
                </w:div>
                <w:div w:id="1979647715">
                  <w:marLeft w:val="640"/>
                  <w:marRight w:val="0"/>
                  <w:marTop w:val="0"/>
                  <w:marBottom w:val="0"/>
                  <w:divBdr>
                    <w:top w:val="none" w:sz="0" w:space="0" w:color="auto"/>
                    <w:left w:val="none" w:sz="0" w:space="0" w:color="auto"/>
                    <w:bottom w:val="none" w:sz="0" w:space="0" w:color="auto"/>
                    <w:right w:val="none" w:sz="0" w:space="0" w:color="auto"/>
                  </w:divBdr>
                </w:div>
                <w:div w:id="724765672">
                  <w:marLeft w:val="640"/>
                  <w:marRight w:val="0"/>
                  <w:marTop w:val="0"/>
                  <w:marBottom w:val="0"/>
                  <w:divBdr>
                    <w:top w:val="none" w:sz="0" w:space="0" w:color="auto"/>
                    <w:left w:val="none" w:sz="0" w:space="0" w:color="auto"/>
                    <w:bottom w:val="none" w:sz="0" w:space="0" w:color="auto"/>
                    <w:right w:val="none" w:sz="0" w:space="0" w:color="auto"/>
                  </w:divBdr>
                </w:div>
                <w:div w:id="1223785828">
                  <w:marLeft w:val="640"/>
                  <w:marRight w:val="0"/>
                  <w:marTop w:val="0"/>
                  <w:marBottom w:val="0"/>
                  <w:divBdr>
                    <w:top w:val="none" w:sz="0" w:space="0" w:color="auto"/>
                    <w:left w:val="none" w:sz="0" w:space="0" w:color="auto"/>
                    <w:bottom w:val="none" w:sz="0" w:space="0" w:color="auto"/>
                    <w:right w:val="none" w:sz="0" w:space="0" w:color="auto"/>
                  </w:divBdr>
                </w:div>
                <w:div w:id="404030866">
                  <w:marLeft w:val="640"/>
                  <w:marRight w:val="0"/>
                  <w:marTop w:val="0"/>
                  <w:marBottom w:val="0"/>
                  <w:divBdr>
                    <w:top w:val="none" w:sz="0" w:space="0" w:color="auto"/>
                    <w:left w:val="none" w:sz="0" w:space="0" w:color="auto"/>
                    <w:bottom w:val="none" w:sz="0" w:space="0" w:color="auto"/>
                    <w:right w:val="none" w:sz="0" w:space="0" w:color="auto"/>
                  </w:divBdr>
                </w:div>
                <w:div w:id="774405729">
                  <w:marLeft w:val="640"/>
                  <w:marRight w:val="0"/>
                  <w:marTop w:val="0"/>
                  <w:marBottom w:val="0"/>
                  <w:divBdr>
                    <w:top w:val="none" w:sz="0" w:space="0" w:color="auto"/>
                    <w:left w:val="none" w:sz="0" w:space="0" w:color="auto"/>
                    <w:bottom w:val="none" w:sz="0" w:space="0" w:color="auto"/>
                    <w:right w:val="none" w:sz="0" w:space="0" w:color="auto"/>
                  </w:divBdr>
                </w:div>
                <w:div w:id="1969357538">
                  <w:marLeft w:val="640"/>
                  <w:marRight w:val="0"/>
                  <w:marTop w:val="0"/>
                  <w:marBottom w:val="0"/>
                  <w:divBdr>
                    <w:top w:val="none" w:sz="0" w:space="0" w:color="auto"/>
                    <w:left w:val="none" w:sz="0" w:space="0" w:color="auto"/>
                    <w:bottom w:val="none" w:sz="0" w:space="0" w:color="auto"/>
                    <w:right w:val="none" w:sz="0" w:space="0" w:color="auto"/>
                  </w:divBdr>
                </w:div>
                <w:div w:id="649868533">
                  <w:marLeft w:val="640"/>
                  <w:marRight w:val="0"/>
                  <w:marTop w:val="0"/>
                  <w:marBottom w:val="0"/>
                  <w:divBdr>
                    <w:top w:val="none" w:sz="0" w:space="0" w:color="auto"/>
                    <w:left w:val="none" w:sz="0" w:space="0" w:color="auto"/>
                    <w:bottom w:val="none" w:sz="0" w:space="0" w:color="auto"/>
                    <w:right w:val="none" w:sz="0" w:space="0" w:color="auto"/>
                  </w:divBdr>
                </w:div>
                <w:div w:id="990408890">
                  <w:marLeft w:val="640"/>
                  <w:marRight w:val="0"/>
                  <w:marTop w:val="0"/>
                  <w:marBottom w:val="0"/>
                  <w:divBdr>
                    <w:top w:val="none" w:sz="0" w:space="0" w:color="auto"/>
                    <w:left w:val="none" w:sz="0" w:space="0" w:color="auto"/>
                    <w:bottom w:val="none" w:sz="0" w:space="0" w:color="auto"/>
                    <w:right w:val="none" w:sz="0" w:space="0" w:color="auto"/>
                  </w:divBdr>
                </w:div>
                <w:div w:id="1191649625">
                  <w:marLeft w:val="640"/>
                  <w:marRight w:val="0"/>
                  <w:marTop w:val="0"/>
                  <w:marBottom w:val="0"/>
                  <w:divBdr>
                    <w:top w:val="none" w:sz="0" w:space="0" w:color="auto"/>
                    <w:left w:val="none" w:sz="0" w:space="0" w:color="auto"/>
                    <w:bottom w:val="none" w:sz="0" w:space="0" w:color="auto"/>
                    <w:right w:val="none" w:sz="0" w:space="0" w:color="auto"/>
                  </w:divBdr>
                </w:div>
                <w:div w:id="1978610501">
                  <w:marLeft w:val="640"/>
                  <w:marRight w:val="0"/>
                  <w:marTop w:val="0"/>
                  <w:marBottom w:val="0"/>
                  <w:divBdr>
                    <w:top w:val="none" w:sz="0" w:space="0" w:color="auto"/>
                    <w:left w:val="none" w:sz="0" w:space="0" w:color="auto"/>
                    <w:bottom w:val="none" w:sz="0" w:space="0" w:color="auto"/>
                    <w:right w:val="none" w:sz="0" w:space="0" w:color="auto"/>
                  </w:divBdr>
                </w:div>
                <w:div w:id="1852915869">
                  <w:marLeft w:val="640"/>
                  <w:marRight w:val="0"/>
                  <w:marTop w:val="0"/>
                  <w:marBottom w:val="0"/>
                  <w:divBdr>
                    <w:top w:val="none" w:sz="0" w:space="0" w:color="auto"/>
                    <w:left w:val="none" w:sz="0" w:space="0" w:color="auto"/>
                    <w:bottom w:val="none" w:sz="0" w:space="0" w:color="auto"/>
                    <w:right w:val="none" w:sz="0" w:space="0" w:color="auto"/>
                  </w:divBdr>
                </w:div>
                <w:div w:id="1713535660">
                  <w:marLeft w:val="640"/>
                  <w:marRight w:val="0"/>
                  <w:marTop w:val="0"/>
                  <w:marBottom w:val="0"/>
                  <w:divBdr>
                    <w:top w:val="none" w:sz="0" w:space="0" w:color="auto"/>
                    <w:left w:val="none" w:sz="0" w:space="0" w:color="auto"/>
                    <w:bottom w:val="none" w:sz="0" w:space="0" w:color="auto"/>
                    <w:right w:val="none" w:sz="0" w:space="0" w:color="auto"/>
                  </w:divBdr>
                </w:div>
                <w:div w:id="1447039293">
                  <w:marLeft w:val="640"/>
                  <w:marRight w:val="0"/>
                  <w:marTop w:val="0"/>
                  <w:marBottom w:val="0"/>
                  <w:divBdr>
                    <w:top w:val="none" w:sz="0" w:space="0" w:color="auto"/>
                    <w:left w:val="none" w:sz="0" w:space="0" w:color="auto"/>
                    <w:bottom w:val="none" w:sz="0" w:space="0" w:color="auto"/>
                    <w:right w:val="none" w:sz="0" w:space="0" w:color="auto"/>
                  </w:divBdr>
                </w:div>
                <w:div w:id="1790275616">
                  <w:marLeft w:val="640"/>
                  <w:marRight w:val="0"/>
                  <w:marTop w:val="0"/>
                  <w:marBottom w:val="0"/>
                  <w:divBdr>
                    <w:top w:val="none" w:sz="0" w:space="0" w:color="auto"/>
                    <w:left w:val="none" w:sz="0" w:space="0" w:color="auto"/>
                    <w:bottom w:val="none" w:sz="0" w:space="0" w:color="auto"/>
                    <w:right w:val="none" w:sz="0" w:space="0" w:color="auto"/>
                  </w:divBdr>
                </w:div>
                <w:div w:id="822552190">
                  <w:marLeft w:val="640"/>
                  <w:marRight w:val="0"/>
                  <w:marTop w:val="0"/>
                  <w:marBottom w:val="0"/>
                  <w:divBdr>
                    <w:top w:val="none" w:sz="0" w:space="0" w:color="auto"/>
                    <w:left w:val="none" w:sz="0" w:space="0" w:color="auto"/>
                    <w:bottom w:val="none" w:sz="0" w:space="0" w:color="auto"/>
                    <w:right w:val="none" w:sz="0" w:space="0" w:color="auto"/>
                  </w:divBdr>
                </w:div>
                <w:div w:id="887884832">
                  <w:marLeft w:val="640"/>
                  <w:marRight w:val="0"/>
                  <w:marTop w:val="0"/>
                  <w:marBottom w:val="0"/>
                  <w:divBdr>
                    <w:top w:val="none" w:sz="0" w:space="0" w:color="auto"/>
                    <w:left w:val="none" w:sz="0" w:space="0" w:color="auto"/>
                    <w:bottom w:val="none" w:sz="0" w:space="0" w:color="auto"/>
                    <w:right w:val="none" w:sz="0" w:space="0" w:color="auto"/>
                  </w:divBdr>
                </w:div>
                <w:div w:id="644819435">
                  <w:marLeft w:val="640"/>
                  <w:marRight w:val="0"/>
                  <w:marTop w:val="0"/>
                  <w:marBottom w:val="0"/>
                  <w:divBdr>
                    <w:top w:val="none" w:sz="0" w:space="0" w:color="auto"/>
                    <w:left w:val="none" w:sz="0" w:space="0" w:color="auto"/>
                    <w:bottom w:val="none" w:sz="0" w:space="0" w:color="auto"/>
                    <w:right w:val="none" w:sz="0" w:space="0" w:color="auto"/>
                  </w:divBdr>
                </w:div>
                <w:div w:id="968319247">
                  <w:marLeft w:val="640"/>
                  <w:marRight w:val="0"/>
                  <w:marTop w:val="0"/>
                  <w:marBottom w:val="0"/>
                  <w:divBdr>
                    <w:top w:val="none" w:sz="0" w:space="0" w:color="auto"/>
                    <w:left w:val="none" w:sz="0" w:space="0" w:color="auto"/>
                    <w:bottom w:val="none" w:sz="0" w:space="0" w:color="auto"/>
                    <w:right w:val="none" w:sz="0" w:space="0" w:color="auto"/>
                  </w:divBdr>
                </w:div>
                <w:div w:id="674306734">
                  <w:marLeft w:val="640"/>
                  <w:marRight w:val="0"/>
                  <w:marTop w:val="0"/>
                  <w:marBottom w:val="0"/>
                  <w:divBdr>
                    <w:top w:val="none" w:sz="0" w:space="0" w:color="auto"/>
                    <w:left w:val="none" w:sz="0" w:space="0" w:color="auto"/>
                    <w:bottom w:val="none" w:sz="0" w:space="0" w:color="auto"/>
                    <w:right w:val="none" w:sz="0" w:space="0" w:color="auto"/>
                  </w:divBdr>
                </w:div>
                <w:div w:id="140929509">
                  <w:marLeft w:val="640"/>
                  <w:marRight w:val="0"/>
                  <w:marTop w:val="0"/>
                  <w:marBottom w:val="0"/>
                  <w:divBdr>
                    <w:top w:val="none" w:sz="0" w:space="0" w:color="auto"/>
                    <w:left w:val="none" w:sz="0" w:space="0" w:color="auto"/>
                    <w:bottom w:val="none" w:sz="0" w:space="0" w:color="auto"/>
                    <w:right w:val="none" w:sz="0" w:space="0" w:color="auto"/>
                  </w:divBdr>
                </w:div>
                <w:div w:id="612977688">
                  <w:marLeft w:val="640"/>
                  <w:marRight w:val="0"/>
                  <w:marTop w:val="0"/>
                  <w:marBottom w:val="0"/>
                  <w:divBdr>
                    <w:top w:val="none" w:sz="0" w:space="0" w:color="auto"/>
                    <w:left w:val="none" w:sz="0" w:space="0" w:color="auto"/>
                    <w:bottom w:val="none" w:sz="0" w:space="0" w:color="auto"/>
                    <w:right w:val="none" w:sz="0" w:space="0" w:color="auto"/>
                  </w:divBdr>
                </w:div>
                <w:div w:id="1235240215">
                  <w:marLeft w:val="640"/>
                  <w:marRight w:val="0"/>
                  <w:marTop w:val="0"/>
                  <w:marBottom w:val="0"/>
                  <w:divBdr>
                    <w:top w:val="none" w:sz="0" w:space="0" w:color="auto"/>
                    <w:left w:val="none" w:sz="0" w:space="0" w:color="auto"/>
                    <w:bottom w:val="none" w:sz="0" w:space="0" w:color="auto"/>
                    <w:right w:val="none" w:sz="0" w:space="0" w:color="auto"/>
                  </w:divBdr>
                </w:div>
                <w:div w:id="701712266">
                  <w:marLeft w:val="640"/>
                  <w:marRight w:val="0"/>
                  <w:marTop w:val="0"/>
                  <w:marBottom w:val="0"/>
                  <w:divBdr>
                    <w:top w:val="none" w:sz="0" w:space="0" w:color="auto"/>
                    <w:left w:val="none" w:sz="0" w:space="0" w:color="auto"/>
                    <w:bottom w:val="none" w:sz="0" w:space="0" w:color="auto"/>
                    <w:right w:val="none" w:sz="0" w:space="0" w:color="auto"/>
                  </w:divBdr>
                </w:div>
                <w:div w:id="381290914">
                  <w:marLeft w:val="640"/>
                  <w:marRight w:val="0"/>
                  <w:marTop w:val="0"/>
                  <w:marBottom w:val="0"/>
                  <w:divBdr>
                    <w:top w:val="none" w:sz="0" w:space="0" w:color="auto"/>
                    <w:left w:val="none" w:sz="0" w:space="0" w:color="auto"/>
                    <w:bottom w:val="none" w:sz="0" w:space="0" w:color="auto"/>
                    <w:right w:val="none" w:sz="0" w:space="0" w:color="auto"/>
                  </w:divBdr>
                </w:div>
                <w:div w:id="234123077">
                  <w:marLeft w:val="640"/>
                  <w:marRight w:val="0"/>
                  <w:marTop w:val="0"/>
                  <w:marBottom w:val="0"/>
                  <w:divBdr>
                    <w:top w:val="none" w:sz="0" w:space="0" w:color="auto"/>
                    <w:left w:val="none" w:sz="0" w:space="0" w:color="auto"/>
                    <w:bottom w:val="none" w:sz="0" w:space="0" w:color="auto"/>
                    <w:right w:val="none" w:sz="0" w:space="0" w:color="auto"/>
                  </w:divBdr>
                </w:div>
                <w:div w:id="1123572362">
                  <w:marLeft w:val="640"/>
                  <w:marRight w:val="0"/>
                  <w:marTop w:val="0"/>
                  <w:marBottom w:val="0"/>
                  <w:divBdr>
                    <w:top w:val="none" w:sz="0" w:space="0" w:color="auto"/>
                    <w:left w:val="none" w:sz="0" w:space="0" w:color="auto"/>
                    <w:bottom w:val="none" w:sz="0" w:space="0" w:color="auto"/>
                    <w:right w:val="none" w:sz="0" w:space="0" w:color="auto"/>
                  </w:divBdr>
                </w:div>
                <w:div w:id="114444392">
                  <w:marLeft w:val="640"/>
                  <w:marRight w:val="0"/>
                  <w:marTop w:val="0"/>
                  <w:marBottom w:val="0"/>
                  <w:divBdr>
                    <w:top w:val="none" w:sz="0" w:space="0" w:color="auto"/>
                    <w:left w:val="none" w:sz="0" w:space="0" w:color="auto"/>
                    <w:bottom w:val="none" w:sz="0" w:space="0" w:color="auto"/>
                    <w:right w:val="none" w:sz="0" w:space="0" w:color="auto"/>
                  </w:divBdr>
                </w:div>
                <w:div w:id="1284309525">
                  <w:marLeft w:val="640"/>
                  <w:marRight w:val="0"/>
                  <w:marTop w:val="0"/>
                  <w:marBottom w:val="0"/>
                  <w:divBdr>
                    <w:top w:val="none" w:sz="0" w:space="0" w:color="auto"/>
                    <w:left w:val="none" w:sz="0" w:space="0" w:color="auto"/>
                    <w:bottom w:val="none" w:sz="0" w:space="0" w:color="auto"/>
                    <w:right w:val="none" w:sz="0" w:space="0" w:color="auto"/>
                  </w:divBdr>
                </w:div>
                <w:div w:id="1502306894">
                  <w:marLeft w:val="640"/>
                  <w:marRight w:val="0"/>
                  <w:marTop w:val="0"/>
                  <w:marBottom w:val="0"/>
                  <w:divBdr>
                    <w:top w:val="none" w:sz="0" w:space="0" w:color="auto"/>
                    <w:left w:val="none" w:sz="0" w:space="0" w:color="auto"/>
                    <w:bottom w:val="none" w:sz="0" w:space="0" w:color="auto"/>
                    <w:right w:val="none" w:sz="0" w:space="0" w:color="auto"/>
                  </w:divBdr>
                </w:div>
                <w:div w:id="2033804469">
                  <w:marLeft w:val="640"/>
                  <w:marRight w:val="0"/>
                  <w:marTop w:val="0"/>
                  <w:marBottom w:val="0"/>
                  <w:divBdr>
                    <w:top w:val="none" w:sz="0" w:space="0" w:color="auto"/>
                    <w:left w:val="none" w:sz="0" w:space="0" w:color="auto"/>
                    <w:bottom w:val="none" w:sz="0" w:space="0" w:color="auto"/>
                    <w:right w:val="none" w:sz="0" w:space="0" w:color="auto"/>
                  </w:divBdr>
                </w:div>
                <w:div w:id="686954169">
                  <w:marLeft w:val="640"/>
                  <w:marRight w:val="0"/>
                  <w:marTop w:val="0"/>
                  <w:marBottom w:val="0"/>
                  <w:divBdr>
                    <w:top w:val="none" w:sz="0" w:space="0" w:color="auto"/>
                    <w:left w:val="none" w:sz="0" w:space="0" w:color="auto"/>
                    <w:bottom w:val="none" w:sz="0" w:space="0" w:color="auto"/>
                    <w:right w:val="none" w:sz="0" w:space="0" w:color="auto"/>
                  </w:divBdr>
                </w:div>
                <w:div w:id="1124889662">
                  <w:marLeft w:val="640"/>
                  <w:marRight w:val="0"/>
                  <w:marTop w:val="0"/>
                  <w:marBottom w:val="0"/>
                  <w:divBdr>
                    <w:top w:val="none" w:sz="0" w:space="0" w:color="auto"/>
                    <w:left w:val="none" w:sz="0" w:space="0" w:color="auto"/>
                    <w:bottom w:val="none" w:sz="0" w:space="0" w:color="auto"/>
                    <w:right w:val="none" w:sz="0" w:space="0" w:color="auto"/>
                  </w:divBdr>
                </w:div>
                <w:div w:id="460925040">
                  <w:marLeft w:val="640"/>
                  <w:marRight w:val="0"/>
                  <w:marTop w:val="0"/>
                  <w:marBottom w:val="0"/>
                  <w:divBdr>
                    <w:top w:val="none" w:sz="0" w:space="0" w:color="auto"/>
                    <w:left w:val="none" w:sz="0" w:space="0" w:color="auto"/>
                    <w:bottom w:val="none" w:sz="0" w:space="0" w:color="auto"/>
                    <w:right w:val="none" w:sz="0" w:space="0" w:color="auto"/>
                  </w:divBdr>
                </w:div>
                <w:div w:id="1693921552">
                  <w:marLeft w:val="640"/>
                  <w:marRight w:val="0"/>
                  <w:marTop w:val="0"/>
                  <w:marBottom w:val="0"/>
                  <w:divBdr>
                    <w:top w:val="none" w:sz="0" w:space="0" w:color="auto"/>
                    <w:left w:val="none" w:sz="0" w:space="0" w:color="auto"/>
                    <w:bottom w:val="none" w:sz="0" w:space="0" w:color="auto"/>
                    <w:right w:val="none" w:sz="0" w:space="0" w:color="auto"/>
                  </w:divBdr>
                </w:div>
                <w:div w:id="1185094017">
                  <w:marLeft w:val="640"/>
                  <w:marRight w:val="0"/>
                  <w:marTop w:val="0"/>
                  <w:marBottom w:val="0"/>
                  <w:divBdr>
                    <w:top w:val="none" w:sz="0" w:space="0" w:color="auto"/>
                    <w:left w:val="none" w:sz="0" w:space="0" w:color="auto"/>
                    <w:bottom w:val="none" w:sz="0" w:space="0" w:color="auto"/>
                    <w:right w:val="none" w:sz="0" w:space="0" w:color="auto"/>
                  </w:divBdr>
                </w:div>
                <w:div w:id="78449665">
                  <w:marLeft w:val="640"/>
                  <w:marRight w:val="0"/>
                  <w:marTop w:val="0"/>
                  <w:marBottom w:val="0"/>
                  <w:divBdr>
                    <w:top w:val="none" w:sz="0" w:space="0" w:color="auto"/>
                    <w:left w:val="none" w:sz="0" w:space="0" w:color="auto"/>
                    <w:bottom w:val="none" w:sz="0" w:space="0" w:color="auto"/>
                    <w:right w:val="none" w:sz="0" w:space="0" w:color="auto"/>
                  </w:divBdr>
                </w:div>
                <w:div w:id="364135930">
                  <w:marLeft w:val="640"/>
                  <w:marRight w:val="0"/>
                  <w:marTop w:val="0"/>
                  <w:marBottom w:val="0"/>
                  <w:divBdr>
                    <w:top w:val="none" w:sz="0" w:space="0" w:color="auto"/>
                    <w:left w:val="none" w:sz="0" w:space="0" w:color="auto"/>
                    <w:bottom w:val="none" w:sz="0" w:space="0" w:color="auto"/>
                    <w:right w:val="none" w:sz="0" w:space="0" w:color="auto"/>
                  </w:divBdr>
                </w:div>
                <w:div w:id="815806767">
                  <w:marLeft w:val="640"/>
                  <w:marRight w:val="0"/>
                  <w:marTop w:val="0"/>
                  <w:marBottom w:val="0"/>
                  <w:divBdr>
                    <w:top w:val="none" w:sz="0" w:space="0" w:color="auto"/>
                    <w:left w:val="none" w:sz="0" w:space="0" w:color="auto"/>
                    <w:bottom w:val="none" w:sz="0" w:space="0" w:color="auto"/>
                    <w:right w:val="none" w:sz="0" w:space="0" w:color="auto"/>
                  </w:divBdr>
                </w:div>
                <w:div w:id="1637182531">
                  <w:marLeft w:val="640"/>
                  <w:marRight w:val="0"/>
                  <w:marTop w:val="0"/>
                  <w:marBottom w:val="0"/>
                  <w:divBdr>
                    <w:top w:val="none" w:sz="0" w:space="0" w:color="auto"/>
                    <w:left w:val="none" w:sz="0" w:space="0" w:color="auto"/>
                    <w:bottom w:val="none" w:sz="0" w:space="0" w:color="auto"/>
                    <w:right w:val="none" w:sz="0" w:space="0" w:color="auto"/>
                  </w:divBdr>
                </w:div>
                <w:div w:id="1977836330">
                  <w:marLeft w:val="640"/>
                  <w:marRight w:val="0"/>
                  <w:marTop w:val="0"/>
                  <w:marBottom w:val="0"/>
                  <w:divBdr>
                    <w:top w:val="none" w:sz="0" w:space="0" w:color="auto"/>
                    <w:left w:val="none" w:sz="0" w:space="0" w:color="auto"/>
                    <w:bottom w:val="none" w:sz="0" w:space="0" w:color="auto"/>
                    <w:right w:val="none" w:sz="0" w:space="0" w:color="auto"/>
                  </w:divBdr>
                </w:div>
                <w:div w:id="1528371777">
                  <w:marLeft w:val="640"/>
                  <w:marRight w:val="0"/>
                  <w:marTop w:val="0"/>
                  <w:marBottom w:val="0"/>
                  <w:divBdr>
                    <w:top w:val="none" w:sz="0" w:space="0" w:color="auto"/>
                    <w:left w:val="none" w:sz="0" w:space="0" w:color="auto"/>
                    <w:bottom w:val="none" w:sz="0" w:space="0" w:color="auto"/>
                    <w:right w:val="none" w:sz="0" w:space="0" w:color="auto"/>
                  </w:divBdr>
                </w:div>
                <w:div w:id="812602563">
                  <w:marLeft w:val="640"/>
                  <w:marRight w:val="0"/>
                  <w:marTop w:val="0"/>
                  <w:marBottom w:val="0"/>
                  <w:divBdr>
                    <w:top w:val="none" w:sz="0" w:space="0" w:color="auto"/>
                    <w:left w:val="none" w:sz="0" w:space="0" w:color="auto"/>
                    <w:bottom w:val="none" w:sz="0" w:space="0" w:color="auto"/>
                    <w:right w:val="none" w:sz="0" w:space="0" w:color="auto"/>
                  </w:divBdr>
                </w:div>
                <w:div w:id="1892382296">
                  <w:marLeft w:val="640"/>
                  <w:marRight w:val="0"/>
                  <w:marTop w:val="0"/>
                  <w:marBottom w:val="0"/>
                  <w:divBdr>
                    <w:top w:val="none" w:sz="0" w:space="0" w:color="auto"/>
                    <w:left w:val="none" w:sz="0" w:space="0" w:color="auto"/>
                    <w:bottom w:val="none" w:sz="0" w:space="0" w:color="auto"/>
                    <w:right w:val="none" w:sz="0" w:space="0" w:color="auto"/>
                  </w:divBdr>
                </w:div>
                <w:div w:id="709845336">
                  <w:marLeft w:val="640"/>
                  <w:marRight w:val="0"/>
                  <w:marTop w:val="0"/>
                  <w:marBottom w:val="0"/>
                  <w:divBdr>
                    <w:top w:val="none" w:sz="0" w:space="0" w:color="auto"/>
                    <w:left w:val="none" w:sz="0" w:space="0" w:color="auto"/>
                    <w:bottom w:val="none" w:sz="0" w:space="0" w:color="auto"/>
                    <w:right w:val="none" w:sz="0" w:space="0" w:color="auto"/>
                  </w:divBdr>
                </w:div>
                <w:div w:id="123888150">
                  <w:marLeft w:val="640"/>
                  <w:marRight w:val="0"/>
                  <w:marTop w:val="0"/>
                  <w:marBottom w:val="0"/>
                  <w:divBdr>
                    <w:top w:val="none" w:sz="0" w:space="0" w:color="auto"/>
                    <w:left w:val="none" w:sz="0" w:space="0" w:color="auto"/>
                    <w:bottom w:val="none" w:sz="0" w:space="0" w:color="auto"/>
                    <w:right w:val="none" w:sz="0" w:space="0" w:color="auto"/>
                  </w:divBdr>
                </w:div>
                <w:div w:id="349307567">
                  <w:marLeft w:val="640"/>
                  <w:marRight w:val="0"/>
                  <w:marTop w:val="0"/>
                  <w:marBottom w:val="0"/>
                  <w:divBdr>
                    <w:top w:val="none" w:sz="0" w:space="0" w:color="auto"/>
                    <w:left w:val="none" w:sz="0" w:space="0" w:color="auto"/>
                    <w:bottom w:val="none" w:sz="0" w:space="0" w:color="auto"/>
                    <w:right w:val="none" w:sz="0" w:space="0" w:color="auto"/>
                  </w:divBdr>
                </w:div>
                <w:div w:id="131793433">
                  <w:marLeft w:val="640"/>
                  <w:marRight w:val="0"/>
                  <w:marTop w:val="0"/>
                  <w:marBottom w:val="0"/>
                  <w:divBdr>
                    <w:top w:val="none" w:sz="0" w:space="0" w:color="auto"/>
                    <w:left w:val="none" w:sz="0" w:space="0" w:color="auto"/>
                    <w:bottom w:val="none" w:sz="0" w:space="0" w:color="auto"/>
                    <w:right w:val="none" w:sz="0" w:space="0" w:color="auto"/>
                  </w:divBdr>
                </w:div>
                <w:div w:id="283654875">
                  <w:marLeft w:val="640"/>
                  <w:marRight w:val="0"/>
                  <w:marTop w:val="0"/>
                  <w:marBottom w:val="0"/>
                  <w:divBdr>
                    <w:top w:val="none" w:sz="0" w:space="0" w:color="auto"/>
                    <w:left w:val="none" w:sz="0" w:space="0" w:color="auto"/>
                    <w:bottom w:val="none" w:sz="0" w:space="0" w:color="auto"/>
                    <w:right w:val="none" w:sz="0" w:space="0" w:color="auto"/>
                  </w:divBdr>
                </w:div>
                <w:div w:id="238712308">
                  <w:marLeft w:val="640"/>
                  <w:marRight w:val="0"/>
                  <w:marTop w:val="0"/>
                  <w:marBottom w:val="0"/>
                  <w:divBdr>
                    <w:top w:val="none" w:sz="0" w:space="0" w:color="auto"/>
                    <w:left w:val="none" w:sz="0" w:space="0" w:color="auto"/>
                    <w:bottom w:val="none" w:sz="0" w:space="0" w:color="auto"/>
                    <w:right w:val="none" w:sz="0" w:space="0" w:color="auto"/>
                  </w:divBdr>
                </w:div>
                <w:div w:id="732195743">
                  <w:marLeft w:val="640"/>
                  <w:marRight w:val="0"/>
                  <w:marTop w:val="0"/>
                  <w:marBottom w:val="0"/>
                  <w:divBdr>
                    <w:top w:val="none" w:sz="0" w:space="0" w:color="auto"/>
                    <w:left w:val="none" w:sz="0" w:space="0" w:color="auto"/>
                    <w:bottom w:val="none" w:sz="0" w:space="0" w:color="auto"/>
                    <w:right w:val="none" w:sz="0" w:space="0" w:color="auto"/>
                  </w:divBdr>
                </w:div>
                <w:div w:id="1422415196">
                  <w:marLeft w:val="640"/>
                  <w:marRight w:val="0"/>
                  <w:marTop w:val="0"/>
                  <w:marBottom w:val="0"/>
                  <w:divBdr>
                    <w:top w:val="none" w:sz="0" w:space="0" w:color="auto"/>
                    <w:left w:val="none" w:sz="0" w:space="0" w:color="auto"/>
                    <w:bottom w:val="none" w:sz="0" w:space="0" w:color="auto"/>
                    <w:right w:val="none" w:sz="0" w:space="0" w:color="auto"/>
                  </w:divBdr>
                </w:div>
                <w:div w:id="1029792776">
                  <w:marLeft w:val="640"/>
                  <w:marRight w:val="0"/>
                  <w:marTop w:val="0"/>
                  <w:marBottom w:val="0"/>
                  <w:divBdr>
                    <w:top w:val="none" w:sz="0" w:space="0" w:color="auto"/>
                    <w:left w:val="none" w:sz="0" w:space="0" w:color="auto"/>
                    <w:bottom w:val="none" w:sz="0" w:space="0" w:color="auto"/>
                    <w:right w:val="none" w:sz="0" w:space="0" w:color="auto"/>
                  </w:divBdr>
                </w:div>
                <w:div w:id="876623053">
                  <w:marLeft w:val="640"/>
                  <w:marRight w:val="0"/>
                  <w:marTop w:val="0"/>
                  <w:marBottom w:val="0"/>
                  <w:divBdr>
                    <w:top w:val="none" w:sz="0" w:space="0" w:color="auto"/>
                    <w:left w:val="none" w:sz="0" w:space="0" w:color="auto"/>
                    <w:bottom w:val="none" w:sz="0" w:space="0" w:color="auto"/>
                    <w:right w:val="none" w:sz="0" w:space="0" w:color="auto"/>
                  </w:divBdr>
                </w:div>
                <w:div w:id="789667223">
                  <w:marLeft w:val="640"/>
                  <w:marRight w:val="0"/>
                  <w:marTop w:val="0"/>
                  <w:marBottom w:val="0"/>
                  <w:divBdr>
                    <w:top w:val="none" w:sz="0" w:space="0" w:color="auto"/>
                    <w:left w:val="none" w:sz="0" w:space="0" w:color="auto"/>
                    <w:bottom w:val="none" w:sz="0" w:space="0" w:color="auto"/>
                    <w:right w:val="none" w:sz="0" w:space="0" w:color="auto"/>
                  </w:divBdr>
                </w:div>
                <w:div w:id="35128068">
                  <w:marLeft w:val="640"/>
                  <w:marRight w:val="0"/>
                  <w:marTop w:val="0"/>
                  <w:marBottom w:val="0"/>
                  <w:divBdr>
                    <w:top w:val="none" w:sz="0" w:space="0" w:color="auto"/>
                    <w:left w:val="none" w:sz="0" w:space="0" w:color="auto"/>
                    <w:bottom w:val="none" w:sz="0" w:space="0" w:color="auto"/>
                    <w:right w:val="none" w:sz="0" w:space="0" w:color="auto"/>
                  </w:divBdr>
                </w:div>
                <w:div w:id="783160091">
                  <w:marLeft w:val="640"/>
                  <w:marRight w:val="0"/>
                  <w:marTop w:val="0"/>
                  <w:marBottom w:val="0"/>
                  <w:divBdr>
                    <w:top w:val="none" w:sz="0" w:space="0" w:color="auto"/>
                    <w:left w:val="none" w:sz="0" w:space="0" w:color="auto"/>
                    <w:bottom w:val="none" w:sz="0" w:space="0" w:color="auto"/>
                    <w:right w:val="none" w:sz="0" w:space="0" w:color="auto"/>
                  </w:divBdr>
                </w:div>
                <w:div w:id="1954945342">
                  <w:marLeft w:val="640"/>
                  <w:marRight w:val="0"/>
                  <w:marTop w:val="0"/>
                  <w:marBottom w:val="0"/>
                  <w:divBdr>
                    <w:top w:val="none" w:sz="0" w:space="0" w:color="auto"/>
                    <w:left w:val="none" w:sz="0" w:space="0" w:color="auto"/>
                    <w:bottom w:val="none" w:sz="0" w:space="0" w:color="auto"/>
                    <w:right w:val="none" w:sz="0" w:space="0" w:color="auto"/>
                  </w:divBdr>
                </w:div>
                <w:div w:id="1761098475">
                  <w:marLeft w:val="640"/>
                  <w:marRight w:val="0"/>
                  <w:marTop w:val="0"/>
                  <w:marBottom w:val="0"/>
                  <w:divBdr>
                    <w:top w:val="none" w:sz="0" w:space="0" w:color="auto"/>
                    <w:left w:val="none" w:sz="0" w:space="0" w:color="auto"/>
                    <w:bottom w:val="none" w:sz="0" w:space="0" w:color="auto"/>
                    <w:right w:val="none" w:sz="0" w:space="0" w:color="auto"/>
                  </w:divBdr>
                </w:div>
                <w:div w:id="1436628741">
                  <w:marLeft w:val="640"/>
                  <w:marRight w:val="0"/>
                  <w:marTop w:val="0"/>
                  <w:marBottom w:val="0"/>
                  <w:divBdr>
                    <w:top w:val="none" w:sz="0" w:space="0" w:color="auto"/>
                    <w:left w:val="none" w:sz="0" w:space="0" w:color="auto"/>
                    <w:bottom w:val="none" w:sz="0" w:space="0" w:color="auto"/>
                    <w:right w:val="none" w:sz="0" w:space="0" w:color="auto"/>
                  </w:divBdr>
                </w:div>
                <w:div w:id="1128938203">
                  <w:marLeft w:val="640"/>
                  <w:marRight w:val="0"/>
                  <w:marTop w:val="0"/>
                  <w:marBottom w:val="0"/>
                  <w:divBdr>
                    <w:top w:val="none" w:sz="0" w:space="0" w:color="auto"/>
                    <w:left w:val="none" w:sz="0" w:space="0" w:color="auto"/>
                    <w:bottom w:val="none" w:sz="0" w:space="0" w:color="auto"/>
                    <w:right w:val="none" w:sz="0" w:space="0" w:color="auto"/>
                  </w:divBdr>
                </w:div>
                <w:div w:id="1931423487">
                  <w:marLeft w:val="640"/>
                  <w:marRight w:val="0"/>
                  <w:marTop w:val="0"/>
                  <w:marBottom w:val="0"/>
                  <w:divBdr>
                    <w:top w:val="none" w:sz="0" w:space="0" w:color="auto"/>
                    <w:left w:val="none" w:sz="0" w:space="0" w:color="auto"/>
                    <w:bottom w:val="none" w:sz="0" w:space="0" w:color="auto"/>
                    <w:right w:val="none" w:sz="0" w:space="0" w:color="auto"/>
                  </w:divBdr>
                </w:div>
                <w:div w:id="276762173">
                  <w:marLeft w:val="640"/>
                  <w:marRight w:val="0"/>
                  <w:marTop w:val="0"/>
                  <w:marBottom w:val="0"/>
                  <w:divBdr>
                    <w:top w:val="none" w:sz="0" w:space="0" w:color="auto"/>
                    <w:left w:val="none" w:sz="0" w:space="0" w:color="auto"/>
                    <w:bottom w:val="none" w:sz="0" w:space="0" w:color="auto"/>
                    <w:right w:val="none" w:sz="0" w:space="0" w:color="auto"/>
                  </w:divBdr>
                </w:div>
                <w:div w:id="963925853">
                  <w:marLeft w:val="640"/>
                  <w:marRight w:val="0"/>
                  <w:marTop w:val="0"/>
                  <w:marBottom w:val="0"/>
                  <w:divBdr>
                    <w:top w:val="none" w:sz="0" w:space="0" w:color="auto"/>
                    <w:left w:val="none" w:sz="0" w:space="0" w:color="auto"/>
                    <w:bottom w:val="none" w:sz="0" w:space="0" w:color="auto"/>
                    <w:right w:val="none" w:sz="0" w:space="0" w:color="auto"/>
                  </w:divBdr>
                </w:div>
                <w:div w:id="1029338330">
                  <w:marLeft w:val="640"/>
                  <w:marRight w:val="0"/>
                  <w:marTop w:val="0"/>
                  <w:marBottom w:val="0"/>
                  <w:divBdr>
                    <w:top w:val="none" w:sz="0" w:space="0" w:color="auto"/>
                    <w:left w:val="none" w:sz="0" w:space="0" w:color="auto"/>
                    <w:bottom w:val="none" w:sz="0" w:space="0" w:color="auto"/>
                    <w:right w:val="none" w:sz="0" w:space="0" w:color="auto"/>
                  </w:divBdr>
                </w:div>
                <w:div w:id="1960600919">
                  <w:marLeft w:val="640"/>
                  <w:marRight w:val="0"/>
                  <w:marTop w:val="0"/>
                  <w:marBottom w:val="0"/>
                  <w:divBdr>
                    <w:top w:val="none" w:sz="0" w:space="0" w:color="auto"/>
                    <w:left w:val="none" w:sz="0" w:space="0" w:color="auto"/>
                    <w:bottom w:val="none" w:sz="0" w:space="0" w:color="auto"/>
                    <w:right w:val="none" w:sz="0" w:space="0" w:color="auto"/>
                  </w:divBdr>
                </w:div>
                <w:div w:id="1596477743">
                  <w:marLeft w:val="640"/>
                  <w:marRight w:val="0"/>
                  <w:marTop w:val="0"/>
                  <w:marBottom w:val="0"/>
                  <w:divBdr>
                    <w:top w:val="none" w:sz="0" w:space="0" w:color="auto"/>
                    <w:left w:val="none" w:sz="0" w:space="0" w:color="auto"/>
                    <w:bottom w:val="none" w:sz="0" w:space="0" w:color="auto"/>
                    <w:right w:val="none" w:sz="0" w:space="0" w:color="auto"/>
                  </w:divBdr>
                </w:div>
                <w:div w:id="240870746">
                  <w:marLeft w:val="640"/>
                  <w:marRight w:val="0"/>
                  <w:marTop w:val="0"/>
                  <w:marBottom w:val="0"/>
                  <w:divBdr>
                    <w:top w:val="none" w:sz="0" w:space="0" w:color="auto"/>
                    <w:left w:val="none" w:sz="0" w:space="0" w:color="auto"/>
                    <w:bottom w:val="none" w:sz="0" w:space="0" w:color="auto"/>
                    <w:right w:val="none" w:sz="0" w:space="0" w:color="auto"/>
                  </w:divBdr>
                </w:div>
                <w:div w:id="1398939724">
                  <w:marLeft w:val="640"/>
                  <w:marRight w:val="0"/>
                  <w:marTop w:val="0"/>
                  <w:marBottom w:val="0"/>
                  <w:divBdr>
                    <w:top w:val="none" w:sz="0" w:space="0" w:color="auto"/>
                    <w:left w:val="none" w:sz="0" w:space="0" w:color="auto"/>
                    <w:bottom w:val="none" w:sz="0" w:space="0" w:color="auto"/>
                    <w:right w:val="none" w:sz="0" w:space="0" w:color="auto"/>
                  </w:divBdr>
                </w:div>
                <w:div w:id="114763156">
                  <w:marLeft w:val="640"/>
                  <w:marRight w:val="0"/>
                  <w:marTop w:val="0"/>
                  <w:marBottom w:val="0"/>
                  <w:divBdr>
                    <w:top w:val="none" w:sz="0" w:space="0" w:color="auto"/>
                    <w:left w:val="none" w:sz="0" w:space="0" w:color="auto"/>
                    <w:bottom w:val="none" w:sz="0" w:space="0" w:color="auto"/>
                    <w:right w:val="none" w:sz="0" w:space="0" w:color="auto"/>
                  </w:divBdr>
                </w:div>
                <w:div w:id="708460137">
                  <w:marLeft w:val="640"/>
                  <w:marRight w:val="0"/>
                  <w:marTop w:val="0"/>
                  <w:marBottom w:val="0"/>
                  <w:divBdr>
                    <w:top w:val="none" w:sz="0" w:space="0" w:color="auto"/>
                    <w:left w:val="none" w:sz="0" w:space="0" w:color="auto"/>
                    <w:bottom w:val="none" w:sz="0" w:space="0" w:color="auto"/>
                    <w:right w:val="none" w:sz="0" w:space="0" w:color="auto"/>
                  </w:divBdr>
                </w:div>
                <w:div w:id="1652058636">
                  <w:marLeft w:val="640"/>
                  <w:marRight w:val="0"/>
                  <w:marTop w:val="0"/>
                  <w:marBottom w:val="0"/>
                  <w:divBdr>
                    <w:top w:val="none" w:sz="0" w:space="0" w:color="auto"/>
                    <w:left w:val="none" w:sz="0" w:space="0" w:color="auto"/>
                    <w:bottom w:val="none" w:sz="0" w:space="0" w:color="auto"/>
                    <w:right w:val="none" w:sz="0" w:space="0" w:color="auto"/>
                  </w:divBdr>
                </w:div>
                <w:div w:id="1727676500">
                  <w:marLeft w:val="640"/>
                  <w:marRight w:val="0"/>
                  <w:marTop w:val="0"/>
                  <w:marBottom w:val="0"/>
                  <w:divBdr>
                    <w:top w:val="none" w:sz="0" w:space="0" w:color="auto"/>
                    <w:left w:val="none" w:sz="0" w:space="0" w:color="auto"/>
                    <w:bottom w:val="none" w:sz="0" w:space="0" w:color="auto"/>
                    <w:right w:val="none" w:sz="0" w:space="0" w:color="auto"/>
                  </w:divBdr>
                </w:div>
                <w:div w:id="2032488280">
                  <w:marLeft w:val="640"/>
                  <w:marRight w:val="0"/>
                  <w:marTop w:val="0"/>
                  <w:marBottom w:val="0"/>
                  <w:divBdr>
                    <w:top w:val="none" w:sz="0" w:space="0" w:color="auto"/>
                    <w:left w:val="none" w:sz="0" w:space="0" w:color="auto"/>
                    <w:bottom w:val="none" w:sz="0" w:space="0" w:color="auto"/>
                    <w:right w:val="none" w:sz="0" w:space="0" w:color="auto"/>
                  </w:divBdr>
                </w:div>
                <w:div w:id="191455414">
                  <w:marLeft w:val="640"/>
                  <w:marRight w:val="0"/>
                  <w:marTop w:val="0"/>
                  <w:marBottom w:val="0"/>
                  <w:divBdr>
                    <w:top w:val="none" w:sz="0" w:space="0" w:color="auto"/>
                    <w:left w:val="none" w:sz="0" w:space="0" w:color="auto"/>
                    <w:bottom w:val="none" w:sz="0" w:space="0" w:color="auto"/>
                    <w:right w:val="none" w:sz="0" w:space="0" w:color="auto"/>
                  </w:divBdr>
                </w:div>
                <w:div w:id="1368603245">
                  <w:marLeft w:val="640"/>
                  <w:marRight w:val="0"/>
                  <w:marTop w:val="0"/>
                  <w:marBottom w:val="0"/>
                  <w:divBdr>
                    <w:top w:val="none" w:sz="0" w:space="0" w:color="auto"/>
                    <w:left w:val="none" w:sz="0" w:space="0" w:color="auto"/>
                    <w:bottom w:val="none" w:sz="0" w:space="0" w:color="auto"/>
                    <w:right w:val="none" w:sz="0" w:space="0" w:color="auto"/>
                  </w:divBdr>
                </w:div>
                <w:div w:id="204760021">
                  <w:marLeft w:val="640"/>
                  <w:marRight w:val="0"/>
                  <w:marTop w:val="0"/>
                  <w:marBottom w:val="0"/>
                  <w:divBdr>
                    <w:top w:val="none" w:sz="0" w:space="0" w:color="auto"/>
                    <w:left w:val="none" w:sz="0" w:space="0" w:color="auto"/>
                    <w:bottom w:val="none" w:sz="0" w:space="0" w:color="auto"/>
                    <w:right w:val="none" w:sz="0" w:space="0" w:color="auto"/>
                  </w:divBdr>
                </w:div>
                <w:div w:id="1977907799">
                  <w:marLeft w:val="640"/>
                  <w:marRight w:val="0"/>
                  <w:marTop w:val="0"/>
                  <w:marBottom w:val="0"/>
                  <w:divBdr>
                    <w:top w:val="none" w:sz="0" w:space="0" w:color="auto"/>
                    <w:left w:val="none" w:sz="0" w:space="0" w:color="auto"/>
                    <w:bottom w:val="none" w:sz="0" w:space="0" w:color="auto"/>
                    <w:right w:val="none" w:sz="0" w:space="0" w:color="auto"/>
                  </w:divBdr>
                </w:div>
                <w:div w:id="305596631">
                  <w:marLeft w:val="640"/>
                  <w:marRight w:val="0"/>
                  <w:marTop w:val="0"/>
                  <w:marBottom w:val="0"/>
                  <w:divBdr>
                    <w:top w:val="none" w:sz="0" w:space="0" w:color="auto"/>
                    <w:left w:val="none" w:sz="0" w:space="0" w:color="auto"/>
                    <w:bottom w:val="none" w:sz="0" w:space="0" w:color="auto"/>
                    <w:right w:val="none" w:sz="0" w:space="0" w:color="auto"/>
                  </w:divBdr>
                </w:div>
              </w:divsChild>
            </w:div>
            <w:div w:id="792140900">
              <w:marLeft w:val="0"/>
              <w:marRight w:val="0"/>
              <w:marTop w:val="0"/>
              <w:marBottom w:val="0"/>
              <w:divBdr>
                <w:top w:val="none" w:sz="0" w:space="0" w:color="auto"/>
                <w:left w:val="none" w:sz="0" w:space="0" w:color="auto"/>
                <w:bottom w:val="none" w:sz="0" w:space="0" w:color="auto"/>
                <w:right w:val="none" w:sz="0" w:space="0" w:color="auto"/>
              </w:divBdr>
              <w:divsChild>
                <w:div w:id="1315060580">
                  <w:marLeft w:val="640"/>
                  <w:marRight w:val="0"/>
                  <w:marTop w:val="0"/>
                  <w:marBottom w:val="0"/>
                  <w:divBdr>
                    <w:top w:val="none" w:sz="0" w:space="0" w:color="auto"/>
                    <w:left w:val="none" w:sz="0" w:space="0" w:color="auto"/>
                    <w:bottom w:val="none" w:sz="0" w:space="0" w:color="auto"/>
                    <w:right w:val="none" w:sz="0" w:space="0" w:color="auto"/>
                  </w:divBdr>
                </w:div>
                <w:div w:id="2038071023">
                  <w:marLeft w:val="640"/>
                  <w:marRight w:val="0"/>
                  <w:marTop w:val="0"/>
                  <w:marBottom w:val="0"/>
                  <w:divBdr>
                    <w:top w:val="none" w:sz="0" w:space="0" w:color="auto"/>
                    <w:left w:val="none" w:sz="0" w:space="0" w:color="auto"/>
                    <w:bottom w:val="none" w:sz="0" w:space="0" w:color="auto"/>
                    <w:right w:val="none" w:sz="0" w:space="0" w:color="auto"/>
                  </w:divBdr>
                </w:div>
                <w:div w:id="1297106178">
                  <w:marLeft w:val="640"/>
                  <w:marRight w:val="0"/>
                  <w:marTop w:val="0"/>
                  <w:marBottom w:val="0"/>
                  <w:divBdr>
                    <w:top w:val="none" w:sz="0" w:space="0" w:color="auto"/>
                    <w:left w:val="none" w:sz="0" w:space="0" w:color="auto"/>
                    <w:bottom w:val="none" w:sz="0" w:space="0" w:color="auto"/>
                    <w:right w:val="none" w:sz="0" w:space="0" w:color="auto"/>
                  </w:divBdr>
                </w:div>
                <w:div w:id="128086173">
                  <w:marLeft w:val="640"/>
                  <w:marRight w:val="0"/>
                  <w:marTop w:val="0"/>
                  <w:marBottom w:val="0"/>
                  <w:divBdr>
                    <w:top w:val="none" w:sz="0" w:space="0" w:color="auto"/>
                    <w:left w:val="none" w:sz="0" w:space="0" w:color="auto"/>
                    <w:bottom w:val="none" w:sz="0" w:space="0" w:color="auto"/>
                    <w:right w:val="none" w:sz="0" w:space="0" w:color="auto"/>
                  </w:divBdr>
                </w:div>
                <w:div w:id="1448355891">
                  <w:marLeft w:val="640"/>
                  <w:marRight w:val="0"/>
                  <w:marTop w:val="0"/>
                  <w:marBottom w:val="0"/>
                  <w:divBdr>
                    <w:top w:val="none" w:sz="0" w:space="0" w:color="auto"/>
                    <w:left w:val="none" w:sz="0" w:space="0" w:color="auto"/>
                    <w:bottom w:val="none" w:sz="0" w:space="0" w:color="auto"/>
                    <w:right w:val="none" w:sz="0" w:space="0" w:color="auto"/>
                  </w:divBdr>
                </w:div>
                <w:div w:id="1206672247">
                  <w:marLeft w:val="640"/>
                  <w:marRight w:val="0"/>
                  <w:marTop w:val="0"/>
                  <w:marBottom w:val="0"/>
                  <w:divBdr>
                    <w:top w:val="none" w:sz="0" w:space="0" w:color="auto"/>
                    <w:left w:val="none" w:sz="0" w:space="0" w:color="auto"/>
                    <w:bottom w:val="none" w:sz="0" w:space="0" w:color="auto"/>
                    <w:right w:val="none" w:sz="0" w:space="0" w:color="auto"/>
                  </w:divBdr>
                </w:div>
                <w:div w:id="1996952209">
                  <w:marLeft w:val="640"/>
                  <w:marRight w:val="0"/>
                  <w:marTop w:val="0"/>
                  <w:marBottom w:val="0"/>
                  <w:divBdr>
                    <w:top w:val="none" w:sz="0" w:space="0" w:color="auto"/>
                    <w:left w:val="none" w:sz="0" w:space="0" w:color="auto"/>
                    <w:bottom w:val="none" w:sz="0" w:space="0" w:color="auto"/>
                    <w:right w:val="none" w:sz="0" w:space="0" w:color="auto"/>
                  </w:divBdr>
                </w:div>
                <w:div w:id="1192644532">
                  <w:marLeft w:val="640"/>
                  <w:marRight w:val="0"/>
                  <w:marTop w:val="0"/>
                  <w:marBottom w:val="0"/>
                  <w:divBdr>
                    <w:top w:val="none" w:sz="0" w:space="0" w:color="auto"/>
                    <w:left w:val="none" w:sz="0" w:space="0" w:color="auto"/>
                    <w:bottom w:val="none" w:sz="0" w:space="0" w:color="auto"/>
                    <w:right w:val="none" w:sz="0" w:space="0" w:color="auto"/>
                  </w:divBdr>
                </w:div>
                <w:div w:id="1428162195">
                  <w:marLeft w:val="640"/>
                  <w:marRight w:val="0"/>
                  <w:marTop w:val="0"/>
                  <w:marBottom w:val="0"/>
                  <w:divBdr>
                    <w:top w:val="none" w:sz="0" w:space="0" w:color="auto"/>
                    <w:left w:val="none" w:sz="0" w:space="0" w:color="auto"/>
                    <w:bottom w:val="none" w:sz="0" w:space="0" w:color="auto"/>
                    <w:right w:val="none" w:sz="0" w:space="0" w:color="auto"/>
                  </w:divBdr>
                </w:div>
                <w:div w:id="1267033214">
                  <w:marLeft w:val="640"/>
                  <w:marRight w:val="0"/>
                  <w:marTop w:val="0"/>
                  <w:marBottom w:val="0"/>
                  <w:divBdr>
                    <w:top w:val="none" w:sz="0" w:space="0" w:color="auto"/>
                    <w:left w:val="none" w:sz="0" w:space="0" w:color="auto"/>
                    <w:bottom w:val="none" w:sz="0" w:space="0" w:color="auto"/>
                    <w:right w:val="none" w:sz="0" w:space="0" w:color="auto"/>
                  </w:divBdr>
                </w:div>
                <w:div w:id="1535851395">
                  <w:marLeft w:val="640"/>
                  <w:marRight w:val="0"/>
                  <w:marTop w:val="0"/>
                  <w:marBottom w:val="0"/>
                  <w:divBdr>
                    <w:top w:val="none" w:sz="0" w:space="0" w:color="auto"/>
                    <w:left w:val="none" w:sz="0" w:space="0" w:color="auto"/>
                    <w:bottom w:val="none" w:sz="0" w:space="0" w:color="auto"/>
                    <w:right w:val="none" w:sz="0" w:space="0" w:color="auto"/>
                  </w:divBdr>
                </w:div>
                <w:div w:id="403256918">
                  <w:marLeft w:val="640"/>
                  <w:marRight w:val="0"/>
                  <w:marTop w:val="0"/>
                  <w:marBottom w:val="0"/>
                  <w:divBdr>
                    <w:top w:val="none" w:sz="0" w:space="0" w:color="auto"/>
                    <w:left w:val="none" w:sz="0" w:space="0" w:color="auto"/>
                    <w:bottom w:val="none" w:sz="0" w:space="0" w:color="auto"/>
                    <w:right w:val="none" w:sz="0" w:space="0" w:color="auto"/>
                  </w:divBdr>
                </w:div>
                <w:div w:id="109665018">
                  <w:marLeft w:val="640"/>
                  <w:marRight w:val="0"/>
                  <w:marTop w:val="0"/>
                  <w:marBottom w:val="0"/>
                  <w:divBdr>
                    <w:top w:val="none" w:sz="0" w:space="0" w:color="auto"/>
                    <w:left w:val="none" w:sz="0" w:space="0" w:color="auto"/>
                    <w:bottom w:val="none" w:sz="0" w:space="0" w:color="auto"/>
                    <w:right w:val="none" w:sz="0" w:space="0" w:color="auto"/>
                  </w:divBdr>
                </w:div>
                <w:div w:id="1267234590">
                  <w:marLeft w:val="640"/>
                  <w:marRight w:val="0"/>
                  <w:marTop w:val="0"/>
                  <w:marBottom w:val="0"/>
                  <w:divBdr>
                    <w:top w:val="none" w:sz="0" w:space="0" w:color="auto"/>
                    <w:left w:val="none" w:sz="0" w:space="0" w:color="auto"/>
                    <w:bottom w:val="none" w:sz="0" w:space="0" w:color="auto"/>
                    <w:right w:val="none" w:sz="0" w:space="0" w:color="auto"/>
                  </w:divBdr>
                </w:div>
                <w:div w:id="1587231663">
                  <w:marLeft w:val="640"/>
                  <w:marRight w:val="0"/>
                  <w:marTop w:val="0"/>
                  <w:marBottom w:val="0"/>
                  <w:divBdr>
                    <w:top w:val="none" w:sz="0" w:space="0" w:color="auto"/>
                    <w:left w:val="none" w:sz="0" w:space="0" w:color="auto"/>
                    <w:bottom w:val="none" w:sz="0" w:space="0" w:color="auto"/>
                    <w:right w:val="none" w:sz="0" w:space="0" w:color="auto"/>
                  </w:divBdr>
                </w:div>
                <w:div w:id="1011418799">
                  <w:marLeft w:val="640"/>
                  <w:marRight w:val="0"/>
                  <w:marTop w:val="0"/>
                  <w:marBottom w:val="0"/>
                  <w:divBdr>
                    <w:top w:val="none" w:sz="0" w:space="0" w:color="auto"/>
                    <w:left w:val="none" w:sz="0" w:space="0" w:color="auto"/>
                    <w:bottom w:val="none" w:sz="0" w:space="0" w:color="auto"/>
                    <w:right w:val="none" w:sz="0" w:space="0" w:color="auto"/>
                  </w:divBdr>
                </w:div>
                <w:div w:id="1878348794">
                  <w:marLeft w:val="640"/>
                  <w:marRight w:val="0"/>
                  <w:marTop w:val="0"/>
                  <w:marBottom w:val="0"/>
                  <w:divBdr>
                    <w:top w:val="none" w:sz="0" w:space="0" w:color="auto"/>
                    <w:left w:val="none" w:sz="0" w:space="0" w:color="auto"/>
                    <w:bottom w:val="none" w:sz="0" w:space="0" w:color="auto"/>
                    <w:right w:val="none" w:sz="0" w:space="0" w:color="auto"/>
                  </w:divBdr>
                </w:div>
                <w:div w:id="734284545">
                  <w:marLeft w:val="640"/>
                  <w:marRight w:val="0"/>
                  <w:marTop w:val="0"/>
                  <w:marBottom w:val="0"/>
                  <w:divBdr>
                    <w:top w:val="none" w:sz="0" w:space="0" w:color="auto"/>
                    <w:left w:val="none" w:sz="0" w:space="0" w:color="auto"/>
                    <w:bottom w:val="none" w:sz="0" w:space="0" w:color="auto"/>
                    <w:right w:val="none" w:sz="0" w:space="0" w:color="auto"/>
                  </w:divBdr>
                </w:div>
                <w:div w:id="224995389">
                  <w:marLeft w:val="640"/>
                  <w:marRight w:val="0"/>
                  <w:marTop w:val="0"/>
                  <w:marBottom w:val="0"/>
                  <w:divBdr>
                    <w:top w:val="none" w:sz="0" w:space="0" w:color="auto"/>
                    <w:left w:val="none" w:sz="0" w:space="0" w:color="auto"/>
                    <w:bottom w:val="none" w:sz="0" w:space="0" w:color="auto"/>
                    <w:right w:val="none" w:sz="0" w:space="0" w:color="auto"/>
                  </w:divBdr>
                </w:div>
                <w:div w:id="1287783058">
                  <w:marLeft w:val="640"/>
                  <w:marRight w:val="0"/>
                  <w:marTop w:val="0"/>
                  <w:marBottom w:val="0"/>
                  <w:divBdr>
                    <w:top w:val="none" w:sz="0" w:space="0" w:color="auto"/>
                    <w:left w:val="none" w:sz="0" w:space="0" w:color="auto"/>
                    <w:bottom w:val="none" w:sz="0" w:space="0" w:color="auto"/>
                    <w:right w:val="none" w:sz="0" w:space="0" w:color="auto"/>
                  </w:divBdr>
                </w:div>
                <w:div w:id="832255174">
                  <w:marLeft w:val="640"/>
                  <w:marRight w:val="0"/>
                  <w:marTop w:val="0"/>
                  <w:marBottom w:val="0"/>
                  <w:divBdr>
                    <w:top w:val="none" w:sz="0" w:space="0" w:color="auto"/>
                    <w:left w:val="none" w:sz="0" w:space="0" w:color="auto"/>
                    <w:bottom w:val="none" w:sz="0" w:space="0" w:color="auto"/>
                    <w:right w:val="none" w:sz="0" w:space="0" w:color="auto"/>
                  </w:divBdr>
                </w:div>
                <w:div w:id="545413884">
                  <w:marLeft w:val="640"/>
                  <w:marRight w:val="0"/>
                  <w:marTop w:val="0"/>
                  <w:marBottom w:val="0"/>
                  <w:divBdr>
                    <w:top w:val="none" w:sz="0" w:space="0" w:color="auto"/>
                    <w:left w:val="none" w:sz="0" w:space="0" w:color="auto"/>
                    <w:bottom w:val="none" w:sz="0" w:space="0" w:color="auto"/>
                    <w:right w:val="none" w:sz="0" w:space="0" w:color="auto"/>
                  </w:divBdr>
                </w:div>
                <w:div w:id="426316807">
                  <w:marLeft w:val="640"/>
                  <w:marRight w:val="0"/>
                  <w:marTop w:val="0"/>
                  <w:marBottom w:val="0"/>
                  <w:divBdr>
                    <w:top w:val="none" w:sz="0" w:space="0" w:color="auto"/>
                    <w:left w:val="none" w:sz="0" w:space="0" w:color="auto"/>
                    <w:bottom w:val="none" w:sz="0" w:space="0" w:color="auto"/>
                    <w:right w:val="none" w:sz="0" w:space="0" w:color="auto"/>
                  </w:divBdr>
                </w:div>
                <w:div w:id="1547909826">
                  <w:marLeft w:val="640"/>
                  <w:marRight w:val="0"/>
                  <w:marTop w:val="0"/>
                  <w:marBottom w:val="0"/>
                  <w:divBdr>
                    <w:top w:val="none" w:sz="0" w:space="0" w:color="auto"/>
                    <w:left w:val="none" w:sz="0" w:space="0" w:color="auto"/>
                    <w:bottom w:val="none" w:sz="0" w:space="0" w:color="auto"/>
                    <w:right w:val="none" w:sz="0" w:space="0" w:color="auto"/>
                  </w:divBdr>
                </w:div>
                <w:div w:id="845939736">
                  <w:marLeft w:val="640"/>
                  <w:marRight w:val="0"/>
                  <w:marTop w:val="0"/>
                  <w:marBottom w:val="0"/>
                  <w:divBdr>
                    <w:top w:val="none" w:sz="0" w:space="0" w:color="auto"/>
                    <w:left w:val="none" w:sz="0" w:space="0" w:color="auto"/>
                    <w:bottom w:val="none" w:sz="0" w:space="0" w:color="auto"/>
                    <w:right w:val="none" w:sz="0" w:space="0" w:color="auto"/>
                  </w:divBdr>
                </w:div>
                <w:div w:id="500438878">
                  <w:marLeft w:val="640"/>
                  <w:marRight w:val="0"/>
                  <w:marTop w:val="0"/>
                  <w:marBottom w:val="0"/>
                  <w:divBdr>
                    <w:top w:val="none" w:sz="0" w:space="0" w:color="auto"/>
                    <w:left w:val="none" w:sz="0" w:space="0" w:color="auto"/>
                    <w:bottom w:val="none" w:sz="0" w:space="0" w:color="auto"/>
                    <w:right w:val="none" w:sz="0" w:space="0" w:color="auto"/>
                  </w:divBdr>
                </w:div>
                <w:div w:id="245111946">
                  <w:marLeft w:val="640"/>
                  <w:marRight w:val="0"/>
                  <w:marTop w:val="0"/>
                  <w:marBottom w:val="0"/>
                  <w:divBdr>
                    <w:top w:val="none" w:sz="0" w:space="0" w:color="auto"/>
                    <w:left w:val="none" w:sz="0" w:space="0" w:color="auto"/>
                    <w:bottom w:val="none" w:sz="0" w:space="0" w:color="auto"/>
                    <w:right w:val="none" w:sz="0" w:space="0" w:color="auto"/>
                  </w:divBdr>
                </w:div>
                <w:div w:id="1845049971">
                  <w:marLeft w:val="640"/>
                  <w:marRight w:val="0"/>
                  <w:marTop w:val="0"/>
                  <w:marBottom w:val="0"/>
                  <w:divBdr>
                    <w:top w:val="none" w:sz="0" w:space="0" w:color="auto"/>
                    <w:left w:val="none" w:sz="0" w:space="0" w:color="auto"/>
                    <w:bottom w:val="none" w:sz="0" w:space="0" w:color="auto"/>
                    <w:right w:val="none" w:sz="0" w:space="0" w:color="auto"/>
                  </w:divBdr>
                </w:div>
                <w:div w:id="1596745489">
                  <w:marLeft w:val="640"/>
                  <w:marRight w:val="0"/>
                  <w:marTop w:val="0"/>
                  <w:marBottom w:val="0"/>
                  <w:divBdr>
                    <w:top w:val="none" w:sz="0" w:space="0" w:color="auto"/>
                    <w:left w:val="none" w:sz="0" w:space="0" w:color="auto"/>
                    <w:bottom w:val="none" w:sz="0" w:space="0" w:color="auto"/>
                    <w:right w:val="none" w:sz="0" w:space="0" w:color="auto"/>
                  </w:divBdr>
                </w:div>
                <w:div w:id="349140143">
                  <w:marLeft w:val="640"/>
                  <w:marRight w:val="0"/>
                  <w:marTop w:val="0"/>
                  <w:marBottom w:val="0"/>
                  <w:divBdr>
                    <w:top w:val="none" w:sz="0" w:space="0" w:color="auto"/>
                    <w:left w:val="none" w:sz="0" w:space="0" w:color="auto"/>
                    <w:bottom w:val="none" w:sz="0" w:space="0" w:color="auto"/>
                    <w:right w:val="none" w:sz="0" w:space="0" w:color="auto"/>
                  </w:divBdr>
                </w:div>
                <w:div w:id="352845856">
                  <w:marLeft w:val="640"/>
                  <w:marRight w:val="0"/>
                  <w:marTop w:val="0"/>
                  <w:marBottom w:val="0"/>
                  <w:divBdr>
                    <w:top w:val="none" w:sz="0" w:space="0" w:color="auto"/>
                    <w:left w:val="none" w:sz="0" w:space="0" w:color="auto"/>
                    <w:bottom w:val="none" w:sz="0" w:space="0" w:color="auto"/>
                    <w:right w:val="none" w:sz="0" w:space="0" w:color="auto"/>
                  </w:divBdr>
                </w:div>
                <w:div w:id="1660035206">
                  <w:marLeft w:val="640"/>
                  <w:marRight w:val="0"/>
                  <w:marTop w:val="0"/>
                  <w:marBottom w:val="0"/>
                  <w:divBdr>
                    <w:top w:val="none" w:sz="0" w:space="0" w:color="auto"/>
                    <w:left w:val="none" w:sz="0" w:space="0" w:color="auto"/>
                    <w:bottom w:val="none" w:sz="0" w:space="0" w:color="auto"/>
                    <w:right w:val="none" w:sz="0" w:space="0" w:color="auto"/>
                  </w:divBdr>
                </w:div>
                <w:div w:id="1198422651">
                  <w:marLeft w:val="640"/>
                  <w:marRight w:val="0"/>
                  <w:marTop w:val="0"/>
                  <w:marBottom w:val="0"/>
                  <w:divBdr>
                    <w:top w:val="none" w:sz="0" w:space="0" w:color="auto"/>
                    <w:left w:val="none" w:sz="0" w:space="0" w:color="auto"/>
                    <w:bottom w:val="none" w:sz="0" w:space="0" w:color="auto"/>
                    <w:right w:val="none" w:sz="0" w:space="0" w:color="auto"/>
                  </w:divBdr>
                </w:div>
                <w:div w:id="1942491204">
                  <w:marLeft w:val="640"/>
                  <w:marRight w:val="0"/>
                  <w:marTop w:val="0"/>
                  <w:marBottom w:val="0"/>
                  <w:divBdr>
                    <w:top w:val="none" w:sz="0" w:space="0" w:color="auto"/>
                    <w:left w:val="none" w:sz="0" w:space="0" w:color="auto"/>
                    <w:bottom w:val="none" w:sz="0" w:space="0" w:color="auto"/>
                    <w:right w:val="none" w:sz="0" w:space="0" w:color="auto"/>
                  </w:divBdr>
                </w:div>
                <w:div w:id="531067095">
                  <w:marLeft w:val="640"/>
                  <w:marRight w:val="0"/>
                  <w:marTop w:val="0"/>
                  <w:marBottom w:val="0"/>
                  <w:divBdr>
                    <w:top w:val="none" w:sz="0" w:space="0" w:color="auto"/>
                    <w:left w:val="none" w:sz="0" w:space="0" w:color="auto"/>
                    <w:bottom w:val="none" w:sz="0" w:space="0" w:color="auto"/>
                    <w:right w:val="none" w:sz="0" w:space="0" w:color="auto"/>
                  </w:divBdr>
                </w:div>
                <w:div w:id="68507765">
                  <w:marLeft w:val="640"/>
                  <w:marRight w:val="0"/>
                  <w:marTop w:val="0"/>
                  <w:marBottom w:val="0"/>
                  <w:divBdr>
                    <w:top w:val="none" w:sz="0" w:space="0" w:color="auto"/>
                    <w:left w:val="none" w:sz="0" w:space="0" w:color="auto"/>
                    <w:bottom w:val="none" w:sz="0" w:space="0" w:color="auto"/>
                    <w:right w:val="none" w:sz="0" w:space="0" w:color="auto"/>
                  </w:divBdr>
                </w:div>
                <w:div w:id="586230561">
                  <w:marLeft w:val="640"/>
                  <w:marRight w:val="0"/>
                  <w:marTop w:val="0"/>
                  <w:marBottom w:val="0"/>
                  <w:divBdr>
                    <w:top w:val="none" w:sz="0" w:space="0" w:color="auto"/>
                    <w:left w:val="none" w:sz="0" w:space="0" w:color="auto"/>
                    <w:bottom w:val="none" w:sz="0" w:space="0" w:color="auto"/>
                    <w:right w:val="none" w:sz="0" w:space="0" w:color="auto"/>
                  </w:divBdr>
                </w:div>
                <w:div w:id="756362866">
                  <w:marLeft w:val="640"/>
                  <w:marRight w:val="0"/>
                  <w:marTop w:val="0"/>
                  <w:marBottom w:val="0"/>
                  <w:divBdr>
                    <w:top w:val="none" w:sz="0" w:space="0" w:color="auto"/>
                    <w:left w:val="none" w:sz="0" w:space="0" w:color="auto"/>
                    <w:bottom w:val="none" w:sz="0" w:space="0" w:color="auto"/>
                    <w:right w:val="none" w:sz="0" w:space="0" w:color="auto"/>
                  </w:divBdr>
                </w:div>
                <w:div w:id="1695113277">
                  <w:marLeft w:val="640"/>
                  <w:marRight w:val="0"/>
                  <w:marTop w:val="0"/>
                  <w:marBottom w:val="0"/>
                  <w:divBdr>
                    <w:top w:val="none" w:sz="0" w:space="0" w:color="auto"/>
                    <w:left w:val="none" w:sz="0" w:space="0" w:color="auto"/>
                    <w:bottom w:val="none" w:sz="0" w:space="0" w:color="auto"/>
                    <w:right w:val="none" w:sz="0" w:space="0" w:color="auto"/>
                  </w:divBdr>
                </w:div>
                <w:div w:id="878467752">
                  <w:marLeft w:val="640"/>
                  <w:marRight w:val="0"/>
                  <w:marTop w:val="0"/>
                  <w:marBottom w:val="0"/>
                  <w:divBdr>
                    <w:top w:val="none" w:sz="0" w:space="0" w:color="auto"/>
                    <w:left w:val="none" w:sz="0" w:space="0" w:color="auto"/>
                    <w:bottom w:val="none" w:sz="0" w:space="0" w:color="auto"/>
                    <w:right w:val="none" w:sz="0" w:space="0" w:color="auto"/>
                  </w:divBdr>
                </w:div>
                <w:div w:id="1971663622">
                  <w:marLeft w:val="640"/>
                  <w:marRight w:val="0"/>
                  <w:marTop w:val="0"/>
                  <w:marBottom w:val="0"/>
                  <w:divBdr>
                    <w:top w:val="none" w:sz="0" w:space="0" w:color="auto"/>
                    <w:left w:val="none" w:sz="0" w:space="0" w:color="auto"/>
                    <w:bottom w:val="none" w:sz="0" w:space="0" w:color="auto"/>
                    <w:right w:val="none" w:sz="0" w:space="0" w:color="auto"/>
                  </w:divBdr>
                </w:div>
                <w:div w:id="216091483">
                  <w:marLeft w:val="640"/>
                  <w:marRight w:val="0"/>
                  <w:marTop w:val="0"/>
                  <w:marBottom w:val="0"/>
                  <w:divBdr>
                    <w:top w:val="none" w:sz="0" w:space="0" w:color="auto"/>
                    <w:left w:val="none" w:sz="0" w:space="0" w:color="auto"/>
                    <w:bottom w:val="none" w:sz="0" w:space="0" w:color="auto"/>
                    <w:right w:val="none" w:sz="0" w:space="0" w:color="auto"/>
                  </w:divBdr>
                </w:div>
                <w:div w:id="204561533">
                  <w:marLeft w:val="640"/>
                  <w:marRight w:val="0"/>
                  <w:marTop w:val="0"/>
                  <w:marBottom w:val="0"/>
                  <w:divBdr>
                    <w:top w:val="none" w:sz="0" w:space="0" w:color="auto"/>
                    <w:left w:val="none" w:sz="0" w:space="0" w:color="auto"/>
                    <w:bottom w:val="none" w:sz="0" w:space="0" w:color="auto"/>
                    <w:right w:val="none" w:sz="0" w:space="0" w:color="auto"/>
                  </w:divBdr>
                </w:div>
                <w:div w:id="1553465992">
                  <w:marLeft w:val="640"/>
                  <w:marRight w:val="0"/>
                  <w:marTop w:val="0"/>
                  <w:marBottom w:val="0"/>
                  <w:divBdr>
                    <w:top w:val="none" w:sz="0" w:space="0" w:color="auto"/>
                    <w:left w:val="none" w:sz="0" w:space="0" w:color="auto"/>
                    <w:bottom w:val="none" w:sz="0" w:space="0" w:color="auto"/>
                    <w:right w:val="none" w:sz="0" w:space="0" w:color="auto"/>
                  </w:divBdr>
                </w:div>
                <w:div w:id="818960679">
                  <w:marLeft w:val="640"/>
                  <w:marRight w:val="0"/>
                  <w:marTop w:val="0"/>
                  <w:marBottom w:val="0"/>
                  <w:divBdr>
                    <w:top w:val="none" w:sz="0" w:space="0" w:color="auto"/>
                    <w:left w:val="none" w:sz="0" w:space="0" w:color="auto"/>
                    <w:bottom w:val="none" w:sz="0" w:space="0" w:color="auto"/>
                    <w:right w:val="none" w:sz="0" w:space="0" w:color="auto"/>
                  </w:divBdr>
                </w:div>
                <w:div w:id="1451119897">
                  <w:marLeft w:val="640"/>
                  <w:marRight w:val="0"/>
                  <w:marTop w:val="0"/>
                  <w:marBottom w:val="0"/>
                  <w:divBdr>
                    <w:top w:val="none" w:sz="0" w:space="0" w:color="auto"/>
                    <w:left w:val="none" w:sz="0" w:space="0" w:color="auto"/>
                    <w:bottom w:val="none" w:sz="0" w:space="0" w:color="auto"/>
                    <w:right w:val="none" w:sz="0" w:space="0" w:color="auto"/>
                  </w:divBdr>
                </w:div>
                <w:div w:id="1165124157">
                  <w:marLeft w:val="640"/>
                  <w:marRight w:val="0"/>
                  <w:marTop w:val="0"/>
                  <w:marBottom w:val="0"/>
                  <w:divBdr>
                    <w:top w:val="none" w:sz="0" w:space="0" w:color="auto"/>
                    <w:left w:val="none" w:sz="0" w:space="0" w:color="auto"/>
                    <w:bottom w:val="none" w:sz="0" w:space="0" w:color="auto"/>
                    <w:right w:val="none" w:sz="0" w:space="0" w:color="auto"/>
                  </w:divBdr>
                </w:div>
                <w:div w:id="1423141913">
                  <w:marLeft w:val="640"/>
                  <w:marRight w:val="0"/>
                  <w:marTop w:val="0"/>
                  <w:marBottom w:val="0"/>
                  <w:divBdr>
                    <w:top w:val="none" w:sz="0" w:space="0" w:color="auto"/>
                    <w:left w:val="none" w:sz="0" w:space="0" w:color="auto"/>
                    <w:bottom w:val="none" w:sz="0" w:space="0" w:color="auto"/>
                    <w:right w:val="none" w:sz="0" w:space="0" w:color="auto"/>
                  </w:divBdr>
                </w:div>
                <w:div w:id="334841117">
                  <w:marLeft w:val="640"/>
                  <w:marRight w:val="0"/>
                  <w:marTop w:val="0"/>
                  <w:marBottom w:val="0"/>
                  <w:divBdr>
                    <w:top w:val="none" w:sz="0" w:space="0" w:color="auto"/>
                    <w:left w:val="none" w:sz="0" w:space="0" w:color="auto"/>
                    <w:bottom w:val="none" w:sz="0" w:space="0" w:color="auto"/>
                    <w:right w:val="none" w:sz="0" w:space="0" w:color="auto"/>
                  </w:divBdr>
                </w:div>
                <w:div w:id="285895270">
                  <w:marLeft w:val="640"/>
                  <w:marRight w:val="0"/>
                  <w:marTop w:val="0"/>
                  <w:marBottom w:val="0"/>
                  <w:divBdr>
                    <w:top w:val="none" w:sz="0" w:space="0" w:color="auto"/>
                    <w:left w:val="none" w:sz="0" w:space="0" w:color="auto"/>
                    <w:bottom w:val="none" w:sz="0" w:space="0" w:color="auto"/>
                    <w:right w:val="none" w:sz="0" w:space="0" w:color="auto"/>
                  </w:divBdr>
                </w:div>
                <w:div w:id="1843618411">
                  <w:marLeft w:val="640"/>
                  <w:marRight w:val="0"/>
                  <w:marTop w:val="0"/>
                  <w:marBottom w:val="0"/>
                  <w:divBdr>
                    <w:top w:val="none" w:sz="0" w:space="0" w:color="auto"/>
                    <w:left w:val="none" w:sz="0" w:space="0" w:color="auto"/>
                    <w:bottom w:val="none" w:sz="0" w:space="0" w:color="auto"/>
                    <w:right w:val="none" w:sz="0" w:space="0" w:color="auto"/>
                  </w:divBdr>
                </w:div>
                <w:div w:id="987392872">
                  <w:marLeft w:val="640"/>
                  <w:marRight w:val="0"/>
                  <w:marTop w:val="0"/>
                  <w:marBottom w:val="0"/>
                  <w:divBdr>
                    <w:top w:val="none" w:sz="0" w:space="0" w:color="auto"/>
                    <w:left w:val="none" w:sz="0" w:space="0" w:color="auto"/>
                    <w:bottom w:val="none" w:sz="0" w:space="0" w:color="auto"/>
                    <w:right w:val="none" w:sz="0" w:space="0" w:color="auto"/>
                  </w:divBdr>
                </w:div>
                <w:div w:id="512184818">
                  <w:marLeft w:val="640"/>
                  <w:marRight w:val="0"/>
                  <w:marTop w:val="0"/>
                  <w:marBottom w:val="0"/>
                  <w:divBdr>
                    <w:top w:val="none" w:sz="0" w:space="0" w:color="auto"/>
                    <w:left w:val="none" w:sz="0" w:space="0" w:color="auto"/>
                    <w:bottom w:val="none" w:sz="0" w:space="0" w:color="auto"/>
                    <w:right w:val="none" w:sz="0" w:space="0" w:color="auto"/>
                  </w:divBdr>
                </w:div>
                <w:div w:id="1393891968">
                  <w:marLeft w:val="640"/>
                  <w:marRight w:val="0"/>
                  <w:marTop w:val="0"/>
                  <w:marBottom w:val="0"/>
                  <w:divBdr>
                    <w:top w:val="none" w:sz="0" w:space="0" w:color="auto"/>
                    <w:left w:val="none" w:sz="0" w:space="0" w:color="auto"/>
                    <w:bottom w:val="none" w:sz="0" w:space="0" w:color="auto"/>
                    <w:right w:val="none" w:sz="0" w:space="0" w:color="auto"/>
                  </w:divBdr>
                </w:div>
                <w:div w:id="637414156">
                  <w:marLeft w:val="640"/>
                  <w:marRight w:val="0"/>
                  <w:marTop w:val="0"/>
                  <w:marBottom w:val="0"/>
                  <w:divBdr>
                    <w:top w:val="none" w:sz="0" w:space="0" w:color="auto"/>
                    <w:left w:val="none" w:sz="0" w:space="0" w:color="auto"/>
                    <w:bottom w:val="none" w:sz="0" w:space="0" w:color="auto"/>
                    <w:right w:val="none" w:sz="0" w:space="0" w:color="auto"/>
                  </w:divBdr>
                </w:div>
                <w:div w:id="1832598082">
                  <w:marLeft w:val="640"/>
                  <w:marRight w:val="0"/>
                  <w:marTop w:val="0"/>
                  <w:marBottom w:val="0"/>
                  <w:divBdr>
                    <w:top w:val="none" w:sz="0" w:space="0" w:color="auto"/>
                    <w:left w:val="none" w:sz="0" w:space="0" w:color="auto"/>
                    <w:bottom w:val="none" w:sz="0" w:space="0" w:color="auto"/>
                    <w:right w:val="none" w:sz="0" w:space="0" w:color="auto"/>
                  </w:divBdr>
                </w:div>
                <w:div w:id="59986536">
                  <w:marLeft w:val="640"/>
                  <w:marRight w:val="0"/>
                  <w:marTop w:val="0"/>
                  <w:marBottom w:val="0"/>
                  <w:divBdr>
                    <w:top w:val="none" w:sz="0" w:space="0" w:color="auto"/>
                    <w:left w:val="none" w:sz="0" w:space="0" w:color="auto"/>
                    <w:bottom w:val="none" w:sz="0" w:space="0" w:color="auto"/>
                    <w:right w:val="none" w:sz="0" w:space="0" w:color="auto"/>
                  </w:divBdr>
                </w:div>
                <w:div w:id="1943613320">
                  <w:marLeft w:val="640"/>
                  <w:marRight w:val="0"/>
                  <w:marTop w:val="0"/>
                  <w:marBottom w:val="0"/>
                  <w:divBdr>
                    <w:top w:val="none" w:sz="0" w:space="0" w:color="auto"/>
                    <w:left w:val="none" w:sz="0" w:space="0" w:color="auto"/>
                    <w:bottom w:val="none" w:sz="0" w:space="0" w:color="auto"/>
                    <w:right w:val="none" w:sz="0" w:space="0" w:color="auto"/>
                  </w:divBdr>
                </w:div>
                <w:div w:id="371270421">
                  <w:marLeft w:val="640"/>
                  <w:marRight w:val="0"/>
                  <w:marTop w:val="0"/>
                  <w:marBottom w:val="0"/>
                  <w:divBdr>
                    <w:top w:val="none" w:sz="0" w:space="0" w:color="auto"/>
                    <w:left w:val="none" w:sz="0" w:space="0" w:color="auto"/>
                    <w:bottom w:val="none" w:sz="0" w:space="0" w:color="auto"/>
                    <w:right w:val="none" w:sz="0" w:space="0" w:color="auto"/>
                  </w:divBdr>
                </w:div>
                <w:div w:id="2027899761">
                  <w:marLeft w:val="640"/>
                  <w:marRight w:val="0"/>
                  <w:marTop w:val="0"/>
                  <w:marBottom w:val="0"/>
                  <w:divBdr>
                    <w:top w:val="none" w:sz="0" w:space="0" w:color="auto"/>
                    <w:left w:val="none" w:sz="0" w:space="0" w:color="auto"/>
                    <w:bottom w:val="none" w:sz="0" w:space="0" w:color="auto"/>
                    <w:right w:val="none" w:sz="0" w:space="0" w:color="auto"/>
                  </w:divBdr>
                </w:div>
                <w:div w:id="1479105367">
                  <w:marLeft w:val="640"/>
                  <w:marRight w:val="0"/>
                  <w:marTop w:val="0"/>
                  <w:marBottom w:val="0"/>
                  <w:divBdr>
                    <w:top w:val="none" w:sz="0" w:space="0" w:color="auto"/>
                    <w:left w:val="none" w:sz="0" w:space="0" w:color="auto"/>
                    <w:bottom w:val="none" w:sz="0" w:space="0" w:color="auto"/>
                    <w:right w:val="none" w:sz="0" w:space="0" w:color="auto"/>
                  </w:divBdr>
                </w:div>
                <w:div w:id="1065110318">
                  <w:marLeft w:val="640"/>
                  <w:marRight w:val="0"/>
                  <w:marTop w:val="0"/>
                  <w:marBottom w:val="0"/>
                  <w:divBdr>
                    <w:top w:val="none" w:sz="0" w:space="0" w:color="auto"/>
                    <w:left w:val="none" w:sz="0" w:space="0" w:color="auto"/>
                    <w:bottom w:val="none" w:sz="0" w:space="0" w:color="auto"/>
                    <w:right w:val="none" w:sz="0" w:space="0" w:color="auto"/>
                  </w:divBdr>
                </w:div>
                <w:div w:id="1391342734">
                  <w:marLeft w:val="640"/>
                  <w:marRight w:val="0"/>
                  <w:marTop w:val="0"/>
                  <w:marBottom w:val="0"/>
                  <w:divBdr>
                    <w:top w:val="none" w:sz="0" w:space="0" w:color="auto"/>
                    <w:left w:val="none" w:sz="0" w:space="0" w:color="auto"/>
                    <w:bottom w:val="none" w:sz="0" w:space="0" w:color="auto"/>
                    <w:right w:val="none" w:sz="0" w:space="0" w:color="auto"/>
                  </w:divBdr>
                </w:div>
                <w:div w:id="1270311140">
                  <w:marLeft w:val="640"/>
                  <w:marRight w:val="0"/>
                  <w:marTop w:val="0"/>
                  <w:marBottom w:val="0"/>
                  <w:divBdr>
                    <w:top w:val="none" w:sz="0" w:space="0" w:color="auto"/>
                    <w:left w:val="none" w:sz="0" w:space="0" w:color="auto"/>
                    <w:bottom w:val="none" w:sz="0" w:space="0" w:color="auto"/>
                    <w:right w:val="none" w:sz="0" w:space="0" w:color="auto"/>
                  </w:divBdr>
                </w:div>
                <w:div w:id="569463199">
                  <w:marLeft w:val="640"/>
                  <w:marRight w:val="0"/>
                  <w:marTop w:val="0"/>
                  <w:marBottom w:val="0"/>
                  <w:divBdr>
                    <w:top w:val="none" w:sz="0" w:space="0" w:color="auto"/>
                    <w:left w:val="none" w:sz="0" w:space="0" w:color="auto"/>
                    <w:bottom w:val="none" w:sz="0" w:space="0" w:color="auto"/>
                    <w:right w:val="none" w:sz="0" w:space="0" w:color="auto"/>
                  </w:divBdr>
                </w:div>
                <w:div w:id="1308825034">
                  <w:marLeft w:val="640"/>
                  <w:marRight w:val="0"/>
                  <w:marTop w:val="0"/>
                  <w:marBottom w:val="0"/>
                  <w:divBdr>
                    <w:top w:val="none" w:sz="0" w:space="0" w:color="auto"/>
                    <w:left w:val="none" w:sz="0" w:space="0" w:color="auto"/>
                    <w:bottom w:val="none" w:sz="0" w:space="0" w:color="auto"/>
                    <w:right w:val="none" w:sz="0" w:space="0" w:color="auto"/>
                  </w:divBdr>
                </w:div>
                <w:div w:id="69469694">
                  <w:marLeft w:val="640"/>
                  <w:marRight w:val="0"/>
                  <w:marTop w:val="0"/>
                  <w:marBottom w:val="0"/>
                  <w:divBdr>
                    <w:top w:val="none" w:sz="0" w:space="0" w:color="auto"/>
                    <w:left w:val="none" w:sz="0" w:space="0" w:color="auto"/>
                    <w:bottom w:val="none" w:sz="0" w:space="0" w:color="auto"/>
                    <w:right w:val="none" w:sz="0" w:space="0" w:color="auto"/>
                  </w:divBdr>
                </w:div>
                <w:div w:id="1567375221">
                  <w:marLeft w:val="640"/>
                  <w:marRight w:val="0"/>
                  <w:marTop w:val="0"/>
                  <w:marBottom w:val="0"/>
                  <w:divBdr>
                    <w:top w:val="none" w:sz="0" w:space="0" w:color="auto"/>
                    <w:left w:val="none" w:sz="0" w:space="0" w:color="auto"/>
                    <w:bottom w:val="none" w:sz="0" w:space="0" w:color="auto"/>
                    <w:right w:val="none" w:sz="0" w:space="0" w:color="auto"/>
                  </w:divBdr>
                </w:div>
                <w:div w:id="254438971">
                  <w:marLeft w:val="640"/>
                  <w:marRight w:val="0"/>
                  <w:marTop w:val="0"/>
                  <w:marBottom w:val="0"/>
                  <w:divBdr>
                    <w:top w:val="none" w:sz="0" w:space="0" w:color="auto"/>
                    <w:left w:val="none" w:sz="0" w:space="0" w:color="auto"/>
                    <w:bottom w:val="none" w:sz="0" w:space="0" w:color="auto"/>
                    <w:right w:val="none" w:sz="0" w:space="0" w:color="auto"/>
                  </w:divBdr>
                </w:div>
                <w:div w:id="2124767338">
                  <w:marLeft w:val="640"/>
                  <w:marRight w:val="0"/>
                  <w:marTop w:val="0"/>
                  <w:marBottom w:val="0"/>
                  <w:divBdr>
                    <w:top w:val="none" w:sz="0" w:space="0" w:color="auto"/>
                    <w:left w:val="none" w:sz="0" w:space="0" w:color="auto"/>
                    <w:bottom w:val="none" w:sz="0" w:space="0" w:color="auto"/>
                    <w:right w:val="none" w:sz="0" w:space="0" w:color="auto"/>
                  </w:divBdr>
                </w:div>
                <w:div w:id="1999724679">
                  <w:marLeft w:val="640"/>
                  <w:marRight w:val="0"/>
                  <w:marTop w:val="0"/>
                  <w:marBottom w:val="0"/>
                  <w:divBdr>
                    <w:top w:val="none" w:sz="0" w:space="0" w:color="auto"/>
                    <w:left w:val="none" w:sz="0" w:space="0" w:color="auto"/>
                    <w:bottom w:val="none" w:sz="0" w:space="0" w:color="auto"/>
                    <w:right w:val="none" w:sz="0" w:space="0" w:color="auto"/>
                  </w:divBdr>
                </w:div>
                <w:div w:id="972976781">
                  <w:marLeft w:val="640"/>
                  <w:marRight w:val="0"/>
                  <w:marTop w:val="0"/>
                  <w:marBottom w:val="0"/>
                  <w:divBdr>
                    <w:top w:val="none" w:sz="0" w:space="0" w:color="auto"/>
                    <w:left w:val="none" w:sz="0" w:space="0" w:color="auto"/>
                    <w:bottom w:val="none" w:sz="0" w:space="0" w:color="auto"/>
                    <w:right w:val="none" w:sz="0" w:space="0" w:color="auto"/>
                  </w:divBdr>
                </w:div>
                <w:div w:id="1124423250">
                  <w:marLeft w:val="640"/>
                  <w:marRight w:val="0"/>
                  <w:marTop w:val="0"/>
                  <w:marBottom w:val="0"/>
                  <w:divBdr>
                    <w:top w:val="none" w:sz="0" w:space="0" w:color="auto"/>
                    <w:left w:val="none" w:sz="0" w:space="0" w:color="auto"/>
                    <w:bottom w:val="none" w:sz="0" w:space="0" w:color="auto"/>
                    <w:right w:val="none" w:sz="0" w:space="0" w:color="auto"/>
                  </w:divBdr>
                </w:div>
                <w:div w:id="985746170">
                  <w:marLeft w:val="640"/>
                  <w:marRight w:val="0"/>
                  <w:marTop w:val="0"/>
                  <w:marBottom w:val="0"/>
                  <w:divBdr>
                    <w:top w:val="none" w:sz="0" w:space="0" w:color="auto"/>
                    <w:left w:val="none" w:sz="0" w:space="0" w:color="auto"/>
                    <w:bottom w:val="none" w:sz="0" w:space="0" w:color="auto"/>
                    <w:right w:val="none" w:sz="0" w:space="0" w:color="auto"/>
                  </w:divBdr>
                </w:div>
                <w:div w:id="2074816997">
                  <w:marLeft w:val="640"/>
                  <w:marRight w:val="0"/>
                  <w:marTop w:val="0"/>
                  <w:marBottom w:val="0"/>
                  <w:divBdr>
                    <w:top w:val="none" w:sz="0" w:space="0" w:color="auto"/>
                    <w:left w:val="none" w:sz="0" w:space="0" w:color="auto"/>
                    <w:bottom w:val="none" w:sz="0" w:space="0" w:color="auto"/>
                    <w:right w:val="none" w:sz="0" w:space="0" w:color="auto"/>
                  </w:divBdr>
                </w:div>
                <w:div w:id="589895630">
                  <w:marLeft w:val="640"/>
                  <w:marRight w:val="0"/>
                  <w:marTop w:val="0"/>
                  <w:marBottom w:val="0"/>
                  <w:divBdr>
                    <w:top w:val="none" w:sz="0" w:space="0" w:color="auto"/>
                    <w:left w:val="none" w:sz="0" w:space="0" w:color="auto"/>
                    <w:bottom w:val="none" w:sz="0" w:space="0" w:color="auto"/>
                    <w:right w:val="none" w:sz="0" w:space="0" w:color="auto"/>
                  </w:divBdr>
                </w:div>
                <w:div w:id="1382942812">
                  <w:marLeft w:val="640"/>
                  <w:marRight w:val="0"/>
                  <w:marTop w:val="0"/>
                  <w:marBottom w:val="0"/>
                  <w:divBdr>
                    <w:top w:val="none" w:sz="0" w:space="0" w:color="auto"/>
                    <w:left w:val="none" w:sz="0" w:space="0" w:color="auto"/>
                    <w:bottom w:val="none" w:sz="0" w:space="0" w:color="auto"/>
                    <w:right w:val="none" w:sz="0" w:space="0" w:color="auto"/>
                  </w:divBdr>
                </w:div>
                <w:div w:id="1278871229">
                  <w:marLeft w:val="640"/>
                  <w:marRight w:val="0"/>
                  <w:marTop w:val="0"/>
                  <w:marBottom w:val="0"/>
                  <w:divBdr>
                    <w:top w:val="none" w:sz="0" w:space="0" w:color="auto"/>
                    <w:left w:val="none" w:sz="0" w:space="0" w:color="auto"/>
                    <w:bottom w:val="none" w:sz="0" w:space="0" w:color="auto"/>
                    <w:right w:val="none" w:sz="0" w:space="0" w:color="auto"/>
                  </w:divBdr>
                </w:div>
                <w:div w:id="2112356610">
                  <w:marLeft w:val="640"/>
                  <w:marRight w:val="0"/>
                  <w:marTop w:val="0"/>
                  <w:marBottom w:val="0"/>
                  <w:divBdr>
                    <w:top w:val="none" w:sz="0" w:space="0" w:color="auto"/>
                    <w:left w:val="none" w:sz="0" w:space="0" w:color="auto"/>
                    <w:bottom w:val="none" w:sz="0" w:space="0" w:color="auto"/>
                    <w:right w:val="none" w:sz="0" w:space="0" w:color="auto"/>
                  </w:divBdr>
                </w:div>
                <w:div w:id="772435761">
                  <w:marLeft w:val="640"/>
                  <w:marRight w:val="0"/>
                  <w:marTop w:val="0"/>
                  <w:marBottom w:val="0"/>
                  <w:divBdr>
                    <w:top w:val="none" w:sz="0" w:space="0" w:color="auto"/>
                    <w:left w:val="none" w:sz="0" w:space="0" w:color="auto"/>
                    <w:bottom w:val="none" w:sz="0" w:space="0" w:color="auto"/>
                    <w:right w:val="none" w:sz="0" w:space="0" w:color="auto"/>
                  </w:divBdr>
                </w:div>
                <w:div w:id="1660307974">
                  <w:marLeft w:val="640"/>
                  <w:marRight w:val="0"/>
                  <w:marTop w:val="0"/>
                  <w:marBottom w:val="0"/>
                  <w:divBdr>
                    <w:top w:val="none" w:sz="0" w:space="0" w:color="auto"/>
                    <w:left w:val="none" w:sz="0" w:space="0" w:color="auto"/>
                    <w:bottom w:val="none" w:sz="0" w:space="0" w:color="auto"/>
                    <w:right w:val="none" w:sz="0" w:space="0" w:color="auto"/>
                  </w:divBdr>
                </w:div>
                <w:div w:id="2023163909">
                  <w:marLeft w:val="640"/>
                  <w:marRight w:val="0"/>
                  <w:marTop w:val="0"/>
                  <w:marBottom w:val="0"/>
                  <w:divBdr>
                    <w:top w:val="none" w:sz="0" w:space="0" w:color="auto"/>
                    <w:left w:val="none" w:sz="0" w:space="0" w:color="auto"/>
                    <w:bottom w:val="none" w:sz="0" w:space="0" w:color="auto"/>
                    <w:right w:val="none" w:sz="0" w:space="0" w:color="auto"/>
                  </w:divBdr>
                </w:div>
                <w:div w:id="736248838">
                  <w:marLeft w:val="640"/>
                  <w:marRight w:val="0"/>
                  <w:marTop w:val="0"/>
                  <w:marBottom w:val="0"/>
                  <w:divBdr>
                    <w:top w:val="none" w:sz="0" w:space="0" w:color="auto"/>
                    <w:left w:val="none" w:sz="0" w:space="0" w:color="auto"/>
                    <w:bottom w:val="none" w:sz="0" w:space="0" w:color="auto"/>
                    <w:right w:val="none" w:sz="0" w:space="0" w:color="auto"/>
                  </w:divBdr>
                </w:div>
                <w:div w:id="825785578">
                  <w:marLeft w:val="640"/>
                  <w:marRight w:val="0"/>
                  <w:marTop w:val="0"/>
                  <w:marBottom w:val="0"/>
                  <w:divBdr>
                    <w:top w:val="none" w:sz="0" w:space="0" w:color="auto"/>
                    <w:left w:val="none" w:sz="0" w:space="0" w:color="auto"/>
                    <w:bottom w:val="none" w:sz="0" w:space="0" w:color="auto"/>
                    <w:right w:val="none" w:sz="0" w:space="0" w:color="auto"/>
                  </w:divBdr>
                </w:div>
                <w:div w:id="1118766380">
                  <w:marLeft w:val="640"/>
                  <w:marRight w:val="0"/>
                  <w:marTop w:val="0"/>
                  <w:marBottom w:val="0"/>
                  <w:divBdr>
                    <w:top w:val="none" w:sz="0" w:space="0" w:color="auto"/>
                    <w:left w:val="none" w:sz="0" w:space="0" w:color="auto"/>
                    <w:bottom w:val="none" w:sz="0" w:space="0" w:color="auto"/>
                    <w:right w:val="none" w:sz="0" w:space="0" w:color="auto"/>
                  </w:divBdr>
                </w:div>
                <w:div w:id="1862354115">
                  <w:marLeft w:val="640"/>
                  <w:marRight w:val="0"/>
                  <w:marTop w:val="0"/>
                  <w:marBottom w:val="0"/>
                  <w:divBdr>
                    <w:top w:val="none" w:sz="0" w:space="0" w:color="auto"/>
                    <w:left w:val="none" w:sz="0" w:space="0" w:color="auto"/>
                    <w:bottom w:val="none" w:sz="0" w:space="0" w:color="auto"/>
                    <w:right w:val="none" w:sz="0" w:space="0" w:color="auto"/>
                  </w:divBdr>
                </w:div>
                <w:div w:id="339238114">
                  <w:marLeft w:val="640"/>
                  <w:marRight w:val="0"/>
                  <w:marTop w:val="0"/>
                  <w:marBottom w:val="0"/>
                  <w:divBdr>
                    <w:top w:val="none" w:sz="0" w:space="0" w:color="auto"/>
                    <w:left w:val="none" w:sz="0" w:space="0" w:color="auto"/>
                    <w:bottom w:val="none" w:sz="0" w:space="0" w:color="auto"/>
                    <w:right w:val="none" w:sz="0" w:space="0" w:color="auto"/>
                  </w:divBdr>
                </w:div>
                <w:div w:id="1680884599">
                  <w:marLeft w:val="640"/>
                  <w:marRight w:val="0"/>
                  <w:marTop w:val="0"/>
                  <w:marBottom w:val="0"/>
                  <w:divBdr>
                    <w:top w:val="none" w:sz="0" w:space="0" w:color="auto"/>
                    <w:left w:val="none" w:sz="0" w:space="0" w:color="auto"/>
                    <w:bottom w:val="none" w:sz="0" w:space="0" w:color="auto"/>
                    <w:right w:val="none" w:sz="0" w:space="0" w:color="auto"/>
                  </w:divBdr>
                </w:div>
                <w:div w:id="1105811728">
                  <w:marLeft w:val="640"/>
                  <w:marRight w:val="0"/>
                  <w:marTop w:val="0"/>
                  <w:marBottom w:val="0"/>
                  <w:divBdr>
                    <w:top w:val="none" w:sz="0" w:space="0" w:color="auto"/>
                    <w:left w:val="none" w:sz="0" w:space="0" w:color="auto"/>
                    <w:bottom w:val="none" w:sz="0" w:space="0" w:color="auto"/>
                    <w:right w:val="none" w:sz="0" w:space="0" w:color="auto"/>
                  </w:divBdr>
                </w:div>
                <w:div w:id="1865509406">
                  <w:marLeft w:val="640"/>
                  <w:marRight w:val="0"/>
                  <w:marTop w:val="0"/>
                  <w:marBottom w:val="0"/>
                  <w:divBdr>
                    <w:top w:val="none" w:sz="0" w:space="0" w:color="auto"/>
                    <w:left w:val="none" w:sz="0" w:space="0" w:color="auto"/>
                    <w:bottom w:val="none" w:sz="0" w:space="0" w:color="auto"/>
                    <w:right w:val="none" w:sz="0" w:space="0" w:color="auto"/>
                  </w:divBdr>
                </w:div>
                <w:div w:id="872768972">
                  <w:marLeft w:val="640"/>
                  <w:marRight w:val="0"/>
                  <w:marTop w:val="0"/>
                  <w:marBottom w:val="0"/>
                  <w:divBdr>
                    <w:top w:val="none" w:sz="0" w:space="0" w:color="auto"/>
                    <w:left w:val="none" w:sz="0" w:space="0" w:color="auto"/>
                    <w:bottom w:val="none" w:sz="0" w:space="0" w:color="auto"/>
                    <w:right w:val="none" w:sz="0" w:space="0" w:color="auto"/>
                  </w:divBdr>
                </w:div>
                <w:div w:id="2080513781">
                  <w:marLeft w:val="640"/>
                  <w:marRight w:val="0"/>
                  <w:marTop w:val="0"/>
                  <w:marBottom w:val="0"/>
                  <w:divBdr>
                    <w:top w:val="none" w:sz="0" w:space="0" w:color="auto"/>
                    <w:left w:val="none" w:sz="0" w:space="0" w:color="auto"/>
                    <w:bottom w:val="none" w:sz="0" w:space="0" w:color="auto"/>
                    <w:right w:val="none" w:sz="0" w:space="0" w:color="auto"/>
                  </w:divBdr>
                </w:div>
                <w:div w:id="676543289">
                  <w:marLeft w:val="640"/>
                  <w:marRight w:val="0"/>
                  <w:marTop w:val="0"/>
                  <w:marBottom w:val="0"/>
                  <w:divBdr>
                    <w:top w:val="none" w:sz="0" w:space="0" w:color="auto"/>
                    <w:left w:val="none" w:sz="0" w:space="0" w:color="auto"/>
                    <w:bottom w:val="none" w:sz="0" w:space="0" w:color="auto"/>
                    <w:right w:val="none" w:sz="0" w:space="0" w:color="auto"/>
                  </w:divBdr>
                </w:div>
                <w:div w:id="602763848">
                  <w:marLeft w:val="640"/>
                  <w:marRight w:val="0"/>
                  <w:marTop w:val="0"/>
                  <w:marBottom w:val="0"/>
                  <w:divBdr>
                    <w:top w:val="none" w:sz="0" w:space="0" w:color="auto"/>
                    <w:left w:val="none" w:sz="0" w:space="0" w:color="auto"/>
                    <w:bottom w:val="none" w:sz="0" w:space="0" w:color="auto"/>
                    <w:right w:val="none" w:sz="0" w:space="0" w:color="auto"/>
                  </w:divBdr>
                </w:div>
                <w:div w:id="1365714999">
                  <w:marLeft w:val="640"/>
                  <w:marRight w:val="0"/>
                  <w:marTop w:val="0"/>
                  <w:marBottom w:val="0"/>
                  <w:divBdr>
                    <w:top w:val="none" w:sz="0" w:space="0" w:color="auto"/>
                    <w:left w:val="none" w:sz="0" w:space="0" w:color="auto"/>
                    <w:bottom w:val="none" w:sz="0" w:space="0" w:color="auto"/>
                    <w:right w:val="none" w:sz="0" w:space="0" w:color="auto"/>
                  </w:divBdr>
                </w:div>
                <w:div w:id="1570382106">
                  <w:marLeft w:val="640"/>
                  <w:marRight w:val="0"/>
                  <w:marTop w:val="0"/>
                  <w:marBottom w:val="0"/>
                  <w:divBdr>
                    <w:top w:val="none" w:sz="0" w:space="0" w:color="auto"/>
                    <w:left w:val="none" w:sz="0" w:space="0" w:color="auto"/>
                    <w:bottom w:val="none" w:sz="0" w:space="0" w:color="auto"/>
                    <w:right w:val="none" w:sz="0" w:space="0" w:color="auto"/>
                  </w:divBdr>
                </w:div>
                <w:div w:id="1984693371">
                  <w:marLeft w:val="640"/>
                  <w:marRight w:val="0"/>
                  <w:marTop w:val="0"/>
                  <w:marBottom w:val="0"/>
                  <w:divBdr>
                    <w:top w:val="none" w:sz="0" w:space="0" w:color="auto"/>
                    <w:left w:val="none" w:sz="0" w:space="0" w:color="auto"/>
                    <w:bottom w:val="none" w:sz="0" w:space="0" w:color="auto"/>
                    <w:right w:val="none" w:sz="0" w:space="0" w:color="auto"/>
                  </w:divBdr>
                </w:div>
                <w:div w:id="1598253346">
                  <w:marLeft w:val="640"/>
                  <w:marRight w:val="0"/>
                  <w:marTop w:val="0"/>
                  <w:marBottom w:val="0"/>
                  <w:divBdr>
                    <w:top w:val="none" w:sz="0" w:space="0" w:color="auto"/>
                    <w:left w:val="none" w:sz="0" w:space="0" w:color="auto"/>
                    <w:bottom w:val="none" w:sz="0" w:space="0" w:color="auto"/>
                    <w:right w:val="none" w:sz="0" w:space="0" w:color="auto"/>
                  </w:divBdr>
                </w:div>
                <w:div w:id="1605070509">
                  <w:marLeft w:val="640"/>
                  <w:marRight w:val="0"/>
                  <w:marTop w:val="0"/>
                  <w:marBottom w:val="0"/>
                  <w:divBdr>
                    <w:top w:val="none" w:sz="0" w:space="0" w:color="auto"/>
                    <w:left w:val="none" w:sz="0" w:space="0" w:color="auto"/>
                    <w:bottom w:val="none" w:sz="0" w:space="0" w:color="auto"/>
                    <w:right w:val="none" w:sz="0" w:space="0" w:color="auto"/>
                  </w:divBdr>
                </w:div>
                <w:div w:id="498427210">
                  <w:marLeft w:val="640"/>
                  <w:marRight w:val="0"/>
                  <w:marTop w:val="0"/>
                  <w:marBottom w:val="0"/>
                  <w:divBdr>
                    <w:top w:val="none" w:sz="0" w:space="0" w:color="auto"/>
                    <w:left w:val="none" w:sz="0" w:space="0" w:color="auto"/>
                    <w:bottom w:val="none" w:sz="0" w:space="0" w:color="auto"/>
                    <w:right w:val="none" w:sz="0" w:space="0" w:color="auto"/>
                  </w:divBdr>
                </w:div>
                <w:div w:id="1548302340">
                  <w:marLeft w:val="640"/>
                  <w:marRight w:val="0"/>
                  <w:marTop w:val="0"/>
                  <w:marBottom w:val="0"/>
                  <w:divBdr>
                    <w:top w:val="none" w:sz="0" w:space="0" w:color="auto"/>
                    <w:left w:val="none" w:sz="0" w:space="0" w:color="auto"/>
                    <w:bottom w:val="none" w:sz="0" w:space="0" w:color="auto"/>
                    <w:right w:val="none" w:sz="0" w:space="0" w:color="auto"/>
                  </w:divBdr>
                </w:div>
                <w:div w:id="198443636">
                  <w:marLeft w:val="640"/>
                  <w:marRight w:val="0"/>
                  <w:marTop w:val="0"/>
                  <w:marBottom w:val="0"/>
                  <w:divBdr>
                    <w:top w:val="none" w:sz="0" w:space="0" w:color="auto"/>
                    <w:left w:val="none" w:sz="0" w:space="0" w:color="auto"/>
                    <w:bottom w:val="none" w:sz="0" w:space="0" w:color="auto"/>
                    <w:right w:val="none" w:sz="0" w:space="0" w:color="auto"/>
                  </w:divBdr>
                </w:div>
                <w:div w:id="921379731">
                  <w:marLeft w:val="640"/>
                  <w:marRight w:val="0"/>
                  <w:marTop w:val="0"/>
                  <w:marBottom w:val="0"/>
                  <w:divBdr>
                    <w:top w:val="none" w:sz="0" w:space="0" w:color="auto"/>
                    <w:left w:val="none" w:sz="0" w:space="0" w:color="auto"/>
                    <w:bottom w:val="none" w:sz="0" w:space="0" w:color="auto"/>
                    <w:right w:val="none" w:sz="0" w:space="0" w:color="auto"/>
                  </w:divBdr>
                </w:div>
                <w:div w:id="1665551600">
                  <w:marLeft w:val="640"/>
                  <w:marRight w:val="0"/>
                  <w:marTop w:val="0"/>
                  <w:marBottom w:val="0"/>
                  <w:divBdr>
                    <w:top w:val="none" w:sz="0" w:space="0" w:color="auto"/>
                    <w:left w:val="none" w:sz="0" w:space="0" w:color="auto"/>
                    <w:bottom w:val="none" w:sz="0" w:space="0" w:color="auto"/>
                    <w:right w:val="none" w:sz="0" w:space="0" w:color="auto"/>
                  </w:divBdr>
                </w:div>
                <w:div w:id="901603633">
                  <w:marLeft w:val="640"/>
                  <w:marRight w:val="0"/>
                  <w:marTop w:val="0"/>
                  <w:marBottom w:val="0"/>
                  <w:divBdr>
                    <w:top w:val="none" w:sz="0" w:space="0" w:color="auto"/>
                    <w:left w:val="none" w:sz="0" w:space="0" w:color="auto"/>
                    <w:bottom w:val="none" w:sz="0" w:space="0" w:color="auto"/>
                    <w:right w:val="none" w:sz="0" w:space="0" w:color="auto"/>
                  </w:divBdr>
                </w:div>
                <w:div w:id="1240795135">
                  <w:marLeft w:val="640"/>
                  <w:marRight w:val="0"/>
                  <w:marTop w:val="0"/>
                  <w:marBottom w:val="0"/>
                  <w:divBdr>
                    <w:top w:val="none" w:sz="0" w:space="0" w:color="auto"/>
                    <w:left w:val="none" w:sz="0" w:space="0" w:color="auto"/>
                    <w:bottom w:val="none" w:sz="0" w:space="0" w:color="auto"/>
                    <w:right w:val="none" w:sz="0" w:space="0" w:color="auto"/>
                  </w:divBdr>
                </w:div>
                <w:div w:id="1287466634">
                  <w:marLeft w:val="640"/>
                  <w:marRight w:val="0"/>
                  <w:marTop w:val="0"/>
                  <w:marBottom w:val="0"/>
                  <w:divBdr>
                    <w:top w:val="none" w:sz="0" w:space="0" w:color="auto"/>
                    <w:left w:val="none" w:sz="0" w:space="0" w:color="auto"/>
                    <w:bottom w:val="none" w:sz="0" w:space="0" w:color="auto"/>
                    <w:right w:val="none" w:sz="0" w:space="0" w:color="auto"/>
                  </w:divBdr>
                </w:div>
                <w:div w:id="2098208651">
                  <w:marLeft w:val="640"/>
                  <w:marRight w:val="0"/>
                  <w:marTop w:val="0"/>
                  <w:marBottom w:val="0"/>
                  <w:divBdr>
                    <w:top w:val="none" w:sz="0" w:space="0" w:color="auto"/>
                    <w:left w:val="none" w:sz="0" w:space="0" w:color="auto"/>
                    <w:bottom w:val="none" w:sz="0" w:space="0" w:color="auto"/>
                    <w:right w:val="none" w:sz="0" w:space="0" w:color="auto"/>
                  </w:divBdr>
                </w:div>
              </w:divsChild>
            </w:div>
            <w:div w:id="102262135">
              <w:marLeft w:val="0"/>
              <w:marRight w:val="0"/>
              <w:marTop w:val="0"/>
              <w:marBottom w:val="0"/>
              <w:divBdr>
                <w:top w:val="none" w:sz="0" w:space="0" w:color="auto"/>
                <w:left w:val="none" w:sz="0" w:space="0" w:color="auto"/>
                <w:bottom w:val="none" w:sz="0" w:space="0" w:color="auto"/>
                <w:right w:val="none" w:sz="0" w:space="0" w:color="auto"/>
              </w:divBdr>
              <w:divsChild>
                <w:div w:id="1483691969">
                  <w:marLeft w:val="640"/>
                  <w:marRight w:val="0"/>
                  <w:marTop w:val="0"/>
                  <w:marBottom w:val="0"/>
                  <w:divBdr>
                    <w:top w:val="none" w:sz="0" w:space="0" w:color="auto"/>
                    <w:left w:val="none" w:sz="0" w:space="0" w:color="auto"/>
                    <w:bottom w:val="none" w:sz="0" w:space="0" w:color="auto"/>
                    <w:right w:val="none" w:sz="0" w:space="0" w:color="auto"/>
                  </w:divBdr>
                </w:div>
                <w:div w:id="847409383">
                  <w:marLeft w:val="640"/>
                  <w:marRight w:val="0"/>
                  <w:marTop w:val="0"/>
                  <w:marBottom w:val="0"/>
                  <w:divBdr>
                    <w:top w:val="none" w:sz="0" w:space="0" w:color="auto"/>
                    <w:left w:val="none" w:sz="0" w:space="0" w:color="auto"/>
                    <w:bottom w:val="none" w:sz="0" w:space="0" w:color="auto"/>
                    <w:right w:val="none" w:sz="0" w:space="0" w:color="auto"/>
                  </w:divBdr>
                </w:div>
                <w:div w:id="167524655">
                  <w:marLeft w:val="640"/>
                  <w:marRight w:val="0"/>
                  <w:marTop w:val="0"/>
                  <w:marBottom w:val="0"/>
                  <w:divBdr>
                    <w:top w:val="none" w:sz="0" w:space="0" w:color="auto"/>
                    <w:left w:val="none" w:sz="0" w:space="0" w:color="auto"/>
                    <w:bottom w:val="none" w:sz="0" w:space="0" w:color="auto"/>
                    <w:right w:val="none" w:sz="0" w:space="0" w:color="auto"/>
                  </w:divBdr>
                </w:div>
                <w:div w:id="1708680505">
                  <w:marLeft w:val="640"/>
                  <w:marRight w:val="0"/>
                  <w:marTop w:val="0"/>
                  <w:marBottom w:val="0"/>
                  <w:divBdr>
                    <w:top w:val="none" w:sz="0" w:space="0" w:color="auto"/>
                    <w:left w:val="none" w:sz="0" w:space="0" w:color="auto"/>
                    <w:bottom w:val="none" w:sz="0" w:space="0" w:color="auto"/>
                    <w:right w:val="none" w:sz="0" w:space="0" w:color="auto"/>
                  </w:divBdr>
                </w:div>
                <w:div w:id="1916041963">
                  <w:marLeft w:val="640"/>
                  <w:marRight w:val="0"/>
                  <w:marTop w:val="0"/>
                  <w:marBottom w:val="0"/>
                  <w:divBdr>
                    <w:top w:val="none" w:sz="0" w:space="0" w:color="auto"/>
                    <w:left w:val="none" w:sz="0" w:space="0" w:color="auto"/>
                    <w:bottom w:val="none" w:sz="0" w:space="0" w:color="auto"/>
                    <w:right w:val="none" w:sz="0" w:space="0" w:color="auto"/>
                  </w:divBdr>
                </w:div>
                <w:div w:id="907810812">
                  <w:marLeft w:val="640"/>
                  <w:marRight w:val="0"/>
                  <w:marTop w:val="0"/>
                  <w:marBottom w:val="0"/>
                  <w:divBdr>
                    <w:top w:val="none" w:sz="0" w:space="0" w:color="auto"/>
                    <w:left w:val="none" w:sz="0" w:space="0" w:color="auto"/>
                    <w:bottom w:val="none" w:sz="0" w:space="0" w:color="auto"/>
                    <w:right w:val="none" w:sz="0" w:space="0" w:color="auto"/>
                  </w:divBdr>
                </w:div>
                <w:div w:id="671880372">
                  <w:marLeft w:val="640"/>
                  <w:marRight w:val="0"/>
                  <w:marTop w:val="0"/>
                  <w:marBottom w:val="0"/>
                  <w:divBdr>
                    <w:top w:val="none" w:sz="0" w:space="0" w:color="auto"/>
                    <w:left w:val="none" w:sz="0" w:space="0" w:color="auto"/>
                    <w:bottom w:val="none" w:sz="0" w:space="0" w:color="auto"/>
                    <w:right w:val="none" w:sz="0" w:space="0" w:color="auto"/>
                  </w:divBdr>
                </w:div>
                <w:div w:id="973415100">
                  <w:marLeft w:val="640"/>
                  <w:marRight w:val="0"/>
                  <w:marTop w:val="0"/>
                  <w:marBottom w:val="0"/>
                  <w:divBdr>
                    <w:top w:val="none" w:sz="0" w:space="0" w:color="auto"/>
                    <w:left w:val="none" w:sz="0" w:space="0" w:color="auto"/>
                    <w:bottom w:val="none" w:sz="0" w:space="0" w:color="auto"/>
                    <w:right w:val="none" w:sz="0" w:space="0" w:color="auto"/>
                  </w:divBdr>
                </w:div>
                <w:div w:id="151410870">
                  <w:marLeft w:val="640"/>
                  <w:marRight w:val="0"/>
                  <w:marTop w:val="0"/>
                  <w:marBottom w:val="0"/>
                  <w:divBdr>
                    <w:top w:val="none" w:sz="0" w:space="0" w:color="auto"/>
                    <w:left w:val="none" w:sz="0" w:space="0" w:color="auto"/>
                    <w:bottom w:val="none" w:sz="0" w:space="0" w:color="auto"/>
                    <w:right w:val="none" w:sz="0" w:space="0" w:color="auto"/>
                  </w:divBdr>
                </w:div>
                <w:div w:id="1772162592">
                  <w:marLeft w:val="640"/>
                  <w:marRight w:val="0"/>
                  <w:marTop w:val="0"/>
                  <w:marBottom w:val="0"/>
                  <w:divBdr>
                    <w:top w:val="none" w:sz="0" w:space="0" w:color="auto"/>
                    <w:left w:val="none" w:sz="0" w:space="0" w:color="auto"/>
                    <w:bottom w:val="none" w:sz="0" w:space="0" w:color="auto"/>
                    <w:right w:val="none" w:sz="0" w:space="0" w:color="auto"/>
                  </w:divBdr>
                </w:div>
                <w:div w:id="1990399732">
                  <w:marLeft w:val="640"/>
                  <w:marRight w:val="0"/>
                  <w:marTop w:val="0"/>
                  <w:marBottom w:val="0"/>
                  <w:divBdr>
                    <w:top w:val="none" w:sz="0" w:space="0" w:color="auto"/>
                    <w:left w:val="none" w:sz="0" w:space="0" w:color="auto"/>
                    <w:bottom w:val="none" w:sz="0" w:space="0" w:color="auto"/>
                    <w:right w:val="none" w:sz="0" w:space="0" w:color="auto"/>
                  </w:divBdr>
                </w:div>
                <w:div w:id="175733330">
                  <w:marLeft w:val="640"/>
                  <w:marRight w:val="0"/>
                  <w:marTop w:val="0"/>
                  <w:marBottom w:val="0"/>
                  <w:divBdr>
                    <w:top w:val="none" w:sz="0" w:space="0" w:color="auto"/>
                    <w:left w:val="none" w:sz="0" w:space="0" w:color="auto"/>
                    <w:bottom w:val="none" w:sz="0" w:space="0" w:color="auto"/>
                    <w:right w:val="none" w:sz="0" w:space="0" w:color="auto"/>
                  </w:divBdr>
                </w:div>
                <w:div w:id="1266617926">
                  <w:marLeft w:val="640"/>
                  <w:marRight w:val="0"/>
                  <w:marTop w:val="0"/>
                  <w:marBottom w:val="0"/>
                  <w:divBdr>
                    <w:top w:val="none" w:sz="0" w:space="0" w:color="auto"/>
                    <w:left w:val="none" w:sz="0" w:space="0" w:color="auto"/>
                    <w:bottom w:val="none" w:sz="0" w:space="0" w:color="auto"/>
                    <w:right w:val="none" w:sz="0" w:space="0" w:color="auto"/>
                  </w:divBdr>
                </w:div>
                <w:div w:id="339966722">
                  <w:marLeft w:val="640"/>
                  <w:marRight w:val="0"/>
                  <w:marTop w:val="0"/>
                  <w:marBottom w:val="0"/>
                  <w:divBdr>
                    <w:top w:val="none" w:sz="0" w:space="0" w:color="auto"/>
                    <w:left w:val="none" w:sz="0" w:space="0" w:color="auto"/>
                    <w:bottom w:val="none" w:sz="0" w:space="0" w:color="auto"/>
                    <w:right w:val="none" w:sz="0" w:space="0" w:color="auto"/>
                  </w:divBdr>
                </w:div>
                <w:div w:id="752698349">
                  <w:marLeft w:val="640"/>
                  <w:marRight w:val="0"/>
                  <w:marTop w:val="0"/>
                  <w:marBottom w:val="0"/>
                  <w:divBdr>
                    <w:top w:val="none" w:sz="0" w:space="0" w:color="auto"/>
                    <w:left w:val="none" w:sz="0" w:space="0" w:color="auto"/>
                    <w:bottom w:val="none" w:sz="0" w:space="0" w:color="auto"/>
                    <w:right w:val="none" w:sz="0" w:space="0" w:color="auto"/>
                  </w:divBdr>
                </w:div>
                <w:div w:id="1856311875">
                  <w:marLeft w:val="640"/>
                  <w:marRight w:val="0"/>
                  <w:marTop w:val="0"/>
                  <w:marBottom w:val="0"/>
                  <w:divBdr>
                    <w:top w:val="none" w:sz="0" w:space="0" w:color="auto"/>
                    <w:left w:val="none" w:sz="0" w:space="0" w:color="auto"/>
                    <w:bottom w:val="none" w:sz="0" w:space="0" w:color="auto"/>
                    <w:right w:val="none" w:sz="0" w:space="0" w:color="auto"/>
                  </w:divBdr>
                </w:div>
                <w:div w:id="259916680">
                  <w:marLeft w:val="640"/>
                  <w:marRight w:val="0"/>
                  <w:marTop w:val="0"/>
                  <w:marBottom w:val="0"/>
                  <w:divBdr>
                    <w:top w:val="none" w:sz="0" w:space="0" w:color="auto"/>
                    <w:left w:val="none" w:sz="0" w:space="0" w:color="auto"/>
                    <w:bottom w:val="none" w:sz="0" w:space="0" w:color="auto"/>
                    <w:right w:val="none" w:sz="0" w:space="0" w:color="auto"/>
                  </w:divBdr>
                </w:div>
                <w:div w:id="296836735">
                  <w:marLeft w:val="640"/>
                  <w:marRight w:val="0"/>
                  <w:marTop w:val="0"/>
                  <w:marBottom w:val="0"/>
                  <w:divBdr>
                    <w:top w:val="none" w:sz="0" w:space="0" w:color="auto"/>
                    <w:left w:val="none" w:sz="0" w:space="0" w:color="auto"/>
                    <w:bottom w:val="none" w:sz="0" w:space="0" w:color="auto"/>
                    <w:right w:val="none" w:sz="0" w:space="0" w:color="auto"/>
                  </w:divBdr>
                </w:div>
                <w:div w:id="1573005155">
                  <w:marLeft w:val="640"/>
                  <w:marRight w:val="0"/>
                  <w:marTop w:val="0"/>
                  <w:marBottom w:val="0"/>
                  <w:divBdr>
                    <w:top w:val="none" w:sz="0" w:space="0" w:color="auto"/>
                    <w:left w:val="none" w:sz="0" w:space="0" w:color="auto"/>
                    <w:bottom w:val="none" w:sz="0" w:space="0" w:color="auto"/>
                    <w:right w:val="none" w:sz="0" w:space="0" w:color="auto"/>
                  </w:divBdr>
                </w:div>
                <w:div w:id="195431570">
                  <w:marLeft w:val="640"/>
                  <w:marRight w:val="0"/>
                  <w:marTop w:val="0"/>
                  <w:marBottom w:val="0"/>
                  <w:divBdr>
                    <w:top w:val="none" w:sz="0" w:space="0" w:color="auto"/>
                    <w:left w:val="none" w:sz="0" w:space="0" w:color="auto"/>
                    <w:bottom w:val="none" w:sz="0" w:space="0" w:color="auto"/>
                    <w:right w:val="none" w:sz="0" w:space="0" w:color="auto"/>
                  </w:divBdr>
                </w:div>
                <w:div w:id="1293637163">
                  <w:marLeft w:val="640"/>
                  <w:marRight w:val="0"/>
                  <w:marTop w:val="0"/>
                  <w:marBottom w:val="0"/>
                  <w:divBdr>
                    <w:top w:val="none" w:sz="0" w:space="0" w:color="auto"/>
                    <w:left w:val="none" w:sz="0" w:space="0" w:color="auto"/>
                    <w:bottom w:val="none" w:sz="0" w:space="0" w:color="auto"/>
                    <w:right w:val="none" w:sz="0" w:space="0" w:color="auto"/>
                  </w:divBdr>
                </w:div>
                <w:div w:id="1521964652">
                  <w:marLeft w:val="640"/>
                  <w:marRight w:val="0"/>
                  <w:marTop w:val="0"/>
                  <w:marBottom w:val="0"/>
                  <w:divBdr>
                    <w:top w:val="none" w:sz="0" w:space="0" w:color="auto"/>
                    <w:left w:val="none" w:sz="0" w:space="0" w:color="auto"/>
                    <w:bottom w:val="none" w:sz="0" w:space="0" w:color="auto"/>
                    <w:right w:val="none" w:sz="0" w:space="0" w:color="auto"/>
                  </w:divBdr>
                </w:div>
                <w:div w:id="235676782">
                  <w:marLeft w:val="640"/>
                  <w:marRight w:val="0"/>
                  <w:marTop w:val="0"/>
                  <w:marBottom w:val="0"/>
                  <w:divBdr>
                    <w:top w:val="none" w:sz="0" w:space="0" w:color="auto"/>
                    <w:left w:val="none" w:sz="0" w:space="0" w:color="auto"/>
                    <w:bottom w:val="none" w:sz="0" w:space="0" w:color="auto"/>
                    <w:right w:val="none" w:sz="0" w:space="0" w:color="auto"/>
                  </w:divBdr>
                </w:div>
                <w:div w:id="891621462">
                  <w:marLeft w:val="640"/>
                  <w:marRight w:val="0"/>
                  <w:marTop w:val="0"/>
                  <w:marBottom w:val="0"/>
                  <w:divBdr>
                    <w:top w:val="none" w:sz="0" w:space="0" w:color="auto"/>
                    <w:left w:val="none" w:sz="0" w:space="0" w:color="auto"/>
                    <w:bottom w:val="none" w:sz="0" w:space="0" w:color="auto"/>
                    <w:right w:val="none" w:sz="0" w:space="0" w:color="auto"/>
                  </w:divBdr>
                </w:div>
                <w:div w:id="1019699309">
                  <w:marLeft w:val="640"/>
                  <w:marRight w:val="0"/>
                  <w:marTop w:val="0"/>
                  <w:marBottom w:val="0"/>
                  <w:divBdr>
                    <w:top w:val="none" w:sz="0" w:space="0" w:color="auto"/>
                    <w:left w:val="none" w:sz="0" w:space="0" w:color="auto"/>
                    <w:bottom w:val="none" w:sz="0" w:space="0" w:color="auto"/>
                    <w:right w:val="none" w:sz="0" w:space="0" w:color="auto"/>
                  </w:divBdr>
                </w:div>
                <w:div w:id="1332104997">
                  <w:marLeft w:val="640"/>
                  <w:marRight w:val="0"/>
                  <w:marTop w:val="0"/>
                  <w:marBottom w:val="0"/>
                  <w:divBdr>
                    <w:top w:val="none" w:sz="0" w:space="0" w:color="auto"/>
                    <w:left w:val="none" w:sz="0" w:space="0" w:color="auto"/>
                    <w:bottom w:val="none" w:sz="0" w:space="0" w:color="auto"/>
                    <w:right w:val="none" w:sz="0" w:space="0" w:color="auto"/>
                  </w:divBdr>
                </w:div>
                <w:div w:id="1443568733">
                  <w:marLeft w:val="640"/>
                  <w:marRight w:val="0"/>
                  <w:marTop w:val="0"/>
                  <w:marBottom w:val="0"/>
                  <w:divBdr>
                    <w:top w:val="none" w:sz="0" w:space="0" w:color="auto"/>
                    <w:left w:val="none" w:sz="0" w:space="0" w:color="auto"/>
                    <w:bottom w:val="none" w:sz="0" w:space="0" w:color="auto"/>
                    <w:right w:val="none" w:sz="0" w:space="0" w:color="auto"/>
                  </w:divBdr>
                </w:div>
                <w:div w:id="661156443">
                  <w:marLeft w:val="640"/>
                  <w:marRight w:val="0"/>
                  <w:marTop w:val="0"/>
                  <w:marBottom w:val="0"/>
                  <w:divBdr>
                    <w:top w:val="none" w:sz="0" w:space="0" w:color="auto"/>
                    <w:left w:val="none" w:sz="0" w:space="0" w:color="auto"/>
                    <w:bottom w:val="none" w:sz="0" w:space="0" w:color="auto"/>
                    <w:right w:val="none" w:sz="0" w:space="0" w:color="auto"/>
                  </w:divBdr>
                </w:div>
                <w:div w:id="853762812">
                  <w:marLeft w:val="640"/>
                  <w:marRight w:val="0"/>
                  <w:marTop w:val="0"/>
                  <w:marBottom w:val="0"/>
                  <w:divBdr>
                    <w:top w:val="none" w:sz="0" w:space="0" w:color="auto"/>
                    <w:left w:val="none" w:sz="0" w:space="0" w:color="auto"/>
                    <w:bottom w:val="none" w:sz="0" w:space="0" w:color="auto"/>
                    <w:right w:val="none" w:sz="0" w:space="0" w:color="auto"/>
                  </w:divBdr>
                </w:div>
                <w:div w:id="2123778">
                  <w:marLeft w:val="640"/>
                  <w:marRight w:val="0"/>
                  <w:marTop w:val="0"/>
                  <w:marBottom w:val="0"/>
                  <w:divBdr>
                    <w:top w:val="none" w:sz="0" w:space="0" w:color="auto"/>
                    <w:left w:val="none" w:sz="0" w:space="0" w:color="auto"/>
                    <w:bottom w:val="none" w:sz="0" w:space="0" w:color="auto"/>
                    <w:right w:val="none" w:sz="0" w:space="0" w:color="auto"/>
                  </w:divBdr>
                </w:div>
                <w:div w:id="1081415000">
                  <w:marLeft w:val="640"/>
                  <w:marRight w:val="0"/>
                  <w:marTop w:val="0"/>
                  <w:marBottom w:val="0"/>
                  <w:divBdr>
                    <w:top w:val="none" w:sz="0" w:space="0" w:color="auto"/>
                    <w:left w:val="none" w:sz="0" w:space="0" w:color="auto"/>
                    <w:bottom w:val="none" w:sz="0" w:space="0" w:color="auto"/>
                    <w:right w:val="none" w:sz="0" w:space="0" w:color="auto"/>
                  </w:divBdr>
                </w:div>
                <w:div w:id="1846943626">
                  <w:marLeft w:val="640"/>
                  <w:marRight w:val="0"/>
                  <w:marTop w:val="0"/>
                  <w:marBottom w:val="0"/>
                  <w:divBdr>
                    <w:top w:val="none" w:sz="0" w:space="0" w:color="auto"/>
                    <w:left w:val="none" w:sz="0" w:space="0" w:color="auto"/>
                    <w:bottom w:val="none" w:sz="0" w:space="0" w:color="auto"/>
                    <w:right w:val="none" w:sz="0" w:space="0" w:color="auto"/>
                  </w:divBdr>
                </w:div>
                <w:div w:id="168760103">
                  <w:marLeft w:val="640"/>
                  <w:marRight w:val="0"/>
                  <w:marTop w:val="0"/>
                  <w:marBottom w:val="0"/>
                  <w:divBdr>
                    <w:top w:val="none" w:sz="0" w:space="0" w:color="auto"/>
                    <w:left w:val="none" w:sz="0" w:space="0" w:color="auto"/>
                    <w:bottom w:val="none" w:sz="0" w:space="0" w:color="auto"/>
                    <w:right w:val="none" w:sz="0" w:space="0" w:color="auto"/>
                  </w:divBdr>
                </w:div>
                <w:div w:id="1214463774">
                  <w:marLeft w:val="640"/>
                  <w:marRight w:val="0"/>
                  <w:marTop w:val="0"/>
                  <w:marBottom w:val="0"/>
                  <w:divBdr>
                    <w:top w:val="none" w:sz="0" w:space="0" w:color="auto"/>
                    <w:left w:val="none" w:sz="0" w:space="0" w:color="auto"/>
                    <w:bottom w:val="none" w:sz="0" w:space="0" w:color="auto"/>
                    <w:right w:val="none" w:sz="0" w:space="0" w:color="auto"/>
                  </w:divBdr>
                </w:div>
                <w:div w:id="1978677117">
                  <w:marLeft w:val="640"/>
                  <w:marRight w:val="0"/>
                  <w:marTop w:val="0"/>
                  <w:marBottom w:val="0"/>
                  <w:divBdr>
                    <w:top w:val="none" w:sz="0" w:space="0" w:color="auto"/>
                    <w:left w:val="none" w:sz="0" w:space="0" w:color="auto"/>
                    <w:bottom w:val="none" w:sz="0" w:space="0" w:color="auto"/>
                    <w:right w:val="none" w:sz="0" w:space="0" w:color="auto"/>
                  </w:divBdr>
                </w:div>
                <w:div w:id="1137261548">
                  <w:marLeft w:val="640"/>
                  <w:marRight w:val="0"/>
                  <w:marTop w:val="0"/>
                  <w:marBottom w:val="0"/>
                  <w:divBdr>
                    <w:top w:val="none" w:sz="0" w:space="0" w:color="auto"/>
                    <w:left w:val="none" w:sz="0" w:space="0" w:color="auto"/>
                    <w:bottom w:val="none" w:sz="0" w:space="0" w:color="auto"/>
                    <w:right w:val="none" w:sz="0" w:space="0" w:color="auto"/>
                  </w:divBdr>
                </w:div>
                <w:div w:id="1995063122">
                  <w:marLeft w:val="640"/>
                  <w:marRight w:val="0"/>
                  <w:marTop w:val="0"/>
                  <w:marBottom w:val="0"/>
                  <w:divBdr>
                    <w:top w:val="none" w:sz="0" w:space="0" w:color="auto"/>
                    <w:left w:val="none" w:sz="0" w:space="0" w:color="auto"/>
                    <w:bottom w:val="none" w:sz="0" w:space="0" w:color="auto"/>
                    <w:right w:val="none" w:sz="0" w:space="0" w:color="auto"/>
                  </w:divBdr>
                </w:div>
                <w:div w:id="1325427111">
                  <w:marLeft w:val="640"/>
                  <w:marRight w:val="0"/>
                  <w:marTop w:val="0"/>
                  <w:marBottom w:val="0"/>
                  <w:divBdr>
                    <w:top w:val="none" w:sz="0" w:space="0" w:color="auto"/>
                    <w:left w:val="none" w:sz="0" w:space="0" w:color="auto"/>
                    <w:bottom w:val="none" w:sz="0" w:space="0" w:color="auto"/>
                    <w:right w:val="none" w:sz="0" w:space="0" w:color="auto"/>
                  </w:divBdr>
                </w:div>
                <w:div w:id="1264722534">
                  <w:marLeft w:val="640"/>
                  <w:marRight w:val="0"/>
                  <w:marTop w:val="0"/>
                  <w:marBottom w:val="0"/>
                  <w:divBdr>
                    <w:top w:val="none" w:sz="0" w:space="0" w:color="auto"/>
                    <w:left w:val="none" w:sz="0" w:space="0" w:color="auto"/>
                    <w:bottom w:val="none" w:sz="0" w:space="0" w:color="auto"/>
                    <w:right w:val="none" w:sz="0" w:space="0" w:color="auto"/>
                  </w:divBdr>
                </w:div>
                <w:div w:id="984771429">
                  <w:marLeft w:val="640"/>
                  <w:marRight w:val="0"/>
                  <w:marTop w:val="0"/>
                  <w:marBottom w:val="0"/>
                  <w:divBdr>
                    <w:top w:val="none" w:sz="0" w:space="0" w:color="auto"/>
                    <w:left w:val="none" w:sz="0" w:space="0" w:color="auto"/>
                    <w:bottom w:val="none" w:sz="0" w:space="0" w:color="auto"/>
                    <w:right w:val="none" w:sz="0" w:space="0" w:color="auto"/>
                  </w:divBdr>
                </w:div>
                <w:div w:id="875586415">
                  <w:marLeft w:val="640"/>
                  <w:marRight w:val="0"/>
                  <w:marTop w:val="0"/>
                  <w:marBottom w:val="0"/>
                  <w:divBdr>
                    <w:top w:val="none" w:sz="0" w:space="0" w:color="auto"/>
                    <w:left w:val="none" w:sz="0" w:space="0" w:color="auto"/>
                    <w:bottom w:val="none" w:sz="0" w:space="0" w:color="auto"/>
                    <w:right w:val="none" w:sz="0" w:space="0" w:color="auto"/>
                  </w:divBdr>
                </w:div>
                <w:div w:id="1295140010">
                  <w:marLeft w:val="640"/>
                  <w:marRight w:val="0"/>
                  <w:marTop w:val="0"/>
                  <w:marBottom w:val="0"/>
                  <w:divBdr>
                    <w:top w:val="none" w:sz="0" w:space="0" w:color="auto"/>
                    <w:left w:val="none" w:sz="0" w:space="0" w:color="auto"/>
                    <w:bottom w:val="none" w:sz="0" w:space="0" w:color="auto"/>
                    <w:right w:val="none" w:sz="0" w:space="0" w:color="auto"/>
                  </w:divBdr>
                </w:div>
                <w:div w:id="1378430687">
                  <w:marLeft w:val="640"/>
                  <w:marRight w:val="0"/>
                  <w:marTop w:val="0"/>
                  <w:marBottom w:val="0"/>
                  <w:divBdr>
                    <w:top w:val="none" w:sz="0" w:space="0" w:color="auto"/>
                    <w:left w:val="none" w:sz="0" w:space="0" w:color="auto"/>
                    <w:bottom w:val="none" w:sz="0" w:space="0" w:color="auto"/>
                    <w:right w:val="none" w:sz="0" w:space="0" w:color="auto"/>
                  </w:divBdr>
                </w:div>
                <w:div w:id="714046848">
                  <w:marLeft w:val="640"/>
                  <w:marRight w:val="0"/>
                  <w:marTop w:val="0"/>
                  <w:marBottom w:val="0"/>
                  <w:divBdr>
                    <w:top w:val="none" w:sz="0" w:space="0" w:color="auto"/>
                    <w:left w:val="none" w:sz="0" w:space="0" w:color="auto"/>
                    <w:bottom w:val="none" w:sz="0" w:space="0" w:color="auto"/>
                    <w:right w:val="none" w:sz="0" w:space="0" w:color="auto"/>
                  </w:divBdr>
                </w:div>
                <w:div w:id="1427768236">
                  <w:marLeft w:val="640"/>
                  <w:marRight w:val="0"/>
                  <w:marTop w:val="0"/>
                  <w:marBottom w:val="0"/>
                  <w:divBdr>
                    <w:top w:val="none" w:sz="0" w:space="0" w:color="auto"/>
                    <w:left w:val="none" w:sz="0" w:space="0" w:color="auto"/>
                    <w:bottom w:val="none" w:sz="0" w:space="0" w:color="auto"/>
                    <w:right w:val="none" w:sz="0" w:space="0" w:color="auto"/>
                  </w:divBdr>
                </w:div>
                <w:div w:id="1875652861">
                  <w:marLeft w:val="640"/>
                  <w:marRight w:val="0"/>
                  <w:marTop w:val="0"/>
                  <w:marBottom w:val="0"/>
                  <w:divBdr>
                    <w:top w:val="none" w:sz="0" w:space="0" w:color="auto"/>
                    <w:left w:val="none" w:sz="0" w:space="0" w:color="auto"/>
                    <w:bottom w:val="none" w:sz="0" w:space="0" w:color="auto"/>
                    <w:right w:val="none" w:sz="0" w:space="0" w:color="auto"/>
                  </w:divBdr>
                </w:div>
                <w:div w:id="2021809840">
                  <w:marLeft w:val="640"/>
                  <w:marRight w:val="0"/>
                  <w:marTop w:val="0"/>
                  <w:marBottom w:val="0"/>
                  <w:divBdr>
                    <w:top w:val="none" w:sz="0" w:space="0" w:color="auto"/>
                    <w:left w:val="none" w:sz="0" w:space="0" w:color="auto"/>
                    <w:bottom w:val="none" w:sz="0" w:space="0" w:color="auto"/>
                    <w:right w:val="none" w:sz="0" w:space="0" w:color="auto"/>
                  </w:divBdr>
                </w:div>
                <w:div w:id="862986332">
                  <w:marLeft w:val="640"/>
                  <w:marRight w:val="0"/>
                  <w:marTop w:val="0"/>
                  <w:marBottom w:val="0"/>
                  <w:divBdr>
                    <w:top w:val="none" w:sz="0" w:space="0" w:color="auto"/>
                    <w:left w:val="none" w:sz="0" w:space="0" w:color="auto"/>
                    <w:bottom w:val="none" w:sz="0" w:space="0" w:color="auto"/>
                    <w:right w:val="none" w:sz="0" w:space="0" w:color="auto"/>
                  </w:divBdr>
                </w:div>
                <w:div w:id="1787775720">
                  <w:marLeft w:val="640"/>
                  <w:marRight w:val="0"/>
                  <w:marTop w:val="0"/>
                  <w:marBottom w:val="0"/>
                  <w:divBdr>
                    <w:top w:val="none" w:sz="0" w:space="0" w:color="auto"/>
                    <w:left w:val="none" w:sz="0" w:space="0" w:color="auto"/>
                    <w:bottom w:val="none" w:sz="0" w:space="0" w:color="auto"/>
                    <w:right w:val="none" w:sz="0" w:space="0" w:color="auto"/>
                  </w:divBdr>
                </w:div>
                <w:div w:id="929123197">
                  <w:marLeft w:val="640"/>
                  <w:marRight w:val="0"/>
                  <w:marTop w:val="0"/>
                  <w:marBottom w:val="0"/>
                  <w:divBdr>
                    <w:top w:val="none" w:sz="0" w:space="0" w:color="auto"/>
                    <w:left w:val="none" w:sz="0" w:space="0" w:color="auto"/>
                    <w:bottom w:val="none" w:sz="0" w:space="0" w:color="auto"/>
                    <w:right w:val="none" w:sz="0" w:space="0" w:color="auto"/>
                  </w:divBdr>
                </w:div>
                <w:div w:id="334571032">
                  <w:marLeft w:val="640"/>
                  <w:marRight w:val="0"/>
                  <w:marTop w:val="0"/>
                  <w:marBottom w:val="0"/>
                  <w:divBdr>
                    <w:top w:val="none" w:sz="0" w:space="0" w:color="auto"/>
                    <w:left w:val="none" w:sz="0" w:space="0" w:color="auto"/>
                    <w:bottom w:val="none" w:sz="0" w:space="0" w:color="auto"/>
                    <w:right w:val="none" w:sz="0" w:space="0" w:color="auto"/>
                  </w:divBdr>
                </w:div>
                <w:div w:id="18707357">
                  <w:marLeft w:val="640"/>
                  <w:marRight w:val="0"/>
                  <w:marTop w:val="0"/>
                  <w:marBottom w:val="0"/>
                  <w:divBdr>
                    <w:top w:val="none" w:sz="0" w:space="0" w:color="auto"/>
                    <w:left w:val="none" w:sz="0" w:space="0" w:color="auto"/>
                    <w:bottom w:val="none" w:sz="0" w:space="0" w:color="auto"/>
                    <w:right w:val="none" w:sz="0" w:space="0" w:color="auto"/>
                  </w:divBdr>
                </w:div>
                <w:div w:id="1765685705">
                  <w:marLeft w:val="640"/>
                  <w:marRight w:val="0"/>
                  <w:marTop w:val="0"/>
                  <w:marBottom w:val="0"/>
                  <w:divBdr>
                    <w:top w:val="none" w:sz="0" w:space="0" w:color="auto"/>
                    <w:left w:val="none" w:sz="0" w:space="0" w:color="auto"/>
                    <w:bottom w:val="none" w:sz="0" w:space="0" w:color="auto"/>
                    <w:right w:val="none" w:sz="0" w:space="0" w:color="auto"/>
                  </w:divBdr>
                </w:div>
                <w:div w:id="2020622654">
                  <w:marLeft w:val="640"/>
                  <w:marRight w:val="0"/>
                  <w:marTop w:val="0"/>
                  <w:marBottom w:val="0"/>
                  <w:divBdr>
                    <w:top w:val="none" w:sz="0" w:space="0" w:color="auto"/>
                    <w:left w:val="none" w:sz="0" w:space="0" w:color="auto"/>
                    <w:bottom w:val="none" w:sz="0" w:space="0" w:color="auto"/>
                    <w:right w:val="none" w:sz="0" w:space="0" w:color="auto"/>
                  </w:divBdr>
                </w:div>
                <w:div w:id="155191226">
                  <w:marLeft w:val="640"/>
                  <w:marRight w:val="0"/>
                  <w:marTop w:val="0"/>
                  <w:marBottom w:val="0"/>
                  <w:divBdr>
                    <w:top w:val="none" w:sz="0" w:space="0" w:color="auto"/>
                    <w:left w:val="none" w:sz="0" w:space="0" w:color="auto"/>
                    <w:bottom w:val="none" w:sz="0" w:space="0" w:color="auto"/>
                    <w:right w:val="none" w:sz="0" w:space="0" w:color="auto"/>
                  </w:divBdr>
                </w:div>
                <w:div w:id="1854226745">
                  <w:marLeft w:val="640"/>
                  <w:marRight w:val="0"/>
                  <w:marTop w:val="0"/>
                  <w:marBottom w:val="0"/>
                  <w:divBdr>
                    <w:top w:val="none" w:sz="0" w:space="0" w:color="auto"/>
                    <w:left w:val="none" w:sz="0" w:space="0" w:color="auto"/>
                    <w:bottom w:val="none" w:sz="0" w:space="0" w:color="auto"/>
                    <w:right w:val="none" w:sz="0" w:space="0" w:color="auto"/>
                  </w:divBdr>
                </w:div>
                <w:div w:id="1239829467">
                  <w:marLeft w:val="640"/>
                  <w:marRight w:val="0"/>
                  <w:marTop w:val="0"/>
                  <w:marBottom w:val="0"/>
                  <w:divBdr>
                    <w:top w:val="none" w:sz="0" w:space="0" w:color="auto"/>
                    <w:left w:val="none" w:sz="0" w:space="0" w:color="auto"/>
                    <w:bottom w:val="none" w:sz="0" w:space="0" w:color="auto"/>
                    <w:right w:val="none" w:sz="0" w:space="0" w:color="auto"/>
                  </w:divBdr>
                </w:div>
                <w:div w:id="501699300">
                  <w:marLeft w:val="640"/>
                  <w:marRight w:val="0"/>
                  <w:marTop w:val="0"/>
                  <w:marBottom w:val="0"/>
                  <w:divBdr>
                    <w:top w:val="none" w:sz="0" w:space="0" w:color="auto"/>
                    <w:left w:val="none" w:sz="0" w:space="0" w:color="auto"/>
                    <w:bottom w:val="none" w:sz="0" w:space="0" w:color="auto"/>
                    <w:right w:val="none" w:sz="0" w:space="0" w:color="auto"/>
                  </w:divBdr>
                </w:div>
                <w:div w:id="664817617">
                  <w:marLeft w:val="640"/>
                  <w:marRight w:val="0"/>
                  <w:marTop w:val="0"/>
                  <w:marBottom w:val="0"/>
                  <w:divBdr>
                    <w:top w:val="none" w:sz="0" w:space="0" w:color="auto"/>
                    <w:left w:val="none" w:sz="0" w:space="0" w:color="auto"/>
                    <w:bottom w:val="none" w:sz="0" w:space="0" w:color="auto"/>
                    <w:right w:val="none" w:sz="0" w:space="0" w:color="auto"/>
                  </w:divBdr>
                </w:div>
                <w:div w:id="912012822">
                  <w:marLeft w:val="640"/>
                  <w:marRight w:val="0"/>
                  <w:marTop w:val="0"/>
                  <w:marBottom w:val="0"/>
                  <w:divBdr>
                    <w:top w:val="none" w:sz="0" w:space="0" w:color="auto"/>
                    <w:left w:val="none" w:sz="0" w:space="0" w:color="auto"/>
                    <w:bottom w:val="none" w:sz="0" w:space="0" w:color="auto"/>
                    <w:right w:val="none" w:sz="0" w:space="0" w:color="auto"/>
                  </w:divBdr>
                </w:div>
                <w:div w:id="140999799">
                  <w:marLeft w:val="640"/>
                  <w:marRight w:val="0"/>
                  <w:marTop w:val="0"/>
                  <w:marBottom w:val="0"/>
                  <w:divBdr>
                    <w:top w:val="none" w:sz="0" w:space="0" w:color="auto"/>
                    <w:left w:val="none" w:sz="0" w:space="0" w:color="auto"/>
                    <w:bottom w:val="none" w:sz="0" w:space="0" w:color="auto"/>
                    <w:right w:val="none" w:sz="0" w:space="0" w:color="auto"/>
                  </w:divBdr>
                </w:div>
                <w:div w:id="135296937">
                  <w:marLeft w:val="640"/>
                  <w:marRight w:val="0"/>
                  <w:marTop w:val="0"/>
                  <w:marBottom w:val="0"/>
                  <w:divBdr>
                    <w:top w:val="none" w:sz="0" w:space="0" w:color="auto"/>
                    <w:left w:val="none" w:sz="0" w:space="0" w:color="auto"/>
                    <w:bottom w:val="none" w:sz="0" w:space="0" w:color="auto"/>
                    <w:right w:val="none" w:sz="0" w:space="0" w:color="auto"/>
                  </w:divBdr>
                </w:div>
                <w:div w:id="1078557719">
                  <w:marLeft w:val="640"/>
                  <w:marRight w:val="0"/>
                  <w:marTop w:val="0"/>
                  <w:marBottom w:val="0"/>
                  <w:divBdr>
                    <w:top w:val="none" w:sz="0" w:space="0" w:color="auto"/>
                    <w:left w:val="none" w:sz="0" w:space="0" w:color="auto"/>
                    <w:bottom w:val="none" w:sz="0" w:space="0" w:color="auto"/>
                    <w:right w:val="none" w:sz="0" w:space="0" w:color="auto"/>
                  </w:divBdr>
                </w:div>
                <w:div w:id="1012028785">
                  <w:marLeft w:val="640"/>
                  <w:marRight w:val="0"/>
                  <w:marTop w:val="0"/>
                  <w:marBottom w:val="0"/>
                  <w:divBdr>
                    <w:top w:val="none" w:sz="0" w:space="0" w:color="auto"/>
                    <w:left w:val="none" w:sz="0" w:space="0" w:color="auto"/>
                    <w:bottom w:val="none" w:sz="0" w:space="0" w:color="auto"/>
                    <w:right w:val="none" w:sz="0" w:space="0" w:color="auto"/>
                  </w:divBdr>
                </w:div>
                <w:div w:id="1890460355">
                  <w:marLeft w:val="640"/>
                  <w:marRight w:val="0"/>
                  <w:marTop w:val="0"/>
                  <w:marBottom w:val="0"/>
                  <w:divBdr>
                    <w:top w:val="none" w:sz="0" w:space="0" w:color="auto"/>
                    <w:left w:val="none" w:sz="0" w:space="0" w:color="auto"/>
                    <w:bottom w:val="none" w:sz="0" w:space="0" w:color="auto"/>
                    <w:right w:val="none" w:sz="0" w:space="0" w:color="auto"/>
                  </w:divBdr>
                </w:div>
                <w:div w:id="406146875">
                  <w:marLeft w:val="640"/>
                  <w:marRight w:val="0"/>
                  <w:marTop w:val="0"/>
                  <w:marBottom w:val="0"/>
                  <w:divBdr>
                    <w:top w:val="none" w:sz="0" w:space="0" w:color="auto"/>
                    <w:left w:val="none" w:sz="0" w:space="0" w:color="auto"/>
                    <w:bottom w:val="none" w:sz="0" w:space="0" w:color="auto"/>
                    <w:right w:val="none" w:sz="0" w:space="0" w:color="auto"/>
                  </w:divBdr>
                </w:div>
                <w:div w:id="867764931">
                  <w:marLeft w:val="640"/>
                  <w:marRight w:val="0"/>
                  <w:marTop w:val="0"/>
                  <w:marBottom w:val="0"/>
                  <w:divBdr>
                    <w:top w:val="none" w:sz="0" w:space="0" w:color="auto"/>
                    <w:left w:val="none" w:sz="0" w:space="0" w:color="auto"/>
                    <w:bottom w:val="none" w:sz="0" w:space="0" w:color="auto"/>
                    <w:right w:val="none" w:sz="0" w:space="0" w:color="auto"/>
                  </w:divBdr>
                </w:div>
                <w:div w:id="1477642428">
                  <w:marLeft w:val="640"/>
                  <w:marRight w:val="0"/>
                  <w:marTop w:val="0"/>
                  <w:marBottom w:val="0"/>
                  <w:divBdr>
                    <w:top w:val="none" w:sz="0" w:space="0" w:color="auto"/>
                    <w:left w:val="none" w:sz="0" w:space="0" w:color="auto"/>
                    <w:bottom w:val="none" w:sz="0" w:space="0" w:color="auto"/>
                    <w:right w:val="none" w:sz="0" w:space="0" w:color="auto"/>
                  </w:divBdr>
                </w:div>
                <w:div w:id="530650133">
                  <w:marLeft w:val="640"/>
                  <w:marRight w:val="0"/>
                  <w:marTop w:val="0"/>
                  <w:marBottom w:val="0"/>
                  <w:divBdr>
                    <w:top w:val="none" w:sz="0" w:space="0" w:color="auto"/>
                    <w:left w:val="none" w:sz="0" w:space="0" w:color="auto"/>
                    <w:bottom w:val="none" w:sz="0" w:space="0" w:color="auto"/>
                    <w:right w:val="none" w:sz="0" w:space="0" w:color="auto"/>
                  </w:divBdr>
                </w:div>
                <w:div w:id="1935554455">
                  <w:marLeft w:val="640"/>
                  <w:marRight w:val="0"/>
                  <w:marTop w:val="0"/>
                  <w:marBottom w:val="0"/>
                  <w:divBdr>
                    <w:top w:val="none" w:sz="0" w:space="0" w:color="auto"/>
                    <w:left w:val="none" w:sz="0" w:space="0" w:color="auto"/>
                    <w:bottom w:val="none" w:sz="0" w:space="0" w:color="auto"/>
                    <w:right w:val="none" w:sz="0" w:space="0" w:color="auto"/>
                  </w:divBdr>
                </w:div>
                <w:div w:id="678001046">
                  <w:marLeft w:val="640"/>
                  <w:marRight w:val="0"/>
                  <w:marTop w:val="0"/>
                  <w:marBottom w:val="0"/>
                  <w:divBdr>
                    <w:top w:val="none" w:sz="0" w:space="0" w:color="auto"/>
                    <w:left w:val="none" w:sz="0" w:space="0" w:color="auto"/>
                    <w:bottom w:val="none" w:sz="0" w:space="0" w:color="auto"/>
                    <w:right w:val="none" w:sz="0" w:space="0" w:color="auto"/>
                  </w:divBdr>
                </w:div>
                <w:div w:id="559244242">
                  <w:marLeft w:val="640"/>
                  <w:marRight w:val="0"/>
                  <w:marTop w:val="0"/>
                  <w:marBottom w:val="0"/>
                  <w:divBdr>
                    <w:top w:val="none" w:sz="0" w:space="0" w:color="auto"/>
                    <w:left w:val="none" w:sz="0" w:space="0" w:color="auto"/>
                    <w:bottom w:val="none" w:sz="0" w:space="0" w:color="auto"/>
                    <w:right w:val="none" w:sz="0" w:space="0" w:color="auto"/>
                  </w:divBdr>
                </w:div>
                <w:div w:id="325673739">
                  <w:marLeft w:val="640"/>
                  <w:marRight w:val="0"/>
                  <w:marTop w:val="0"/>
                  <w:marBottom w:val="0"/>
                  <w:divBdr>
                    <w:top w:val="none" w:sz="0" w:space="0" w:color="auto"/>
                    <w:left w:val="none" w:sz="0" w:space="0" w:color="auto"/>
                    <w:bottom w:val="none" w:sz="0" w:space="0" w:color="auto"/>
                    <w:right w:val="none" w:sz="0" w:space="0" w:color="auto"/>
                  </w:divBdr>
                </w:div>
                <w:div w:id="984627778">
                  <w:marLeft w:val="640"/>
                  <w:marRight w:val="0"/>
                  <w:marTop w:val="0"/>
                  <w:marBottom w:val="0"/>
                  <w:divBdr>
                    <w:top w:val="none" w:sz="0" w:space="0" w:color="auto"/>
                    <w:left w:val="none" w:sz="0" w:space="0" w:color="auto"/>
                    <w:bottom w:val="none" w:sz="0" w:space="0" w:color="auto"/>
                    <w:right w:val="none" w:sz="0" w:space="0" w:color="auto"/>
                  </w:divBdr>
                </w:div>
                <w:div w:id="561259267">
                  <w:marLeft w:val="640"/>
                  <w:marRight w:val="0"/>
                  <w:marTop w:val="0"/>
                  <w:marBottom w:val="0"/>
                  <w:divBdr>
                    <w:top w:val="none" w:sz="0" w:space="0" w:color="auto"/>
                    <w:left w:val="none" w:sz="0" w:space="0" w:color="auto"/>
                    <w:bottom w:val="none" w:sz="0" w:space="0" w:color="auto"/>
                    <w:right w:val="none" w:sz="0" w:space="0" w:color="auto"/>
                  </w:divBdr>
                </w:div>
                <w:div w:id="735932240">
                  <w:marLeft w:val="640"/>
                  <w:marRight w:val="0"/>
                  <w:marTop w:val="0"/>
                  <w:marBottom w:val="0"/>
                  <w:divBdr>
                    <w:top w:val="none" w:sz="0" w:space="0" w:color="auto"/>
                    <w:left w:val="none" w:sz="0" w:space="0" w:color="auto"/>
                    <w:bottom w:val="none" w:sz="0" w:space="0" w:color="auto"/>
                    <w:right w:val="none" w:sz="0" w:space="0" w:color="auto"/>
                  </w:divBdr>
                </w:div>
                <w:div w:id="48458820">
                  <w:marLeft w:val="640"/>
                  <w:marRight w:val="0"/>
                  <w:marTop w:val="0"/>
                  <w:marBottom w:val="0"/>
                  <w:divBdr>
                    <w:top w:val="none" w:sz="0" w:space="0" w:color="auto"/>
                    <w:left w:val="none" w:sz="0" w:space="0" w:color="auto"/>
                    <w:bottom w:val="none" w:sz="0" w:space="0" w:color="auto"/>
                    <w:right w:val="none" w:sz="0" w:space="0" w:color="auto"/>
                  </w:divBdr>
                </w:div>
                <w:div w:id="282463530">
                  <w:marLeft w:val="640"/>
                  <w:marRight w:val="0"/>
                  <w:marTop w:val="0"/>
                  <w:marBottom w:val="0"/>
                  <w:divBdr>
                    <w:top w:val="none" w:sz="0" w:space="0" w:color="auto"/>
                    <w:left w:val="none" w:sz="0" w:space="0" w:color="auto"/>
                    <w:bottom w:val="none" w:sz="0" w:space="0" w:color="auto"/>
                    <w:right w:val="none" w:sz="0" w:space="0" w:color="auto"/>
                  </w:divBdr>
                </w:div>
                <w:div w:id="301545428">
                  <w:marLeft w:val="640"/>
                  <w:marRight w:val="0"/>
                  <w:marTop w:val="0"/>
                  <w:marBottom w:val="0"/>
                  <w:divBdr>
                    <w:top w:val="none" w:sz="0" w:space="0" w:color="auto"/>
                    <w:left w:val="none" w:sz="0" w:space="0" w:color="auto"/>
                    <w:bottom w:val="none" w:sz="0" w:space="0" w:color="auto"/>
                    <w:right w:val="none" w:sz="0" w:space="0" w:color="auto"/>
                  </w:divBdr>
                </w:div>
                <w:div w:id="1287587198">
                  <w:marLeft w:val="640"/>
                  <w:marRight w:val="0"/>
                  <w:marTop w:val="0"/>
                  <w:marBottom w:val="0"/>
                  <w:divBdr>
                    <w:top w:val="none" w:sz="0" w:space="0" w:color="auto"/>
                    <w:left w:val="none" w:sz="0" w:space="0" w:color="auto"/>
                    <w:bottom w:val="none" w:sz="0" w:space="0" w:color="auto"/>
                    <w:right w:val="none" w:sz="0" w:space="0" w:color="auto"/>
                  </w:divBdr>
                </w:div>
                <w:div w:id="1060902380">
                  <w:marLeft w:val="640"/>
                  <w:marRight w:val="0"/>
                  <w:marTop w:val="0"/>
                  <w:marBottom w:val="0"/>
                  <w:divBdr>
                    <w:top w:val="none" w:sz="0" w:space="0" w:color="auto"/>
                    <w:left w:val="none" w:sz="0" w:space="0" w:color="auto"/>
                    <w:bottom w:val="none" w:sz="0" w:space="0" w:color="auto"/>
                    <w:right w:val="none" w:sz="0" w:space="0" w:color="auto"/>
                  </w:divBdr>
                </w:div>
                <w:div w:id="51194179">
                  <w:marLeft w:val="640"/>
                  <w:marRight w:val="0"/>
                  <w:marTop w:val="0"/>
                  <w:marBottom w:val="0"/>
                  <w:divBdr>
                    <w:top w:val="none" w:sz="0" w:space="0" w:color="auto"/>
                    <w:left w:val="none" w:sz="0" w:space="0" w:color="auto"/>
                    <w:bottom w:val="none" w:sz="0" w:space="0" w:color="auto"/>
                    <w:right w:val="none" w:sz="0" w:space="0" w:color="auto"/>
                  </w:divBdr>
                </w:div>
                <w:div w:id="64039412">
                  <w:marLeft w:val="640"/>
                  <w:marRight w:val="0"/>
                  <w:marTop w:val="0"/>
                  <w:marBottom w:val="0"/>
                  <w:divBdr>
                    <w:top w:val="none" w:sz="0" w:space="0" w:color="auto"/>
                    <w:left w:val="none" w:sz="0" w:space="0" w:color="auto"/>
                    <w:bottom w:val="none" w:sz="0" w:space="0" w:color="auto"/>
                    <w:right w:val="none" w:sz="0" w:space="0" w:color="auto"/>
                  </w:divBdr>
                </w:div>
                <w:div w:id="99377317">
                  <w:marLeft w:val="640"/>
                  <w:marRight w:val="0"/>
                  <w:marTop w:val="0"/>
                  <w:marBottom w:val="0"/>
                  <w:divBdr>
                    <w:top w:val="none" w:sz="0" w:space="0" w:color="auto"/>
                    <w:left w:val="none" w:sz="0" w:space="0" w:color="auto"/>
                    <w:bottom w:val="none" w:sz="0" w:space="0" w:color="auto"/>
                    <w:right w:val="none" w:sz="0" w:space="0" w:color="auto"/>
                  </w:divBdr>
                </w:div>
                <w:div w:id="826939161">
                  <w:marLeft w:val="640"/>
                  <w:marRight w:val="0"/>
                  <w:marTop w:val="0"/>
                  <w:marBottom w:val="0"/>
                  <w:divBdr>
                    <w:top w:val="none" w:sz="0" w:space="0" w:color="auto"/>
                    <w:left w:val="none" w:sz="0" w:space="0" w:color="auto"/>
                    <w:bottom w:val="none" w:sz="0" w:space="0" w:color="auto"/>
                    <w:right w:val="none" w:sz="0" w:space="0" w:color="auto"/>
                  </w:divBdr>
                </w:div>
                <w:div w:id="421149580">
                  <w:marLeft w:val="640"/>
                  <w:marRight w:val="0"/>
                  <w:marTop w:val="0"/>
                  <w:marBottom w:val="0"/>
                  <w:divBdr>
                    <w:top w:val="none" w:sz="0" w:space="0" w:color="auto"/>
                    <w:left w:val="none" w:sz="0" w:space="0" w:color="auto"/>
                    <w:bottom w:val="none" w:sz="0" w:space="0" w:color="auto"/>
                    <w:right w:val="none" w:sz="0" w:space="0" w:color="auto"/>
                  </w:divBdr>
                </w:div>
                <w:div w:id="13699536">
                  <w:marLeft w:val="640"/>
                  <w:marRight w:val="0"/>
                  <w:marTop w:val="0"/>
                  <w:marBottom w:val="0"/>
                  <w:divBdr>
                    <w:top w:val="none" w:sz="0" w:space="0" w:color="auto"/>
                    <w:left w:val="none" w:sz="0" w:space="0" w:color="auto"/>
                    <w:bottom w:val="none" w:sz="0" w:space="0" w:color="auto"/>
                    <w:right w:val="none" w:sz="0" w:space="0" w:color="auto"/>
                  </w:divBdr>
                </w:div>
                <w:div w:id="1800802998">
                  <w:marLeft w:val="640"/>
                  <w:marRight w:val="0"/>
                  <w:marTop w:val="0"/>
                  <w:marBottom w:val="0"/>
                  <w:divBdr>
                    <w:top w:val="none" w:sz="0" w:space="0" w:color="auto"/>
                    <w:left w:val="none" w:sz="0" w:space="0" w:color="auto"/>
                    <w:bottom w:val="none" w:sz="0" w:space="0" w:color="auto"/>
                    <w:right w:val="none" w:sz="0" w:space="0" w:color="auto"/>
                  </w:divBdr>
                </w:div>
                <w:div w:id="1736007887">
                  <w:marLeft w:val="640"/>
                  <w:marRight w:val="0"/>
                  <w:marTop w:val="0"/>
                  <w:marBottom w:val="0"/>
                  <w:divBdr>
                    <w:top w:val="none" w:sz="0" w:space="0" w:color="auto"/>
                    <w:left w:val="none" w:sz="0" w:space="0" w:color="auto"/>
                    <w:bottom w:val="none" w:sz="0" w:space="0" w:color="auto"/>
                    <w:right w:val="none" w:sz="0" w:space="0" w:color="auto"/>
                  </w:divBdr>
                </w:div>
                <w:div w:id="2054385128">
                  <w:marLeft w:val="640"/>
                  <w:marRight w:val="0"/>
                  <w:marTop w:val="0"/>
                  <w:marBottom w:val="0"/>
                  <w:divBdr>
                    <w:top w:val="none" w:sz="0" w:space="0" w:color="auto"/>
                    <w:left w:val="none" w:sz="0" w:space="0" w:color="auto"/>
                    <w:bottom w:val="none" w:sz="0" w:space="0" w:color="auto"/>
                    <w:right w:val="none" w:sz="0" w:space="0" w:color="auto"/>
                  </w:divBdr>
                </w:div>
                <w:div w:id="101732402">
                  <w:marLeft w:val="640"/>
                  <w:marRight w:val="0"/>
                  <w:marTop w:val="0"/>
                  <w:marBottom w:val="0"/>
                  <w:divBdr>
                    <w:top w:val="none" w:sz="0" w:space="0" w:color="auto"/>
                    <w:left w:val="none" w:sz="0" w:space="0" w:color="auto"/>
                    <w:bottom w:val="none" w:sz="0" w:space="0" w:color="auto"/>
                    <w:right w:val="none" w:sz="0" w:space="0" w:color="auto"/>
                  </w:divBdr>
                </w:div>
                <w:div w:id="524103189">
                  <w:marLeft w:val="640"/>
                  <w:marRight w:val="0"/>
                  <w:marTop w:val="0"/>
                  <w:marBottom w:val="0"/>
                  <w:divBdr>
                    <w:top w:val="none" w:sz="0" w:space="0" w:color="auto"/>
                    <w:left w:val="none" w:sz="0" w:space="0" w:color="auto"/>
                    <w:bottom w:val="none" w:sz="0" w:space="0" w:color="auto"/>
                    <w:right w:val="none" w:sz="0" w:space="0" w:color="auto"/>
                  </w:divBdr>
                </w:div>
                <w:div w:id="1641038550">
                  <w:marLeft w:val="640"/>
                  <w:marRight w:val="0"/>
                  <w:marTop w:val="0"/>
                  <w:marBottom w:val="0"/>
                  <w:divBdr>
                    <w:top w:val="none" w:sz="0" w:space="0" w:color="auto"/>
                    <w:left w:val="none" w:sz="0" w:space="0" w:color="auto"/>
                    <w:bottom w:val="none" w:sz="0" w:space="0" w:color="auto"/>
                    <w:right w:val="none" w:sz="0" w:space="0" w:color="auto"/>
                  </w:divBdr>
                </w:div>
                <w:div w:id="914900828">
                  <w:marLeft w:val="640"/>
                  <w:marRight w:val="0"/>
                  <w:marTop w:val="0"/>
                  <w:marBottom w:val="0"/>
                  <w:divBdr>
                    <w:top w:val="none" w:sz="0" w:space="0" w:color="auto"/>
                    <w:left w:val="none" w:sz="0" w:space="0" w:color="auto"/>
                    <w:bottom w:val="none" w:sz="0" w:space="0" w:color="auto"/>
                    <w:right w:val="none" w:sz="0" w:space="0" w:color="auto"/>
                  </w:divBdr>
                </w:div>
                <w:div w:id="592132425">
                  <w:marLeft w:val="640"/>
                  <w:marRight w:val="0"/>
                  <w:marTop w:val="0"/>
                  <w:marBottom w:val="0"/>
                  <w:divBdr>
                    <w:top w:val="none" w:sz="0" w:space="0" w:color="auto"/>
                    <w:left w:val="none" w:sz="0" w:space="0" w:color="auto"/>
                    <w:bottom w:val="none" w:sz="0" w:space="0" w:color="auto"/>
                    <w:right w:val="none" w:sz="0" w:space="0" w:color="auto"/>
                  </w:divBdr>
                </w:div>
                <w:div w:id="1245534462">
                  <w:marLeft w:val="640"/>
                  <w:marRight w:val="0"/>
                  <w:marTop w:val="0"/>
                  <w:marBottom w:val="0"/>
                  <w:divBdr>
                    <w:top w:val="none" w:sz="0" w:space="0" w:color="auto"/>
                    <w:left w:val="none" w:sz="0" w:space="0" w:color="auto"/>
                    <w:bottom w:val="none" w:sz="0" w:space="0" w:color="auto"/>
                    <w:right w:val="none" w:sz="0" w:space="0" w:color="auto"/>
                  </w:divBdr>
                </w:div>
                <w:div w:id="521742892">
                  <w:marLeft w:val="640"/>
                  <w:marRight w:val="0"/>
                  <w:marTop w:val="0"/>
                  <w:marBottom w:val="0"/>
                  <w:divBdr>
                    <w:top w:val="none" w:sz="0" w:space="0" w:color="auto"/>
                    <w:left w:val="none" w:sz="0" w:space="0" w:color="auto"/>
                    <w:bottom w:val="none" w:sz="0" w:space="0" w:color="auto"/>
                    <w:right w:val="none" w:sz="0" w:space="0" w:color="auto"/>
                  </w:divBdr>
                </w:div>
                <w:div w:id="1917209090">
                  <w:marLeft w:val="640"/>
                  <w:marRight w:val="0"/>
                  <w:marTop w:val="0"/>
                  <w:marBottom w:val="0"/>
                  <w:divBdr>
                    <w:top w:val="none" w:sz="0" w:space="0" w:color="auto"/>
                    <w:left w:val="none" w:sz="0" w:space="0" w:color="auto"/>
                    <w:bottom w:val="none" w:sz="0" w:space="0" w:color="auto"/>
                    <w:right w:val="none" w:sz="0" w:space="0" w:color="auto"/>
                  </w:divBdr>
                </w:div>
                <w:div w:id="1108047104">
                  <w:marLeft w:val="640"/>
                  <w:marRight w:val="0"/>
                  <w:marTop w:val="0"/>
                  <w:marBottom w:val="0"/>
                  <w:divBdr>
                    <w:top w:val="none" w:sz="0" w:space="0" w:color="auto"/>
                    <w:left w:val="none" w:sz="0" w:space="0" w:color="auto"/>
                    <w:bottom w:val="none" w:sz="0" w:space="0" w:color="auto"/>
                    <w:right w:val="none" w:sz="0" w:space="0" w:color="auto"/>
                  </w:divBdr>
                </w:div>
                <w:div w:id="616180394">
                  <w:marLeft w:val="640"/>
                  <w:marRight w:val="0"/>
                  <w:marTop w:val="0"/>
                  <w:marBottom w:val="0"/>
                  <w:divBdr>
                    <w:top w:val="none" w:sz="0" w:space="0" w:color="auto"/>
                    <w:left w:val="none" w:sz="0" w:space="0" w:color="auto"/>
                    <w:bottom w:val="none" w:sz="0" w:space="0" w:color="auto"/>
                    <w:right w:val="none" w:sz="0" w:space="0" w:color="auto"/>
                  </w:divBdr>
                </w:div>
                <w:div w:id="1080517975">
                  <w:marLeft w:val="640"/>
                  <w:marRight w:val="0"/>
                  <w:marTop w:val="0"/>
                  <w:marBottom w:val="0"/>
                  <w:divBdr>
                    <w:top w:val="none" w:sz="0" w:space="0" w:color="auto"/>
                    <w:left w:val="none" w:sz="0" w:space="0" w:color="auto"/>
                    <w:bottom w:val="none" w:sz="0" w:space="0" w:color="auto"/>
                    <w:right w:val="none" w:sz="0" w:space="0" w:color="auto"/>
                  </w:divBdr>
                </w:div>
                <w:div w:id="1654530572">
                  <w:marLeft w:val="640"/>
                  <w:marRight w:val="0"/>
                  <w:marTop w:val="0"/>
                  <w:marBottom w:val="0"/>
                  <w:divBdr>
                    <w:top w:val="none" w:sz="0" w:space="0" w:color="auto"/>
                    <w:left w:val="none" w:sz="0" w:space="0" w:color="auto"/>
                    <w:bottom w:val="none" w:sz="0" w:space="0" w:color="auto"/>
                    <w:right w:val="none" w:sz="0" w:space="0" w:color="auto"/>
                  </w:divBdr>
                </w:div>
                <w:div w:id="630282098">
                  <w:marLeft w:val="640"/>
                  <w:marRight w:val="0"/>
                  <w:marTop w:val="0"/>
                  <w:marBottom w:val="0"/>
                  <w:divBdr>
                    <w:top w:val="none" w:sz="0" w:space="0" w:color="auto"/>
                    <w:left w:val="none" w:sz="0" w:space="0" w:color="auto"/>
                    <w:bottom w:val="none" w:sz="0" w:space="0" w:color="auto"/>
                    <w:right w:val="none" w:sz="0" w:space="0" w:color="auto"/>
                  </w:divBdr>
                </w:div>
                <w:div w:id="1189024542">
                  <w:marLeft w:val="640"/>
                  <w:marRight w:val="0"/>
                  <w:marTop w:val="0"/>
                  <w:marBottom w:val="0"/>
                  <w:divBdr>
                    <w:top w:val="none" w:sz="0" w:space="0" w:color="auto"/>
                    <w:left w:val="none" w:sz="0" w:space="0" w:color="auto"/>
                    <w:bottom w:val="none" w:sz="0" w:space="0" w:color="auto"/>
                    <w:right w:val="none" w:sz="0" w:space="0" w:color="auto"/>
                  </w:divBdr>
                </w:div>
                <w:div w:id="2074037107">
                  <w:marLeft w:val="640"/>
                  <w:marRight w:val="0"/>
                  <w:marTop w:val="0"/>
                  <w:marBottom w:val="0"/>
                  <w:divBdr>
                    <w:top w:val="none" w:sz="0" w:space="0" w:color="auto"/>
                    <w:left w:val="none" w:sz="0" w:space="0" w:color="auto"/>
                    <w:bottom w:val="none" w:sz="0" w:space="0" w:color="auto"/>
                    <w:right w:val="none" w:sz="0" w:space="0" w:color="auto"/>
                  </w:divBdr>
                </w:div>
                <w:div w:id="650792191">
                  <w:marLeft w:val="640"/>
                  <w:marRight w:val="0"/>
                  <w:marTop w:val="0"/>
                  <w:marBottom w:val="0"/>
                  <w:divBdr>
                    <w:top w:val="none" w:sz="0" w:space="0" w:color="auto"/>
                    <w:left w:val="none" w:sz="0" w:space="0" w:color="auto"/>
                    <w:bottom w:val="none" w:sz="0" w:space="0" w:color="auto"/>
                    <w:right w:val="none" w:sz="0" w:space="0" w:color="auto"/>
                  </w:divBdr>
                </w:div>
                <w:div w:id="1979332212">
                  <w:marLeft w:val="640"/>
                  <w:marRight w:val="0"/>
                  <w:marTop w:val="0"/>
                  <w:marBottom w:val="0"/>
                  <w:divBdr>
                    <w:top w:val="none" w:sz="0" w:space="0" w:color="auto"/>
                    <w:left w:val="none" w:sz="0" w:space="0" w:color="auto"/>
                    <w:bottom w:val="none" w:sz="0" w:space="0" w:color="auto"/>
                    <w:right w:val="none" w:sz="0" w:space="0" w:color="auto"/>
                  </w:divBdr>
                </w:div>
              </w:divsChild>
            </w:div>
            <w:div w:id="784009804">
              <w:marLeft w:val="0"/>
              <w:marRight w:val="0"/>
              <w:marTop w:val="0"/>
              <w:marBottom w:val="0"/>
              <w:divBdr>
                <w:top w:val="none" w:sz="0" w:space="0" w:color="auto"/>
                <w:left w:val="none" w:sz="0" w:space="0" w:color="auto"/>
                <w:bottom w:val="none" w:sz="0" w:space="0" w:color="auto"/>
                <w:right w:val="none" w:sz="0" w:space="0" w:color="auto"/>
              </w:divBdr>
              <w:divsChild>
                <w:div w:id="1198620360">
                  <w:marLeft w:val="640"/>
                  <w:marRight w:val="0"/>
                  <w:marTop w:val="0"/>
                  <w:marBottom w:val="0"/>
                  <w:divBdr>
                    <w:top w:val="none" w:sz="0" w:space="0" w:color="auto"/>
                    <w:left w:val="none" w:sz="0" w:space="0" w:color="auto"/>
                    <w:bottom w:val="none" w:sz="0" w:space="0" w:color="auto"/>
                    <w:right w:val="none" w:sz="0" w:space="0" w:color="auto"/>
                  </w:divBdr>
                </w:div>
                <w:div w:id="2116054786">
                  <w:marLeft w:val="640"/>
                  <w:marRight w:val="0"/>
                  <w:marTop w:val="0"/>
                  <w:marBottom w:val="0"/>
                  <w:divBdr>
                    <w:top w:val="none" w:sz="0" w:space="0" w:color="auto"/>
                    <w:left w:val="none" w:sz="0" w:space="0" w:color="auto"/>
                    <w:bottom w:val="none" w:sz="0" w:space="0" w:color="auto"/>
                    <w:right w:val="none" w:sz="0" w:space="0" w:color="auto"/>
                  </w:divBdr>
                </w:div>
                <w:div w:id="1259220183">
                  <w:marLeft w:val="640"/>
                  <w:marRight w:val="0"/>
                  <w:marTop w:val="0"/>
                  <w:marBottom w:val="0"/>
                  <w:divBdr>
                    <w:top w:val="none" w:sz="0" w:space="0" w:color="auto"/>
                    <w:left w:val="none" w:sz="0" w:space="0" w:color="auto"/>
                    <w:bottom w:val="none" w:sz="0" w:space="0" w:color="auto"/>
                    <w:right w:val="none" w:sz="0" w:space="0" w:color="auto"/>
                  </w:divBdr>
                </w:div>
                <w:div w:id="1356688183">
                  <w:marLeft w:val="640"/>
                  <w:marRight w:val="0"/>
                  <w:marTop w:val="0"/>
                  <w:marBottom w:val="0"/>
                  <w:divBdr>
                    <w:top w:val="none" w:sz="0" w:space="0" w:color="auto"/>
                    <w:left w:val="none" w:sz="0" w:space="0" w:color="auto"/>
                    <w:bottom w:val="none" w:sz="0" w:space="0" w:color="auto"/>
                    <w:right w:val="none" w:sz="0" w:space="0" w:color="auto"/>
                  </w:divBdr>
                </w:div>
                <w:div w:id="1071080536">
                  <w:marLeft w:val="640"/>
                  <w:marRight w:val="0"/>
                  <w:marTop w:val="0"/>
                  <w:marBottom w:val="0"/>
                  <w:divBdr>
                    <w:top w:val="none" w:sz="0" w:space="0" w:color="auto"/>
                    <w:left w:val="none" w:sz="0" w:space="0" w:color="auto"/>
                    <w:bottom w:val="none" w:sz="0" w:space="0" w:color="auto"/>
                    <w:right w:val="none" w:sz="0" w:space="0" w:color="auto"/>
                  </w:divBdr>
                </w:div>
                <w:div w:id="775099080">
                  <w:marLeft w:val="640"/>
                  <w:marRight w:val="0"/>
                  <w:marTop w:val="0"/>
                  <w:marBottom w:val="0"/>
                  <w:divBdr>
                    <w:top w:val="none" w:sz="0" w:space="0" w:color="auto"/>
                    <w:left w:val="none" w:sz="0" w:space="0" w:color="auto"/>
                    <w:bottom w:val="none" w:sz="0" w:space="0" w:color="auto"/>
                    <w:right w:val="none" w:sz="0" w:space="0" w:color="auto"/>
                  </w:divBdr>
                </w:div>
                <w:div w:id="309361242">
                  <w:marLeft w:val="640"/>
                  <w:marRight w:val="0"/>
                  <w:marTop w:val="0"/>
                  <w:marBottom w:val="0"/>
                  <w:divBdr>
                    <w:top w:val="none" w:sz="0" w:space="0" w:color="auto"/>
                    <w:left w:val="none" w:sz="0" w:space="0" w:color="auto"/>
                    <w:bottom w:val="none" w:sz="0" w:space="0" w:color="auto"/>
                    <w:right w:val="none" w:sz="0" w:space="0" w:color="auto"/>
                  </w:divBdr>
                </w:div>
                <w:div w:id="216666944">
                  <w:marLeft w:val="640"/>
                  <w:marRight w:val="0"/>
                  <w:marTop w:val="0"/>
                  <w:marBottom w:val="0"/>
                  <w:divBdr>
                    <w:top w:val="none" w:sz="0" w:space="0" w:color="auto"/>
                    <w:left w:val="none" w:sz="0" w:space="0" w:color="auto"/>
                    <w:bottom w:val="none" w:sz="0" w:space="0" w:color="auto"/>
                    <w:right w:val="none" w:sz="0" w:space="0" w:color="auto"/>
                  </w:divBdr>
                </w:div>
                <w:div w:id="488250200">
                  <w:marLeft w:val="640"/>
                  <w:marRight w:val="0"/>
                  <w:marTop w:val="0"/>
                  <w:marBottom w:val="0"/>
                  <w:divBdr>
                    <w:top w:val="none" w:sz="0" w:space="0" w:color="auto"/>
                    <w:left w:val="none" w:sz="0" w:space="0" w:color="auto"/>
                    <w:bottom w:val="none" w:sz="0" w:space="0" w:color="auto"/>
                    <w:right w:val="none" w:sz="0" w:space="0" w:color="auto"/>
                  </w:divBdr>
                </w:div>
                <w:div w:id="463229725">
                  <w:marLeft w:val="640"/>
                  <w:marRight w:val="0"/>
                  <w:marTop w:val="0"/>
                  <w:marBottom w:val="0"/>
                  <w:divBdr>
                    <w:top w:val="none" w:sz="0" w:space="0" w:color="auto"/>
                    <w:left w:val="none" w:sz="0" w:space="0" w:color="auto"/>
                    <w:bottom w:val="none" w:sz="0" w:space="0" w:color="auto"/>
                    <w:right w:val="none" w:sz="0" w:space="0" w:color="auto"/>
                  </w:divBdr>
                </w:div>
                <w:div w:id="529875826">
                  <w:marLeft w:val="640"/>
                  <w:marRight w:val="0"/>
                  <w:marTop w:val="0"/>
                  <w:marBottom w:val="0"/>
                  <w:divBdr>
                    <w:top w:val="none" w:sz="0" w:space="0" w:color="auto"/>
                    <w:left w:val="none" w:sz="0" w:space="0" w:color="auto"/>
                    <w:bottom w:val="none" w:sz="0" w:space="0" w:color="auto"/>
                    <w:right w:val="none" w:sz="0" w:space="0" w:color="auto"/>
                  </w:divBdr>
                </w:div>
                <w:div w:id="391075422">
                  <w:marLeft w:val="640"/>
                  <w:marRight w:val="0"/>
                  <w:marTop w:val="0"/>
                  <w:marBottom w:val="0"/>
                  <w:divBdr>
                    <w:top w:val="none" w:sz="0" w:space="0" w:color="auto"/>
                    <w:left w:val="none" w:sz="0" w:space="0" w:color="auto"/>
                    <w:bottom w:val="none" w:sz="0" w:space="0" w:color="auto"/>
                    <w:right w:val="none" w:sz="0" w:space="0" w:color="auto"/>
                  </w:divBdr>
                </w:div>
                <w:div w:id="2134668553">
                  <w:marLeft w:val="640"/>
                  <w:marRight w:val="0"/>
                  <w:marTop w:val="0"/>
                  <w:marBottom w:val="0"/>
                  <w:divBdr>
                    <w:top w:val="none" w:sz="0" w:space="0" w:color="auto"/>
                    <w:left w:val="none" w:sz="0" w:space="0" w:color="auto"/>
                    <w:bottom w:val="none" w:sz="0" w:space="0" w:color="auto"/>
                    <w:right w:val="none" w:sz="0" w:space="0" w:color="auto"/>
                  </w:divBdr>
                </w:div>
                <w:div w:id="113066593">
                  <w:marLeft w:val="640"/>
                  <w:marRight w:val="0"/>
                  <w:marTop w:val="0"/>
                  <w:marBottom w:val="0"/>
                  <w:divBdr>
                    <w:top w:val="none" w:sz="0" w:space="0" w:color="auto"/>
                    <w:left w:val="none" w:sz="0" w:space="0" w:color="auto"/>
                    <w:bottom w:val="none" w:sz="0" w:space="0" w:color="auto"/>
                    <w:right w:val="none" w:sz="0" w:space="0" w:color="auto"/>
                  </w:divBdr>
                </w:div>
                <w:div w:id="450442246">
                  <w:marLeft w:val="640"/>
                  <w:marRight w:val="0"/>
                  <w:marTop w:val="0"/>
                  <w:marBottom w:val="0"/>
                  <w:divBdr>
                    <w:top w:val="none" w:sz="0" w:space="0" w:color="auto"/>
                    <w:left w:val="none" w:sz="0" w:space="0" w:color="auto"/>
                    <w:bottom w:val="none" w:sz="0" w:space="0" w:color="auto"/>
                    <w:right w:val="none" w:sz="0" w:space="0" w:color="auto"/>
                  </w:divBdr>
                </w:div>
                <w:div w:id="1732918383">
                  <w:marLeft w:val="640"/>
                  <w:marRight w:val="0"/>
                  <w:marTop w:val="0"/>
                  <w:marBottom w:val="0"/>
                  <w:divBdr>
                    <w:top w:val="none" w:sz="0" w:space="0" w:color="auto"/>
                    <w:left w:val="none" w:sz="0" w:space="0" w:color="auto"/>
                    <w:bottom w:val="none" w:sz="0" w:space="0" w:color="auto"/>
                    <w:right w:val="none" w:sz="0" w:space="0" w:color="auto"/>
                  </w:divBdr>
                </w:div>
                <w:div w:id="2125230364">
                  <w:marLeft w:val="640"/>
                  <w:marRight w:val="0"/>
                  <w:marTop w:val="0"/>
                  <w:marBottom w:val="0"/>
                  <w:divBdr>
                    <w:top w:val="none" w:sz="0" w:space="0" w:color="auto"/>
                    <w:left w:val="none" w:sz="0" w:space="0" w:color="auto"/>
                    <w:bottom w:val="none" w:sz="0" w:space="0" w:color="auto"/>
                    <w:right w:val="none" w:sz="0" w:space="0" w:color="auto"/>
                  </w:divBdr>
                </w:div>
                <w:div w:id="1774134326">
                  <w:marLeft w:val="640"/>
                  <w:marRight w:val="0"/>
                  <w:marTop w:val="0"/>
                  <w:marBottom w:val="0"/>
                  <w:divBdr>
                    <w:top w:val="none" w:sz="0" w:space="0" w:color="auto"/>
                    <w:left w:val="none" w:sz="0" w:space="0" w:color="auto"/>
                    <w:bottom w:val="none" w:sz="0" w:space="0" w:color="auto"/>
                    <w:right w:val="none" w:sz="0" w:space="0" w:color="auto"/>
                  </w:divBdr>
                </w:div>
                <w:div w:id="1129976020">
                  <w:marLeft w:val="640"/>
                  <w:marRight w:val="0"/>
                  <w:marTop w:val="0"/>
                  <w:marBottom w:val="0"/>
                  <w:divBdr>
                    <w:top w:val="none" w:sz="0" w:space="0" w:color="auto"/>
                    <w:left w:val="none" w:sz="0" w:space="0" w:color="auto"/>
                    <w:bottom w:val="none" w:sz="0" w:space="0" w:color="auto"/>
                    <w:right w:val="none" w:sz="0" w:space="0" w:color="auto"/>
                  </w:divBdr>
                </w:div>
                <w:div w:id="854345287">
                  <w:marLeft w:val="640"/>
                  <w:marRight w:val="0"/>
                  <w:marTop w:val="0"/>
                  <w:marBottom w:val="0"/>
                  <w:divBdr>
                    <w:top w:val="none" w:sz="0" w:space="0" w:color="auto"/>
                    <w:left w:val="none" w:sz="0" w:space="0" w:color="auto"/>
                    <w:bottom w:val="none" w:sz="0" w:space="0" w:color="auto"/>
                    <w:right w:val="none" w:sz="0" w:space="0" w:color="auto"/>
                  </w:divBdr>
                </w:div>
                <w:div w:id="551884314">
                  <w:marLeft w:val="640"/>
                  <w:marRight w:val="0"/>
                  <w:marTop w:val="0"/>
                  <w:marBottom w:val="0"/>
                  <w:divBdr>
                    <w:top w:val="none" w:sz="0" w:space="0" w:color="auto"/>
                    <w:left w:val="none" w:sz="0" w:space="0" w:color="auto"/>
                    <w:bottom w:val="none" w:sz="0" w:space="0" w:color="auto"/>
                    <w:right w:val="none" w:sz="0" w:space="0" w:color="auto"/>
                  </w:divBdr>
                </w:div>
                <w:div w:id="48112498">
                  <w:marLeft w:val="640"/>
                  <w:marRight w:val="0"/>
                  <w:marTop w:val="0"/>
                  <w:marBottom w:val="0"/>
                  <w:divBdr>
                    <w:top w:val="none" w:sz="0" w:space="0" w:color="auto"/>
                    <w:left w:val="none" w:sz="0" w:space="0" w:color="auto"/>
                    <w:bottom w:val="none" w:sz="0" w:space="0" w:color="auto"/>
                    <w:right w:val="none" w:sz="0" w:space="0" w:color="auto"/>
                  </w:divBdr>
                </w:div>
                <w:div w:id="1517421235">
                  <w:marLeft w:val="640"/>
                  <w:marRight w:val="0"/>
                  <w:marTop w:val="0"/>
                  <w:marBottom w:val="0"/>
                  <w:divBdr>
                    <w:top w:val="none" w:sz="0" w:space="0" w:color="auto"/>
                    <w:left w:val="none" w:sz="0" w:space="0" w:color="auto"/>
                    <w:bottom w:val="none" w:sz="0" w:space="0" w:color="auto"/>
                    <w:right w:val="none" w:sz="0" w:space="0" w:color="auto"/>
                  </w:divBdr>
                </w:div>
                <w:div w:id="427775030">
                  <w:marLeft w:val="640"/>
                  <w:marRight w:val="0"/>
                  <w:marTop w:val="0"/>
                  <w:marBottom w:val="0"/>
                  <w:divBdr>
                    <w:top w:val="none" w:sz="0" w:space="0" w:color="auto"/>
                    <w:left w:val="none" w:sz="0" w:space="0" w:color="auto"/>
                    <w:bottom w:val="none" w:sz="0" w:space="0" w:color="auto"/>
                    <w:right w:val="none" w:sz="0" w:space="0" w:color="auto"/>
                  </w:divBdr>
                </w:div>
                <w:div w:id="912424385">
                  <w:marLeft w:val="640"/>
                  <w:marRight w:val="0"/>
                  <w:marTop w:val="0"/>
                  <w:marBottom w:val="0"/>
                  <w:divBdr>
                    <w:top w:val="none" w:sz="0" w:space="0" w:color="auto"/>
                    <w:left w:val="none" w:sz="0" w:space="0" w:color="auto"/>
                    <w:bottom w:val="none" w:sz="0" w:space="0" w:color="auto"/>
                    <w:right w:val="none" w:sz="0" w:space="0" w:color="auto"/>
                  </w:divBdr>
                </w:div>
                <w:div w:id="79302566">
                  <w:marLeft w:val="640"/>
                  <w:marRight w:val="0"/>
                  <w:marTop w:val="0"/>
                  <w:marBottom w:val="0"/>
                  <w:divBdr>
                    <w:top w:val="none" w:sz="0" w:space="0" w:color="auto"/>
                    <w:left w:val="none" w:sz="0" w:space="0" w:color="auto"/>
                    <w:bottom w:val="none" w:sz="0" w:space="0" w:color="auto"/>
                    <w:right w:val="none" w:sz="0" w:space="0" w:color="auto"/>
                  </w:divBdr>
                </w:div>
                <w:div w:id="1924221382">
                  <w:marLeft w:val="640"/>
                  <w:marRight w:val="0"/>
                  <w:marTop w:val="0"/>
                  <w:marBottom w:val="0"/>
                  <w:divBdr>
                    <w:top w:val="none" w:sz="0" w:space="0" w:color="auto"/>
                    <w:left w:val="none" w:sz="0" w:space="0" w:color="auto"/>
                    <w:bottom w:val="none" w:sz="0" w:space="0" w:color="auto"/>
                    <w:right w:val="none" w:sz="0" w:space="0" w:color="auto"/>
                  </w:divBdr>
                </w:div>
                <w:div w:id="1322736677">
                  <w:marLeft w:val="640"/>
                  <w:marRight w:val="0"/>
                  <w:marTop w:val="0"/>
                  <w:marBottom w:val="0"/>
                  <w:divBdr>
                    <w:top w:val="none" w:sz="0" w:space="0" w:color="auto"/>
                    <w:left w:val="none" w:sz="0" w:space="0" w:color="auto"/>
                    <w:bottom w:val="none" w:sz="0" w:space="0" w:color="auto"/>
                    <w:right w:val="none" w:sz="0" w:space="0" w:color="auto"/>
                  </w:divBdr>
                </w:div>
                <w:div w:id="722288295">
                  <w:marLeft w:val="640"/>
                  <w:marRight w:val="0"/>
                  <w:marTop w:val="0"/>
                  <w:marBottom w:val="0"/>
                  <w:divBdr>
                    <w:top w:val="none" w:sz="0" w:space="0" w:color="auto"/>
                    <w:left w:val="none" w:sz="0" w:space="0" w:color="auto"/>
                    <w:bottom w:val="none" w:sz="0" w:space="0" w:color="auto"/>
                    <w:right w:val="none" w:sz="0" w:space="0" w:color="auto"/>
                  </w:divBdr>
                </w:div>
                <w:div w:id="650868551">
                  <w:marLeft w:val="640"/>
                  <w:marRight w:val="0"/>
                  <w:marTop w:val="0"/>
                  <w:marBottom w:val="0"/>
                  <w:divBdr>
                    <w:top w:val="none" w:sz="0" w:space="0" w:color="auto"/>
                    <w:left w:val="none" w:sz="0" w:space="0" w:color="auto"/>
                    <w:bottom w:val="none" w:sz="0" w:space="0" w:color="auto"/>
                    <w:right w:val="none" w:sz="0" w:space="0" w:color="auto"/>
                  </w:divBdr>
                </w:div>
                <w:div w:id="136382368">
                  <w:marLeft w:val="640"/>
                  <w:marRight w:val="0"/>
                  <w:marTop w:val="0"/>
                  <w:marBottom w:val="0"/>
                  <w:divBdr>
                    <w:top w:val="none" w:sz="0" w:space="0" w:color="auto"/>
                    <w:left w:val="none" w:sz="0" w:space="0" w:color="auto"/>
                    <w:bottom w:val="none" w:sz="0" w:space="0" w:color="auto"/>
                    <w:right w:val="none" w:sz="0" w:space="0" w:color="auto"/>
                  </w:divBdr>
                </w:div>
                <w:div w:id="418841332">
                  <w:marLeft w:val="640"/>
                  <w:marRight w:val="0"/>
                  <w:marTop w:val="0"/>
                  <w:marBottom w:val="0"/>
                  <w:divBdr>
                    <w:top w:val="none" w:sz="0" w:space="0" w:color="auto"/>
                    <w:left w:val="none" w:sz="0" w:space="0" w:color="auto"/>
                    <w:bottom w:val="none" w:sz="0" w:space="0" w:color="auto"/>
                    <w:right w:val="none" w:sz="0" w:space="0" w:color="auto"/>
                  </w:divBdr>
                </w:div>
                <w:div w:id="1666087083">
                  <w:marLeft w:val="640"/>
                  <w:marRight w:val="0"/>
                  <w:marTop w:val="0"/>
                  <w:marBottom w:val="0"/>
                  <w:divBdr>
                    <w:top w:val="none" w:sz="0" w:space="0" w:color="auto"/>
                    <w:left w:val="none" w:sz="0" w:space="0" w:color="auto"/>
                    <w:bottom w:val="none" w:sz="0" w:space="0" w:color="auto"/>
                    <w:right w:val="none" w:sz="0" w:space="0" w:color="auto"/>
                  </w:divBdr>
                </w:div>
                <w:div w:id="1800027765">
                  <w:marLeft w:val="640"/>
                  <w:marRight w:val="0"/>
                  <w:marTop w:val="0"/>
                  <w:marBottom w:val="0"/>
                  <w:divBdr>
                    <w:top w:val="none" w:sz="0" w:space="0" w:color="auto"/>
                    <w:left w:val="none" w:sz="0" w:space="0" w:color="auto"/>
                    <w:bottom w:val="none" w:sz="0" w:space="0" w:color="auto"/>
                    <w:right w:val="none" w:sz="0" w:space="0" w:color="auto"/>
                  </w:divBdr>
                </w:div>
                <w:div w:id="388262935">
                  <w:marLeft w:val="640"/>
                  <w:marRight w:val="0"/>
                  <w:marTop w:val="0"/>
                  <w:marBottom w:val="0"/>
                  <w:divBdr>
                    <w:top w:val="none" w:sz="0" w:space="0" w:color="auto"/>
                    <w:left w:val="none" w:sz="0" w:space="0" w:color="auto"/>
                    <w:bottom w:val="none" w:sz="0" w:space="0" w:color="auto"/>
                    <w:right w:val="none" w:sz="0" w:space="0" w:color="auto"/>
                  </w:divBdr>
                </w:div>
                <w:div w:id="1515730124">
                  <w:marLeft w:val="640"/>
                  <w:marRight w:val="0"/>
                  <w:marTop w:val="0"/>
                  <w:marBottom w:val="0"/>
                  <w:divBdr>
                    <w:top w:val="none" w:sz="0" w:space="0" w:color="auto"/>
                    <w:left w:val="none" w:sz="0" w:space="0" w:color="auto"/>
                    <w:bottom w:val="none" w:sz="0" w:space="0" w:color="auto"/>
                    <w:right w:val="none" w:sz="0" w:space="0" w:color="auto"/>
                  </w:divBdr>
                </w:div>
                <w:div w:id="408886047">
                  <w:marLeft w:val="640"/>
                  <w:marRight w:val="0"/>
                  <w:marTop w:val="0"/>
                  <w:marBottom w:val="0"/>
                  <w:divBdr>
                    <w:top w:val="none" w:sz="0" w:space="0" w:color="auto"/>
                    <w:left w:val="none" w:sz="0" w:space="0" w:color="auto"/>
                    <w:bottom w:val="none" w:sz="0" w:space="0" w:color="auto"/>
                    <w:right w:val="none" w:sz="0" w:space="0" w:color="auto"/>
                  </w:divBdr>
                </w:div>
                <w:div w:id="276525151">
                  <w:marLeft w:val="640"/>
                  <w:marRight w:val="0"/>
                  <w:marTop w:val="0"/>
                  <w:marBottom w:val="0"/>
                  <w:divBdr>
                    <w:top w:val="none" w:sz="0" w:space="0" w:color="auto"/>
                    <w:left w:val="none" w:sz="0" w:space="0" w:color="auto"/>
                    <w:bottom w:val="none" w:sz="0" w:space="0" w:color="auto"/>
                    <w:right w:val="none" w:sz="0" w:space="0" w:color="auto"/>
                  </w:divBdr>
                </w:div>
                <w:div w:id="382218197">
                  <w:marLeft w:val="640"/>
                  <w:marRight w:val="0"/>
                  <w:marTop w:val="0"/>
                  <w:marBottom w:val="0"/>
                  <w:divBdr>
                    <w:top w:val="none" w:sz="0" w:space="0" w:color="auto"/>
                    <w:left w:val="none" w:sz="0" w:space="0" w:color="auto"/>
                    <w:bottom w:val="none" w:sz="0" w:space="0" w:color="auto"/>
                    <w:right w:val="none" w:sz="0" w:space="0" w:color="auto"/>
                  </w:divBdr>
                </w:div>
                <w:div w:id="43987688">
                  <w:marLeft w:val="640"/>
                  <w:marRight w:val="0"/>
                  <w:marTop w:val="0"/>
                  <w:marBottom w:val="0"/>
                  <w:divBdr>
                    <w:top w:val="none" w:sz="0" w:space="0" w:color="auto"/>
                    <w:left w:val="none" w:sz="0" w:space="0" w:color="auto"/>
                    <w:bottom w:val="none" w:sz="0" w:space="0" w:color="auto"/>
                    <w:right w:val="none" w:sz="0" w:space="0" w:color="auto"/>
                  </w:divBdr>
                </w:div>
                <w:div w:id="394931672">
                  <w:marLeft w:val="640"/>
                  <w:marRight w:val="0"/>
                  <w:marTop w:val="0"/>
                  <w:marBottom w:val="0"/>
                  <w:divBdr>
                    <w:top w:val="none" w:sz="0" w:space="0" w:color="auto"/>
                    <w:left w:val="none" w:sz="0" w:space="0" w:color="auto"/>
                    <w:bottom w:val="none" w:sz="0" w:space="0" w:color="auto"/>
                    <w:right w:val="none" w:sz="0" w:space="0" w:color="auto"/>
                  </w:divBdr>
                </w:div>
                <w:div w:id="1190147299">
                  <w:marLeft w:val="640"/>
                  <w:marRight w:val="0"/>
                  <w:marTop w:val="0"/>
                  <w:marBottom w:val="0"/>
                  <w:divBdr>
                    <w:top w:val="none" w:sz="0" w:space="0" w:color="auto"/>
                    <w:left w:val="none" w:sz="0" w:space="0" w:color="auto"/>
                    <w:bottom w:val="none" w:sz="0" w:space="0" w:color="auto"/>
                    <w:right w:val="none" w:sz="0" w:space="0" w:color="auto"/>
                  </w:divBdr>
                </w:div>
                <w:div w:id="1929851466">
                  <w:marLeft w:val="640"/>
                  <w:marRight w:val="0"/>
                  <w:marTop w:val="0"/>
                  <w:marBottom w:val="0"/>
                  <w:divBdr>
                    <w:top w:val="none" w:sz="0" w:space="0" w:color="auto"/>
                    <w:left w:val="none" w:sz="0" w:space="0" w:color="auto"/>
                    <w:bottom w:val="none" w:sz="0" w:space="0" w:color="auto"/>
                    <w:right w:val="none" w:sz="0" w:space="0" w:color="auto"/>
                  </w:divBdr>
                </w:div>
                <w:div w:id="1216355400">
                  <w:marLeft w:val="640"/>
                  <w:marRight w:val="0"/>
                  <w:marTop w:val="0"/>
                  <w:marBottom w:val="0"/>
                  <w:divBdr>
                    <w:top w:val="none" w:sz="0" w:space="0" w:color="auto"/>
                    <w:left w:val="none" w:sz="0" w:space="0" w:color="auto"/>
                    <w:bottom w:val="none" w:sz="0" w:space="0" w:color="auto"/>
                    <w:right w:val="none" w:sz="0" w:space="0" w:color="auto"/>
                  </w:divBdr>
                </w:div>
                <w:div w:id="2125343307">
                  <w:marLeft w:val="640"/>
                  <w:marRight w:val="0"/>
                  <w:marTop w:val="0"/>
                  <w:marBottom w:val="0"/>
                  <w:divBdr>
                    <w:top w:val="none" w:sz="0" w:space="0" w:color="auto"/>
                    <w:left w:val="none" w:sz="0" w:space="0" w:color="auto"/>
                    <w:bottom w:val="none" w:sz="0" w:space="0" w:color="auto"/>
                    <w:right w:val="none" w:sz="0" w:space="0" w:color="auto"/>
                  </w:divBdr>
                </w:div>
                <w:div w:id="652099368">
                  <w:marLeft w:val="640"/>
                  <w:marRight w:val="0"/>
                  <w:marTop w:val="0"/>
                  <w:marBottom w:val="0"/>
                  <w:divBdr>
                    <w:top w:val="none" w:sz="0" w:space="0" w:color="auto"/>
                    <w:left w:val="none" w:sz="0" w:space="0" w:color="auto"/>
                    <w:bottom w:val="none" w:sz="0" w:space="0" w:color="auto"/>
                    <w:right w:val="none" w:sz="0" w:space="0" w:color="auto"/>
                  </w:divBdr>
                </w:div>
                <w:div w:id="2138059347">
                  <w:marLeft w:val="640"/>
                  <w:marRight w:val="0"/>
                  <w:marTop w:val="0"/>
                  <w:marBottom w:val="0"/>
                  <w:divBdr>
                    <w:top w:val="none" w:sz="0" w:space="0" w:color="auto"/>
                    <w:left w:val="none" w:sz="0" w:space="0" w:color="auto"/>
                    <w:bottom w:val="none" w:sz="0" w:space="0" w:color="auto"/>
                    <w:right w:val="none" w:sz="0" w:space="0" w:color="auto"/>
                  </w:divBdr>
                </w:div>
                <w:div w:id="1020886684">
                  <w:marLeft w:val="640"/>
                  <w:marRight w:val="0"/>
                  <w:marTop w:val="0"/>
                  <w:marBottom w:val="0"/>
                  <w:divBdr>
                    <w:top w:val="none" w:sz="0" w:space="0" w:color="auto"/>
                    <w:left w:val="none" w:sz="0" w:space="0" w:color="auto"/>
                    <w:bottom w:val="none" w:sz="0" w:space="0" w:color="auto"/>
                    <w:right w:val="none" w:sz="0" w:space="0" w:color="auto"/>
                  </w:divBdr>
                </w:div>
                <w:div w:id="1101025704">
                  <w:marLeft w:val="640"/>
                  <w:marRight w:val="0"/>
                  <w:marTop w:val="0"/>
                  <w:marBottom w:val="0"/>
                  <w:divBdr>
                    <w:top w:val="none" w:sz="0" w:space="0" w:color="auto"/>
                    <w:left w:val="none" w:sz="0" w:space="0" w:color="auto"/>
                    <w:bottom w:val="none" w:sz="0" w:space="0" w:color="auto"/>
                    <w:right w:val="none" w:sz="0" w:space="0" w:color="auto"/>
                  </w:divBdr>
                </w:div>
                <w:div w:id="952785651">
                  <w:marLeft w:val="640"/>
                  <w:marRight w:val="0"/>
                  <w:marTop w:val="0"/>
                  <w:marBottom w:val="0"/>
                  <w:divBdr>
                    <w:top w:val="none" w:sz="0" w:space="0" w:color="auto"/>
                    <w:left w:val="none" w:sz="0" w:space="0" w:color="auto"/>
                    <w:bottom w:val="none" w:sz="0" w:space="0" w:color="auto"/>
                    <w:right w:val="none" w:sz="0" w:space="0" w:color="auto"/>
                  </w:divBdr>
                </w:div>
                <w:div w:id="905991909">
                  <w:marLeft w:val="640"/>
                  <w:marRight w:val="0"/>
                  <w:marTop w:val="0"/>
                  <w:marBottom w:val="0"/>
                  <w:divBdr>
                    <w:top w:val="none" w:sz="0" w:space="0" w:color="auto"/>
                    <w:left w:val="none" w:sz="0" w:space="0" w:color="auto"/>
                    <w:bottom w:val="none" w:sz="0" w:space="0" w:color="auto"/>
                    <w:right w:val="none" w:sz="0" w:space="0" w:color="auto"/>
                  </w:divBdr>
                </w:div>
                <w:div w:id="537209244">
                  <w:marLeft w:val="640"/>
                  <w:marRight w:val="0"/>
                  <w:marTop w:val="0"/>
                  <w:marBottom w:val="0"/>
                  <w:divBdr>
                    <w:top w:val="none" w:sz="0" w:space="0" w:color="auto"/>
                    <w:left w:val="none" w:sz="0" w:space="0" w:color="auto"/>
                    <w:bottom w:val="none" w:sz="0" w:space="0" w:color="auto"/>
                    <w:right w:val="none" w:sz="0" w:space="0" w:color="auto"/>
                  </w:divBdr>
                </w:div>
                <w:div w:id="1503428022">
                  <w:marLeft w:val="640"/>
                  <w:marRight w:val="0"/>
                  <w:marTop w:val="0"/>
                  <w:marBottom w:val="0"/>
                  <w:divBdr>
                    <w:top w:val="none" w:sz="0" w:space="0" w:color="auto"/>
                    <w:left w:val="none" w:sz="0" w:space="0" w:color="auto"/>
                    <w:bottom w:val="none" w:sz="0" w:space="0" w:color="auto"/>
                    <w:right w:val="none" w:sz="0" w:space="0" w:color="auto"/>
                  </w:divBdr>
                </w:div>
                <w:div w:id="1727756102">
                  <w:marLeft w:val="640"/>
                  <w:marRight w:val="0"/>
                  <w:marTop w:val="0"/>
                  <w:marBottom w:val="0"/>
                  <w:divBdr>
                    <w:top w:val="none" w:sz="0" w:space="0" w:color="auto"/>
                    <w:left w:val="none" w:sz="0" w:space="0" w:color="auto"/>
                    <w:bottom w:val="none" w:sz="0" w:space="0" w:color="auto"/>
                    <w:right w:val="none" w:sz="0" w:space="0" w:color="auto"/>
                  </w:divBdr>
                </w:div>
                <w:div w:id="1619407237">
                  <w:marLeft w:val="640"/>
                  <w:marRight w:val="0"/>
                  <w:marTop w:val="0"/>
                  <w:marBottom w:val="0"/>
                  <w:divBdr>
                    <w:top w:val="none" w:sz="0" w:space="0" w:color="auto"/>
                    <w:left w:val="none" w:sz="0" w:space="0" w:color="auto"/>
                    <w:bottom w:val="none" w:sz="0" w:space="0" w:color="auto"/>
                    <w:right w:val="none" w:sz="0" w:space="0" w:color="auto"/>
                  </w:divBdr>
                </w:div>
                <w:div w:id="1204365300">
                  <w:marLeft w:val="640"/>
                  <w:marRight w:val="0"/>
                  <w:marTop w:val="0"/>
                  <w:marBottom w:val="0"/>
                  <w:divBdr>
                    <w:top w:val="none" w:sz="0" w:space="0" w:color="auto"/>
                    <w:left w:val="none" w:sz="0" w:space="0" w:color="auto"/>
                    <w:bottom w:val="none" w:sz="0" w:space="0" w:color="auto"/>
                    <w:right w:val="none" w:sz="0" w:space="0" w:color="auto"/>
                  </w:divBdr>
                </w:div>
                <w:div w:id="1653215461">
                  <w:marLeft w:val="640"/>
                  <w:marRight w:val="0"/>
                  <w:marTop w:val="0"/>
                  <w:marBottom w:val="0"/>
                  <w:divBdr>
                    <w:top w:val="none" w:sz="0" w:space="0" w:color="auto"/>
                    <w:left w:val="none" w:sz="0" w:space="0" w:color="auto"/>
                    <w:bottom w:val="none" w:sz="0" w:space="0" w:color="auto"/>
                    <w:right w:val="none" w:sz="0" w:space="0" w:color="auto"/>
                  </w:divBdr>
                </w:div>
                <w:div w:id="680860086">
                  <w:marLeft w:val="640"/>
                  <w:marRight w:val="0"/>
                  <w:marTop w:val="0"/>
                  <w:marBottom w:val="0"/>
                  <w:divBdr>
                    <w:top w:val="none" w:sz="0" w:space="0" w:color="auto"/>
                    <w:left w:val="none" w:sz="0" w:space="0" w:color="auto"/>
                    <w:bottom w:val="none" w:sz="0" w:space="0" w:color="auto"/>
                    <w:right w:val="none" w:sz="0" w:space="0" w:color="auto"/>
                  </w:divBdr>
                </w:div>
                <w:div w:id="1737122578">
                  <w:marLeft w:val="640"/>
                  <w:marRight w:val="0"/>
                  <w:marTop w:val="0"/>
                  <w:marBottom w:val="0"/>
                  <w:divBdr>
                    <w:top w:val="none" w:sz="0" w:space="0" w:color="auto"/>
                    <w:left w:val="none" w:sz="0" w:space="0" w:color="auto"/>
                    <w:bottom w:val="none" w:sz="0" w:space="0" w:color="auto"/>
                    <w:right w:val="none" w:sz="0" w:space="0" w:color="auto"/>
                  </w:divBdr>
                </w:div>
                <w:div w:id="1620994767">
                  <w:marLeft w:val="640"/>
                  <w:marRight w:val="0"/>
                  <w:marTop w:val="0"/>
                  <w:marBottom w:val="0"/>
                  <w:divBdr>
                    <w:top w:val="none" w:sz="0" w:space="0" w:color="auto"/>
                    <w:left w:val="none" w:sz="0" w:space="0" w:color="auto"/>
                    <w:bottom w:val="none" w:sz="0" w:space="0" w:color="auto"/>
                    <w:right w:val="none" w:sz="0" w:space="0" w:color="auto"/>
                  </w:divBdr>
                </w:div>
                <w:div w:id="1048147998">
                  <w:marLeft w:val="640"/>
                  <w:marRight w:val="0"/>
                  <w:marTop w:val="0"/>
                  <w:marBottom w:val="0"/>
                  <w:divBdr>
                    <w:top w:val="none" w:sz="0" w:space="0" w:color="auto"/>
                    <w:left w:val="none" w:sz="0" w:space="0" w:color="auto"/>
                    <w:bottom w:val="none" w:sz="0" w:space="0" w:color="auto"/>
                    <w:right w:val="none" w:sz="0" w:space="0" w:color="auto"/>
                  </w:divBdr>
                </w:div>
                <w:div w:id="1341421281">
                  <w:marLeft w:val="640"/>
                  <w:marRight w:val="0"/>
                  <w:marTop w:val="0"/>
                  <w:marBottom w:val="0"/>
                  <w:divBdr>
                    <w:top w:val="none" w:sz="0" w:space="0" w:color="auto"/>
                    <w:left w:val="none" w:sz="0" w:space="0" w:color="auto"/>
                    <w:bottom w:val="none" w:sz="0" w:space="0" w:color="auto"/>
                    <w:right w:val="none" w:sz="0" w:space="0" w:color="auto"/>
                  </w:divBdr>
                </w:div>
                <w:div w:id="1320578306">
                  <w:marLeft w:val="640"/>
                  <w:marRight w:val="0"/>
                  <w:marTop w:val="0"/>
                  <w:marBottom w:val="0"/>
                  <w:divBdr>
                    <w:top w:val="none" w:sz="0" w:space="0" w:color="auto"/>
                    <w:left w:val="none" w:sz="0" w:space="0" w:color="auto"/>
                    <w:bottom w:val="none" w:sz="0" w:space="0" w:color="auto"/>
                    <w:right w:val="none" w:sz="0" w:space="0" w:color="auto"/>
                  </w:divBdr>
                </w:div>
                <w:div w:id="136579635">
                  <w:marLeft w:val="640"/>
                  <w:marRight w:val="0"/>
                  <w:marTop w:val="0"/>
                  <w:marBottom w:val="0"/>
                  <w:divBdr>
                    <w:top w:val="none" w:sz="0" w:space="0" w:color="auto"/>
                    <w:left w:val="none" w:sz="0" w:space="0" w:color="auto"/>
                    <w:bottom w:val="none" w:sz="0" w:space="0" w:color="auto"/>
                    <w:right w:val="none" w:sz="0" w:space="0" w:color="auto"/>
                  </w:divBdr>
                </w:div>
                <w:div w:id="1125082487">
                  <w:marLeft w:val="640"/>
                  <w:marRight w:val="0"/>
                  <w:marTop w:val="0"/>
                  <w:marBottom w:val="0"/>
                  <w:divBdr>
                    <w:top w:val="none" w:sz="0" w:space="0" w:color="auto"/>
                    <w:left w:val="none" w:sz="0" w:space="0" w:color="auto"/>
                    <w:bottom w:val="none" w:sz="0" w:space="0" w:color="auto"/>
                    <w:right w:val="none" w:sz="0" w:space="0" w:color="auto"/>
                  </w:divBdr>
                </w:div>
                <w:div w:id="945309161">
                  <w:marLeft w:val="640"/>
                  <w:marRight w:val="0"/>
                  <w:marTop w:val="0"/>
                  <w:marBottom w:val="0"/>
                  <w:divBdr>
                    <w:top w:val="none" w:sz="0" w:space="0" w:color="auto"/>
                    <w:left w:val="none" w:sz="0" w:space="0" w:color="auto"/>
                    <w:bottom w:val="none" w:sz="0" w:space="0" w:color="auto"/>
                    <w:right w:val="none" w:sz="0" w:space="0" w:color="auto"/>
                  </w:divBdr>
                </w:div>
                <w:div w:id="150219847">
                  <w:marLeft w:val="640"/>
                  <w:marRight w:val="0"/>
                  <w:marTop w:val="0"/>
                  <w:marBottom w:val="0"/>
                  <w:divBdr>
                    <w:top w:val="none" w:sz="0" w:space="0" w:color="auto"/>
                    <w:left w:val="none" w:sz="0" w:space="0" w:color="auto"/>
                    <w:bottom w:val="none" w:sz="0" w:space="0" w:color="auto"/>
                    <w:right w:val="none" w:sz="0" w:space="0" w:color="auto"/>
                  </w:divBdr>
                </w:div>
                <w:div w:id="1105148752">
                  <w:marLeft w:val="640"/>
                  <w:marRight w:val="0"/>
                  <w:marTop w:val="0"/>
                  <w:marBottom w:val="0"/>
                  <w:divBdr>
                    <w:top w:val="none" w:sz="0" w:space="0" w:color="auto"/>
                    <w:left w:val="none" w:sz="0" w:space="0" w:color="auto"/>
                    <w:bottom w:val="none" w:sz="0" w:space="0" w:color="auto"/>
                    <w:right w:val="none" w:sz="0" w:space="0" w:color="auto"/>
                  </w:divBdr>
                </w:div>
                <w:div w:id="10764016">
                  <w:marLeft w:val="640"/>
                  <w:marRight w:val="0"/>
                  <w:marTop w:val="0"/>
                  <w:marBottom w:val="0"/>
                  <w:divBdr>
                    <w:top w:val="none" w:sz="0" w:space="0" w:color="auto"/>
                    <w:left w:val="none" w:sz="0" w:space="0" w:color="auto"/>
                    <w:bottom w:val="none" w:sz="0" w:space="0" w:color="auto"/>
                    <w:right w:val="none" w:sz="0" w:space="0" w:color="auto"/>
                  </w:divBdr>
                </w:div>
                <w:div w:id="392703283">
                  <w:marLeft w:val="640"/>
                  <w:marRight w:val="0"/>
                  <w:marTop w:val="0"/>
                  <w:marBottom w:val="0"/>
                  <w:divBdr>
                    <w:top w:val="none" w:sz="0" w:space="0" w:color="auto"/>
                    <w:left w:val="none" w:sz="0" w:space="0" w:color="auto"/>
                    <w:bottom w:val="none" w:sz="0" w:space="0" w:color="auto"/>
                    <w:right w:val="none" w:sz="0" w:space="0" w:color="auto"/>
                  </w:divBdr>
                </w:div>
                <w:div w:id="198977869">
                  <w:marLeft w:val="640"/>
                  <w:marRight w:val="0"/>
                  <w:marTop w:val="0"/>
                  <w:marBottom w:val="0"/>
                  <w:divBdr>
                    <w:top w:val="none" w:sz="0" w:space="0" w:color="auto"/>
                    <w:left w:val="none" w:sz="0" w:space="0" w:color="auto"/>
                    <w:bottom w:val="none" w:sz="0" w:space="0" w:color="auto"/>
                    <w:right w:val="none" w:sz="0" w:space="0" w:color="auto"/>
                  </w:divBdr>
                </w:div>
                <w:div w:id="1932084526">
                  <w:marLeft w:val="640"/>
                  <w:marRight w:val="0"/>
                  <w:marTop w:val="0"/>
                  <w:marBottom w:val="0"/>
                  <w:divBdr>
                    <w:top w:val="none" w:sz="0" w:space="0" w:color="auto"/>
                    <w:left w:val="none" w:sz="0" w:space="0" w:color="auto"/>
                    <w:bottom w:val="none" w:sz="0" w:space="0" w:color="auto"/>
                    <w:right w:val="none" w:sz="0" w:space="0" w:color="auto"/>
                  </w:divBdr>
                </w:div>
                <w:div w:id="161167161">
                  <w:marLeft w:val="640"/>
                  <w:marRight w:val="0"/>
                  <w:marTop w:val="0"/>
                  <w:marBottom w:val="0"/>
                  <w:divBdr>
                    <w:top w:val="none" w:sz="0" w:space="0" w:color="auto"/>
                    <w:left w:val="none" w:sz="0" w:space="0" w:color="auto"/>
                    <w:bottom w:val="none" w:sz="0" w:space="0" w:color="auto"/>
                    <w:right w:val="none" w:sz="0" w:space="0" w:color="auto"/>
                  </w:divBdr>
                </w:div>
                <w:div w:id="445122292">
                  <w:marLeft w:val="640"/>
                  <w:marRight w:val="0"/>
                  <w:marTop w:val="0"/>
                  <w:marBottom w:val="0"/>
                  <w:divBdr>
                    <w:top w:val="none" w:sz="0" w:space="0" w:color="auto"/>
                    <w:left w:val="none" w:sz="0" w:space="0" w:color="auto"/>
                    <w:bottom w:val="none" w:sz="0" w:space="0" w:color="auto"/>
                    <w:right w:val="none" w:sz="0" w:space="0" w:color="auto"/>
                  </w:divBdr>
                </w:div>
                <w:div w:id="1503004751">
                  <w:marLeft w:val="640"/>
                  <w:marRight w:val="0"/>
                  <w:marTop w:val="0"/>
                  <w:marBottom w:val="0"/>
                  <w:divBdr>
                    <w:top w:val="none" w:sz="0" w:space="0" w:color="auto"/>
                    <w:left w:val="none" w:sz="0" w:space="0" w:color="auto"/>
                    <w:bottom w:val="none" w:sz="0" w:space="0" w:color="auto"/>
                    <w:right w:val="none" w:sz="0" w:space="0" w:color="auto"/>
                  </w:divBdr>
                </w:div>
                <w:div w:id="1425613824">
                  <w:marLeft w:val="640"/>
                  <w:marRight w:val="0"/>
                  <w:marTop w:val="0"/>
                  <w:marBottom w:val="0"/>
                  <w:divBdr>
                    <w:top w:val="none" w:sz="0" w:space="0" w:color="auto"/>
                    <w:left w:val="none" w:sz="0" w:space="0" w:color="auto"/>
                    <w:bottom w:val="none" w:sz="0" w:space="0" w:color="auto"/>
                    <w:right w:val="none" w:sz="0" w:space="0" w:color="auto"/>
                  </w:divBdr>
                </w:div>
                <w:div w:id="720792126">
                  <w:marLeft w:val="640"/>
                  <w:marRight w:val="0"/>
                  <w:marTop w:val="0"/>
                  <w:marBottom w:val="0"/>
                  <w:divBdr>
                    <w:top w:val="none" w:sz="0" w:space="0" w:color="auto"/>
                    <w:left w:val="none" w:sz="0" w:space="0" w:color="auto"/>
                    <w:bottom w:val="none" w:sz="0" w:space="0" w:color="auto"/>
                    <w:right w:val="none" w:sz="0" w:space="0" w:color="auto"/>
                  </w:divBdr>
                </w:div>
                <w:div w:id="1788040218">
                  <w:marLeft w:val="640"/>
                  <w:marRight w:val="0"/>
                  <w:marTop w:val="0"/>
                  <w:marBottom w:val="0"/>
                  <w:divBdr>
                    <w:top w:val="none" w:sz="0" w:space="0" w:color="auto"/>
                    <w:left w:val="none" w:sz="0" w:space="0" w:color="auto"/>
                    <w:bottom w:val="none" w:sz="0" w:space="0" w:color="auto"/>
                    <w:right w:val="none" w:sz="0" w:space="0" w:color="auto"/>
                  </w:divBdr>
                </w:div>
                <w:div w:id="175000920">
                  <w:marLeft w:val="640"/>
                  <w:marRight w:val="0"/>
                  <w:marTop w:val="0"/>
                  <w:marBottom w:val="0"/>
                  <w:divBdr>
                    <w:top w:val="none" w:sz="0" w:space="0" w:color="auto"/>
                    <w:left w:val="none" w:sz="0" w:space="0" w:color="auto"/>
                    <w:bottom w:val="none" w:sz="0" w:space="0" w:color="auto"/>
                    <w:right w:val="none" w:sz="0" w:space="0" w:color="auto"/>
                  </w:divBdr>
                </w:div>
                <w:div w:id="1084061835">
                  <w:marLeft w:val="640"/>
                  <w:marRight w:val="0"/>
                  <w:marTop w:val="0"/>
                  <w:marBottom w:val="0"/>
                  <w:divBdr>
                    <w:top w:val="none" w:sz="0" w:space="0" w:color="auto"/>
                    <w:left w:val="none" w:sz="0" w:space="0" w:color="auto"/>
                    <w:bottom w:val="none" w:sz="0" w:space="0" w:color="auto"/>
                    <w:right w:val="none" w:sz="0" w:space="0" w:color="auto"/>
                  </w:divBdr>
                </w:div>
                <w:div w:id="397168717">
                  <w:marLeft w:val="640"/>
                  <w:marRight w:val="0"/>
                  <w:marTop w:val="0"/>
                  <w:marBottom w:val="0"/>
                  <w:divBdr>
                    <w:top w:val="none" w:sz="0" w:space="0" w:color="auto"/>
                    <w:left w:val="none" w:sz="0" w:space="0" w:color="auto"/>
                    <w:bottom w:val="none" w:sz="0" w:space="0" w:color="auto"/>
                    <w:right w:val="none" w:sz="0" w:space="0" w:color="auto"/>
                  </w:divBdr>
                </w:div>
                <w:div w:id="1092429061">
                  <w:marLeft w:val="640"/>
                  <w:marRight w:val="0"/>
                  <w:marTop w:val="0"/>
                  <w:marBottom w:val="0"/>
                  <w:divBdr>
                    <w:top w:val="none" w:sz="0" w:space="0" w:color="auto"/>
                    <w:left w:val="none" w:sz="0" w:space="0" w:color="auto"/>
                    <w:bottom w:val="none" w:sz="0" w:space="0" w:color="auto"/>
                    <w:right w:val="none" w:sz="0" w:space="0" w:color="auto"/>
                  </w:divBdr>
                </w:div>
                <w:div w:id="862937681">
                  <w:marLeft w:val="640"/>
                  <w:marRight w:val="0"/>
                  <w:marTop w:val="0"/>
                  <w:marBottom w:val="0"/>
                  <w:divBdr>
                    <w:top w:val="none" w:sz="0" w:space="0" w:color="auto"/>
                    <w:left w:val="none" w:sz="0" w:space="0" w:color="auto"/>
                    <w:bottom w:val="none" w:sz="0" w:space="0" w:color="auto"/>
                    <w:right w:val="none" w:sz="0" w:space="0" w:color="auto"/>
                  </w:divBdr>
                </w:div>
                <w:div w:id="1961523573">
                  <w:marLeft w:val="640"/>
                  <w:marRight w:val="0"/>
                  <w:marTop w:val="0"/>
                  <w:marBottom w:val="0"/>
                  <w:divBdr>
                    <w:top w:val="none" w:sz="0" w:space="0" w:color="auto"/>
                    <w:left w:val="none" w:sz="0" w:space="0" w:color="auto"/>
                    <w:bottom w:val="none" w:sz="0" w:space="0" w:color="auto"/>
                    <w:right w:val="none" w:sz="0" w:space="0" w:color="auto"/>
                  </w:divBdr>
                </w:div>
                <w:div w:id="816992703">
                  <w:marLeft w:val="640"/>
                  <w:marRight w:val="0"/>
                  <w:marTop w:val="0"/>
                  <w:marBottom w:val="0"/>
                  <w:divBdr>
                    <w:top w:val="none" w:sz="0" w:space="0" w:color="auto"/>
                    <w:left w:val="none" w:sz="0" w:space="0" w:color="auto"/>
                    <w:bottom w:val="none" w:sz="0" w:space="0" w:color="auto"/>
                    <w:right w:val="none" w:sz="0" w:space="0" w:color="auto"/>
                  </w:divBdr>
                </w:div>
                <w:div w:id="1009718406">
                  <w:marLeft w:val="640"/>
                  <w:marRight w:val="0"/>
                  <w:marTop w:val="0"/>
                  <w:marBottom w:val="0"/>
                  <w:divBdr>
                    <w:top w:val="none" w:sz="0" w:space="0" w:color="auto"/>
                    <w:left w:val="none" w:sz="0" w:space="0" w:color="auto"/>
                    <w:bottom w:val="none" w:sz="0" w:space="0" w:color="auto"/>
                    <w:right w:val="none" w:sz="0" w:space="0" w:color="auto"/>
                  </w:divBdr>
                </w:div>
                <w:div w:id="1413352618">
                  <w:marLeft w:val="640"/>
                  <w:marRight w:val="0"/>
                  <w:marTop w:val="0"/>
                  <w:marBottom w:val="0"/>
                  <w:divBdr>
                    <w:top w:val="none" w:sz="0" w:space="0" w:color="auto"/>
                    <w:left w:val="none" w:sz="0" w:space="0" w:color="auto"/>
                    <w:bottom w:val="none" w:sz="0" w:space="0" w:color="auto"/>
                    <w:right w:val="none" w:sz="0" w:space="0" w:color="auto"/>
                  </w:divBdr>
                </w:div>
                <w:div w:id="1832981619">
                  <w:marLeft w:val="640"/>
                  <w:marRight w:val="0"/>
                  <w:marTop w:val="0"/>
                  <w:marBottom w:val="0"/>
                  <w:divBdr>
                    <w:top w:val="none" w:sz="0" w:space="0" w:color="auto"/>
                    <w:left w:val="none" w:sz="0" w:space="0" w:color="auto"/>
                    <w:bottom w:val="none" w:sz="0" w:space="0" w:color="auto"/>
                    <w:right w:val="none" w:sz="0" w:space="0" w:color="auto"/>
                  </w:divBdr>
                </w:div>
                <w:div w:id="500630044">
                  <w:marLeft w:val="640"/>
                  <w:marRight w:val="0"/>
                  <w:marTop w:val="0"/>
                  <w:marBottom w:val="0"/>
                  <w:divBdr>
                    <w:top w:val="none" w:sz="0" w:space="0" w:color="auto"/>
                    <w:left w:val="none" w:sz="0" w:space="0" w:color="auto"/>
                    <w:bottom w:val="none" w:sz="0" w:space="0" w:color="auto"/>
                    <w:right w:val="none" w:sz="0" w:space="0" w:color="auto"/>
                  </w:divBdr>
                </w:div>
                <w:div w:id="1729954194">
                  <w:marLeft w:val="640"/>
                  <w:marRight w:val="0"/>
                  <w:marTop w:val="0"/>
                  <w:marBottom w:val="0"/>
                  <w:divBdr>
                    <w:top w:val="none" w:sz="0" w:space="0" w:color="auto"/>
                    <w:left w:val="none" w:sz="0" w:space="0" w:color="auto"/>
                    <w:bottom w:val="none" w:sz="0" w:space="0" w:color="auto"/>
                    <w:right w:val="none" w:sz="0" w:space="0" w:color="auto"/>
                  </w:divBdr>
                </w:div>
                <w:div w:id="1153835132">
                  <w:marLeft w:val="640"/>
                  <w:marRight w:val="0"/>
                  <w:marTop w:val="0"/>
                  <w:marBottom w:val="0"/>
                  <w:divBdr>
                    <w:top w:val="none" w:sz="0" w:space="0" w:color="auto"/>
                    <w:left w:val="none" w:sz="0" w:space="0" w:color="auto"/>
                    <w:bottom w:val="none" w:sz="0" w:space="0" w:color="auto"/>
                    <w:right w:val="none" w:sz="0" w:space="0" w:color="auto"/>
                  </w:divBdr>
                </w:div>
                <w:div w:id="1313019545">
                  <w:marLeft w:val="640"/>
                  <w:marRight w:val="0"/>
                  <w:marTop w:val="0"/>
                  <w:marBottom w:val="0"/>
                  <w:divBdr>
                    <w:top w:val="none" w:sz="0" w:space="0" w:color="auto"/>
                    <w:left w:val="none" w:sz="0" w:space="0" w:color="auto"/>
                    <w:bottom w:val="none" w:sz="0" w:space="0" w:color="auto"/>
                    <w:right w:val="none" w:sz="0" w:space="0" w:color="auto"/>
                  </w:divBdr>
                </w:div>
                <w:div w:id="1844664688">
                  <w:marLeft w:val="640"/>
                  <w:marRight w:val="0"/>
                  <w:marTop w:val="0"/>
                  <w:marBottom w:val="0"/>
                  <w:divBdr>
                    <w:top w:val="none" w:sz="0" w:space="0" w:color="auto"/>
                    <w:left w:val="none" w:sz="0" w:space="0" w:color="auto"/>
                    <w:bottom w:val="none" w:sz="0" w:space="0" w:color="auto"/>
                    <w:right w:val="none" w:sz="0" w:space="0" w:color="auto"/>
                  </w:divBdr>
                </w:div>
                <w:div w:id="963388312">
                  <w:marLeft w:val="640"/>
                  <w:marRight w:val="0"/>
                  <w:marTop w:val="0"/>
                  <w:marBottom w:val="0"/>
                  <w:divBdr>
                    <w:top w:val="none" w:sz="0" w:space="0" w:color="auto"/>
                    <w:left w:val="none" w:sz="0" w:space="0" w:color="auto"/>
                    <w:bottom w:val="none" w:sz="0" w:space="0" w:color="auto"/>
                    <w:right w:val="none" w:sz="0" w:space="0" w:color="auto"/>
                  </w:divBdr>
                </w:div>
                <w:div w:id="379011790">
                  <w:marLeft w:val="640"/>
                  <w:marRight w:val="0"/>
                  <w:marTop w:val="0"/>
                  <w:marBottom w:val="0"/>
                  <w:divBdr>
                    <w:top w:val="none" w:sz="0" w:space="0" w:color="auto"/>
                    <w:left w:val="none" w:sz="0" w:space="0" w:color="auto"/>
                    <w:bottom w:val="none" w:sz="0" w:space="0" w:color="auto"/>
                    <w:right w:val="none" w:sz="0" w:space="0" w:color="auto"/>
                  </w:divBdr>
                </w:div>
                <w:div w:id="1941178537">
                  <w:marLeft w:val="640"/>
                  <w:marRight w:val="0"/>
                  <w:marTop w:val="0"/>
                  <w:marBottom w:val="0"/>
                  <w:divBdr>
                    <w:top w:val="none" w:sz="0" w:space="0" w:color="auto"/>
                    <w:left w:val="none" w:sz="0" w:space="0" w:color="auto"/>
                    <w:bottom w:val="none" w:sz="0" w:space="0" w:color="auto"/>
                    <w:right w:val="none" w:sz="0" w:space="0" w:color="auto"/>
                  </w:divBdr>
                </w:div>
                <w:div w:id="935598975">
                  <w:marLeft w:val="640"/>
                  <w:marRight w:val="0"/>
                  <w:marTop w:val="0"/>
                  <w:marBottom w:val="0"/>
                  <w:divBdr>
                    <w:top w:val="none" w:sz="0" w:space="0" w:color="auto"/>
                    <w:left w:val="none" w:sz="0" w:space="0" w:color="auto"/>
                    <w:bottom w:val="none" w:sz="0" w:space="0" w:color="auto"/>
                    <w:right w:val="none" w:sz="0" w:space="0" w:color="auto"/>
                  </w:divBdr>
                </w:div>
                <w:div w:id="1825312510">
                  <w:marLeft w:val="640"/>
                  <w:marRight w:val="0"/>
                  <w:marTop w:val="0"/>
                  <w:marBottom w:val="0"/>
                  <w:divBdr>
                    <w:top w:val="none" w:sz="0" w:space="0" w:color="auto"/>
                    <w:left w:val="none" w:sz="0" w:space="0" w:color="auto"/>
                    <w:bottom w:val="none" w:sz="0" w:space="0" w:color="auto"/>
                    <w:right w:val="none" w:sz="0" w:space="0" w:color="auto"/>
                  </w:divBdr>
                </w:div>
                <w:div w:id="796291361">
                  <w:marLeft w:val="640"/>
                  <w:marRight w:val="0"/>
                  <w:marTop w:val="0"/>
                  <w:marBottom w:val="0"/>
                  <w:divBdr>
                    <w:top w:val="none" w:sz="0" w:space="0" w:color="auto"/>
                    <w:left w:val="none" w:sz="0" w:space="0" w:color="auto"/>
                    <w:bottom w:val="none" w:sz="0" w:space="0" w:color="auto"/>
                    <w:right w:val="none" w:sz="0" w:space="0" w:color="auto"/>
                  </w:divBdr>
                </w:div>
                <w:div w:id="552741430">
                  <w:marLeft w:val="640"/>
                  <w:marRight w:val="0"/>
                  <w:marTop w:val="0"/>
                  <w:marBottom w:val="0"/>
                  <w:divBdr>
                    <w:top w:val="none" w:sz="0" w:space="0" w:color="auto"/>
                    <w:left w:val="none" w:sz="0" w:space="0" w:color="auto"/>
                    <w:bottom w:val="none" w:sz="0" w:space="0" w:color="auto"/>
                    <w:right w:val="none" w:sz="0" w:space="0" w:color="auto"/>
                  </w:divBdr>
                </w:div>
                <w:div w:id="1544052592">
                  <w:marLeft w:val="640"/>
                  <w:marRight w:val="0"/>
                  <w:marTop w:val="0"/>
                  <w:marBottom w:val="0"/>
                  <w:divBdr>
                    <w:top w:val="none" w:sz="0" w:space="0" w:color="auto"/>
                    <w:left w:val="none" w:sz="0" w:space="0" w:color="auto"/>
                    <w:bottom w:val="none" w:sz="0" w:space="0" w:color="auto"/>
                    <w:right w:val="none" w:sz="0" w:space="0" w:color="auto"/>
                  </w:divBdr>
                </w:div>
                <w:div w:id="1822766173">
                  <w:marLeft w:val="640"/>
                  <w:marRight w:val="0"/>
                  <w:marTop w:val="0"/>
                  <w:marBottom w:val="0"/>
                  <w:divBdr>
                    <w:top w:val="none" w:sz="0" w:space="0" w:color="auto"/>
                    <w:left w:val="none" w:sz="0" w:space="0" w:color="auto"/>
                    <w:bottom w:val="none" w:sz="0" w:space="0" w:color="auto"/>
                    <w:right w:val="none" w:sz="0" w:space="0" w:color="auto"/>
                  </w:divBdr>
                </w:div>
                <w:div w:id="1500149399">
                  <w:marLeft w:val="640"/>
                  <w:marRight w:val="0"/>
                  <w:marTop w:val="0"/>
                  <w:marBottom w:val="0"/>
                  <w:divBdr>
                    <w:top w:val="none" w:sz="0" w:space="0" w:color="auto"/>
                    <w:left w:val="none" w:sz="0" w:space="0" w:color="auto"/>
                    <w:bottom w:val="none" w:sz="0" w:space="0" w:color="auto"/>
                    <w:right w:val="none" w:sz="0" w:space="0" w:color="auto"/>
                  </w:divBdr>
                </w:div>
                <w:div w:id="499076205">
                  <w:marLeft w:val="640"/>
                  <w:marRight w:val="0"/>
                  <w:marTop w:val="0"/>
                  <w:marBottom w:val="0"/>
                  <w:divBdr>
                    <w:top w:val="none" w:sz="0" w:space="0" w:color="auto"/>
                    <w:left w:val="none" w:sz="0" w:space="0" w:color="auto"/>
                    <w:bottom w:val="none" w:sz="0" w:space="0" w:color="auto"/>
                    <w:right w:val="none" w:sz="0" w:space="0" w:color="auto"/>
                  </w:divBdr>
                </w:div>
                <w:div w:id="247815439">
                  <w:marLeft w:val="640"/>
                  <w:marRight w:val="0"/>
                  <w:marTop w:val="0"/>
                  <w:marBottom w:val="0"/>
                  <w:divBdr>
                    <w:top w:val="none" w:sz="0" w:space="0" w:color="auto"/>
                    <w:left w:val="none" w:sz="0" w:space="0" w:color="auto"/>
                    <w:bottom w:val="none" w:sz="0" w:space="0" w:color="auto"/>
                    <w:right w:val="none" w:sz="0" w:space="0" w:color="auto"/>
                  </w:divBdr>
                </w:div>
              </w:divsChild>
            </w:div>
            <w:div w:id="2036881239">
              <w:marLeft w:val="0"/>
              <w:marRight w:val="0"/>
              <w:marTop w:val="0"/>
              <w:marBottom w:val="0"/>
              <w:divBdr>
                <w:top w:val="none" w:sz="0" w:space="0" w:color="auto"/>
                <w:left w:val="none" w:sz="0" w:space="0" w:color="auto"/>
                <w:bottom w:val="none" w:sz="0" w:space="0" w:color="auto"/>
                <w:right w:val="none" w:sz="0" w:space="0" w:color="auto"/>
              </w:divBdr>
              <w:divsChild>
                <w:div w:id="2100058055">
                  <w:marLeft w:val="640"/>
                  <w:marRight w:val="0"/>
                  <w:marTop w:val="0"/>
                  <w:marBottom w:val="0"/>
                  <w:divBdr>
                    <w:top w:val="none" w:sz="0" w:space="0" w:color="auto"/>
                    <w:left w:val="none" w:sz="0" w:space="0" w:color="auto"/>
                    <w:bottom w:val="none" w:sz="0" w:space="0" w:color="auto"/>
                    <w:right w:val="none" w:sz="0" w:space="0" w:color="auto"/>
                  </w:divBdr>
                </w:div>
                <w:div w:id="515996388">
                  <w:marLeft w:val="640"/>
                  <w:marRight w:val="0"/>
                  <w:marTop w:val="0"/>
                  <w:marBottom w:val="0"/>
                  <w:divBdr>
                    <w:top w:val="none" w:sz="0" w:space="0" w:color="auto"/>
                    <w:left w:val="none" w:sz="0" w:space="0" w:color="auto"/>
                    <w:bottom w:val="none" w:sz="0" w:space="0" w:color="auto"/>
                    <w:right w:val="none" w:sz="0" w:space="0" w:color="auto"/>
                  </w:divBdr>
                </w:div>
                <w:div w:id="374938585">
                  <w:marLeft w:val="640"/>
                  <w:marRight w:val="0"/>
                  <w:marTop w:val="0"/>
                  <w:marBottom w:val="0"/>
                  <w:divBdr>
                    <w:top w:val="none" w:sz="0" w:space="0" w:color="auto"/>
                    <w:left w:val="none" w:sz="0" w:space="0" w:color="auto"/>
                    <w:bottom w:val="none" w:sz="0" w:space="0" w:color="auto"/>
                    <w:right w:val="none" w:sz="0" w:space="0" w:color="auto"/>
                  </w:divBdr>
                </w:div>
                <w:div w:id="1829898915">
                  <w:marLeft w:val="640"/>
                  <w:marRight w:val="0"/>
                  <w:marTop w:val="0"/>
                  <w:marBottom w:val="0"/>
                  <w:divBdr>
                    <w:top w:val="none" w:sz="0" w:space="0" w:color="auto"/>
                    <w:left w:val="none" w:sz="0" w:space="0" w:color="auto"/>
                    <w:bottom w:val="none" w:sz="0" w:space="0" w:color="auto"/>
                    <w:right w:val="none" w:sz="0" w:space="0" w:color="auto"/>
                  </w:divBdr>
                </w:div>
                <w:div w:id="534002177">
                  <w:marLeft w:val="640"/>
                  <w:marRight w:val="0"/>
                  <w:marTop w:val="0"/>
                  <w:marBottom w:val="0"/>
                  <w:divBdr>
                    <w:top w:val="none" w:sz="0" w:space="0" w:color="auto"/>
                    <w:left w:val="none" w:sz="0" w:space="0" w:color="auto"/>
                    <w:bottom w:val="none" w:sz="0" w:space="0" w:color="auto"/>
                    <w:right w:val="none" w:sz="0" w:space="0" w:color="auto"/>
                  </w:divBdr>
                </w:div>
                <w:div w:id="1361080889">
                  <w:marLeft w:val="640"/>
                  <w:marRight w:val="0"/>
                  <w:marTop w:val="0"/>
                  <w:marBottom w:val="0"/>
                  <w:divBdr>
                    <w:top w:val="none" w:sz="0" w:space="0" w:color="auto"/>
                    <w:left w:val="none" w:sz="0" w:space="0" w:color="auto"/>
                    <w:bottom w:val="none" w:sz="0" w:space="0" w:color="auto"/>
                    <w:right w:val="none" w:sz="0" w:space="0" w:color="auto"/>
                  </w:divBdr>
                </w:div>
                <w:div w:id="214046349">
                  <w:marLeft w:val="640"/>
                  <w:marRight w:val="0"/>
                  <w:marTop w:val="0"/>
                  <w:marBottom w:val="0"/>
                  <w:divBdr>
                    <w:top w:val="none" w:sz="0" w:space="0" w:color="auto"/>
                    <w:left w:val="none" w:sz="0" w:space="0" w:color="auto"/>
                    <w:bottom w:val="none" w:sz="0" w:space="0" w:color="auto"/>
                    <w:right w:val="none" w:sz="0" w:space="0" w:color="auto"/>
                  </w:divBdr>
                </w:div>
                <w:div w:id="714885918">
                  <w:marLeft w:val="640"/>
                  <w:marRight w:val="0"/>
                  <w:marTop w:val="0"/>
                  <w:marBottom w:val="0"/>
                  <w:divBdr>
                    <w:top w:val="none" w:sz="0" w:space="0" w:color="auto"/>
                    <w:left w:val="none" w:sz="0" w:space="0" w:color="auto"/>
                    <w:bottom w:val="none" w:sz="0" w:space="0" w:color="auto"/>
                    <w:right w:val="none" w:sz="0" w:space="0" w:color="auto"/>
                  </w:divBdr>
                </w:div>
                <w:div w:id="1734506945">
                  <w:marLeft w:val="640"/>
                  <w:marRight w:val="0"/>
                  <w:marTop w:val="0"/>
                  <w:marBottom w:val="0"/>
                  <w:divBdr>
                    <w:top w:val="none" w:sz="0" w:space="0" w:color="auto"/>
                    <w:left w:val="none" w:sz="0" w:space="0" w:color="auto"/>
                    <w:bottom w:val="none" w:sz="0" w:space="0" w:color="auto"/>
                    <w:right w:val="none" w:sz="0" w:space="0" w:color="auto"/>
                  </w:divBdr>
                </w:div>
                <w:div w:id="496270409">
                  <w:marLeft w:val="640"/>
                  <w:marRight w:val="0"/>
                  <w:marTop w:val="0"/>
                  <w:marBottom w:val="0"/>
                  <w:divBdr>
                    <w:top w:val="none" w:sz="0" w:space="0" w:color="auto"/>
                    <w:left w:val="none" w:sz="0" w:space="0" w:color="auto"/>
                    <w:bottom w:val="none" w:sz="0" w:space="0" w:color="auto"/>
                    <w:right w:val="none" w:sz="0" w:space="0" w:color="auto"/>
                  </w:divBdr>
                </w:div>
                <w:div w:id="500854345">
                  <w:marLeft w:val="640"/>
                  <w:marRight w:val="0"/>
                  <w:marTop w:val="0"/>
                  <w:marBottom w:val="0"/>
                  <w:divBdr>
                    <w:top w:val="none" w:sz="0" w:space="0" w:color="auto"/>
                    <w:left w:val="none" w:sz="0" w:space="0" w:color="auto"/>
                    <w:bottom w:val="none" w:sz="0" w:space="0" w:color="auto"/>
                    <w:right w:val="none" w:sz="0" w:space="0" w:color="auto"/>
                  </w:divBdr>
                </w:div>
                <w:div w:id="2136101591">
                  <w:marLeft w:val="640"/>
                  <w:marRight w:val="0"/>
                  <w:marTop w:val="0"/>
                  <w:marBottom w:val="0"/>
                  <w:divBdr>
                    <w:top w:val="none" w:sz="0" w:space="0" w:color="auto"/>
                    <w:left w:val="none" w:sz="0" w:space="0" w:color="auto"/>
                    <w:bottom w:val="none" w:sz="0" w:space="0" w:color="auto"/>
                    <w:right w:val="none" w:sz="0" w:space="0" w:color="auto"/>
                  </w:divBdr>
                </w:div>
                <w:div w:id="513230313">
                  <w:marLeft w:val="640"/>
                  <w:marRight w:val="0"/>
                  <w:marTop w:val="0"/>
                  <w:marBottom w:val="0"/>
                  <w:divBdr>
                    <w:top w:val="none" w:sz="0" w:space="0" w:color="auto"/>
                    <w:left w:val="none" w:sz="0" w:space="0" w:color="auto"/>
                    <w:bottom w:val="none" w:sz="0" w:space="0" w:color="auto"/>
                    <w:right w:val="none" w:sz="0" w:space="0" w:color="auto"/>
                  </w:divBdr>
                </w:div>
                <w:div w:id="92941768">
                  <w:marLeft w:val="640"/>
                  <w:marRight w:val="0"/>
                  <w:marTop w:val="0"/>
                  <w:marBottom w:val="0"/>
                  <w:divBdr>
                    <w:top w:val="none" w:sz="0" w:space="0" w:color="auto"/>
                    <w:left w:val="none" w:sz="0" w:space="0" w:color="auto"/>
                    <w:bottom w:val="none" w:sz="0" w:space="0" w:color="auto"/>
                    <w:right w:val="none" w:sz="0" w:space="0" w:color="auto"/>
                  </w:divBdr>
                </w:div>
                <w:div w:id="1857577076">
                  <w:marLeft w:val="640"/>
                  <w:marRight w:val="0"/>
                  <w:marTop w:val="0"/>
                  <w:marBottom w:val="0"/>
                  <w:divBdr>
                    <w:top w:val="none" w:sz="0" w:space="0" w:color="auto"/>
                    <w:left w:val="none" w:sz="0" w:space="0" w:color="auto"/>
                    <w:bottom w:val="none" w:sz="0" w:space="0" w:color="auto"/>
                    <w:right w:val="none" w:sz="0" w:space="0" w:color="auto"/>
                  </w:divBdr>
                </w:div>
                <w:div w:id="1885604671">
                  <w:marLeft w:val="640"/>
                  <w:marRight w:val="0"/>
                  <w:marTop w:val="0"/>
                  <w:marBottom w:val="0"/>
                  <w:divBdr>
                    <w:top w:val="none" w:sz="0" w:space="0" w:color="auto"/>
                    <w:left w:val="none" w:sz="0" w:space="0" w:color="auto"/>
                    <w:bottom w:val="none" w:sz="0" w:space="0" w:color="auto"/>
                    <w:right w:val="none" w:sz="0" w:space="0" w:color="auto"/>
                  </w:divBdr>
                </w:div>
                <w:div w:id="1875650347">
                  <w:marLeft w:val="640"/>
                  <w:marRight w:val="0"/>
                  <w:marTop w:val="0"/>
                  <w:marBottom w:val="0"/>
                  <w:divBdr>
                    <w:top w:val="none" w:sz="0" w:space="0" w:color="auto"/>
                    <w:left w:val="none" w:sz="0" w:space="0" w:color="auto"/>
                    <w:bottom w:val="none" w:sz="0" w:space="0" w:color="auto"/>
                    <w:right w:val="none" w:sz="0" w:space="0" w:color="auto"/>
                  </w:divBdr>
                </w:div>
                <w:div w:id="659427504">
                  <w:marLeft w:val="640"/>
                  <w:marRight w:val="0"/>
                  <w:marTop w:val="0"/>
                  <w:marBottom w:val="0"/>
                  <w:divBdr>
                    <w:top w:val="none" w:sz="0" w:space="0" w:color="auto"/>
                    <w:left w:val="none" w:sz="0" w:space="0" w:color="auto"/>
                    <w:bottom w:val="none" w:sz="0" w:space="0" w:color="auto"/>
                    <w:right w:val="none" w:sz="0" w:space="0" w:color="auto"/>
                  </w:divBdr>
                </w:div>
                <w:div w:id="839739157">
                  <w:marLeft w:val="640"/>
                  <w:marRight w:val="0"/>
                  <w:marTop w:val="0"/>
                  <w:marBottom w:val="0"/>
                  <w:divBdr>
                    <w:top w:val="none" w:sz="0" w:space="0" w:color="auto"/>
                    <w:left w:val="none" w:sz="0" w:space="0" w:color="auto"/>
                    <w:bottom w:val="none" w:sz="0" w:space="0" w:color="auto"/>
                    <w:right w:val="none" w:sz="0" w:space="0" w:color="auto"/>
                  </w:divBdr>
                </w:div>
                <w:div w:id="725446800">
                  <w:marLeft w:val="640"/>
                  <w:marRight w:val="0"/>
                  <w:marTop w:val="0"/>
                  <w:marBottom w:val="0"/>
                  <w:divBdr>
                    <w:top w:val="none" w:sz="0" w:space="0" w:color="auto"/>
                    <w:left w:val="none" w:sz="0" w:space="0" w:color="auto"/>
                    <w:bottom w:val="none" w:sz="0" w:space="0" w:color="auto"/>
                    <w:right w:val="none" w:sz="0" w:space="0" w:color="auto"/>
                  </w:divBdr>
                </w:div>
                <w:div w:id="1808817484">
                  <w:marLeft w:val="640"/>
                  <w:marRight w:val="0"/>
                  <w:marTop w:val="0"/>
                  <w:marBottom w:val="0"/>
                  <w:divBdr>
                    <w:top w:val="none" w:sz="0" w:space="0" w:color="auto"/>
                    <w:left w:val="none" w:sz="0" w:space="0" w:color="auto"/>
                    <w:bottom w:val="none" w:sz="0" w:space="0" w:color="auto"/>
                    <w:right w:val="none" w:sz="0" w:space="0" w:color="auto"/>
                  </w:divBdr>
                </w:div>
                <w:div w:id="1595283926">
                  <w:marLeft w:val="640"/>
                  <w:marRight w:val="0"/>
                  <w:marTop w:val="0"/>
                  <w:marBottom w:val="0"/>
                  <w:divBdr>
                    <w:top w:val="none" w:sz="0" w:space="0" w:color="auto"/>
                    <w:left w:val="none" w:sz="0" w:space="0" w:color="auto"/>
                    <w:bottom w:val="none" w:sz="0" w:space="0" w:color="auto"/>
                    <w:right w:val="none" w:sz="0" w:space="0" w:color="auto"/>
                  </w:divBdr>
                </w:div>
                <w:div w:id="1051463883">
                  <w:marLeft w:val="640"/>
                  <w:marRight w:val="0"/>
                  <w:marTop w:val="0"/>
                  <w:marBottom w:val="0"/>
                  <w:divBdr>
                    <w:top w:val="none" w:sz="0" w:space="0" w:color="auto"/>
                    <w:left w:val="none" w:sz="0" w:space="0" w:color="auto"/>
                    <w:bottom w:val="none" w:sz="0" w:space="0" w:color="auto"/>
                    <w:right w:val="none" w:sz="0" w:space="0" w:color="auto"/>
                  </w:divBdr>
                </w:div>
                <w:div w:id="1344749467">
                  <w:marLeft w:val="640"/>
                  <w:marRight w:val="0"/>
                  <w:marTop w:val="0"/>
                  <w:marBottom w:val="0"/>
                  <w:divBdr>
                    <w:top w:val="none" w:sz="0" w:space="0" w:color="auto"/>
                    <w:left w:val="none" w:sz="0" w:space="0" w:color="auto"/>
                    <w:bottom w:val="none" w:sz="0" w:space="0" w:color="auto"/>
                    <w:right w:val="none" w:sz="0" w:space="0" w:color="auto"/>
                  </w:divBdr>
                </w:div>
                <w:div w:id="665012598">
                  <w:marLeft w:val="640"/>
                  <w:marRight w:val="0"/>
                  <w:marTop w:val="0"/>
                  <w:marBottom w:val="0"/>
                  <w:divBdr>
                    <w:top w:val="none" w:sz="0" w:space="0" w:color="auto"/>
                    <w:left w:val="none" w:sz="0" w:space="0" w:color="auto"/>
                    <w:bottom w:val="none" w:sz="0" w:space="0" w:color="auto"/>
                    <w:right w:val="none" w:sz="0" w:space="0" w:color="auto"/>
                  </w:divBdr>
                </w:div>
                <w:div w:id="1388457861">
                  <w:marLeft w:val="640"/>
                  <w:marRight w:val="0"/>
                  <w:marTop w:val="0"/>
                  <w:marBottom w:val="0"/>
                  <w:divBdr>
                    <w:top w:val="none" w:sz="0" w:space="0" w:color="auto"/>
                    <w:left w:val="none" w:sz="0" w:space="0" w:color="auto"/>
                    <w:bottom w:val="none" w:sz="0" w:space="0" w:color="auto"/>
                    <w:right w:val="none" w:sz="0" w:space="0" w:color="auto"/>
                  </w:divBdr>
                </w:div>
                <w:div w:id="276643247">
                  <w:marLeft w:val="640"/>
                  <w:marRight w:val="0"/>
                  <w:marTop w:val="0"/>
                  <w:marBottom w:val="0"/>
                  <w:divBdr>
                    <w:top w:val="none" w:sz="0" w:space="0" w:color="auto"/>
                    <w:left w:val="none" w:sz="0" w:space="0" w:color="auto"/>
                    <w:bottom w:val="none" w:sz="0" w:space="0" w:color="auto"/>
                    <w:right w:val="none" w:sz="0" w:space="0" w:color="auto"/>
                  </w:divBdr>
                </w:div>
                <w:div w:id="165946260">
                  <w:marLeft w:val="640"/>
                  <w:marRight w:val="0"/>
                  <w:marTop w:val="0"/>
                  <w:marBottom w:val="0"/>
                  <w:divBdr>
                    <w:top w:val="none" w:sz="0" w:space="0" w:color="auto"/>
                    <w:left w:val="none" w:sz="0" w:space="0" w:color="auto"/>
                    <w:bottom w:val="none" w:sz="0" w:space="0" w:color="auto"/>
                    <w:right w:val="none" w:sz="0" w:space="0" w:color="auto"/>
                  </w:divBdr>
                </w:div>
                <w:div w:id="1903903590">
                  <w:marLeft w:val="640"/>
                  <w:marRight w:val="0"/>
                  <w:marTop w:val="0"/>
                  <w:marBottom w:val="0"/>
                  <w:divBdr>
                    <w:top w:val="none" w:sz="0" w:space="0" w:color="auto"/>
                    <w:left w:val="none" w:sz="0" w:space="0" w:color="auto"/>
                    <w:bottom w:val="none" w:sz="0" w:space="0" w:color="auto"/>
                    <w:right w:val="none" w:sz="0" w:space="0" w:color="auto"/>
                  </w:divBdr>
                </w:div>
                <w:div w:id="1317371744">
                  <w:marLeft w:val="640"/>
                  <w:marRight w:val="0"/>
                  <w:marTop w:val="0"/>
                  <w:marBottom w:val="0"/>
                  <w:divBdr>
                    <w:top w:val="none" w:sz="0" w:space="0" w:color="auto"/>
                    <w:left w:val="none" w:sz="0" w:space="0" w:color="auto"/>
                    <w:bottom w:val="none" w:sz="0" w:space="0" w:color="auto"/>
                    <w:right w:val="none" w:sz="0" w:space="0" w:color="auto"/>
                  </w:divBdr>
                </w:div>
                <w:div w:id="1180505478">
                  <w:marLeft w:val="640"/>
                  <w:marRight w:val="0"/>
                  <w:marTop w:val="0"/>
                  <w:marBottom w:val="0"/>
                  <w:divBdr>
                    <w:top w:val="none" w:sz="0" w:space="0" w:color="auto"/>
                    <w:left w:val="none" w:sz="0" w:space="0" w:color="auto"/>
                    <w:bottom w:val="none" w:sz="0" w:space="0" w:color="auto"/>
                    <w:right w:val="none" w:sz="0" w:space="0" w:color="auto"/>
                  </w:divBdr>
                </w:div>
                <w:div w:id="1440251374">
                  <w:marLeft w:val="640"/>
                  <w:marRight w:val="0"/>
                  <w:marTop w:val="0"/>
                  <w:marBottom w:val="0"/>
                  <w:divBdr>
                    <w:top w:val="none" w:sz="0" w:space="0" w:color="auto"/>
                    <w:left w:val="none" w:sz="0" w:space="0" w:color="auto"/>
                    <w:bottom w:val="none" w:sz="0" w:space="0" w:color="auto"/>
                    <w:right w:val="none" w:sz="0" w:space="0" w:color="auto"/>
                  </w:divBdr>
                </w:div>
                <w:div w:id="1145053018">
                  <w:marLeft w:val="640"/>
                  <w:marRight w:val="0"/>
                  <w:marTop w:val="0"/>
                  <w:marBottom w:val="0"/>
                  <w:divBdr>
                    <w:top w:val="none" w:sz="0" w:space="0" w:color="auto"/>
                    <w:left w:val="none" w:sz="0" w:space="0" w:color="auto"/>
                    <w:bottom w:val="none" w:sz="0" w:space="0" w:color="auto"/>
                    <w:right w:val="none" w:sz="0" w:space="0" w:color="auto"/>
                  </w:divBdr>
                </w:div>
                <w:div w:id="1205674766">
                  <w:marLeft w:val="640"/>
                  <w:marRight w:val="0"/>
                  <w:marTop w:val="0"/>
                  <w:marBottom w:val="0"/>
                  <w:divBdr>
                    <w:top w:val="none" w:sz="0" w:space="0" w:color="auto"/>
                    <w:left w:val="none" w:sz="0" w:space="0" w:color="auto"/>
                    <w:bottom w:val="none" w:sz="0" w:space="0" w:color="auto"/>
                    <w:right w:val="none" w:sz="0" w:space="0" w:color="auto"/>
                  </w:divBdr>
                </w:div>
                <w:div w:id="1679767758">
                  <w:marLeft w:val="640"/>
                  <w:marRight w:val="0"/>
                  <w:marTop w:val="0"/>
                  <w:marBottom w:val="0"/>
                  <w:divBdr>
                    <w:top w:val="none" w:sz="0" w:space="0" w:color="auto"/>
                    <w:left w:val="none" w:sz="0" w:space="0" w:color="auto"/>
                    <w:bottom w:val="none" w:sz="0" w:space="0" w:color="auto"/>
                    <w:right w:val="none" w:sz="0" w:space="0" w:color="auto"/>
                  </w:divBdr>
                </w:div>
                <w:div w:id="1202398667">
                  <w:marLeft w:val="640"/>
                  <w:marRight w:val="0"/>
                  <w:marTop w:val="0"/>
                  <w:marBottom w:val="0"/>
                  <w:divBdr>
                    <w:top w:val="none" w:sz="0" w:space="0" w:color="auto"/>
                    <w:left w:val="none" w:sz="0" w:space="0" w:color="auto"/>
                    <w:bottom w:val="none" w:sz="0" w:space="0" w:color="auto"/>
                    <w:right w:val="none" w:sz="0" w:space="0" w:color="auto"/>
                  </w:divBdr>
                </w:div>
                <w:div w:id="2022004480">
                  <w:marLeft w:val="640"/>
                  <w:marRight w:val="0"/>
                  <w:marTop w:val="0"/>
                  <w:marBottom w:val="0"/>
                  <w:divBdr>
                    <w:top w:val="none" w:sz="0" w:space="0" w:color="auto"/>
                    <w:left w:val="none" w:sz="0" w:space="0" w:color="auto"/>
                    <w:bottom w:val="none" w:sz="0" w:space="0" w:color="auto"/>
                    <w:right w:val="none" w:sz="0" w:space="0" w:color="auto"/>
                  </w:divBdr>
                </w:div>
                <w:div w:id="1077821931">
                  <w:marLeft w:val="640"/>
                  <w:marRight w:val="0"/>
                  <w:marTop w:val="0"/>
                  <w:marBottom w:val="0"/>
                  <w:divBdr>
                    <w:top w:val="none" w:sz="0" w:space="0" w:color="auto"/>
                    <w:left w:val="none" w:sz="0" w:space="0" w:color="auto"/>
                    <w:bottom w:val="none" w:sz="0" w:space="0" w:color="auto"/>
                    <w:right w:val="none" w:sz="0" w:space="0" w:color="auto"/>
                  </w:divBdr>
                </w:div>
                <w:div w:id="2008240410">
                  <w:marLeft w:val="640"/>
                  <w:marRight w:val="0"/>
                  <w:marTop w:val="0"/>
                  <w:marBottom w:val="0"/>
                  <w:divBdr>
                    <w:top w:val="none" w:sz="0" w:space="0" w:color="auto"/>
                    <w:left w:val="none" w:sz="0" w:space="0" w:color="auto"/>
                    <w:bottom w:val="none" w:sz="0" w:space="0" w:color="auto"/>
                    <w:right w:val="none" w:sz="0" w:space="0" w:color="auto"/>
                  </w:divBdr>
                </w:div>
                <w:div w:id="1951619750">
                  <w:marLeft w:val="640"/>
                  <w:marRight w:val="0"/>
                  <w:marTop w:val="0"/>
                  <w:marBottom w:val="0"/>
                  <w:divBdr>
                    <w:top w:val="none" w:sz="0" w:space="0" w:color="auto"/>
                    <w:left w:val="none" w:sz="0" w:space="0" w:color="auto"/>
                    <w:bottom w:val="none" w:sz="0" w:space="0" w:color="auto"/>
                    <w:right w:val="none" w:sz="0" w:space="0" w:color="auto"/>
                  </w:divBdr>
                </w:div>
                <w:div w:id="837115942">
                  <w:marLeft w:val="640"/>
                  <w:marRight w:val="0"/>
                  <w:marTop w:val="0"/>
                  <w:marBottom w:val="0"/>
                  <w:divBdr>
                    <w:top w:val="none" w:sz="0" w:space="0" w:color="auto"/>
                    <w:left w:val="none" w:sz="0" w:space="0" w:color="auto"/>
                    <w:bottom w:val="none" w:sz="0" w:space="0" w:color="auto"/>
                    <w:right w:val="none" w:sz="0" w:space="0" w:color="auto"/>
                  </w:divBdr>
                </w:div>
                <w:div w:id="917207819">
                  <w:marLeft w:val="640"/>
                  <w:marRight w:val="0"/>
                  <w:marTop w:val="0"/>
                  <w:marBottom w:val="0"/>
                  <w:divBdr>
                    <w:top w:val="none" w:sz="0" w:space="0" w:color="auto"/>
                    <w:left w:val="none" w:sz="0" w:space="0" w:color="auto"/>
                    <w:bottom w:val="none" w:sz="0" w:space="0" w:color="auto"/>
                    <w:right w:val="none" w:sz="0" w:space="0" w:color="auto"/>
                  </w:divBdr>
                </w:div>
                <w:div w:id="1969048286">
                  <w:marLeft w:val="640"/>
                  <w:marRight w:val="0"/>
                  <w:marTop w:val="0"/>
                  <w:marBottom w:val="0"/>
                  <w:divBdr>
                    <w:top w:val="none" w:sz="0" w:space="0" w:color="auto"/>
                    <w:left w:val="none" w:sz="0" w:space="0" w:color="auto"/>
                    <w:bottom w:val="none" w:sz="0" w:space="0" w:color="auto"/>
                    <w:right w:val="none" w:sz="0" w:space="0" w:color="auto"/>
                  </w:divBdr>
                </w:div>
                <w:div w:id="1229455787">
                  <w:marLeft w:val="640"/>
                  <w:marRight w:val="0"/>
                  <w:marTop w:val="0"/>
                  <w:marBottom w:val="0"/>
                  <w:divBdr>
                    <w:top w:val="none" w:sz="0" w:space="0" w:color="auto"/>
                    <w:left w:val="none" w:sz="0" w:space="0" w:color="auto"/>
                    <w:bottom w:val="none" w:sz="0" w:space="0" w:color="auto"/>
                    <w:right w:val="none" w:sz="0" w:space="0" w:color="auto"/>
                  </w:divBdr>
                </w:div>
                <w:div w:id="341471760">
                  <w:marLeft w:val="640"/>
                  <w:marRight w:val="0"/>
                  <w:marTop w:val="0"/>
                  <w:marBottom w:val="0"/>
                  <w:divBdr>
                    <w:top w:val="none" w:sz="0" w:space="0" w:color="auto"/>
                    <w:left w:val="none" w:sz="0" w:space="0" w:color="auto"/>
                    <w:bottom w:val="none" w:sz="0" w:space="0" w:color="auto"/>
                    <w:right w:val="none" w:sz="0" w:space="0" w:color="auto"/>
                  </w:divBdr>
                </w:div>
                <w:div w:id="213123450">
                  <w:marLeft w:val="640"/>
                  <w:marRight w:val="0"/>
                  <w:marTop w:val="0"/>
                  <w:marBottom w:val="0"/>
                  <w:divBdr>
                    <w:top w:val="none" w:sz="0" w:space="0" w:color="auto"/>
                    <w:left w:val="none" w:sz="0" w:space="0" w:color="auto"/>
                    <w:bottom w:val="none" w:sz="0" w:space="0" w:color="auto"/>
                    <w:right w:val="none" w:sz="0" w:space="0" w:color="auto"/>
                  </w:divBdr>
                </w:div>
                <w:div w:id="548803395">
                  <w:marLeft w:val="640"/>
                  <w:marRight w:val="0"/>
                  <w:marTop w:val="0"/>
                  <w:marBottom w:val="0"/>
                  <w:divBdr>
                    <w:top w:val="none" w:sz="0" w:space="0" w:color="auto"/>
                    <w:left w:val="none" w:sz="0" w:space="0" w:color="auto"/>
                    <w:bottom w:val="none" w:sz="0" w:space="0" w:color="auto"/>
                    <w:right w:val="none" w:sz="0" w:space="0" w:color="auto"/>
                  </w:divBdr>
                </w:div>
                <w:div w:id="282425564">
                  <w:marLeft w:val="640"/>
                  <w:marRight w:val="0"/>
                  <w:marTop w:val="0"/>
                  <w:marBottom w:val="0"/>
                  <w:divBdr>
                    <w:top w:val="none" w:sz="0" w:space="0" w:color="auto"/>
                    <w:left w:val="none" w:sz="0" w:space="0" w:color="auto"/>
                    <w:bottom w:val="none" w:sz="0" w:space="0" w:color="auto"/>
                    <w:right w:val="none" w:sz="0" w:space="0" w:color="auto"/>
                  </w:divBdr>
                </w:div>
                <w:div w:id="1232277714">
                  <w:marLeft w:val="640"/>
                  <w:marRight w:val="0"/>
                  <w:marTop w:val="0"/>
                  <w:marBottom w:val="0"/>
                  <w:divBdr>
                    <w:top w:val="none" w:sz="0" w:space="0" w:color="auto"/>
                    <w:left w:val="none" w:sz="0" w:space="0" w:color="auto"/>
                    <w:bottom w:val="none" w:sz="0" w:space="0" w:color="auto"/>
                    <w:right w:val="none" w:sz="0" w:space="0" w:color="auto"/>
                  </w:divBdr>
                </w:div>
                <w:div w:id="1313220202">
                  <w:marLeft w:val="640"/>
                  <w:marRight w:val="0"/>
                  <w:marTop w:val="0"/>
                  <w:marBottom w:val="0"/>
                  <w:divBdr>
                    <w:top w:val="none" w:sz="0" w:space="0" w:color="auto"/>
                    <w:left w:val="none" w:sz="0" w:space="0" w:color="auto"/>
                    <w:bottom w:val="none" w:sz="0" w:space="0" w:color="auto"/>
                    <w:right w:val="none" w:sz="0" w:space="0" w:color="auto"/>
                  </w:divBdr>
                </w:div>
                <w:div w:id="1115829855">
                  <w:marLeft w:val="640"/>
                  <w:marRight w:val="0"/>
                  <w:marTop w:val="0"/>
                  <w:marBottom w:val="0"/>
                  <w:divBdr>
                    <w:top w:val="none" w:sz="0" w:space="0" w:color="auto"/>
                    <w:left w:val="none" w:sz="0" w:space="0" w:color="auto"/>
                    <w:bottom w:val="none" w:sz="0" w:space="0" w:color="auto"/>
                    <w:right w:val="none" w:sz="0" w:space="0" w:color="auto"/>
                  </w:divBdr>
                </w:div>
                <w:div w:id="2072118801">
                  <w:marLeft w:val="640"/>
                  <w:marRight w:val="0"/>
                  <w:marTop w:val="0"/>
                  <w:marBottom w:val="0"/>
                  <w:divBdr>
                    <w:top w:val="none" w:sz="0" w:space="0" w:color="auto"/>
                    <w:left w:val="none" w:sz="0" w:space="0" w:color="auto"/>
                    <w:bottom w:val="none" w:sz="0" w:space="0" w:color="auto"/>
                    <w:right w:val="none" w:sz="0" w:space="0" w:color="auto"/>
                  </w:divBdr>
                </w:div>
                <w:div w:id="1177617555">
                  <w:marLeft w:val="640"/>
                  <w:marRight w:val="0"/>
                  <w:marTop w:val="0"/>
                  <w:marBottom w:val="0"/>
                  <w:divBdr>
                    <w:top w:val="none" w:sz="0" w:space="0" w:color="auto"/>
                    <w:left w:val="none" w:sz="0" w:space="0" w:color="auto"/>
                    <w:bottom w:val="none" w:sz="0" w:space="0" w:color="auto"/>
                    <w:right w:val="none" w:sz="0" w:space="0" w:color="auto"/>
                  </w:divBdr>
                </w:div>
                <w:div w:id="287666238">
                  <w:marLeft w:val="640"/>
                  <w:marRight w:val="0"/>
                  <w:marTop w:val="0"/>
                  <w:marBottom w:val="0"/>
                  <w:divBdr>
                    <w:top w:val="none" w:sz="0" w:space="0" w:color="auto"/>
                    <w:left w:val="none" w:sz="0" w:space="0" w:color="auto"/>
                    <w:bottom w:val="none" w:sz="0" w:space="0" w:color="auto"/>
                    <w:right w:val="none" w:sz="0" w:space="0" w:color="auto"/>
                  </w:divBdr>
                </w:div>
                <w:div w:id="488715670">
                  <w:marLeft w:val="640"/>
                  <w:marRight w:val="0"/>
                  <w:marTop w:val="0"/>
                  <w:marBottom w:val="0"/>
                  <w:divBdr>
                    <w:top w:val="none" w:sz="0" w:space="0" w:color="auto"/>
                    <w:left w:val="none" w:sz="0" w:space="0" w:color="auto"/>
                    <w:bottom w:val="none" w:sz="0" w:space="0" w:color="auto"/>
                    <w:right w:val="none" w:sz="0" w:space="0" w:color="auto"/>
                  </w:divBdr>
                </w:div>
                <w:div w:id="1528442116">
                  <w:marLeft w:val="640"/>
                  <w:marRight w:val="0"/>
                  <w:marTop w:val="0"/>
                  <w:marBottom w:val="0"/>
                  <w:divBdr>
                    <w:top w:val="none" w:sz="0" w:space="0" w:color="auto"/>
                    <w:left w:val="none" w:sz="0" w:space="0" w:color="auto"/>
                    <w:bottom w:val="none" w:sz="0" w:space="0" w:color="auto"/>
                    <w:right w:val="none" w:sz="0" w:space="0" w:color="auto"/>
                  </w:divBdr>
                </w:div>
                <w:div w:id="338041137">
                  <w:marLeft w:val="640"/>
                  <w:marRight w:val="0"/>
                  <w:marTop w:val="0"/>
                  <w:marBottom w:val="0"/>
                  <w:divBdr>
                    <w:top w:val="none" w:sz="0" w:space="0" w:color="auto"/>
                    <w:left w:val="none" w:sz="0" w:space="0" w:color="auto"/>
                    <w:bottom w:val="none" w:sz="0" w:space="0" w:color="auto"/>
                    <w:right w:val="none" w:sz="0" w:space="0" w:color="auto"/>
                  </w:divBdr>
                </w:div>
                <w:div w:id="257064526">
                  <w:marLeft w:val="640"/>
                  <w:marRight w:val="0"/>
                  <w:marTop w:val="0"/>
                  <w:marBottom w:val="0"/>
                  <w:divBdr>
                    <w:top w:val="none" w:sz="0" w:space="0" w:color="auto"/>
                    <w:left w:val="none" w:sz="0" w:space="0" w:color="auto"/>
                    <w:bottom w:val="none" w:sz="0" w:space="0" w:color="auto"/>
                    <w:right w:val="none" w:sz="0" w:space="0" w:color="auto"/>
                  </w:divBdr>
                </w:div>
                <w:div w:id="551814186">
                  <w:marLeft w:val="640"/>
                  <w:marRight w:val="0"/>
                  <w:marTop w:val="0"/>
                  <w:marBottom w:val="0"/>
                  <w:divBdr>
                    <w:top w:val="none" w:sz="0" w:space="0" w:color="auto"/>
                    <w:left w:val="none" w:sz="0" w:space="0" w:color="auto"/>
                    <w:bottom w:val="none" w:sz="0" w:space="0" w:color="auto"/>
                    <w:right w:val="none" w:sz="0" w:space="0" w:color="auto"/>
                  </w:divBdr>
                </w:div>
                <w:div w:id="968050450">
                  <w:marLeft w:val="640"/>
                  <w:marRight w:val="0"/>
                  <w:marTop w:val="0"/>
                  <w:marBottom w:val="0"/>
                  <w:divBdr>
                    <w:top w:val="none" w:sz="0" w:space="0" w:color="auto"/>
                    <w:left w:val="none" w:sz="0" w:space="0" w:color="auto"/>
                    <w:bottom w:val="none" w:sz="0" w:space="0" w:color="auto"/>
                    <w:right w:val="none" w:sz="0" w:space="0" w:color="auto"/>
                  </w:divBdr>
                </w:div>
                <w:div w:id="237137981">
                  <w:marLeft w:val="640"/>
                  <w:marRight w:val="0"/>
                  <w:marTop w:val="0"/>
                  <w:marBottom w:val="0"/>
                  <w:divBdr>
                    <w:top w:val="none" w:sz="0" w:space="0" w:color="auto"/>
                    <w:left w:val="none" w:sz="0" w:space="0" w:color="auto"/>
                    <w:bottom w:val="none" w:sz="0" w:space="0" w:color="auto"/>
                    <w:right w:val="none" w:sz="0" w:space="0" w:color="auto"/>
                  </w:divBdr>
                </w:div>
                <w:div w:id="2013797000">
                  <w:marLeft w:val="640"/>
                  <w:marRight w:val="0"/>
                  <w:marTop w:val="0"/>
                  <w:marBottom w:val="0"/>
                  <w:divBdr>
                    <w:top w:val="none" w:sz="0" w:space="0" w:color="auto"/>
                    <w:left w:val="none" w:sz="0" w:space="0" w:color="auto"/>
                    <w:bottom w:val="none" w:sz="0" w:space="0" w:color="auto"/>
                    <w:right w:val="none" w:sz="0" w:space="0" w:color="auto"/>
                  </w:divBdr>
                </w:div>
                <w:div w:id="1580023715">
                  <w:marLeft w:val="640"/>
                  <w:marRight w:val="0"/>
                  <w:marTop w:val="0"/>
                  <w:marBottom w:val="0"/>
                  <w:divBdr>
                    <w:top w:val="none" w:sz="0" w:space="0" w:color="auto"/>
                    <w:left w:val="none" w:sz="0" w:space="0" w:color="auto"/>
                    <w:bottom w:val="none" w:sz="0" w:space="0" w:color="auto"/>
                    <w:right w:val="none" w:sz="0" w:space="0" w:color="auto"/>
                  </w:divBdr>
                </w:div>
                <w:div w:id="1588029153">
                  <w:marLeft w:val="640"/>
                  <w:marRight w:val="0"/>
                  <w:marTop w:val="0"/>
                  <w:marBottom w:val="0"/>
                  <w:divBdr>
                    <w:top w:val="none" w:sz="0" w:space="0" w:color="auto"/>
                    <w:left w:val="none" w:sz="0" w:space="0" w:color="auto"/>
                    <w:bottom w:val="none" w:sz="0" w:space="0" w:color="auto"/>
                    <w:right w:val="none" w:sz="0" w:space="0" w:color="auto"/>
                  </w:divBdr>
                </w:div>
                <w:div w:id="1752388533">
                  <w:marLeft w:val="640"/>
                  <w:marRight w:val="0"/>
                  <w:marTop w:val="0"/>
                  <w:marBottom w:val="0"/>
                  <w:divBdr>
                    <w:top w:val="none" w:sz="0" w:space="0" w:color="auto"/>
                    <w:left w:val="none" w:sz="0" w:space="0" w:color="auto"/>
                    <w:bottom w:val="none" w:sz="0" w:space="0" w:color="auto"/>
                    <w:right w:val="none" w:sz="0" w:space="0" w:color="auto"/>
                  </w:divBdr>
                </w:div>
                <w:div w:id="1677532217">
                  <w:marLeft w:val="640"/>
                  <w:marRight w:val="0"/>
                  <w:marTop w:val="0"/>
                  <w:marBottom w:val="0"/>
                  <w:divBdr>
                    <w:top w:val="none" w:sz="0" w:space="0" w:color="auto"/>
                    <w:left w:val="none" w:sz="0" w:space="0" w:color="auto"/>
                    <w:bottom w:val="none" w:sz="0" w:space="0" w:color="auto"/>
                    <w:right w:val="none" w:sz="0" w:space="0" w:color="auto"/>
                  </w:divBdr>
                </w:div>
                <w:div w:id="1101340849">
                  <w:marLeft w:val="640"/>
                  <w:marRight w:val="0"/>
                  <w:marTop w:val="0"/>
                  <w:marBottom w:val="0"/>
                  <w:divBdr>
                    <w:top w:val="none" w:sz="0" w:space="0" w:color="auto"/>
                    <w:left w:val="none" w:sz="0" w:space="0" w:color="auto"/>
                    <w:bottom w:val="none" w:sz="0" w:space="0" w:color="auto"/>
                    <w:right w:val="none" w:sz="0" w:space="0" w:color="auto"/>
                  </w:divBdr>
                </w:div>
                <w:div w:id="1252399268">
                  <w:marLeft w:val="640"/>
                  <w:marRight w:val="0"/>
                  <w:marTop w:val="0"/>
                  <w:marBottom w:val="0"/>
                  <w:divBdr>
                    <w:top w:val="none" w:sz="0" w:space="0" w:color="auto"/>
                    <w:left w:val="none" w:sz="0" w:space="0" w:color="auto"/>
                    <w:bottom w:val="none" w:sz="0" w:space="0" w:color="auto"/>
                    <w:right w:val="none" w:sz="0" w:space="0" w:color="auto"/>
                  </w:divBdr>
                </w:div>
                <w:div w:id="1610308626">
                  <w:marLeft w:val="640"/>
                  <w:marRight w:val="0"/>
                  <w:marTop w:val="0"/>
                  <w:marBottom w:val="0"/>
                  <w:divBdr>
                    <w:top w:val="none" w:sz="0" w:space="0" w:color="auto"/>
                    <w:left w:val="none" w:sz="0" w:space="0" w:color="auto"/>
                    <w:bottom w:val="none" w:sz="0" w:space="0" w:color="auto"/>
                    <w:right w:val="none" w:sz="0" w:space="0" w:color="auto"/>
                  </w:divBdr>
                </w:div>
                <w:div w:id="1146118344">
                  <w:marLeft w:val="640"/>
                  <w:marRight w:val="0"/>
                  <w:marTop w:val="0"/>
                  <w:marBottom w:val="0"/>
                  <w:divBdr>
                    <w:top w:val="none" w:sz="0" w:space="0" w:color="auto"/>
                    <w:left w:val="none" w:sz="0" w:space="0" w:color="auto"/>
                    <w:bottom w:val="none" w:sz="0" w:space="0" w:color="auto"/>
                    <w:right w:val="none" w:sz="0" w:space="0" w:color="auto"/>
                  </w:divBdr>
                </w:div>
                <w:div w:id="1990011620">
                  <w:marLeft w:val="640"/>
                  <w:marRight w:val="0"/>
                  <w:marTop w:val="0"/>
                  <w:marBottom w:val="0"/>
                  <w:divBdr>
                    <w:top w:val="none" w:sz="0" w:space="0" w:color="auto"/>
                    <w:left w:val="none" w:sz="0" w:space="0" w:color="auto"/>
                    <w:bottom w:val="none" w:sz="0" w:space="0" w:color="auto"/>
                    <w:right w:val="none" w:sz="0" w:space="0" w:color="auto"/>
                  </w:divBdr>
                </w:div>
                <w:div w:id="1987781567">
                  <w:marLeft w:val="640"/>
                  <w:marRight w:val="0"/>
                  <w:marTop w:val="0"/>
                  <w:marBottom w:val="0"/>
                  <w:divBdr>
                    <w:top w:val="none" w:sz="0" w:space="0" w:color="auto"/>
                    <w:left w:val="none" w:sz="0" w:space="0" w:color="auto"/>
                    <w:bottom w:val="none" w:sz="0" w:space="0" w:color="auto"/>
                    <w:right w:val="none" w:sz="0" w:space="0" w:color="auto"/>
                  </w:divBdr>
                </w:div>
                <w:div w:id="1900553033">
                  <w:marLeft w:val="640"/>
                  <w:marRight w:val="0"/>
                  <w:marTop w:val="0"/>
                  <w:marBottom w:val="0"/>
                  <w:divBdr>
                    <w:top w:val="none" w:sz="0" w:space="0" w:color="auto"/>
                    <w:left w:val="none" w:sz="0" w:space="0" w:color="auto"/>
                    <w:bottom w:val="none" w:sz="0" w:space="0" w:color="auto"/>
                    <w:right w:val="none" w:sz="0" w:space="0" w:color="auto"/>
                  </w:divBdr>
                </w:div>
                <w:div w:id="759448352">
                  <w:marLeft w:val="640"/>
                  <w:marRight w:val="0"/>
                  <w:marTop w:val="0"/>
                  <w:marBottom w:val="0"/>
                  <w:divBdr>
                    <w:top w:val="none" w:sz="0" w:space="0" w:color="auto"/>
                    <w:left w:val="none" w:sz="0" w:space="0" w:color="auto"/>
                    <w:bottom w:val="none" w:sz="0" w:space="0" w:color="auto"/>
                    <w:right w:val="none" w:sz="0" w:space="0" w:color="auto"/>
                  </w:divBdr>
                </w:div>
                <w:div w:id="1243763043">
                  <w:marLeft w:val="640"/>
                  <w:marRight w:val="0"/>
                  <w:marTop w:val="0"/>
                  <w:marBottom w:val="0"/>
                  <w:divBdr>
                    <w:top w:val="none" w:sz="0" w:space="0" w:color="auto"/>
                    <w:left w:val="none" w:sz="0" w:space="0" w:color="auto"/>
                    <w:bottom w:val="none" w:sz="0" w:space="0" w:color="auto"/>
                    <w:right w:val="none" w:sz="0" w:space="0" w:color="auto"/>
                  </w:divBdr>
                </w:div>
                <w:div w:id="1554807345">
                  <w:marLeft w:val="640"/>
                  <w:marRight w:val="0"/>
                  <w:marTop w:val="0"/>
                  <w:marBottom w:val="0"/>
                  <w:divBdr>
                    <w:top w:val="none" w:sz="0" w:space="0" w:color="auto"/>
                    <w:left w:val="none" w:sz="0" w:space="0" w:color="auto"/>
                    <w:bottom w:val="none" w:sz="0" w:space="0" w:color="auto"/>
                    <w:right w:val="none" w:sz="0" w:space="0" w:color="auto"/>
                  </w:divBdr>
                </w:div>
                <w:div w:id="1377851755">
                  <w:marLeft w:val="640"/>
                  <w:marRight w:val="0"/>
                  <w:marTop w:val="0"/>
                  <w:marBottom w:val="0"/>
                  <w:divBdr>
                    <w:top w:val="none" w:sz="0" w:space="0" w:color="auto"/>
                    <w:left w:val="none" w:sz="0" w:space="0" w:color="auto"/>
                    <w:bottom w:val="none" w:sz="0" w:space="0" w:color="auto"/>
                    <w:right w:val="none" w:sz="0" w:space="0" w:color="auto"/>
                  </w:divBdr>
                </w:div>
                <w:div w:id="266084560">
                  <w:marLeft w:val="640"/>
                  <w:marRight w:val="0"/>
                  <w:marTop w:val="0"/>
                  <w:marBottom w:val="0"/>
                  <w:divBdr>
                    <w:top w:val="none" w:sz="0" w:space="0" w:color="auto"/>
                    <w:left w:val="none" w:sz="0" w:space="0" w:color="auto"/>
                    <w:bottom w:val="none" w:sz="0" w:space="0" w:color="auto"/>
                    <w:right w:val="none" w:sz="0" w:space="0" w:color="auto"/>
                  </w:divBdr>
                </w:div>
                <w:div w:id="1873296718">
                  <w:marLeft w:val="640"/>
                  <w:marRight w:val="0"/>
                  <w:marTop w:val="0"/>
                  <w:marBottom w:val="0"/>
                  <w:divBdr>
                    <w:top w:val="none" w:sz="0" w:space="0" w:color="auto"/>
                    <w:left w:val="none" w:sz="0" w:space="0" w:color="auto"/>
                    <w:bottom w:val="none" w:sz="0" w:space="0" w:color="auto"/>
                    <w:right w:val="none" w:sz="0" w:space="0" w:color="auto"/>
                  </w:divBdr>
                </w:div>
                <w:div w:id="1964775054">
                  <w:marLeft w:val="640"/>
                  <w:marRight w:val="0"/>
                  <w:marTop w:val="0"/>
                  <w:marBottom w:val="0"/>
                  <w:divBdr>
                    <w:top w:val="none" w:sz="0" w:space="0" w:color="auto"/>
                    <w:left w:val="none" w:sz="0" w:space="0" w:color="auto"/>
                    <w:bottom w:val="none" w:sz="0" w:space="0" w:color="auto"/>
                    <w:right w:val="none" w:sz="0" w:space="0" w:color="auto"/>
                  </w:divBdr>
                </w:div>
                <w:div w:id="1170414641">
                  <w:marLeft w:val="640"/>
                  <w:marRight w:val="0"/>
                  <w:marTop w:val="0"/>
                  <w:marBottom w:val="0"/>
                  <w:divBdr>
                    <w:top w:val="none" w:sz="0" w:space="0" w:color="auto"/>
                    <w:left w:val="none" w:sz="0" w:space="0" w:color="auto"/>
                    <w:bottom w:val="none" w:sz="0" w:space="0" w:color="auto"/>
                    <w:right w:val="none" w:sz="0" w:space="0" w:color="auto"/>
                  </w:divBdr>
                </w:div>
                <w:div w:id="500001458">
                  <w:marLeft w:val="640"/>
                  <w:marRight w:val="0"/>
                  <w:marTop w:val="0"/>
                  <w:marBottom w:val="0"/>
                  <w:divBdr>
                    <w:top w:val="none" w:sz="0" w:space="0" w:color="auto"/>
                    <w:left w:val="none" w:sz="0" w:space="0" w:color="auto"/>
                    <w:bottom w:val="none" w:sz="0" w:space="0" w:color="auto"/>
                    <w:right w:val="none" w:sz="0" w:space="0" w:color="auto"/>
                  </w:divBdr>
                </w:div>
                <w:div w:id="1248269463">
                  <w:marLeft w:val="640"/>
                  <w:marRight w:val="0"/>
                  <w:marTop w:val="0"/>
                  <w:marBottom w:val="0"/>
                  <w:divBdr>
                    <w:top w:val="none" w:sz="0" w:space="0" w:color="auto"/>
                    <w:left w:val="none" w:sz="0" w:space="0" w:color="auto"/>
                    <w:bottom w:val="none" w:sz="0" w:space="0" w:color="auto"/>
                    <w:right w:val="none" w:sz="0" w:space="0" w:color="auto"/>
                  </w:divBdr>
                </w:div>
                <w:div w:id="1845054297">
                  <w:marLeft w:val="640"/>
                  <w:marRight w:val="0"/>
                  <w:marTop w:val="0"/>
                  <w:marBottom w:val="0"/>
                  <w:divBdr>
                    <w:top w:val="none" w:sz="0" w:space="0" w:color="auto"/>
                    <w:left w:val="none" w:sz="0" w:space="0" w:color="auto"/>
                    <w:bottom w:val="none" w:sz="0" w:space="0" w:color="auto"/>
                    <w:right w:val="none" w:sz="0" w:space="0" w:color="auto"/>
                  </w:divBdr>
                </w:div>
                <w:div w:id="631641208">
                  <w:marLeft w:val="640"/>
                  <w:marRight w:val="0"/>
                  <w:marTop w:val="0"/>
                  <w:marBottom w:val="0"/>
                  <w:divBdr>
                    <w:top w:val="none" w:sz="0" w:space="0" w:color="auto"/>
                    <w:left w:val="none" w:sz="0" w:space="0" w:color="auto"/>
                    <w:bottom w:val="none" w:sz="0" w:space="0" w:color="auto"/>
                    <w:right w:val="none" w:sz="0" w:space="0" w:color="auto"/>
                  </w:divBdr>
                </w:div>
                <w:div w:id="1419866104">
                  <w:marLeft w:val="640"/>
                  <w:marRight w:val="0"/>
                  <w:marTop w:val="0"/>
                  <w:marBottom w:val="0"/>
                  <w:divBdr>
                    <w:top w:val="none" w:sz="0" w:space="0" w:color="auto"/>
                    <w:left w:val="none" w:sz="0" w:space="0" w:color="auto"/>
                    <w:bottom w:val="none" w:sz="0" w:space="0" w:color="auto"/>
                    <w:right w:val="none" w:sz="0" w:space="0" w:color="auto"/>
                  </w:divBdr>
                </w:div>
                <w:div w:id="544563027">
                  <w:marLeft w:val="640"/>
                  <w:marRight w:val="0"/>
                  <w:marTop w:val="0"/>
                  <w:marBottom w:val="0"/>
                  <w:divBdr>
                    <w:top w:val="none" w:sz="0" w:space="0" w:color="auto"/>
                    <w:left w:val="none" w:sz="0" w:space="0" w:color="auto"/>
                    <w:bottom w:val="none" w:sz="0" w:space="0" w:color="auto"/>
                    <w:right w:val="none" w:sz="0" w:space="0" w:color="auto"/>
                  </w:divBdr>
                </w:div>
                <w:div w:id="203371405">
                  <w:marLeft w:val="640"/>
                  <w:marRight w:val="0"/>
                  <w:marTop w:val="0"/>
                  <w:marBottom w:val="0"/>
                  <w:divBdr>
                    <w:top w:val="none" w:sz="0" w:space="0" w:color="auto"/>
                    <w:left w:val="none" w:sz="0" w:space="0" w:color="auto"/>
                    <w:bottom w:val="none" w:sz="0" w:space="0" w:color="auto"/>
                    <w:right w:val="none" w:sz="0" w:space="0" w:color="auto"/>
                  </w:divBdr>
                </w:div>
                <w:div w:id="1223757098">
                  <w:marLeft w:val="640"/>
                  <w:marRight w:val="0"/>
                  <w:marTop w:val="0"/>
                  <w:marBottom w:val="0"/>
                  <w:divBdr>
                    <w:top w:val="none" w:sz="0" w:space="0" w:color="auto"/>
                    <w:left w:val="none" w:sz="0" w:space="0" w:color="auto"/>
                    <w:bottom w:val="none" w:sz="0" w:space="0" w:color="auto"/>
                    <w:right w:val="none" w:sz="0" w:space="0" w:color="auto"/>
                  </w:divBdr>
                </w:div>
                <w:div w:id="244536252">
                  <w:marLeft w:val="640"/>
                  <w:marRight w:val="0"/>
                  <w:marTop w:val="0"/>
                  <w:marBottom w:val="0"/>
                  <w:divBdr>
                    <w:top w:val="none" w:sz="0" w:space="0" w:color="auto"/>
                    <w:left w:val="none" w:sz="0" w:space="0" w:color="auto"/>
                    <w:bottom w:val="none" w:sz="0" w:space="0" w:color="auto"/>
                    <w:right w:val="none" w:sz="0" w:space="0" w:color="auto"/>
                  </w:divBdr>
                </w:div>
                <w:div w:id="1641763530">
                  <w:marLeft w:val="640"/>
                  <w:marRight w:val="0"/>
                  <w:marTop w:val="0"/>
                  <w:marBottom w:val="0"/>
                  <w:divBdr>
                    <w:top w:val="none" w:sz="0" w:space="0" w:color="auto"/>
                    <w:left w:val="none" w:sz="0" w:space="0" w:color="auto"/>
                    <w:bottom w:val="none" w:sz="0" w:space="0" w:color="auto"/>
                    <w:right w:val="none" w:sz="0" w:space="0" w:color="auto"/>
                  </w:divBdr>
                </w:div>
                <w:div w:id="948850472">
                  <w:marLeft w:val="640"/>
                  <w:marRight w:val="0"/>
                  <w:marTop w:val="0"/>
                  <w:marBottom w:val="0"/>
                  <w:divBdr>
                    <w:top w:val="none" w:sz="0" w:space="0" w:color="auto"/>
                    <w:left w:val="none" w:sz="0" w:space="0" w:color="auto"/>
                    <w:bottom w:val="none" w:sz="0" w:space="0" w:color="auto"/>
                    <w:right w:val="none" w:sz="0" w:space="0" w:color="auto"/>
                  </w:divBdr>
                </w:div>
                <w:div w:id="1182860190">
                  <w:marLeft w:val="640"/>
                  <w:marRight w:val="0"/>
                  <w:marTop w:val="0"/>
                  <w:marBottom w:val="0"/>
                  <w:divBdr>
                    <w:top w:val="none" w:sz="0" w:space="0" w:color="auto"/>
                    <w:left w:val="none" w:sz="0" w:space="0" w:color="auto"/>
                    <w:bottom w:val="none" w:sz="0" w:space="0" w:color="auto"/>
                    <w:right w:val="none" w:sz="0" w:space="0" w:color="auto"/>
                  </w:divBdr>
                </w:div>
                <w:div w:id="1562903926">
                  <w:marLeft w:val="640"/>
                  <w:marRight w:val="0"/>
                  <w:marTop w:val="0"/>
                  <w:marBottom w:val="0"/>
                  <w:divBdr>
                    <w:top w:val="none" w:sz="0" w:space="0" w:color="auto"/>
                    <w:left w:val="none" w:sz="0" w:space="0" w:color="auto"/>
                    <w:bottom w:val="none" w:sz="0" w:space="0" w:color="auto"/>
                    <w:right w:val="none" w:sz="0" w:space="0" w:color="auto"/>
                  </w:divBdr>
                </w:div>
                <w:div w:id="19090992">
                  <w:marLeft w:val="640"/>
                  <w:marRight w:val="0"/>
                  <w:marTop w:val="0"/>
                  <w:marBottom w:val="0"/>
                  <w:divBdr>
                    <w:top w:val="none" w:sz="0" w:space="0" w:color="auto"/>
                    <w:left w:val="none" w:sz="0" w:space="0" w:color="auto"/>
                    <w:bottom w:val="none" w:sz="0" w:space="0" w:color="auto"/>
                    <w:right w:val="none" w:sz="0" w:space="0" w:color="auto"/>
                  </w:divBdr>
                </w:div>
                <w:div w:id="580676203">
                  <w:marLeft w:val="640"/>
                  <w:marRight w:val="0"/>
                  <w:marTop w:val="0"/>
                  <w:marBottom w:val="0"/>
                  <w:divBdr>
                    <w:top w:val="none" w:sz="0" w:space="0" w:color="auto"/>
                    <w:left w:val="none" w:sz="0" w:space="0" w:color="auto"/>
                    <w:bottom w:val="none" w:sz="0" w:space="0" w:color="auto"/>
                    <w:right w:val="none" w:sz="0" w:space="0" w:color="auto"/>
                  </w:divBdr>
                </w:div>
                <w:div w:id="536897627">
                  <w:marLeft w:val="640"/>
                  <w:marRight w:val="0"/>
                  <w:marTop w:val="0"/>
                  <w:marBottom w:val="0"/>
                  <w:divBdr>
                    <w:top w:val="none" w:sz="0" w:space="0" w:color="auto"/>
                    <w:left w:val="none" w:sz="0" w:space="0" w:color="auto"/>
                    <w:bottom w:val="none" w:sz="0" w:space="0" w:color="auto"/>
                    <w:right w:val="none" w:sz="0" w:space="0" w:color="auto"/>
                  </w:divBdr>
                </w:div>
                <w:div w:id="59646040">
                  <w:marLeft w:val="640"/>
                  <w:marRight w:val="0"/>
                  <w:marTop w:val="0"/>
                  <w:marBottom w:val="0"/>
                  <w:divBdr>
                    <w:top w:val="none" w:sz="0" w:space="0" w:color="auto"/>
                    <w:left w:val="none" w:sz="0" w:space="0" w:color="auto"/>
                    <w:bottom w:val="none" w:sz="0" w:space="0" w:color="auto"/>
                    <w:right w:val="none" w:sz="0" w:space="0" w:color="auto"/>
                  </w:divBdr>
                </w:div>
                <w:div w:id="1906335167">
                  <w:marLeft w:val="640"/>
                  <w:marRight w:val="0"/>
                  <w:marTop w:val="0"/>
                  <w:marBottom w:val="0"/>
                  <w:divBdr>
                    <w:top w:val="none" w:sz="0" w:space="0" w:color="auto"/>
                    <w:left w:val="none" w:sz="0" w:space="0" w:color="auto"/>
                    <w:bottom w:val="none" w:sz="0" w:space="0" w:color="auto"/>
                    <w:right w:val="none" w:sz="0" w:space="0" w:color="auto"/>
                  </w:divBdr>
                </w:div>
                <w:div w:id="395251780">
                  <w:marLeft w:val="640"/>
                  <w:marRight w:val="0"/>
                  <w:marTop w:val="0"/>
                  <w:marBottom w:val="0"/>
                  <w:divBdr>
                    <w:top w:val="none" w:sz="0" w:space="0" w:color="auto"/>
                    <w:left w:val="none" w:sz="0" w:space="0" w:color="auto"/>
                    <w:bottom w:val="none" w:sz="0" w:space="0" w:color="auto"/>
                    <w:right w:val="none" w:sz="0" w:space="0" w:color="auto"/>
                  </w:divBdr>
                </w:div>
                <w:div w:id="478182962">
                  <w:marLeft w:val="640"/>
                  <w:marRight w:val="0"/>
                  <w:marTop w:val="0"/>
                  <w:marBottom w:val="0"/>
                  <w:divBdr>
                    <w:top w:val="none" w:sz="0" w:space="0" w:color="auto"/>
                    <w:left w:val="none" w:sz="0" w:space="0" w:color="auto"/>
                    <w:bottom w:val="none" w:sz="0" w:space="0" w:color="auto"/>
                    <w:right w:val="none" w:sz="0" w:space="0" w:color="auto"/>
                  </w:divBdr>
                </w:div>
                <w:div w:id="1796102460">
                  <w:marLeft w:val="640"/>
                  <w:marRight w:val="0"/>
                  <w:marTop w:val="0"/>
                  <w:marBottom w:val="0"/>
                  <w:divBdr>
                    <w:top w:val="none" w:sz="0" w:space="0" w:color="auto"/>
                    <w:left w:val="none" w:sz="0" w:space="0" w:color="auto"/>
                    <w:bottom w:val="none" w:sz="0" w:space="0" w:color="auto"/>
                    <w:right w:val="none" w:sz="0" w:space="0" w:color="auto"/>
                  </w:divBdr>
                </w:div>
                <w:div w:id="2143770156">
                  <w:marLeft w:val="640"/>
                  <w:marRight w:val="0"/>
                  <w:marTop w:val="0"/>
                  <w:marBottom w:val="0"/>
                  <w:divBdr>
                    <w:top w:val="none" w:sz="0" w:space="0" w:color="auto"/>
                    <w:left w:val="none" w:sz="0" w:space="0" w:color="auto"/>
                    <w:bottom w:val="none" w:sz="0" w:space="0" w:color="auto"/>
                    <w:right w:val="none" w:sz="0" w:space="0" w:color="auto"/>
                  </w:divBdr>
                </w:div>
                <w:div w:id="168954676">
                  <w:marLeft w:val="640"/>
                  <w:marRight w:val="0"/>
                  <w:marTop w:val="0"/>
                  <w:marBottom w:val="0"/>
                  <w:divBdr>
                    <w:top w:val="none" w:sz="0" w:space="0" w:color="auto"/>
                    <w:left w:val="none" w:sz="0" w:space="0" w:color="auto"/>
                    <w:bottom w:val="none" w:sz="0" w:space="0" w:color="auto"/>
                    <w:right w:val="none" w:sz="0" w:space="0" w:color="auto"/>
                  </w:divBdr>
                </w:div>
                <w:div w:id="1350180218">
                  <w:marLeft w:val="640"/>
                  <w:marRight w:val="0"/>
                  <w:marTop w:val="0"/>
                  <w:marBottom w:val="0"/>
                  <w:divBdr>
                    <w:top w:val="none" w:sz="0" w:space="0" w:color="auto"/>
                    <w:left w:val="none" w:sz="0" w:space="0" w:color="auto"/>
                    <w:bottom w:val="none" w:sz="0" w:space="0" w:color="auto"/>
                    <w:right w:val="none" w:sz="0" w:space="0" w:color="auto"/>
                  </w:divBdr>
                </w:div>
                <w:div w:id="179105098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31983564">
          <w:marLeft w:val="640"/>
          <w:marRight w:val="0"/>
          <w:marTop w:val="0"/>
          <w:marBottom w:val="0"/>
          <w:divBdr>
            <w:top w:val="none" w:sz="0" w:space="0" w:color="auto"/>
            <w:left w:val="none" w:sz="0" w:space="0" w:color="auto"/>
            <w:bottom w:val="none" w:sz="0" w:space="0" w:color="auto"/>
            <w:right w:val="none" w:sz="0" w:space="0" w:color="auto"/>
          </w:divBdr>
        </w:div>
        <w:div w:id="852457309">
          <w:marLeft w:val="640"/>
          <w:marRight w:val="0"/>
          <w:marTop w:val="0"/>
          <w:marBottom w:val="0"/>
          <w:divBdr>
            <w:top w:val="none" w:sz="0" w:space="0" w:color="auto"/>
            <w:left w:val="none" w:sz="0" w:space="0" w:color="auto"/>
            <w:bottom w:val="none" w:sz="0" w:space="0" w:color="auto"/>
            <w:right w:val="none" w:sz="0" w:space="0" w:color="auto"/>
          </w:divBdr>
        </w:div>
        <w:div w:id="1129981580">
          <w:marLeft w:val="640"/>
          <w:marRight w:val="0"/>
          <w:marTop w:val="0"/>
          <w:marBottom w:val="0"/>
          <w:divBdr>
            <w:top w:val="none" w:sz="0" w:space="0" w:color="auto"/>
            <w:left w:val="none" w:sz="0" w:space="0" w:color="auto"/>
            <w:bottom w:val="none" w:sz="0" w:space="0" w:color="auto"/>
            <w:right w:val="none" w:sz="0" w:space="0" w:color="auto"/>
          </w:divBdr>
        </w:div>
        <w:div w:id="1489786333">
          <w:marLeft w:val="640"/>
          <w:marRight w:val="0"/>
          <w:marTop w:val="0"/>
          <w:marBottom w:val="0"/>
          <w:divBdr>
            <w:top w:val="none" w:sz="0" w:space="0" w:color="auto"/>
            <w:left w:val="none" w:sz="0" w:space="0" w:color="auto"/>
            <w:bottom w:val="none" w:sz="0" w:space="0" w:color="auto"/>
            <w:right w:val="none" w:sz="0" w:space="0" w:color="auto"/>
          </w:divBdr>
        </w:div>
        <w:div w:id="765732283">
          <w:marLeft w:val="640"/>
          <w:marRight w:val="0"/>
          <w:marTop w:val="0"/>
          <w:marBottom w:val="0"/>
          <w:divBdr>
            <w:top w:val="none" w:sz="0" w:space="0" w:color="auto"/>
            <w:left w:val="none" w:sz="0" w:space="0" w:color="auto"/>
            <w:bottom w:val="none" w:sz="0" w:space="0" w:color="auto"/>
            <w:right w:val="none" w:sz="0" w:space="0" w:color="auto"/>
          </w:divBdr>
        </w:div>
        <w:div w:id="150298721">
          <w:marLeft w:val="640"/>
          <w:marRight w:val="0"/>
          <w:marTop w:val="0"/>
          <w:marBottom w:val="0"/>
          <w:divBdr>
            <w:top w:val="none" w:sz="0" w:space="0" w:color="auto"/>
            <w:left w:val="none" w:sz="0" w:space="0" w:color="auto"/>
            <w:bottom w:val="none" w:sz="0" w:space="0" w:color="auto"/>
            <w:right w:val="none" w:sz="0" w:space="0" w:color="auto"/>
          </w:divBdr>
        </w:div>
        <w:div w:id="2083482414">
          <w:marLeft w:val="640"/>
          <w:marRight w:val="0"/>
          <w:marTop w:val="0"/>
          <w:marBottom w:val="0"/>
          <w:divBdr>
            <w:top w:val="none" w:sz="0" w:space="0" w:color="auto"/>
            <w:left w:val="none" w:sz="0" w:space="0" w:color="auto"/>
            <w:bottom w:val="none" w:sz="0" w:space="0" w:color="auto"/>
            <w:right w:val="none" w:sz="0" w:space="0" w:color="auto"/>
          </w:divBdr>
        </w:div>
        <w:div w:id="1822230623">
          <w:marLeft w:val="640"/>
          <w:marRight w:val="0"/>
          <w:marTop w:val="0"/>
          <w:marBottom w:val="0"/>
          <w:divBdr>
            <w:top w:val="none" w:sz="0" w:space="0" w:color="auto"/>
            <w:left w:val="none" w:sz="0" w:space="0" w:color="auto"/>
            <w:bottom w:val="none" w:sz="0" w:space="0" w:color="auto"/>
            <w:right w:val="none" w:sz="0" w:space="0" w:color="auto"/>
          </w:divBdr>
        </w:div>
        <w:div w:id="957835509">
          <w:marLeft w:val="640"/>
          <w:marRight w:val="0"/>
          <w:marTop w:val="0"/>
          <w:marBottom w:val="0"/>
          <w:divBdr>
            <w:top w:val="none" w:sz="0" w:space="0" w:color="auto"/>
            <w:left w:val="none" w:sz="0" w:space="0" w:color="auto"/>
            <w:bottom w:val="none" w:sz="0" w:space="0" w:color="auto"/>
            <w:right w:val="none" w:sz="0" w:space="0" w:color="auto"/>
          </w:divBdr>
        </w:div>
        <w:div w:id="664020218">
          <w:marLeft w:val="640"/>
          <w:marRight w:val="0"/>
          <w:marTop w:val="0"/>
          <w:marBottom w:val="0"/>
          <w:divBdr>
            <w:top w:val="none" w:sz="0" w:space="0" w:color="auto"/>
            <w:left w:val="none" w:sz="0" w:space="0" w:color="auto"/>
            <w:bottom w:val="none" w:sz="0" w:space="0" w:color="auto"/>
            <w:right w:val="none" w:sz="0" w:space="0" w:color="auto"/>
          </w:divBdr>
        </w:div>
        <w:div w:id="799684354">
          <w:marLeft w:val="640"/>
          <w:marRight w:val="0"/>
          <w:marTop w:val="0"/>
          <w:marBottom w:val="0"/>
          <w:divBdr>
            <w:top w:val="none" w:sz="0" w:space="0" w:color="auto"/>
            <w:left w:val="none" w:sz="0" w:space="0" w:color="auto"/>
            <w:bottom w:val="none" w:sz="0" w:space="0" w:color="auto"/>
            <w:right w:val="none" w:sz="0" w:space="0" w:color="auto"/>
          </w:divBdr>
        </w:div>
        <w:div w:id="1566262729">
          <w:marLeft w:val="640"/>
          <w:marRight w:val="0"/>
          <w:marTop w:val="0"/>
          <w:marBottom w:val="0"/>
          <w:divBdr>
            <w:top w:val="none" w:sz="0" w:space="0" w:color="auto"/>
            <w:left w:val="none" w:sz="0" w:space="0" w:color="auto"/>
            <w:bottom w:val="none" w:sz="0" w:space="0" w:color="auto"/>
            <w:right w:val="none" w:sz="0" w:space="0" w:color="auto"/>
          </w:divBdr>
        </w:div>
        <w:div w:id="1403943894">
          <w:marLeft w:val="640"/>
          <w:marRight w:val="0"/>
          <w:marTop w:val="0"/>
          <w:marBottom w:val="0"/>
          <w:divBdr>
            <w:top w:val="none" w:sz="0" w:space="0" w:color="auto"/>
            <w:left w:val="none" w:sz="0" w:space="0" w:color="auto"/>
            <w:bottom w:val="none" w:sz="0" w:space="0" w:color="auto"/>
            <w:right w:val="none" w:sz="0" w:space="0" w:color="auto"/>
          </w:divBdr>
        </w:div>
        <w:div w:id="1722554267">
          <w:marLeft w:val="640"/>
          <w:marRight w:val="0"/>
          <w:marTop w:val="0"/>
          <w:marBottom w:val="0"/>
          <w:divBdr>
            <w:top w:val="none" w:sz="0" w:space="0" w:color="auto"/>
            <w:left w:val="none" w:sz="0" w:space="0" w:color="auto"/>
            <w:bottom w:val="none" w:sz="0" w:space="0" w:color="auto"/>
            <w:right w:val="none" w:sz="0" w:space="0" w:color="auto"/>
          </w:divBdr>
        </w:div>
        <w:div w:id="916476587">
          <w:marLeft w:val="640"/>
          <w:marRight w:val="0"/>
          <w:marTop w:val="0"/>
          <w:marBottom w:val="0"/>
          <w:divBdr>
            <w:top w:val="none" w:sz="0" w:space="0" w:color="auto"/>
            <w:left w:val="none" w:sz="0" w:space="0" w:color="auto"/>
            <w:bottom w:val="none" w:sz="0" w:space="0" w:color="auto"/>
            <w:right w:val="none" w:sz="0" w:space="0" w:color="auto"/>
          </w:divBdr>
        </w:div>
        <w:div w:id="134690391">
          <w:marLeft w:val="640"/>
          <w:marRight w:val="0"/>
          <w:marTop w:val="0"/>
          <w:marBottom w:val="0"/>
          <w:divBdr>
            <w:top w:val="none" w:sz="0" w:space="0" w:color="auto"/>
            <w:left w:val="none" w:sz="0" w:space="0" w:color="auto"/>
            <w:bottom w:val="none" w:sz="0" w:space="0" w:color="auto"/>
            <w:right w:val="none" w:sz="0" w:space="0" w:color="auto"/>
          </w:divBdr>
        </w:div>
        <w:div w:id="1306203156">
          <w:marLeft w:val="640"/>
          <w:marRight w:val="0"/>
          <w:marTop w:val="0"/>
          <w:marBottom w:val="0"/>
          <w:divBdr>
            <w:top w:val="none" w:sz="0" w:space="0" w:color="auto"/>
            <w:left w:val="none" w:sz="0" w:space="0" w:color="auto"/>
            <w:bottom w:val="none" w:sz="0" w:space="0" w:color="auto"/>
            <w:right w:val="none" w:sz="0" w:space="0" w:color="auto"/>
          </w:divBdr>
        </w:div>
        <w:div w:id="1562133832">
          <w:marLeft w:val="640"/>
          <w:marRight w:val="0"/>
          <w:marTop w:val="0"/>
          <w:marBottom w:val="0"/>
          <w:divBdr>
            <w:top w:val="none" w:sz="0" w:space="0" w:color="auto"/>
            <w:left w:val="none" w:sz="0" w:space="0" w:color="auto"/>
            <w:bottom w:val="none" w:sz="0" w:space="0" w:color="auto"/>
            <w:right w:val="none" w:sz="0" w:space="0" w:color="auto"/>
          </w:divBdr>
        </w:div>
        <w:div w:id="127359659">
          <w:marLeft w:val="640"/>
          <w:marRight w:val="0"/>
          <w:marTop w:val="0"/>
          <w:marBottom w:val="0"/>
          <w:divBdr>
            <w:top w:val="none" w:sz="0" w:space="0" w:color="auto"/>
            <w:left w:val="none" w:sz="0" w:space="0" w:color="auto"/>
            <w:bottom w:val="none" w:sz="0" w:space="0" w:color="auto"/>
            <w:right w:val="none" w:sz="0" w:space="0" w:color="auto"/>
          </w:divBdr>
        </w:div>
        <w:div w:id="2101562098">
          <w:marLeft w:val="640"/>
          <w:marRight w:val="0"/>
          <w:marTop w:val="0"/>
          <w:marBottom w:val="0"/>
          <w:divBdr>
            <w:top w:val="none" w:sz="0" w:space="0" w:color="auto"/>
            <w:left w:val="none" w:sz="0" w:space="0" w:color="auto"/>
            <w:bottom w:val="none" w:sz="0" w:space="0" w:color="auto"/>
            <w:right w:val="none" w:sz="0" w:space="0" w:color="auto"/>
          </w:divBdr>
        </w:div>
        <w:div w:id="857430101">
          <w:marLeft w:val="640"/>
          <w:marRight w:val="0"/>
          <w:marTop w:val="0"/>
          <w:marBottom w:val="0"/>
          <w:divBdr>
            <w:top w:val="none" w:sz="0" w:space="0" w:color="auto"/>
            <w:left w:val="none" w:sz="0" w:space="0" w:color="auto"/>
            <w:bottom w:val="none" w:sz="0" w:space="0" w:color="auto"/>
            <w:right w:val="none" w:sz="0" w:space="0" w:color="auto"/>
          </w:divBdr>
        </w:div>
        <w:div w:id="1523350528">
          <w:marLeft w:val="640"/>
          <w:marRight w:val="0"/>
          <w:marTop w:val="0"/>
          <w:marBottom w:val="0"/>
          <w:divBdr>
            <w:top w:val="none" w:sz="0" w:space="0" w:color="auto"/>
            <w:left w:val="none" w:sz="0" w:space="0" w:color="auto"/>
            <w:bottom w:val="none" w:sz="0" w:space="0" w:color="auto"/>
            <w:right w:val="none" w:sz="0" w:space="0" w:color="auto"/>
          </w:divBdr>
        </w:div>
        <w:div w:id="717164919">
          <w:marLeft w:val="640"/>
          <w:marRight w:val="0"/>
          <w:marTop w:val="0"/>
          <w:marBottom w:val="0"/>
          <w:divBdr>
            <w:top w:val="none" w:sz="0" w:space="0" w:color="auto"/>
            <w:left w:val="none" w:sz="0" w:space="0" w:color="auto"/>
            <w:bottom w:val="none" w:sz="0" w:space="0" w:color="auto"/>
            <w:right w:val="none" w:sz="0" w:space="0" w:color="auto"/>
          </w:divBdr>
        </w:div>
        <w:div w:id="572012668">
          <w:marLeft w:val="640"/>
          <w:marRight w:val="0"/>
          <w:marTop w:val="0"/>
          <w:marBottom w:val="0"/>
          <w:divBdr>
            <w:top w:val="none" w:sz="0" w:space="0" w:color="auto"/>
            <w:left w:val="none" w:sz="0" w:space="0" w:color="auto"/>
            <w:bottom w:val="none" w:sz="0" w:space="0" w:color="auto"/>
            <w:right w:val="none" w:sz="0" w:space="0" w:color="auto"/>
          </w:divBdr>
        </w:div>
        <w:div w:id="2051562658">
          <w:marLeft w:val="640"/>
          <w:marRight w:val="0"/>
          <w:marTop w:val="0"/>
          <w:marBottom w:val="0"/>
          <w:divBdr>
            <w:top w:val="none" w:sz="0" w:space="0" w:color="auto"/>
            <w:left w:val="none" w:sz="0" w:space="0" w:color="auto"/>
            <w:bottom w:val="none" w:sz="0" w:space="0" w:color="auto"/>
            <w:right w:val="none" w:sz="0" w:space="0" w:color="auto"/>
          </w:divBdr>
        </w:div>
        <w:div w:id="1242256378">
          <w:marLeft w:val="640"/>
          <w:marRight w:val="0"/>
          <w:marTop w:val="0"/>
          <w:marBottom w:val="0"/>
          <w:divBdr>
            <w:top w:val="none" w:sz="0" w:space="0" w:color="auto"/>
            <w:left w:val="none" w:sz="0" w:space="0" w:color="auto"/>
            <w:bottom w:val="none" w:sz="0" w:space="0" w:color="auto"/>
            <w:right w:val="none" w:sz="0" w:space="0" w:color="auto"/>
          </w:divBdr>
        </w:div>
        <w:div w:id="1240334421">
          <w:marLeft w:val="640"/>
          <w:marRight w:val="0"/>
          <w:marTop w:val="0"/>
          <w:marBottom w:val="0"/>
          <w:divBdr>
            <w:top w:val="none" w:sz="0" w:space="0" w:color="auto"/>
            <w:left w:val="none" w:sz="0" w:space="0" w:color="auto"/>
            <w:bottom w:val="none" w:sz="0" w:space="0" w:color="auto"/>
            <w:right w:val="none" w:sz="0" w:space="0" w:color="auto"/>
          </w:divBdr>
        </w:div>
        <w:div w:id="1005328163">
          <w:marLeft w:val="640"/>
          <w:marRight w:val="0"/>
          <w:marTop w:val="0"/>
          <w:marBottom w:val="0"/>
          <w:divBdr>
            <w:top w:val="none" w:sz="0" w:space="0" w:color="auto"/>
            <w:left w:val="none" w:sz="0" w:space="0" w:color="auto"/>
            <w:bottom w:val="none" w:sz="0" w:space="0" w:color="auto"/>
            <w:right w:val="none" w:sz="0" w:space="0" w:color="auto"/>
          </w:divBdr>
        </w:div>
        <w:div w:id="961765325">
          <w:marLeft w:val="640"/>
          <w:marRight w:val="0"/>
          <w:marTop w:val="0"/>
          <w:marBottom w:val="0"/>
          <w:divBdr>
            <w:top w:val="none" w:sz="0" w:space="0" w:color="auto"/>
            <w:left w:val="none" w:sz="0" w:space="0" w:color="auto"/>
            <w:bottom w:val="none" w:sz="0" w:space="0" w:color="auto"/>
            <w:right w:val="none" w:sz="0" w:space="0" w:color="auto"/>
          </w:divBdr>
        </w:div>
        <w:div w:id="1422482036">
          <w:marLeft w:val="640"/>
          <w:marRight w:val="0"/>
          <w:marTop w:val="0"/>
          <w:marBottom w:val="0"/>
          <w:divBdr>
            <w:top w:val="none" w:sz="0" w:space="0" w:color="auto"/>
            <w:left w:val="none" w:sz="0" w:space="0" w:color="auto"/>
            <w:bottom w:val="none" w:sz="0" w:space="0" w:color="auto"/>
            <w:right w:val="none" w:sz="0" w:space="0" w:color="auto"/>
          </w:divBdr>
        </w:div>
        <w:div w:id="890726137">
          <w:marLeft w:val="640"/>
          <w:marRight w:val="0"/>
          <w:marTop w:val="0"/>
          <w:marBottom w:val="0"/>
          <w:divBdr>
            <w:top w:val="none" w:sz="0" w:space="0" w:color="auto"/>
            <w:left w:val="none" w:sz="0" w:space="0" w:color="auto"/>
            <w:bottom w:val="none" w:sz="0" w:space="0" w:color="auto"/>
            <w:right w:val="none" w:sz="0" w:space="0" w:color="auto"/>
          </w:divBdr>
        </w:div>
        <w:div w:id="376706090">
          <w:marLeft w:val="640"/>
          <w:marRight w:val="0"/>
          <w:marTop w:val="0"/>
          <w:marBottom w:val="0"/>
          <w:divBdr>
            <w:top w:val="none" w:sz="0" w:space="0" w:color="auto"/>
            <w:left w:val="none" w:sz="0" w:space="0" w:color="auto"/>
            <w:bottom w:val="none" w:sz="0" w:space="0" w:color="auto"/>
            <w:right w:val="none" w:sz="0" w:space="0" w:color="auto"/>
          </w:divBdr>
        </w:div>
        <w:div w:id="783157950">
          <w:marLeft w:val="640"/>
          <w:marRight w:val="0"/>
          <w:marTop w:val="0"/>
          <w:marBottom w:val="0"/>
          <w:divBdr>
            <w:top w:val="none" w:sz="0" w:space="0" w:color="auto"/>
            <w:left w:val="none" w:sz="0" w:space="0" w:color="auto"/>
            <w:bottom w:val="none" w:sz="0" w:space="0" w:color="auto"/>
            <w:right w:val="none" w:sz="0" w:space="0" w:color="auto"/>
          </w:divBdr>
        </w:div>
        <w:div w:id="580867480">
          <w:marLeft w:val="640"/>
          <w:marRight w:val="0"/>
          <w:marTop w:val="0"/>
          <w:marBottom w:val="0"/>
          <w:divBdr>
            <w:top w:val="none" w:sz="0" w:space="0" w:color="auto"/>
            <w:left w:val="none" w:sz="0" w:space="0" w:color="auto"/>
            <w:bottom w:val="none" w:sz="0" w:space="0" w:color="auto"/>
            <w:right w:val="none" w:sz="0" w:space="0" w:color="auto"/>
          </w:divBdr>
        </w:div>
        <w:div w:id="1285888908">
          <w:marLeft w:val="640"/>
          <w:marRight w:val="0"/>
          <w:marTop w:val="0"/>
          <w:marBottom w:val="0"/>
          <w:divBdr>
            <w:top w:val="none" w:sz="0" w:space="0" w:color="auto"/>
            <w:left w:val="none" w:sz="0" w:space="0" w:color="auto"/>
            <w:bottom w:val="none" w:sz="0" w:space="0" w:color="auto"/>
            <w:right w:val="none" w:sz="0" w:space="0" w:color="auto"/>
          </w:divBdr>
        </w:div>
        <w:div w:id="1570382127">
          <w:marLeft w:val="640"/>
          <w:marRight w:val="0"/>
          <w:marTop w:val="0"/>
          <w:marBottom w:val="0"/>
          <w:divBdr>
            <w:top w:val="none" w:sz="0" w:space="0" w:color="auto"/>
            <w:left w:val="none" w:sz="0" w:space="0" w:color="auto"/>
            <w:bottom w:val="none" w:sz="0" w:space="0" w:color="auto"/>
            <w:right w:val="none" w:sz="0" w:space="0" w:color="auto"/>
          </w:divBdr>
        </w:div>
        <w:div w:id="169105392">
          <w:marLeft w:val="640"/>
          <w:marRight w:val="0"/>
          <w:marTop w:val="0"/>
          <w:marBottom w:val="0"/>
          <w:divBdr>
            <w:top w:val="none" w:sz="0" w:space="0" w:color="auto"/>
            <w:left w:val="none" w:sz="0" w:space="0" w:color="auto"/>
            <w:bottom w:val="none" w:sz="0" w:space="0" w:color="auto"/>
            <w:right w:val="none" w:sz="0" w:space="0" w:color="auto"/>
          </w:divBdr>
        </w:div>
        <w:div w:id="1049916175">
          <w:marLeft w:val="640"/>
          <w:marRight w:val="0"/>
          <w:marTop w:val="0"/>
          <w:marBottom w:val="0"/>
          <w:divBdr>
            <w:top w:val="none" w:sz="0" w:space="0" w:color="auto"/>
            <w:left w:val="none" w:sz="0" w:space="0" w:color="auto"/>
            <w:bottom w:val="none" w:sz="0" w:space="0" w:color="auto"/>
            <w:right w:val="none" w:sz="0" w:space="0" w:color="auto"/>
          </w:divBdr>
        </w:div>
        <w:div w:id="587159363">
          <w:marLeft w:val="640"/>
          <w:marRight w:val="0"/>
          <w:marTop w:val="0"/>
          <w:marBottom w:val="0"/>
          <w:divBdr>
            <w:top w:val="none" w:sz="0" w:space="0" w:color="auto"/>
            <w:left w:val="none" w:sz="0" w:space="0" w:color="auto"/>
            <w:bottom w:val="none" w:sz="0" w:space="0" w:color="auto"/>
            <w:right w:val="none" w:sz="0" w:space="0" w:color="auto"/>
          </w:divBdr>
        </w:div>
        <w:div w:id="1142384272">
          <w:marLeft w:val="640"/>
          <w:marRight w:val="0"/>
          <w:marTop w:val="0"/>
          <w:marBottom w:val="0"/>
          <w:divBdr>
            <w:top w:val="none" w:sz="0" w:space="0" w:color="auto"/>
            <w:left w:val="none" w:sz="0" w:space="0" w:color="auto"/>
            <w:bottom w:val="none" w:sz="0" w:space="0" w:color="auto"/>
            <w:right w:val="none" w:sz="0" w:space="0" w:color="auto"/>
          </w:divBdr>
        </w:div>
        <w:div w:id="1060783765">
          <w:marLeft w:val="640"/>
          <w:marRight w:val="0"/>
          <w:marTop w:val="0"/>
          <w:marBottom w:val="0"/>
          <w:divBdr>
            <w:top w:val="none" w:sz="0" w:space="0" w:color="auto"/>
            <w:left w:val="none" w:sz="0" w:space="0" w:color="auto"/>
            <w:bottom w:val="none" w:sz="0" w:space="0" w:color="auto"/>
            <w:right w:val="none" w:sz="0" w:space="0" w:color="auto"/>
          </w:divBdr>
        </w:div>
        <w:div w:id="1326787103">
          <w:marLeft w:val="640"/>
          <w:marRight w:val="0"/>
          <w:marTop w:val="0"/>
          <w:marBottom w:val="0"/>
          <w:divBdr>
            <w:top w:val="none" w:sz="0" w:space="0" w:color="auto"/>
            <w:left w:val="none" w:sz="0" w:space="0" w:color="auto"/>
            <w:bottom w:val="none" w:sz="0" w:space="0" w:color="auto"/>
            <w:right w:val="none" w:sz="0" w:space="0" w:color="auto"/>
          </w:divBdr>
        </w:div>
        <w:div w:id="1803695663">
          <w:marLeft w:val="640"/>
          <w:marRight w:val="0"/>
          <w:marTop w:val="0"/>
          <w:marBottom w:val="0"/>
          <w:divBdr>
            <w:top w:val="none" w:sz="0" w:space="0" w:color="auto"/>
            <w:left w:val="none" w:sz="0" w:space="0" w:color="auto"/>
            <w:bottom w:val="none" w:sz="0" w:space="0" w:color="auto"/>
            <w:right w:val="none" w:sz="0" w:space="0" w:color="auto"/>
          </w:divBdr>
        </w:div>
        <w:div w:id="1096823268">
          <w:marLeft w:val="640"/>
          <w:marRight w:val="0"/>
          <w:marTop w:val="0"/>
          <w:marBottom w:val="0"/>
          <w:divBdr>
            <w:top w:val="none" w:sz="0" w:space="0" w:color="auto"/>
            <w:left w:val="none" w:sz="0" w:space="0" w:color="auto"/>
            <w:bottom w:val="none" w:sz="0" w:space="0" w:color="auto"/>
            <w:right w:val="none" w:sz="0" w:space="0" w:color="auto"/>
          </w:divBdr>
        </w:div>
        <w:div w:id="432819629">
          <w:marLeft w:val="640"/>
          <w:marRight w:val="0"/>
          <w:marTop w:val="0"/>
          <w:marBottom w:val="0"/>
          <w:divBdr>
            <w:top w:val="none" w:sz="0" w:space="0" w:color="auto"/>
            <w:left w:val="none" w:sz="0" w:space="0" w:color="auto"/>
            <w:bottom w:val="none" w:sz="0" w:space="0" w:color="auto"/>
            <w:right w:val="none" w:sz="0" w:space="0" w:color="auto"/>
          </w:divBdr>
        </w:div>
        <w:div w:id="1909680754">
          <w:marLeft w:val="640"/>
          <w:marRight w:val="0"/>
          <w:marTop w:val="0"/>
          <w:marBottom w:val="0"/>
          <w:divBdr>
            <w:top w:val="none" w:sz="0" w:space="0" w:color="auto"/>
            <w:left w:val="none" w:sz="0" w:space="0" w:color="auto"/>
            <w:bottom w:val="none" w:sz="0" w:space="0" w:color="auto"/>
            <w:right w:val="none" w:sz="0" w:space="0" w:color="auto"/>
          </w:divBdr>
        </w:div>
        <w:div w:id="1246037601">
          <w:marLeft w:val="640"/>
          <w:marRight w:val="0"/>
          <w:marTop w:val="0"/>
          <w:marBottom w:val="0"/>
          <w:divBdr>
            <w:top w:val="none" w:sz="0" w:space="0" w:color="auto"/>
            <w:left w:val="none" w:sz="0" w:space="0" w:color="auto"/>
            <w:bottom w:val="none" w:sz="0" w:space="0" w:color="auto"/>
            <w:right w:val="none" w:sz="0" w:space="0" w:color="auto"/>
          </w:divBdr>
        </w:div>
        <w:div w:id="1146358610">
          <w:marLeft w:val="640"/>
          <w:marRight w:val="0"/>
          <w:marTop w:val="0"/>
          <w:marBottom w:val="0"/>
          <w:divBdr>
            <w:top w:val="none" w:sz="0" w:space="0" w:color="auto"/>
            <w:left w:val="none" w:sz="0" w:space="0" w:color="auto"/>
            <w:bottom w:val="none" w:sz="0" w:space="0" w:color="auto"/>
            <w:right w:val="none" w:sz="0" w:space="0" w:color="auto"/>
          </w:divBdr>
        </w:div>
        <w:div w:id="1592348853">
          <w:marLeft w:val="640"/>
          <w:marRight w:val="0"/>
          <w:marTop w:val="0"/>
          <w:marBottom w:val="0"/>
          <w:divBdr>
            <w:top w:val="none" w:sz="0" w:space="0" w:color="auto"/>
            <w:left w:val="none" w:sz="0" w:space="0" w:color="auto"/>
            <w:bottom w:val="none" w:sz="0" w:space="0" w:color="auto"/>
            <w:right w:val="none" w:sz="0" w:space="0" w:color="auto"/>
          </w:divBdr>
        </w:div>
        <w:div w:id="1353919192">
          <w:marLeft w:val="640"/>
          <w:marRight w:val="0"/>
          <w:marTop w:val="0"/>
          <w:marBottom w:val="0"/>
          <w:divBdr>
            <w:top w:val="none" w:sz="0" w:space="0" w:color="auto"/>
            <w:left w:val="none" w:sz="0" w:space="0" w:color="auto"/>
            <w:bottom w:val="none" w:sz="0" w:space="0" w:color="auto"/>
            <w:right w:val="none" w:sz="0" w:space="0" w:color="auto"/>
          </w:divBdr>
        </w:div>
        <w:div w:id="883912168">
          <w:marLeft w:val="640"/>
          <w:marRight w:val="0"/>
          <w:marTop w:val="0"/>
          <w:marBottom w:val="0"/>
          <w:divBdr>
            <w:top w:val="none" w:sz="0" w:space="0" w:color="auto"/>
            <w:left w:val="none" w:sz="0" w:space="0" w:color="auto"/>
            <w:bottom w:val="none" w:sz="0" w:space="0" w:color="auto"/>
            <w:right w:val="none" w:sz="0" w:space="0" w:color="auto"/>
          </w:divBdr>
        </w:div>
        <w:div w:id="4870339">
          <w:marLeft w:val="640"/>
          <w:marRight w:val="0"/>
          <w:marTop w:val="0"/>
          <w:marBottom w:val="0"/>
          <w:divBdr>
            <w:top w:val="none" w:sz="0" w:space="0" w:color="auto"/>
            <w:left w:val="none" w:sz="0" w:space="0" w:color="auto"/>
            <w:bottom w:val="none" w:sz="0" w:space="0" w:color="auto"/>
            <w:right w:val="none" w:sz="0" w:space="0" w:color="auto"/>
          </w:divBdr>
        </w:div>
        <w:div w:id="2077168045">
          <w:marLeft w:val="640"/>
          <w:marRight w:val="0"/>
          <w:marTop w:val="0"/>
          <w:marBottom w:val="0"/>
          <w:divBdr>
            <w:top w:val="none" w:sz="0" w:space="0" w:color="auto"/>
            <w:left w:val="none" w:sz="0" w:space="0" w:color="auto"/>
            <w:bottom w:val="none" w:sz="0" w:space="0" w:color="auto"/>
            <w:right w:val="none" w:sz="0" w:space="0" w:color="auto"/>
          </w:divBdr>
        </w:div>
        <w:div w:id="749889397">
          <w:marLeft w:val="640"/>
          <w:marRight w:val="0"/>
          <w:marTop w:val="0"/>
          <w:marBottom w:val="0"/>
          <w:divBdr>
            <w:top w:val="none" w:sz="0" w:space="0" w:color="auto"/>
            <w:left w:val="none" w:sz="0" w:space="0" w:color="auto"/>
            <w:bottom w:val="none" w:sz="0" w:space="0" w:color="auto"/>
            <w:right w:val="none" w:sz="0" w:space="0" w:color="auto"/>
          </w:divBdr>
        </w:div>
        <w:div w:id="627080321">
          <w:marLeft w:val="640"/>
          <w:marRight w:val="0"/>
          <w:marTop w:val="0"/>
          <w:marBottom w:val="0"/>
          <w:divBdr>
            <w:top w:val="none" w:sz="0" w:space="0" w:color="auto"/>
            <w:left w:val="none" w:sz="0" w:space="0" w:color="auto"/>
            <w:bottom w:val="none" w:sz="0" w:space="0" w:color="auto"/>
            <w:right w:val="none" w:sz="0" w:space="0" w:color="auto"/>
          </w:divBdr>
        </w:div>
        <w:div w:id="245039587">
          <w:marLeft w:val="640"/>
          <w:marRight w:val="0"/>
          <w:marTop w:val="0"/>
          <w:marBottom w:val="0"/>
          <w:divBdr>
            <w:top w:val="none" w:sz="0" w:space="0" w:color="auto"/>
            <w:left w:val="none" w:sz="0" w:space="0" w:color="auto"/>
            <w:bottom w:val="none" w:sz="0" w:space="0" w:color="auto"/>
            <w:right w:val="none" w:sz="0" w:space="0" w:color="auto"/>
          </w:divBdr>
        </w:div>
        <w:div w:id="1581909080">
          <w:marLeft w:val="640"/>
          <w:marRight w:val="0"/>
          <w:marTop w:val="0"/>
          <w:marBottom w:val="0"/>
          <w:divBdr>
            <w:top w:val="none" w:sz="0" w:space="0" w:color="auto"/>
            <w:left w:val="none" w:sz="0" w:space="0" w:color="auto"/>
            <w:bottom w:val="none" w:sz="0" w:space="0" w:color="auto"/>
            <w:right w:val="none" w:sz="0" w:space="0" w:color="auto"/>
          </w:divBdr>
        </w:div>
        <w:div w:id="1051878847">
          <w:marLeft w:val="640"/>
          <w:marRight w:val="0"/>
          <w:marTop w:val="0"/>
          <w:marBottom w:val="0"/>
          <w:divBdr>
            <w:top w:val="none" w:sz="0" w:space="0" w:color="auto"/>
            <w:left w:val="none" w:sz="0" w:space="0" w:color="auto"/>
            <w:bottom w:val="none" w:sz="0" w:space="0" w:color="auto"/>
            <w:right w:val="none" w:sz="0" w:space="0" w:color="auto"/>
          </w:divBdr>
        </w:div>
        <w:div w:id="162937694">
          <w:marLeft w:val="640"/>
          <w:marRight w:val="0"/>
          <w:marTop w:val="0"/>
          <w:marBottom w:val="0"/>
          <w:divBdr>
            <w:top w:val="none" w:sz="0" w:space="0" w:color="auto"/>
            <w:left w:val="none" w:sz="0" w:space="0" w:color="auto"/>
            <w:bottom w:val="none" w:sz="0" w:space="0" w:color="auto"/>
            <w:right w:val="none" w:sz="0" w:space="0" w:color="auto"/>
          </w:divBdr>
        </w:div>
        <w:div w:id="505024744">
          <w:marLeft w:val="640"/>
          <w:marRight w:val="0"/>
          <w:marTop w:val="0"/>
          <w:marBottom w:val="0"/>
          <w:divBdr>
            <w:top w:val="none" w:sz="0" w:space="0" w:color="auto"/>
            <w:left w:val="none" w:sz="0" w:space="0" w:color="auto"/>
            <w:bottom w:val="none" w:sz="0" w:space="0" w:color="auto"/>
            <w:right w:val="none" w:sz="0" w:space="0" w:color="auto"/>
          </w:divBdr>
        </w:div>
        <w:div w:id="835456302">
          <w:marLeft w:val="640"/>
          <w:marRight w:val="0"/>
          <w:marTop w:val="0"/>
          <w:marBottom w:val="0"/>
          <w:divBdr>
            <w:top w:val="none" w:sz="0" w:space="0" w:color="auto"/>
            <w:left w:val="none" w:sz="0" w:space="0" w:color="auto"/>
            <w:bottom w:val="none" w:sz="0" w:space="0" w:color="auto"/>
            <w:right w:val="none" w:sz="0" w:space="0" w:color="auto"/>
          </w:divBdr>
        </w:div>
        <w:div w:id="890576815">
          <w:marLeft w:val="640"/>
          <w:marRight w:val="0"/>
          <w:marTop w:val="0"/>
          <w:marBottom w:val="0"/>
          <w:divBdr>
            <w:top w:val="none" w:sz="0" w:space="0" w:color="auto"/>
            <w:left w:val="none" w:sz="0" w:space="0" w:color="auto"/>
            <w:bottom w:val="none" w:sz="0" w:space="0" w:color="auto"/>
            <w:right w:val="none" w:sz="0" w:space="0" w:color="auto"/>
          </w:divBdr>
        </w:div>
        <w:div w:id="493225071">
          <w:marLeft w:val="640"/>
          <w:marRight w:val="0"/>
          <w:marTop w:val="0"/>
          <w:marBottom w:val="0"/>
          <w:divBdr>
            <w:top w:val="none" w:sz="0" w:space="0" w:color="auto"/>
            <w:left w:val="none" w:sz="0" w:space="0" w:color="auto"/>
            <w:bottom w:val="none" w:sz="0" w:space="0" w:color="auto"/>
            <w:right w:val="none" w:sz="0" w:space="0" w:color="auto"/>
          </w:divBdr>
        </w:div>
        <w:div w:id="372924366">
          <w:marLeft w:val="640"/>
          <w:marRight w:val="0"/>
          <w:marTop w:val="0"/>
          <w:marBottom w:val="0"/>
          <w:divBdr>
            <w:top w:val="none" w:sz="0" w:space="0" w:color="auto"/>
            <w:left w:val="none" w:sz="0" w:space="0" w:color="auto"/>
            <w:bottom w:val="none" w:sz="0" w:space="0" w:color="auto"/>
            <w:right w:val="none" w:sz="0" w:space="0" w:color="auto"/>
          </w:divBdr>
        </w:div>
        <w:div w:id="1969580025">
          <w:marLeft w:val="640"/>
          <w:marRight w:val="0"/>
          <w:marTop w:val="0"/>
          <w:marBottom w:val="0"/>
          <w:divBdr>
            <w:top w:val="none" w:sz="0" w:space="0" w:color="auto"/>
            <w:left w:val="none" w:sz="0" w:space="0" w:color="auto"/>
            <w:bottom w:val="none" w:sz="0" w:space="0" w:color="auto"/>
            <w:right w:val="none" w:sz="0" w:space="0" w:color="auto"/>
          </w:divBdr>
        </w:div>
        <w:div w:id="1751737423">
          <w:marLeft w:val="640"/>
          <w:marRight w:val="0"/>
          <w:marTop w:val="0"/>
          <w:marBottom w:val="0"/>
          <w:divBdr>
            <w:top w:val="none" w:sz="0" w:space="0" w:color="auto"/>
            <w:left w:val="none" w:sz="0" w:space="0" w:color="auto"/>
            <w:bottom w:val="none" w:sz="0" w:space="0" w:color="auto"/>
            <w:right w:val="none" w:sz="0" w:space="0" w:color="auto"/>
          </w:divBdr>
        </w:div>
        <w:div w:id="1341926930">
          <w:marLeft w:val="640"/>
          <w:marRight w:val="0"/>
          <w:marTop w:val="0"/>
          <w:marBottom w:val="0"/>
          <w:divBdr>
            <w:top w:val="none" w:sz="0" w:space="0" w:color="auto"/>
            <w:left w:val="none" w:sz="0" w:space="0" w:color="auto"/>
            <w:bottom w:val="none" w:sz="0" w:space="0" w:color="auto"/>
            <w:right w:val="none" w:sz="0" w:space="0" w:color="auto"/>
          </w:divBdr>
        </w:div>
        <w:div w:id="43600979">
          <w:marLeft w:val="640"/>
          <w:marRight w:val="0"/>
          <w:marTop w:val="0"/>
          <w:marBottom w:val="0"/>
          <w:divBdr>
            <w:top w:val="none" w:sz="0" w:space="0" w:color="auto"/>
            <w:left w:val="none" w:sz="0" w:space="0" w:color="auto"/>
            <w:bottom w:val="none" w:sz="0" w:space="0" w:color="auto"/>
            <w:right w:val="none" w:sz="0" w:space="0" w:color="auto"/>
          </w:divBdr>
        </w:div>
        <w:div w:id="708989082">
          <w:marLeft w:val="640"/>
          <w:marRight w:val="0"/>
          <w:marTop w:val="0"/>
          <w:marBottom w:val="0"/>
          <w:divBdr>
            <w:top w:val="none" w:sz="0" w:space="0" w:color="auto"/>
            <w:left w:val="none" w:sz="0" w:space="0" w:color="auto"/>
            <w:bottom w:val="none" w:sz="0" w:space="0" w:color="auto"/>
            <w:right w:val="none" w:sz="0" w:space="0" w:color="auto"/>
          </w:divBdr>
        </w:div>
        <w:div w:id="1393885497">
          <w:marLeft w:val="640"/>
          <w:marRight w:val="0"/>
          <w:marTop w:val="0"/>
          <w:marBottom w:val="0"/>
          <w:divBdr>
            <w:top w:val="none" w:sz="0" w:space="0" w:color="auto"/>
            <w:left w:val="none" w:sz="0" w:space="0" w:color="auto"/>
            <w:bottom w:val="none" w:sz="0" w:space="0" w:color="auto"/>
            <w:right w:val="none" w:sz="0" w:space="0" w:color="auto"/>
          </w:divBdr>
        </w:div>
        <w:div w:id="1885289861">
          <w:marLeft w:val="640"/>
          <w:marRight w:val="0"/>
          <w:marTop w:val="0"/>
          <w:marBottom w:val="0"/>
          <w:divBdr>
            <w:top w:val="none" w:sz="0" w:space="0" w:color="auto"/>
            <w:left w:val="none" w:sz="0" w:space="0" w:color="auto"/>
            <w:bottom w:val="none" w:sz="0" w:space="0" w:color="auto"/>
            <w:right w:val="none" w:sz="0" w:space="0" w:color="auto"/>
          </w:divBdr>
        </w:div>
        <w:div w:id="1051075871">
          <w:marLeft w:val="640"/>
          <w:marRight w:val="0"/>
          <w:marTop w:val="0"/>
          <w:marBottom w:val="0"/>
          <w:divBdr>
            <w:top w:val="none" w:sz="0" w:space="0" w:color="auto"/>
            <w:left w:val="none" w:sz="0" w:space="0" w:color="auto"/>
            <w:bottom w:val="none" w:sz="0" w:space="0" w:color="auto"/>
            <w:right w:val="none" w:sz="0" w:space="0" w:color="auto"/>
          </w:divBdr>
        </w:div>
        <w:div w:id="650018522">
          <w:marLeft w:val="640"/>
          <w:marRight w:val="0"/>
          <w:marTop w:val="0"/>
          <w:marBottom w:val="0"/>
          <w:divBdr>
            <w:top w:val="none" w:sz="0" w:space="0" w:color="auto"/>
            <w:left w:val="none" w:sz="0" w:space="0" w:color="auto"/>
            <w:bottom w:val="none" w:sz="0" w:space="0" w:color="auto"/>
            <w:right w:val="none" w:sz="0" w:space="0" w:color="auto"/>
          </w:divBdr>
        </w:div>
        <w:div w:id="759765023">
          <w:marLeft w:val="640"/>
          <w:marRight w:val="0"/>
          <w:marTop w:val="0"/>
          <w:marBottom w:val="0"/>
          <w:divBdr>
            <w:top w:val="none" w:sz="0" w:space="0" w:color="auto"/>
            <w:left w:val="none" w:sz="0" w:space="0" w:color="auto"/>
            <w:bottom w:val="none" w:sz="0" w:space="0" w:color="auto"/>
            <w:right w:val="none" w:sz="0" w:space="0" w:color="auto"/>
          </w:divBdr>
        </w:div>
        <w:div w:id="1745225720">
          <w:marLeft w:val="640"/>
          <w:marRight w:val="0"/>
          <w:marTop w:val="0"/>
          <w:marBottom w:val="0"/>
          <w:divBdr>
            <w:top w:val="none" w:sz="0" w:space="0" w:color="auto"/>
            <w:left w:val="none" w:sz="0" w:space="0" w:color="auto"/>
            <w:bottom w:val="none" w:sz="0" w:space="0" w:color="auto"/>
            <w:right w:val="none" w:sz="0" w:space="0" w:color="auto"/>
          </w:divBdr>
        </w:div>
        <w:div w:id="743337549">
          <w:marLeft w:val="640"/>
          <w:marRight w:val="0"/>
          <w:marTop w:val="0"/>
          <w:marBottom w:val="0"/>
          <w:divBdr>
            <w:top w:val="none" w:sz="0" w:space="0" w:color="auto"/>
            <w:left w:val="none" w:sz="0" w:space="0" w:color="auto"/>
            <w:bottom w:val="none" w:sz="0" w:space="0" w:color="auto"/>
            <w:right w:val="none" w:sz="0" w:space="0" w:color="auto"/>
          </w:divBdr>
        </w:div>
        <w:div w:id="771321965">
          <w:marLeft w:val="640"/>
          <w:marRight w:val="0"/>
          <w:marTop w:val="0"/>
          <w:marBottom w:val="0"/>
          <w:divBdr>
            <w:top w:val="none" w:sz="0" w:space="0" w:color="auto"/>
            <w:left w:val="none" w:sz="0" w:space="0" w:color="auto"/>
            <w:bottom w:val="none" w:sz="0" w:space="0" w:color="auto"/>
            <w:right w:val="none" w:sz="0" w:space="0" w:color="auto"/>
          </w:divBdr>
        </w:div>
        <w:div w:id="682047637">
          <w:marLeft w:val="640"/>
          <w:marRight w:val="0"/>
          <w:marTop w:val="0"/>
          <w:marBottom w:val="0"/>
          <w:divBdr>
            <w:top w:val="none" w:sz="0" w:space="0" w:color="auto"/>
            <w:left w:val="none" w:sz="0" w:space="0" w:color="auto"/>
            <w:bottom w:val="none" w:sz="0" w:space="0" w:color="auto"/>
            <w:right w:val="none" w:sz="0" w:space="0" w:color="auto"/>
          </w:divBdr>
        </w:div>
        <w:div w:id="875852387">
          <w:marLeft w:val="640"/>
          <w:marRight w:val="0"/>
          <w:marTop w:val="0"/>
          <w:marBottom w:val="0"/>
          <w:divBdr>
            <w:top w:val="none" w:sz="0" w:space="0" w:color="auto"/>
            <w:left w:val="none" w:sz="0" w:space="0" w:color="auto"/>
            <w:bottom w:val="none" w:sz="0" w:space="0" w:color="auto"/>
            <w:right w:val="none" w:sz="0" w:space="0" w:color="auto"/>
          </w:divBdr>
        </w:div>
        <w:div w:id="1722241439">
          <w:marLeft w:val="640"/>
          <w:marRight w:val="0"/>
          <w:marTop w:val="0"/>
          <w:marBottom w:val="0"/>
          <w:divBdr>
            <w:top w:val="none" w:sz="0" w:space="0" w:color="auto"/>
            <w:left w:val="none" w:sz="0" w:space="0" w:color="auto"/>
            <w:bottom w:val="none" w:sz="0" w:space="0" w:color="auto"/>
            <w:right w:val="none" w:sz="0" w:space="0" w:color="auto"/>
          </w:divBdr>
        </w:div>
        <w:div w:id="1361777586">
          <w:marLeft w:val="640"/>
          <w:marRight w:val="0"/>
          <w:marTop w:val="0"/>
          <w:marBottom w:val="0"/>
          <w:divBdr>
            <w:top w:val="none" w:sz="0" w:space="0" w:color="auto"/>
            <w:left w:val="none" w:sz="0" w:space="0" w:color="auto"/>
            <w:bottom w:val="none" w:sz="0" w:space="0" w:color="auto"/>
            <w:right w:val="none" w:sz="0" w:space="0" w:color="auto"/>
          </w:divBdr>
        </w:div>
        <w:div w:id="722170164">
          <w:marLeft w:val="640"/>
          <w:marRight w:val="0"/>
          <w:marTop w:val="0"/>
          <w:marBottom w:val="0"/>
          <w:divBdr>
            <w:top w:val="none" w:sz="0" w:space="0" w:color="auto"/>
            <w:left w:val="none" w:sz="0" w:space="0" w:color="auto"/>
            <w:bottom w:val="none" w:sz="0" w:space="0" w:color="auto"/>
            <w:right w:val="none" w:sz="0" w:space="0" w:color="auto"/>
          </w:divBdr>
        </w:div>
        <w:div w:id="2025864469">
          <w:marLeft w:val="640"/>
          <w:marRight w:val="0"/>
          <w:marTop w:val="0"/>
          <w:marBottom w:val="0"/>
          <w:divBdr>
            <w:top w:val="none" w:sz="0" w:space="0" w:color="auto"/>
            <w:left w:val="none" w:sz="0" w:space="0" w:color="auto"/>
            <w:bottom w:val="none" w:sz="0" w:space="0" w:color="auto"/>
            <w:right w:val="none" w:sz="0" w:space="0" w:color="auto"/>
          </w:divBdr>
        </w:div>
        <w:div w:id="1522862023">
          <w:marLeft w:val="640"/>
          <w:marRight w:val="0"/>
          <w:marTop w:val="0"/>
          <w:marBottom w:val="0"/>
          <w:divBdr>
            <w:top w:val="none" w:sz="0" w:space="0" w:color="auto"/>
            <w:left w:val="none" w:sz="0" w:space="0" w:color="auto"/>
            <w:bottom w:val="none" w:sz="0" w:space="0" w:color="auto"/>
            <w:right w:val="none" w:sz="0" w:space="0" w:color="auto"/>
          </w:divBdr>
        </w:div>
        <w:div w:id="1597636838">
          <w:marLeft w:val="640"/>
          <w:marRight w:val="0"/>
          <w:marTop w:val="0"/>
          <w:marBottom w:val="0"/>
          <w:divBdr>
            <w:top w:val="none" w:sz="0" w:space="0" w:color="auto"/>
            <w:left w:val="none" w:sz="0" w:space="0" w:color="auto"/>
            <w:bottom w:val="none" w:sz="0" w:space="0" w:color="auto"/>
            <w:right w:val="none" w:sz="0" w:space="0" w:color="auto"/>
          </w:divBdr>
        </w:div>
        <w:div w:id="1991867014">
          <w:marLeft w:val="640"/>
          <w:marRight w:val="0"/>
          <w:marTop w:val="0"/>
          <w:marBottom w:val="0"/>
          <w:divBdr>
            <w:top w:val="none" w:sz="0" w:space="0" w:color="auto"/>
            <w:left w:val="none" w:sz="0" w:space="0" w:color="auto"/>
            <w:bottom w:val="none" w:sz="0" w:space="0" w:color="auto"/>
            <w:right w:val="none" w:sz="0" w:space="0" w:color="auto"/>
          </w:divBdr>
        </w:div>
        <w:div w:id="39406508">
          <w:marLeft w:val="640"/>
          <w:marRight w:val="0"/>
          <w:marTop w:val="0"/>
          <w:marBottom w:val="0"/>
          <w:divBdr>
            <w:top w:val="none" w:sz="0" w:space="0" w:color="auto"/>
            <w:left w:val="none" w:sz="0" w:space="0" w:color="auto"/>
            <w:bottom w:val="none" w:sz="0" w:space="0" w:color="auto"/>
            <w:right w:val="none" w:sz="0" w:space="0" w:color="auto"/>
          </w:divBdr>
        </w:div>
        <w:div w:id="837429542">
          <w:marLeft w:val="640"/>
          <w:marRight w:val="0"/>
          <w:marTop w:val="0"/>
          <w:marBottom w:val="0"/>
          <w:divBdr>
            <w:top w:val="none" w:sz="0" w:space="0" w:color="auto"/>
            <w:left w:val="none" w:sz="0" w:space="0" w:color="auto"/>
            <w:bottom w:val="none" w:sz="0" w:space="0" w:color="auto"/>
            <w:right w:val="none" w:sz="0" w:space="0" w:color="auto"/>
          </w:divBdr>
        </w:div>
        <w:div w:id="650410118">
          <w:marLeft w:val="640"/>
          <w:marRight w:val="0"/>
          <w:marTop w:val="0"/>
          <w:marBottom w:val="0"/>
          <w:divBdr>
            <w:top w:val="none" w:sz="0" w:space="0" w:color="auto"/>
            <w:left w:val="none" w:sz="0" w:space="0" w:color="auto"/>
            <w:bottom w:val="none" w:sz="0" w:space="0" w:color="auto"/>
            <w:right w:val="none" w:sz="0" w:space="0" w:color="auto"/>
          </w:divBdr>
        </w:div>
        <w:div w:id="1552111067">
          <w:marLeft w:val="640"/>
          <w:marRight w:val="0"/>
          <w:marTop w:val="0"/>
          <w:marBottom w:val="0"/>
          <w:divBdr>
            <w:top w:val="none" w:sz="0" w:space="0" w:color="auto"/>
            <w:left w:val="none" w:sz="0" w:space="0" w:color="auto"/>
            <w:bottom w:val="none" w:sz="0" w:space="0" w:color="auto"/>
            <w:right w:val="none" w:sz="0" w:space="0" w:color="auto"/>
          </w:divBdr>
        </w:div>
        <w:div w:id="1323779331">
          <w:marLeft w:val="640"/>
          <w:marRight w:val="0"/>
          <w:marTop w:val="0"/>
          <w:marBottom w:val="0"/>
          <w:divBdr>
            <w:top w:val="none" w:sz="0" w:space="0" w:color="auto"/>
            <w:left w:val="none" w:sz="0" w:space="0" w:color="auto"/>
            <w:bottom w:val="none" w:sz="0" w:space="0" w:color="auto"/>
            <w:right w:val="none" w:sz="0" w:space="0" w:color="auto"/>
          </w:divBdr>
        </w:div>
        <w:div w:id="362829961">
          <w:marLeft w:val="640"/>
          <w:marRight w:val="0"/>
          <w:marTop w:val="0"/>
          <w:marBottom w:val="0"/>
          <w:divBdr>
            <w:top w:val="none" w:sz="0" w:space="0" w:color="auto"/>
            <w:left w:val="none" w:sz="0" w:space="0" w:color="auto"/>
            <w:bottom w:val="none" w:sz="0" w:space="0" w:color="auto"/>
            <w:right w:val="none" w:sz="0" w:space="0" w:color="auto"/>
          </w:divBdr>
        </w:div>
        <w:div w:id="589318448">
          <w:marLeft w:val="640"/>
          <w:marRight w:val="0"/>
          <w:marTop w:val="0"/>
          <w:marBottom w:val="0"/>
          <w:divBdr>
            <w:top w:val="none" w:sz="0" w:space="0" w:color="auto"/>
            <w:left w:val="none" w:sz="0" w:space="0" w:color="auto"/>
            <w:bottom w:val="none" w:sz="0" w:space="0" w:color="auto"/>
            <w:right w:val="none" w:sz="0" w:space="0" w:color="auto"/>
          </w:divBdr>
        </w:div>
        <w:div w:id="1730151087">
          <w:marLeft w:val="640"/>
          <w:marRight w:val="0"/>
          <w:marTop w:val="0"/>
          <w:marBottom w:val="0"/>
          <w:divBdr>
            <w:top w:val="none" w:sz="0" w:space="0" w:color="auto"/>
            <w:left w:val="none" w:sz="0" w:space="0" w:color="auto"/>
            <w:bottom w:val="none" w:sz="0" w:space="0" w:color="auto"/>
            <w:right w:val="none" w:sz="0" w:space="0" w:color="auto"/>
          </w:divBdr>
        </w:div>
        <w:div w:id="1906842429">
          <w:marLeft w:val="640"/>
          <w:marRight w:val="0"/>
          <w:marTop w:val="0"/>
          <w:marBottom w:val="0"/>
          <w:divBdr>
            <w:top w:val="none" w:sz="0" w:space="0" w:color="auto"/>
            <w:left w:val="none" w:sz="0" w:space="0" w:color="auto"/>
            <w:bottom w:val="none" w:sz="0" w:space="0" w:color="auto"/>
            <w:right w:val="none" w:sz="0" w:space="0" w:color="auto"/>
          </w:divBdr>
        </w:div>
        <w:div w:id="1943604669">
          <w:marLeft w:val="640"/>
          <w:marRight w:val="0"/>
          <w:marTop w:val="0"/>
          <w:marBottom w:val="0"/>
          <w:divBdr>
            <w:top w:val="none" w:sz="0" w:space="0" w:color="auto"/>
            <w:left w:val="none" w:sz="0" w:space="0" w:color="auto"/>
            <w:bottom w:val="none" w:sz="0" w:space="0" w:color="auto"/>
            <w:right w:val="none" w:sz="0" w:space="0" w:color="auto"/>
          </w:divBdr>
        </w:div>
        <w:div w:id="557480299">
          <w:marLeft w:val="640"/>
          <w:marRight w:val="0"/>
          <w:marTop w:val="0"/>
          <w:marBottom w:val="0"/>
          <w:divBdr>
            <w:top w:val="none" w:sz="0" w:space="0" w:color="auto"/>
            <w:left w:val="none" w:sz="0" w:space="0" w:color="auto"/>
            <w:bottom w:val="none" w:sz="0" w:space="0" w:color="auto"/>
            <w:right w:val="none" w:sz="0" w:space="0" w:color="auto"/>
          </w:divBdr>
        </w:div>
        <w:div w:id="892617746">
          <w:marLeft w:val="640"/>
          <w:marRight w:val="0"/>
          <w:marTop w:val="0"/>
          <w:marBottom w:val="0"/>
          <w:divBdr>
            <w:top w:val="none" w:sz="0" w:space="0" w:color="auto"/>
            <w:left w:val="none" w:sz="0" w:space="0" w:color="auto"/>
            <w:bottom w:val="none" w:sz="0" w:space="0" w:color="auto"/>
            <w:right w:val="none" w:sz="0" w:space="0" w:color="auto"/>
          </w:divBdr>
        </w:div>
        <w:div w:id="2075349515">
          <w:marLeft w:val="640"/>
          <w:marRight w:val="0"/>
          <w:marTop w:val="0"/>
          <w:marBottom w:val="0"/>
          <w:divBdr>
            <w:top w:val="none" w:sz="0" w:space="0" w:color="auto"/>
            <w:left w:val="none" w:sz="0" w:space="0" w:color="auto"/>
            <w:bottom w:val="none" w:sz="0" w:space="0" w:color="auto"/>
            <w:right w:val="none" w:sz="0" w:space="0" w:color="auto"/>
          </w:divBdr>
        </w:div>
        <w:div w:id="124743407">
          <w:marLeft w:val="640"/>
          <w:marRight w:val="0"/>
          <w:marTop w:val="0"/>
          <w:marBottom w:val="0"/>
          <w:divBdr>
            <w:top w:val="none" w:sz="0" w:space="0" w:color="auto"/>
            <w:left w:val="none" w:sz="0" w:space="0" w:color="auto"/>
            <w:bottom w:val="none" w:sz="0" w:space="0" w:color="auto"/>
            <w:right w:val="none" w:sz="0" w:space="0" w:color="auto"/>
          </w:divBdr>
        </w:div>
        <w:div w:id="1592934703">
          <w:marLeft w:val="640"/>
          <w:marRight w:val="0"/>
          <w:marTop w:val="0"/>
          <w:marBottom w:val="0"/>
          <w:divBdr>
            <w:top w:val="none" w:sz="0" w:space="0" w:color="auto"/>
            <w:left w:val="none" w:sz="0" w:space="0" w:color="auto"/>
            <w:bottom w:val="none" w:sz="0" w:space="0" w:color="auto"/>
            <w:right w:val="none" w:sz="0" w:space="0" w:color="auto"/>
          </w:divBdr>
        </w:div>
        <w:div w:id="901138788">
          <w:marLeft w:val="640"/>
          <w:marRight w:val="0"/>
          <w:marTop w:val="0"/>
          <w:marBottom w:val="0"/>
          <w:divBdr>
            <w:top w:val="none" w:sz="0" w:space="0" w:color="auto"/>
            <w:left w:val="none" w:sz="0" w:space="0" w:color="auto"/>
            <w:bottom w:val="none" w:sz="0" w:space="0" w:color="auto"/>
            <w:right w:val="none" w:sz="0" w:space="0" w:color="auto"/>
          </w:divBdr>
        </w:div>
        <w:div w:id="663436479">
          <w:marLeft w:val="640"/>
          <w:marRight w:val="0"/>
          <w:marTop w:val="0"/>
          <w:marBottom w:val="0"/>
          <w:divBdr>
            <w:top w:val="none" w:sz="0" w:space="0" w:color="auto"/>
            <w:left w:val="none" w:sz="0" w:space="0" w:color="auto"/>
            <w:bottom w:val="none" w:sz="0" w:space="0" w:color="auto"/>
            <w:right w:val="none" w:sz="0" w:space="0" w:color="auto"/>
          </w:divBdr>
        </w:div>
        <w:div w:id="304042965">
          <w:marLeft w:val="640"/>
          <w:marRight w:val="0"/>
          <w:marTop w:val="0"/>
          <w:marBottom w:val="0"/>
          <w:divBdr>
            <w:top w:val="none" w:sz="0" w:space="0" w:color="auto"/>
            <w:left w:val="none" w:sz="0" w:space="0" w:color="auto"/>
            <w:bottom w:val="none" w:sz="0" w:space="0" w:color="auto"/>
            <w:right w:val="none" w:sz="0" w:space="0" w:color="auto"/>
          </w:divBdr>
        </w:div>
        <w:div w:id="1153107811">
          <w:marLeft w:val="640"/>
          <w:marRight w:val="0"/>
          <w:marTop w:val="0"/>
          <w:marBottom w:val="0"/>
          <w:divBdr>
            <w:top w:val="none" w:sz="0" w:space="0" w:color="auto"/>
            <w:left w:val="none" w:sz="0" w:space="0" w:color="auto"/>
            <w:bottom w:val="none" w:sz="0" w:space="0" w:color="auto"/>
            <w:right w:val="none" w:sz="0" w:space="0" w:color="auto"/>
          </w:divBdr>
        </w:div>
        <w:div w:id="1699768924">
          <w:marLeft w:val="640"/>
          <w:marRight w:val="0"/>
          <w:marTop w:val="0"/>
          <w:marBottom w:val="0"/>
          <w:divBdr>
            <w:top w:val="none" w:sz="0" w:space="0" w:color="auto"/>
            <w:left w:val="none" w:sz="0" w:space="0" w:color="auto"/>
            <w:bottom w:val="none" w:sz="0" w:space="0" w:color="auto"/>
            <w:right w:val="none" w:sz="0" w:space="0" w:color="auto"/>
          </w:divBdr>
        </w:div>
        <w:div w:id="1704283768">
          <w:marLeft w:val="640"/>
          <w:marRight w:val="0"/>
          <w:marTop w:val="0"/>
          <w:marBottom w:val="0"/>
          <w:divBdr>
            <w:top w:val="none" w:sz="0" w:space="0" w:color="auto"/>
            <w:left w:val="none" w:sz="0" w:space="0" w:color="auto"/>
            <w:bottom w:val="none" w:sz="0" w:space="0" w:color="auto"/>
            <w:right w:val="none" w:sz="0" w:space="0" w:color="auto"/>
          </w:divBdr>
        </w:div>
        <w:div w:id="1939946556">
          <w:marLeft w:val="640"/>
          <w:marRight w:val="0"/>
          <w:marTop w:val="0"/>
          <w:marBottom w:val="0"/>
          <w:divBdr>
            <w:top w:val="none" w:sz="0" w:space="0" w:color="auto"/>
            <w:left w:val="none" w:sz="0" w:space="0" w:color="auto"/>
            <w:bottom w:val="none" w:sz="0" w:space="0" w:color="auto"/>
            <w:right w:val="none" w:sz="0" w:space="0" w:color="auto"/>
          </w:divBdr>
        </w:div>
        <w:div w:id="1571229835">
          <w:marLeft w:val="640"/>
          <w:marRight w:val="0"/>
          <w:marTop w:val="0"/>
          <w:marBottom w:val="0"/>
          <w:divBdr>
            <w:top w:val="none" w:sz="0" w:space="0" w:color="auto"/>
            <w:left w:val="none" w:sz="0" w:space="0" w:color="auto"/>
            <w:bottom w:val="none" w:sz="0" w:space="0" w:color="auto"/>
            <w:right w:val="none" w:sz="0" w:space="0" w:color="auto"/>
          </w:divBdr>
        </w:div>
        <w:div w:id="869562476">
          <w:marLeft w:val="640"/>
          <w:marRight w:val="0"/>
          <w:marTop w:val="0"/>
          <w:marBottom w:val="0"/>
          <w:divBdr>
            <w:top w:val="none" w:sz="0" w:space="0" w:color="auto"/>
            <w:left w:val="none" w:sz="0" w:space="0" w:color="auto"/>
            <w:bottom w:val="none" w:sz="0" w:space="0" w:color="auto"/>
            <w:right w:val="none" w:sz="0" w:space="0" w:color="auto"/>
          </w:divBdr>
        </w:div>
        <w:div w:id="1692612492">
          <w:marLeft w:val="640"/>
          <w:marRight w:val="0"/>
          <w:marTop w:val="0"/>
          <w:marBottom w:val="0"/>
          <w:divBdr>
            <w:top w:val="none" w:sz="0" w:space="0" w:color="auto"/>
            <w:left w:val="none" w:sz="0" w:space="0" w:color="auto"/>
            <w:bottom w:val="none" w:sz="0" w:space="0" w:color="auto"/>
            <w:right w:val="none" w:sz="0" w:space="0" w:color="auto"/>
          </w:divBdr>
        </w:div>
        <w:div w:id="309100256">
          <w:marLeft w:val="640"/>
          <w:marRight w:val="0"/>
          <w:marTop w:val="0"/>
          <w:marBottom w:val="0"/>
          <w:divBdr>
            <w:top w:val="none" w:sz="0" w:space="0" w:color="auto"/>
            <w:left w:val="none" w:sz="0" w:space="0" w:color="auto"/>
            <w:bottom w:val="none" w:sz="0" w:space="0" w:color="auto"/>
            <w:right w:val="none" w:sz="0" w:space="0" w:color="auto"/>
          </w:divBdr>
        </w:div>
      </w:divsChild>
    </w:div>
    <w:div w:id="354769009">
      <w:bodyDiv w:val="1"/>
      <w:marLeft w:val="0"/>
      <w:marRight w:val="0"/>
      <w:marTop w:val="0"/>
      <w:marBottom w:val="0"/>
      <w:divBdr>
        <w:top w:val="none" w:sz="0" w:space="0" w:color="auto"/>
        <w:left w:val="none" w:sz="0" w:space="0" w:color="auto"/>
        <w:bottom w:val="none" w:sz="0" w:space="0" w:color="auto"/>
        <w:right w:val="none" w:sz="0" w:space="0" w:color="auto"/>
      </w:divBdr>
    </w:div>
    <w:div w:id="371348362">
      <w:bodyDiv w:val="1"/>
      <w:marLeft w:val="0"/>
      <w:marRight w:val="0"/>
      <w:marTop w:val="0"/>
      <w:marBottom w:val="0"/>
      <w:divBdr>
        <w:top w:val="none" w:sz="0" w:space="0" w:color="auto"/>
        <w:left w:val="none" w:sz="0" w:space="0" w:color="auto"/>
        <w:bottom w:val="none" w:sz="0" w:space="0" w:color="auto"/>
        <w:right w:val="none" w:sz="0" w:space="0" w:color="auto"/>
      </w:divBdr>
    </w:div>
    <w:div w:id="373386969">
      <w:bodyDiv w:val="1"/>
      <w:marLeft w:val="0"/>
      <w:marRight w:val="0"/>
      <w:marTop w:val="0"/>
      <w:marBottom w:val="0"/>
      <w:divBdr>
        <w:top w:val="none" w:sz="0" w:space="0" w:color="auto"/>
        <w:left w:val="none" w:sz="0" w:space="0" w:color="auto"/>
        <w:bottom w:val="none" w:sz="0" w:space="0" w:color="auto"/>
        <w:right w:val="none" w:sz="0" w:space="0" w:color="auto"/>
      </w:divBdr>
    </w:div>
    <w:div w:id="435633407">
      <w:bodyDiv w:val="1"/>
      <w:marLeft w:val="0"/>
      <w:marRight w:val="0"/>
      <w:marTop w:val="0"/>
      <w:marBottom w:val="0"/>
      <w:divBdr>
        <w:top w:val="none" w:sz="0" w:space="0" w:color="auto"/>
        <w:left w:val="none" w:sz="0" w:space="0" w:color="auto"/>
        <w:bottom w:val="none" w:sz="0" w:space="0" w:color="auto"/>
        <w:right w:val="none" w:sz="0" w:space="0" w:color="auto"/>
      </w:divBdr>
      <w:divsChild>
        <w:div w:id="1112046075">
          <w:marLeft w:val="640"/>
          <w:marRight w:val="0"/>
          <w:marTop w:val="0"/>
          <w:marBottom w:val="0"/>
          <w:divBdr>
            <w:top w:val="none" w:sz="0" w:space="0" w:color="auto"/>
            <w:left w:val="none" w:sz="0" w:space="0" w:color="auto"/>
            <w:bottom w:val="none" w:sz="0" w:space="0" w:color="auto"/>
            <w:right w:val="none" w:sz="0" w:space="0" w:color="auto"/>
          </w:divBdr>
        </w:div>
        <w:div w:id="1066296567">
          <w:marLeft w:val="640"/>
          <w:marRight w:val="0"/>
          <w:marTop w:val="0"/>
          <w:marBottom w:val="0"/>
          <w:divBdr>
            <w:top w:val="none" w:sz="0" w:space="0" w:color="auto"/>
            <w:left w:val="none" w:sz="0" w:space="0" w:color="auto"/>
            <w:bottom w:val="none" w:sz="0" w:space="0" w:color="auto"/>
            <w:right w:val="none" w:sz="0" w:space="0" w:color="auto"/>
          </w:divBdr>
        </w:div>
        <w:div w:id="1868332010">
          <w:marLeft w:val="640"/>
          <w:marRight w:val="0"/>
          <w:marTop w:val="0"/>
          <w:marBottom w:val="0"/>
          <w:divBdr>
            <w:top w:val="none" w:sz="0" w:space="0" w:color="auto"/>
            <w:left w:val="none" w:sz="0" w:space="0" w:color="auto"/>
            <w:bottom w:val="none" w:sz="0" w:space="0" w:color="auto"/>
            <w:right w:val="none" w:sz="0" w:space="0" w:color="auto"/>
          </w:divBdr>
        </w:div>
        <w:div w:id="1933394949">
          <w:marLeft w:val="640"/>
          <w:marRight w:val="0"/>
          <w:marTop w:val="0"/>
          <w:marBottom w:val="0"/>
          <w:divBdr>
            <w:top w:val="none" w:sz="0" w:space="0" w:color="auto"/>
            <w:left w:val="none" w:sz="0" w:space="0" w:color="auto"/>
            <w:bottom w:val="none" w:sz="0" w:space="0" w:color="auto"/>
            <w:right w:val="none" w:sz="0" w:space="0" w:color="auto"/>
          </w:divBdr>
        </w:div>
        <w:div w:id="37904291">
          <w:marLeft w:val="640"/>
          <w:marRight w:val="0"/>
          <w:marTop w:val="0"/>
          <w:marBottom w:val="0"/>
          <w:divBdr>
            <w:top w:val="none" w:sz="0" w:space="0" w:color="auto"/>
            <w:left w:val="none" w:sz="0" w:space="0" w:color="auto"/>
            <w:bottom w:val="none" w:sz="0" w:space="0" w:color="auto"/>
            <w:right w:val="none" w:sz="0" w:space="0" w:color="auto"/>
          </w:divBdr>
        </w:div>
        <w:div w:id="278226421">
          <w:marLeft w:val="640"/>
          <w:marRight w:val="0"/>
          <w:marTop w:val="0"/>
          <w:marBottom w:val="0"/>
          <w:divBdr>
            <w:top w:val="none" w:sz="0" w:space="0" w:color="auto"/>
            <w:left w:val="none" w:sz="0" w:space="0" w:color="auto"/>
            <w:bottom w:val="none" w:sz="0" w:space="0" w:color="auto"/>
            <w:right w:val="none" w:sz="0" w:space="0" w:color="auto"/>
          </w:divBdr>
        </w:div>
        <w:div w:id="294798854">
          <w:marLeft w:val="640"/>
          <w:marRight w:val="0"/>
          <w:marTop w:val="0"/>
          <w:marBottom w:val="0"/>
          <w:divBdr>
            <w:top w:val="none" w:sz="0" w:space="0" w:color="auto"/>
            <w:left w:val="none" w:sz="0" w:space="0" w:color="auto"/>
            <w:bottom w:val="none" w:sz="0" w:space="0" w:color="auto"/>
            <w:right w:val="none" w:sz="0" w:space="0" w:color="auto"/>
          </w:divBdr>
        </w:div>
        <w:div w:id="1793740553">
          <w:marLeft w:val="640"/>
          <w:marRight w:val="0"/>
          <w:marTop w:val="0"/>
          <w:marBottom w:val="0"/>
          <w:divBdr>
            <w:top w:val="none" w:sz="0" w:space="0" w:color="auto"/>
            <w:left w:val="none" w:sz="0" w:space="0" w:color="auto"/>
            <w:bottom w:val="none" w:sz="0" w:space="0" w:color="auto"/>
            <w:right w:val="none" w:sz="0" w:space="0" w:color="auto"/>
          </w:divBdr>
        </w:div>
        <w:div w:id="967902150">
          <w:marLeft w:val="640"/>
          <w:marRight w:val="0"/>
          <w:marTop w:val="0"/>
          <w:marBottom w:val="0"/>
          <w:divBdr>
            <w:top w:val="none" w:sz="0" w:space="0" w:color="auto"/>
            <w:left w:val="none" w:sz="0" w:space="0" w:color="auto"/>
            <w:bottom w:val="none" w:sz="0" w:space="0" w:color="auto"/>
            <w:right w:val="none" w:sz="0" w:space="0" w:color="auto"/>
          </w:divBdr>
        </w:div>
        <w:div w:id="1553077572">
          <w:marLeft w:val="640"/>
          <w:marRight w:val="0"/>
          <w:marTop w:val="0"/>
          <w:marBottom w:val="0"/>
          <w:divBdr>
            <w:top w:val="none" w:sz="0" w:space="0" w:color="auto"/>
            <w:left w:val="none" w:sz="0" w:space="0" w:color="auto"/>
            <w:bottom w:val="none" w:sz="0" w:space="0" w:color="auto"/>
            <w:right w:val="none" w:sz="0" w:space="0" w:color="auto"/>
          </w:divBdr>
        </w:div>
        <w:div w:id="1930502345">
          <w:marLeft w:val="640"/>
          <w:marRight w:val="0"/>
          <w:marTop w:val="0"/>
          <w:marBottom w:val="0"/>
          <w:divBdr>
            <w:top w:val="none" w:sz="0" w:space="0" w:color="auto"/>
            <w:left w:val="none" w:sz="0" w:space="0" w:color="auto"/>
            <w:bottom w:val="none" w:sz="0" w:space="0" w:color="auto"/>
            <w:right w:val="none" w:sz="0" w:space="0" w:color="auto"/>
          </w:divBdr>
        </w:div>
        <w:div w:id="1111973693">
          <w:marLeft w:val="640"/>
          <w:marRight w:val="0"/>
          <w:marTop w:val="0"/>
          <w:marBottom w:val="0"/>
          <w:divBdr>
            <w:top w:val="none" w:sz="0" w:space="0" w:color="auto"/>
            <w:left w:val="none" w:sz="0" w:space="0" w:color="auto"/>
            <w:bottom w:val="none" w:sz="0" w:space="0" w:color="auto"/>
            <w:right w:val="none" w:sz="0" w:space="0" w:color="auto"/>
          </w:divBdr>
        </w:div>
        <w:div w:id="1061245250">
          <w:marLeft w:val="640"/>
          <w:marRight w:val="0"/>
          <w:marTop w:val="0"/>
          <w:marBottom w:val="0"/>
          <w:divBdr>
            <w:top w:val="none" w:sz="0" w:space="0" w:color="auto"/>
            <w:left w:val="none" w:sz="0" w:space="0" w:color="auto"/>
            <w:bottom w:val="none" w:sz="0" w:space="0" w:color="auto"/>
            <w:right w:val="none" w:sz="0" w:space="0" w:color="auto"/>
          </w:divBdr>
        </w:div>
        <w:div w:id="1792900609">
          <w:marLeft w:val="640"/>
          <w:marRight w:val="0"/>
          <w:marTop w:val="0"/>
          <w:marBottom w:val="0"/>
          <w:divBdr>
            <w:top w:val="none" w:sz="0" w:space="0" w:color="auto"/>
            <w:left w:val="none" w:sz="0" w:space="0" w:color="auto"/>
            <w:bottom w:val="none" w:sz="0" w:space="0" w:color="auto"/>
            <w:right w:val="none" w:sz="0" w:space="0" w:color="auto"/>
          </w:divBdr>
        </w:div>
        <w:div w:id="420445740">
          <w:marLeft w:val="640"/>
          <w:marRight w:val="0"/>
          <w:marTop w:val="0"/>
          <w:marBottom w:val="0"/>
          <w:divBdr>
            <w:top w:val="none" w:sz="0" w:space="0" w:color="auto"/>
            <w:left w:val="none" w:sz="0" w:space="0" w:color="auto"/>
            <w:bottom w:val="none" w:sz="0" w:space="0" w:color="auto"/>
            <w:right w:val="none" w:sz="0" w:space="0" w:color="auto"/>
          </w:divBdr>
        </w:div>
        <w:div w:id="290013083">
          <w:marLeft w:val="640"/>
          <w:marRight w:val="0"/>
          <w:marTop w:val="0"/>
          <w:marBottom w:val="0"/>
          <w:divBdr>
            <w:top w:val="none" w:sz="0" w:space="0" w:color="auto"/>
            <w:left w:val="none" w:sz="0" w:space="0" w:color="auto"/>
            <w:bottom w:val="none" w:sz="0" w:space="0" w:color="auto"/>
            <w:right w:val="none" w:sz="0" w:space="0" w:color="auto"/>
          </w:divBdr>
        </w:div>
        <w:div w:id="1230580080">
          <w:marLeft w:val="640"/>
          <w:marRight w:val="0"/>
          <w:marTop w:val="0"/>
          <w:marBottom w:val="0"/>
          <w:divBdr>
            <w:top w:val="none" w:sz="0" w:space="0" w:color="auto"/>
            <w:left w:val="none" w:sz="0" w:space="0" w:color="auto"/>
            <w:bottom w:val="none" w:sz="0" w:space="0" w:color="auto"/>
            <w:right w:val="none" w:sz="0" w:space="0" w:color="auto"/>
          </w:divBdr>
        </w:div>
        <w:div w:id="954680184">
          <w:marLeft w:val="640"/>
          <w:marRight w:val="0"/>
          <w:marTop w:val="0"/>
          <w:marBottom w:val="0"/>
          <w:divBdr>
            <w:top w:val="none" w:sz="0" w:space="0" w:color="auto"/>
            <w:left w:val="none" w:sz="0" w:space="0" w:color="auto"/>
            <w:bottom w:val="none" w:sz="0" w:space="0" w:color="auto"/>
            <w:right w:val="none" w:sz="0" w:space="0" w:color="auto"/>
          </w:divBdr>
        </w:div>
        <w:div w:id="1775636431">
          <w:marLeft w:val="640"/>
          <w:marRight w:val="0"/>
          <w:marTop w:val="0"/>
          <w:marBottom w:val="0"/>
          <w:divBdr>
            <w:top w:val="none" w:sz="0" w:space="0" w:color="auto"/>
            <w:left w:val="none" w:sz="0" w:space="0" w:color="auto"/>
            <w:bottom w:val="none" w:sz="0" w:space="0" w:color="auto"/>
            <w:right w:val="none" w:sz="0" w:space="0" w:color="auto"/>
          </w:divBdr>
        </w:div>
        <w:div w:id="189876654">
          <w:marLeft w:val="640"/>
          <w:marRight w:val="0"/>
          <w:marTop w:val="0"/>
          <w:marBottom w:val="0"/>
          <w:divBdr>
            <w:top w:val="none" w:sz="0" w:space="0" w:color="auto"/>
            <w:left w:val="none" w:sz="0" w:space="0" w:color="auto"/>
            <w:bottom w:val="none" w:sz="0" w:space="0" w:color="auto"/>
            <w:right w:val="none" w:sz="0" w:space="0" w:color="auto"/>
          </w:divBdr>
        </w:div>
        <w:div w:id="1140148672">
          <w:marLeft w:val="640"/>
          <w:marRight w:val="0"/>
          <w:marTop w:val="0"/>
          <w:marBottom w:val="0"/>
          <w:divBdr>
            <w:top w:val="none" w:sz="0" w:space="0" w:color="auto"/>
            <w:left w:val="none" w:sz="0" w:space="0" w:color="auto"/>
            <w:bottom w:val="none" w:sz="0" w:space="0" w:color="auto"/>
            <w:right w:val="none" w:sz="0" w:space="0" w:color="auto"/>
          </w:divBdr>
        </w:div>
        <w:div w:id="1619677251">
          <w:marLeft w:val="640"/>
          <w:marRight w:val="0"/>
          <w:marTop w:val="0"/>
          <w:marBottom w:val="0"/>
          <w:divBdr>
            <w:top w:val="none" w:sz="0" w:space="0" w:color="auto"/>
            <w:left w:val="none" w:sz="0" w:space="0" w:color="auto"/>
            <w:bottom w:val="none" w:sz="0" w:space="0" w:color="auto"/>
            <w:right w:val="none" w:sz="0" w:space="0" w:color="auto"/>
          </w:divBdr>
        </w:div>
        <w:div w:id="989288276">
          <w:marLeft w:val="640"/>
          <w:marRight w:val="0"/>
          <w:marTop w:val="0"/>
          <w:marBottom w:val="0"/>
          <w:divBdr>
            <w:top w:val="none" w:sz="0" w:space="0" w:color="auto"/>
            <w:left w:val="none" w:sz="0" w:space="0" w:color="auto"/>
            <w:bottom w:val="none" w:sz="0" w:space="0" w:color="auto"/>
            <w:right w:val="none" w:sz="0" w:space="0" w:color="auto"/>
          </w:divBdr>
        </w:div>
        <w:div w:id="1289892105">
          <w:marLeft w:val="640"/>
          <w:marRight w:val="0"/>
          <w:marTop w:val="0"/>
          <w:marBottom w:val="0"/>
          <w:divBdr>
            <w:top w:val="none" w:sz="0" w:space="0" w:color="auto"/>
            <w:left w:val="none" w:sz="0" w:space="0" w:color="auto"/>
            <w:bottom w:val="none" w:sz="0" w:space="0" w:color="auto"/>
            <w:right w:val="none" w:sz="0" w:space="0" w:color="auto"/>
          </w:divBdr>
        </w:div>
        <w:div w:id="727648170">
          <w:marLeft w:val="640"/>
          <w:marRight w:val="0"/>
          <w:marTop w:val="0"/>
          <w:marBottom w:val="0"/>
          <w:divBdr>
            <w:top w:val="none" w:sz="0" w:space="0" w:color="auto"/>
            <w:left w:val="none" w:sz="0" w:space="0" w:color="auto"/>
            <w:bottom w:val="none" w:sz="0" w:space="0" w:color="auto"/>
            <w:right w:val="none" w:sz="0" w:space="0" w:color="auto"/>
          </w:divBdr>
        </w:div>
        <w:div w:id="428232158">
          <w:marLeft w:val="640"/>
          <w:marRight w:val="0"/>
          <w:marTop w:val="0"/>
          <w:marBottom w:val="0"/>
          <w:divBdr>
            <w:top w:val="none" w:sz="0" w:space="0" w:color="auto"/>
            <w:left w:val="none" w:sz="0" w:space="0" w:color="auto"/>
            <w:bottom w:val="none" w:sz="0" w:space="0" w:color="auto"/>
            <w:right w:val="none" w:sz="0" w:space="0" w:color="auto"/>
          </w:divBdr>
        </w:div>
        <w:div w:id="1297107839">
          <w:marLeft w:val="640"/>
          <w:marRight w:val="0"/>
          <w:marTop w:val="0"/>
          <w:marBottom w:val="0"/>
          <w:divBdr>
            <w:top w:val="none" w:sz="0" w:space="0" w:color="auto"/>
            <w:left w:val="none" w:sz="0" w:space="0" w:color="auto"/>
            <w:bottom w:val="none" w:sz="0" w:space="0" w:color="auto"/>
            <w:right w:val="none" w:sz="0" w:space="0" w:color="auto"/>
          </w:divBdr>
        </w:div>
        <w:div w:id="1896623291">
          <w:marLeft w:val="640"/>
          <w:marRight w:val="0"/>
          <w:marTop w:val="0"/>
          <w:marBottom w:val="0"/>
          <w:divBdr>
            <w:top w:val="none" w:sz="0" w:space="0" w:color="auto"/>
            <w:left w:val="none" w:sz="0" w:space="0" w:color="auto"/>
            <w:bottom w:val="none" w:sz="0" w:space="0" w:color="auto"/>
            <w:right w:val="none" w:sz="0" w:space="0" w:color="auto"/>
          </w:divBdr>
        </w:div>
        <w:div w:id="658579573">
          <w:marLeft w:val="640"/>
          <w:marRight w:val="0"/>
          <w:marTop w:val="0"/>
          <w:marBottom w:val="0"/>
          <w:divBdr>
            <w:top w:val="none" w:sz="0" w:space="0" w:color="auto"/>
            <w:left w:val="none" w:sz="0" w:space="0" w:color="auto"/>
            <w:bottom w:val="none" w:sz="0" w:space="0" w:color="auto"/>
            <w:right w:val="none" w:sz="0" w:space="0" w:color="auto"/>
          </w:divBdr>
        </w:div>
        <w:div w:id="1246455137">
          <w:marLeft w:val="640"/>
          <w:marRight w:val="0"/>
          <w:marTop w:val="0"/>
          <w:marBottom w:val="0"/>
          <w:divBdr>
            <w:top w:val="none" w:sz="0" w:space="0" w:color="auto"/>
            <w:left w:val="none" w:sz="0" w:space="0" w:color="auto"/>
            <w:bottom w:val="none" w:sz="0" w:space="0" w:color="auto"/>
            <w:right w:val="none" w:sz="0" w:space="0" w:color="auto"/>
          </w:divBdr>
        </w:div>
        <w:div w:id="1805810094">
          <w:marLeft w:val="640"/>
          <w:marRight w:val="0"/>
          <w:marTop w:val="0"/>
          <w:marBottom w:val="0"/>
          <w:divBdr>
            <w:top w:val="none" w:sz="0" w:space="0" w:color="auto"/>
            <w:left w:val="none" w:sz="0" w:space="0" w:color="auto"/>
            <w:bottom w:val="none" w:sz="0" w:space="0" w:color="auto"/>
            <w:right w:val="none" w:sz="0" w:space="0" w:color="auto"/>
          </w:divBdr>
        </w:div>
        <w:div w:id="826558805">
          <w:marLeft w:val="640"/>
          <w:marRight w:val="0"/>
          <w:marTop w:val="0"/>
          <w:marBottom w:val="0"/>
          <w:divBdr>
            <w:top w:val="none" w:sz="0" w:space="0" w:color="auto"/>
            <w:left w:val="none" w:sz="0" w:space="0" w:color="auto"/>
            <w:bottom w:val="none" w:sz="0" w:space="0" w:color="auto"/>
            <w:right w:val="none" w:sz="0" w:space="0" w:color="auto"/>
          </w:divBdr>
        </w:div>
        <w:div w:id="1709842292">
          <w:marLeft w:val="640"/>
          <w:marRight w:val="0"/>
          <w:marTop w:val="0"/>
          <w:marBottom w:val="0"/>
          <w:divBdr>
            <w:top w:val="none" w:sz="0" w:space="0" w:color="auto"/>
            <w:left w:val="none" w:sz="0" w:space="0" w:color="auto"/>
            <w:bottom w:val="none" w:sz="0" w:space="0" w:color="auto"/>
            <w:right w:val="none" w:sz="0" w:space="0" w:color="auto"/>
          </w:divBdr>
        </w:div>
        <w:div w:id="730420969">
          <w:marLeft w:val="640"/>
          <w:marRight w:val="0"/>
          <w:marTop w:val="0"/>
          <w:marBottom w:val="0"/>
          <w:divBdr>
            <w:top w:val="none" w:sz="0" w:space="0" w:color="auto"/>
            <w:left w:val="none" w:sz="0" w:space="0" w:color="auto"/>
            <w:bottom w:val="none" w:sz="0" w:space="0" w:color="auto"/>
            <w:right w:val="none" w:sz="0" w:space="0" w:color="auto"/>
          </w:divBdr>
        </w:div>
        <w:div w:id="1201479293">
          <w:marLeft w:val="640"/>
          <w:marRight w:val="0"/>
          <w:marTop w:val="0"/>
          <w:marBottom w:val="0"/>
          <w:divBdr>
            <w:top w:val="none" w:sz="0" w:space="0" w:color="auto"/>
            <w:left w:val="none" w:sz="0" w:space="0" w:color="auto"/>
            <w:bottom w:val="none" w:sz="0" w:space="0" w:color="auto"/>
            <w:right w:val="none" w:sz="0" w:space="0" w:color="auto"/>
          </w:divBdr>
        </w:div>
        <w:div w:id="590889798">
          <w:marLeft w:val="640"/>
          <w:marRight w:val="0"/>
          <w:marTop w:val="0"/>
          <w:marBottom w:val="0"/>
          <w:divBdr>
            <w:top w:val="none" w:sz="0" w:space="0" w:color="auto"/>
            <w:left w:val="none" w:sz="0" w:space="0" w:color="auto"/>
            <w:bottom w:val="none" w:sz="0" w:space="0" w:color="auto"/>
            <w:right w:val="none" w:sz="0" w:space="0" w:color="auto"/>
          </w:divBdr>
        </w:div>
        <w:div w:id="2057003294">
          <w:marLeft w:val="640"/>
          <w:marRight w:val="0"/>
          <w:marTop w:val="0"/>
          <w:marBottom w:val="0"/>
          <w:divBdr>
            <w:top w:val="none" w:sz="0" w:space="0" w:color="auto"/>
            <w:left w:val="none" w:sz="0" w:space="0" w:color="auto"/>
            <w:bottom w:val="none" w:sz="0" w:space="0" w:color="auto"/>
            <w:right w:val="none" w:sz="0" w:space="0" w:color="auto"/>
          </w:divBdr>
        </w:div>
        <w:div w:id="1461723116">
          <w:marLeft w:val="640"/>
          <w:marRight w:val="0"/>
          <w:marTop w:val="0"/>
          <w:marBottom w:val="0"/>
          <w:divBdr>
            <w:top w:val="none" w:sz="0" w:space="0" w:color="auto"/>
            <w:left w:val="none" w:sz="0" w:space="0" w:color="auto"/>
            <w:bottom w:val="none" w:sz="0" w:space="0" w:color="auto"/>
            <w:right w:val="none" w:sz="0" w:space="0" w:color="auto"/>
          </w:divBdr>
        </w:div>
        <w:div w:id="895051755">
          <w:marLeft w:val="640"/>
          <w:marRight w:val="0"/>
          <w:marTop w:val="0"/>
          <w:marBottom w:val="0"/>
          <w:divBdr>
            <w:top w:val="none" w:sz="0" w:space="0" w:color="auto"/>
            <w:left w:val="none" w:sz="0" w:space="0" w:color="auto"/>
            <w:bottom w:val="none" w:sz="0" w:space="0" w:color="auto"/>
            <w:right w:val="none" w:sz="0" w:space="0" w:color="auto"/>
          </w:divBdr>
        </w:div>
        <w:div w:id="1445229131">
          <w:marLeft w:val="640"/>
          <w:marRight w:val="0"/>
          <w:marTop w:val="0"/>
          <w:marBottom w:val="0"/>
          <w:divBdr>
            <w:top w:val="none" w:sz="0" w:space="0" w:color="auto"/>
            <w:left w:val="none" w:sz="0" w:space="0" w:color="auto"/>
            <w:bottom w:val="none" w:sz="0" w:space="0" w:color="auto"/>
            <w:right w:val="none" w:sz="0" w:space="0" w:color="auto"/>
          </w:divBdr>
        </w:div>
        <w:div w:id="1059210240">
          <w:marLeft w:val="640"/>
          <w:marRight w:val="0"/>
          <w:marTop w:val="0"/>
          <w:marBottom w:val="0"/>
          <w:divBdr>
            <w:top w:val="none" w:sz="0" w:space="0" w:color="auto"/>
            <w:left w:val="none" w:sz="0" w:space="0" w:color="auto"/>
            <w:bottom w:val="none" w:sz="0" w:space="0" w:color="auto"/>
            <w:right w:val="none" w:sz="0" w:space="0" w:color="auto"/>
          </w:divBdr>
        </w:div>
        <w:div w:id="1402094673">
          <w:marLeft w:val="640"/>
          <w:marRight w:val="0"/>
          <w:marTop w:val="0"/>
          <w:marBottom w:val="0"/>
          <w:divBdr>
            <w:top w:val="none" w:sz="0" w:space="0" w:color="auto"/>
            <w:left w:val="none" w:sz="0" w:space="0" w:color="auto"/>
            <w:bottom w:val="none" w:sz="0" w:space="0" w:color="auto"/>
            <w:right w:val="none" w:sz="0" w:space="0" w:color="auto"/>
          </w:divBdr>
        </w:div>
        <w:div w:id="1770199363">
          <w:marLeft w:val="640"/>
          <w:marRight w:val="0"/>
          <w:marTop w:val="0"/>
          <w:marBottom w:val="0"/>
          <w:divBdr>
            <w:top w:val="none" w:sz="0" w:space="0" w:color="auto"/>
            <w:left w:val="none" w:sz="0" w:space="0" w:color="auto"/>
            <w:bottom w:val="none" w:sz="0" w:space="0" w:color="auto"/>
            <w:right w:val="none" w:sz="0" w:space="0" w:color="auto"/>
          </w:divBdr>
        </w:div>
        <w:div w:id="750934677">
          <w:marLeft w:val="640"/>
          <w:marRight w:val="0"/>
          <w:marTop w:val="0"/>
          <w:marBottom w:val="0"/>
          <w:divBdr>
            <w:top w:val="none" w:sz="0" w:space="0" w:color="auto"/>
            <w:left w:val="none" w:sz="0" w:space="0" w:color="auto"/>
            <w:bottom w:val="none" w:sz="0" w:space="0" w:color="auto"/>
            <w:right w:val="none" w:sz="0" w:space="0" w:color="auto"/>
          </w:divBdr>
        </w:div>
        <w:div w:id="720439544">
          <w:marLeft w:val="640"/>
          <w:marRight w:val="0"/>
          <w:marTop w:val="0"/>
          <w:marBottom w:val="0"/>
          <w:divBdr>
            <w:top w:val="none" w:sz="0" w:space="0" w:color="auto"/>
            <w:left w:val="none" w:sz="0" w:space="0" w:color="auto"/>
            <w:bottom w:val="none" w:sz="0" w:space="0" w:color="auto"/>
            <w:right w:val="none" w:sz="0" w:space="0" w:color="auto"/>
          </w:divBdr>
        </w:div>
        <w:div w:id="486559574">
          <w:marLeft w:val="640"/>
          <w:marRight w:val="0"/>
          <w:marTop w:val="0"/>
          <w:marBottom w:val="0"/>
          <w:divBdr>
            <w:top w:val="none" w:sz="0" w:space="0" w:color="auto"/>
            <w:left w:val="none" w:sz="0" w:space="0" w:color="auto"/>
            <w:bottom w:val="none" w:sz="0" w:space="0" w:color="auto"/>
            <w:right w:val="none" w:sz="0" w:space="0" w:color="auto"/>
          </w:divBdr>
        </w:div>
        <w:div w:id="716975109">
          <w:marLeft w:val="640"/>
          <w:marRight w:val="0"/>
          <w:marTop w:val="0"/>
          <w:marBottom w:val="0"/>
          <w:divBdr>
            <w:top w:val="none" w:sz="0" w:space="0" w:color="auto"/>
            <w:left w:val="none" w:sz="0" w:space="0" w:color="auto"/>
            <w:bottom w:val="none" w:sz="0" w:space="0" w:color="auto"/>
            <w:right w:val="none" w:sz="0" w:space="0" w:color="auto"/>
          </w:divBdr>
        </w:div>
        <w:div w:id="1054548708">
          <w:marLeft w:val="640"/>
          <w:marRight w:val="0"/>
          <w:marTop w:val="0"/>
          <w:marBottom w:val="0"/>
          <w:divBdr>
            <w:top w:val="none" w:sz="0" w:space="0" w:color="auto"/>
            <w:left w:val="none" w:sz="0" w:space="0" w:color="auto"/>
            <w:bottom w:val="none" w:sz="0" w:space="0" w:color="auto"/>
            <w:right w:val="none" w:sz="0" w:space="0" w:color="auto"/>
          </w:divBdr>
        </w:div>
        <w:div w:id="701368736">
          <w:marLeft w:val="640"/>
          <w:marRight w:val="0"/>
          <w:marTop w:val="0"/>
          <w:marBottom w:val="0"/>
          <w:divBdr>
            <w:top w:val="none" w:sz="0" w:space="0" w:color="auto"/>
            <w:left w:val="none" w:sz="0" w:space="0" w:color="auto"/>
            <w:bottom w:val="none" w:sz="0" w:space="0" w:color="auto"/>
            <w:right w:val="none" w:sz="0" w:space="0" w:color="auto"/>
          </w:divBdr>
        </w:div>
        <w:div w:id="1391223401">
          <w:marLeft w:val="640"/>
          <w:marRight w:val="0"/>
          <w:marTop w:val="0"/>
          <w:marBottom w:val="0"/>
          <w:divBdr>
            <w:top w:val="none" w:sz="0" w:space="0" w:color="auto"/>
            <w:left w:val="none" w:sz="0" w:space="0" w:color="auto"/>
            <w:bottom w:val="none" w:sz="0" w:space="0" w:color="auto"/>
            <w:right w:val="none" w:sz="0" w:space="0" w:color="auto"/>
          </w:divBdr>
        </w:div>
        <w:div w:id="1891501632">
          <w:marLeft w:val="640"/>
          <w:marRight w:val="0"/>
          <w:marTop w:val="0"/>
          <w:marBottom w:val="0"/>
          <w:divBdr>
            <w:top w:val="none" w:sz="0" w:space="0" w:color="auto"/>
            <w:left w:val="none" w:sz="0" w:space="0" w:color="auto"/>
            <w:bottom w:val="none" w:sz="0" w:space="0" w:color="auto"/>
            <w:right w:val="none" w:sz="0" w:space="0" w:color="auto"/>
          </w:divBdr>
        </w:div>
        <w:div w:id="1117530619">
          <w:marLeft w:val="640"/>
          <w:marRight w:val="0"/>
          <w:marTop w:val="0"/>
          <w:marBottom w:val="0"/>
          <w:divBdr>
            <w:top w:val="none" w:sz="0" w:space="0" w:color="auto"/>
            <w:left w:val="none" w:sz="0" w:space="0" w:color="auto"/>
            <w:bottom w:val="none" w:sz="0" w:space="0" w:color="auto"/>
            <w:right w:val="none" w:sz="0" w:space="0" w:color="auto"/>
          </w:divBdr>
        </w:div>
        <w:div w:id="202254565">
          <w:marLeft w:val="640"/>
          <w:marRight w:val="0"/>
          <w:marTop w:val="0"/>
          <w:marBottom w:val="0"/>
          <w:divBdr>
            <w:top w:val="none" w:sz="0" w:space="0" w:color="auto"/>
            <w:left w:val="none" w:sz="0" w:space="0" w:color="auto"/>
            <w:bottom w:val="none" w:sz="0" w:space="0" w:color="auto"/>
            <w:right w:val="none" w:sz="0" w:space="0" w:color="auto"/>
          </w:divBdr>
        </w:div>
        <w:div w:id="2063672128">
          <w:marLeft w:val="640"/>
          <w:marRight w:val="0"/>
          <w:marTop w:val="0"/>
          <w:marBottom w:val="0"/>
          <w:divBdr>
            <w:top w:val="none" w:sz="0" w:space="0" w:color="auto"/>
            <w:left w:val="none" w:sz="0" w:space="0" w:color="auto"/>
            <w:bottom w:val="none" w:sz="0" w:space="0" w:color="auto"/>
            <w:right w:val="none" w:sz="0" w:space="0" w:color="auto"/>
          </w:divBdr>
        </w:div>
        <w:div w:id="1848863706">
          <w:marLeft w:val="640"/>
          <w:marRight w:val="0"/>
          <w:marTop w:val="0"/>
          <w:marBottom w:val="0"/>
          <w:divBdr>
            <w:top w:val="none" w:sz="0" w:space="0" w:color="auto"/>
            <w:left w:val="none" w:sz="0" w:space="0" w:color="auto"/>
            <w:bottom w:val="none" w:sz="0" w:space="0" w:color="auto"/>
            <w:right w:val="none" w:sz="0" w:space="0" w:color="auto"/>
          </w:divBdr>
        </w:div>
        <w:div w:id="1122263908">
          <w:marLeft w:val="640"/>
          <w:marRight w:val="0"/>
          <w:marTop w:val="0"/>
          <w:marBottom w:val="0"/>
          <w:divBdr>
            <w:top w:val="none" w:sz="0" w:space="0" w:color="auto"/>
            <w:left w:val="none" w:sz="0" w:space="0" w:color="auto"/>
            <w:bottom w:val="none" w:sz="0" w:space="0" w:color="auto"/>
            <w:right w:val="none" w:sz="0" w:space="0" w:color="auto"/>
          </w:divBdr>
        </w:div>
        <w:div w:id="200675892">
          <w:marLeft w:val="640"/>
          <w:marRight w:val="0"/>
          <w:marTop w:val="0"/>
          <w:marBottom w:val="0"/>
          <w:divBdr>
            <w:top w:val="none" w:sz="0" w:space="0" w:color="auto"/>
            <w:left w:val="none" w:sz="0" w:space="0" w:color="auto"/>
            <w:bottom w:val="none" w:sz="0" w:space="0" w:color="auto"/>
            <w:right w:val="none" w:sz="0" w:space="0" w:color="auto"/>
          </w:divBdr>
        </w:div>
        <w:div w:id="1507284599">
          <w:marLeft w:val="640"/>
          <w:marRight w:val="0"/>
          <w:marTop w:val="0"/>
          <w:marBottom w:val="0"/>
          <w:divBdr>
            <w:top w:val="none" w:sz="0" w:space="0" w:color="auto"/>
            <w:left w:val="none" w:sz="0" w:space="0" w:color="auto"/>
            <w:bottom w:val="none" w:sz="0" w:space="0" w:color="auto"/>
            <w:right w:val="none" w:sz="0" w:space="0" w:color="auto"/>
          </w:divBdr>
        </w:div>
        <w:div w:id="1153452942">
          <w:marLeft w:val="640"/>
          <w:marRight w:val="0"/>
          <w:marTop w:val="0"/>
          <w:marBottom w:val="0"/>
          <w:divBdr>
            <w:top w:val="none" w:sz="0" w:space="0" w:color="auto"/>
            <w:left w:val="none" w:sz="0" w:space="0" w:color="auto"/>
            <w:bottom w:val="none" w:sz="0" w:space="0" w:color="auto"/>
            <w:right w:val="none" w:sz="0" w:space="0" w:color="auto"/>
          </w:divBdr>
        </w:div>
        <w:div w:id="789130510">
          <w:marLeft w:val="640"/>
          <w:marRight w:val="0"/>
          <w:marTop w:val="0"/>
          <w:marBottom w:val="0"/>
          <w:divBdr>
            <w:top w:val="none" w:sz="0" w:space="0" w:color="auto"/>
            <w:left w:val="none" w:sz="0" w:space="0" w:color="auto"/>
            <w:bottom w:val="none" w:sz="0" w:space="0" w:color="auto"/>
            <w:right w:val="none" w:sz="0" w:space="0" w:color="auto"/>
          </w:divBdr>
        </w:div>
        <w:div w:id="2127306500">
          <w:marLeft w:val="640"/>
          <w:marRight w:val="0"/>
          <w:marTop w:val="0"/>
          <w:marBottom w:val="0"/>
          <w:divBdr>
            <w:top w:val="none" w:sz="0" w:space="0" w:color="auto"/>
            <w:left w:val="none" w:sz="0" w:space="0" w:color="auto"/>
            <w:bottom w:val="none" w:sz="0" w:space="0" w:color="auto"/>
            <w:right w:val="none" w:sz="0" w:space="0" w:color="auto"/>
          </w:divBdr>
        </w:div>
        <w:div w:id="1614634727">
          <w:marLeft w:val="640"/>
          <w:marRight w:val="0"/>
          <w:marTop w:val="0"/>
          <w:marBottom w:val="0"/>
          <w:divBdr>
            <w:top w:val="none" w:sz="0" w:space="0" w:color="auto"/>
            <w:left w:val="none" w:sz="0" w:space="0" w:color="auto"/>
            <w:bottom w:val="none" w:sz="0" w:space="0" w:color="auto"/>
            <w:right w:val="none" w:sz="0" w:space="0" w:color="auto"/>
          </w:divBdr>
        </w:div>
        <w:div w:id="1609655662">
          <w:marLeft w:val="640"/>
          <w:marRight w:val="0"/>
          <w:marTop w:val="0"/>
          <w:marBottom w:val="0"/>
          <w:divBdr>
            <w:top w:val="none" w:sz="0" w:space="0" w:color="auto"/>
            <w:left w:val="none" w:sz="0" w:space="0" w:color="auto"/>
            <w:bottom w:val="none" w:sz="0" w:space="0" w:color="auto"/>
            <w:right w:val="none" w:sz="0" w:space="0" w:color="auto"/>
          </w:divBdr>
        </w:div>
        <w:div w:id="1181166680">
          <w:marLeft w:val="640"/>
          <w:marRight w:val="0"/>
          <w:marTop w:val="0"/>
          <w:marBottom w:val="0"/>
          <w:divBdr>
            <w:top w:val="none" w:sz="0" w:space="0" w:color="auto"/>
            <w:left w:val="none" w:sz="0" w:space="0" w:color="auto"/>
            <w:bottom w:val="none" w:sz="0" w:space="0" w:color="auto"/>
            <w:right w:val="none" w:sz="0" w:space="0" w:color="auto"/>
          </w:divBdr>
        </w:div>
        <w:div w:id="1280919573">
          <w:marLeft w:val="640"/>
          <w:marRight w:val="0"/>
          <w:marTop w:val="0"/>
          <w:marBottom w:val="0"/>
          <w:divBdr>
            <w:top w:val="none" w:sz="0" w:space="0" w:color="auto"/>
            <w:left w:val="none" w:sz="0" w:space="0" w:color="auto"/>
            <w:bottom w:val="none" w:sz="0" w:space="0" w:color="auto"/>
            <w:right w:val="none" w:sz="0" w:space="0" w:color="auto"/>
          </w:divBdr>
        </w:div>
        <w:div w:id="1894081201">
          <w:marLeft w:val="640"/>
          <w:marRight w:val="0"/>
          <w:marTop w:val="0"/>
          <w:marBottom w:val="0"/>
          <w:divBdr>
            <w:top w:val="none" w:sz="0" w:space="0" w:color="auto"/>
            <w:left w:val="none" w:sz="0" w:space="0" w:color="auto"/>
            <w:bottom w:val="none" w:sz="0" w:space="0" w:color="auto"/>
            <w:right w:val="none" w:sz="0" w:space="0" w:color="auto"/>
          </w:divBdr>
        </w:div>
        <w:div w:id="947547370">
          <w:marLeft w:val="640"/>
          <w:marRight w:val="0"/>
          <w:marTop w:val="0"/>
          <w:marBottom w:val="0"/>
          <w:divBdr>
            <w:top w:val="none" w:sz="0" w:space="0" w:color="auto"/>
            <w:left w:val="none" w:sz="0" w:space="0" w:color="auto"/>
            <w:bottom w:val="none" w:sz="0" w:space="0" w:color="auto"/>
            <w:right w:val="none" w:sz="0" w:space="0" w:color="auto"/>
          </w:divBdr>
        </w:div>
        <w:div w:id="59402231">
          <w:marLeft w:val="640"/>
          <w:marRight w:val="0"/>
          <w:marTop w:val="0"/>
          <w:marBottom w:val="0"/>
          <w:divBdr>
            <w:top w:val="none" w:sz="0" w:space="0" w:color="auto"/>
            <w:left w:val="none" w:sz="0" w:space="0" w:color="auto"/>
            <w:bottom w:val="none" w:sz="0" w:space="0" w:color="auto"/>
            <w:right w:val="none" w:sz="0" w:space="0" w:color="auto"/>
          </w:divBdr>
        </w:div>
        <w:div w:id="573393344">
          <w:marLeft w:val="640"/>
          <w:marRight w:val="0"/>
          <w:marTop w:val="0"/>
          <w:marBottom w:val="0"/>
          <w:divBdr>
            <w:top w:val="none" w:sz="0" w:space="0" w:color="auto"/>
            <w:left w:val="none" w:sz="0" w:space="0" w:color="auto"/>
            <w:bottom w:val="none" w:sz="0" w:space="0" w:color="auto"/>
            <w:right w:val="none" w:sz="0" w:space="0" w:color="auto"/>
          </w:divBdr>
        </w:div>
        <w:div w:id="1477183766">
          <w:marLeft w:val="640"/>
          <w:marRight w:val="0"/>
          <w:marTop w:val="0"/>
          <w:marBottom w:val="0"/>
          <w:divBdr>
            <w:top w:val="none" w:sz="0" w:space="0" w:color="auto"/>
            <w:left w:val="none" w:sz="0" w:space="0" w:color="auto"/>
            <w:bottom w:val="none" w:sz="0" w:space="0" w:color="auto"/>
            <w:right w:val="none" w:sz="0" w:space="0" w:color="auto"/>
          </w:divBdr>
        </w:div>
        <w:div w:id="476605704">
          <w:marLeft w:val="640"/>
          <w:marRight w:val="0"/>
          <w:marTop w:val="0"/>
          <w:marBottom w:val="0"/>
          <w:divBdr>
            <w:top w:val="none" w:sz="0" w:space="0" w:color="auto"/>
            <w:left w:val="none" w:sz="0" w:space="0" w:color="auto"/>
            <w:bottom w:val="none" w:sz="0" w:space="0" w:color="auto"/>
            <w:right w:val="none" w:sz="0" w:space="0" w:color="auto"/>
          </w:divBdr>
        </w:div>
        <w:div w:id="1996451958">
          <w:marLeft w:val="640"/>
          <w:marRight w:val="0"/>
          <w:marTop w:val="0"/>
          <w:marBottom w:val="0"/>
          <w:divBdr>
            <w:top w:val="none" w:sz="0" w:space="0" w:color="auto"/>
            <w:left w:val="none" w:sz="0" w:space="0" w:color="auto"/>
            <w:bottom w:val="none" w:sz="0" w:space="0" w:color="auto"/>
            <w:right w:val="none" w:sz="0" w:space="0" w:color="auto"/>
          </w:divBdr>
        </w:div>
        <w:div w:id="1972977034">
          <w:marLeft w:val="640"/>
          <w:marRight w:val="0"/>
          <w:marTop w:val="0"/>
          <w:marBottom w:val="0"/>
          <w:divBdr>
            <w:top w:val="none" w:sz="0" w:space="0" w:color="auto"/>
            <w:left w:val="none" w:sz="0" w:space="0" w:color="auto"/>
            <w:bottom w:val="none" w:sz="0" w:space="0" w:color="auto"/>
            <w:right w:val="none" w:sz="0" w:space="0" w:color="auto"/>
          </w:divBdr>
        </w:div>
        <w:div w:id="1741052538">
          <w:marLeft w:val="640"/>
          <w:marRight w:val="0"/>
          <w:marTop w:val="0"/>
          <w:marBottom w:val="0"/>
          <w:divBdr>
            <w:top w:val="none" w:sz="0" w:space="0" w:color="auto"/>
            <w:left w:val="none" w:sz="0" w:space="0" w:color="auto"/>
            <w:bottom w:val="none" w:sz="0" w:space="0" w:color="auto"/>
            <w:right w:val="none" w:sz="0" w:space="0" w:color="auto"/>
          </w:divBdr>
        </w:div>
        <w:div w:id="402601311">
          <w:marLeft w:val="640"/>
          <w:marRight w:val="0"/>
          <w:marTop w:val="0"/>
          <w:marBottom w:val="0"/>
          <w:divBdr>
            <w:top w:val="none" w:sz="0" w:space="0" w:color="auto"/>
            <w:left w:val="none" w:sz="0" w:space="0" w:color="auto"/>
            <w:bottom w:val="none" w:sz="0" w:space="0" w:color="auto"/>
            <w:right w:val="none" w:sz="0" w:space="0" w:color="auto"/>
          </w:divBdr>
        </w:div>
        <w:div w:id="156844367">
          <w:marLeft w:val="640"/>
          <w:marRight w:val="0"/>
          <w:marTop w:val="0"/>
          <w:marBottom w:val="0"/>
          <w:divBdr>
            <w:top w:val="none" w:sz="0" w:space="0" w:color="auto"/>
            <w:left w:val="none" w:sz="0" w:space="0" w:color="auto"/>
            <w:bottom w:val="none" w:sz="0" w:space="0" w:color="auto"/>
            <w:right w:val="none" w:sz="0" w:space="0" w:color="auto"/>
          </w:divBdr>
        </w:div>
        <w:div w:id="165754962">
          <w:marLeft w:val="640"/>
          <w:marRight w:val="0"/>
          <w:marTop w:val="0"/>
          <w:marBottom w:val="0"/>
          <w:divBdr>
            <w:top w:val="none" w:sz="0" w:space="0" w:color="auto"/>
            <w:left w:val="none" w:sz="0" w:space="0" w:color="auto"/>
            <w:bottom w:val="none" w:sz="0" w:space="0" w:color="auto"/>
            <w:right w:val="none" w:sz="0" w:space="0" w:color="auto"/>
          </w:divBdr>
        </w:div>
        <w:div w:id="1159275960">
          <w:marLeft w:val="640"/>
          <w:marRight w:val="0"/>
          <w:marTop w:val="0"/>
          <w:marBottom w:val="0"/>
          <w:divBdr>
            <w:top w:val="none" w:sz="0" w:space="0" w:color="auto"/>
            <w:left w:val="none" w:sz="0" w:space="0" w:color="auto"/>
            <w:bottom w:val="none" w:sz="0" w:space="0" w:color="auto"/>
            <w:right w:val="none" w:sz="0" w:space="0" w:color="auto"/>
          </w:divBdr>
        </w:div>
        <w:div w:id="340012051">
          <w:marLeft w:val="640"/>
          <w:marRight w:val="0"/>
          <w:marTop w:val="0"/>
          <w:marBottom w:val="0"/>
          <w:divBdr>
            <w:top w:val="none" w:sz="0" w:space="0" w:color="auto"/>
            <w:left w:val="none" w:sz="0" w:space="0" w:color="auto"/>
            <w:bottom w:val="none" w:sz="0" w:space="0" w:color="auto"/>
            <w:right w:val="none" w:sz="0" w:space="0" w:color="auto"/>
          </w:divBdr>
        </w:div>
        <w:div w:id="1892375691">
          <w:marLeft w:val="640"/>
          <w:marRight w:val="0"/>
          <w:marTop w:val="0"/>
          <w:marBottom w:val="0"/>
          <w:divBdr>
            <w:top w:val="none" w:sz="0" w:space="0" w:color="auto"/>
            <w:left w:val="none" w:sz="0" w:space="0" w:color="auto"/>
            <w:bottom w:val="none" w:sz="0" w:space="0" w:color="auto"/>
            <w:right w:val="none" w:sz="0" w:space="0" w:color="auto"/>
          </w:divBdr>
        </w:div>
        <w:div w:id="1423646831">
          <w:marLeft w:val="640"/>
          <w:marRight w:val="0"/>
          <w:marTop w:val="0"/>
          <w:marBottom w:val="0"/>
          <w:divBdr>
            <w:top w:val="none" w:sz="0" w:space="0" w:color="auto"/>
            <w:left w:val="none" w:sz="0" w:space="0" w:color="auto"/>
            <w:bottom w:val="none" w:sz="0" w:space="0" w:color="auto"/>
            <w:right w:val="none" w:sz="0" w:space="0" w:color="auto"/>
          </w:divBdr>
        </w:div>
        <w:div w:id="1303462883">
          <w:marLeft w:val="640"/>
          <w:marRight w:val="0"/>
          <w:marTop w:val="0"/>
          <w:marBottom w:val="0"/>
          <w:divBdr>
            <w:top w:val="none" w:sz="0" w:space="0" w:color="auto"/>
            <w:left w:val="none" w:sz="0" w:space="0" w:color="auto"/>
            <w:bottom w:val="none" w:sz="0" w:space="0" w:color="auto"/>
            <w:right w:val="none" w:sz="0" w:space="0" w:color="auto"/>
          </w:divBdr>
        </w:div>
        <w:div w:id="1901669601">
          <w:marLeft w:val="640"/>
          <w:marRight w:val="0"/>
          <w:marTop w:val="0"/>
          <w:marBottom w:val="0"/>
          <w:divBdr>
            <w:top w:val="none" w:sz="0" w:space="0" w:color="auto"/>
            <w:left w:val="none" w:sz="0" w:space="0" w:color="auto"/>
            <w:bottom w:val="none" w:sz="0" w:space="0" w:color="auto"/>
            <w:right w:val="none" w:sz="0" w:space="0" w:color="auto"/>
          </w:divBdr>
        </w:div>
        <w:div w:id="1330056314">
          <w:marLeft w:val="640"/>
          <w:marRight w:val="0"/>
          <w:marTop w:val="0"/>
          <w:marBottom w:val="0"/>
          <w:divBdr>
            <w:top w:val="none" w:sz="0" w:space="0" w:color="auto"/>
            <w:left w:val="none" w:sz="0" w:space="0" w:color="auto"/>
            <w:bottom w:val="none" w:sz="0" w:space="0" w:color="auto"/>
            <w:right w:val="none" w:sz="0" w:space="0" w:color="auto"/>
          </w:divBdr>
        </w:div>
        <w:div w:id="526018529">
          <w:marLeft w:val="640"/>
          <w:marRight w:val="0"/>
          <w:marTop w:val="0"/>
          <w:marBottom w:val="0"/>
          <w:divBdr>
            <w:top w:val="none" w:sz="0" w:space="0" w:color="auto"/>
            <w:left w:val="none" w:sz="0" w:space="0" w:color="auto"/>
            <w:bottom w:val="none" w:sz="0" w:space="0" w:color="auto"/>
            <w:right w:val="none" w:sz="0" w:space="0" w:color="auto"/>
          </w:divBdr>
        </w:div>
        <w:div w:id="1201092321">
          <w:marLeft w:val="640"/>
          <w:marRight w:val="0"/>
          <w:marTop w:val="0"/>
          <w:marBottom w:val="0"/>
          <w:divBdr>
            <w:top w:val="none" w:sz="0" w:space="0" w:color="auto"/>
            <w:left w:val="none" w:sz="0" w:space="0" w:color="auto"/>
            <w:bottom w:val="none" w:sz="0" w:space="0" w:color="auto"/>
            <w:right w:val="none" w:sz="0" w:space="0" w:color="auto"/>
          </w:divBdr>
        </w:div>
        <w:div w:id="1848670319">
          <w:marLeft w:val="640"/>
          <w:marRight w:val="0"/>
          <w:marTop w:val="0"/>
          <w:marBottom w:val="0"/>
          <w:divBdr>
            <w:top w:val="none" w:sz="0" w:space="0" w:color="auto"/>
            <w:left w:val="none" w:sz="0" w:space="0" w:color="auto"/>
            <w:bottom w:val="none" w:sz="0" w:space="0" w:color="auto"/>
            <w:right w:val="none" w:sz="0" w:space="0" w:color="auto"/>
          </w:divBdr>
        </w:div>
        <w:div w:id="1721052138">
          <w:marLeft w:val="640"/>
          <w:marRight w:val="0"/>
          <w:marTop w:val="0"/>
          <w:marBottom w:val="0"/>
          <w:divBdr>
            <w:top w:val="none" w:sz="0" w:space="0" w:color="auto"/>
            <w:left w:val="none" w:sz="0" w:space="0" w:color="auto"/>
            <w:bottom w:val="none" w:sz="0" w:space="0" w:color="auto"/>
            <w:right w:val="none" w:sz="0" w:space="0" w:color="auto"/>
          </w:divBdr>
        </w:div>
        <w:div w:id="1260019276">
          <w:marLeft w:val="640"/>
          <w:marRight w:val="0"/>
          <w:marTop w:val="0"/>
          <w:marBottom w:val="0"/>
          <w:divBdr>
            <w:top w:val="none" w:sz="0" w:space="0" w:color="auto"/>
            <w:left w:val="none" w:sz="0" w:space="0" w:color="auto"/>
            <w:bottom w:val="none" w:sz="0" w:space="0" w:color="auto"/>
            <w:right w:val="none" w:sz="0" w:space="0" w:color="auto"/>
          </w:divBdr>
        </w:div>
        <w:div w:id="528883130">
          <w:marLeft w:val="640"/>
          <w:marRight w:val="0"/>
          <w:marTop w:val="0"/>
          <w:marBottom w:val="0"/>
          <w:divBdr>
            <w:top w:val="none" w:sz="0" w:space="0" w:color="auto"/>
            <w:left w:val="none" w:sz="0" w:space="0" w:color="auto"/>
            <w:bottom w:val="none" w:sz="0" w:space="0" w:color="auto"/>
            <w:right w:val="none" w:sz="0" w:space="0" w:color="auto"/>
          </w:divBdr>
        </w:div>
        <w:div w:id="2039118105">
          <w:marLeft w:val="640"/>
          <w:marRight w:val="0"/>
          <w:marTop w:val="0"/>
          <w:marBottom w:val="0"/>
          <w:divBdr>
            <w:top w:val="none" w:sz="0" w:space="0" w:color="auto"/>
            <w:left w:val="none" w:sz="0" w:space="0" w:color="auto"/>
            <w:bottom w:val="none" w:sz="0" w:space="0" w:color="auto"/>
            <w:right w:val="none" w:sz="0" w:space="0" w:color="auto"/>
          </w:divBdr>
        </w:div>
        <w:div w:id="1894586193">
          <w:marLeft w:val="640"/>
          <w:marRight w:val="0"/>
          <w:marTop w:val="0"/>
          <w:marBottom w:val="0"/>
          <w:divBdr>
            <w:top w:val="none" w:sz="0" w:space="0" w:color="auto"/>
            <w:left w:val="none" w:sz="0" w:space="0" w:color="auto"/>
            <w:bottom w:val="none" w:sz="0" w:space="0" w:color="auto"/>
            <w:right w:val="none" w:sz="0" w:space="0" w:color="auto"/>
          </w:divBdr>
        </w:div>
        <w:div w:id="125440323">
          <w:marLeft w:val="640"/>
          <w:marRight w:val="0"/>
          <w:marTop w:val="0"/>
          <w:marBottom w:val="0"/>
          <w:divBdr>
            <w:top w:val="none" w:sz="0" w:space="0" w:color="auto"/>
            <w:left w:val="none" w:sz="0" w:space="0" w:color="auto"/>
            <w:bottom w:val="none" w:sz="0" w:space="0" w:color="auto"/>
            <w:right w:val="none" w:sz="0" w:space="0" w:color="auto"/>
          </w:divBdr>
        </w:div>
        <w:div w:id="854268834">
          <w:marLeft w:val="640"/>
          <w:marRight w:val="0"/>
          <w:marTop w:val="0"/>
          <w:marBottom w:val="0"/>
          <w:divBdr>
            <w:top w:val="none" w:sz="0" w:space="0" w:color="auto"/>
            <w:left w:val="none" w:sz="0" w:space="0" w:color="auto"/>
            <w:bottom w:val="none" w:sz="0" w:space="0" w:color="auto"/>
            <w:right w:val="none" w:sz="0" w:space="0" w:color="auto"/>
          </w:divBdr>
        </w:div>
        <w:div w:id="854463418">
          <w:marLeft w:val="640"/>
          <w:marRight w:val="0"/>
          <w:marTop w:val="0"/>
          <w:marBottom w:val="0"/>
          <w:divBdr>
            <w:top w:val="none" w:sz="0" w:space="0" w:color="auto"/>
            <w:left w:val="none" w:sz="0" w:space="0" w:color="auto"/>
            <w:bottom w:val="none" w:sz="0" w:space="0" w:color="auto"/>
            <w:right w:val="none" w:sz="0" w:space="0" w:color="auto"/>
          </w:divBdr>
        </w:div>
        <w:div w:id="1278677437">
          <w:marLeft w:val="640"/>
          <w:marRight w:val="0"/>
          <w:marTop w:val="0"/>
          <w:marBottom w:val="0"/>
          <w:divBdr>
            <w:top w:val="none" w:sz="0" w:space="0" w:color="auto"/>
            <w:left w:val="none" w:sz="0" w:space="0" w:color="auto"/>
            <w:bottom w:val="none" w:sz="0" w:space="0" w:color="auto"/>
            <w:right w:val="none" w:sz="0" w:space="0" w:color="auto"/>
          </w:divBdr>
        </w:div>
        <w:div w:id="303774671">
          <w:marLeft w:val="640"/>
          <w:marRight w:val="0"/>
          <w:marTop w:val="0"/>
          <w:marBottom w:val="0"/>
          <w:divBdr>
            <w:top w:val="none" w:sz="0" w:space="0" w:color="auto"/>
            <w:left w:val="none" w:sz="0" w:space="0" w:color="auto"/>
            <w:bottom w:val="none" w:sz="0" w:space="0" w:color="auto"/>
            <w:right w:val="none" w:sz="0" w:space="0" w:color="auto"/>
          </w:divBdr>
        </w:div>
        <w:div w:id="408964459">
          <w:marLeft w:val="640"/>
          <w:marRight w:val="0"/>
          <w:marTop w:val="0"/>
          <w:marBottom w:val="0"/>
          <w:divBdr>
            <w:top w:val="none" w:sz="0" w:space="0" w:color="auto"/>
            <w:left w:val="none" w:sz="0" w:space="0" w:color="auto"/>
            <w:bottom w:val="none" w:sz="0" w:space="0" w:color="auto"/>
            <w:right w:val="none" w:sz="0" w:space="0" w:color="auto"/>
          </w:divBdr>
        </w:div>
        <w:div w:id="569459720">
          <w:marLeft w:val="640"/>
          <w:marRight w:val="0"/>
          <w:marTop w:val="0"/>
          <w:marBottom w:val="0"/>
          <w:divBdr>
            <w:top w:val="none" w:sz="0" w:space="0" w:color="auto"/>
            <w:left w:val="none" w:sz="0" w:space="0" w:color="auto"/>
            <w:bottom w:val="none" w:sz="0" w:space="0" w:color="auto"/>
            <w:right w:val="none" w:sz="0" w:space="0" w:color="auto"/>
          </w:divBdr>
        </w:div>
        <w:div w:id="232155815">
          <w:marLeft w:val="640"/>
          <w:marRight w:val="0"/>
          <w:marTop w:val="0"/>
          <w:marBottom w:val="0"/>
          <w:divBdr>
            <w:top w:val="none" w:sz="0" w:space="0" w:color="auto"/>
            <w:left w:val="none" w:sz="0" w:space="0" w:color="auto"/>
            <w:bottom w:val="none" w:sz="0" w:space="0" w:color="auto"/>
            <w:right w:val="none" w:sz="0" w:space="0" w:color="auto"/>
          </w:divBdr>
        </w:div>
        <w:div w:id="1012684413">
          <w:marLeft w:val="640"/>
          <w:marRight w:val="0"/>
          <w:marTop w:val="0"/>
          <w:marBottom w:val="0"/>
          <w:divBdr>
            <w:top w:val="none" w:sz="0" w:space="0" w:color="auto"/>
            <w:left w:val="none" w:sz="0" w:space="0" w:color="auto"/>
            <w:bottom w:val="none" w:sz="0" w:space="0" w:color="auto"/>
            <w:right w:val="none" w:sz="0" w:space="0" w:color="auto"/>
          </w:divBdr>
        </w:div>
        <w:div w:id="390926898">
          <w:marLeft w:val="640"/>
          <w:marRight w:val="0"/>
          <w:marTop w:val="0"/>
          <w:marBottom w:val="0"/>
          <w:divBdr>
            <w:top w:val="none" w:sz="0" w:space="0" w:color="auto"/>
            <w:left w:val="none" w:sz="0" w:space="0" w:color="auto"/>
            <w:bottom w:val="none" w:sz="0" w:space="0" w:color="auto"/>
            <w:right w:val="none" w:sz="0" w:space="0" w:color="auto"/>
          </w:divBdr>
        </w:div>
        <w:div w:id="266928971">
          <w:marLeft w:val="640"/>
          <w:marRight w:val="0"/>
          <w:marTop w:val="0"/>
          <w:marBottom w:val="0"/>
          <w:divBdr>
            <w:top w:val="none" w:sz="0" w:space="0" w:color="auto"/>
            <w:left w:val="none" w:sz="0" w:space="0" w:color="auto"/>
            <w:bottom w:val="none" w:sz="0" w:space="0" w:color="auto"/>
            <w:right w:val="none" w:sz="0" w:space="0" w:color="auto"/>
          </w:divBdr>
        </w:div>
        <w:div w:id="1387756949">
          <w:marLeft w:val="640"/>
          <w:marRight w:val="0"/>
          <w:marTop w:val="0"/>
          <w:marBottom w:val="0"/>
          <w:divBdr>
            <w:top w:val="none" w:sz="0" w:space="0" w:color="auto"/>
            <w:left w:val="none" w:sz="0" w:space="0" w:color="auto"/>
            <w:bottom w:val="none" w:sz="0" w:space="0" w:color="auto"/>
            <w:right w:val="none" w:sz="0" w:space="0" w:color="auto"/>
          </w:divBdr>
        </w:div>
        <w:div w:id="1954744102">
          <w:marLeft w:val="640"/>
          <w:marRight w:val="0"/>
          <w:marTop w:val="0"/>
          <w:marBottom w:val="0"/>
          <w:divBdr>
            <w:top w:val="none" w:sz="0" w:space="0" w:color="auto"/>
            <w:left w:val="none" w:sz="0" w:space="0" w:color="auto"/>
            <w:bottom w:val="none" w:sz="0" w:space="0" w:color="auto"/>
            <w:right w:val="none" w:sz="0" w:space="0" w:color="auto"/>
          </w:divBdr>
        </w:div>
        <w:div w:id="1223830102">
          <w:marLeft w:val="640"/>
          <w:marRight w:val="0"/>
          <w:marTop w:val="0"/>
          <w:marBottom w:val="0"/>
          <w:divBdr>
            <w:top w:val="none" w:sz="0" w:space="0" w:color="auto"/>
            <w:left w:val="none" w:sz="0" w:space="0" w:color="auto"/>
            <w:bottom w:val="none" w:sz="0" w:space="0" w:color="auto"/>
            <w:right w:val="none" w:sz="0" w:space="0" w:color="auto"/>
          </w:divBdr>
        </w:div>
        <w:div w:id="1172334486">
          <w:marLeft w:val="640"/>
          <w:marRight w:val="0"/>
          <w:marTop w:val="0"/>
          <w:marBottom w:val="0"/>
          <w:divBdr>
            <w:top w:val="none" w:sz="0" w:space="0" w:color="auto"/>
            <w:left w:val="none" w:sz="0" w:space="0" w:color="auto"/>
            <w:bottom w:val="none" w:sz="0" w:space="0" w:color="auto"/>
            <w:right w:val="none" w:sz="0" w:space="0" w:color="auto"/>
          </w:divBdr>
        </w:div>
        <w:div w:id="21171569">
          <w:marLeft w:val="640"/>
          <w:marRight w:val="0"/>
          <w:marTop w:val="0"/>
          <w:marBottom w:val="0"/>
          <w:divBdr>
            <w:top w:val="none" w:sz="0" w:space="0" w:color="auto"/>
            <w:left w:val="none" w:sz="0" w:space="0" w:color="auto"/>
            <w:bottom w:val="none" w:sz="0" w:space="0" w:color="auto"/>
            <w:right w:val="none" w:sz="0" w:space="0" w:color="auto"/>
          </w:divBdr>
        </w:div>
        <w:div w:id="1146701221">
          <w:marLeft w:val="640"/>
          <w:marRight w:val="0"/>
          <w:marTop w:val="0"/>
          <w:marBottom w:val="0"/>
          <w:divBdr>
            <w:top w:val="none" w:sz="0" w:space="0" w:color="auto"/>
            <w:left w:val="none" w:sz="0" w:space="0" w:color="auto"/>
            <w:bottom w:val="none" w:sz="0" w:space="0" w:color="auto"/>
            <w:right w:val="none" w:sz="0" w:space="0" w:color="auto"/>
          </w:divBdr>
        </w:div>
        <w:div w:id="1623458342">
          <w:marLeft w:val="640"/>
          <w:marRight w:val="0"/>
          <w:marTop w:val="0"/>
          <w:marBottom w:val="0"/>
          <w:divBdr>
            <w:top w:val="none" w:sz="0" w:space="0" w:color="auto"/>
            <w:left w:val="none" w:sz="0" w:space="0" w:color="auto"/>
            <w:bottom w:val="none" w:sz="0" w:space="0" w:color="auto"/>
            <w:right w:val="none" w:sz="0" w:space="0" w:color="auto"/>
          </w:divBdr>
        </w:div>
        <w:div w:id="2242121">
          <w:marLeft w:val="640"/>
          <w:marRight w:val="0"/>
          <w:marTop w:val="0"/>
          <w:marBottom w:val="0"/>
          <w:divBdr>
            <w:top w:val="none" w:sz="0" w:space="0" w:color="auto"/>
            <w:left w:val="none" w:sz="0" w:space="0" w:color="auto"/>
            <w:bottom w:val="none" w:sz="0" w:space="0" w:color="auto"/>
            <w:right w:val="none" w:sz="0" w:space="0" w:color="auto"/>
          </w:divBdr>
        </w:div>
        <w:div w:id="887956979">
          <w:marLeft w:val="640"/>
          <w:marRight w:val="0"/>
          <w:marTop w:val="0"/>
          <w:marBottom w:val="0"/>
          <w:divBdr>
            <w:top w:val="none" w:sz="0" w:space="0" w:color="auto"/>
            <w:left w:val="none" w:sz="0" w:space="0" w:color="auto"/>
            <w:bottom w:val="none" w:sz="0" w:space="0" w:color="auto"/>
            <w:right w:val="none" w:sz="0" w:space="0" w:color="auto"/>
          </w:divBdr>
        </w:div>
        <w:div w:id="2059426301">
          <w:marLeft w:val="640"/>
          <w:marRight w:val="0"/>
          <w:marTop w:val="0"/>
          <w:marBottom w:val="0"/>
          <w:divBdr>
            <w:top w:val="none" w:sz="0" w:space="0" w:color="auto"/>
            <w:left w:val="none" w:sz="0" w:space="0" w:color="auto"/>
            <w:bottom w:val="none" w:sz="0" w:space="0" w:color="auto"/>
            <w:right w:val="none" w:sz="0" w:space="0" w:color="auto"/>
          </w:divBdr>
        </w:div>
        <w:div w:id="1604534743">
          <w:marLeft w:val="640"/>
          <w:marRight w:val="0"/>
          <w:marTop w:val="0"/>
          <w:marBottom w:val="0"/>
          <w:divBdr>
            <w:top w:val="none" w:sz="0" w:space="0" w:color="auto"/>
            <w:left w:val="none" w:sz="0" w:space="0" w:color="auto"/>
            <w:bottom w:val="none" w:sz="0" w:space="0" w:color="auto"/>
            <w:right w:val="none" w:sz="0" w:space="0" w:color="auto"/>
          </w:divBdr>
        </w:div>
        <w:div w:id="1905019644">
          <w:marLeft w:val="640"/>
          <w:marRight w:val="0"/>
          <w:marTop w:val="0"/>
          <w:marBottom w:val="0"/>
          <w:divBdr>
            <w:top w:val="none" w:sz="0" w:space="0" w:color="auto"/>
            <w:left w:val="none" w:sz="0" w:space="0" w:color="auto"/>
            <w:bottom w:val="none" w:sz="0" w:space="0" w:color="auto"/>
            <w:right w:val="none" w:sz="0" w:space="0" w:color="auto"/>
          </w:divBdr>
        </w:div>
        <w:div w:id="990792081">
          <w:marLeft w:val="640"/>
          <w:marRight w:val="0"/>
          <w:marTop w:val="0"/>
          <w:marBottom w:val="0"/>
          <w:divBdr>
            <w:top w:val="none" w:sz="0" w:space="0" w:color="auto"/>
            <w:left w:val="none" w:sz="0" w:space="0" w:color="auto"/>
            <w:bottom w:val="none" w:sz="0" w:space="0" w:color="auto"/>
            <w:right w:val="none" w:sz="0" w:space="0" w:color="auto"/>
          </w:divBdr>
        </w:div>
        <w:div w:id="1567951414">
          <w:marLeft w:val="640"/>
          <w:marRight w:val="0"/>
          <w:marTop w:val="0"/>
          <w:marBottom w:val="0"/>
          <w:divBdr>
            <w:top w:val="none" w:sz="0" w:space="0" w:color="auto"/>
            <w:left w:val="none" w:sz="0" w:space="0" w:color="auto"/>
            <w:bottom w:val="none" w:sz="0" w:space="0" w:color="auto"/>
            <w:right w:val="none" w:sz="0" w:space="0" w:color="auto"/>
          </w:divBdr>
        </w:div>
        <w:div w:id="1135949812">
          <w:marLeft w:val="640"/>
          <w:marRight w:val="0"/>
          <w:marTop w:val="0"/>
          <w:marBottom w:val="0"/>
          <w:divBdr>
            <w:top w:val="none" w:sz="0" w:space="0" w:color="auto"/>
            <w:left w:val="none" w:sz="0" w:space="0" w:color="auto"/>
            <w:bottom w:val="none" w:sz="0" w:space="0" w:color="auto"/>
            <w:right w:val="none" w:sz="0" w:space="0" w:color="auto"/>
          </w:divBdr>
        </w:div>
      </w:divsChild>
    </w:div>
    <w:div w:id="477263732">
      <w:bodyDiv w:val="1"/>
      <w:marLeft w:val="0"/>
      <w:marRight w:val="0"/>
      <w:marTop w:val="0"/>
      <w:marBottom w:val="0"/>
      <w:divBdr>
        <w:top w:val="none" w:sz="0" w:space="0" w:color="auto"/>
        <w:left w:val="none" w:sz="0" w:space="0" w:color="auto"/>
        <w:bottom w:val="none" w:sz="0" w:space="0" w:color="auto"/>
        <w:right w:val="none" w:sz="0" w:space="0" w:color="auto"/>
      </w:divBdr>
      <w:divsChild>
        <w:div w:id="2140104860">
          <w:marLeft w:val="640"/>
          <w:marRight w:val="0"/>
          <w:marTop w:val="0"/>
          <w:marBottom w:val="0"/>
          <w:divBdr>
            <w:top w:val="none" w:sz="0" w:space="0" w:color="auto"/>
            <w:left w:val="none" w:sz="0" w:space="0" w:color="auto"/>
            <w:bottom w:val="none" w:sz="0" w:space="0" w:color="auto"/>
            <w:right w:val="none" w:sz="0" w:space="0" w:color="auto"/>
          </w:divBdr>
        </w:div>
        <w:div w:id="1145925090">
          <w:marLeft w:val="640"/>
          <w:marRight w:val="0"/>
          <w:marTop w:val="0"/>
          <w:marBottom w:val="0"/>
          <w:divBdr>
            <w:top w:val="none" w:sz="0" w:space="0" w:color="auto"/>
            <w:left w:val="none" w:sz="0" w:space="0" w:color="auto"/>
            <w:bottom w:val="none" w:sz="0" w:space="0" w:color="auto"/>
            <w:right w:val="none" w:sz="0" w:space="0" w:color="auto"/>
          </w:divBdr>
        </w:div>
        <w:div w:id="450636934">
          <w:marLeft w:val="640"/>
          <w:marRight w:val="0"/>
          <w:marTop w:val="0"/>
          <w:marBottom w:val="0"/>
          <w:divBdr>
            <w:top w:val="none" w:sz="0" w:space="0" w:color="auto"/>
            <w:left w:val="none" w:sz="0" w:space="0" w:color="auto"/>
            <w:bottom w:val="none" w:sz="0" w:space="0" w:color="auto"/>
            <w:right w:val="none" w:sz="0" w:space="0" w:color="auto"/>
          </w:divBdr>
        </w:div>
        <w:div w:id="952589141">
          <w:marLeft w:val="640"/>
          <w:marRight w:val="0"/>
          <w:marTop w:val="0"/>
          <w:marBottom w:val="0"/>
          <w:divBdr>
            <w:top w:val="none" w:sz="0" w:space="0" w:color="auto"/>
            <w:left w:val="none" w:sz="0" w:space="0" w:color="auto"/>
            <w:bottom w:val="none" w:sz="0" w:space="0" w:color="auto"/>
            <w:right w:val="none" w:sz="0" w:space="0" w:color="auto"/>
          </w:divBdr>
        </w:div>
        <w:div w:id="13271028">
          <w:marLeft w:val="640"/>
          <w:marRight w:val="0"/>
          <w:marTop w:val="0"/>
          <w:marBottom w:val="0"/>
          <w:divBdr>
            <w:top w:val="none" w:sz="0" w:space="0" w:color="auto"/>
            <w:left w:val="none" w:sz="0" w:space="0" w:color="auto"/>
            <w:bottom w:val="none" w:sz="0" w:space="0" w:color="auto"/>
            <w:right w:val="none" w:sz="0" w:space="0" w:color="auto"/>
          </w:divBdr>
        </w:div>
        <w:div w:id="1790466049">
          <w:marLeft w:val="640"/>
          <w:marRight w:val="0"/>
          <w:marTop w:val="0"/>
          <w:marBottom w:val="0"/>
          <w:divBdr>
            <w:top w:val="none" w:sz="0" w:space="0" w:color="auto"/>
            <w:left w:val="none" w:sz="0" w:space="0" w:color="auto"/>
            <w:bottom w:val="none" w:sz="0" w:space="0" w:color="auto"/>
            <w:right w:val="none" w:sz="0" w:space="0" w:color="auto"/>
          </w:divBdr>
        </w:div>
        <w:div w:id="1099641352">
          <w:marLeft w:val="640"/>
          <w:marRight w:val="0"/>
          <w:marTop w:val="0"/>
          <w:marBottom w:val="0"/>
          <w:divBdr>
            <w:top w:val="none" w:sz="0" w:space="0" w:color="auto"/>
            <w:left w:val="none" w:sz="0" w:space="0" w:color="auto"/>
            <w:bottom w:val="none" w:sz="0" w:space="0" w:color="auto"/>
            <w:right w:val="none" w:sz="0" w:space="0" w:color="auto"/>
          </w:divBdr>
        </w:div>
        <w:div w:id="2015834054">
          <w:marLeft w:val="640"/>
          <w:marRight w:val="0"/>
          <w:marTop w:val="0"/>
          <w:marBottom w:val="0"/>
          <w:divBdr>
            <w:top w:val="none" w:sz="0" w:space="0" w:color="auto"/>
            <w:left w:val="none" w:sz="0" w:space="0" w:color="auto"/>
            <w:bottom w:val="none" w:sz="0" w:space="0" w:color="auto"/>
            <w:right w:val="none" w:sz="0" w:space="0" w:color="auto"/>
          </w:divBdr>
        </w:div>
        <w:div w:id="1698459628">
          <w:marLeft w:val="640"/>
          <w:marRight w:val="0"/>
          <w:marTop w:val="0"/>
          <w:marBottom w:val="0"/>
          <w:divBdr>
            <w:top w:val="none" w:sz="0" w:space="0" w:color="auto"/>
            <w:left w:val="none" w:sz="0" w:space="0" w:color="auto"/>
            <w:bottom w:val="none" w:sz="0" w:space="0" w:color="auto"/>
            <w:right w:val="none" w:sz="0" w:space="0" w:color="auto"/>
          </w:divBdr>
        </w:div>
        <w:div w:id="1630088419">
          <w:marLeft w:val="640"/>
          <w:marRight w:val="0"/>
          <w:marTop w:val="0"/>
          <w:marBottom w:val="0"/>
          <w:divBdr>
            <w:top w:val="none" w:sz="0" w:space="0" w:color="auto"/>
            <w:left w:val="none" w:sz="0" w:space="0" w:color="auto"/>
            <w:bottom w:val="none" w:sz="0" w:space="0" w:color="auto"/>
            <w:right w:val="none" w:sz="0" w:space="0" w:color="auto"/>
          </w:divBdr>
        </w:div>
        <w:div w:id="339309896">
          <w:marLeft w:val="640"/>
          <w:marRight w:val="0"/>
          <w:marTop w:val="0"/>
          <w:marBottom w:val="0"/>
          <w:divBdr>
            <w:top w:val="none" w:sz="0" w:space="0" w:color="auto"/>
            <w:left w:val="none" w:sz="0" w:space="0" w:color="auto"/>
            <w:bottom w:val="none" w:sz="0" w:space="0" w:color="auto"/>
            <w:right w:val="none" w:sz="0" w:space="0" w:color="auto"/>
          </w:divBdr>
        </w:div>
        <w:div w:id="2134706818">
          <w:marLeft w:val="640"/>
          <w:marRight w:val="0"/>
          <w:marTop w:val="0"/>
          <w:marBottom w:val="0"/>
          <w:divBdr>
            <w:top w:val="none" w:sz="0" w:space="0" w:color="auto"/>
            <w:left w:val="none" w:sz="0" w:space="0" w:color="auto"/>
            <w:bottom w:val="none" w:sz="0" w:space="0" w:color="auto"/>
            <w:right w:val="none" w:sz="0" w:space="0" w:color="auto"/>
          </w:divBdr>
        </w:div>
        <w:div w:id="620384408">
          <w:marLeft w:val="640"/>
          <w:marRight w:val="0"/>
          <w:marTop w:val="0"/>
          <w:marBottom w:val="0"/>
          <w:divBdr>
            <w:top w:val="none" w:sz="0" w:space="0" w:color="auto"/>
            <w:left w:val="none" w:sz="0" w:space="0" w:color="auto"/>
            <w:bottom w:val="none" w:sz="0" w:space="0" w:color="auto"/>
            <w:right w:val="none" w:sz="0" w:space="0" w:color="auto"/>
          </w:divBdr>
        </w:div>
        <w:div w:id="2131707997">
          <w:marLeft w:val="640"/>
          <w:marRight w:val="0"/>
          <w:marTop w:val="0"/>
          <w:marBottom w:val="0"/>
          <w:divBdr>
            <w:top w:val="none" w:sz="0" w:space="0" w:color="auto"/>
            <w:left w:val="none" w:sz="0" w:space="0" w:color="auto"/>
            <w:bottom w:val="none" w:sz="0" w:space="0" w:color="auto"/>
            <w:right w:val="none" w:sz="0" w:space="0" w:color="auto"/>
          </w:divBdr>
        </w:div>
        <w:div w:id="586497872">
          <w:marLeft w:val="640"/>
          <w:marRight w:val="0"/>
          <w:marTop w:val="0"/>
          <w:marBottom w:val="0"/>
          <w:divBdr>
            <w:top w:val="none" w:sz="0" w:space="0" w:color="auto"/>
            <w:left w:val="none" w:sz="0" w:space="0" w:color="auto"/>
            <w:bottom w:val="none" w:sz="0" w:space="0" w:color="auto"/>
            <w:right w:val="none" w:sz="0" w:space="0" w:color="auto"/>
          </w:divBdr>
        </w:div>
        <w:div w:id="2012291722">
          <w:marLeft w:val="640"/>
          <w:marRight w:val="0"/>
          <w:marTop w:val="0"/>
          <w:marBottom w:val="0"/>
          <w:divBdr>
            <w:top w:val="none" w:sz="0" w:space="0" w:color="auto"/>
            <w:left w:val="none" w:sz="0" w:space="0" w:color="auto"/>
            <w:bottom w:val="none" w:sz="0" w:space="0" w:color="auto"/>
            <w:right w:val="none" w:sz="0" w:space="0" w:color="auto"/>
          </w:divBdr>
        </w:div>
        <w:div w:id="435370672">
          <w:marLeft w:val="640"/>
          <w:marRight w:val="0"/>
          <w:marTop w:val="0"/>
          <w:marBottom w:val="0"/>
          <w:divBdr>
            <w:top w:val="none" w:sz="0" w:space="0" w:color="auto"/>
            <w:left w:val="none" w:sz="0" w:space="0" w:color="auto"/>
            <w:bottom w:val="none" w:sz="0" w:space="0" w:color="auto"/>
            <w:right w:val="none" w:sz="0" w:space="0" w:color="auto"/>
          </w:divBdr>
        </w:div>
        <w:div w:id="159931944">
          <w:marLeft w:val="640"/>
          <w:marRight w:val="0"/>
          <w:marTop w:val="0"/>
          <w:marBottom w:val="0"/>
          <w:divBdr>
            <w:top w:val="none" w:sz="0" w:space="0" w:color="auto"/>
            <w:left w:val="none" w:sz="0" w:space="0" w:color="auto"/>
            <w:bottom w:val="none" w:sz="0" w:space="0" w:color="auto"/>
            <w:right w:val="none" w:sz="0" w:space="0" w:color="auto"/>
          </w:divBdr>
        </w:div>
        <w:div w:id="1116565128">
          <w:marLeft w:val="640"/>
          <w:marRight w:val="0"/>
          <w:marTop w:val="0"/>
          <w:marBottom w:val="0"/>
          <w:divBdr>
            <w:top w:val="none" w:sz="0" w:space="0" w:color="auto"/>
            <w:left w:val="none" w:sz="0" w:space="0" w:color="auto"/>
            <w:bottom w:val="none" w:sz="0" w:space="0" w:color="auto"/>
            <w:right w:val="none" w:sz="0" w:space="0" w:color="auto"/>
          </w:divBdr>
        </w:div>
        <w:div w:id="2129548311">
          <w:marLeft w:val="640"/>
          <w:marRight w:val="0"/>
          <w:marTop w:val="0"/>
          <w:marBottom w:val="0"/>
          <w:divBdr>
            <w:top w:val="none" w:sz="0" w:space="0" w:color="auto"/>
            <w:left w:val="none" w:sz="0" w:space="0" w:color="auto"/>
            <w:bottom w:val="none" w:sz="0" w:space="0" w:color="auto"/>
            <w:right w:val="none" w:sz="0" w:space="0" w:color="auto"/>
          </w:divBdr>
        </w:div>
        <w:div w:id="288634028">
          <w:marLeft w:val="640"/>
          <w:marRight w:val="0"/>
          <w:marTop w:val="0"/>
          <w:marBottom w:val="0"/>
          <w:divBdr>
            <w:top w:val="none" w:sz="0" w:space="0" w:color="auto"/>
            <w:left w:val="none" w:sz="0" w:space="0" w:color="auto"/>
            <w:bottom w:val="none" w:sz="0" w:space="0" w:color="auto"/>
            <w:right w:val="none" w:sz="0" w:space="0" w:color="auto"/>
          </w:divBdr>
        </w:div>
        <w:div w:id="907301809">
          <w:marLeft w:val="640"/>
          <w:marRight w:val="0"/>
          <w:marTop w:val="0"/>
          <w:marBottom w:val="0"/>
          <w:divBdr>
            <w:top w:val="none" w:sz="0" w:space="0" w:color="auto"/>
            <w:left w:val="none" w:sz="0" w:space="0" w:color="auto"/>
            <w:bottom w:val="none" w:sz="0" w:space="0" w:color="auto"/>
            <w:right w:val="none" w:sz="0" w:space="0" w:color="auto"/>
          </w:divBdr>
        </w:div>
        <w:div w:id="1628731373">
          <w:marLeft w:val="640"/>
          <w:marRight w:val="0"/>
          <w:marTop w:val="0"/>
          <w:marBottom w:val="0"/>
          <w:divBdr>
            <w:top w:val="none" w:sz="0" w:space="0" w:color="auto"/>
            <w:left w:val="none" w:sz="0" w:space="0" w:color="auto"/>
            <w:bottom w:val="none" w:sz="0" w:space="0" w:color="auto"/>
            <w:right w:val="none" w:sz="0" w:space="0" w:color="auto"/>
          </w:divBdr>
        </w:div>
        <w:div w:id="2056389778">
          <w:marLeft w:val="640"/>
          <w:marRight w:val="0"/>
          <w:marTop w:val="0"/>
          <w:marBottom w:val="0"/>
          <w:divBdr>
            <w:top w:val="none" w:sz="0" w:space="0" w:color="auto"/>
            <w:left w:val="none" w:sz="0" w:space="0" w:color="auto"/>
            <w:bottom w:val="none" w:sz="0" w:space="0" w:color="auto"/>
            <w:right w:val="none" w:sz="0" w:space="0" w:color="auto"/>
          </w:divBdr>
        </w:div>
        <w:div w:id="1494957236">
          <w:marLeft w:val="640"/>
          <w:marRight w:val="0"/>
          <w:marTop w:val="0"/>
          <w:marBottom w:val="0"/>
          <w:divBdr>
            <w:top w:val="none" w:sz="0" w:space="0" w:color="auto"/>
            <w:left w:val="none" w:sz="0" w:space="0" w:color="auto"/>
            <w:bottom w:val="none" w:sz="0" w:space="0" w:color="auto"/>
            <w:right w:val="none" w:sz="0" w:space="0" w:color="auto"/>
          </w:divBdr>
        </w:div>
        <w:div w:id="1908832224">
          <w:marLeft w:val="640"/>
          <w:marRight w:val="0"/>
          <w:marTop w:val="0"/>
          <w:marBottom w:val="0"/>
          <w:divBdr>
            <w:top w:val="none" w:sz="0" w:space="0" w:color="auto"/>
            <w:left w:val="none" w:sz="0" w:space="0" w:color="auto"/>
            <w:bottom w:val="none" w:sz="0" w:space="0" w:color="auto"/>
            <w:right w:val="none" w:sz="0" w:space="0" w:color="auto"/>
          </w:divBdr>
        </w:div>
        <w:div w:id="2061175073">
          <w:marLeft w:val="640"/>
          <w:marRight w:val="0"/>
          <w:marTop w:val="0"/>
          <w:marBottom w:val="0"/>
          <w:divBdr>
            <w:top w:val="none" w:sz="0" w:space="0" w:color="auto"/>
            <w:left w:val="none" w:sz="0" w:space="0" w:color="auto"/>
            <w:bottom w:val="none" w:sz="0" w:space="0" w:color="auto"/>
            <w:right w:val="none" w:sz="0" w:space="0" w:color="auto"/>
          </w:divBdr>
        </w:div>
        <w:div w:id="1157384149">
          <w:marLeft w:val="640"/>
          <w:marRight w:val="0"/>
          <w:marTop w:val="0"/>
          <w:marBottom w:val="0"/>
          <w:divBdr>
            <w:top w:val="none" w:sz="0" w:space="0" w:color="auto"/>
            <w:left w:val="none" w:sz="0" w:space="0" w:color="auto"/>
            <w:bottom w:val="none" w:sz="0" w:space="0" w:color="auto"/>
            <w:right w:val="none" w:sz="0" w:space="0" w:color="auto"/>
          </w:divBdr>
        </w:div>
        <w:div w:id="1362392280">
          <w:marLeft w:val="640"/>
          <w:marRight w:val="0"/>
          <w:marTop w:val="0"/>
          <w:marBottom w:val="0"/>
          <w:divBdr>
            <w:top w:val="none" w:sz="0" w:space="0" w:color="auto"/>
            <w:left w:val="none" w:sz="0" w:space="0" w:color="auto"/>
            <w:bottom w:val="none" w:sz="0" w:space="0" w:color="auto"/>
            <w:right w:val="none" w:sz="0" w:space="0" w:color="auto"/>
          </w:divBdr>
        </w:div>
        <w:div w:id="781802894">
          <w:marLeft w:val="640"/>
          <w:marRight w:val="0"/>
          <w:marTop w:val="0"/>
          <w:marBottom w:val="0"/>
          <w:divBdr>
            <w:top w:val="none" w:sz="0" w:space="0" w:color="auto"/>
            <w:left w:val="none" w:sz="0" w:space="0" w:color="auto"/>
            <w:bottom w:val="none" w:sz="0" w:space="0" w:color="auto"/>
            <w:right w:val="none" w:sz="0" w:space="0" w:color="auto"/>
          </w:divBdr>
        </w:div>
        <w:div w:id="841776448">
          <w:marLeft w:val="640"/>
          <w:marRight w:val="0"/>
          <w:marTop w:val="0"/>
          <w:marBottom w:val="0"/>
          <w:divBdr>
            <w:top w:val="none" w:sz="0" w:space="0" w:color="auto"/>
            <w:left w:val="none" w:sz="0" w:space="0" w:color="auto"/>
            <w:bottom w:val="none" w:sz="0" w:space="0" w:color="auto"/>
            <w:right w:val="none" w:sz="0" w:space="0" w:color="auto"/>
          </w:divBdr>
        </w:div>
        <w:div w:id="907350888">
          <w:marLeft w:val="640"/>
          <w:marRight w:val="0"/>
          <w:marTop w:val="0"/>
          <w:marBottom w:val="0"/>
          <w:divBdr>
            <w:top w:val="none" w:sz="0" w:space="0" w:color="auto"/>
            <w:left w:val="none" w:sz="0" w:space="0" w:color="auto"/>
            <w:bottom w:val="none" w:sz="0" w:space="0" w:color="auto"/>
            <w:right w:val="none" w:sz="0" w:space="0" w:color="auto"/>
          </w:divBdr>
        </w:div>
        <w:div w:id="201481496">
          <w:marLeft w:val="640"/>
          <w:marRight w:val="0"/>
          <w:marTop w:val="0"/>
          <w:marBottom w:val="0"/>
          <w:divBdr>
            <w:top w:val="none" w:sz="0" w:space="0" w:color="auto"/>
            <w:left w:val="none" w:sz="0" w:space="0" w:color="auto"/>
            <w:bottom w:val="none" w:sz="0" w:space="0" w:color="auto"/>
            <w:right w:val="none" w:sz="0" w:space="0" w:color="auto"/>
          </w:divBdr>
        </w:div>
        <w:div w:id="387655759">
          <w:marLeft w:val="640"/>
          <w:marRight w:val="0"/>
          <w:marTop w:val="0"/>
          <w:marBottom w:val="0"/>
          <w:divBdr>
            <w:top w:val="none" w:sz="0" w:space="0" w:color="auto"/>
            <w:left w:val="none" w:sz="0" w:space="0" w:color="auto"/>
            <w:bottom w:val="none" w:sz="0" w:space="0" w:color="auto"/>
            <w:right w:val="none" w:sz="0" w:space="0" w:color="auto"/>
          </w:divBdr>
        </w:div>
        <w:div w:id="1783642665">
          <w:marLeft w:val="640"/>
          <w:marRight w:val="0"/>
          <w:marTop w:val="0"/>
          <w:marBottom w:val="0"/>
          <w:divBdr>
            <w:top w:val="none" w:sz="0" w:space="0" w:color="auto"/>
            <w:left w:val="none" w:sz="0" w:space="0" w:color="auto"/>
            <w:bottom w:val="none" w:sz="0" w:space="0" w:color="auto"/>
            <w:right w:val="none" w:sz="0" w:space="0" w:color="auto"/>
          </w:divBdr>
        </w:div>
        <w:div w:id="1651205743">
          <w:marLeft w:val="640"/>
          <w:marRight w:val="0"/>
          <w:marTop w:val="0"/>
          <w:marBottom w:val="0"/>
          <w:divBdr>
            <w:top w:val="none" w:sz="0" w:space="0" w:color="auto"/>
            <w:left w:val="none" w:sz="0" w:space="0" w:color="auto"/>
            <w:bottom w:val="none" w:sz="0" w:space="0" w:color="auto"/>
            <w:right w:val="none" w:sz="0" w:space="0" w:color="auto"/>
          </w:divBdr>
        </w:div>
        <w:div w:id="1356539292">
          <w:marLeft w:val="640"/>
          <w:marRight w:val="0"/>
          <w:marTop w:val="0"/>
          <w:marBottom w:val="0"/>
          <w:divBdr>
            <w:top w:val="none" w:sz="0" w:space="0" w:color="auto"/>
            <w:left w:val="none" w:sz="0" w:space="0" w:color="auto"/>
            <w:bottom w:val="none" w:sz="0" w:space="0" w:color="auto"/>
            <w:right w:val="none" w:sz="0" w:space="0" w:color="auto"/>
          </w:divBdr>
        </w:div>
        <w:div w:id="1709336687">
          <w:marLeft w:val="640"/>
          <w:marRight w:val="0"/>
          <w:marTop w:val="0"/>
          <w:marBottom w:val="0"/>
          <w:divBdr>
            <w:top w:val="none" w:sz="0" w:space="0" w:color="auto"/>
            <w:left w:val="none" w:sz="0" w:space="0" w:color="auto"/>
            <w:bottom w:val="none" w:sz="0" w:space="0" w:color="auto"/>
            <w:right w:val="none" w:sz="0" w:space="0" w:color="auto"/>
          </w:divBdr>
        </w:div>
        <w:div w:id="349845056">
          <w:marLeft w:val="640"/>
          <w:marRight w:val="0"/>
          <w:marTop w:val="0"/>
          <w:marBottom w:val="0"/>
          <w:divBdr>
            <w:top w:val="none" w:sz="0" w:space="0" w:color="auto"/>
            <w:left w:val="none" w:sz="0" w:space="0" w:color="auto"/>
            <w:bottom w:val="none" w:sz="0" w:space="0" w:color="auto"/>
            <w:right w:val="none" w:sz="0" w:space="0" w:color="auto"/>
          </w:divBdr>
        </w:div>
        <w:div w:id="1581863925">
          <w:marLeft w:val="640"/>
          <w:marRight w:val="0"/>
          <w:marTop w:val="0"/>
          <w:marBottom w:val="0"/>
          <w:divBdr>
            <w:top w:val="none" w:sz="0" w:space="0" w:color="auto"/>
            <w:left w:val="none" w:sz="0" w:space="0" w:color="auto"/>
            <w:bottom w:val="none" w:sz="0" w:space="0" w:color="auto"/>
            <w:right w:val="none" w:sz="0" w:space="0" w:color="auto"/>
          </w:divBdr>
        </w:div>
        <w:div w:id="1952056360">
          <w:marLeft w:val="640"/>
          <w:marRight w:val="0"/>
          <w:marTop w:val="0"/>
          <w:marBottom w:val="0"/>
          <w:divBdr>
            <w:top w:val="none" w:sz="0" w:space="0" w:color="auto"/>
            <w:left w:val="none" w:sz="0" w:space="0" w:color="auto"/>
            <w:bottom w:val="none" w:sz="0" w:space="0" w:color="auto"/>
            <w:right w:val="none" w:sz="0" w:space="0" w:color="auto"/>
          </w:divBdr>
        </w:div>
        <w:div w:id="1782260144">
          <w:marLeft w:val="640"/>
          <w:marRight w:val="0"/>
          <w:marTop w:val="0"/>
          <w:marBottom w:val="0"/>
          <w:divBdr>
            <w:top w:val="none" w:sz="0" w:space="0" w:color="auto"/>
            <w:left w:val="none" w:sz="0" w:space="0" w:color="auto"/>
            <w:bottom w:val="none" w:sz="0" w:space="0" w:color="auto"/>
            <w:right w:val="none" w:sz="0" w:space="0" w:color="auto"/>
          </w:divBdr>
        </w:div>
        <w:div w:id="2068869655">
          <w:marLeft w:val="640"/>
          <w:marRight w:val="0"/>
          <w:marTop w:val="0"/>
          <w:marBottom w:val="0"/>
          <w:divBdr>
            <w:top w:val="none" w:sz="0" w:space="0" w:color="auto"/>
            <w:left w:val="none" w:sz="0" w:space="0" w:color="auto"/>
            <w:bottom w:val="none" w:sz="0" w:space="0" w:color="auto"/>
            <w:right w:val="none" w:sz="0" w:space="0" w:color="auto"/>
          </w:divBdr>
        </w:div>
        <w:div w:id="407533488">
          <w:marLeft w:val="640"/>
          <w:marRight w:val="0"/>
          <w:marTop w:val="0"/>
          <w:marBottom w:val="0"/>
          <w:divBdr>
            <w:top w:val="none" w:sz="0" w:space="0" w:color="auto"/>
            <w:left w:val="none" w:sz="0" w:space="0" w:color="auto"/>
            <w:bottom w:val="none" w:sz="0" w:space="0" w:color="auto"/>
            <w:right w:val="none" w:sz="0" w:space="0" w:color="auto"/>
          </w:divBdr>
        </w:div>
        <w:div w:id="948051710">
          <w:marLeft w:val="640"/>
          <w:marRight w:val="0"/>
          <w:marTop w:val="0"/>
          <w:marBottom w:val="0"/>
          <w:divBdr>
            <w:top w:val="none" w:sz="0" w:space="0" w:color="auto"/>
            <w:left w:val="none" w:sz="0" w:space="0" w:color="auto"/>
            <w:bottom w:val="none" w:sz="0" w:space="0" w:color="auto"/>
            <w:right w:val="none" w:sz="0" w:space="0" w:color="auto"/>
          </w:divBdr>
        </w:div>
        <w:div w:id="148908966">
          <w:marLeft w:val="640"/>
          <w:marRight w:val="0"/>
          <w:marTop w:val="0"/>
          <w:marBottom w:val="0"/>
          <w:divBdr>
            <w:top w:val="none" w:sz="0" w:space="0" w:color="auto"/>
            <w:left w:val="none" w:sz="0" w:space="0" w:color="auto"/>
            <w:bottom w:val="none" w:sz="0" w:space="0" w:color="auto"/>
            <w:right w:val="none" w:sz="0" w:space="0" w:color="auto"/>
          </w:divBdr>
        </w:div>
        <w:div w:id="455607983">
          <w:marLeft w:val="640"/>
          <w:marRight w:val="0"/>
          <w:marTop w:val="0"/>
          <w:marBottom w:val="0"/>
          <w:divBdr>
            <w:top w:val="none" w:sz="0" w:space="0" w:color="auto"/>
            <w:left w:val="none" w:sz="0" w:space="0" w:color="auto"/>
            <w:bottom w:val="none" w:sz="0" w:space="0" w:color="auto"/>
            <w:right w:val="none" w:sz="0" w:space="0" w:color="auto"/>
          </w:divBdr>
        </w:div>
        <w:div w:id="1743944594">
          <w:marLeft w:val="640"/>
          <w:marRight w:val="0"/>
          <w:marTop w:val="0"/>
          <w:marBottom w:val="0"/>
          <w:divBdr>
            <w:top w:val="none" w:sz="0" w:space="0" w:color="auto"/>
            <w:left w:val="none" w:sz="0" w:space="0" w:color="auto"/>
            <w:bottom w:val="none" w:sz="0" w:space="0" w:color="auto"/>
            <w:right w:val="none" w:sz="0" w:space="0" w:color="auto"/>
          </w:divBdr>
        </w:div>
        <w:div w:id="1079446200">
          <w:marLeft w:val="640"/>
          <w:marRight w:val="0"/>
          <w:marTop w:val="0"/>
          <w:marBottom w:val="0"/>
          <w:divBdr>
            <w:top w:val="none" w:sz="0" w:space="0" w:color="auto"/>
            <w:left w:val="none" w:sz="0" w:space="0" w:color="auto"/>
            <w:bottom w:val="none" w:sz="0" w:space="0" w:color="auto"/>
            <w:right w:val="none" w:sz="0" w:space="0" w:color="auto"/>
          </w:divBdr>
        </w:div>
        <w:div w:id="1250849988">
          <w:marLeft w:val="640"/>
          <w:marRight w:val="0"/>
          <w:marTop w:val="0"/>
          <w:marBottom w:val="0"/>
          <w:divBdr>
            <w:top w:val="none" w:sz="0" w:space="0" w:color="auto"/>
            <w:left w:val="none" w:sz="0" w:space="0" w:color="auto"/>
            <w:bottom w:val="none" w:sz="0" w:space="0" w:color="auto"/>
            <w:right w:val="none" w:sz="0" w:space="0" w:color="auto"/>
          </w:divBdr>
        </w:div>
        <w:div w:id="512767585">
          <w:marLeft w:val="640"/>
          <w:marRight w:val="0"/>
          <w:marTop w:val="0"/>
          <w:marBottom w:val="0"/>
          <w:divBdr>
            <w:top w:val="none" w:sz="0" w:space="0" w:color="auto"/>
            <w:left w:val="none" w:sz="0" w:space="0" w:color="auto"/>
            <w:bottom w:val="none" w:sz="0" w:space="0" w:color="auto"/>
            <w:right w:val="none" w:sz="0" w:space="0" w:color="auto"/>
          </w:divBdr>
        </w:div>
        <w:div w:id="886143852">
          <w:marLeft w:val="640"/>
          <w:marRight w:val="0"/>
          <w:marTop w:val="0"/>
          <w:marBottom w:val="0"/>
          <w:divBdr>
            <w:top w:val="none" w:sz="0" w:space="0" w:color="auto"/>
            <w:left w:val="none" w:sz="0" w:space="0" w:color="auto"/>
            <w:bottom w:val="none" w:sz="0" w:space="0" w:color="auto"/>
            <w:right w:val="none" w:sz="0" w:space="0" w:color="auto"/>
          </w:divBdr>
        </w:div>
        <w:div w:id="71465691">
          <w:marLeft w:val="640"/>
          <w:marRight w:val="0"/>
          <w:marTop w:val="0"/>
          <w:marBottom w:val="0"/>
          <w:divBdr>
            <w:top w:val="none" w:sz="0" w:space="0" w:color="auto"/>
            <w:left w:val="none" w:sz="0" w:space="0" w:color="auto"/>
            <w:bottom w:val="none" w:sz="0" w:space="0" w:color="auto"/>
            <w:right w:val="none" w:sz="0" w:space="0" w:color="auto"/>
          </w:divBdr>
        </w:div>
        <w:div w:id="1253003396">
          <w:marLeft w:val="640"/>
          <w:marRight w:val="0"/>
          <w:marTop w:val="0"/>
          <w:marBottom w:val="0"/>
          <w:divBdr>
            <w:top w:val="none" w:sz="0" w:space="0" w:color="auto"/>
            <w:left w:val="none" w:sz="0" w:space="0" w:color="auto"/>
            <w:bottom w:val="none" w:sz="0" w:space="0" w:color="auto"/>
            <w:right w:val="none" w:sz="0" w:space="0" w:color="auto"/>
          </w:divBdr>
        </w:div>
        <w:div w:id="117920219">
          <w:marLeft w:val="640"/>
          <w:marRight w:val="0"/>
          <w:marTop w:val="0"/>
          <w:marBottom w:val="0"/>
          <w:divBdr>
            <w:top w:val="none" w:sz="0" w:space="0" w:color="auto"/>
            <w:left w:val="none" w:sz="0" w:space="0" w:color="auto"/>
            <w:bottom w:val="none" w:sz="0" w:space="0" w:color="auto"/>
            <w:right w:val="none" w:sz="0" w:space="0" w:color="auto"/>
          </w:divBdr>
        </w:div>
        <w:div w:id="1747459513">
          <w:marLeft w:val="640"/>
          <w:marRight w:val="0"/>
          <w:marTop w:val="0"/>
          <w:marBottom w:val="0"/>
          <w:divBdr>
            <w:top w:val="none" w:sz="0" w:space="0" w:color="auto"/>
            <w:left w:val="none" w:sz="0" w:space="0" w:color="auto"/>
            <w:bottom w:val="none" w:sz="0" w:space="0" w:color="auto"/>
            <w:right w:val="none" w:sz="0" w:space="0" w:color="auto"/>
          </w:divBdr>
        </w:div>
        <w:div w:id="1355767849">
          <w:marLeft w:val="640"/>
          <w:marRight w:val="0"/>
          <w:marTop w:val="0"/>
          <w:marBottom w:val="0"/>
          <w:divBdr>
            <w:top w:val="none" w:sz="0" w:space="0" w:color="auto"/>
            <w:left w:val="none" w:sz="0" w:space="0" w:color="auto"/>
            <w:bottom w:val="none" w:sz="0" w:space="0" w:color="auto"/>
            <w:right w:val="none" w:sz="0" w:space="0" w:color="auto"/>
          </w:divBdr>
        </w:div>
        <w:div w:id="747923895">
          <w:marLeft w:val="640"/>
          <w:marRight w:val="0"/>
          <w:marTop w:val="0"/>
          <w:marBottom w:val="0"/>
          <w:divBdr>
            <w:top w:val="none" w:sz="0" w:space="0" w:color="auto"/>
            <w:left w:val="none" w:sz="0" w:space="0" w:color="auto"/>
            <w:bottom w:val="none" w:sz="0" w:space="0" w:color="auto"/>
            <w:right w:val="none" w:sz="0" w:space="0" w:color="auto"/>
          </w:divBdr>
        </w:div>
        <w:div w:id="720638322">
          <w:marLeft w:val="640"/>
          <w:marRight w:val="0"/>
          <w:marTop w:val="0"/>
          <w:marBottom w:val="0"/>
          <w:divBdr>
            <w:top w:val="none" w:sz="0" w:space="0" w:color="auto"/>
            <w:left w:val="none" w:sz="0" w:space="0" w:color="auto"/>
            <w:bottom w:val="none" w:sz="0" w:space="0" w:color="auto"/>
            <w:right w:val="none" w:sz="0" w:space="0" w:color="auto"/>
          </w:divBdr>
        </w:div>
        <w:div w:id="1523861899">
          <w:marLeft w:val="640"/>
          <w:marRight w:val="0"/>
          <w:marTop w:val="0"/>
          <w:marBottom w:val="0"/>
          <w:divBdr>
            <w:top w:val="none" w:sz="0" w:space="0" w:color="auto"/>
            <w:left w:val="none" w:sz="0" w:space="0" w:color="auto"/>
            <w:bottom w:val="none" w:sz="0" w:space="0" w:color="auto"/>
            <w:right w:val="none" w:sz="0" w:space="0" w:color="auto"/>
          </w:divBdr>
        </w:div>
        <w:div w:id="154537625">
          <w:marLeft w:val="640"/>
          <w:marRight w:val="0"/>
          <w:marTop w:val="0"/>
          <w:marBottom w:val="0"/>
          <w:divBdr>
            <w:top w:val="none" w:sz="0" w:space="0" w:color="auto"/>
            <w:left w:val="none" w:sz="0" w:space="0" w:color="auto"/>
            <w:bottom w:val="none" w:sz="0" w:space="0" w:color="auto"/>
            <w:right w:val="none" w:sz="0" w:space="0" w:color="auto"/>
          </w:divBdr>
        </w:div>
        <w:div w:id="2140760975">
          <w:marLeft w:val="640"/>
          <w:marRight w:val="0"/>
          <w:marTop w:val="0"/>
          <w:marBottom w:val="0"/>
          <w:divBdr>
            <w:top w:val="none" w:sz="0" w:space="0" w:color="auto"/>
            <w:left w:val="none" w:sz="0" w:space="0" w:color="auto"/>
            <w:bottom w:val="none" w:sz="0" w:space="0" w:color="auto"/>
            <w:right w:val="none" w:sz="0" w:space="0" w:color="auto"/>
          </w:divBdr>
        </w:div>
        <w:div w:id="12151499">
          <w:marLeft w:val="640"/>
          <w:marRight w:val="0"/>
          <w:marTop w:val="0"/>
          <w:marBottom w:val="0"/>
          <w:divBdr>
            <w:top w:val="none" w:sz="0" w:space="0" w:color="auto"/>
            <w:left w:val="none" w:sz="0" w:space="0" w:color="auto"/>
            <w:bottom w:val="none" w:sz="0" w:space="0" w:color="auto"/>
            <w:right w:val="none" w:sz="0" w:space="0" w:color="auto"/>
          </w:divBdr>
        </w:div>
        <w:div w:id="324480278">
          <w:marLeft w:val="640"/>
          <w:marRight w:val="0"/>
          <w:marTop w:val="0"/>
          <w:marBottom w:val="0"/>
          <w:divBdr>
            <w:top w:val="none" w:sz="0" w:space="0" w:color="auto"/>
            <w:left w:val="none" w:sz="0" w:space="0" w:color="auto"/>
            <w:bottom w:val="none" w:sz="0" w:space="0" w:color="auto"/>
            <w:right w:val="none" w:sz="0" w:space="0" w:color="auto"/>
          </w:divBdr>
        </w:div>
        <w:div w:id="1278760146">
          <w:marLeft w:val="640"/>
          <w:marRight w:val="0"/>
          <w:marTop w:val="0"/>
          <w:marBottom w:val="0"/>
          <w:divBdr>
            <w:top w:val="none" w:sz="0" w:space="0" w:color="auto"/>
            <w:left w:val="none" w:sz="0" w:space="0" w:color="auto"/>
            <w:bottom w:val="none" w:sz="0" w:space="0" w:color="auto"/>
            <w:right w:val="none" w:sz="0" w:space="0" w:color="auto"/>
          </w:divBdr>
        </w:div>
        <w:div w:id="537547327">
          <w:marLeft w:val="640"/>
          <w:marRight w:val="0"/>
          <w:marTop w:val="0"/>
          <w:marBottom w:val="0"/>
          <w:divBdr>
            <w:top w:val="none" w:sz="0" w:space="0" w:color="auto"/>
            <w:left w:val="none" w:sz="0" w:space="0" w:color="auto"/>
            <w:bottom w:val="none" w:sz="0" w:space="0" w:color="auto"/>
            <w:right w:val="none" w:sz="0" w:space="0" w:color="auto"/>
          </w:divBdr>
        </w:div>
        <w:div w:id="1851139737">
          <w:marLeft w:val="640"/>
          <w:marRight w:val="0"/>
          <w:marTop w:val="0"/>
          <w:marBottom w:val="0"/>
          <w:divBdr>
            <w:top w:val="none" w:sz="0" w:space="0" w:color="auto"/>
            <w:left w:val="none" w:sz="0" w:space="0" w:color="auto"/>
            <w:bottom w:val="none" w:sz="0" w:space="0" w:color="auto"/>
            <w:right w:val="none" w:sz="0" w:space="0" w:color="auto"/>
          </w:divBdr>
        </w:div>
        <w:div w:id="1072389235">
          <w:marLeft w:val="640"/>
          <w:marRight w:val="0"/>
          <w:marTop w:val="0"/>
          <w:marBottom w:val="0"/>
          <w:divBdr>
            <w:top w:val="none" w:sz="0" w:space="0" w:color="auto"/>
            <w:left w:val="none" w:sz="0" w:space="0" w:color="auto"/>
            <w:bottom w:val="none" w:sz="0" w:space="0" w:color="auto"/>
            <w:right w:val="none" w:sz="0" w:space="0" w:color="auto"/>
          </w:divBdr>
        </w:div>
        <w:div w:id="973019281">
          <w:marLeft w:val="640"/>
          <w:marRight w:val="0"/>
          <w:marTop w:val="0"/>
          <w:marBottom w:val="0"/>
          <w:divBdr>
            <w:top w:val="none" w:sz="0" w:space="0" w:color="auto"/>
            <w:left w:val="none" w:sz="0" w:space="0" w:color="auto"/>
            <w:bottom w:val="none" w:sz="0" w:space="0" w:color="auto"/>
            <w:right w:val="none" w:sz="0" w:space="0" w:color="auto"/>
          </w:divBdr>
        </w:div>
        <w:div w:id="1916895175">
          <w:marLeft w:val="640"/>
          <w:marRight w:val="0"/>
          <w:marTop w:val="0"/>
          <w:marBottom w:val="0"/>
          <w:divBdr>
            <w:top w:val="none" w:sz="0" w:space="0" w:color="auto"/>
            <w:left w:val="none" w:sz="0" w:space="0" w:color="auto"/>
            <w:bottom w:val="none" w:sz="0" w:space="0" w:color="auto"/>
            <w:right w:val="none" w:sz="0" w:space="0" w:color="auto"/>
          </w:divBdr>
        </w:div>
        <w:div w:id="620650597">
          <w:marLeft w:val="640"/>
          <w:marRight w:val="0"/>
          <w:marTop w:val="0"/>
          <w:marBottom w:val="0"/>
          <w:divBdr>
            <w:top w:val="none" w:sz="0" w:space="0" w:color="auto"/>
            <w:left w:val="none" w:sz="0" w:space="0" w:color="auto"/>
            <w:bottom w:val="none" w:sz="0" w:space="0" w:color="auto"/>
            <w:right w:val="none" w:sz="0" w:space="0" w:color="auto"/>
          </w:divBdr>
        </w:div>
        <w:div w:id="508057391">
          <w:marLeft w:val="640"/>
          <w:marRight w:val="0"/>
          <w:marTop w:val="0"/>
          <w:marBottom w:val="0"/>
          <w:divBdr>
            <w:top w:val="none" w:sz="0" w:space="0" w:color="auto"/>
            <w:left w:val="none" w:sz="0" w:space="0" w:color="auto"/>
            <w:bottom w:val="none" w:sz="0" w:space="0" w:color="auto"/>
            <w:right w:val="none" w:sz="0" w:space="0" w:color="auto"/>
          </w:divBdr>
        </w:div>
        <w:div w:id="1421835003">
          <w:marLeft w:val="640"/>
          <w:marRight w:val="0"/>
          <w:marTop w:val="0"/>
          <w:marBottom w:val="0"/>
          <w:divBdr>
            <w:top w:val="none" w:sz="0" w:space="0" w:color="auto"/>
            <w:left w:val="none" w:sz="0" w:space="0" w:color="auto"/>
            <w:bottom w:val="none" w:sz="0" w:space="0" w:color="auto"/>
            <w:right w:val="none" w:sz="0" w:space="0" w:color="auto"/>
          </w:divBdr>
        </w:div>
        <w:div w:id="551042002">
          <w:marLeft w:val="640"/>
          <w:marRight w:val="0"/>
          <w:marTop w:val="0"/>
          <w:marBottom w:val="0"/>
          <w:divBdr>
            <w:top w:val="none" w:sz="0" w:space="0" w:color="auto"/>
            <w:left w:val="none" w:sz="0" w:space="0" w:color="auto"/>
            <w:bottom w:val="none" w:sz="0" w:space="0" w:color="auto"/>
            <w:right w:val="none" w:sz="0" w:space="0" w:color="auto"/>
          </w:divBdr>
        </w:div>
        <w:div w:id="125704138">
          <w:marLeft w:val="640"/>
          <w:marRight w:val="0"/>
          <w:marTop w:val="0"/>
          <w:marBottom w:val="0"/>
          <w:divBdr>
            <w:top w:val="none" w:sz="0" w:space="0" w:color="auto"/>
            <w:left w:val="none" w:sz="0" w:space="0" w:color="auto"/>
            <w:bottom w:val="none" w:sz="0" w:space="0" w:color="auto"/>
            <w:right w:val="none" w:sz="0" w:space="0" w:color="auto"/>
          </w:divBdr>
        </w:div>
        <w:div w:id="953176559">
          <w:marLeft w:val="640"/>
          <w:marRight w:val="0"/>
          <w:marTop w:val="0"/>
          <w:marBottom w:val="0"/>
          <w:divBdr>
            <w:top w:val="none" w:sz="0" w:space="0" w:color="auto"/>
            <w:left w:val="none" w:sz="0" w:space="0" w:color="auto"/>
            <w:bottom w:val="none" w:sz="0" w:space="0" w:color="auto"/>
            <w:right w:val="none" w:sz="0" w:space="0" w:color="auto"/>
          </w:divBdr>
        </w:div>
        <w:div w:id="1376350197">
          <w:marLeft w:val="640"/>
          <w:marRight w:val="0"/>
          <w:marTop w:val="0"/>
          <w:marBottom w:val="0"/>
          <w:divBdr>
            <w:top w:val="none" w:sz="0" w:space="0" w:color="auto"/>
            <w:left w:val="none" w:sz="0" w:space="0" w:color="auto"/>
            <w:bottom w:val="none" w:sz="0" w:space="0" w:color="auto"/>
            <w:right w:val="none" w:sz="0" w:space="0" w:color="auto"/>
          </w:divBdr>
        </w:div>
        <w:div w:id="1086540123">
          <w:marLeft w:val="640"/>
          <w:marRight w:val="0"/>
          <w:marTop w:val="0"/>
          <w:marBottom w:val="0"/>
          <w:divBdr>
            <w:top w:val="none" w:sz="0" w:space="0" w:color="auto"/>
            <w:left w:val="none" w:sz="0" w:space="0" w:color="auto"/>
            <w:bottom w:val="none" w:sz="0" w:space="0" w:color="auto"/>
            <w:right w:val="none" w:sz="0" w:space="0" w:color="auto"/>
          </w:divBdr>
        </w:div>
        <w:div w:id="866985542">
          <w:marLeft w:val="640"/>
          <w:marRight w:val="0"/>
          <w:marTop w:val="0"/>
          <w:marBottom w:val="0"/>
          <w:divBdr>
            <w:top w:val="none" w:sz="0" w:space="0" w:color="auto"/>
            <w:left w:val="none" w:sz="0" w:space="0" w:color="auto"/>
            <w:bottom w:val="none" w:sz="0" w:space="0" w:color="auto"/>
            <w:right w:val="none" w:sz="0" w:space="0" w:color="auto"/>
          </w:divBdr>
        </w:div>
        <w:div w:id="1457866087">
          <w:marLeft w:val="640"/>
          <w:marRight w:val="0"/>
          <w:marTop w:val="0"/>
          <w:marBottom w:val="0"/>
          <w:divBdr>
            <w:top w:val="none" w:sz="0" w:space="0" w:color="auto"/>
            <w:left w:val="none" w:sz="0" w:space="0" w:color="auto"/>
            <w:bottom w:val="none" w:sz="0" w:space="0" w:color="auto"/>
            <w:right w:val="none" w:sz="0" w:space="0" w:color="auto"/>
          </w:divBdr>
        </w:div>
        <w:div w:id="774397939">
          <w:marLeft w:val="640"/>
          <w:marRight w:val="0"/>
          <w:marTop w:val="0"/>
          <w:marBottom w:val="0"/>
          <w:divBdr>
            <w:top w:val="none" w:sz="0" w:space="0" w:color="auto"/>
            <w:left w:val="none" w:sz="0" w:space="0" w:color="auto"/>
            <w:bottom w:val="none" w:sz="0" w:space="0" w:color="auto"/>
            <w:right w:val="none" w:sz="0" w:space="0" w:color="auto"/>
          </w:divBdr>
        </w:div>
        <w:div w:id="36703970">
          <w:marLeft w:val="640"/>
          <w:marRight w:val="0"/>
          <w:marTop w:val="0"/>
          <w:marBottom w:val="0"/>
          <w:divBdr>
            <w:top w:val="none" w:sz="0" w:space="0" w:color="auto"/>
            <w:left w:val="none" w:sz="0" w:space="0" w:color="auto"/>
            <w:bottom w:val="none" w:sz="0" w:space="0" w:color="auto"/>
            <w:right w:val="none" w:sz="0" w:space="0" w:color="auto"/>
          </w:divBdr>
        </w:div>
        <w:div w:id="1999307337">
          <w:marLeft w:val="640"/>
          <w:marRight w:val="0"/>
          <w:marTop w:val="0"/>
          <w:marBottom w:val="0"/>
          <w:divBdr>
            <w:top w:val="none" w:sz="0" w:space="0" w:color="auto"/>
            <w:left w:val="none" w:sz="0" w:space="0" w:color="auto"/>
            <w:bottom w:val="none" w:sz="0" w:space="0" w:color="auto"/>
            <w:right w:val="none" w:sz="0" w:space="0" w:color="auto"/>
          </w:divBdr>
        </w:div>
        <w:div w:id="717971730">
          <w:marLeft w:val="640"/>
          <w:marRight w:val="0"/>
          <w:marTop w:val="0"/>
          <w:marBottom w:val="0"/>
          <w:divBdr>
            <w:top w:val="none" w:sz="0" w:space="0" w:color="auto"/>
            <w:left w:val="none" w:sz="0" w:space="0" w:color="auto"/>
            <w:bottom w:val="none" w:sz="0" w:space="0" w:color="auto"/>
            <w:right w:val="none" w:sz="0" w:space="0" w:color="auto"/>
          </w:divBdr>
        </w:div>
        <w:div w:id="640119109">
          <w:marLeft w:val="640"/>
          <w:marRight w:val="0"/>
          <w:marTop w:val="0"/>
          <w:marBottom w:val="0"/>
          <w:divBdr>
            <w:top w:val="none" w:sz="0" w:space="0" w:color="auto"/>
            <w:left w:val="none" w:sz="0" w:space="0" w:color="auto"/>
            <w:bottom w:val="none" w:sz="0" w:space="0" w:color="auto"/>
            <w:right w:val="none" w:sz="0" w:space="0" w:color="auto"/>
          </w:divBdr>
        </w:div>
        <w:div w:id="437605991">
          <w:marLeft w:val="640"/>
          <w:marRight w:val="0"/>
          <w:marTop w:val="0"/>
          <w:marBottom w:val="0"/>
          <w:divBdr>
            <w:top w:val="none" w:sz="0" w:space="0" w:color="auto"/>
            <w:left w:val="none" w:sz="0" w:space="0" w:color="auto"/>
            <w:bottom w:val="none" w:sz="0" w:space="0" w:color="auto"/>
            <w:right w:val="none" w:sz="0" w:space="0" w:color="auto"/>
          </w:divBdr>
        </w:div>
        <w:div w:id="1270889501">
          <w:marLeft w:val="640"/>
          <w:marRight w:val="0"/>
          <w:marTop w:val="0"/>
          <w:marBottom w:val="0"/>
          <w:divBdr>
            <w:top w:val="none" w:sz="0" w:space="0" w:color="auto"/>
            <w:left w:val="none" w:sz="0" w:space="0" w:color="auto"/>
            <w:bottom w:val="none" w:sz="0" w:space="0" w:color="auto"/>
            <w:right w:val="none" w:sz="0" w:space="0" w:color="auto"/>
          </w:divBdr>
        </w:div>
        <w:div w:id="827399758">
          <w:marLeft w:val="640"/>
          <w:marRight w:val="0"/>
          <w:marTop w:val="0"/>
          <w:marBottom w:val="0"/>
          <w:divBdr>
            <w:top w:val="none" w:sz="0" w:space="0" w:color="auto"/>
            <w:left w:val="none" w:sz="0" w:space="0" w:color="auto"/>
            <w:bottom w:val="none" w:sz="0" w:space="0" w:color="auto"/>
            <w:right w:val="none" w:sz="0" w:space="0" w:color="auto"/>
          </w:divBdr>
        </w:div>
        <w:div w:id="636569972">
          <w:marLeft w:val="640"/>
          <w:marRight w:val="0"/>
          <w:marTop w:val="0"/>
          <w:marBottom w:val="0"/>
          <w:divBdr>
            <w:top w:val="none" w:sz="0" w:space="0" w:color="auto"/>
            <w:left w:val="none" w:sz="0" w:space="0" w:color="auto"/>
            <w:bottom w:val="none" w:sz="0" w:space="0" w:color="auto"/>
            <w:right w:val="none" w:sz="0" w:space="0" w:color="auto"/>
          </w:divBdr>
        </w:div>
        <w:div w:id="18167423">
          <w:marLeft w:val="640"/>
          <w:marRight w:val="0"/>
          <w:marTop w:val="0"/>
          <w:marBottom w:val="0"/>
          <w:divBdr>
            <w:top w:val="none" w:sz="0" w:space="0" w:color="auto"/>
            <w:left w:val="none" w:sz="0" w:space="0" w:color="auto"/>
            <w:bottom w:val="none" w:sz="0" w:space="0" w:color="auto"/>
            <w:right w:val="none" w:sz="0" w:space="0" w:color="auto"/>
          </w:divBdr>
        </w:div>
        <w:div w:id="1128428446">
          <w:marLeft w:val="640"/>
          <w:marRight w:val="0"/>
          <w:marTop w:val="0"/>
          <w:marBottom w:val="0"/>
          <w:divBdr>
            <w:top w:val="none" w:sz="0" w:space="0" w:color="auto"/>
            <w:left w:val="none" w:sz="0" w:space="0" w:color="auto"/>
            <w:bottom w:val="none" w:sz="0" w:space="0" w:color="auto"/>
            <w:right w:val="none" w:sz="0" w:space="0" w:color="auto"/>
          </w:divBdr>
        </w:div>
        <w:div w:id="692808144">
          <w:marLeft w:val="640"/>
          <w:marRight w:val="0"/>
          <w:marTop w:val="0"/>
          <w:marBottom w:val="0"/>
          <w:divBdr>
            <w:top w:val="none" w:sz="0" w:space="0" w:color="auto"/>
            <w:left w:val="none" w:sz="0" w:space="0" w:color="auto"/>
            <w:bottom w:val="none" w:sz="0" w:space="0" w:color="auto"/>
            <w:right w:val="none" w:sz="0" w:space="0" w:color="auto"/>
          </w:divBdr>
        </w:div>
        <w:div w:id="92557557">
          <w:marLeft w:val="640"/>
          <w:marRight w:val="0"/>
          <w:marTop w:val="0"/>
          <w:marBottom w:val="0"/>
          <w:divBdr>
            <w:top w:val="none" w:sz="0" w:space="0" w:color="auto"/>
            <w:left w:val="none" w:sz="0" w:space="0" w:color="auto"/>
            <w:bottom w:val="none" w:sz="0" w:space="0" w:color="auto"/>
            <w:right w:val="none" w:sz="0" w:space="0" w:color="auto"/>
          </w:divBdr>
        </w:div>
        <w:div w:id="2037802139">
          <w:marLeft w:val="640"/>
          <w:marRight w:val="0"/>
          <w:marTop w:val="0"/>
          <w:marBottom w:val="0"/>
          <w:divBdr>
            <w:top w:val="none" w:sz="0" w:space="0" w:color="auto"/>
            <w:left w:val="none" w:sz="0" w:space="0" w:color="auto"/>
            <w:bottom w:val="none" w:sz="0" w:space="0" w:color="auto"/>
            <w:right w:val="none" w:sz="0" w:space="0" w:color="auto"/>
          </w:divBdr>
        </w:div>
        <w:div w:id="615599889">
          <w:marLeft w:val="640"/>
          <w:marRight w:val="0"/>
          <w:marTop w:val="0"/>
          <w:marBottom w:val="0"/>
          <w:divBdr>
            <w:top w:val="none" w:sz="0" w:space="0" w:color="auto"/>
            <w:left w:val="none" w:sz="0" w:space="0" w:color="auto"/>
            <w:bottom w:val="none" w:sz="0" w:space="0" w:color="auto"/>
            <w:right w:val="none" w:sz="0" w:space="0" w:color="auto"/>
          </w:divBdr>
        </w:div>
        <w:div w:id="1365907186">
          <w:marLeft w:val="640"/>
          <w:marRight w:val="0"/>
          <w:marTop w:val="0"/>
          <w:marBottom w:val="0"/>
          <w:divBdr>
            <w:top w:val="none" w:sz="0" w:space="0" w:color="auto"/>
            <w:left w:val="none" w:sz="0" w:space="0" w:color="auto"/>
            <w:bottom w:val="none" w:sz="0" w:space="0" w:color="auto"/>
            <w:right w:val="none" w:sz="0" w:space="0" w:color="auto"/>
          </w:divBdr>
        </w:div>
        <w:div w:id="1534731521">
          <w:marLeft w:val="640"/>
          <w:marRight w:val="0"/>
          <w:marTop w:val="0"/>
          <w:marBottom w:val="0"/>
          <w:divBdr>
            <w:top w:val="none" w:sz="0" w:space="0" w:color="auto"/>
            <w:left w:val="none" w:sz="0" w:space="0" w:color="auto"/>
            <w:bottom w:val="none" w:sz="0" w:space="0" w:color="auto"/>
            <w:right w:val="none" w:sz="0" w:space="0" w:color="auto"/>
          </w:divBdr>
        </w:div>
        <w:div w:id="967469284">
          <w:marLeft w:val="640"/>
          <w:marRight w:val="0"/>
          <w:marTop w:val="0"/>
          <w:marBottom w:val="0"/>
          <w:divBdr>
            <w:top w:val="none" w:sz="0" w:space="0" w:color="auto"/>
            <w:left w:val="none" w:sz="0" w:space="0" w:color="auto"/>
            <w:bottom w:val="none" w:sz="0" w:space="0" w:color="auto"/>
            <w:right w:val="none" w:sz="0" w:space="0" w:color="auto"/>
          </w:divBdr>
        </w:div>
        <w:div w:id="726495457">
          <w:marLeft w:val="640"/>
          <w:marRight w:val="0"/>
          <w:marTop w:val="0"/>
          <w:marBottom w:val="0"/>
          <w:divBdr>
            <w:top w:val="none" w:sz="0" w:space="0" w:color="auto"/>
            <w:left w:val="none" w:sz="0" w:space="0" w:color="auto"/>
            <w:bottom w:val="none" w:sz="0" w:space="0" w:color="auto"/>
            <w:right w:val="none" w:sz="0" w:space="0" w:color="auto"/>
          </w:divBdr>
        </w:div>
        <w:div w:id="142082960">
          <w:marLeft w:val="640"/>
          <w:marRight w:val="0"/>
          <w:marTop w:val="0"/>
          <w:marBottom w:val="0"/>
          <w:divBdr>
            <w:top w:val="none" w:sz="0" w:space="0" w:color="auto"/>
            <w:left w:val="none" w:sz="0" w:space="0" w:color="auto"/>
            <w:bottom w:val="none" w:sz="0" w:space="0" w:color="auto"/>
            <w:right w:val="none" w:sz="0" w:space="0" w:color="auto"/>
          </w:divBdr>
        </w:div>
        <w:div w:id="726609795">
          <w:marLeft w:val="640"/>
          <w:marRight w:val="0"/>
          <w:marTop w:val="0"/>
          <w:marBottom w:val="0"/>
          <w:divBdr>
            <w:top w:val="none" w:sz="0" w:space="0" w:color="auto"/>
            <w:left w:val="none" w:sz="0" w:space="0" w:color="auto"/>
            <w:bottom w:val="none" w:sz="0" w:space="0" w:color="auto"/>
            <w:right w:val="none" w:sz="0" w:space="0" w:color="auto"/>
          </w:divBdr>
        </w:div>
        <w:div w:id="1398819477">
          <w:marLeft w:val="640"/>
          <w:marRight w:val="0"/>
          <w:marTop w:val="0"/>
          <w:marBottom w:val="0"/>
          <w:divBdr>
            <w:top w:val="none" w:sz="0" w:space="0" w:color="auto"/>
            <w:left w:val="none" w:sz="0" w:space="0" w:color="auto"/>
            <w:bottom w:val="none" w:sz="0" w:space="0" w:color="auto"/>
            <w:right w:val="none" w:sz="0" w:space="0" w:color="auto"/>
          </w:divBdr>
        </w:div>
        <w:div w:id="1517767804">
          <w:marLeft w:val="640"/>
          <w:marRight w:val="0"/>
          <w:marTop w:val="0"/>
          <w:marBottom w:val="0"/>
          <w:divBdr>
            <w:top w:val="none" w:sz="0" w:space="0" w:color="auto"/>
            <w:left w:val="none" w:sz="0" w:space="0" w:color="auto"/>
            <w:bottom w:val="none" w:sz="0" w:space="0" w:color="auto"/>
            <w:right w:val="none" w:sz="0" w:space="0" w:color="auto"/>
          </w:divBdr>
        </w:div>
        <w:div w:id="1372071243">
          <w:marLeft w:val="640"/>
          <w:marRight w:val="0"/>
          <w:marTop w:val="0"/>
          <w:marBottom w:val="0"/>
          <w:divBdr>
            <w:top w:val="none" w:sz="0" w:space="0" w:color="auto"/>
            <w:left w:val="none" w:sz="0" w:space="0" w:color="auto"/>
            <w:bottom w:val="none" w:sz="0" w:space="0" w:color="auto"/>
            <w:right w:val="none" w:sz="0" w:space="0" w:color="auto"/>
          </w:divBdr>
        </w:div>
        <w:div w:id="919945734">
          <w:marLeft w:val="640"/>
          <w:marRight w:val="0"/>
          <w:marTop w:val="0"/>
          <w:marBottom w:val="0"/>
          <w:divBdr>
            <w:top w:val="none" w:sz="0" w:space="0" w:color="auto"/>
            <w:left w:val="none" w:sz="0" w:space="0" w:color="auto"/>
            <w:bottom w:val="none" w:sz="0" w:space="0" w:color="auto"/>
            <w:right w:val="none" w:sz="0" w:space="0" w:color="auto"/>
          </w:divBdr>
        </w:div>
        <w:div w:id="1865484676">
          <w:marLeft w:val="640"/>
          <w:marRight w:val="0"/>
          <w:marTop w:val="0"/>
          <w:marBottom w:val="0"/>
          <w:divBdr>
            <w:top w:val="none" w:sz="0" w:space="0" w:color="auto"/>
            <w:left w:val="none" w:sz="0" w:space="0" w:color="auto"/>
            <w:bottom w:val="none" w:sz="0" w:space="0" w:color="auto"/>
            <w:right w:val="none" w:sz="0" w:space="0" w:color="auto"/>
          </w:divBdr>
        </w:div>
        <w:div w:id="324432589">
          <w:marLeft w:val="640"/>
          <w:marRight w:val="0"/>
          <w:marTop w:val="0"/>
          <w:marBottom w:val="0"/>
          <w:divBdr>
            <w:top w:val="none" w:sz="0" w:space="0" w:color="auto"/>
            <w:left w:val="none" w:sz="0" w:space="0" w:color="auto"/>
            <w:bottom w:val="none" w:sz="0" w:space="0" w:color="auto"/>
            <w:right w:val="none" w:sz="0" w:space="0" w:color="auto"/>
          </w:divBdr>
        </w:div>
        <w:div w:id="1190684113">
          <w:marLeft w:val="640"/>
          <w:marRight w:val="0"/>
          <w:marTop w:val="0"/>
          <w:marBottom w:val="0"/>
          <w:divBdr>
            <w:top w:val="none" w:sz="0" w:space="0" w:color="auto"/>
            <w:left w:val="none" w:sz="0" w:space="0" w:color="auto"/>
            <w:bottom w:val="none" w:sz="0" w:space="0" w:color="auto"/>
            <w:right w:val="none" w:sz="0" w:space="0" w:color="auto"/>
          </w:divBdr>
        </w:div>
        <w:div w:id="906189063">
          <w:marLeft w:val="640"/>
          <w:marRight w:val="0"/>
          <w:marTop w:val="0"/>
          <w:marBottom w:val="0"/>
          <w:divBdr>
            <w:top w:val="none" w:sz="0" w:space="0" w:color="auto"/>
            <w:left w:val="none" w:sz="0" w:space="0" w:color="auto"/>
            <w:bottom w:val="none" w:sz="0" w:space="0" w:color="auto"/>
            <w:right w:val="none" w:sz="0" w:space="0" w:color="auto"/>
          </w:divBdr>
        </w:div>
        <w:div w:id="212619224">
          <w:marLeft w:val="640"/>
          <w:marRight w:val="0"/>
          <w:marTop w:val="0"/>
          <w:marBottom w:val="0"/>
          <w:divBdr>
            <w:top w:val="none" w:sz="0" w:space="0" w:color="auto"/>
            <w:left w:val="none" w:sz="0" w:space="0" w:color="auto"/>
            <w:bottom w:val="none" w:sz="0" w:space="0" w:color="auto"/>
            <w:right w:val="none" w:sz="0" w:space="0" w:color="auto"/>
          </w:divBdr>
        </w:div>
        <w:div w:id="886767737">
          <w:marLeft w:val="640"/>
          <w:marRight w:val="0"/>
          <w:marTop w:val="0"/>
          <w:marBottom w:val="0"/>
          <w:divBdr>
            <w:top w:val="none" w:sz="0" w:space="0" w:color="auto"/>
            <w:left w:val="none" w:sz="0" w:space="0" w:color="auto"/>
            <w:bottom w:val="none" w:sz="0" w:space="0" w:color="auto"/>
            <w:right w:val="none" w:sz="0" w:space="0" w:color="auto"/>
          </w:divBdr>
        </w:div>
        <w:div w:id="740643450">
          <w:marLeft w:val="640"/>
          <w:marRight w:val="0"/>
          <w:marTop w:val="0"/>
          <w:marBottom w:val="0"/>
          <w:divBdr>
            <w:top w:val="none" w:sz="0" w:space="0" w:color="auto"/>
            <w:left w:val="none" w:sz="0" w:space="0" w:color="auto"/>
            <w:bottom w:val="none" w:sz="0" w:space="0" w:color="auto"/>
            <w:right w:val="none" w:sz="0" w:space="0" w:color="auto"/>
          </w:divBdr>
        </w:div>
        <w:div w:id="568685737">
          <w:marLeft w:val="640"/>
          <w:marRight w:val="0"/>
          <w:marTop w:val="0"/>
          <w:marBottom w:val="0"/>
          <w:divBdr>
            <w:top w:val="none" w:sz="0" w:space="0" w:color="auto"/>
            <w:left w:val="none" w:sz="0" w:space="0" w:color="auto"/>
            <w:bottom w:val="none" w:sz="0" w:space="0" w:color="auto"/>
            <w:right w:val="none" w:sz="0" w:space="0" w:color="auto"/>
          </w:divBdr>
        </w:div>
      </w:divsChild>
    </w:div>
    <w:div w:id="487404094">
      <w:bodyDiv w:val="1"/>
      <w:marLeft w:val="0"/>
      <w:marRight w:val="0"/>
      <w:marTop w:val="0"/>
      <w:marBottom w:val="0"/>
      <w:divBdr>
        <w:top w:val="none" w:sz="0" w:space="0" w:color="auto"/>
        <w:left w:val="none" w:sz="0" w:space="0" w:color="auto"/>
        <w:bottom w:val="none" w:sz="0" w:space="0" w:color="auto"/>
        <w:right w:val="none" w:sz="0" w:space="0" w:color="auto"/>
      </w:divBdr>
      <w:divsChild>
        <w:div w:id="943415401">
          <w:marLeft w:val="640"/>
          <w:marRight w:val="0"/>
          <w:marTop w:val="0"/>
          <w:marBottom w:val="0"/>
          <w:divBdr>
            <w:top w:val="none" w:sz="0" w:space="0" w:color="auto"/>
            <w:left w:val="none" w:sz="0" w:space="0" w:color="auto"/>
            <w:bottom w:val="none" w:sz="0" w:space="0" w:color="auto"/>
            <w:right w:val="none" w:sz="0" w:space="0" w:color="auto"/>
          </w:divBdr>
        </w:div>
        <w:div w:id="1305352108">
          <w:marLeft w:val="640"/>
          <w:marRight w:val="0"/>
          <w:marTop w:val="0"/>
          <w:marBottom w:val="0"/>
          <w:divBdr>
            <w:top w:val="none" w:sz="0" w:space="0" w:color="auto"/>
            <w:left w:val="none" w:sz="0" w:space="0" w:color="auto"/>
            <w:bottom w:val="none" w:sz="0" w:space="0" w:color="auto"/>
            <w:right w:val="none" w:sz="0" w:space="0" w:color="auto"/>
          </w:divBdr>
        </w:div>
        <w:div w:id="627516653">
          <w:marLeft w:val="640"/>
          <w:marRight w:val="0"/>
          <w:marTop w:val="0"/>
          <w:marBottom w:val="0"/>
          <w:divBdr>
            <w:top w:val="none" w:sz="0" w:space="0" w:color="auto"/>
            <w:left w:val="none" w:sz="0" w:space="0" w:color="auto"/>
            <w:bottom w:val="none" w:sz="0" w:space="0" w:color="auto"/>
            <w:right w:val="none" w:sz="0" w:space="0" w:color="auto"/>
          </w:divBdr>
        </w:div>
        <w:div w:id="434638003">
          <w:marLeft w:val="640"/>
          <w:marRight w:val="0"/>
          <w:marTop w:val="0"/>
          <w:marBottom w:val="0"/>
          <w:divBdr>
            <w:top w:val="none" w:sz="0" w:space="0" w:color="auto"/>
            <w:left w:val="none" w:sz="0" w:space="0" w:color="auto"/>
            <w:bottom w:val="none" w:sz="0" w:space="0" w:color="auto"/>
            <w:right w:val="none" w:sz="0" w:space="0" w:color="auto"/>
          </w:divBdr>
        </w:div>
        <w:div w:id="1177378946">
          <w:marLeft w:val="640"/>
          <w:marRight w:val="0"/>
          <w:marTop w:val="0"/>
          <w:marBottom w:val="0"/>
          <w:divBdr>
            <w:top w:val="none" w:sz="0" w:space="0" w:color="auto"/>
            <w:left w:val="none" w:sz="0" w:space="0" w:color="auto"/>
            <w:bottom w:val="none" w:sz="0" w:space="0" w:color="auto"/>
            <w:right w:val="none" w:sz="0" w:space="0" w:color="auto"/>
          </w:divBdr>
        </w:div>
        <w:div w:id="160239999">
          <w:marLeft w:val="640"/>
          <w:marRight w:val="0"/>
          <w:marTop w:val="0"/>
          <w:marBottom w:val="0"/>
          <w:divBdr>
            <w:top w:val="none" w:sz="0" w:space="0" w:color="auto"/>
            <w:left w:val="none" w:sz="0" w:space="0" w:color="auto"/>
            <w:bottom w:val="none" w:sz="0" w:space="0" w:color="auto"/>
            <w:right w:val="none" w:sz="0" w:space="0" w:color="auto"/>
          </w:divBdr>
        </w:div>
        <w:div w:id="909075635">
          <w:marLeft w:val="640"/>
          <w:marRight w:val="0"/>
          <w:marTop w:val="0"/>
          <w:marBottom w:val="0"/>
          <w:divBdr>
            <w:top w:val="none" w:sz="0" w:space="0" w:color="auto"/>
            <w:left w:val="none" w:sz="0" w:space="0" w:color="auto"/>
            <w:bottom w:val="none" w:sz="0" w:space="0" w:color="auto"/>
            <w:right w:val="none" w:sz="0" w:space="0" w:color="auto"/>
          </w:divBdr>
        </w:div>
        <w:div w:id="1332635946">
          <w:marLeft w:val="640"/>
          <w:marRight w:val="0"/>
          <w:marTop w:val="0"/>
          <w:marBottom w:val="0"/>
          <w:divBdr>
            <w:top w:val="none" w:sz="0" w:space="0" w:color="auto"/>
            <w:left w:val="none" w:sz="0" w:space="0" w:color="auto"/>
            <w:bottom w:val="none" w:sz="0" w:space="0" w:color="auto"/>
            <w:right w:val="none" w:sz="0" w:space="0" w:color="auto"/>
          </w:divBdr>
        </w:div>
        <w:div w:id="678316488">
          <w:marLeft w:val="640"/>
          <w:marRight w:val="0"/>
          <w:marTop w:val="0"/>
          <w:marBottom w:val="0"/>
          <w:divBdr>
            <w:top w:val="none" w:sz="0" w:space="0" w:color="auto"/>
            <w:left w:val="none" w:sz="0" w:space="0" w:color="auto"/>
            <w:bottom w:val="none" w:sz="0" w:space="0" w:color="auto"/>
            <w:right w:val="none" w:sz="0" w:space="0" w:color="auto"/>
          </w:divBdr>
        </w:div>
        <w:div w:id="506869767">
          <w:marLeft w:val="640"/>
          <w:marRight w:val="0"/>
          <w:marTop w:val="0"/>
          <w:marBottom w:val="0"/>
          <w:divBdr>
            <w:top w:val="none" w:sz="0" w:space="0" w:color="auto"/>
            <w:left w:val="none" w:sz="0" w:space="0" w:color="auto"/>
            <w:bottom w:val="none" w:sz="0" w:space="0" w:color="auto"/>
            <w:right w:val="none" w:sz="0" w:space="0" w:color="auto"/>
          </w:divBdr>
        </w:div>
        <w:div w:id="1995529486">
          <w:marLeft w:val="640"/>
          <w:marRight w:val="0"/>
          <w:marTop w:val="0"/>
          <w:marBottom w:val="0"/>
          <w:divBdr>
            <w:top w:val="none" w:sz="0" w:space="0" w:color="auto"/>
            <w:left w:val="none" w:sz="0" w:space="0" w:color="auto"/>
            <w:bottom w:val="none" w:sz="0" w:space="0" w:color="auto"/>
            <w:right w:val="none" w:sz="0" w:space="0" w:color="auto"/>
          </w:divBdr>
        </w:div>
        <w:div w:id="1953130420">
          <w:marLeft w:val="640"/>
          <w:marRight w:val="0"/>
          <w:marTop w:val="0"/>
          <w:marBottom w:val="0"/>
          <w:divBdr>
            <w:top w:val="none" w:sz="0" w:space="0" w:color="auto"/>
            <w:left w:val="none" w:sz="0" w:space="0" w:color="auto"/>
            <w:bottom w:val="none" w:sz="0" w:space="0" w:color="auto"/>
            <w:right w:val="none" w:sz="0" w:space="0" w:color="auto"/>
          </w:divBdr>
        </w:div>
        <w:div w:id="379669662">
          <w:marLeft w:val="640"/>
          <w:marRight w:val="0"/>
          <w:marTop w:val="0"/>
          <w:marBottom w:val="0"/>
          <w:divBdr>
            <w:top w:val="none" w:sz="0" w:space="0" w:color="auto"/>
            <w:left w:val="none" w:sz="0" w:space="0" w:color="auto"/>
            <w:bottom w:val="none" w:sz="0" w:space="0" w:color="auto"/>
            <w:right w:val="none" w:sz="0" w:space="0" w:color="auto"/>
          </w:divBdr>
        </w:div>
        <w:div w:id="1521971147">
          <w:marLeft w:val="640"/>
          <w:marRight w:val="0"/>
          <w:marTop w:val="0"/>
          <w:marBottom w:val="0"/>
          <w:divBdr>
            <w:top w:val="none" w:sz="0" w:space="0" w:color="auto"/>
            <w:left w:val="none" w:sz="0" w:space="0" w:color="auto"/>
            <w:bottom w:val="none" w:sz="0" w:space="0" w:color="auto"/>
            <w:right w:val="none" w:sz="0" w:space="0" w:color="auto"/>
          </w:divBdr>
        </w:div>
        <w:div w:id="1893810693">
          <w:marLeft w:val="640"/>
          <w:marRight w:val="0"/>
          <w:marTop w:val="0"/>
          <w:marBottom w:val="0"/>
          <w:divBdr>
            <w:top w:val="none" w:sz="0" w:space="0" w:color="auto"/>
            <w:left w:val="none" w:sz="0" w:space="0" w:color="auto"/>
            <w:bottom w:val="none" w:sz="0" w:space="0" w:color="auto"/>
            <w:right w:val="none" w:sz="0" w:space="0" w:color="auto"/>
          </w:divBdr>
        </w:div>
        <w:div w:id="1335062263">
          <w:marLeft w:val="640"/>
          <w:marRight w:val="0"/>
          <w:marTop w:val="0"/>
          <w:marBottom w:val="0"/>
          <w:divBdr>
            <w:top w:val="none" w:sz="0" w:space="0" w:color="auto"/>
            <w:left w:val="none" w:sz="0" w:space="0" w:color="auto"/>
            <w:bottom w:val="none" w:sz="0" w:space="0" w:color="auto"/>
            <w:right w:val="none" w:sz="0" w:space="0" w:color="auto"/>
          </w:divBdr>
        </w:div>
        <w:div w:id="470095776">
          <w:marLeft w:val="640"/>
          <w:marRight w:val="0"/>
          <w:marTop w:val="0"/>
          <w:marBottom w:val="0"/>
          <w:divBdr>
            <w:top w:val="none" w:sz="0" w:space="0" w:color="auto"/>
            <w:left w:val="none" w:sz="0" w:space="0" w:color="auto"/>
            <w:bottom w:val="none" w:sz="0" w:space="0" w:color="auto"/>
            <w:right w:val="none" w:sz="0" w:space="0" w:color="auto"/>
          </w:divBdr>
        </w:div>
        <w:div w:id="1457143067">
          <w:marLeft w:val="640"/>
          <w:marRight w:val="0"/>
          <w:marTop w:val="0"/>
          <w:marBottom w:val="0"/>
          <w:divBdr>
            <w:top w:val="none" w:sz="0" w:space="0" w:color="auto"/>
            <w:left w:val="none" w:sz="0" w:space="0" w:color="auto"/>
            <w:bottom w:val="none" w:sz="0" w:space="0" w:color="auto"/>
            <w:right w:val="none" w:sz="0" w:space="0" w:color="auto"/>
          </w:divBdr>
        </w:div>
        <w:div w:id="1054963469">
          <w:marLeft w:val="640"/>
          <w:marRight w:val="0"/>
          <w:marTop w:val="0"/>
          <w:marBottom w:val="0"/>
          <w:divBdr>
            <w:top w:val="none" w:sz="0" w:space="0" w:color="auto"/>
            <w:left w:val="none" w:sz="0" w:space="0" w:color="auto"/>
            <w:bottom w:val="none" w:sz="0" w:space="0" w:color="auto"/>
            <w:right w:val="none" w:sz="0" w:space="0" w:color="auto"/>
          </w:divBdr>
        </w:div>
        <w:div w:id="1721519172">
          <w:marLeft w:val="640"/>
          <w:marRight w:val="0"/>
          <w:marTop w:val="0"/>
          <w:marBottom w:val="0"/>
          <w:divBdr>
            <w:top w:val="none" w:sz="0" w:space="0" w:color="auto"/>
            <w:left w:val="none" w:sz="0" w:space="0" w:color="auto"/>
            <w:bottom w:val="none" w:sz="0" w:space="0" w:color="auto"/>
            <w:right w:val="none" w:sz="0" w:space="0" w:color="auto"/>
          </w:divBdr>
        </w:div>
        <w:div w:id="1638873631">
          <w:marLeft w:val="640"/>
          <w:marRight w:val="0"/>
          <w:marTop w:val="0"/>
          <w:marBottom w:val="0"/>
          <w:divBdr>
            <w:top w:val="none" w:sz="0" w:space="0" w:color="auto"/>
            <w:left w:val="none" w:sz="0" w:space="0" w:color="auto"/>
            <w:bottom w:val="none" w:sz="0" w:space="0" w:color="auto"/>
            <w:right w:val="none" w:sz="0" w:space="0" w:color="auto"/>
          </w:divBdr>
        </w:div>
        <w:div w:id="1453402740">
          <w:marLeft w:val="640"/>
          <w:marRight w:val="0"/>
          <w:marTop w:val="0"/>
          <w:marBottom w:val="0"/>
          <w:divBdr>
            <w:top w:val="none" w:sz="0" w:space="0" w:color="auto"/>
            <w:left w:val="none" w:sz="0" w:space="0" w:color="auto"/>
            <w:bottom w:val="none" w:sz="0" w:space="0" w:color="auto"/>
            <w:right w:val="none" w:sz="0" w:space="0" w:color="auto"/>
          </w:divBdr>
        </w:div>
        <w:div w:id="1100292835">
          <w:marLeft w:val="640"/>
          <w:marRight w:val="0"/>
          <w:marTop w:val="0"/>
          <w:marBottom w:val="0"/>
          <w:divBdr>
            <w:top w:val="none" w:sz="0" w:space="0" w:color="auto"/>
            <w:left w:val="none" w:sz="0" w:space="0" w:color="auto"/>
            <w:bottom w:val="none" w:sz="0" w:space="0" w:color="auto"/>
            <w:right w:val="none" w:sz="0" w:space="0" w:color="auto"/>
          </w:divBdr>
        </w:div>
        <w:div w:id="1978874029">
          <w:marLeft w:val="640"/>
          <w:marRight w:val="0"/>
          <w:marTop w:val="0"/>
          <w:marBottom w:val="0"/>
          <w:divBdr>
            <w:top w:val="none" w:sz="0" w:space="0" w:color="auto"/>
            <w:left w:val="none" w:sz="0" w:space="0" w:color="auto"/>
            <w:bottom w:val="none" w:sz="0" w:space="0" w:color="auto"/>
            <w:right w:val="none" w:sz="0" w:space="0" w:color="auto"/>
          </w:divBdr>
        </w:div>
        <w:div w:id="1323393867">
          <w:marLeft w:val="640"/>
          <w:marRight w:val="0"/>
          <w:marTop w:val="0"/>
          <w:marBottom w:val="0"/>
          <w:divBdr>
            <w:top w:val="none" w:sz="0" w:space="0" w:color="auto"/>
            <w:left w:val="none" w:sz="0" w:space="0" w:color="auto"/>
            <w:bottom w:val="none" w:sz="0" w:space="0" w:color="auto"/>
            <w:right w:val="none" w:sz="0" w:space="0" w:color="auto"/>
          </w:divBdr>
        </w:div>
        <w:div w:id="1421944918">
          <w:marLeft w:val="640"/>
          <w:marRight w:val="0"/>
          <w:marTop w:val="0"/>
          <w:marBottom w:val="0"/>
          <w:divBdr>
            <w:top w:val="none" w:sz="0" w:space="0" w:color="auto"/>
            <w:left w:val="none" w:sz="0" w:space="0" w:color="auto"/>
            <w:bottom w:val="none" w:sz="0" w:space="0" w:color="auto"/>
            <w:right w:val="none" w:sz="0" w:space="0" w:color="auto"/>
          </w:divBdr>
        </w:div>
        <w:div w:id="2146775071">
          <w:marLeft w:val="640"/>
          <w:marRight w:val="0"/>
          <w:marTop w:val="0"/>
          <w:marBottom w:val="0"/>
          <w:divBdr>
            <w:top w:val="none" w:sz="0" w:space="0" w:color="auto"/>
            <w:left w:val="none" w:sz="0" w:space="0" w:color="auto"/>
            <w:bottom w:val="none" w:sz="0" w:space="0" w:color="auto"/>
            <w:right w:val="none" w:sz="0" w:space="0" w:color="auto"/>
          </w:divBdr>
        </w:div>
        <w:div w:id="823279163">
          <w:marLeft w:val="640"/>
          <w:marRight w:val="0"/>
          <w:marTop w:val="0"/>
          <w:marBottom w:val="0"/>
          <w:divBdr>
            <w:top w:val="none" w:sz="0" w:space="0" w:color="auto"/>
            <w:left w:val="none" w:sz="0" w:space="0" w:color="auto"/>
            <w:bottom w:val="none" w:sz="0" w:space="0" w:color="auto"/>
            <w:right w:val="none" w:sz="0" w:space="0" w:color="auto"/>
          </w:divBdr>
        </w:div>
        <w:div w:id="2128313899">
          <w:marLeft w:val="640"/>
          <w:marRight w:val="0"/>
          <w:marTop w:val="0"/>
          <w:marBottom w:val="0"/>
          <w:divBdr>
            <w:top w:val="none" w:sz="0" w:space="0" w:color="auto"/>
            <w:left w:val="none" w:sz="0" w:space="0" w:color="auto"/>
            <w:bottom w:val="none" w:sz="0" w:space="0" w:color="auto"/>
            <w:right w:val="none" w:sz="0" w:space="0" w:color="auto"/>
          </w:divBdr>
        </w:div>
        <w:div w:id="1943610118">
          <w:marLeft w:val="640"/>
          <w:marRight w:val="0"/>
          <w:marTop w:val="0"/>
          <w:marBottom w:val="0"/>
          <w:divBdr>
            <w:top w:val="none" w:sz="0" w:space="0" w:color="auto"/>
            <w:left w:val="none" w:sz="0" w:space="0" w:color="auto"/>
            <w:bottom w:val="none" w:sz="0" w:space="0" w:color="auto"/>
            <w:right w:val="none" w:sz="0" w:space="0" w:color="auto"/>
          </w:divBdr>
        </w:div>
        <w:div w:id="640352539">
          <w:marLeft w:val="640"/>
          <w:marRight w:val="0"/>
          <w:marTop w:val="0"/>
          <w:marBottom w:val="0"/>
          <w:divBdr>
            <w:top w:val="none" w:sz="0" w:space="0" w:color="auto"/>
            <w:left w:val="none" w:sz="0" w:space="0" w:color="auto"/>
            <w:bottom w:val="none" w:sz="0" w:space="0" w:color="auto"/>
            <w:right w:val="none" w:sz="0" w:space="0" w:color="auto"/>
          </w:divBdr>
        </w:div>
        <w:div w:id="1817070012">
          <w:marLeft w:val="640"/>
          <w:marRight w:val="0"/>
          <w:marTop w:val="0"/>
          <w:marBottom w:val="0"/>
          <w:divBdr>
            <w:top w:val="none" w:sz="0" w:space="0" w:color="auto"/>
            <w:left w:val="none" w:sz="0" w:space="0" w:color="auto"/>
            <w:bottom w:val="none" w:sz="0" w:space="0" w:color="auto"/>
            <w:right w:val="none" w:sz="0" w:space="0" w:color="auto"/>
          </w:divBdr>
        </w:div>
        <w:div w:id="1042484113">
          <w:marLeft w:val="640"/>
          <w:marRight w:val="0"/>
          <w:marTop w:val="0"/>
          <w:marBottom w:val="0"/>
          <w:divBdr>
            <w:top w:val="none" w:sz="0" w:space="0" w:color="auto"/>
            <w:left w:val="none" w:sz="0" w:space="0" w:color="auto"/>
            <w:bottom w:val="none" w:sz="0" w:space="0" w:color="auto"/>
            <w:right w:val="none" w:sz="0" w:space="0" w:color="auto"/>
          </w:divBdr>
        </w:div>
        <w:div w:id="1140344960">
          <w:marLeft w:val="640"/>
          <w:marRight w:val="0"/>
          <w:marTop w:val="0"/>
          <w:marBottom w:val="0"/>
          <w:divBdr>
            <w:top w:val="none" w:sz="0" w:space="0" w:color="auto"/>
            <w:left w:val="none" w:sz="0" w:space="0" w:color="auto"/>
            <w:bottom w:val="none" w:sz="0" w:space="0" w:color="auto"/>
            <w:right w:val="none" w:sz="0" w:space="0" w:color="auto"/>
          </w:divBdr>
        </w:div>
        <w:div w:id="1671525187">
          <w:marLeft w:val="640"/>
          <w:marRight w:val="0"/>
          <w:marTop w:val="0"/>
          <w:marBottom w:val="0"/>
          <w:divBdr>
            <w:top w:val="none" w:sz="0" w:space="0" w:color="auto"/>
            <w:left w:val="none" w:sz="0" w:space="0" w:color="auto"/>
            <w:bottom w:val="none" w:sz="0" w:space="0" w:color="auto"/>
            <w:right w:val="none" w:sz="0" w:space="0" w:color="auto"/>
          </w:divBdr>
        </w:div>
        <w:div w:id="2074698212">
          <w:marLeft w:val="640"/>
          <w:marRight w:val="0"/>
          <w:marTop w:val="0"/>
          <w:marBottom w:val="0"/>
          <w:divBdr>
            <w:top w:val="none" w:sz="0" w:space="0" w:color="auto"/>
            <w:left w:val="none" w:sz="0" w:space="0" w:color="auto"/>
            <w:bottom w:val="none" w:sz="0" w:space="0" w:color="auto"/>
            <w:right w:val="none" w:sz="0" w:space="0" w:color="auto"/>
          </w:divBdr>
        </w:div>
        <w:div w:id="445975950">
          <w:marLeft w:val="640"/>
          <w:marRight w:val="0"/>
          <w:marTop w:val="0"/>
          <w:marBottom w:val="0"/>
          <w:divBdr>
            <w:top w:val="none" w:sz="0" w:space="0" w:color="auto"/>
            <w:left w:val="none" w:sz="0" w:space="0" w:color="auto"/>
            <w:bottom w:val="none" w:sz="0" w:space="0" w:color="auto"/>
            <w:right w:val="none" w:sz="0" w:space="0" w:color="auto"/>
          </w:divBdr>
        </w:div>
        <w:div w:id="2145729657">
          <w:marLeft w:val="640"/>
          <w:marRight w:val="0"/>
          <w:marTop w:val="0"/>
          <w:marBottom w:val="0"/>
          <w:divBdr>
            <w:top w:val="none" w:sz="0" w:space="0" w:color="auto"/>
            <w:left w:val="none" w:sz="0" w:space="0" w:color="auto"/>
            <w:bottom w:val="none" w:sz="0" w:space="0" w:color="auto"/>
            <w:right w:val="none" w:sz="0" w:space="0" w:color="auto"/>
          </w:divBdr>
        </w:div>
        <w:div w:id="374164694">
          <w:marLeft w:val="640"/>
          <w:marRight w:val="0"/>
          <w:marTop w:val="0"/>
          <w:marBottom w:val="0"/>
          <w:divBdr>
            <w:top w:val="none" w:sz="0" w:space="0" w:color="auto"/>
            <w:left w:val="none" w:sz="0" w:space="0" w:color="auto"/>
            <w:bottom w:val="none" w:sz="0" w:space="0" w:color="auto"/>
            <w:right w:val="none" w:sz="0" w:space="0" w:color="auto"/>
          </w:divBdr>
        </w:div>
        <w:div w:id="1008604688">
          <w:marLeft w:val="640"/>
          <w:marRight w:val="0"/>
          <w:marTop w:val="0"/>
          <w:marBottom w:val="0"/>
          <w:divBdr>
            <w:top w:val="none" w:sz="0" w:space="0" w:color="auto"/>
            <w:left w:val="none" w:sz="0" w:space="0" w:color="auto"/>
            <w:bottom w:val="none" w:sz="0" w:space="0" w:color="auto"/>
            <w:right w:val="none" w:sz="0" w:space="0" w:color="auto"/>
          </w:divBdr>
        </w:div>
        <w:div w:id="1840729499">
          <w:marLeft w:val="640"/>
          <w:marRight w:val="0"/>
          <w:marTop w:val="0"/>
          <w:marBottom w:val="0"/>
          <w:divBdr>
            <w:top w:val="none" w:sz="0" w:space="0" w:color="auto"/>
            <w:left w:val="none" w:sz="0" w:space="0" w:color="auto"/>
            <w:bottom w:val="none" w:sz="0" w:space="0" w:color="auto"/>
            <w:right w:val="none" w:sz="0" w:space="0" w:color="auto"/>
          </w:divBdr>
        </w:div>
        <w:div w:id="1124353181">
          <w:marLeft w:val="640"/>
          <w:marRight w:val="0"/>
          <w:marTop w:val="0"/>
          <w:marBottom w:val="0"/>
          <w:divBdr>
            <w:top w:val="none" w:sz="0" w:space="0" w:color="auto"/>
            <w:left w:val="none" w:sz="0" w:space="0" w:color="auto"/>
            <w:bottom w:val="none" w:sz="0" w:space="0" w:color="auto"/>
            <w:right w:val="none" w:sz="0" w:space="0" w:color="auto"/>
          </w:divBdr>
        </w:div>
        <w:div w:id="1337342335">
          <w:marLeft w:val="640"/>
          <w:marRight w:val="0"/>
          <w:marTop w:val="0"/>
          <w:marBottom w:val="0"/>
          <w:divBdr>
            <w:top w:val="none" w:sz="0" w:space="0" w:color="auto"/>
            <w:left w:val="none" w:sz="0" w:space="0" w:color="auto"/>
            <w:bottom w:val="none" w:sz="0" w:space="0" w:color="auto"/>
            <w:right w:val="none" w:sz="0" w:space="0" w:color="auto"/>
          </w:divBdr>
        </w:div>
        <w:div w:id="1484540214">
          <w:marLeft w:val="640"/>
          <w:marRight w:val="0"/>
          <w:marTop w:val="0"/>
          <w:marBottom w:val="0"/>
          <w:divBdr>
            <w:top w:val="none" w:sz="0" w:space="0" w:color="auto"/>
            <w:left w:val="none" w:sz="0" w:space="0" w:color="auto"/>
            <w:bottom w:val="none" w:sz="0" w:space="0" w:color="auto"/>
            <w:right w:val="none" w:sz="0" w:space="0" w:color="auto"/>
          </w:divBdr>
        </w:div>
        <w:div w:id="900097347">
          <w:marLeft w:val="640"/>
          <w:marRight w:val="0"/>
          <w:marTop w:val="0"/>
          <w:marBottom w:val="0"/>
          <w:divBdr>
            <w:top w:val="none" w:sz="0" w:space="0" w:color="auto"/>
            <w:left w:val="none" w:sz="0" w:space="0" w:color="auto"/>
            <w:bottom w:val="none" w:sz="0" w:space="0" w:color="auto"/>
            <w:right w:val="none" w:sz="0" w:space="0" w:color="auto"/>
          </w:divBdr>
        </w:div>
        <w:div w:id="1360551492">
          <w:marLeft w:val="640"/>
          <w:marRight w:val="0"/>
          <w:marTop w:val="0"/>
          <w:marBottom w:val="0"/>
          <w:divBdr>
            <w:top w:val="none" w:sz="0" w:space="0" w:color="auto"/>
            <w:left w:val="none" w:sz="0" w:space="0" w:color="auto"/>
            <w:bottom w:val="none" w:sz="0" w:space="0" w:color="auto"/>
            <w:right w:val="none" w:sz="0" w:space="0" w:color="auto"/>
          </w:divBdr>
        </w:div>
        <w:div w:id="1776948235">
          <w:marLeft w:val="640"/>
          <w:marRight w:val="0"/>
          <w:marTop w:val="0"/>
          <w:marBottom w:val="0"/>
          <w:divBdr>
            <w:top w:val="none" w:sz="0" w:space="0" w:color="auto"/>
            <w:left w:val="none" w:sz="0" w:space="0" w:color="auto"/>
            <w:bottom w:val="none" w:sz="0" w:space="0" w:color="auto"/>
            <w:right w:val="none" w:sz="0" w:space="0" w:color="auto"/>
          </w:divBdr>
        </w:div>
        <w:div w:id="34351923">
          <w:marLeft w:val="640"/>
          <w:marRight w:val="0"/>
          <w:marTop w:val="0"/>
          <w:marBottom w:val="0"/>
          <w:divBdr>
            <w:top w:val="none" w:sz="0" w:space="0" w:color="auto"/>
            <w:left w:val="none" w:sz="0" w:space="0" w:color="auto"/>
            <w:bottom w:val="none" w:sz="0" w:space="0" w:color="auto"/>
            <w:right w:val="none" w:sz="0" w:space="0" w:color="auto"/>
          </w:divBdr>
        </w:div>
        <w:div w:id="1417363824">
          <w:marLeft w:val="640"/>
          <w:marRight w:val="0"/>
          <w:marTop w:val="0"/>
          <w:marBottom w:val="0"/>
          <w:divBdr>
            <w:top w:val="none" w:sz="0" w:space="0" w:color="auto"/>
            <w:left w:val="none" w:sz="0" w:space="0" w:color="auto"/>
            <w:bottom w:val="none" w:sz="0" w:space="0" w:color="auto"/>
            <w:right w:val="none" w:sz="0" w:space="0" w:color="auto"/>
          </w:divBdr>
        </w:div>
        <w:div w:id="2046831625">
          <w:marLeft w:val="640"/>
          <w:marRight w:val="0"/>
          <w:marTop w:val="0"/>
          <w:marBottom w:val="0"/>
          <w:divBdr>
            <w:top w:val="none" w:sz="0" w:space="0" w:color="auto"/>
            <w:left w:val="none" w:sz="0" w:space="0" w:color="auto"/>
            <w:bottom w:val="none" w:sz="0" w:space="0" w:color="auto"/>
            <w:right w:val="none" w:sz="0" w:space="0" w:color="auto"/>
          </w:divBdr>
        </w:div>
        <w:div w:id="1721005961">
          <w:marLeft w:val="640"/>
          <w:marRight w:val="0"/>
          <w:marTop w:val="0"/>
          <w:marBottom w:val="0"/>
          <w:divBdr>
            <w:top w:val="none" w:sz="0" w:space="0" w:color="auto"/>
            <w:left w:val="none" w:sz="0" w:space="0" w:color="auto"/>
            <w:bottom w:val="none" w:sz="0" w:space="0" w:color="auto"/>
            <w:right w:val="none" w:sz="0" w:space="0" w:color="auto"/>
          </w:divBdr>
        </w:div>
        <w:div w:id="1588884586">
          <w:marLeft w:val="640"/>
          <w:marRight w:val="0"/>
          <w:marTop w:val="0"/>
          <w:marBottom w:val="0"/>
          <w:divBdr>
            <w:top w:val="none" w:sz="0" w:space="0" w:color="auto"/>
            <w:left w:val="none" w:sz="0" w:space="0" w:color="auto"/>
            <w:bottom w:val="none" w:sz="0" w:space="0" w:color="auto"/>
            <w:right w:val="none" w:sz="0" w:space="0" w:color="auto"/>
          </w:divBdr>
        </w:div>
        <w:div w:id="517933144">
          <w:marLeft w:val="640"/>
          <w:marRight w:val="0"/>
          <w:marTop w:val="0"/>
          <w:marBottom w:val="0"/>
          <w:divBdr>
            <w:top w:val="none" w:sz="0" w:space="0" w:color="auto"/>
            <w:left w:val="none" w:sz="0" w:space="0" w:color="auto"/>
            <w:bottom w:val="none" w:sz="0" w:space="0" w:color="auto"/>
            <w:right w:val="none" w:sz="0" w:space="0" w:color="auto"/>
          </w:divBdr>
        </w:div>
        <w:div w:id="824316739">
          <w:marLeft w:val="640"/>
          <w:marRight w:val="0"/>
          <w:marTop w:val="0"/>
          <w:marBottom w:val="0"/>
          <w:divBdr>
            <w:top w:val="none" w:sz="0" w:space="0" w:color="auto"/>
            <w:left w:val="none" w:sz="0" w:space="0" w:color="auto"/>
            <w:bottom w:val="none" w:sz="0" w:space="0" w:color="auto"/>
            <w:right w:val="none" w:sz="0" w:space="0" w:color="auto"/>
          </w:divBdr>
        </w:div>
        <w:div w:id="236936500">
          <w:marLeft w:val="640"/>
          <w:marRight w:val="0"/>
          <w:marTop w:val="0"/>
          <w:marBottom w:val="0"/>
          <w:divBdr>
            <w:top w:val="none" w:sz="0" w:space="0" w:color="auto"/>
            <w:left w:val="none" w:sz="0" w:space="0" w:color="auto"/>
            <w:bottom w:val="none" w:sz="0" w:space="0" w:color="auto"/>
            <w:right w:val="none" w:sz="0" w:space="0" w:color="auto"/>
          </w:divBdr>
        </w:div>
        <w:div w:id="827332842">
          <w:marLeft w:val="640"/>
          <w:marRight w:val="0"/>
          <w:marTop w:val="0"/>
          <w:marBottom w:val="0"/>
          <w:divBdr>
            <w:top w:val="none" w:sz="0" w:space="0" w:color="auto"/>
            <w:left w:val="none" w:sz="0" w:space="0" w:color="auto"/>
            <w:bottom w:val="none" w:sz="0" w:space="0" w:color="auto"/>
            <w:right w:val="none" w:sz="0" w:space="0" w:color="auto"/>
          </w:divBdr>
        </w:div>
        <w:div w:id="1503736672">
          <w:marLeft w:val="640"/>
          <w:marRight w:val="0"/>
          <w:marTop w:val="0"/>
          <w:marBottom w:val="0"/>
          <w:divBdr>
            <w:top w:val="none" w:sz="0" w:space="0" w:color="auto"/>
            <w:left w:val="none" w:sz="0" w:space="0" w:color="auto"/>
            <w:bottom w:val="none" w:sz="0" w:space="0" w:color="auto"/>
            <w:right w:val="none" w:sz="0" w:space="0" w:color="auto"/>
          </w:divBdr>
        </w:div>
        <w:div w:id="293755669">
          <w:marLeft w:val="640"/>
          <w:marRight w:val="0"/>
          <w:marTop w:val="0"/>
          <w:marBottom w:val="0"/>
          <w:divBdr>
            <w:top w:val="none" w:sz="0" w:space="0" w:color="auto"/>
            <w:left w:val="none" w:sz="0" w:space="0" w:color="auto"/>
            <w:bottom w:val="none" w:sz="0" w:space="0" w:color="auto"/>
            <w:right w:val="none" w:sz="0" w:space="0" w:color="auto"/>
          </w:divBdr>
        </w:div>
        <w:div w:id="1166894184">
          <w:marLeft w:val="640"/>
          <w:marRight w:val="0"/>
          <w:marTop w:val="0"/>
          <w:marBottom w:val="0"/>
          <w:divBdr>
            <w:top w:val="none" w:sz="0" w:space="0" w:color="auto"/>
            <w:left w:val="none" w:sz="0" w:space="0" w:color="auto"/>
            <w:bottom w:val="none" w:sz="0" w:space="0" w:color="auto"/>
            <w:right w:val="none" w:sz="0" w:space="0" w:color="auto"/>
          </w:divBdr>
        </w:div>
        <w:div w:id="372509134">
          <w:marLeft w:val="640"/>
          <w:marRight w:val="0"/>
          <w:marTop w:val="0"/>
          <w:marBottom w:val="0"/>
          <w:divBdr>
            <w:top w:val="none" w:sz="0" w:space="0" w:color="auto"/>
            <w:left w:val="none" w:sz="0" w:space="0" w:color="auto"/>
            <w:bottom w:val="none" w:sz="0" w:space="0" w:color="auto"/>
            <w:right w:val="none" w:sz="0" w:space="0" w:color="auto"/>
          </w:divBdr>
        </w:div>
        <w:div w:id="754666263">
          <w:marLeft w:val="640"/>
          <w:marRight w:val="0"/>
          <w:marTop w:val="0"/>
          <w:marBottom w:val="0"/>
          <w:divBdr>
            <w:top w:val="none" w:sz="0" w:space="0" w:color="auto"/>
            <w:left w:val="none" w:sz="0" w:space="0" w:color="auto"/>
            <w:bottom w:val="none" w:sz="0" w:space="0" w:color="auto"/>
            <w:right w:val="none" w:sz="0" w:space="0" w:color="auto"/>
          </w:divBdr>
        </w:div>
        <w:div w:id="1553496044">
          <w:marLeft w:val="640"/>
          <w:marRight w:val="0"/>
          <w:marTop w:val="0"/>
          <w:marBottom w:val="0"/>
          <w:divBdr>
            <w:top w:val="none" w:sz="0" w:space="0" w:color="auto"/>
            <w:left w:val="none" w:sz="0" w:space="0" w:color="auto"/>
            <w:bottom w:val="none" w:sz="0" w:space="0" w:color="auto"/>
            <w:right w:val="none" w:sz="0" w:space="0" w:color="auto"/>
          </w:divBdr>
        </w:div>
        <w:div w:id="1408848103">
          <w:marLeft w:val="640"/>
          <w:marRight w:val="0"/>
          <w:marTop w:val="0"/>
          <w:marBottom w:val="0"/>
          <w:divBdr>
            <w:top w:val="none" w:sz="0" w:space="0" w:color="auto"/>
            <w:left w:val="none" w:sz="0" w:space="0" w:color="auto"/>
            <w:bottom w:val="none" w:sz="0" w:space="0" w:color="auto"/>
            <w:right w:val="none" w:sz="0" w:space="0" w:color="auto"/>
          </w:divBdr>
        </w:div>
        <w:div w:id="1210874547">
          <w:marLeft w:val="640"/>
          <w:marRight w:val="0"/>
          <w:marTop w:val="0"/>
          <w:marBottom w:val="0"/>
          <w:divBdr>
            <w:top w:val="none" w:sz="0" w:space="0" w:color="auto"/>
            <w:left w:val="none" w:sz="0" w:space="0" w:color="auto"/>
            <w:bottom w:val="none" w:sz="0" w:space="0" w:color="auto"/>
            <w:right w:val="none" w:sz="0" w:space="0" w:color="auto"/>
          </w:divBdr>
        </w:div>
        <w:div w:id="1342898201">
          <w:marLeft w:val="640"/>
          <w:marRight w:val="0"/>
          <w:marTop w:val="0"/>
          <w:marBottom w:val="0"/>
          <w:divBdr>
            <w:top w:val="none" w:sz="0" w:space="0" w:color="auto"/>
            <w:left w:val="none" w:sz="0" w:space="0" w:color="auto"/>
            <w:bottom w:val="none" w:sz="0" w:space="0" w:color="auto"/>
            <w:right w:val="none" w:sz="0" w:space="0" w:color="auto"/>
          </w:divBdr>
        </w:div>
        <w:div w:id="1015426765">
          <w:marLeft w:val="640"/>
          <w:marRight w:val="0"/>
          <w:marTop w:val="0"/>
          <w:marBottom w:val="0"/>
          <w:divBdr>
            <w:top w:val="none" w:sz="0" w:space="0" w:color="auto"/>
            <w:left w:val="none" w:sz="0" w:space="0" w:color="auto"/>
            <w:bottom w:val="none" w:sz="0" w:space="0" w:color="auto"/>
            <w:right w:val="none" w:sz="0" w:space="0" w:color="auto"/>
          </w:divBdr>
        </w:div>
        <w:div w:id="149909962">
          <w:marLeft w:val="640"/>
          <w:marRight w:val="0"/>
          <w:marTop w:val="0"/>
          <w:marBottom w:val="0"/>
          <w:divBdr>
            <w:top w:val="none" w:sz="0" w:space="0" w:color="auto"/>
            <w:left w:val="none" w:sz="0" w:space="0" w:color="auto"/>
            <w:bottom w:val="none" w:sz="0" w:space="0" w:color="auto"/>
            <w:right w:val="none" w:sz="0" w:space="0" w:color="auto"/>
          </w:divBdr>
        </w:div>
        <w:div w:id="21369881">
          <w:marLeft w:val="640"/>
          <w:marRight w:val="0"/>
          <w:marTop w:val="0"/>
          <w:marBottom w:val="0"/>
          <w:divBdr>
            <w:top w:val="none" w:sz="0" w:space="0" w:color="auto"/>
            <w:left w:val="none" w:sz="0" w:space="0" w:color="auto"/>
            <w:bottom w:val="none" w:sz="0" w:space="0" w:color="auto"/>
            <w:right w:val="none" w:sz="0" w:space="0" w:color="auto"/>
          </w:divBdr>
        </w:div>
        <w:div w:id="42297824">
          <w:marLeft w:val="640"/>
          <w:marRight w:val="0"/>
          <w:marTop w:val="0"/>
          <w:marBottom w:val="0"/>
          <w:divBdr>
            <w:top w:val="none" w:sz="0" w:space="0" w:color="auto"/>
            <w:left w:val="none" w:sz="0" w:space="0" w:color="auto"/>
            <w:bottom w:val="none" w:sz="0" w:space="0" w:color="auto"/>
            <w:right w:val="none" w:sz="0" w:space="0" w:color="auto"/>
          </w:divBdr>
        </w:div>
        <w:div w:id="1437599493">
          <w:marLeft w:val="640"/>
          <w:marRight w:val="0"/>
          <w:marTop w:val="0"/>
          <w:marBottom w:val="0"/>
          <w:divBdr>
            <w:top w:val="none" w:sz="0" w:space="0" w:color="auto"/>
            <w:left w:val="none" w:sz="0" w:space="0" w:color="auto"/>
            <w:bottom w:val="none" w:sz="0" w:space="0" w:color="auto"/>
            <w:right w:val="none" w:sz="0" w:space="0" w:color="auto"/>
          </w:divBdr>
        </w:div>
        <w:div w:id="1479348542">
          <w:marLeft w:val="640"/>
          <w:marRight w:val="0"/>
          <w:marTop w:val="0"/>
          <w:marBottom w:val="0"/>
          <w:divBdr>
            <w:top w:val="none" w:sz="0" w:space="0" w:color="auto"/>
            <w:left w:val="none" w:sz="0" w:space="0" w:color="auto"/>
            <w:bottom w:val="none" w:sz="0" w:space="0" w:color="auto"/>
            <w:right w:val="none" w:sz="0" w:space="0" w:color="auto"/>
          </w:divBdr>
        </w:div>
        <w:div w:id="298150318">
          <w:marLeft w:val="640"/>
          <w:marRight w:val="0"/>
          <w:marTop w:val="0"/>
          <w:marBottom w:val="0"/>
          <w:divBdr>
            <w:top w:val="none" w:sz="0" w:space="0" w:color="auto"/>
            <w:left w:val="none" w:sz="0" w:space="0" w:color="auto"/>
            <w:bottom w:val="none" w:sz="0" w:space="0" w:color="auto"/>
            <w:right w:val="none" w:sz="0" w:space="0" w:color="auto"/>
          </w:divBdr>
        </w:div>
        <w:div w:id="1577278854">
          <w:marLeft w:val="640"/>
          <w:marRight w:val="0"/>
          <w:marTop w:val="0"/>
          <w:marBottom w:val="0"/>
          <w:divBdr>
            <w:top w:val="none" w:sz="0" w:space="0" w:color="auto"/>
            <w:left w:val="none" w:sz="0" w:space="0" w:color="auto"/>
            <w:bottom w:val="none" w:sz="0" w:space="0" w:color="auto"/>
            <w:right w:val="none" w:sz="0" w:space="0" w:color="auto"/>
          </w:divBdr>
        </w:div>
        <w:div w:id="1984851346">
          <w:marLeft w:val="640"/>
          <w:marRight w:val="0"/>
          <w:marTop w:val="0"/>
          <w:marBottom w:val="0"/>
          <w:divBdr>
            <w:top w:val="none" w:sz="0" w:space="0" w:color="auto"/>
            <w:left w:val="none" w:sz="0" w:space="0" w:color="auto"/>
            <w:bottom w:val="none" w:sz="0" w:space="0" w:color="auto"/>
            <w:right w:val="none" w:sz="0" w:space="0" w:color="auto"/>
          </w:divBdr>
        </w:div>
        <w:div w:id="523252331">
          <w:marLeft w:val="640"/>
          <w:marRight w:val="0"/>
          <w:marTop w:val="0"/>
          <w:marBottom w:val="0"/>
          <w:divBdr>
            <w:top w:val="none" w:sz="0" w:space="0" w:color="auto"/>
            <w:left w:val="none" w:sz="0" w:space="0" w:color="auto"/>
            <w:bottom w:val="none" w:sz="0" w:space="0" w:color="auto"/>
            <w:right w:val="none" w:sz="0" w:space="0" w:color="auto"/>
          </w:divBdr>
        </w:div>
        <w:div w:id="1206718913">
          <w:marLeft w:val="640"/>
          <w:marRight w:val="0"/>
          <w:marTop w:val="0"/>
          <w:marBottom w:val="0"/>
          <w:divBdr>
            <w:top w:val="none" w:sz="0" w:space="0" w:color="auto"/>
            <w:left w:val="none" w:sz="0" w:space="0" w:color="auto"/>
            <w:bottom w:val="none" w:sz="0" w:space="0" w:color="auto"/>
            <w:right w:val="none" w:sz="0" w:space="0" w:color="auto"/>
          </w:divBdr>
        </w:div>
        <w:div w:id="784272596">
          <w:marLeft w:val="640"/>
          <w:marRight w:val="0"/>
          <w:marTop w:val="0"/>
          <w:marBottom w:val="0"/>
          <w:divBdr>
            <w:top w:val="none" w:sz="0" w:space="0" w:color="auto"/>
            <w:left w:val="none" w:sz="0" w:space="0" w:color="auto"/>
            <w:bottom w:val="none" w:sz="0" w:space="0" w:color="auto"/>
            <w:right w:val="none" w:sz="0" w:space="0" w:color="auto"/>
          </w:divBdr>
        </w:div>
        <w:div w:id="792795131">
          <w:marLeft w:val="640"/>
          <w:marRight w:val="0"/>
          <w:marTop w:val="0"/>
          <w:marBottom w:val="0"/>
          <w:divBdr>
            <w:top w:val="none" w:sz="0" w:space="0" w:color="auto"/>
            <w:left w:val="none" w:sz="0" w:space="0" w:color="auto"/>
            <w:bottom w:val="none" w:sz="0" w:space="0" w:color="auto"/>
            <w:right w:val="none" w:sz="0" w:space="0" w:color="auto"/>
          </w:divBdr>
        </w:div>
        <w:div w:id="328289603">
          <w:marLeft w:val="640"/>
          <w:marRight w:val="0"/>
          <w:marTop w:val="0"/>
          <w:marBottom w:val="0"/>
          <w:divBdr>
            <w:top w:val="none" w:sz="0" w:space="0" w:color="auto"/>
            <w:left w:val="none" w:sz="0" w:space="0" w:color="auto"/>
            <w:bottom w:val="none" w:sz="0" w:space="0" w:color="auto"/>
            <w:right w:val="none" w:sz="0" w:space="0" w:color="auto"/>
          </w:divBdr>
        </w:div>
        <w:div w:id="531959230">
          <w:marLeft w:val="640"/>
          <w:marRight w:val="0"/>
          <w:marTop w:val="0"/>
          <w:marBottom w:val="0"/>
          <w:divBdr>
            <w:top w:val="none" w:sz="0" w:space="0" w:color="auto"/>
            <w:left w:val="none" w:sz="0" w:space="0" w:color="auto"/>
            <w:bottom w:val="none" w:sz="0" w:space="0" w:color="auto"/>
            <w:right w:val="none" w:sz="0" w:space="0" w:color="auto"/>
          </w:divBdr>
        </w:div>
        <w:div w:id="1203178937">
          <w:marLeft w:val="640"/>
          <w:marRight w:val="0"/>
          <w:marTop w:val="0"/>
          <w:marBottom w:val="0"/>
          <w:divBdr>
            <w:top w:val="none" w:sz="0" w:space="0" w:color="auto"/>
            <w:left w:val="none" w:sz="0" w:space="0" w:color="auto"/>
            <w:bottom w:val="none" w:sz="0" w:space="0" w:color="auto"/>
            <w:right w:val="none" w:sz="0" w:space="0" w:color="auto"/>
          </w:divBdr>
        </w:div>
        <w:div w:id="1977561979">
          <w:marLeft w:val="640"/>
          <w:marRight w:val="0"/>
          <w:marTop w:val="0"/>
          <w:marBottom w:val="0"/>
          <w:divBdr>
            <w:top w:val="none" w:sz="0" w:space="0" w:color="auto"/>
            <w:left w:val="none" w:sz="0" w:space="0" w:color="auto"/>
            <w:bottom w:val="none" w:sz="0" w:space="0" w:color="auto"/>
            <w:right w:val="none" w:sz="0" w:space="0" w:color="auto"/>
          </w:divBdr>
        </w:div>
        <w:div w:id="456685705">
          <w:marLeft w:val="640"/>
          <w:marRight w:val="0"/>
          <w:marTop w:val="0"/>
          <w:marBottom w:val="0"/>
          <w:divBdr>
            <w:top w:val="none" w:sz="0" w:space="0" w:color="auto"/>
            <w:left w:val="none" w:sz="0" w:space="0" w:color="auto"/>
            <w:bottom w:val="none" w:sz="0" w:space="0" w:color="auto"/>
            <w:right w:val="none" w:sz="0" w:space="0" w:color="auto"/>
          </w:divBdr>
        </w:div>
        <w:div w:id="1563059509">
          <w:marLeft w:val="640"/>
          <w:marRight w:val="0"/>
          <w:marTop w:val="0"/>
          <w:marBottom w:val="0"/>
          <w:divBdr>
            <w:top w:val="none" w:sz="0" w:space="0" w:color="auto"/>
            <w:left w:val="none" w:sz="0" w:space="0" w:color="auto"/>
            <w:bottom w:val="none" w:sz="0" w:space="0" w:color="auto"/>
            <w:right w:val="none" w:sz="0" w:space="0" w:color="auto"/>
          </w:divBdr>
        </w:div>
        <w:div w:id="1503007512">
          <w:marLeft w:val="640"/>
          <w:marRight w:val="0"/>
          <w:marTop w:val="0"/>
          <w:marBottom w:val="0"/>
          <w:divBdr>
            <w:top w:val="none" w:sz="0" w:space="0" w:color="auto"/>
            <w:left w:val="none" w:sz="0" w:space="0" w:color="auto"/>
            <w:bottom w:val="none" w:sz="0" w:space="0" w:color="auto"/>
            <w:right w:val="none" w:sz="0" w:space="0" w:color="auto"/>
          </w:divBdr>
        </w:div>
        <w:div w:id="2086487001">
          <w:marLeft w:val="640"/>
          <w:marRight w:val="0"/>
          <w:marTop w:val="0"/>
          <w:marBottom w:val="0"/>
          <w:divBdr>
            <w:top w:val="none" w:sz="0" w:space="0" w:color="auto"/>
            <w:left w:val="none" w:sz="0" w:space="0" w:color="auto"/>
            <w:bottom w:val="none" w:sz="0" w:space="0" w:color="auto"/>
            <w:right w:val="none" w:sz="0" w:space="0" w:color="auto"/>
          </w:divBdr>
        </w:div>
        <w:div w:id="2065444168">
          <w:marLeft w:val="640"/>
          <w:marRight w:val="0"/>
          <w:marTop w:val="0"/>
          <w:marBottom w:val="0"/>
          <w:divBdr>
            <w:top w:val="none" w:sz="0" w:space="0" w:color="auto"/>
            <w:left w:val="none" w:sz="0" w:space="0" w:color="auto"/>
            <w:bottom w:val="none" w:sz="0" w:space="0" w:color="auto"/>
            <w:right w:val="none" w:sz="0" w:space="0" w:color="auto"/>
          </w:divBdr>
        </w:div>
        <w:div w:id="965620080">
          <w:marLeft w:val="640"/>
          <w:marRight w:val="0"/>
          <w:marTop w:val="0"/>
          <w:marBottom w:val="0"/>
          <w:divBdr>
            <w:top w:val="none" w:sz="0" w:space="0" w:color="auto"/>
            <w:left w:val="none" w:sz="0" w:space="0" w:color="auto"/>
            <w:bottom w:val="none" w:sz="0" w:space="0" w:color="auto"/>
            <w:right w:val="none" w:sz="0" w:space="0" w:color="auto"/>
          </w:divBdr>
        </w:div>
        <w:div w:id="568275299">
          <w:marLeft w:val="640"/>
          <w:marRight w:val="0"/>
          <w:marTop w:val="0"/>
          <w:marBottom w:val="0"/>
          <w:divBdr>
            <w:top w:val="none" w:sz="0" w:space="0" w:color="auto"/>
            <w:left w:val="none" w:sz="0" w:space="0" w:color="auto"/>
            <w:bottom w:val="none" w:sz="0" w:space="0" w:color="auto"/>
            <w:right w:val="none" w:sz="0" w:space="0" w:color="auto"/>
          </w:divBdr>
        </w:div>
        <w:div w:id="986936344">
          <w:marLeft w:val="640"/>
          <w:marRight w:val="0"/>
          <w:marTop w:val="0"/>
          <w:marBottom w:val="0"/>
          <w:divBdr>
            <w:top w:val="none" w:sz="0" w:space="0" w:color="auto"/>
            <w:left w:val="none" w:sz="0" w:space="0" w:color="auto"/>
            <w:bottom w:val="none" w:sz="0" w:space="0" w:color="auto"/>
            <w:right w:val="none" w:sz="0" w:space="0" w:color="auto"/>
          </w:divBdr>
        </w:div>
        <w:div w:id="1429891324">
          <w:marLeft w:val="640"/>
          <w:marRight w:val="0"/>
          <w:marTop w:val="0"/>
          <w:marBottom w:val="0"/>
          <w:divBdr>
            <w:top w:val="none" w:sz="0" w:space="0" w:color="auto"/>
            <w:left w:val="none" w:sz="0" w:space="0" w:color="auto"/>
            <w:bottom w:val="none" w:sz="0" w:space="0" w:color="auto"/>
            <w:right w:val="none" w:sz="0" w:space="0" w:color="auto"/>
          </w:divBdr>
        </w:div>
        <w:div w:id="835993460">
          <w:marLeft w:val="640"/>
          <w:marRight w:val="0"/>
          <w:marTop w:val="0"/>
          <w:marBottom w:val="0"/>
          <w:divBdr>
            <w:top w:val="none" w:sz="0" w:space="0" w:color="auto"/>
            <w:left w:val="none" w:sz="0" w:space="0" w:color="auto"/>
            <w:bottom w:val="none" w:sz="0" w:space="0" w:color="auto"/>
            <w:right w:val="none" w:sz="0" w:space="0" w:color="auto"/>
          </w:divBdr>
        </w:div>
        <w:div w:id="1886677857">
          <w:marLeft w:val="640"/>
          <w:marRight w:val="0"/>
          <w:marTop w:val="0"/>
          <w:marBottom w:val="0"/>
          <w:divBdr>
            <w:top w:val="none" w:sz="0" w:space="0" w:color="auto"/>
            <w:left w:val="none" w:sz="0" w:space="0" w:color="auto"/>
            <w:bottom w:val="none" w:sz="0" w:space="0" w:color="auto"/>
            <w:right w:val="none" w:sz="0" w:space="0" w:color="auto"/>
          </w:divBdr>
        </w:div>
        <w:div w:id="133372965">
          <w:marLeft w:val="640"/>
          <w:marRight w:val="0"/>
          <w:marTop w:val="0"/>
          <w:marBottom w:val="0"/>
          <w:divBdr>
            <w:top w:val="none" w:sz="0" w:space="0" w:color="auto"/>
            <w:left w:val="none" w:sz="0" w:space="0" w:color="auto"/>
            <w:bottom w:val="none" w:sz="0" w:space="0" w:color="auto"/>
            <w:right w:val="none" w:sz="0" w:space="0" w:color="auto"/>
          </w:divBdr>
        </w:div>
        <w:div w:id="1524973263">
          <w:marLeft w:val="640"/>
          <w:marRight w:val="0"/>
          <w:marTop w:val="0"/>
          <w:marBottom w:val="0"/>
          <w:divBdr>
            <w:top w:val="none" w:sz="0" w:space="0" w:color="auto"/>
            <w:left w:val="none" w:sz="0" w:space="0" w:color="auto"/>
            <w:bottom w:val="none" w:sz="0" w:space="0" w:color="auto"/>
            <w:right w:val="none" w:sz="0" w:space="0" w:color="auto"/>
          </w:divBdr>
        </w:div>
        <w:div w:id="581719168">
          <w:marLeft w:val="640"/>
          <w:marRight w:val="0"/>
          <w:marTop w:val="0"/>
          <w:marBottom w:val="0"/>
          <w:divBdr>
            <w:top w:val="none" w:sz="0" w:space="0" w:color="auto"/>
            <w:left w:val="none" w:sz="0" w:space="0" w:color="auto"/>
            <w:bottom w:val="none" w:sz="0" w:space="0" w:color="auto"/>
            <w:right w:val="none" w:sz="0" w:space="0" w:color="auto"/>
          </w:divBdr>
        </w:div>
        <w:div w:id="1704163261">
          <w:marLeft w:val="640"/>
          <w:marRight w:val="0"/>
          <w:marTop w:val="0"/>
          <w:marBottom w:val="0"/>
          <w:divBdr>
            <w:top w:val="none" w:sz="0" w:space="0" w:color="auto"/>
            <w:left w:val="none" w:sz="0" w:space="0" w:color="auto"/>
            <w:bottom w:val="none" w:sz="0" w:space="0" w:color="auto"/>
            <w:right w:val="none" w:sz="0" w:space="0" w:color="auto"/>
          </w:divBdr>
        </w:div>
        <w:div w:id="672803292">
          <w:marLeft w:val="640"/>
          <w:marRight w:val="0"/>
          <w:marTop w:val="0"/>
          <w:marBottom w:val="0"/>
          <w:divBdr>
            <w:top w:val="none" w:sz="0" w:space="0" w:color="auto"/>
            <w:left w:val="none" w:sz="0" w:space="0" w:color="auto"/>
            <w:bottom w:val="none" w:sz="0" w:space="0" w:color="auto"/>
            <w:right w:val="none" w:sz="0" w:space="0" w:color="auto"/>
          </w:divBdr>
        </w:div>
        <w:div w:id="2008050605">
          <w:marLeft w:val="640"/>
          <w:marRight w:val="0"/>
          <w:marTop w:val="0"/>
          <w:marBottom w:val="0"/>
          <w:divBdr>
            <w:top w:val="none" w:sz="0" w:space="0" w:color="auto"/>
            <w:left w:val="none" w:sz="0" w:space="0" w:color="auto"/>
            <w:bottom w:val="none" w:sz="0" w:space="0" w:color="auto"/>
            <w:right w:val="none" w:sz="0" w:space="0" w:color="auto"/>
          </w:divBdr>
        </w:div>
        <w:div w:id="1932273988">
          <w:marLeft w:val="640"/>
          <w:marRight w:val="0"/>
          <w:marTop w:val="0"/>
          <w:marBottom w:val="0"/>
          <w:divBdr>
            <w:top w:val="none" w:sz="0" w:space="0" w:color="auto"/>
            <w:left w:val="none" w:sz="0" w:space="0" w:color="auto"/>
            <w:bottom w:val="none" w:sz="0" w:space="0" w:color="auto"/>
            <w:right w:val="none" w:sz="0" w:space="0" w:color="auto"/>
          </w:divBdr>
        </w:div>
        <w:div w:id="921523007">
          <w:marLeft w:val="640"/>
          <w:marRight w:val="0"/>
          <w:marTop w:val="0"/>
          <w:marBottom w:val="0"/>
          <w:divBdr>
            <w:top w:val="none" w:sz="0" w:space="0" w:color="auto"/>
            <w:left w:val="none" w:sz="0" w:space="0" w:color="auto"/>
            <w:bottom w:val="none" w:sz="0" w:space="0" w:color="auto"/>
            <w:right w:val="none" w:sz="0" w:space="0" w:color="auto"/>
          </w:divBdr>
        </w:div>
        <w:div w:id="1045131852">
          <w:marLeft w:val="640"/>
          <w:marRight w:val="0"/>
          <w:marTop w:val="0"/>
          <w:marBottom w:val="0"/>
          <w:divBdr>
            <w:top w:val="none" w:sz="0" w:space="0" w:color="auto"/>
            <w:left w:val="none" w:sz="0" w:space="0" w:color="auto"/>
            <w:bottom w:val="none" w:sz="0" w:space="0" w:color="auto"/>
            <w:right w:val="none" w:sz="0" w:space="0" w:color="auto"/>
          </w:divBdr>
        </w:div>
        <w:div w:id="87622770">
          <w:marLeft w:val="640"/>
          <w:marRight w:val="0"/>
          <w:marTop w:val="0"/>
          <w:marBottom w:val="0"/>
          <w:divBdr>
            <w:top w:val="none" w:sz="0" w:space="0" w:color="auto"/>
            <w:left w:val="none" w:sz="0" w:space="0" w:color="auto"/>
            <w:bottom w:val="none" w:sz="0" w:space="0" w:color="auto"/>
            <w:right w:val="none" w:sz="0" w:space="0" w:color="auto"/>
          </w:divBdr>
        </w:div>
        <w:div w:id="463472042">
          <w:marLeft w:val="640"/>
          <w:marRight w:val="0"/>
          <w:marTop w:val="0"/>
          <w:marBottom w:val="0"/>
          <w:divBdr>
            <w:top w:val="none" w:sz="0" w:space="0" w:color="auto"/>
            <w:left w:val="none" w:sz="0" w:space="0" w:color="auto"/>
            <w:bottom w:val="none" w:sz="0" w:space="0" w:color="auto"/>
            <w:right w:val="none" w:sz="0" w:space="0" w:color="auto"/>
          </w:divBdr>
        </w:div>
        <w:div w:id="1327439978">
          <w:marLeft w:val="640"/>
          <w:marRight w:val="0"/>
          <w:marTop w:val="0"/>
          <w:marBottom w:val="0"/>
          <w:divBdr>
            <w:top w:val="none" w:sz="0" w:space="0" w:color="auto"/>
            <w:left w:val="none" w:sz="0" w:space="0" w:color="auto"/>
            <w:bottom w:val="none" w:sz="0" w:space="0" w:color="auto"/>
            <w:right w:val="none" w:sz="0" w:space="0" w:color="auto"/>
          </w:divBdr>
        </w:div>
        <w:div w:id="38674956">
          <w:marLeft w:val="640"/>
          <w:marRight w:val="0"/>
          <w:marTop w:val="0"/>
          <w:marBottom w:val="0"/>
          <w:divBdr>
            <w:top w:val="none" w:sz="0" w:space="0" w:color="auto"/>
            <w:left w:val="none" w:sz="0" w:space="0" w:color="auto"/>
            <w:bottom w:val="none" w:sz="0" w:space="0" w:color="auto"/>
            <w:right w:val="none" w:sz="0" w:space="0" w:color="auto"/>
          </w:divBdr>
        </w:div>
        <w:div w:id="754862590">
          <w:marLeft w:val="640"/>
          <w:marRight w:val="0"/>
          <w:marTop w:val="0"/>
          <w:marBottom w:val="0"/>
          <w:divBdr>
            <w:top w:val="none" w:sz="0" w:space="0" w:color="auto"/>
            <w:left w:val="none" w:sz="0" w:space="0" w:color="auto"/>
            <w:bottom w:val="none" w:sz="0" w:space="0" w:color="auto"/>
            <w:right w:val="none" w:sz="0" w:space="0" w:color="auto"/>
          </w:divBdr>
        </w:div>
        <w:div w:id="1161772310">
          <w:marLeft w:val="640"/>
          <w:marRight w:val="0"/>
          <w:marTop w:val="0"/>
          <w:marBottom w:val="0"/>
          <w:divBdr>
            <w:top w:val="none" w:sz="0" w:space="0" w:color="auto"/>
            <w:left w:val="none" w:sz="0" w:space="0" w:color="auto"/>
            <w:bottom w:val="none" w:sz="0" w:space="0" w:color="auto"/>
            <w:right w:val="none" w:sz="0" w:space="0" w:color="auto"/>
          </w:divBdr>
        </w:div>
        <w:div w:id="420757062">
          <w:marLeft w:val="640"/>
          <w:marRight w:val="0"/>
          <w:marTop w:val="0"/>
          <w:marBottom w:val="0"/>
          <w:divBdr>
            <w:top w:val="none" w:sz="0" w:space="0" w:color="auto"/>
            <w:left w:val="none" w:sz="0" w:space="0" w:color="auto"/>
            <w:bottom w:val="none" w:sz="0" w:space="0" w:color="auto"/>
            <w:right w:val="none" w:sz="0" w:space="0" w:color="auto"/>
          </w:divBdr>
        </w:div>
      </w:divsChild>
    </w:div>
    <w:div w:id="542862476">
      <w:bodyDiv w:val="1"/>
      <w:marLeft w:val="0"/>
      <w:marRight w:val="0"/>
      <w:marTop w:val="0"/>
      <w:marBottom w:val="0"/>
      <w:divBdr>
        <w:top w:val="none" w:sz="0" w:space="0" w:color="auto"/>
        <w:left w:val="none" w:sz="0" w:space="0" w:color="auto"/>
        <w:bottom w:val="none" w:sz="0" w:space="0" w:color="auto"/>
        <w:right w:val="none" w:sz="0" w:space="0" w:color="auto"/>
      </w:divBdr>
    </w:div>
    <w:div w:id="548495867">
      <w:bodyDiv w:val="1"/>
      <w:marLeft w:val="0"/>
      <w:marRight w:val="0"/>
      <w:marTop w:val="0"/>
      <w:marBottom w:val="0"/>
      <w:divBdr>
        <w:top w:val="none" w:sz="0" w:space="0" w:color="auto"/>
        <w:left w:val="none" w:sz="0" w:space="0" w:color="auto"/>
        <w:bottom w:val="none" w:sz="0" w:space="0" w:color="auto"/>
        <w:right w:val="none" w:sz="0" w:space="0" w:color="auto"/>
      </w:divBdr>
    </w:div>
    <w:div w:id="556235860">
      <w:bodyDiv w:val="1"/>
      <w:marLeft w:val="0"/>
      <w:marRight w:val="0"/>
      <w:marTop w:val="0"/>
      <w:marBottom w:val="0"/>
      <w:divBdr>
        <w:top w:val="none" w:sz="0" w:space="0" w:color="auto"/>
        <w:left w:val="none" w:sz="0" w:space="0" w:color="auto"/>
        <w:bottom w:val="none" w:sz="0" w:space="0" w:color="auto"/>
        <w:right w:val="none" w:sz="0" w:space="0" w:color="auto"/>
      </w:divBdr>
    </w:div>
    <w:div w:id="592663873">
      <w:bodyDiv w:val="1"/>
      <w:marLeft w:val="0"/>
      <w:marRight w:val="0"/>
      <w:marTop w:val="0"/>
      <w:marBottom w:val="0"/>
      <w:divBdr>
        <w:top w:val="none" w:sz="0" w:space="0" w:color="auto"/>
        <w:left w:val="none" w:sz="0" w:space="0" w:color="auto"/>
        <w:bottom w:val="none" w:sz="0" w:space="0" w:color="auto"/>
        <w:right w:val="none" w:sz="0" w:space="0" w:color="auto"/>
      </w:divBdr>
      <w:divsChild>
        <w:div w:id="442120026">
          <w:marLeft w:val="0"/>
          <w:marRight w:val="0"/>
          <w:marTop w:val="0"/>
          <w:marBottom w:val="0"/>
          <w:divBdr>
            <w:top w:val="none" w:sz="0" w:space="0" w:color="auto"/>
            <w:left w:val="none" w:sz="0" w:space="0" w:color="auto"/>
            <w:bottom w:val="none" w:sz="0" w:space="0" w:color="auto"/>
            <w:right w:val="none" w:sz="0" w:space="0" w:color="auto"/>
          </w:divBdr>
          <w:divsChild>
            <w:div w:id="1994019449">
              <w:marLeft w:val="0"/>
              <w:marRight w:val="0"/>
              <w:marTop w:val="0"/>
              <w:marBottom w:val="0"/>
              <w:divBdr>
                <w:top w:val="none" w:sz="0" w:space="0" w:color="auto"/>
                <w:left w:val="none" w:sz="0" w:space="0" w:color="auto"/>
                <w:bottom w:val="none" w:sz="0" w:space="0" w:color="auto"/>
                <w:right w:val="none" w:sz="0" w:space="0" w:color="auto"/>
              </w:divBdr>
              <w:divsChild>
                <w:div w:id="19050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01630">
      <w:bodyDiv w:val="1"/>
      <w:marLeft w:val="0"/>
      <w:marRight w:val="0"/>
      <w:marTop w:val="0"/>
      <w:marBottom w:val="0"/>
      <w:divBdr>
        <w:top w:val="none" w:sz="0" w:space="0" w:color="auto"/>
        <w:left w:val="none" w:sz="0" w:space="0" w:color="auto"/>
        <w:bottom w:val="none" w:sz="0" w:space="0" w:color="auto"/>
        <w:right w:val="none" w:sz="0" w:space="0" w:color="auto"/>
      </w:divBdr>
    </w:div>
    <w:div w:id="637030552">
      <w:bodyDiv w:val="1"/>
      <w:marLeft w:val="0"/>
      <w:marRight w:val="0"/>
      <w:marTop w:val="0"/>
      <w:marBottom w:val="0"/>
      <w:divBdr>
        <w:top w:val="none" w:sz="0" w:space="0" w:color="auto"/>
        <w:left w:val="none" w:sz="0" w:space="0" w:color="auto"/>
        <w:bottom w:val="none" w:sz="0" w:space="0" w:color="auto"/>
        <w:right w:val="none" w:sz="0" w:space="0" w:color="auto"/>
      </w:divBdr>
    </w:div>
    <w:div w:id="651522747">
      <w:bodyDiv w:val="1"/>
      <w:marLeft w:val="0"/>
      <w:marRight w:val="0"/>
      <w:marTop w:val="0"/>
      <w:marBottom w:val="0"/>
      <w:divBdr>
        <w:top w:val="none" w:sz="0" w:space="0" w:color="auto"/>
        <w:left w:val="none" w:sz="0" w:space="0" w:color="auto"/>
        <w:bottom w:val="none" w:sz="0" w:space="0" w:color="auto"/>
        <w:right w:val="none" w:sz="0" w:space="0" w:color="auto"/>
      </w:divBdr>
      <w:divsChild>
        <w:div w:id="846016382">
          <w:marLeft w:val="640"/>
          <w:marRight w:val="0"/>
          <w:marTop w:val="0"/>
          <w:marBottom w:val="0"/>
          <w:divBdr>
            <w:top w:val="none" w:sz="0" w:space="0" w:color="auto"/>
            <w:left w:val="none" w:sz="0" w:space="0" w:color="auto"/>
            <w:bottom w:val="none" w:sz="0" w:space="0" w:color="auto"/>
            <w:right w:val="none" w:sz="0" w:space="0" w:color="auto"/>
          </w:divBdr>
        </w:div>
        <w:div w:id="107628630">
          <w:marLeft w:val="640"/>
          <w:marRight w:val="0"/>
          <w:marTop w:val="0"/>
          <w:marBottom w:val="0"/>
          <w:divBdr>
            <w:top w:val="none" w:sz="0" w:space="0" w:color="auto"/>
            <w:left w:val="none" w:sz="0" w:space="0" w:color="auto"/>
            <w:bottom w:val="none" w:sz="0" w:space="0" w:color="auto"/>
            <w:right w:val="none" w:sz="0" w:space="0" w:color="auto"/>
          </w:divBdr>
        </w:div>
        <w:div w:id="636567672">
          <w:marLeft w:val="640"/>
          <w:marRight w:val="0"/>
          <w:marTop w:val="0"/>
          <w:marBottom w:val="0"/>
          <w:divBdr>
            <w:top w:val="none" w:sz="0" w:space="0" w:color="auto"/>
            <w:left w:val="none" w:sz="0" w:space="0" w:color="auto"/>
            <w:bottom w:val="none" w:sz="0" w:space="0" w:color="auto"/>
            <w:right w:val="none" w:sz="0" w:space="0" w:color="auto"/>
          </w:divBdr>
        </w:div>
        <w:div w:id="1726249830">
          <w:marLeft w:val="640"/>
          <w:marRight w:val="0"/>
          <w:marTop w:val="0"/>
          <w:marBottom w:val="0"/>
          <w:divBdr>
            <w:top w:val="none" w:sz="0" w:space="0" w:color="auto"/>
            <w:left w:val="none" w:sz="0" w:space="0" w:color="auto"/>
            <w:bottom w:val="none" w:sz="0" w:space="0" w:color="auto"/>
            <w:right w:val="none" w:sz="0" w:space="0" w:color="auto"/>
          </w:divBdr>
        </w:div>
        <w:div w:id="751925688">
          <w:marLeft w:val="640"/>
          <w:marRight w:val="0"/>
          <w:marTop w:val="0"/>
          <w:marBottom w:val="0"/>
          <w:divBdr>
            <w:top w:val="none" w:sz="0" w:space="0" w:color="auto"/>
            <w:left w:val="none" w:sz="0" w:space="0" w:color="auto"/>
            <w:bottom w:val="none" w:sz="0" w:space="0" w:color="auto"/>
            <w:right w:val="none" w:sz="0" w:space="0" w:color="auto"/>
          </w:divBdr>
        </w:div>
        <w:div w:id="816264037">
          <w:marLeft w:val="640"/>
          <w:marRight w:val="0"/>
          <w:marTop w:val="0"/>
          <w:marBottom w:val="0"/>
          <w:divBdr>
            <w:top w:val="none" w:sz="0" w:space="0" w:color="auto"/>
            <w:left w:val="none" w:sz="0" w:space="0" w:color="auto"/>
            <w:bottom w:val="none" w:sz="0" w:space="0" w:color="auto"/>
            <w:right w:val="none" w:sz="0" w:space="0" w:color="auto"/>
          </w:divBdr>
        </w:div>
        <w:div w:id="1325626557">
          <w:marLeft w:val="640"/>
          <w:marRight w:val="0"/>
          <w:marTop w:val="0"/>
          <w:marBottom w:val="0"/>
          <w:divBdr>
            <w:top w:val="none" w:sz="0" w:space="0" w:color="auto"/>
            <w:left w:val="none" w:sz="0" w:space="0" w:color="auto"/>
            <w:bottom w:val="none" w:sz="0" w:space="0" w:color="auto"/>
            <w:right w:val="none" w:sz="0" w:space="0" w:color="auto"/>
          </w:divBdr>
        </w:div>
        <w:div w:id="473917084">
          <w:marLeft w:val="640"/>
          <w:marRight w:val="0"/>
          <w:marTop w:val="0"/>
          <w:marBottom w:val="0"/>
          <w:divBdr>
            <w:top w:val="none" w:sz="0" w:space="0" w:color="auto"/>
            <w:left w:val="none" w:sz="0" w:space="0" w:color="auto"/>
            <w:bottom w:val="none" w:sz="0" w:space="0" w:color="auto"/>
            <w:right w:val="none" w:sz="0" w:space="0" w:color="auto"/>
          </w:divBdr>
        </w:div>
        <w:div w:id="85074837">
          <w:marLeft w:val="640"/>
          <w:marRight w:val="0"/>
          <w:marTop w:val="0"/>
          <w:marBottom w:val="0"/>
          <w:divBdr>
            <w:top w:val="none" w:sz="0" w:space="0" w:color="auto"/>
            <w:left w:val="none" w:sz="0" w:space="0" w:color="auto"/>
            <w:bottom w:val="none" w:sz="0" w:space="0" w:color="auto"/>
            <w:right w:val="none" w:sz="0" w:space="0" w:color="auto"/>
          </w:divBdr>
        </w:div>
        <w:div w:id="752315286">
          <w:marLeft w:val="640"/>
          <w:marRight w:val="0"/>
          <w:marTop w:val="0"/>
          <w:marBottom w:val="0"/>
          <w:divBdr>
            <w:top w:val="none" w:sz="0" w:space="0" w:color="auto"/>
            <w:left w:val="none" w:sz="0" w:space="0" w:color="auto"/>
            <w:bottom w:val="none" w:sz="0" w:space="0" w:color="auto"/>
            <w:right w:val="none" w:sz="0" w:space="0" w:color="auto"/>
          </w:divBdr>
        </w:div>
        <w:div w:id="56705306">
          <w:marLeft w:val="640"/>
          <w:marRight w:val="0"/>
          <w:marTop w:val="0"/>
          <w:marBottom w:val="0"/>
          <w:divBdr>
            <w:top w:val="none" w:sz="0" w:space="0" w:color="auto"/>
            <w:left w:val="none" w:sz="0" w:space="0" w:color="auto"/>
            <w:bottom w:val="none" w:sz="0" w:space="0" w:color="auto"/>
            <w:right w:val="none" w:sz="0" w:space="0" w:color="auto"/>
          </w:divBdr>
        </w:div>
        <w:div w:id="267543270">
          <w:marLeft w:val="640"/>
          <w:marRight w:val="0"/>
          <w:marTop w:val="0"/>
          <w:marBottom w:val="0"/>
          <w:divBdr>
            <w:top w:val="none" w:sz="0" w:space="0" w:color="auto"/>
            <w:left w:val="none" w:sz="0" w:space="0" w:color="auto"/>
            <w:bottom w:val="none" w:sz="0" w:space="0" w:color="auto"/>
            <w:right w:val="none" w:sz="0" w:space="0" w:color="auto"/>
          </w:divBdr>
        </w:div>
        <w:div w:id="1040322541">
          <w:marLeft w:val="640"/>
          <w:marRight w:val="0"/>
          <w:marTop w:val="0"/>
          <w:marBottom w:val="0"/>
          <w:divBdr>
            <w:top w:val="none" w:sz="0" w:space="0" w:color="auto"/>
            <w:left w:val="none" w:sz="0" w:space="0" w:color="auto"/>
            <w:bottom w:val="none" w:sz="0" w:space="0" w:color="auto"/>
            <w:right w:val="none" w:sz="0" w:space="0" w:color="auto"/>
          </w:divBdr>
        </w:div>
        <w:div w:id="74326329">
          <w:marLeft w:val="640"/>
          <w:marRight w:val="0"/>
          <w:marTop w:val="0"/>
          <w:marBottom w:val="0"/>
          <w:divBdr>
            <w:top w:val="none" w:sz="0" w:space="0" w:color="auto"/>
            <w:left w:val="none" w:sz="0" w:space="0" w:color="auto"/>
            <w:bottom w:val="none" w:sz="0" w:space="0" w:color="auto"/>
            <w:right w:val="none" w:sz="0" w:space="0" w:color="auto"/>
          </w:divBdr>
        </w:div>
        <w:div w:id="540746856">
          <w:marLeft w:val="640"/>
          <w:marRight w:val="0"/>
          <w:marTop w:val="0"/>
          <w:marBottom w:val="0"/>
          <w:divBdr>
            <w:top w:val="none" w:sz="0" w:space="0" w:color="auto"/>
            <w:left w:val="none" w:sz="0" w:space="0" w:color="auto"/>
            <w:bottom w:val="none" w:sz="0" w:space="0" w:color="auto"/>
            <w:right w:val="none" w:sz="0" w:space="0" w:color="auto"/>
          </w:divBdr>
        </w:div>
        <w:div w:id="1090740618">
          <w:marLeft w:val="640"/>
          <w:marRight w:val="0"/>
          <w:marTop w:val="0"/>
          <w:marBottom w:val="0"/>
          <w:divBdr>
            <w:top w:val="none" w:sz="0" w:space="0" w:color="auto"/>
            <w:left w:val="none" w:sz="0" w:space="0" w:color="auto"/>
            <w:bottom w:val="none" w:sz="0" w:space="0" w:color="auto"/>
            <w:right w:val="none" w:sz="0" w:space="0" w:color="auto"/>
          </w:divBdr>
        </w:div>
        <w:div w:id="305673215">
          <w:marLeft w:val="640"/>
          <w:marRight w:val="0"/>
          <w:marTop w:val="0"/>
          <w:marBottom w:val="0"/>
          <w:divBdr>
            <w:top w:val="none" w:sz="0" w:space="0" w:color="auto"/>
            <w:left w:val="none" w:sz="0" w:space="0" w:color="auto"/>
            <w:bottom w:val="none" w:sz="0" w:space="0" w:color="auto"/>
            <w:right w:val="none" w:sz="0" w:space="0" w:color="auto"/>
          </w:divBdr>
        </w:div>
        <w:div w:id="1346057192">
          <w:marLeft w:val="640"/>
          <w:marRight w:val="0"/>
          <w:marTop w:val="0"/>
          <w:marBottom w:val="0"/>
          <w:divBdr>
            <w:top w:val="none" w:sz="0" w:space="0" w:color="auto"/>
            <w:left w:val="none" w:sz="0" w:space="0" w:color="auto"/>
            <w:bottom w:val="none" w:sz="0" w:space="0" w:color="auto"/>
            <w:right w:val="none" w:sz="0" w:space="0" w:color="auto"/>
          </w:divBdr>
        </w:div>
        <w:div w:id="1584339470">
          <w:marLeft w:val="640"/>
          <w:marRight w:val="0"/>
          <w:marTop w:val="0"/>
          <w:marBottom w:val="0"/>
          <w:divBdr>
            <w:top w:val="none" w:sz="0" w:space="0" w:color="auto"/>
            <w:left w:val="none" w:sz="0" w:space="0" w:color="auto"/>
            <w:bottom w:val="none" w:sz="0" w:space="0" w:color="auto"/>
            <w:right w:val="none" w:sz="0" w:space="0" w:color="auto"/>
          </w:divBdr>
        </w:div>
        <w:div w:id="311833372">
          <w:marLeft w:val="640"/>
          <w:marRight w:val="0"/>
          <w:marTop w:val="0"/>
          <w:marBottom w:val="0"/>
          <w:divBdr>
            <w:top w:val="none" w:sz="0" w:space="0" w:color="auto"/>
            <w:left w:val="none" w:sz="0" w:space="0" w:color="auto"/>
            <w:bottom w:val="none" w:sz="0" w:space="0" w:color="auto"/>
            <w:right w:val="none" w:sz="0" w:space="0" w:color="auto"/>
          </w:divBdr>
        </w:div>
        <w:div w:id="1068116173">
          <w:marLeft w:val="640"/>
          <w:marRight w:val="0"/>
          <w:marTop w:val="0"/>
          <w:marBottom w:val="0"/>
          <w:divBdr>
            <w:top w:val="none" w:sz="0" w:space="0" w:color="auto"/>
            <w:left w:val="none" w:sz="0" w:space="0" w:color="auto"/>
            <w:bottom w:val="none" w:sz="0" w:space="0" w:color="auto"/>
            <w:right w:val="none" w:sz="0" w:space="0" w:color="auto"/>
          </w:divBdr>
        </w:div>
        <w:div w:id="1662267783">
          <w:marLeft w:val="640"/>
          <w:marRight w:val="0"/>
          <w:marTop w:val="0"/>
          <w:marBottom w:val="0"/>
          <w:divBdr>
            <w:top w:val="none" w:sz="0" w:space="0" w:color="auto"/>
            <w:left w:val="none" w:sz="0" w:space="0" w:color="auto"/>
            <w:bottom w:val="none" w:sz="0" w:space="0" w:color="auto"/>
            <w:right w:val="none" w:sz="0" w:space="0" w:color="auto"/>
          </w:divBdr>
        </w:div>
        <w:div w:id="404567827">
          <w:marLeft w:val="640"/>
          <w:marRight w:val="0"/>
          <w:marTop w:val="0"/>
          <w:marBottom w:val="0"/>
          <w:divBdr>
            <w:top w:val="none" w:sz="0" w:space="0" w:color="auto"/>
            <w:left w:val="none" w:sz="0" w:space="0" w:color="auto"/>
            <w:bottom w:val="none" w:sz="0" w:space="0" w:color="auto"/>
            <w:right w:val="none" w:sz="0" w:space="0" w:color="auto"/>
          </w:divBdr>
        </w:div>
        <w:div w:id="2018342936">
          <w:marLeft w:val="640"/>
          <w:marRight w:val="0"/>
          <w:marTop w:val="0"/>
          <w:marBottom w:val="0"/>
          <w:divBdr>
            <w:top w:val="none" w:sz="0" w:space="0" w:color="auto"/>
            <w:left w:val="none" w:sz="0" w:space="0" w:color="auto"/>
            <w:bottom w:val="none" w:sz="0" w:space="0" w:color="auto"/>
            <w:right w:val="none" w:sz="0" w:space="0" w:color="auto"/>
          </w:divBdr>
        </w:div>
        <w:div w:id="1768884681">
          <w:marLeft w:val="640"/>
          <w:marRight w:val="0"/>
          <w:marTop w:val="0"/>
          <w:marBottom w:val="0"/>
          <w:divBdr>
            <w:top w:val="none" w:sz="0" w:space="0" w:color="auto"/>
            <w:left w:val="none" w:sz="0" w:space="0" w:color="auto"/>
            <w:bottom w:val="none" w:sz="0" w:space="0" w:color="auto"/>
            <w:right w:val="none" w:sz="0" w:space="0" w:color="auto"/>
          </w:divBdr>
        </w:div>
        <w:div w:id="1733890222">
          <w:marLeft w:val="640"/>
          <w:marRight w:val="0"/>
          <w:marTop w:val="0"/>
          <w:marBottom w:val="0"/>
          <w:divBdr>
            <w:top w:val="none" w:sz="0" w:space="0" w:color="auto"/>
            <w:left w:val="none" w:sz="0" w:space="0" w:color="auto"/>
            <w:bottom w:val="none" w:sz="0" w:space="0" w:color="auto"/>
            <w:right w:val="none" w:sz="0" w:space="0" w:color="auto"/>
          </w:divBdr>
        </w:div>
        <w:div w:id="38095637">
          <w:marLeft w:val="640"/>
          <w:marRight w:val="0"/>
          <w:marTop w:val="0"/>
          <w:marBottom w:val="0"/>
          <w:divBdr>
            <w:top w:val="none" w:sz="0" w:space="0" w:color="auto"/>
            <w:left w:val="none" w:sz="0" w:space="0" w:color="auto"/>
            <w:bottom w:val="none" w:sz="0" w:space="0" w:color="auto"/>
            <w:right w:val="none" w:sz="0" w:space="0" w:color="auto"/>
          </w:divBdr>
        </w:div>
        <w:div w:id="2125032404">
          <w:marLeft w:val="640"/>
          <w:marRight w:val="0"/>
          <w:marTop w:val="0"/>
          <w:marBottom w:val="0"/>
          <w:divBdr>
            <w:top w:val="none" w:sz="0" w:space="0" w:color="auto"/>
            <w:left w:val="none" w:sz="0" w:space="0" w:color="auto"/>
            <w:bottom w:val="none" w:sz="0" w:space="0" w:color="auto"/>
            <w:right w:val="none" w:sz="0" w:space="0" w:color="auto"/>
          </w:divBdr>
        </w:div>
        <w:div w:id="1103577638">
          <w:marLeft w:val="640"/>
          <w:marRight w:val="0"/>
          <w:marTop w:val="0"/>
          <w:marBottom w:val="0"/>
          <w:divBdr>
            <w:top w:val="none" w:sz="0" w:space="0" w:color="auto"/>
            <w:left w:val="none" w:sz="0" w:space="0" w:color="auto"/>
            <w:bottom w:val="none" w:sz="0" w:space="0" w:color="auto"/>
            <w:right w:val="none" w:sz="0" w:space="0" w:color="auto"/>
          </w:divBdr>
        </w:div>
        <w:div w:id="1357152198">
          <w:marLeft w:val="640"/>
          <w:marRight w:val="0"/>
          <w:marTop w:val="0"/>
          <w:marBottom w:val="0"/>
          <w:divBdr>
            <w:top w:val="none" w:sz="0" w:space="0" w:color="auto"/>
            <w:left w:val="none" w:sz="0" w:space="0" w:color="auto"/>
            <w:bottom w:val="none" w:sz="0" w:space="0" w:color="auto"/>
            <w:right w:val="none" w:sz="0" w:space="0" w:color="auto"/>
          </w:divBdr>
        </w:div>
        <w:div w:id="126776974">
          <w:marLeft w:val="640"/>
          <w:marRight w:val="0"/>
          <w:marTop w:val="0"/>
          <w:marBottom w:val="0"/>
          <w:divBdr>
            <w:top w:val="none" w:sz="0" w:space="0" w:color="auto"/>
            <w:left w:val="none" w:sz="0" w:space="0" w:color="auto"/>
            <w:bottom w:val="none" w:sz="0" w:space="0" w:color="auto"/>
            <w:right w:val="none" w:sz="0" w:space="0" w:color="auto"/>
          </w:divBdr>
        </w:div>
        <w:div w:id="1455098860">
          <w:marLeft w:val="640"/>
          <w:marRight w:val="0"/>
          <w:marTop w:val="0"/>
          <w:marBottom w:val="0"/>
          <w:divBdr>
            <w:top w:val="none" w:sz="0" w:space="0" w:color="auto"/>
            <w:left w:val="none" w:sz="0" w:space="0" w:color="auto"/>
            <w:bottom w:val="none" w:sz="0" w:space="0" w:color="auto"/>
            <w:right w:val="none" w:sz="0" w:space="0" w:color="auto"/>
          </w:divBdr>
        </w:div>
        <w:div w:id="2001346106">
          <w:marLeft w:val="640"/>
          <w:marRight w:val="0"/>
          <w:marTop w:val="0"/>
          <w:marBottom w:val="0"/>
          <w:divBdr>
            <w:top w:val="none" w:sz="0" w:space="0" w:color="auto"/>
            <w:left w:val="none" w:sz="0" w:space="0" w:color="auto"/>
            <w:bottom w:val="none" w:sz="0" w:space="0" w:color="auto"/>
            <w:right w:val="none" w:sz="0" w:space="0" w:color="auto"/>
          </w:divBdr>
        </w:div>
        <w:div w:id="661665136">
          <w:marLeft w:val="640"/>
          <w:marRight w:val="0"/>
          <w:marTop w:val="0"/>
          <w:marBottom w:val="0"/>
          <w:divBdr>
            <w:top w:val="none" w:sz="0" w:space="0" w:color="auto"/>
            <w:left w:val="none" w:sz="0" w:space="0" w:color="auto"/>
            <w:bottom w:val="none" w:sz="0" w:space="0" w:color="auto"/>
            <w:right w:val="none" w:sz="0" w:space="0" w:color="auto"/>
          </w:divBdr>
        </w:div>
        <w:div w:id="757217653">
          <w:marLeft w:val="640"/>
          <w:marRight w:val="0"/>
          <w:marTop w:val="0"/>
          <w:marBottom w:val="0"/>
          <w:divBdr>
            <w:top w:val="none" w:sz="0" w:space="0" w:color="auto"/>
            <w:left w:val="none" w:sz="0" w:space="0" w:color="auto"/>
            <w:bottom w:val="none" w:sz="0" w:space="0" w:color="auto"/>
            <w:right w:val="none" w:sz="0" w:space="0" w:color="auto"/>
          </w:divBdr>
        </w:div>
        <w:div w:id="1435398991">
          <w:marLeft w:val="640"/>
          <w:marRight w:val="0"/>
          <w:marTop w:val="0"/>
          <w:marBottom w:val="0"/>
          <w:divBdr>
            <w:top w:val="none" w:sz="0" w:space="0" w:color="auto"/>
            <w:left w:val="none" w:sz="0" w:space="0" w:color="auto"/>
            <w:bottom w:val="none" w:sz="0" w:space="0" w:color="auto"/>
            <w:right w:val="none" w:sz="0" w:space="0" w:color="auto"/>
          </w:divBdr>
        </w:div>
        <w:div w:id="1133865666">
          <w:marLeft w:val="640"/>
          <w:marRight w:val="0"/>
          <w:marTop w:val="0"/>
          <w:marBottom w:val="0"/>
          <w:divBdr>
            <w:top w:val="none" w:sz="0" w:space="0" w:color="auto"/>
            <w:left w:val="none" w:sz="0" w:space="0" w:color="auto"/>
            <w:bottom w:val="none" w:sz="0" w:space="0" w:color="auto"/>
            <w:right w:val="none" w:sz="0" w:space="0" w:color="auto"/>
          </w:divBdr>
        </w:div>
        <w:div w:id="1300846334">
          <w:marLeft w:val="640"/>
          <w:marRight w:val="0"/>
          <w:marTop w:val="0"/>
          <w:marBottom w:val="0"/>
          <w:divBdr>
            <w:top w:val="none" w:sz="0" w:space="0" w:color="auto"/>
            <w:left w:val="none" w:sz="0" w:space="0" w:color="auto"/>
            <w:bottom w:val="none" w:sz="0" w:space="0" w:color="auto"/>
            <w:right w:val="none" w:sz="0" w:space="0" w:color="auto"/>
          </w:divBdr>
        </w:div>
        <w:div w:id="1753893768">
          <w:marLeft w:val="640"/>
          <w:marRight w:val="0"/>
          <w:marTop w:val="0"/>
          <w:marBottom w:val="0"/>
          <w:divBdr>
            <w:top w:val="none" w:sz="0" w:space="0" w:color="auto"/>
            <w:left w:val="none" w:sz="0" w:space="0" w:color="auto"/>
            <w:bottom w:val="none" w:sz="0" w:space="0" w:color="auto"/>
            <w:right w:val="none" w:sz="0" w:space="0" w:color="auto"/>
          </w:divBdr>
        </w:div>
        <w:div w:id="860971947">
          <w:marLeft w:val="640"/>
          <w:marRight w:val="0"/>
          <w:marTop w:val="0"/>
          <w:marBottom w:val="0"/>
          <w:divBdr>
            <w:top w:val="none" w:sz="0" w:space="0" w:color="auto"/>
            <w:left w:val="none" w:sz="0" w:space="0" w:color="auto"/>
            <w:bottom w:val="none" w:sz="0" w:space="0" w:color="auto"/>
            <w:right w:val="none" w:sz="0" w:space="0" w:color="auto"/>
          </w:divBdr>
        </w:div>
        <w:div w:id="747649692">
          <w:marLeft w:val="640"/>
          <w:marRight w:val="0"/>
          <w:marTop w:val="0"/>
          <w:marBottom w:val="0"/>
          <w:divBdr>
            <w:top w:val="none" w:sz="0" w:space="0" w:color="auto"/>
            <w:left w:val="none" w:sz="0" w:space="0" w:color="auto"/>
            <w:bottom w:val="none" w:sz="0" w:space="0" w:color="auto"/>
            <w:right w:val="none" w:sz="0" w:space="0" w:color="auto"/>
          </w:divBdr>
        </w:div>
        <w:div w:id="121583445">
          <w:marLeft w:val="640"/>
          <w:marRight w:val="0"/>
          <w:marTop w:val="0"/>
          <w:marBottom w:val="0"/>
          <w:divBdr>
            <w:top w:val="none" w:sz="0" w:space="0" w:color="auto"/>
            <w:left w:val="none" w:sz="0" w:space="0" w:color="auto"/>
            <w:bottom w:val="none" w:sz="0" w:space="0" w:color="auto"/>
            <w:right w:val="none" w:sz="0" w:space="0" w:color="auto"/>
          </w:divBdr>
        </w:div>
        <w:div w:id="1378819793">
          <w:marLeft w:val="640"/>
          <w:marRight w:val="0"/>
          <w:marTop w:val="0"/>
          <w:marBottom w:val="0"/>
          <w:divBdr>
            <w:top w:val="none" w:sz="0" w:space="0" w:color="auto"/>
            <w:left w:val="none" w:sz="0" w:space="0" w:color="auto"/>
            <w:bottom w:val="none" w:sz="0" w:space="0" w:color="auto"/>
            <w:right w:val="none" w:sz="0" w:space="0" w:color="auto"/>
          </w:divBdr>
        </w:div>
        <w:div w:id="1425757980">
          <w:marLeft w:val="640"/>
          <w:marRight w:val="0"/>
          <w:marTop w:val="0"/>
          <w:marBottom w:val="0"/>
          <w:divBdr>
            <w:top w:val="none" w:sz="0" w:space="0" w:color="auto"/>
            <w:left w:val="none" w:sz="0" w:space="0" w:color="auto"/>
            <w:bottom w:val="none" w:sz="0" w:space="0" w:color="auto"/>
            <w:right w:val="none" w:sz="0" w:space="0" w:color="auto"/>
          </w:divBdr>
        </w:div>
        <w:div w:id="2130199645">
          <w:marLeft w:val="640"/>
          <w:marRight w:val="0"/>
          <w:marTop w:val="0"/>
          <w:marBottom w:val="0"/>
          <w:divBdr>
            <w:top w:val="none" w:sz="0" w:space="0" w:color="auto"/>
            <w:left w:val="none" w:sz="0" w:space="0" w:color="auto"/>
            <w:bottom w:val="none" w:sz="0" w:space="0" w:color="auto"/>
            <w:right w:val="none" w:sz="0" w:space="0" w:color="auto"/>
          </w:divBdr>
        </w:div>
        <w:div w:id="1017387664">
          <w:marLeft w:val="640"/>
          <w:marRight w:val="0"/>
          <w:marTop w:val="0"/>
          <w:marBottom w:val="0"/>
          <w:divBdr>
            <w:top w:val="none" w:sz="0" w:space="0" w:color="auto"/>
            <w:left w:val="none" w:sz="0" w:space="0" w:color="auto"/>
            <w:bottom w:val="none" w:sz="0" w:space="0" w:color="auto"/>
            <w:right w:val="none" w:sz="0" w:space="0" w:color="auto"/>
          </w:divBdr>
        </w:div>
        <w:div w:id="679087649">
          <w:marLeft w:val="640"/>
          <w:marRight w:val="0"/>
          <w:marTop w:val="0"/>
          <w:marBottom w:val="0"/>
          <w:divBdr>
            <w:top w:val="none" w:sz="0" w:space="0" w:color="auto"/>
            <w:left w:val="none" w:sz="0" w:space="0" w:color="auto"/>
            <w:bottom w:val="none" w:sz="0" w:space="0" w:color="auto"/>
            <w:right w:val="none" w:sz="0" w:space="0" w:color="auto"/>
          </w:divBdr>
        </w:div>
        <w:div w:id="434443303">
          <w:marLeft w:val="640"/>
          <w:marRight w:val="0"/>
          <w:marTop w:val="0"/>
          <w:marBottom w:val="0"/>
          <w:divBdr>
            <w:top w:val="none" w:sz="0" w:space="0" w:color="auto"/>
            <w:left w:val="none" w:sz="0" w:space="0" w:color="auto"/>
            <w:bottom w:val="none" w:sz="0" w:space="0" w:color="auto"/>
            <w:right w:val="none" w:sz="0" w:space="0" w:color="auto"/>
          </w:divBdr>
        </w:div>
        <w:div w:id="808741251">
          <w:marLeft w:val="640"/>
          <w:marRight w:val="0"/>
          <w:marTop w:val="0"/>
          <w:marBottom w:val="0"/>
          <w:divBdr>
            <w:top w:val="none" w:sz="0" w:space="0" w:color="auto"/>
            <w:left w:val="none" w:sz="0" w:space="0" w:color="auto"/>
            <w:bottom w:val="none" w:sz="0" w:space="0" w:color="auto"/>
            <w:right w:val="none" w:sz="0" w:space="0" w:color="auto"/>
          </w:divBdr>
        </w:div>
        <w:div w:id="1554391032">
          <w:marLeft w:val="640"/>
          <w:marRight w:val="0"/>
          <w:marTop w:val="0"/>
          <w:marBottom w:val="0"/>
          <w:divBdr>
            <w:top w:val="none" w:sz="0" w:space="0" w:color="auto"/>
            <w:left w:val="none" w:sz="0" w:space="0" w:color="auto"/>
            <w:bottom w:val="none" w:sz="0" w:space="0" w:color="auto"/>
            <w:right w:val="none" w:sz="0" w:space="0" w:color="auto"/>
          </w:divBdr>
        </w:div>
        <w:div w:id="64422006">
          <w:marLeft w:val="640"/>
          <w:marRight w:val="0"/>
          <w:marTop w:val="0"/>
          <w:marBottom w:val="0"/>
          <w:divBdr>
            <w:top w:val="none" w:sz="0" w:space="0" w:color="auto"/>
            <w:left w:val="none" w:sz="0" w:space="0" w:color="auto"/>
            <w:bottom w:val="none" w:sz="0" w:space="0" w:color="auto"/>
            <w:right w:val="none" w:sz="0" w:space="0" w:color="auto"/>
          </w:divBdr>
        </w:div>
        <w:div w:id="858004827">
          <w:marLeft w:val="640"/>
          <w:marRight w:val="0"/>
          <w:marTop w:val="0"/>
          <w:marBottom w:val="0"/>
          <w:divBdr>
            <w:top w:val="none" w:sz="0" w:space="0" w:color="auto"/>
            <w:left w:val="none" w:sz="0" w:space="0" w:color="auto"/>
            <w:bottom w:val="none" w:sz="0" w:space="0" w:color="auto"/>
            <w:right w:val="none" w:sz="0" w:space="0" w:color="auto"/>
          </w:divBdr>
        </w:div>
        <w:div w:id="801461987">
          <w:marLeft w:val="640"/>
          <w:marRight w:val="0"/>
          <w:marTop w:val="0"/>
          <w:marBottom w:val="0"/>
          <w:divBdr>
            <w:top w:val="none" w:sz="0" w:space="0" w:color="auto"/>
            <w:left w:val="none" w:sz="0" w:space="0" w:color="auto"/>
            <w:bottom w:val="none" w:sz="0" w:space="0" w:color="auto"/>
            <w:right w:val="none" w:sz="0" w:space="0" w:color="auto"/>
          </w:divBdr>
        </w:div>
        <w:div w:id="1833066044">
          <w:marLeft w:val="640"/>
          <w:marRight w:val="0"/>
          <w:marTop w:val="0"/>
          <w:marBottom w:val="0"/>
          <w:divBdr>
            <w:top w:val="none" w:sz="0" w:space="0" w:color="auto"/>
            <w:left w:val="none" w:sz="0" w:space="0" w:color="auto"/>
            <w:bottom w:val="none" w:sz="0" w:space="0" w:color="auto"/>
            <w:right w:val="none" w:sz="0" w:space="0" w:color="auto"/>
          </w:divBdr>
        </w:div>
        <w:div w:id="1379817454">
          <w:marLeft w:val="640"/>
          <w:marRight w:val="0"/>
          <w:marTop w:val="0"/>
          <w:marBottom w:val="0"/>
          <w:divBdr>
            <w:top w:val="none" w:sz="0" w:space="0" w:color="auto"/>
            <w:left w:val="none" w:sz="0" w:space="0" w:color="auto"/>
            <w:bottom w:val="none" w:sz="0" w:space="0" w:color="auto"/>
            <w:right w:val="none" w:sz="0" w:space="0" w:color="auto"/>
          </w:divBdr>
        </w:div>
        <w:div w:id="1445729613">
          <w:marLeft w:val="640"/>
          <w:marRight w:val="0"/>
          <w:marTop w:val="0"/>
          <w:marBottom w:val="0"/>
          <w:divBdr>
            <w:top w:val="none" w:sz="0" w:space="0" w:color="auto"/>
            <w:left w:val="none" w:sz="0" w:space="0" w:color="auto"/>
            <w:bottom w:val="none" w:sz="0" w:space="0" w:color="auto"/>
            <w:right w:val="none" w:sz="0" w:space="0" w:color="auto"/>
          </w:divBdr>
        </w:div>
        <w:div w:id="1136684903">
          <w:marLeft w:val="640"/>
          <w:marRight w:val="0"/>
          <w:marTop w:val="0"/>
          <w:marBottom w:val="0"/>
          <w:divBdr>
            <w:top w:val="none" w:sz="0" w:space="0" w:color="auto"/>
            <w:left w:val="none" w:sz="0" w:space="0" w:color="auto"/>
            <w:bottom w:val="none" w:sz="0" w:space="0" w:color="auto"/>
            <w:right w:val="none" w:sz="0" w:space="0" w:color="auto"/>
          </w:divBdr>
        </w:div>
        <w:div w:id="1980302534">
          <w:marLeft w:val="640"/>
          <w:marRight w:val="0"/>
          <w:marTop w:val="0"/>
          <w:marBottom w:val="0"/>
          <w:divBdr>
            <w:top w:val="none" w:sz="0" w:space="0" w:color="auto"/>
            <w:left w:val="none" w:sz="0" w:space="0" w:color="auto"/>
            <w:bottom w:val="none" w:sz="0" w:space="0" w:color="auto"/>
            <w:right w:val="none" w:sz="0" w:space="0" w:color="auto"/>
          </w:divBdr>
        </w:div>
        <w:div w:id="544609317">
          <w:marLeft w:val="640"/>
          <w:marRight w:val="0"/>
          <w:marTop w:val="0"/>
          <w:marBottom w:val="0"/>
          <w:divBdr>
            <w:top w:val="none" w:sz="0" w:space="0" w:color="auto"/>
            <w:left w:val="none" w:sz="0" w:space="0" w:color="auto"/>
            <w:bottom w:val="none" w:sz="0" w:space="0" w:color="auto"/>
            <w:right w:val="none" w:sz="0" w:space="0" w:color="auto"/>
          </w:divBdr>
        </w:div>
        <w:div w:id="1300919123">
          <w:marLeft w:val="640"/>
          <w:marRight w:val="0"/>
          <w:marTop w:val="0"/>
          <w:marBottom w:val="0"/>
          <w:divBdr>
            <w:top w:val="none" w:sz="0" w:space="0" w:color="auto"/>
            <w:left w:val="none" w:sz="0" w:space="0" w:color="auto"/>
            <w:bottom w:val="none" w:sz="0" w:space="0" w:color="auto"/>
            <w:right w:val="none" w:sz="0" w:space="0" w:color="auto"/>
          </w:divBdr>
        </w:div>
        <w:div w:id="1365785268">
          <w:marLeft w:val="640"/>
          <w:marRight w:val="0"/>
          <w:marTop w:val="0"/>
          <w:marBottom w:val="0"/>
          <w:divBdr>
            <w:top w:val="none" w:sz="0" w:space="0" w:color="auto"/>
            <w:left w:val="none" w:sz="0" w:space="0" w:color="auto"/>
            <w:bottom w:val="none" w:sz="0" w:space="0" w:color="auto"/>
            <w:right w:val="none" w:sz="0" w:space="0" w:color="auto"/>
          </w:divBdr>
        </w:div>
        <w:div w:id="430786385">
          <w:marLeft w:val="640"/>
          <w:marRight w:val="0"/>
          <w:marTop w:val="0"/>
          <w:marBottom w:val="0"/>
          <w:divBdr>
            <w:top w:val="none" w:sz="0" w:space="0" w:color="auto"/>
            <w:left w:val="none" w:sz="0" w:space="0" w:color="auto"/>
            <w:bottom w:val="none" w:sz="0" w:space="0" w:color="auto"/>
            <w:right w:val="none" w:sz="0" w:space="0" w:color="auto"/>
          </w:divBdr>
        </w:div>
        <w:div w:id="2069718658">
          <w:marLeft w:val="640"/>
          <w:marRight w:val="0"/>
          <w:marTop w:val="0"/>
          <w:marBottom w:val="0"/>
          <w:divBdr>
            <w:top w:val="none" w:sz="0" w:space="0" w:color="auto"/>
            <w:left w:val="none" w:sz="0" w:space="0" w:color="auto"/>
            <w:bottom w:val="none" w:sz="0" w:space="0" w:color="auto"/>
            <w:right w:val="none" w:sz="0" w:space="0" w:color="auto"/>
          </w:divBdr>
        </w:div>
        <w:div w:id="1090662020">
          <w:marLeft w:val="640"/>
          <w:marRight w:val="0"/>
          <w:marTop w:val="0"/>
          <w:marBottom w:val="0"/>
          <w:divBdr>
            <w:top w:val="none" w:sz="0" w:space="0" w:color="auto"/>
            <w:left w:val="none" w:sz="0" w:space="0" w:color="auto"/>
            <w:bottom w:val="none" w:sz="0" w:space="0" w:color="auto"/>
            <w:right w:val="none" w:sz="0" w:space="0" w:color="auto"/>
          </w:divBdr>
        </w:div>
        <w:div w:id="283973891">
          <w:marLeft w:val="640"/>
          <w:marRight w:val="0"/>
          <w:marTop w:val="0"/>
          <w:marBottom w:val="0"/>
          <w:divBdr>
            <w:top w:val="none" w:sz="0" w:space="0" w:color="auto"/>
            <w:left w:val="none" w:sz="0" w:space="0" w:color="auto"/>
            <w:bottom w:val="none" w:sz="0" w:space="0" w:color="auto"/>
            <w:right w:val="none" w:sz="0" w:space="0" w:color="auto"/>
          </w:divBdr>
        </w:div>
        <w:div w:id="324212464">
          <w:marLeft w:val="640"/>
          <w:marRight w:val="0"/>
          <w:marTop w:val="0"/>
          <w:marBottom w:val="0"/>
          <w:divBdr>
            <w:top w:val="none" w:sz="0" w:space="0" w:color="auto"/>
            <w:left w:val="none" w:sz="0" w:space="0" w:color="auto"/>
            <w:bottom w:val="none" w:sz="0" w:space="0" w:color="auto"/>
            <w:right w:val="none" w:sz="0" w:space="0" w:color="auto"/>
          </w:divBdr>
        </w:div>
        <w:div w:id="121312710">
          <w:marLeft w:val="640"/>
          <w:marRight w:val="0"/>
          <w:marTop w:val="0"/>
          <w:marBottom w:val="0"/>
          <w:divBdr>
            <w:top w:val="none" w:sz="0" w:space="0" w:color="auto"/>
            <w:left w:val="none" w:sz="0" w:space="0" w:color="auto"/>
            <w:bottom w:val="none" w:sz="0" w:space="0" w:color="auto"/>
            <w:right w:val="none" w:sz="0" w:space="0" w:color="auto"/>
          </w:divBdr>
        </w:div>
        <w:div w:id="1529029952">
          <w:marLeft w:val="640"/>
          <w:marRight w:val="0"/>
          <w:marTop w:val="0"/>
          <w:marBottom w:val="0"/>
          <w:divBdr>
            <w:top w:val="none" w:sz="0" w:space="0" w:color="auto"/>
            <w:left w:val="none" w:sz="0" w:space="0" w:color="auto"/>
            <w:bottom w:val="none" w:sz="0" w:space="0" w:color="auto"/>
            <w:right w:val="none" w:sz="0" w:space="0" w:color="auto"/>
          </w:divBdr>
        </w:div>
        <w:div w:id="408314665">
          <w:marLeft w:val="640"/>
          <w:marRight w:val="0"/>
          <w:marTop w:val="0"/>
          <w:marBottom w:val="0"/>
          <w:divBdr>
            <w:top w:val="none" w:sz="0" w:space="0" w:color="auto"/>
            <w:left w:val="none" w:sz="0" w:space="0" w:color="auto"/>
            <w:bottom w:val="none" w:sz="0" w:space="0" w:color="auto"/>
            <w:right w:val="none" w:sz="0" w:space="0" w:color="auto"/>
          </w:divBdr>
        </w:div>
        <w:div w:id="898055731">
          <w:marLeft w:val="640"/>
          <w:marRight w:val="0"/>
          <w:marTop w:val="0"/>
          <w:marBottom w:val="0"/>
          <w:divBdr>
            <w:top w:val="none" w:sz="0" w:space="0" w:color="auto"/>
            <w:left w:val="none" w:sz="0" w:space="0" w:color="auto"/>
            <w:bottom w:val="none" w:sz="0" w:space="0" w:color="auto"/>
            <w:right w:val="none" w:sz="0" w:space="0" w:color="auto"/>
          </w:divBdr>
        </w:div>
        <w:div w:id="935482733">
          <w:marLeft w:val="640"/>
          <w:marRight w:val="0"/>
          <w:marTop w:val="0"/>
          <w:marBottom w:val="0"/>
          <w:divBdr>
            <w:top w:val="none" w:sz="0" w:space="0" w:color="auto"/>
            <w:left w:val="none" w:sz="0" w:space="0" w:color="auto"/>
            <w:bottom w:val="none" w:sz="0" w:space="0" w:color="auto"/>
            <w:right w:val="none" w:sz="0" w:space="0" w:color="auto"/>
          </w:divBdr>
        </w:div>
        <w:div w:id="1475489357">
          <w:marLeft w:val="640"/>
          <w:marRight w:val="0"/>
          <w:marTop w:val="0"/>
          <w:marBottom w:val="0"/>
          <w:divBdr>
            <w:top w:val="none" w:sz="0" w:space="0" w:color="auto"/>
            <w:left w:val="none" w:sz="0" w:space="0" w:color="auto"/>
            <w:bottom w:val="none" w:sz="0" w:space="0" w:color="auto"/>
            <w:right w:val="none" w:sz="0" w:space="0" w:color="auto"/>
          </w:divBdr>
        </w:div>
        <w:div w:id="1336424702">
          <w:marLeft w:val="640"/>
          <w:marRight w:val="0"/>
          <w:marTop w:val="0"/>
          <w:marBottom w:val="0"/>
          <w:divBdr>
            <w:top w:val="none" w:sz="0" w:space="0" w:color="auto"/>
            <w:left w:val="none" w:sz="0" w:space="0" w:color="auto"/>
            <w:bottom w:val="none" w:sz="0" w:space="0" w:color="auto"/>
            <w:right w:val="none" w:sz="0" w:space="0" w:color="auto"/>
          </w:divBdr>
        </w:div>
        <w:div w:id="38941025">
          <w:marLeft w:val="640"/>
          <w:marRight w:val="0"/>
          <w:marTop w:val="0"/>
          <w:marBottom w:val="0"/>
          <w:divBdr>
            <w:top w:val="none" w:sz="0" w:space="0" w:color="auto"/>
            <w:left w:val="none" w:sz="0" w:space="0" w:color="auto"/>
            <w:bottom w:val="none" w:sz="0" w:space="0" w:color="auto"/>
            <w:right w:val="none" w:sz="0" w:space="0" w:color="auto"/>
          </w:divBdr>
        </w:div>
        <w:div w:id="1649363114">
          <w:marLeft w:val="640"/>
          <w:marRight w:val="0"/>
          <w:marTop w:val="0"/>
          <w:marBottom w:val="0"/>
          <w:divBdr>
            <w:top w:val="none" w:sz="0" w:space="0" w:color="auto"/>
            <w:left w:val="none" w:sz="0" w:space="0" w:color="auto"/>
            <w:bottom w:val="none" w:sz="0" w:space="0" w:color="auto"/>
            <w:right w:val="none" w:sz="0" w:space="0" w:color="auto"/>
          </w:divBdr>
        </w:div>
        <w:div w:id="1119379095">
          <w:marLeft w:val="640"/>
          <w:marRight w:val="0"/>
          <w:marTop w:val="0"/>
          <w:marBottom w:val="0"/>
          <w:divBdr>
            <w:top w:val="none" w:sz="0" w:space="0" w:color="auto"/>
            <w:left w:val="none" w:sz="0" w:space="0" w:color="auto"/>
            <w:bottom w:val="none" w:sz="0" w:space="0" w:color="auto"/>
            <w:right w:val="none" w:sz="0" w:space="0" w:color="auto"/>
          </w:divBdr>
        </w:div>
        <w:div w:id="2026202768">
          <w:marLeft w:val="640"/>
          <w:marRight w:val="0"/>
          <w:marTop w:val="0"/>
          <w:marBottom w:val="0"/>
          <w:divBdr>
            <w:top w:val="none" w:sz="0" w:space="0" w:color="auto"/>
            <w:left w:val="none" w:sz="0" w:space="0" w:color="auto"/>
            <w:bottom w:val="none" w:sz="0" w:space="0" w:color="auto"/>
            <w:right w:val="none" w:sz="0" w:space="0" w:color="auto"/>
          </w:divBdr>
        </w:div>
        <w:div w:id="978076728">
          <w:marLeft w:val="640"/>
          <w:marRight w:val="0"/>
          <w:marTop w:val="0"/>
          <w:marBottom w:val="0"/>
          <w:divBdr>
            <w:top w:val="none" w:sz="0" w:space="0" w:color="auto"/>
            <w:left w:val="none" w:sz="0" w:space="0" w:color="auto"/>
            <w:bottom w:val="none" w:sz="0" w:space="0" w:color="auto"/>
            <w:right w:val="none" w:sz="0" w:space="0" w:color="auto"/>
          </w:divBdr>
        </w:div>
        <w:div w:id="1151485893">
          <w:marLeft w:val="640"/>
          <w:marRight w:val="0"/>
          <w:marTop w:val="0"/>
          <w:marBottom w:val="0"/>
          <w:divBdr>
            <w:top w:val="none" w:sz="0" w:space="0" w:color="auto"/>
            <w:left w:val="none" w:sz="0" w:space="0" w:color="auto"/>
            <w:bottom w:val="none" w:sz="0" w:space="0" w:color="auto"/>
            <w:right w:val="none" w:sz="0" w:space="0" w:color="auto"/>
          </w:divBdr>
        </w:div>
        <w:div w:id="13265209">
          <w:marLeft w:val="640"/>
          <w:marRight w:val="0"/>
          <w:marTop w:val="0"/>
          <w:marBottom w:val="0"/>
          <w:divBdr>
            <w:top w:val="none" w:sz="0" w:space="0" w:color="auto"/>
            <w:left w:val="none" w:sz="0" w:space="0" w:color="auto"/>
            <w:bottom w:val="none" w:sz="0" w:space="0" w:color="auto"/>
            <w:right w:val="none" w:sz="0" w:space="0" w:color="auto"/>
          </w:divBdr>
        </w:div>
        <w:div w:id="1301037970">
          <w:marLeft w:val="640"/>
          <w:marRight w:val="0"/>
          <w:marTop w:val="0"/>
          <w:marBottom w:val="0"/>
          <w:divBdr>
            <w:top w:val="none" w:sz="0" w:space="0" w:color="auto"/>
            <w:left w:val="none" w:sz="0" w:space="0" w:color="auto"/>
            <w:bottom w:val="none" w:sz="0" w:space="0" w:color="auto"/>
            <w:right w:val="none" w:sz="0" w:space="0" w:color="auto"/>
          </w:divBdr>
        </w:div>
        <w:div w:id="1669215811">
          <w:marLeft w:val="640"/>
          <w:marRight w:val="0"/>
          <w:marTop w:val="0"/>
          <w:marBottom w:val="0"/>
          <w:divBdr>
            <w:top w:val="none" w:sz="0" w:space="0" w:color="auto"/>
            <w:left w:val="none" w:sz="0" w:space="0" w:color="auto"/>
            <w:bottom w:val="none" w:sz="0" w:space="0" w:color="auto"/>
            <w:right w:val="none" w:sz="0" w:space="0" w:color="auto"/>
          </w:divBdr>
        </w:div>
        <w:div w:id="998311134">
          <w:marLeft w:val="640"/>
          <w:marRight w:val="0"/>
          <w:marTop w:val="0"/>
          <w:marBottom w:val="0"/>
          <w:divBdr>
            <w:top w:val="none" w:sz="0" w:space="0" w:color="auto"/>
            <w:left w:val="none" w:sz="0" w:space="0" w:color="auto"/>
            <w:bottom w:val="none" w:sz="0" w:space="0" w:color="auto"/>
            <w:right w:val="none" w:sz="0" w:space="0" w:color="auto"/>
          </w:divBdr>
        </w:div>
        <w:div w:id="802428863">
          <w:marLeft w:val="640"/>
          <w:marRight w:val="0"/>
          <w:marTop w:val="0"/>
          <w:marBottom w:val="0"/>
          <w:divBdr>
            <w:top w:val="none" w:sz="0" w:space="0" w:color="auto"/>
            <w:left w:val="none" w:sz="0" w:space="0" w:color="auto"/>
            <w:bottom w:val="none" w:sz="0" w:space="0" w:color="auto"/>
            <w:right w:val="none" w:sz="0" w:space="0" w:color="auto"/>
          </w:divBdr>
        </w:div>
        <w:div w:id="296959730">
          <w:marLeft w:val="640"/>
          <w:marRight w:val="0"/>
          <w:marTop w:val="0"/>
          <w:marBottom w:val="0"/>
          <w:divBdr>
            <w:top w:val="none" w:sz="0" w:space="0" w:color="auto"/>
            <w:left w:val="none" w:sz="0" w:space="0" w:color="auto"/>
            <w:bottom w:val="none" w:sz="0" w:space="0" w:color="auto"/>
            <w:right w:val="none" w:sz="0" w:space="0" w:color="auto"/>
          </w:divBdr>
        </w:div>
        <w:div w:id="1469740327">
          <w:marLeft w:val="640"/>
          <w:marRight w:val="0"/>
          <w:marTop w:val="0"/>
          <w:marBottom w:val="0"/>
          <w:divBdr>
            <w:top w:val="none" w:sz="0" w:space="0" w:color="auto"/>
            <w:left w:val="none" w:sz="0" w:space="0" w:color="auto"/>
            <w:bottom w:val="none" w:sz="0" w:space="0" w:color="auto"/>
            <w:right w:val="none" w:sz="0" w:space="0" w:color="auto"/>
          </w:divBdr>
        </w:div>
        <w:div w:id="1902254243">
          <w:marLeft w:val="640"/>
          <w:marRight w:val="0"/>
          <w:marTop w:val="0"/>
          <w:marBottom w:val="0"/>
          <w:divBdr>
            <w:top w:val="none" w:sz="0" w:space="0" w:color="auto"/>
            <w:left w:val="none" w:sz="0" w:space="0" w:color="auto"/>
            <w:bottom w:val="none" w:sz="0" w:space="0" w:color="auto"/>
            <w:right w:val="none" w:sz="0" w:space="0" w:color="auto"/>
          </w:divBdr>
        </w:div>
        <w:div w:id="1166169611">
          <w:marLeft w:val="640"/>
          <w:marRight w:val="0"/>
          <w:marTop w:val="0"/>
          <w:marBottom w:val="0"/>
          <w:divBdr>
            <w:top w:val="none" w:sz="0" w:space="0" w:color="auto"/>
            <w:left w:val="none" w:sz="0" w:space="0" w:color="auto"/>
            <w:bottom w:val="none" w:sz="0" w:space="0" w:color="auto"/>
            <w:right w:val="none" w:sz="0" w:space="0" w:color="auto"/>
          </w:divBdr>
        </w:div>
        <w:div w:id="127625586">
          <w:marLeft w:val="640"/>
          <w:marRight w:val="0"/>
          <w:marTop w:val="0"/>
          <w:marBottom w:val="0"/>
          <w:divBdr>
            <w:top w:val="none" w:sz="0" w:space="0" w:color="auto"/>
            <w:left w:val="none" w:sz="0" w:space="0" w:color="auto"/>
            <w:bottom w:val="none" w:sz="0" w:space="0" w:color="auto"/>
            <w:right w:val="none" w:sz="0" w:space="0" w:color="auto"/>
          </w:divBdr>
        </w:div>
        <w:div w:id="1625841235">
          <w:marLeft w:val="640"/>
          <w:marRight w:val="0"/>
          <w:marTop w:val="0"/>
          <w:marBottom w:val="0"/>
          <w:divBdr>
            <w:top w:val="none" w:sz="0" w:space="0" w:color="auto"/>
            <w:left w:val="none" w:sz="0" w:space="0" w:color="auto"/>
            <w:bottom w:val="none" w:sz="0" w:space="0" w:color="auto"/>
            <w:right w:val="none" w:sz="0" w:space="0" w:color="auto"/>
          </w:divBdr>
        </w:div>
        <w:div w:id="1004479364">
          <w:marLeft w:val="640"/>
          <w:marRight w:val="0"/>
          <w:marTop w:val="0"/>
          <w:marBottom w:val="0"/>
          <w:divBdr>
            <w:top w:val="none" w:sz="0" w:space="0" w:color="auto"/>
            <w:left w:val="none" w:sz="0" w:space="0" w:color="auto"/>
            <w:bottom w:val="none" w:sz="0" w:space="0" w:color="auto"/>
            <w:right w:val="none" w:sz="0" w:space="0" w:color="auto"/>
          </w:divBdr>
        </w:div>
        <w:div w:id="487523003">
          <w:marLeft w:val="640"/>
          <w:marRight w:val="0"/>
          <w:marTop w:val="0"/>
          <w:marBottom w:val="0"/>
          <w:divBdr>
            <w:top w:val="none" w:sz="0" w:space="0" w:color="auto"/>
            <w:left w:val="none" w:sz="0" w:space="0" w:color="auto"/>
            <w:bottom w:val="none" w:sz="0" w:space="0" w:color="auto"/>
            <w:right w:val="none" w:sz="0" w:space="0" w:color="auto"/>
          </w:divBdr>
        </w:div>
        <w:div w:id="1191452246">
          <w:marLeft w:val="640"/>
          <w:marRight w:val="0"/>
          <w:marTop w:val="0"/>
          <w:marBottom w:val="0"/>
          <w:divBdr>
            <w:top w:val="none" w:sz="0" w:space="0" w:color="auto"/>
            <w:left w:val="none" w:sz="0" w:space="0" w:color="auto"/>
            <w:bottom w:val="none" w:sz="0" w:space="0" w:color="auto"/>
            <w:right w:val="none" w:sz="0" w:space="0" w:color="auto"/>
          </w:divBdr>
        </w:div>
        <w:div w:id="1208835767">
          <w:marLeft w:val="640"/>
          <w:marRight w:val="0"/>
          <w:marTop w:val="0"/>
          <w:marBottom w:val="0"/>
          <w:divBdr>
            <w:top w:val="none" w:sz="0" w:space="0" w:color="auto"/>
            <w:left w:val="none" w:sz="0" w:space="0" w:color="auto"/>
            <w:bottom w:val="none" w:sz="0" w:space="0" w:color="auto"/>
            <w:right w:val="none" w:sz="0" w:space="0" w:color="auto"/>
          </w:divBdr>
        </w:div>
        <w:div w:id="662202159">
          <w:marLeft w:val="640"/>
          <w:marRight w:val="0"/>
          <w:marTop w:val="0"/>
          <w:marBottom w:val="0"/>
          <w:divBdr>
            <w:top w:val="none" w:sz="0" w:space="0" w:color="auto"/>
            <w:left w:val="none" w:sz="0" w:space="0" w:color="auto"/>
            <w:bottom w:val="none" w:sz="0" w:space="0" w:color="auto"/>
            <w:right w:val="none" w:sz="0" w:space="0" w:color="auto"/>
          </w:divBdr>
        </w:div>
        <w:div w:id="637150170">
          <w:marLeft w:val="640"/>
          <w:marRight w:val="0"/>
          <w:marTop w:val="0"/>
          <w:marBottom w:val="0"/>
          <w:divBdr>
            <w:top w:val="none" w:sz="0" w:space="0" w:color="auto"/>
            <w:left w:val="none" w:sz="0" w:space="0" w:color="auto"/>
            <w:bottom w:val="none" w:sz="0" w:space="0" w:color="auto"/>
            <w:right w:val="none" w:sz="0" w:space="0" w:color="auto"/>
          </w:divBdr>
        </w:div>
        <w:div w:id="1709404303">
          <w:marLeft w:val="640"/>
          <w:marRight w:val="0"/>
          <w:marTop w:val="0"/>
          <w:marBottom w:val="0"/>
          <w:divBdr>
            <w:top w:val="none" w:sz="0" w:space="0" w:color="auto"/>
            <w:left w:val="none" w:sz="0" w:space="0" w:color="auto"/>
            <w:bottom w:val="none" w:sz="0" w:space="0" w:color="auto"/>
            <w:right w:val="none" w:sz="0" w:space="0" w:color="auto"/>
          </w:divBdr>
        </w:div>
        <w:div w:id="955136844">
          <w:marLeft w:val="640"/>
          <w:marRight w:val="0"/>
          <w:marTop w:val="0"/>
          <w:marBottom w:val="0"/>
          <w:divBdr>
            <w:top w:val="none" w:sz="0" w:space="0" w:color="auto"/>
            <w:left w:val="none" w:sz="0" w:space="0" w:color="auto"/>
            <w:bottom w:val="none" w:sz="0" w:space="0" w:color="auto"/>
            <w:right w:val="none" w:sz="0" w:space="0" w:color="auto"/>
          </w:divBdr>
        </w:div>
        <w:div w:id="1496334574">
          <w:marLeft w:val="640"/>
          <w:marRight w:val="0"/>
          <w:marTop w:val="0"/>
          <w:marBottom w:val="0"/>
          <w:divBdr>
            <w:top w:val="none" w:sz="0" w:space="0" w:color="auto"/>
            <w:left w:val="none" w:sz="0" w:space="0" w:color="auto"/>
            <w:bottom w:val="none" w:sz="0" w:space="0" w:color="auto"/>
            <w:right w:val="none" w:sz="0" w:space="0" w:color="auto"/>
          </w:divBdr>
        </w:div>
        <w:div w:id="2088528737">
          <w:marLeft w:val="640"/>
          <w:marRight w:val="0"/>
          <w:marTop w:val="0"/>
          <w:marBottom w:val="0"/>
          <w:divBdr>
            <w:top w:val="none" w:sz="0" w:space="0" w:color="auto"/>
            <w:left w:val="none" w:sz="0" w:space="0" w:color="auto"/>
            <w:bottom w:val="none" w:sz="0" w:space="0" w:color="auto"/>
            <w:right w:val="none" w:sz="0" w:space="0" w:color="auto"/>
          </w:divBdr>
        </w:div>
        <w:div w:id="464350390">
          <w:marLeft w:val="640"/>
          <w:marRight w:val="0"/>
          <w:marTop w:val="0"/>
          <w:marBottom w:val="0"/>
          <w:divBdr>
            <w:top w:val="none" w:sz="0" w:space="0" w:color="auto"/>
            <w:left w:val="none" w:sz="0" w:space="0" w:color="auto"/>
            <w:bottom w:val="none" w:sz="0" w:space="0" w:color="auto"/>
            <w:right w:val="none" w:sz="0" w:space="0" w:color="auto"/>
          </w:divBdr>
        </w:div>
        <w:div w:id="645742766">
          <w:marLeft w:val="640"/>
          <w:marRight w:val="0"/>
          <w:marTop w:val="0"/>
          <w:marBottom w:val="0"/>
          <w:divBdr>
            <w:top w:val="none" w:sz="0" w:space="0" w:color="auto"/>
            <w:left w:val="none" w:sz="0" w:space="0" w:color="auto"/>
            <w:bottom w:val="none" w:sz="0" w:space="0" w:color="auto"/>
            <w:right w:val="none" w:sz="0" w:space="0" w:color="auto"/>
          </w:divBdr>
        </w:div>
        <w:div w:id="2006860004">
          <w:marLeft w:val="640"/>
          <w:marRight w:val="0"/>
          <w:marTop w:val="0"/>
          <w:marBottom w:val="0"/>
          <w:divBdr>
            <w:top w:val="none" w:sz="0" w:space="0" w:color="auto"/>
            <w:left w:val="none" w:sz="0" w:space="0" w:color="auto"/>
            <w:bottom w:val="none" w:sz="0" w:space="0" w:color="auto"/>
            <w:right w:val="none" w:sz="0" w:space="0" w:color="auto"/>
          </w:divBdr>
        </w:div>
        <w:div w:id="2062515746">
          <w:marLeft w:val="640"/>
          <w:marRight w:val="0"/>
          <w:marTop w:val="0"/>
          <w:marBottom w:val="0"/>
          <w:divBdr>
            <w:top w:val="none" w:sz="0" w:space="0" w:color="auto"/>
            <w:left w:val="none" w:sz="0" w:space="0" w:color="auto"/>
            <w:bottom w:val="none" w:sz="0" w:space="0" w:color="auto"/>
            <w:right w:val="none" w:sz="0" w:space="0" w:color="auto"/>
          </w:divBdr>
        </w:div>
        <w:div w:id="24911956">
          <w:marLeft w:val="640"/>
          <w:marRight w:val="0"/>
          <w:marTop w:val="0"/>
          <w:marBottom w:val="0"/>
          <w:divBdr>
            <w:top w:val="none" w:sz="0" w:space="0" w:color="auto"/>
            <w:left w:val="none" w:sz="0" w:space="0" w:color="auto"/>
            <w:bottom w:val="none" w:sz="0" w:space="0" w:color="auto"/>
            <w:right w:val="none" w:sz="0" w:space="0" w:color="auto"/>
          </w:divBdr>
        </w:div>
        <w:div w:id="1152016519">
          <w:marLeft w:val="640"/>
          <w:marRight w:val="0"/>
          <w:marTop w:val="0"/>
          <w:marBottom w:val="0"/>
          <w:divBdr>
            <w:top w:val="none" w:sz="0" w:space="0" w:color="auto"/>
            <w:left w:val="none" w:sz="0" w:space="0" w:color="auto"/>
            <w:bottom w:val="none" w:sz="0" w:space="0" w:color="auto"/>
            <w:right w:val="none" w:sz="0" w:space="0" w:color="auto"/>
          </w:divBdr>
        </w:div>
        <w:div w:id="1343968275">
          <w:marLeft w:val="640"/>
          <w:marRight w:val="0"/>
          <w:marTop w:val="0"/>
          <w:marBottom w:val="0"/>
          <w:divBdr>
            <w:top w:val="none" w:sz="0" w:space="0" w:color="auto"/>
            <w:left w:val="none" w:sz="0" w:space="0" w:color="auto"/>
            <w:bottom w:val="none" w:sz="0" w:space="0" w:color="auto"/>
            <w:right w:val="none" w:sz="0" w:space="0" w:color="auto"/>
          </w:divBdr>
        </w:div>
        <w:div w:id="39138684">
          <w:marLeft w:val="640"/>
          <w:marRight w:val="0"/>
          <w:marTop w:val="0"/>
          <w:marBottom w:val="0"/>
          <w:divBdr>
            <w:top w:val="none" w:sz="0" w:space="0" w:color="auto"/>
            <w:left w:val="none" w:sz="0" w:space="0" w:color="auto"/>
            <w:bottom w:val="none" w:sz="0" w:space="0" w:color="auto"/>
            <w:right w:val="none" w:sz="0" w:space="0" w:color="auto"/>
          </w:divBdr>
        </w:div>
        <w:div w:id="2005935694">
          <w:marLeft w:val="640"/>
          <w:marRight w:val="0"/>
          <w:marTop w:val="0"/>
          <w:marBottom w:val="0"/>
          <w:divBdr>
            <w:top w:val="none" w:sz="0" w:space="0" w:color="auto"/>
            <w:left w:val="none" w:sz="0" w:space="0" w:color="auto"/>
            <w:bottom w:val="none" w:sz="0" w:space="0" w:color="auto"/>
            <w:right w:val="none" w:sz="0" w:space="0" w:color="auto"/>
          </w:divBdr>
        </w:div>
        <w:div w:id="13196903">
          <w:marLeft w:val="640"/>
          <w:marRight w:val="0"/>
          <w:marTop w:val="0"/>
          <w:marBottom w:val="0"/>
          <w:divBdr>
            <w:top w:val="none" w:sz="0" w:space="0" w:color="auto"/>
            <w:left w:val="none" w:sz="0" w:space="0" w:color="auto"/>
            <w:bottom w:val="none" w:sz="0" w:space="0" w:color="auto"/>
            <w:right w:val="none" w:sz="0" w:space="0" w:color="auto"/>
          </w:divBdr>
        </w:div>
        <w:div w:id="682361034">
          <w:marLeft w:val="640"/>
          <w:marRight w:val="0"/>
          <w:marTop w:val="0"/>
          <w:marBottom w:val="0"/>
          <w:divBdr>
            <w:top w:val="none" w:sz="0" w:space="0" w:color="auto"/>
            <w:left w:val="none" w:sz="0" w:space="0" w:color="auto"/>
            <w:bottom w:val="none" w:sz="0" w:space="0" w:color="auto"/>
            <w:right w:val="none" w:sz="0" w:space="0" w:color="auto"/>
          </w:divBdr>
        </w:div>
        <w:div w:id="1584416565">
          <w:marLeft w:val="640"/>
          <w:marRight w:val="0"/>
          <w:marTop w:val="0"/>
          <w:marBottom w:val="0"/>
          <w:divBdr>
            <w:top w:val="none" w:sz="0" w:space="0" w:color="auto"/>
            <w:left w:val="none" w:sz="0" w:space="0" w:color="auto"/>
            <w:bottom w:val="none" w:sz="0" w:space="0" w:color="auto"/>
            <w:right w:val="none" w:sz="0" w:space="0" w:color="auto"/>
          </w:divBdr>
        </w:div>
        <w:div w:id="1597210023">
          <w:marLeft w:val="640"/>
          <w:marRight w:val="0"/>
          <w:marTop w:val="0"/>
          <w:marBottom w:val="0"/>
          <w:divBdr>
            <w:top w:val="none" w:sz="0" w:space="0" w:color="auto"/>
            <w:left w:val="none" w:sz="0" w:space="0" w:color="auto"/>
            <w:bottom w:val="none" w:sz="0" w:space="0" w:color="auto"/>
            <w:right w:val="none" w:sz="0" w:space="0" w:color="auto"/>
          </w:divBdr>
        </w:div>
        <w:div w:id="642198121">
          <w:marLeft w:val="640"/>
          <w:marRight w:val="0"/>
          <w:marTop w:val="0"/>
          <w:marBottom w:val="0"/>
          <w:divBdr>
            <w:top w:val="none" w:sz="0" w:space="0" w:color="auto"/>
            <w:left w:val="none" w:sz="0" w:space="0" w:color="auto"/>
            <w:bottom w:val="none" w:sz="0" w:space="0" w:color="auto"/>
            <w:right w:val="none" w:sz="0" w:space="0" w:color="auto"/>
          </w:divBdr>
        </w:div>
        <w:div w:id="510219020">
          <w:marLeft w:val="640"/>
          <w:marRight w:val="0"/>
          <w:marTop w:val="0"/>
          <w:marBottom w:val="0"/>
          <w:divBdr>
            <w:top w:val="none" w:sz="0" w:space="0" w:color="auto"/>
            <w:left w:val="none" w:sz="0" w:space="0" w:color="auto"/>
            <w:bottom w:val="none" w:sz="0" w:space="0" w:color="auto"/>
            <w:right w:val="none" w:sz="0" w:space="0" w:color="auto"/>
          </w:divBdr>
        </w:div>
        <w:div w:id="435446344">
          <w:marLeft w:val="640"/>
          <w:marRight w:val="0"/>
          <w:marTop w:val="0"/>
          <w:marBottom w:val="0"/>
          <w:divBdr>
            <w:top w:val="none" w:sz="0" w:space="0" w:color="auto"/>
            <w:left w:val="none" w:sz="0" w:space="0" w:color="auto"/>
            <w:bottom w:val="none" w:sz="0" w:space="0" w:color="auto"/>
            <w:right w:val="none" w:sz="0" w:space="0" w:color="auto"/>
          </w:divBdr>
        </w:div>
        <w:div w:id="250821329">
          <w:marLeft w:val="640"/>
          <w:marRight w:val="0"/>
          <w:marTop w:val="0"/>
          <w:marBottom w:val="0"/>
          <w:divBdr>
            <w:top w:val="none" w:sz="0" w:space="0" w:color="auto"/>
            <w:left w:val="none" w:sz="0" w:space="0" w:color="auto"/>
            <w:bottom w:val="none" w:sz="0" w:space="0" w:color="auto"/>
            <w:right w:val="none" w:sz="0" w:space="0" w:color="auto"/>
          </w:divBdr>
        </w:div>
        <w:div w:id="2008048571">
          <w:marLeft w:val="640"/>
          <w:marRight w:val="0"/>
          <w:marTop w:val="0"/>
          <w:marBottom w:val="0"/>
          <w:divBdr>
            <w:top w:val="none" w:sz="0" w:space="0" w:color="auto"/>
            <w:left w:val="none" w:sz="0" w:space="0" w:color="auto"/>
            <w:bottom w:val="none" w:sz="0" w:space="0" w:color="auto"/>
            <w:right w:val="none" w:sz="0" w:space="0" w:color="auto"/>
          </w:divBdr>
        </w:div>
      </w:divsChild>
    </w:div>
    <w:div w:id="659383771">
      <w:bodyDiv w:val="1"/>
      <w:marLeft w:val="0"/>
      <w:marRight w:val="0"/>
      <w:marTop w:val="0"/>
      <w:marBottom w:val="0"/>
      <w:divBdr>
        <w:top w:val="none" w:sz="0" w:space="0" w:color="auto"/>
        <w:left w:val="none" w:sz="0" w:space="0" w:color="auto"/>
        <w:bottom w:val="none" w:sz="0" w:space="0" w:color="auto"/>
        <w:right w:val="none" w:sz="0" w:space="0" w:color="auto"/>
      </w:divBdr>
      <w:divsChild>
        <w:div w:id="972059869">
          <w:marLeft w:val="640"/>
          <w:marRight w:val="0"/>
          <w:marTop w:val="0"/>
          <w:marBottom w:val="0"/>
          <w:divBdr>
            <w:top w:val="none" w:sz="0" w:space="0" w:color="auto"/>
            <w:left w:val="none" w:sz="0" w:space="0" w:color="auto"/>
            <w:bottom w:val="none" w:sz="0" w:space="0" w:color="auto"/>
            <w:right w:val="none" w:sz="0" w:space="0" w:color="auto"/>
          </w:divBdr>
          <w:divsChild>
            <w:div w:id="1905528687">
              <w:marLeft w:val="0"/>
              <w:marRight w:val="0"/>
              <w:marTop w:val="0"/>
              <w:marBottom w:val="0"/>
              <w:divBdr>
                <w:top w:val="none" w:sz="0" w:space="0" w:color="auto"/>
                <w:left w:val="none" w:sz="0" w:space="0" w:color="auto"/>
                <w:bottom w:val="none" w:sz="0" w:space="0" w:color="auto"/>
                <w:right w:val="none" w:sz="0" w:space="0" w:color="auto"/>
              </w:divBdr>
              <w:divsChild>
                <w:div w:id="1728726218">
                  <w:marLeft w:val="640"/>
                  <w:marRight w:val="0"/>
                  <w:marTop w:val="0"/>
                  <w:marBottom w:val="0"/>
                  <w:divBdr>
                    <w:top w:val="none" w:sz="0" w:space="0" w:color="auto"/>
                    <w:left w:val="none" w:sz="0" w:space="0" w:color="auto"/>
                    <w:bottom w:val="none" w:sz="0" w:space="0" w:color="auto"/>
                    <w:right w:val="none" w:sz="0" w:space="0" w:color="auto"/>
                  </w:divBdr>
                </w:div>
                <w:div w:id="601229525">
                  <w:marLeft w:val="640"/>
                  <w:marRight w:val="0"/>
                  <w:marTop w:val="0"/>
                  <w:marBottom w:val="0"/>
                  <w:divBdr>
                    <w:top w:val="none" w:sz="0" w:space="0" w:color="auto"/>
                    <w:left w:val="none" w:sz="0" w:space="0" w:color="auto"/>
                    <w:bottom w:val="none" w:sz="0" w:space="0" w:color="auto"/>
                    <w:right w:val="none" w:sz="0" w:space="0" w:color="auto"/>
                  </w:divBdr>
                </w:div>
                <w:div w:id="1512834828">
                  <w:marLeft w:val="640"/>
                  <w:marRight w:val="0"/>
                  <w:marTop w:val="0"/>
                  <w:marBottom w:val="0"/>
                  <w:divBdr>
                    <w:top w:val="none" w:sz="0" w:space="0" w:color="auto"/>
                    <w:left w:val="none" w:sz="0" w:space="0" w:color="auto"/>
                    <w:bottom w:val="none" w:sz="0" w:space="0" w:color="auto"/>
                    <w:right w:val="none" w:sz="0" w:space="0" w:color="auto"/>
                  </w:divBdr>
                </w:div>
                <w:div w:id="1899705890">
                  <w:marLeft w:val="640"/>
                  <w:marRight w:val="0"/>
                  <w:marTop w:val="0"/>
                  <w:marBottom w:val="0"/>
                  <w:divBdr>
                    <w:top w:val="none" w:sz="0" w:space="0" w:color="auto"/>
                    <w:left w:val="none" w:sz="0" w:space="0" w:color="auto"/>
                    <w:bottom w:val="none" w:sz="0" w:space="0" w:color="auto"/>
                    <w:right w:val="none" w:sz="0" w:space="0" w:color="auto"/>
                  </w:divBdr>
                </w:div>
                <w:div w:id="1384796671">
                  <w:marLeft w:val="640"/>
                  <w:marRight w:val="0"/>
                  <w:marTop w:val="0"/>
                  <w:marBottom w:val="0"/>
                  <w:divBdr>
                    <w:top w:val="none" w:sz="0" w:space="0" w:color="auto"/>
                    <w:left w:val="none" w:sz="0" w:space="0" w:color="auto"/>
                    <w:bottom w:val="none" w:sz="0" w:space="0" w:color="auto"/>
                    <w:right w:val="none" w:sz="0" w:space="0" w:color="auto"/>
                  </w:divBdr>
                </w:div>
                <w:div w:id="905144305">
                  <w:marLeft w:val="640"/>
                  <w:marRight w:val="0"/>
                  <w:marTop w:val="0"/>
                  <w:marBottom w:val="0"/>
                  <w:divBdr>
                    <w:top w:val="none" w:sz="0" w:space="0" w:color="auto"/>
                    <w:left w:val="none" w:sz="0" w:space="0" w:color="auto"/>
                    <w:bottom w:val="none" w:sz="0" w:space="0" w:color="auto"/>
                    <w:right w:val="none" w:sz="0" w:space="0" w:color="auto"/>
                  </w:divBdr>
                </w:div>
                <w:div w:id="695156868">
                  <w:marLeft w:val="640"/>
                  <w:marRight w:val="0"/>
                  <w:marTop w:val="0"/>
                  <w:marBottom w:val="0"/>
                  <w:divBdr>
                    <w:top w:val="none" w:sz="0" w:space="0" w:color="auto"/>
                    <w:left w:val="none" w:sz="0" w:space="0" w:color="auto"/>
                    <w:bottom w:val="none" w:sz="0" w:space="0" w:color="auto"/>
                    <w:right w:val="none" w:sz="0" w:space="0" w:color="auto"/>
                  </w:divBdr>
                </w:div>
                <w:div w:id="648904165">
                  <w:marLeft w:val="640"/>
                  <w:marRight w:val="0"/>
                  <w:marTop w:val="0"/>
                  <w:marBottom w:val="0"/>
                  <w:divBdr>
                    <w:top w:val="none" w:sz="0" w:space="0" w:color="auto"/>
                    <w:left w:val="none" w:sz="0" w:space="0" w:color="auto"/>
                    <w:bottom w:val="none" w:sz="0" w:space="0" w:color="auto"/>
                    <w:right w:val="none" w:sz="0" w:space="0" w:color="auto"/>
                  </w:divBdr>
                </w:div>
                <w:div w:id="1994916029">
                  <w:marLeft w:val="640"/>
                  <w:marRight w:val="0"/>
                  <w:marTop w:val="0"/>
                  <w:marBottom w:val="0"/>
                  <w:divBdr>
                    <w:top w:val="none" w:sz="0" w:space="0" w:color="auto"/>
                    <w:left w:val="none" w:sz="0" w:space="0" w:color="auto"/>
                    <w:bottom w:val="none" w:sz="0" w:space="0" w:color="auto"/>
                    <w:right w:val="none" w:sz="0" w:space="0" w:color="auto"/>
                  </w:divBdr>
                </w:div>
                <w:div w:id="1327631199">
                  <w:marLeft w:val="640"/>
                  <w:marRight w:val="0"/>
                  <w:marTop w:val="0"/>
                  <w:marBottom w:val="0"/>
                  <w:divBdr>
                    <w:top w:val="none" w:sz="0" w:space="0" w:color="auto"/>
                    <w:left w:val="none" w:sz="0" w:space="0" w:color="auto"/>
                    <w:bottom w:val="none" w:sz="0" w:space="0" w:color="auto"/>
                    <w:right w:val="none" w:sz="0" w:space="0" w:color="auto"/>
                  </w:divBdr>
                </w:div>
                <w:div w:id="995958212">
                  <w:marLeft w:val="640"/>
                  <w:marRight w:val="0"/>
                  <w:marTop w:val="0"/>
                  <w:marBottom w:val="0"/>
                  <w:divBdr>
                    <w:top w:val="none" w:sz="0" w:space="0" w:color="auto"/>
                    <w:left w:val="none" w:sz="0" w:space="0" w:color="auto"/>
                    <w:bottom w:val="none" w:sz="0" w:space="0" w:color="auto"/>
                    <w:right w:val="none" w:sz="0" w:space="0" w:color="auto"/>
                  </w:divBdr>
                </w:div>
                <w:div w:id="39600856">
                  <w:marLeft w:val="640"/>
                  <w:marRight w:val="0"/>
                  <w:marTop w:val="0"/>
                  <w:marBottom w:val="0"/>
                  <w:divBdr>
                    <w:top w:val="none" w:sz="0" w:space="0" w:color="auto"/>
                    <w:left w:val="none" w:sz="0" w:space="0" w:color="auto"/>
                    <w:bottom w:val="none" w:sz="0" w:space="0" w:color="auto"/>
                    <w:right w:val="none" w:sz="0" w:space="0" w:color="auto"/>
                  </w:divBdr>
                </w:div>
                <w:div w:id="1844389457">
                  <w:marLeft w:val="640"/>
                  <w:marRight w:val="0"/>
                  <w:marTop w:val="0"/>
                  <w:marBottom w:val="0"/>
                  <w:divBdr>
                    <w:top w:val="none" w:sz="0" w:space="0" w:color="auto"/>
                    <w:left w:val="none" w:sz="0" w:space="0" w:color="auto"/>
                    <w:bottom w:val="none" w:sz="0" w:space="0" w:color="auto"/>
                    <w:right w:val="none" w:sz="0" w:space="0" w:color="auto"/>
                  </w:divBdr>
                </w:div>
                <w:div w:id="46153339">
                  <w:marLeft w:val="640"/>
                  <w:marRight w:val="0"/>
                  <w:marTop w:val="0"/>
                  <w:marBottom w:val="0"/>
                  <w:divBdr>
                    <w:top w:val="none" w:sz="0" w:space="0" w:color="auto"/>
                    <w:left w:val="none" w:sz="0" w:space="0" w:color="auto"/>
                    <w:bottom w:val="none" w:sz="0" w:space="0" w:color="auto"/>
                    <w:right w:val="none" w:sz="0" w:space="0" w:color="auto"/>
                  </w:divBdr>
                </w:div>
                <w:div w:id="94058422">
                  <w:marLeft w:val="640"/>
                  <w:marRight w:val="0"/>
                  <w:marTop w:val="0"/>
                  <w:marBottom w:val="0"/>
                  <w:divBdr>
                    <w:top w:val="none" w:sz="0" w:space="0" w:color="auto"/>
                    <w:left w:val="none" w:sz="0" w:space="0" w:color="auto"/>
                    <w:bottom w:val="none" w:sz="0" w:space="0" w:color="auto"/>
                    <w:right w:val="none" w:sz="0" w:space="0" w:color="auto"/>
                  </w:divBdr>
                </w:div>
                <w:div w:id="1660769791">
                  <w:marLeft w:val="640"/>
                  <w:marRight w:val="0"/>
                  <w:marTop w:val="0"/>
                  <w:marBottom w:val="0"/>
                  <w:divBdr>
                    <w:top w:val="none" w:sz="0" w:space="0" w:color="auto"/>
                    <w:left w:val="none" w:sz="0" w:space="0" w:color="auto"/>
                    <w:bottom w:val="none" w:sz="0" w:space="0" w:color="auto"/>
                    <w:right w:val="none" w:sz="0" w:space="0" w:color="auto"/>
                  </w:divBdr>
                </w:div>
                <w:div w:id="962342199">
                  <w:marLeft w:val="640"/>
                  <w:marRight w:val="0"/>
                  <w:marTop w:val="0"/>
                  <w:marBottom w:val="0"/>
                  <w:divBdr>
                    <w:top w:val="none" w:sz="0" w:space="0" w:color="auto"/>
                    <w:left w:val="none" w:sz="0" w:space="0" w:color="auto"/>
                    <w:bottom w:val="none" w:sz="0" w:space="0" w:color="auto"/>
                    <w:right w:val="none" w:sz="0" w:space="0" w:color="auto"/>
                  </w:divBdr>
                </w:div>
                <w:div w:id="903488621">
                  <w:marLeft w:val="640"/>
                  <w:marRight w:val="0"/>
                  <w:marTop w:val="0"/>
                  <w:marBottom w:val="0"/>
                  <w:divBdr>
                    <w:top w:val="none" w:sz="0" w:space="0" w:color="auto"/>
                    <w:left w:val="none" w:sz="0" w:space="0" w:color="auto"/>
                    <w:bottom w:val="none" w:sz="0" w:space="0" w:color="auto"/>
                    <w:right w:val="none" w:sz="0" w:space="0" w:color="auto"/>
                  </w:divBdr>
                </w:div>
                <w:div w:id="1840348152">
                  <w:marLeft w:val="640"/>
                  <w:marRight w:val="0"/>
                  <w:marTop w:val="0"/>
                  <w:marBottom w:val="0"/>
                  <w:divBdr>
                    <w:top w:val="none" w:sz="0" w:space="0" w:color="auto"/>
                    <w:left w:val="none" w:sz="0" w:space="0" w:color="auto"/>
                    <w:bottom w:val="none" w:sz="0" w:space="0" w:color="auto"/>
                    <w:right w:val="none" w:sz="0" w:space="0" w:color="auto"/>
                  </w:divBdr>
                </w:div>
                <w:div w:id="2083788693">
                  <w:marLeft w:val="640"/>
                  <w:marRight w:val="0"/>
                  <w:marTop w:val="0"/>
                  <w:marBottom w:val="0"/>
                  <w:divBdr>
                    <w:top w:val="none" w:sz="0" w:space="0" w:color="auto"/>
                    <w:left w:val="none" w:sz="0" w:space="0" w:color="auto"/>
                    <w:bottom w:val="none" w:sz="0" w:space="0" w:color="auto"/>
                    <w:right w:val="none" w:sz="0" w:space="0" w:color="auto"/>
                  </w:divBdr>
                </w:div>
                <w:div w:id="1045838876">
                  <w:marLeft w:val="640"/>
                  <w:marRight w:val="0"/>
                  <w:marTop w:val="0"/>
                  <w:marBottom w:val="0"/>
                  <w:divBdr>
                    <w:top w:val="none" w:sz="0" w:space="0" w:color="auto"/>
                    <w:left w:val="none" w:sz="0" w:space="0" w:color="auto"/>
                    <w:bottom w:val="none" w:sz="0" w:space="0" w:color="auto"/>
                    <w:right w:val="none" w:sz="0" w:space="0" w:color="auto"/>
                  </w:divBdr>
                </w:div>
                <w:div w:id="306975811">
                  <w:marLeft w:val="640"/>
                  <w:marRight w:val="0"/>
                  <w:marTop w:val="0"/>
                  <w:marBottom w:val="0"/>
                  <w:divBdr>
                    <w:top w:val="none" w:sz="0" w:space="0" w:color="auto"/>
                    <w:left w:val="none" w:sz="0" w:space="0" w:color="auto"/>
                    <w:bottom w:val="none" w:sz="0" w:space="0" w:color="auto"/>
                    <w:right w:val="none" w:sz="0" w:space="0" w:color="auto"/>
                  </w:divBdr>
                </w:div>
                <w:div w:id="1466044298">
                  <w:marLeft w:val="640"/>
                  <w:marRight w:val="0"/>
                  <w:marTop w:val="0"/>
                  <w:marBottom w:val="0"/>
                  <w:divBdr>
                    <w:top w:val="none" w:sz="0" w:space="0" w:color="auto"/>
                    <w:left w:val="none" w:sz="0" w:space="0" w:color="auto"/>
                    <w:bottom w:val="none" w:sz="0" w:space="0" w:color="auto"/>
                    <w:right w:val="none" w:sz="0" w:space="0" w:color="auto"/>
                  </w:divBdr>
                </w:div>
                <w:div w:id="730888706">
                  <w:marLeft w:val="640"/>
                  <w:marRight w:val="0"/>
                  <w:marTop w:val="0"/>
                  <w:marBottom w:val="0"/>
                  <w:divBdr>
                    <w:top w:val="none" w:sz="0" w:space="0" w:color="auto"/>
                    <w:left w:val="none" w:sz="0" w:space="0" w:color="auto"/>
                    <w:bottom w:val="none" w:sz="0" w:space="0" w:color="auto"/>
                    <w:right w:val="none" w:sz="0" w:space="0" w:color="auto"/>
                  </w:divBdr>
                </w:div>
                <w:div w:id="1297032889">
                  <w:marLeft w:val="640"/>
                  <w:marRight w:val="0"/>
                  <w:marTop w:val="0"/>
                  <w:marBottom w:val="0"/>
                  <w:divBdr>
                    <w:top w:val="none" w:sz="0" w:space="0" w:color="auto"/>
                    <w:left w:val="none" w:sz="0" w:space="0" w:color="auto"/>
                    <w:bottom w:val="none" w:sz="0" w:space="0" w:color="auto"/>
                    <w:right w:val="none" w:sz="0" w:space="0" w:color="auto"/>
                  </w:divBdr>
                </w:div>
                <w:div w:id="213348852">
                  <w:marLeft w:val="640"/>
                  <w:marRight w:val="0"/>
                  <w:marTop w:val="0"/>
                  <w:marBottom w:val="0"/>
                  <w:divBdr>
                    <w:top w:val="none" w:sz="0" w:space="0" w:color="auto"/>
                    <w:left w:val="none" w:sz="0" w:space="0" w:color="auto"/>
                    <w:bottom w:val="none" w:sz="0" w:space="0" w:color="auto"/>
                    <w:right w:val="none" w:sz="0" w:space="0" w:color="auto"/>
                  </w:divBdr>
                </w:div>
                <w:div w:id="1242717660">
                  <w:marLeft w:val="640"/>
                  <w:marRight w:val="0"/>
                  <w:marTop w:val="0"/>
                  <w:marBottom w:val="0"/>
                  <w:divBdr>
                    <w:top w:val="none" w:sz="0" w:space="0" w:color="auto"/>
                    <w:left w:val="none" w:sz="0" w:space="0" w:color="auto"/>
                    <w:bottom w:val="none" w:sz="0" w:space="0" w:color="auto"/>
                    <w:right w:val="none" w:sz="0" w:space="0" w:color="auto"/>
                  </w:divBdr>
                </w:div>
                <w:div w:id="1512791187">
                  <w:marLeft w:val="640"/>
                  <w:marRight w:val="0"/>
                  <w:marTop w:val="0"/>
                  <w:marBottom w:val="0"/>
                  <w:divBdr>
                    <w:top w:val="none" w:sz="0" w:space="0" w:color="auto"/>
                    <w:left w:val="none" w:sz="0" w:space="0" w:color="auto"/>
                    <w:bottom w:val="none" w:sz="0" w:space="0" w:color="auto"/>
                    <w:right w:val="none" w:sz="0" w:space="0" w:color="auto"/>
                  </w:divBdr>
                </w:div>
                <w:div w:id="115298122">
                  <w:marLeft w:val="640"/>
                  <w:marRight w:val="0"/>
                  <w:marTop w:val="0"/>
                  <w:marBottom w:val="0"/>
                  <w:divBdr>
                    <w:top w:val="none" w:sz="0" w:space="0" w:color="auto"/>
                    <w:left w:val="none" w:sz="0" w:space="0" w:color="auto"/>
                    <w:bottom w:val="none" w:sz="0" w:space="0" w:color="auto"/>
                    <w:right w:val="none" w:sz="0" w:space="0" w:color="auto"/>
                  </w:divBdr>
                </w:div>
                <w:div w:id="1963462711">
                  <w:marLeft w:val="640"/>
                  <w:marRight w:val="0"/>
                  <w:marTop w:val="0"/>
                  <w:marBottom w:val="0"/>
                  <w:divBdr>
                    <w:top w:val="none" w:sz="0" w:space="0" w:color="auto"/>
                    <w:left w:val="none" w:sz="0" w:space="0" w:color="auto"/>
                    <w:bottom w:val="none" w:sz="0" w:space="0" w:color="auto"/>
                    <w:right w:val="none" w:sz="0" w:space="0" w:color="auto"/>
                  </w:divBdr>
                </w:div>
                <w:div w:id="350647540">
                  <w:marLeft w:val="640"/>
                  <w:marRight w:val="0"/>
                  <w:marTop w:val="0"/>
                  <w:marBottom w:val="0"/>
                  <w:divBdr>
                    <w:top w:val="none" w:sz="0" w:space="0" w:color="auto"/>
                    <w:left w:val="none" w:sz="0" w:space="0" w:color="auto"/>
                    <w:bottom w:val="none" w:sz="0" w:space="0" w:color="auto"/>
                    <w:right w:val="none" w:sz="0" w:space="0" w:color="auto"/>
                  </w:divBdr>
                </w:div>
                <w:div w:id="1515454567">
                  <w:marLeft w:val="640"/>
                  <w:marRight w:val="0"/>
                  <w:marTop w:val="0"/>
                  <w:marBottom w:val="0"/>
                  <w:divBdr>
                    <w:top w:val="none" w:sz="0" w:space="0" w:color="auto"/>
                    <w:left w:val="none" w:sz="0" w:space="0" w:color="auto"/>
                    <w:bottom w:val="none" w:sz="0" w:space="0" w:color="auto"/>
                    <w:right w:val="none" w:sz="0" w:space="0" w:color="auto"/>
                  </w:divBdr>
                </w:div>
                <w:div w:id="1956599755">
                  <w:marLeft w:val="640"/>
                  <w:marRight w:val="0"/>
                  <w:marTop w:val="0"/>
                  <w:marBottom w:val="0"/>
                  <w:divBdr>
                    <w:top w:val="none" w:sz="0" w:space="0" w:color="auto"/>
                    <w:left w:val="none" w:sz="0" w:space="0" w:color="auto"/>
                    <w:bottom w:val="none" w:sz="0" w:space="0" w:color="auto"/>
                    <w:right w:val="none" w:sz="0" w:space="0" w:color="auto"/>
                  </w:divBdr>
                </w:div>
                <w:div w:id="648242100">
                  <w:marLeft w:val="640"/>
                  <w:marRight w:val="0"/>
                  <w:marTop w:val="0"/>
                  <w:marBottom w:val="0"/>
                  <w:divBdr>
                    <w:top w:val="none" w:sz="0" w:space="0" w:color="auto"/>
                    <w:left w:val="none" w:sz="0" w:space="0" w:color="auto"/>
                    <w:bottom w:val="none" w:sz="0" w:space="0" w:color="auto"/>
                    <w:right w:val="none" w:sz="0" w:space="0" w:color="auto"/>
                  </w:divBdr>
                </w:div>
                <w:div w:id="352852582">
                  <w:marLeft w:val="640"/>
                  <w:marRight w:val="0"/>
                  <w:marTop w:val="0"/>
                  <w:marBottom w:val="0"/>
                  <w:divBdr>
                    <w:top w:val="none" w:sz="0" w:space="0" w:color="auto"/>
                    <w:left w:val="none" w:sz="0" w:space="0" w:color="auto"/>
                    <w:bottom w:val="none" w:sz="0" w:space="0" w:color="auto"/>
                    <w:right w:val="none" w:sz="0" w:space="0" w:color="auto"/>
                  </w:divBdr>
                </w:div>
                <w:div w:id="1341545019">
                  <w:marLeft w:val="640"/>
                  <w:marRight w:val="0"/>
                  <w:marTop w:val="0"/>
                  <w:marBottom w:val="0"/>
                  <w:divBdr>
                    <w:top w:val="none" w:sz="0" w:space="0" w:color="auto"/>
                    <w:left w:val="none" w:sz="0" w:space="0" w:color="auto"/>
                    <w:bottom w:val="none" w:sz="0" w:space="0" w:color="auto"/>
                    <w:right w:val="none" w:sz="0" w:space="0" w:color="auto"/>
                  </w:divBdr>
                </w:div>
                <w:div w:id="449515433">
                  <w:marLeft w:val="640"/>
                  <w:marRight w:val="0"/>
                  <w:marTop w:val="0"/>
                  <w:marBottom w:val="0"/>
                  <w:divBdr>
                    <w:top w:val="none" w:sz="0" w:space="0" w:color="auto"/>
                    <w:left w:val="none" w:sz="0" w:space="0" w:color="auto"/>
                    <w:bottom w:val="none" w:sz="0" w:space="0" w:color="auto"/>
                    <w:right w:val="none" w:sz="0" w:space="0" w:color="auto"/>
                  </w:divBdr>
                </w:div>
                <w:div w:id="1492333020">
                  <w:marLeft w:val="640"/>
                  <w:marRight w:val="0"/>
                  <w:marTop w:val="0"/>
                  <w:marBottom w:val="0"/>
                  <w:divBdr>
                    <w:top w:val="none" w:sz="0" w:space="0" w:color="auto"/>
                    <w:left w:val="none" w:sz="0" w:space="0" w:color="auto"/>
                    <w:bottom w:val="none" w:sz="0" w:space="0" w:color="auto"/>
                    <w:right w:val="none" w:sz="0" w:space="0" w:color="auto"/>
                  </w:divBdr>
                </w:div>
                <w:div w:id="1635335314">
                  <w:marLeft w:val="640"/>
                  <w:marRight w:val="0"/>
                  <w:marTop w:val="0"/>
                  <w:marBottom w:val="0"/>
                  <w:divBdr>
                    <w:top w:val="none" w:sz="0" w:space="0" w:color="auto"/>
                    <w:left w:val="none" w:sz="0" w:space="0" w:color="auto"/>
                    <w:bottom w:val="none" w:sz="0" w:space="0" w:color="auto"/>
                    <w:right w:val="none" w:sz="0" w:space="0" w:color="auto"/>
                  </w:divBdr>
                </w:div>
                <w:div w:id="1425612151">
                  <w:marLeft w:val="640"/>
                  <w:marRight w:val="0"/>
                  <w:marTop w:val="0"/>
                  <w:marBottom w:val="0"/>
                  <w:divBdr>
                    <w:top w:val="none" w:sz="0" w:space="0" w:color="auto"/>
                    <w:left w:val="none" w:sz="0" w:space="0" w:color="auto"/>
                    <w:bottom w:val="none" w:sz="0" w:space="0" w:color="auto"/>
                    <w:right w:val="none" w:sz="0" w:space="0" w:color="auto"/>
                  </w:divBdr>
                </w:div>
                <w:div w:id="1688942749">
                  <w:marLeft w:val="640"/>
                  <w:marRight w:val="0"/>
                  <w:marTop w:val="0"/>
                  <w:marBottom w:val="0"/>
                  <w:divBdr>
                    <w:top w:val="none" w:sz="0" w:space="0" w:color="auto"/>
                    <w:left w:val="none" w:sz="0" w:space="0" w:color="auto"/>
                    <w:bottom w:val="none" w:sz="0" w:space="0" w:color="auto"/>
                    <w:right w:val="none" w:sz="0" w:space="0" w:color="auto"/>
                  </w:divBdr>
                </w:div>
                <w:div w:id="1936014474">
                  <w:marLeft w:val="640"/>
                  <w:marRight w:val="0"/>
                  <w:marTop w:val="0"/>
                  <w:marBottom w:val="0"/>
                  <w:divBdr>
                    <w:top w:val="none" w:sz="0" w:space="0" w:color="auto"/>
                    <w:left w:val="none" w:sz="0" w:space="0" w:color="auto"/>
                    <w:bottom w:val="none" w:sz="0" w:space="0" w:color="auto"/>
                    <w:right w:val="none" w:sz="0" w:space="0" w:color="auto"/>
                  </w:divBdr>
                </w:div>
                <w:div w:id="22368827">
                  <w:marLeft w:val="640"/>
                  <w:marRight w:val="0"/>
                  <w:marTop w:val="0"/>
                  <w:marBottom w:val="0"/>
                  <w:divBdr>
                    <w:top w:val="none" w:sz="0" w:space="0" w:color="auto"/>
                    <w:left w:val="none" w:sz="0" w:space="0" w:color="auto"/>
                    <w:bottom w:val="none" w:sz="0" w:space="0" w:color="auto"/>
                    <w:right w:val="none" w:sz="0" w:space="0" w:color="auto"/>
                  </w:divBdr>
                </w:div>
                <w:div w:id="1209538113">
                  <w:marLeft w:val="640"/>
                  <w:marRight w:val="0"/>
                  <w:marTop w:val="0"/>
                  <w:marBottom w:val="0"/>
                  <w:divBdr>
                    <w:top w:val="none" w:sz="0" w:space="0" w:color="auto"/>
                    <w:left w:val="none" w:sz="0" w:space="0" w:color="auto"/>
                    <w:bottom w:val="none" w:sz="0" w:space="0" w:color="auto"/>
                    <w:right w:val="none" w:sz="0" w:space="0" w:color="auto"/>
                  </w:divBdr>
                </w:div>
                <w:div w:id="1208301908">
                  <w:marLeft w:val="640"/>
                  <w:marRight w:val="0"/>
                  <w:marTop w:val="0"/>
                  <w:marBottom w:val="0"/>
                  <w:divBdr>
                    <w:top w:val="none" w:sz="0" w:space="0" w:color="auto"/>
                    <w:left w:val="none" w:sz="0" w:space="0" w:color="auto"/>
                    <w:bottom w:val="none" w:sz="0" w:space="0" w:color="auto"/>
                    <w:right w:val="none" w:sz="0" w:space="0" w:color="auto"/>
                  </w:divBdr>
                </w:div>
                <w:div w:id="1909924965">
                  <w:marLeft w:val="640"/>
                  <w:marRight w:val="0"/>
                  <w:marTop w:val="0"/>
                  <w:marBottom w:val="0"/>
                  <w:divBdr>
                    <w:top w:val="none" w:sz="0" w:space="0" w:color="auto"/>
                    <w:left w:val="none" w:sz="0" w:space="0" w:color="auto"/>
                    <w:bottom w:val="none" w:sz="0" w:space="0" w:color="auto"/>
                    <w:right w:val="none" w:sz="0" w:space="0" w:color="auto"/>
                  </w:divBdr>
                </w:div>
                <w:div w:id="1014385649">
                  <w:marLeft w:val="640"/>
                  <w:marRight w:val="0"/>
                  <w:marTop w:val="0"/>
                  <w:marBottom w:val="0"/>
                  <w:divBdr>
                    <w:top w:val="none" w:sz="0" w:space="0" w:color="auto"/>
                    <w:left w:val="none" w:sz="0" w:space="0" w:color="auto"/>
                    <w:bottom w:val="none" w:sz="0" w:space="0" w:color="auto"/>
                    <w:right w:val="none" w:sz="0" w:space="0" w:color="auto"/>
                  </w:divBdr>
                </w:div>
                <w:div w:id="2106145297">
                  <w:marLeft w:val="640"/>
                  <w:marRight w:val="0"/>
                  <w:marTop w:val="0"/>
                  <w:marBottom w:val="0"/>
                  <w:divBdr>
                    <w:top w:val="none" w:sz="0" w:space="0" w:color="auto"/>
                    <w:left w:val="none" w:sz="0" w:space="0" w:color="auto"/>
                    <w:bottom w:val="none" w:sz="0" w:space="0" w:color="auto"/>
                    <w:right w:val="none" w:sz="0" w:space="0" w:color="auto"/>
                  </w:divBdr>
                </w:div>
                <w:div w:id="1117916188">
                  <w:marLeft w:val="640"/>
                  <w:marRight w:val="0"/>
                  <w:marTop w:val="0"/>
                  <w:marBottom w:val="0"/>
                  <w:divBdr>
                    <w:top w:val="none" w:sz="0" w:space="0" w:color="auto"/>
                    <w:left w:val="none" w:sz="0" w:space="0" w:color="auto"/>
                    <w:bottom w:val="none" w:sz="0" w:space="0" w:color="auto"/>
                    <w:right w:val="none" w:sz="0" w:space="0" w:color="auto"/>
                  </w:divBdr>
                </w:div>
                <w:div w:id="207189208">
                  <w:marLeft w:val="640"/>
                  <w:marRight w:val="0"/>
                  <w:marTop w:val="0"/>
                  <w:marBottom w:val="0"/>
                  <w:divBdr>
                    <w:top w:val="none" w:sz="0" w:space="0" w:color="auto"/>
                    <w:left w:val="none" w:sz="0" w:space="0" w:color="auto"/>
                    <w:bottom w:val="none" w:sz="0" w:space="0" w:color="auto"/>
                    <w:right w:val="none" w:sz="0" w:space="0" w:color="auto"/>
                  </w:divBdr>
                </w:div>
                <w:div w:id="588465940">
                  <w:marLeft w:val="640"/>
                  <w:marRight w:val="0"/>
                  <w:marTop w:val="0"/>
                  <w:marBottom w:val="0"/>
                  <w:divBdr>
                    <w:top w:val="none" w:sz="0" w:space="0" w:color="auto"/>
                    <w:left w:val="none" w:sz="0" w:space="0" w:color="auto"/>
                    <w:bottom w:val="none" w:sz="0" w:space="0" w:color="auto"/>
                    <w:right w:val="none" w:sz="0" w:space="0" w:color="auto"/>
                  </w:divBdr>
                </w:div>
                <w:div w:id="2010211813">
                  <w:marLeft w:val="640"/>
                  <w:marRight w:val="0"/>
                  <w:marTop w:val="0"/>
                  <w:marBottom w:val="0"/>
                  <w:divBdr>
                    <w:top w:val="none" w:sz="0" w:space="0" w:color="auto"/>
                    <w:left w:val="none" w:sz="0" w:space="0" w:color="auto"/>
                    <w:bottom w:val="none" w:sz="0" w:space="0" w:color="auto"/>
                    <w:right w:val="none" w:sz="0" w:space="0" w:color="auto"/>
                  </w:divBdr>
                </w:div>
                <w:div w:id="579632693">
                  <w:marLeft w:val="640"/>
                  <w:marRight w:val="0"/>
                  <w:marTop w:val="0"/>
                  <w:marBottom w:val="0"/>
                  <w:divBdr>
                    <w:top w:val="none" w:sz="0" w:space="0" w:color="auto"/>
                    <w:left w:val="none" w:sz="0" w:space="0" w:color="auto"/>
                    <w:bottom w:val="none" w:sz="0" w:space="0" w:color="auto"/>
                    <w:right w:val="none" w:sz="0" w:space="0" w:color="auto"/>
                  </w:divBdr>
                </w:div>
                <w:div w:id="1585450521">
                  <w:marLeft w:val="640"/>
                  <w:marRight w:val="0"/>
                  <w:marTop w:val="0"/>
                  <w:marBottom w:val="0"/>
                  <w:divBdr>
                    <w:top w:val="none" w:sz="0" w:space="0" w:color="auto"/>
                    <w:left w:val="none" w:sz="0" w:space="0" w:color="auto"/>
                    <w:bottom w:val="none" w:sz="0" w:space="0" w:color="auto"/>
                    <w:right w:val="none" w:sz="0" w:space="0" w:color="auto"/>
                  </w:divBdr>
                </w:div>
                <w:div w:id="1676226971">
                  <w:marLeft w:val="640"/>
                  <w:marRight w:val="0"/>
                  <w:marTop w:val="0"/>
                  <w:marBottom w:val="0"/>
                  <w:divBdr>
                    <w:top w:val="none" w:sz="0" w:space="0" w:color="auto"/>
                    <w:left w:val="none" w:sz="0" w:space="0" w:color="auto"/>
                    <w:bottom w:val="none" w:sz="0" w:space="0" w:color="auto"/>
                    <w:right w:val="none" w:sz="0" w:space="0" w:color="auto"/>
                  </w:divBdr>
                </w:div>
                <w:div w:id="574323941">
                  <w:marLeft w:val="640"/>
                  <w:marRight w:val="0"/>
                  <w:marTop w:val="0"/>
                  <w:marBottom w:val="0"/>
                  <w:divBdr>
                    <w:top w:val="none" w:sz="0" w:space="0" w:color="auto"/>
                    <w:left w:val="none" w:sz="0" w:space="0" w:color="auto"/>
                    <w:bottom w:val="none" w:sz="0" w:space="0" w:color="auto"/>
                    <w:right w:val="none" w:sz="0" w:space="0" w:color="auto"/>
                  </w:divBdr>
                </w:div>
                <w:div w:id="42103412">
                  <w:marLeft w:val="640"/>
                  <w:marRight w:val="0"/>
                  <w:marTop w:val="0"/>
                  <w:marBottom w:val="0"/>
                  <w:divBdr>
                    <w:top w:val="none" w:sz="0" w:space="0" w:color="auto"/>
                    <w:left w:val="none" w:sz="0" w:space="0" w:color="auto"/>
                    <w:bottom w:val="none" w:sz="0" w:space="0" w:color="auto"/>
                    <w:right w:val="none" w:sz="0" w:space="0" w:color="auto"/>
                  </w:divBdr>
                </w:div>
                <w:div w:id="89015220">
                  <w:marLeft w:val="640"/>
                  <w:marRight w:val="0"/>
                  <w:marTop w:val="0"/>
                  <w:marBottom w:val="0"/>
                  <w:divBdr>
                    <w:top w:val="none" w:sz="0" w:space="0" w:color="auto"/>
                    <w:left w:val="none" w:sz="0" w:space="0" w:color="auto"/>
                    <w:bottom w:val="none" w:sz="0" w:space="0" w:color="auto"/>
                    <w:right w:val="none" w:sz="0" w:space="0" w:color="auto"/>
                  </w:divBdr>
                </w:div>
                <w:div w:id="2034961036">
                  <w:marLeft w:val="640"/>
                  <w:marRight w:val="0"/>
                  <w:marTop w:val="0"/>
                  <w:marBottom w:val="0"/>
                  <w:divBdr>
                    <w:top w:val="none" w:sz="0" w:space="0" w:color="auto"/>
                    <w:left w:val="none" w:sz="0" w:space="0" w:color="auto"/>
                    <w:bottom w:val="none" w:sz="0" w:space="0" w:color="auto"/>
                    <w:right w:val="none" w:sz="0" w:space="0" w:color="auto"/>
                  </w:divBdr>
                </w:div>
                <w:div w:id="843279506">
                  <w:marLeft w:val="640"/>
                  <w:marRight w:val="0"/>
                  <w:marTop w:val="0"/>
                  <w:marBottom w:val="0"/>
                  <w:divBdr>
                    <w:top w:val="none" w:sz="0" w:space="0" w:color="auto"/>
                    <w:left w:val="none" w:sz="0" w:space="0" w:color="auto"/>
                    <w:bottom w:val="none" w:sz="0" w:space="0" w:color="auto"/>
                    <w:right w:val="none" w:sz="0" w:space="0" w:color="auto"/>
                  </w:divBdr>
                </w:div>
                <w:div w:id="998460959">
                  <w:marLeft w:val="640"/>
                  <w:marRight w:val="0"/>
                  <w:marTop w:val="0"/>
                  <w:marBottom w:val="0"/>
                  <w:divBdr>
                    <w:top w:val="none" w:sz="0" w:space="0" w:color="auto"/>
                    <w:left w:val="none" w:sz="0" w:space="0" w:color="auto"/>
                    <w:bottom w:val="none" w:sz="0" w:space="0" w:color="auto"/>
                    <w:right w:val="none" w:sz="0" w:space="0" w:color="auto"/>
                  </w:divBdr>
                </w:div>
                <w:div w:id="271327462">
                  <w:marLeft w:val="640"/>
                  <w:marRight w:val="0"/>
                  <w:marTop w:val="0"/>
                  <w:marBottom w:val="0"/>
                  <w:divBdr>
                    <w:top w:val="none" w:sz="0" w:space="0" w:color="auto"/>
                    <w:left w:val="none" w:sz="0" w:space="0" w:color="auto"/>
                    <w:bottom w:val="none" w:sz="0" w:space="0" w:color="auto"/>
                    <w:right w:val="none" w:sz="0" w:space="0" w:color="auto"/>
                  </w:divBdr>
                </w:div>
                <w:div w:id="468666923">
                  <w:marLeft w:val="640"/>
                  <w:marRight w:val="0"/>
                  <w:marTop w:val="0"/>
                  <w:marBottom w:val="0"/>
                  <w:divBdr>
                    <w:top w:val="none" w:sz="0" w:space="0" w:color="auto"/>
                    <w:left w:val="none" w:sz="0" w:space="0" w:color="auto"/>
                    <w:bottom w:val="none" w:sz="0" w:space="0" w:color="auto"/>
                    <w:right w:val="none" w:sz="0" w:space="0" w:color="auto"/>
                  </w:divBdr>
                </w:div>
                <w:div w:id="2002542769">
                  <w:marLeft w:val="640"/>
                  <w:marRight w:val="0"/>
                  <w:marTop w:val="0"/>
                  <w:marBottom w:val="0"/>
                  <w:divBdr>
                    <w:top w:val="none" w:sz="0" w:space="0" w:color="auto"/>
                    <w:left w:val="none" w:sz="0" w:space="0" w:color="auto"/>
                    <w:bottom w:val="none" w:sz="0" w:space="0" w:color="auto"/>
                    <w:right w:val="none" w:sz="0" w:space="0" w:color="auto"/>
                  </w:divBdr>
                </w:div>
                <w:div w:id="305791412">
                  <w:marLeft w:val="640"/>
                  <w:marRight w:val="0"/>
                  <w:marTop w:val="0"/>
                  <w:marBottom w:val="0"/>
                  <w:divBdr>
                    <w:top w:val="none" w:sz="0" w:space="0" w:color="auto"/>
                    <w:left w:val="none" w:sz="0" w:space="0" w:color="auto"/>
                    <w:bottom w:val="none" w:sz="0" w:space="0" w:color="auto"/>
                    <w:right w:val="none" w:sz="0" w:space="0" w:color="auto"/>
                  </w:divBdr>
                </w:div>
                <w:div w:id="1486360824">
                  <w:marLeft w:val="640"/>
                  <w:marRight w:val="0"/>
                  <w:marTop w:val="0"/>
                  <w:marBottom w:val="0"/>
                  <w:divBdr>
                    <w:top w:val="none" w:sz="0" w:space="0" w:color="auto"/>
                    <w:left w:val="none" w:sz="0" w:space="0" w:color="auto"/>
                    <w:bottom w:val="none" w:sz="0" w:space="0" w:color="auto"/>
                    <w:right w:val="none" w:sz="0" w:space="0" w:color="auto"/>
                  </w:divBdr>
                </w:div>
                <w:div w:id="327758240">
                  <w:marLeft w:val="640"/>
                  <w:marRight w:val="0"/>
                  <w:marTop w:val="0"/>
                  <w:marBottom w:val="0"/>
                  <w:divBdr>
                    <w:top w:val="none" w:sz="0" w:space="0" w:color="auto"/>
                    <w:left w:val="none" w:sz="0" w:space="0" w:color="auto"/>
                    <w:bottom w:val="none" w:sz="0" w:space="0" w:color="auto"/>
                    <w:right w:val="none" w:sz="0" w:space="0" w:color="auto"/>
                  </w:divBdr>
                </w:div>
                <w:div w:id="1683816523">
                  <w:marLeft w:val="640"/>
                  <w:marRight w:val="0"/>
                  <w:marTop w:val="0"/>
                  <w:marBottom w:val="0"/>
                  <w:divBdr>
                    <w:top w:val="none" w:sz="0" w:space="0" w:color="auto"/>
                    <w:left w:val="none" w:sz="0" w:space="0" w:color="auto"/>
                    <w:bottom w:val="none" w:sz="0" w:space="0" w:color="auto"/>
                    <w:right w:val="none" w:sz="0" w:space="0" w:color="auto"/>
                  </w:divBdr>
                </w:div>
                <w:div w:id="1111440832">
                  <w:marLeft w:val="640"/>
                  <w:marRight w:val="0"/>
                  <w:marTop w:val="0"/>
                  <w:marBottom w:val="0"/>
                  <w:divBdr>
                    <w:top w:val="none" w:sz="0" w:space="0" w:color="auto"/>
                    <w:left w:val="none" w:sz="0" w:space="0" w:color="auto"/>
                    <w:bottom w:val="none" w:sz="0" w:space="0" w:color="auto"/>
                    <w:right w:val="none" w:sz="0" w:space="0" w:color="auto"/>
                  </w:divBdr>
                </w:div>
                <w:div w:id="145362442">
                  <w:marLeft w:val="640"/>
                  <w:marRight w:val="0"/>
                  <w:marTop w:val="0"/>
                  <w:marBottom w:val="0"/>
                  <w:divBdr>
                    <w:top w:val="none" w:sz="0" w:space="0" w:color="auto"/>
                    <w:left w:val="none" w:sz="0" w:space="0" w:color="auto"/>
                    <w:bottom w:val="none" w:sz="0" w:space="0" w:color="auto"/>
                    <w:right w:val="none" w:sz="0" w:space="0" w:color="auto"/>
                  </w:divBdr>
                </w:div>
                <w:div w:id="480388818">
                  <w:marLeft w:val="640"/>
                  <w:marRight w:val="0"/>
                  <w:marTop w:val="0"/>
                  <w:marBottom w:val="0"/>
                  <w:divBdr>
                    <w:top w:val="none" w:sz="0" w:space="0" w:color="auto"/>
                    <w:left w:val="none" w:sz="0" w:space="0" w:color="auto"/>
                    <w:bottom w:val="none" w:sz="0" w:space="0" w:color="auto"/>
                    <w:right w:val="none" w:sz="0" w:space="0" w:color="auto"/>
                  </w:divBdr>
                </w:div>
                <w:div w:id="1730035116">
                  <w:marLeft w:val="640"/>
                  <w:marRight w:val="0"/>
                  <w:marTop w:val="0"/>
                  <w:marBottom w:val="0"/>
                  <w:divBdr>
                    <w:top w:val="none" w:sz="0" w:space="0" w:color="auto"/>
                    <w:left w:val="none" w:sz="0" w:space="0" w:color="auto"/>
                    <w:bottom w:val="none" w:sz="0" w:space="0" w:color="auto"/>
                    <w:right w:val="none" w:sz="0" w:space="0" w:color="auto"/>
                  </w:divBdr>
                </w:div>
                <w:div w:id="298196615">
                  <w:marLeft w:val="640"/>
                  <w:marRight w:val="0"/>
                  <w:marTop w:val="0"/>
                  <w:marBottom w:val="0"/>
                  <w:divBdr>
                    <w:top w:val="none" w:sz="0" w:space="0" w:color="auto"/>
                    <w:left w:val="none" w:sz="0" w:space="0" w:color="auto"/>
                    <w:bottom w:val="none" w:sz="0" w:space="0" w:color="auto"/>
                    <w:right w:val="none" w:sz="0" w:space="0" w:color="auto"/>
                  </w:divBdr>
                </w:div>
                <w:div w:id="1043168084">
                  <w:marLeft w:val="640"/>
                  <w:marRight w:val="0"/>
                  <w:marTop w:val="0"/>
                  <w:marBottom w:val="0"/>
                  <w:divBdr>
                    <w:top w:val="none" w:sz="0" w:space="0" w:color="auto"/>
                    <w:left w:val="none" w:sz="0" w:space="0" w:color="auto"/>
                    <w:bottom w:val="none" w:sz="0" w:space="0" w:color="auto"/>
                    <w:right w:val="none" w:sz="0" w:space="0" w:color="auto"/>
                  </w:divBdr>
                </w:div>
                <w:div w:id="2119257512">
                  <w:marLeft w:val="640"/>
                  <w:marRight w:val="0"/>
                  <w:marTop w:val="0"/>
                  <w:marBottom w:val="0"/>
                  <w:divBdr>
                    <w:top w:val="none" w:sz="0" w:space="0" w:color="auto"/>
                    <w:left w:val="none" w:sz="0" w:space="0" w:color="auto"/>
                    <w:bottom w:val="none" w:sz="0" w:space="0" w:color="auto"/>
                    <w:right w:val="none" w:sz="0" w:space="0" w:color="auto"/>
                  </w:divBdr>
                </w:div>
                <w:div w:id="1262839098">
                  <w:marLeft w:val="640"/>
                  <w:marRight w:val="0"/>
                  <w:marTop w:val="0"/>
                  <w:marBottom w:val="0"/>
                  <w:divBdr>
                    <w:top w:val="none" w:sz="0" w:space="0" w:color="auto"/>
                    <w:left w:val="none" w:sz="0" w:space="0" w:color="auto"/>
                    <w:bottom w:val="none" w:sz="0" w:space="0" w:color="auto"/>
                    <w:right w:val="none" w:sz="0" w:space="0" w:color="auto"/>
                  </w:divBdr>
                </w:div>
                <w:div w:id="191498427">
                  <w:marLeft w:val="640"/>
                  <w:marRight w:val="0"/>
                  <w:marTop w:val="0"/>
                  <w:marBottom w:val="0"/>
                  <w:divBdr>
                    <w:top w:val="none" w:sz="0" w:space="0" w:color="auto"/>
                    <w:left w:val="none" w:sz="0" w:space="0" w:color="auto"/>
                    <w:bottom w:val="none" w:sz="0" w:space="0" w:color="auto"/>
                    <w:right w:val="none" w:sz="0" w:space="0" w:color="auto"/>
                  </w:divBdr>
                </w:div>
                <w:div w:id="85346754">
                  <w:marLeft w:val="640"/>
                  <w:marRight w:val="0"/>
                  <w:marTop w:val="0"/>
                  <w:marBottom w:val="0"/>
                  <w:divBdr>
                    <w:top w:val="none" w:sz="0" w:space="0" w:color="auto"/>
                    <w:left w:val="none" w:sz="0" w:space="0" w:color="auto"/>
                    <w:bottom w:val="none" w:sz="0" w:space="0" w:color="auto"/>
                    <w:right w:val="none" w:sz="0" w:space="0" w:color="auto"/>
                  </w:divBdr>
                </w:div>
                <w:div w:id="1078793263">
                  <w:marLeft w:val="640"/>
                  <w:marRight w:val="0"/>
                  <w:marTop w:val="0"/>
                  <w:marBottom w:val="0"/>
                  <w:divBdr>
                    <w:top w:val="none" w:sz="0" w:space="0" w:color="auto"/>
                    <w:left w:val="none" w:sz="0" w:space="0" w:color="auto"/>
                    <w:bottom w:val="none" w:sz="0" w:space="0" w:color="auto"/>
                    <w:right w:val="none" w:sz="0" w:space="0" w:color="auto"/>
                  </w:divBdr>
                </w:div>
                <w:div w:id="1382514480">
                  <w:marLeft w:val="640"/>
                  <w:marRight w:val="0"/>
                  <w:marTop w:val="0"/>
                  <w:marBottom w:val="0"/>
                  <w:divBdr>
                    <w:top w:val="none" w:sz="0" w:space="0" w:color="auto"/>
                    <w:left w:val="none" w:sz="0" w:space="0" w:color="auto"/>
                    <w:bottom w:val="none" w:sz="0" w:space="0" w:color="auto"/>
                    <w:right w:val="none" w:sz="0" w:space="0" w:color="auto"/>
                  </w:divBdr>
                </w:div>
                <w:div w:id="1973703956">
                  <w:marLeft w:val="640"/>
                  <w:marRight w:val="0"/>
                  <w:marTop w:val="0"/>
                  <w:marBottom w:val="0"/>
                  <w:divBdr>
                    <w:top w:val="none" w:sz="0" w:space="0" w:color="auto"/>
                    <w:left w:val="none" w:sz="0" w:space="0" w:color="auto"/>
                    <w:bottom w:val="none" w:sz="0" w:space="0" w:color="auto"/>
                    <w:right w:val="none" w:sz="0" w:space="0" w:color="auto"/>
                  </w:divBdr>
                </w:div>
                <w:div w:id="1898709335">
                  <w:marLeft w:val="640"/>
                  <w:marRight w:val="0"/>
                  <w:marTop w:val="0"/>
                  <w:marBottom w:val="0"/>
                  <w:divBdr>
                    <w:top w:val="none" w:sz="0" w:space="0" w:color="auto"/>
                    <w:left w:val="none" w:sz="0" w:space="0" w:color="auto"/>
                    <w:bottom w:val="none" w:sz="0" w:space="0" w:color="auto"/>
                    <w:right w:val="none" w:sz="0" w:space="0" w:color="auto"/>
                  </w:divBdr>
                </w:div>
                <w:div w:id="1746996360">
                  <w:marLeft w:val="640"/>
                  <w:marRight w:val="0"/>
                  <w:marTop w:val="0"/>
                  <w:marBottom w:val="0"/>
                  <w:divBdr>
                    <w:top w:val="none" w:sz="0" w:space="0" w:color="auto"/>
                    <w:left w:val="none" w:sz="0" w:space="0" w:color="auto"/>
                    <w:bottom w:val="none" w:sz="0" w:space="0" w:color="auto"/>
                    <w:right w:val="none" w:sz="0" w:space="0" w:color="auto"/>
                  </w:divBdr>
                </w:div>
                <w:div w:id="1159493550">
                  <w:marLeft w:val="640"/>
                  <w:marRight w:val="0"/>
                  <w:marTop w:val="0"/>
                  <w:marBottom w:val="0"/>
                  <w:divBdr>
                    <w:top w:val="none" w:sz="0" w:space="0" w:color="auto"/>
                    <w:left w:val="none" w:sz="0" w:space="0" w:color="auto"/>
                    <w:bottom w:val="none" w:sz="0" w:space="0" w:color="auto"/>
                    <w:right w:val="none" w:sz="0" w:space="0" w:color="auto"/>
                  </w:divBdr>
                </w:div>
                <w:div w:id="1732072968">
                  <w:marLeft w:val="640"/>
                  <w:marRight w:val="0"/>
                  <w:marTop w:val="0"/>
                  <w:marBottom w:val="0"/>
                  <w:divBdr>
                    <w:top w:val="none" w:sz="0" w:space="0" w:color="auto"/>
                    <w:left w:val="none" w:sz="0" w:space="0" w:color="auto"/>
                    <w:bottom w:val="none" w:sz="0" w:space="0" w:color="auto"/>
                    <w:right w:val="none" w:sz="0" w:space="0" w:color="auto"/>
                  </w:divBdr>
                </w:div>
                <w:div w:id="253323810">
                  <w:marLeft w:val="640"/>
                  <w:marRight w:val="0"/>
                  <w:marTop w:val="0"/>
                  <w:marBottom w:val="0"/>
                  <w:divBdr>
                    <w:top w:val="none" w:sz="0" w:space="0" w:color="auto"/>
                    <w:left w:val="none" w:sz="0" w:space="0" w:color="auto"/>
                    <w:bottom w:val="none" w:sz="0" w:space="0" w:color="auto"/>
                    <w:right w:val="none" w:sz="0" w:space="0" w:color="auto"/>
                  </w:divBdr>
                </w:div>
                <w:div w:id="1367558316">
                  <w:marLeft w:val="640"/>
                  <w:marRight w:val="0"/>
                  <w:marTop w:val="0"/>
                  <w:marBottom w:val="0"/>
                  <w:divBdr>
                    <w:top w:val="none" w:sz="0" w:space="0" w:color="auto"/>
                    <w:left w:val="none" w:sz="0" w:space="0" w:color="auto"/>
                    <w:bottom w:val="none" w:sz="0" w:space="0" w:color="auto"/>
                    <w:right w:val="none" w:sz="0" w:space="0" w:color="auto"/>
                  </w:divBdr>
                </w:div>
                <w:div w:id="50232411">
                  <w:marLeft w:val="640"/>
                  <w:marRight w:val="0"/>
                  <w:marTop w:val="0"/>
                  <w:marBottom w:val="0"/>
                  <w:divBdr>
                    <w:top w:val="none" w:sz="0" w:space="0" w:color="auto"/>
                    <w:left w:val="none" w:sz="0" w:space="0" w:color="auto"/>
                    <w:bottom w:val="none" w:sz="0" w:space="0" w:color="auto"/>
                    <w:right w:val="none" w:sz="0" w:space="0" w:color="auto"/>
                  </w:divBdr>
                </w:div>
                <w:div w:id="1400177432">
                  <w:marLeft w:val="640"/>
                  <w:marRight w:val="0"/>
                  <w:marTop w:val="0"/>
                  <w:marBottom w:val="0"/>
                  <w:divBdr>
                    <w:top w:val="none" w:sz="0" w:space="0" w:color="auto"/>
                    <w:left w:val="none" w:sz="0" w:space="0" w:color="auto"/>
                    <w:bottom w:val="none" w:sz="0" w:space="0" w:color="auto"/>
                    <w:right w:val="none" w:sz="0" w:space="0" w:color="auto"/>
                  </w:divBdr>
                </w:div>
                <w:div w:id="757290214">
                  <w:marLeft w:val="640"/>
                  <w:marRight w:val="0"/>
                  <w:marTop w:val="0"/>
                  <w:marBottom w:val="0"/>
                  <w:divBdr>
                    <w:top w:val="none" w:sz="0" w:space="0" w:color="auto"/>
                    <w:left w:val="none" w:sz="0" w:space="0" w:color="auto"/>
                    <w:bottom w:val="none" w:sz="0" w:space="0" w:color="auto"/>
                    <w:right w:val="none" w:sz="0" w:space="0" w:color="auto"/>
                  </w:divBdr>
                </w:div>
                <w:div w:id="445347281">
                  <w:marLeft w:val="640"/>
                  <w:marRight w:val="0"/>
                  <w:marTop w:val="0"/>
                  <w:marBottom w:val="0"/>
                  <w:divBdr>
                    <w:top w:val="none" w:sz="0" w:space="0" w:color="auto"/>
                    <w:left w:val="none" w:sz="0" w:space="0" w:color="auto"/>
                    <w:bottom w:val="none" w:sz="0" w:space="0" w:color="auto"/>
                    <w:right w:val="none" w:sz="0" w:space="0" w:color="auto"/>
                  </w:divBdr>
                </w:div>
                <w:div w:id="275256315">
                  <w:marLeft w:val="640"/>
                  <w:marRight w:val="0"/>
                  <w:marTop w:val="0"/>
                  <w:marBottom w:val="0"/>
                  <w:divBdr>
                    <w:top w:val="none" w:sz="0" w:space="0" w:color="auto"/>
                    <w:left w:val="none" w:sz="0" w:space="0" w:color="auto"/>
                    <w:bottom w:val="none" w:sz="0" w:space="0" w:color="auto"/>
                    <w:right w:val="none" w:sz="0" w:space="0" w:color="auto"/>
                  </w:divBdr>
                </w:div>
                <w:div w:id="253055194">
                  <w:marLeft w:val="640"/>
                  <w:marRight w:val="0"/>
                  <w:marTop w:val="0"/>
                  <w:marBottom w:val="0"/>
                  <w:divBdr>
                    <w:top w:val="none" w:sz="0" w:space="0" w:color="auto"/>
                    <w:left w:val="none" w:sz="0" w:space="0" w:color="auto"/>
                    <w:bottom w:val="none" w:sz="0" w:space="0" w:color="auto"/>
                    <w:right w:val="none" w:sz="0" w:space="0" w:color="auto"/>
                  </w:divBdr>
                </w:div>
                <w:div w:id="1553736921">
                  <w:marLeft w:val="640"/>
                  <w:marRight w:val="0"/>
                  <w:marTop w:val="0"/>
                  <w:marBottom w:val="0"/>
                  <w:divBdr>
                    <w:top w:val="none" w:sz="0" w:space="0" w:color="auto"/>
                    <w:left w:val="none" w:sz="0" w:space="0" w:color="auto"/>
                    <w:bottom w:val="none" w:sz="0" w:space="0" w:color="auto"/>
                    <w:right w:val="none" w:sz="0" w:space="0" w:color="auto"/>
                  </w:divBdr>
                </w:div>
                <w:div w:id="768358033">
                  <w:marLeft w:val="640"/>
                  <w:marRight w:val="0"/>
                  <w:marTop w:val="0"/>
                  <w:marBottom w:val="0"/>
                  <w:divBdr>
                    <w:top w:val="none" w:sz="0" w:space="0" w:color="auto"/>
                    <w:left w:val="none" w:sz="0" w:space="0" w:color="auto"/>
                    <w:bottom w:val="none" w:sz="0" w:space="0" w:color="auto"/>
                    <w:right w:val="none" w:sz="0" w:space="0" w:color="auto"/>
                  </w:divBdr>
                </w:div>
                <w:div w:id="1884057892">
                  <w:marLeft w:val="640"/>
                  <w:marRight w:val="0"/>
                  <w:marTop w:val="0"/>
                  <w:marBottom w:val="0"/>
                  <w:divBdr>
                    <w:top w:val="none" w:sz="0" w:space="0" w:color="auto"/>
                    <w:left w:val="none" w:sz="0" w:space="0" w:color="auto"/>
                    <w:bottom w:val="none" w:sz="0" w:space="0" w:color="auto"/>
                    <w:right w:val="none" w:sz="0" w:space="0" w:color="auto"/>
                  </w:divBdr>
                </w:div>
                <w:div w:id="330108843">
                  <w:marLeft w:val="640"/>
                  <w:marRight w:val="0"/>
                  <w:marTop w:val="0"/>
                  <w:marBottom w:val="0"/>
                  <w:divBdr>
                    <w:top w:val="none" w:sz="0" w:space="0" w:color="auto"/>
                    <w:left w:val="none" w:sz="0" w:space="0" w:color="auto"/>
                    <w:bottom w:val="none" w:sz="0" w:space="0" w:color="auto"/>
                    <w:right w:val="none" w:sz="0" w:space="0" w:color="auto"/>
                  </w:divBdr>
                </w:div>
                <w:div w:id="852232259">
                  <w:marLeft w:val="640"/>
                  <w:marRight w:val="0"/>
                  <w:marTop w:val="0"/>
                  <w:marBottom w:val="0"/>
                  <w:divBdr>
                    <w:top w:val="none" w:sz="0" w:space="0" w:color="auto"/>
                    <w:left w:val="none" w:sz="0" w:space="0" w:color="auto"/>
                    <w:bottom w:val="none" w:sz="0" w:space="0" w:color="auto"/>
                    <w:right w:val="none" w:sz="0" w:space="0" w:color="auto"/>
                  </w:divBdr>
                </w:div>
                <w:div w:id="31807333">
                  <w:marLeft w:val="640"/>
                  <w:marRight w:val="0"/>
                  <w:marTop w:val="0"/>
                  <w:marBottom w:val="0"/>
                  <w:divBdr>
                    <w:top w:val="none" w:sz="0" w:space="0" w:color="auto"/>
                    <w:left w:val="none" w:sz="0" w:space="0" w:color="auto"/>
                    <w:bottom w:val="none" w:sz="0" w:space="0" w:color="auto"/>
                    <w:right w:val="none" w:sz="0" w:space="0" w:color="auto"/>
                  </w:divBdr>
                </w:div>
                <w:div w:id="1620919387">
                  <w:marLeft w:val="640"/>
                  <w:marRight w:val="0"/>
                  <w:marTop w:val="0"/>
                  <w:marBottom w:val="0"/>
                  <w:divBdr>
                    <w:top w:val="none" w:sz="0" w:space="0" w:color="auto"/>
                    <w:left w:val="none" w:sz="0" w:space="0" w:color="auto"/>
                    <w:bottom w:val="none" w:sz="0" w:space="0" w:color="auto"/>
                    <w:right w:val="none" w:sz="0" w:space="0" w:color="auto"/>
                  </w:divBdr>
                </w:div>
                <w:div w:id="2053117721">
                  <w:marLeft w:val="640"/>
                  <w:marRight w:val="0"/>
                  <w:marTop w:val="0"/>
                  <w:marBottom w:val="0"/>
                  <w:divBdr>
                    <w:top w:val="none" w:sz="0" w:space="0" w:color="auto"/>
                    <w:left w:val="none" w:sz="0" w:space="0" w:color="auto"/>
                    <w:bottom w:val="none" w:sz="0" w:space="0" w:color="auto"/>
                    <w:right w:val="none" w:sz="0" w:space="0" w:color="auto"/>
                  </w:divBdr>
                </w:div>
                <w:div w:id="540481408">
                  <w:marLeft w:val="640"/>
                  <w:marRight w:val="0"/>
                  <w:marTop w:val="0"/>
                  <w:marBottom w:val="0"/>
                  <w:divBdr>
                    <w:top w:val="none" w:sz="0" w:space="0" w:color="auto"/>
                    <w:left w:val="none" w:sz="0" w:space="0" w:color="auto"/>
                    <w:bottom w:val="none" w:sz="0" w:space="0" w:color="auto"/>
                    <w:right w:val="none" w:sz="0" w:space="0" w:color="auto"/>
                  </w:divBdr>
                </w:div>
                <w:div w:id="579097270">
                  <w:marLeft w:val="640"/>
                  <w:marRight w:val="0"/>
                  <w:marTop w:val="0"/>
                  <w:marBottom w:val="0"/>
                  <w:divBdr>
                    <w:top w:val="none" w:sz="0" w:space="0" w:color="auto"/>
                    <w:left w:val="none" w:sz="0" w:space="0" w:color="auto"/>
                    <w:bottom w:val="none" w:sz="0" w:space="0" w:color="auto"/>
                    <w:right w:val="none" w:sz="0" w:space="0" w:color="auto"/>
                  </w:divBdr>
                </w:div>
                <w:div w:id="1129543452">
                  <w:marLeft w:val="640"/>
                  <w:marRight w:val="0"/>
                  <w:marTop w:val="0"/>
                  <w:marBottom w:val="0"/>
                  <w:divBdr>
                    <w:top w:val="none" w:sz="0" w:space="0" w:color="auto"/>
                    <w:left w:val="none" w:sz="0" w:space="0" w:color="auto"/>
                    <w:bottom w:val="none" w:sz="0" w:space="0" w:color="auto"/>
                    <w:right w:val="none" w:sz="0" w:space="0" w:color="auto"/>
                  </w:divBdr>
                </w:div>
                <w:div w:id="535124786">
                  <w:marLeft w:val="640"/>
                  <w:marRight w:val="0"/>
                  <w:marTop w:val="0"/>
                  <w:marBottom w:val="0"/>
                  <w:divBdr>
                    <w:top w:val="none" w:sz="0" w:space="0" w:color="auto"/>
                    <w:left w:val="none" w:sz="0" w:space="0" w:color="auto"/>
                    <w:bottom w:val="none" w:sz="0" w:space="0" w:color="auto"/>
                    <w:right w:val="none" w:sz="0" w:space="0" w:color="auto"/>
                  </w:divBdr>
                </w:div>
                <w:div w:id="902523009">
                  <w:marLeft w:val="640"/>
                  <w:marRight w:val="0"/>
                  <w:marTop w:val="0"/>
                  <w:marBottom w:val="0"/>
                  <w:divBdr>
                    <w:top w:val="none" w:sz="0" w:space="0" w:color="auto"/>
                    <w:left w:val="none" w:sz="0" w:space="0" w:color="auto"/>
                    <w:bottom w:val="none" w:sz="0" w:space="0" w:color="auto"/>
                    <w:right w:val="none" w:sz="0" w:space="0" w:color="auto"/>
                  </w:divBdr>
                </w:div>
                <w:div w:id="910188737">
                  <w:marLeft w:val="640"/>
                  <w:marRight w:val="0"/>
                  <w:marTop w:val="0"/>
                  <w:marBottom w:val="0"/>
                  <w:divBdr>
                    <w:top w:val="none" w:sz="0" w:space="0" w:color="auto"/>
                    <w:left w:val="none" w:sz="0" w:space="0" w:color="auto"/>
                    <w:bottom w:val="none" w:sz="0" w:space="0" w:color="auto"/>
                    <w:right w:val="none" w:sz="0" w:space="0" w:color="auto"/>
                  </w:divBdr>
                </w:div>
              </w:divsChild>
            </w:div>
            <w:div w:id="1437479040">
              <w:marLeft w:val="0"/>
              <w:marRight w:val="0"/>
              <w:marTop w:val="0"/>
              <w:marBottom w:val="0"/>
              <w:divBdr>
                <w:top w:val="none" w:sz="0" w:space="0" w:color="auto"/>
                <w:left w:val="none" w:sz="0" w:space="0" w:color="auto"/>
                <w:bottom w:val="none" w:sz="0" w:space="0" w:color="auto"/>
                <w:right w:val="none" w:sz="0" w:space="0" w:color="auto"/>
              </w:divBdr>
              <w:divsChild>
                <w:div w:id="1138108464">
                  <w:marLeft w:val="640"/>
                  <w:marRight w:val="0"/>
                  <w:marTop w:val="0"/>
                  <w:marBottom w:val="0"/>
                  <w:divBdr>
                    <w:top w:val="none" w:sz="0" w:space="0" w:color="auto"/>
                    <w:left w:val="none" w:sz="0" w:space="0" w:color="auto"/>
                    <w:bottom w:val="none" w:sz="0" w:space="0" w:color="auto"/>
                    <w:right w:val="none" w:sz="0" w:space="0" w:color="auto"/>
                  </w:divBdr>
                </w:div>
                <w:div w:id="1402436860">
                  <w:marLeft w:val="640"/>
                  <w:marRight w:val="0"/>
                  <w:marTop w:val="0"/>
                  <w:marBottom w:val="0"/>
                  <w:divBdr>
                    <w:top w:val="none" w:sz="0" w:space="0" w:color="auto"/>
                    <w:left w:val="none" w:sz="0" w:space="0" w:color="auto"/>
                    <w:bottom w:val="none" w:sz="0" w:space="0" w:color="auto"/>
                    <w:right w:val="none" w:sz="0" w:space="0" w:color="auto"/>
                  </w:divBdr>
                </w:div>
                <w:div w:id="71125459">
                  <w:marLeft w:val="640"/>
                  <w:marRight w:val="0"/>
                  <w:marTop w:val="0"/>
                  <w:marBottom w:val="0"/>
                  <w:divBdr>
                    <w:top w:val="none" w:sz="0" w:space="0" w:color="auto"/>
                    <w:left w:val="none" w:sz="0" w:space="0" w:color="auto"/>
                    <w:bottom w:val="none" w:sz="0" w:space="0" w:color="auto"/>
                    <w:right w:val="none" w:sz="0" w:space="0" w:color="auto"/>
                  </w:divBdr>
                </w:div>
                <w:div w:id="1156532220">
                  <w:marLeft w:val="640"/>
                  <w:marRight w:val="0"/>
                  <w:marTop w:val="0"/>
                  <w:marBottom w:val="0"/>
                  <w:divBdr>
                    <w:top w:val="none" w:sz="0" w:space="0" w:color="auto"/>
                    <w:left w:val="none" w:sz="0" w:space="0" w:color="auto"/>
                    <w:bottom w:val="none" w:sz="0" w:space="0" w:color="auto"/>
                    <w:right w:val="none" w:sz="0" w:space="0" w:color="auto"/>
                  </w:divBdr>
                </w:div>
                <w:div w:id="679115382">
                  <w:marLeft w:val="640"/>
                  <w:marRight w:val="0"/>
                  <w:marTop w:val="0"/>
                  <w:marBottom w:val="0"/>
                  <w:divBdr>
                    <w:top w:val="none" w:sz="0" w:space="0" w:color="auto"/>
                    <w:left w:val="none" w:sz="0" w:space="0" w:color="auto"/>
                    <w:bottom w:val="none" w:sz="0" w:space="0" w:color="auto"/>
                    <w:right w:val="none" w:sz="0" w:space="0" w:color="auto"/>
                  </w:divBdr>
                </w:div>
                <w:div w:id="577520380">
                  <w:marLeft w:val="640"/>
                  <w:marRight w:val="0"/>
                  <w:marTop w:val="0"/>
                  <w:marBottom w:val="0"/>
                  <w:divBdr>
                    <w:top w:val="none" w:sz="0" w:space="0" w:color="auto"/>
                    <w:left w:val="none" w:sz="0" w:space="0" w:color="auto"/>
                    <w:bottom w:val="none" w:sz="0" w:space="0" w:color="auto"/>
                    <w:right w:val="none" w:sz="0" w:space="0" w:color="auto"/>
                  </w:divBdr>
                </w:div>
                <w:div w:id="1534656816">
                  <w:marLeft w:val="640"/>
                  <w:marRight w:val="0"/>
                  <w:marTop w:val="0"/>
                  <w:marBottom w:val="0"/>
                  <w:divBdr>
                    <w:top w:val="none" w:sz="0" w:space="0" w:color="auto"/>
                    <w:left w:val="none" w:sz="0" w:space="0" w:color="auto"/>
                    <w:bottom w:val="none" w:sz="0" w:space="0" w:color="auto"/>
                    <w:right w:val="none" w:sz="0" w:space="0" w:color="auto"/>
                  </w:divBdr>
                </w:div>
                <w:div w:id="60686512">
                  <w:marLeft w:val="640"/>
                  <w:marRight w:val="0"/>
                  <w:marTop w:val="0"/>
                  <w:marBottom w:val="0"/>
                  <w:divBdr>
                    <w:top w:val="none" w:sz="0" w:space="0" w:color="auto"/>
                    <w:left w:val="none" w:sz="0" w:space="0" w:color="auto"/>
                    <w:bottom w:val="none" w:sz="0" w:space="0" w:color="auto"/>
                    <w:right w:val="none" w:sz="0" w:space="0" w:color="auto"/>
                  </w:divBdr>
                </w:div>
                <w:div w:id="1752578091">
                  <w:marLeft w:val="640"/>
                  <w:marRight w:val="0"/>
                  <w:marTop w:val="0"/>
                  <w:marBottom w:val="0"/>
                  <w:divBdr>
                    <w:top w:val="none" w:sz="0" w:space="0" w:color="auto"/>
                    <w:left w:val="none" w:sz="0" w:space="0" w:color="auto"/>
                    <w:bottom w:val="none" w:sz="0" w:space="0" w:color="auto"/>
                    <w:right w:val="none" w:sz="0" w:space="0" w:color="auto"/>
                  </w:divBdr>
                </w:div>
                <w:div w:id="1718242841">
                  <w:marLeft w:val="640"/>
                  <w:marRight w:val="0"/>
                  <w:marTop w:val="0"/>
                  <w:marBottom w:val="0"/>
                  <w:divBdr>
                    <w:top w:val="none" w:sz="0" w:space="0" w:color="auto"/>
                    <w:left w:val="none" w:sz="0" w:space="0" w:color="auto"/>
                    <w:bottom w:val="none" w:sz="0" w:space="0" w:color="auto"/>
                    <w:right w:val="none" w:sz="0" w:space="0" w:color="auto"/>
                  </w:divBdr>
                </w:div>
                <w:div w:id="775491414">
                  <w:marLeft w:val="640"/>
                  <w:marRight w:val="0"/>
                  <w:marTop w:val="0"/>
                  <w:marBottom w:val="0"/>
                  <w:divBdr>
                    <w:top w:val="none" w:sz="0" w:space="0" w:color="auto"/>
                    <w:left w:val="none" w:sz="0" w:space="0" w:color="auto"/>
                    <w:bottom w:val="none" w:sz="0" w:space="0" w:color="auto"/>
                    <w:right w:val="none" w:sz="0" w:space="0" w:color="auto"/>
                  </w:divBdr>
                </w:div>
                <w:div w:id="1372415591">
                  <w:marLeft w:val="640"/>
                  <w:marRight w:val="0"/>
                  <w:marTop w:val="0"/>
                  <w:marBottom w:val="0"/>
                  <w:divBdr>
                    <w:top w:val="none" w:sz="0" w:space="0" w:color="auto"/>
                    <w:left w:val="none" w:sz="0" w:space="0" w:color="auto"/>
                    <w:bottom w:val="none" w:sz="0" w:space="0" w:color="auto"/>
                    <w:right w:val="none" w:sz="0" w:space="0" w:color="auto"/>
                  </w:divBdr>
                </w:div>
                <w:div w:id="737359843">
                  <w:marLeft w:val="640"/>
                  <w:marRight w:val="0"/>
                  <w:marTop w:val="0"/>
                  <w:marBottom w:val="0"/>
                  <w:divBdr>
                    <w:top w:val="none" w:sz="0" w:space="0" w:color="auto"/>
                    <w:left w:val="none" w:sz="0" w:space="0" w:color="auto"/>
                    <w:bottom w:val="none" w:sz="0" w:space="0" w:color="auto"/>
                    <w:right w:val="none" w:sz="0" w:space="0" w:color="auto"/>
                  </w:divBdr>
                </w:div>
                <w:div w:id="167644909">
                  <w:marLeft w:val="640"/>
                  <w:marRight w:val="0"/>
                  <w:marTop w:val="0"/>
                  <w:marBottom w:val="0"/>
                  <w:divBdr>
                    <w:top w:val="none" w:sz="0" w:space="0" w:color="auto"/>
                    <w:left w:val="none" w:sz="0" w:space="0" w:color="auto"/>
                    <w:bottom w:val="none" w:sz="0" w:space="0" w:color="auto"/>
                    <w:right w:val="none" w:sz="0" w:space="0" w:color="auto"/>
                  </w:divBdr>
                </w:div>
                <w:div w:id="454908185">
                  <w:marLeft w:val="640"/>
                  <w:marRight w:val="0"/>
                  <w:marTop w:val="0"/>
                  <w:marBottom w:val="0"/>
                  <w:divBdr>
                    <w:top w:val="none" w:sz="0" w:space="0" w:color="auto"/>
                    <w:left w:val="none" w:sz="0" w:space="0" w:color="auto"/>
                    <w:bottom w:val="none" w:sz="0" w:space="0" w:color="auto"/>
                    <w:right w:val="none" w:sz="0" w:space="0" w:color="auto"/>
                  </w:divBdr>
                </w:div>
                <w:div w:id="941188081">
                  <w:marLeft w:val="640"/>
                  <w:marRight w:val="0"/>
                  <w:marTop w:val="0"/>
                  <w:marBottom w:val="0"/>
                  <w:divBdr>
                    <w:top w:val="none" w:sz="0" w:space="0" w:color="auto"/>
                    <w:left w:val="none" w:sz="0" w:space="0" w:color="auto"/>
                    <w:bottom w:val="none" w:sz="0" w:space="0" w:color="auto"/>
                    <w:right w:val="none" w:sz="0" w:space="0" w:color="auto"/>
                  </w:divBdr>
                </w:div>
                <w:div w:id="694187318">
                  <w:marLeft w:val="640"/>
                  <w:marRight w:val="0"/>
                  <w:marTop w:val="0"/>
                  <w:marBottom w:val="0"/>
                  <w:divBdr>
                    <w:top w:val="none" w:sz="0" w:space="0" w:color="auto"/>
                    <w:left w:val="none" w:sz="0" w:space="0" w:color="auto"/>
                    <w:bottom w:val="none" w:sz="0" w:space="0" w:color="auto"/>
                    <w:right w:val="none" w:sz="0" w:space="0" w:color="auto"/>
                  </w:divBdr>
                </w:div>
                <w:div w:id="1125348013">
                  <w:marLeft w:val="640"/>
                  <w:marRight w:val="0"/>
                  <w:marTop w:val="0"/>
                  <w:marBottom w:val="0"/>
                  <w:divBdr>
                    <w:top w:val="none" w:sz="0" w:space="0" w:color="auto"/>
                    <w:left w:val="none" w:sz="0" w:space="0" w:color="auto"/>
                    <w:bottom w:val="none" w:sz="0" w:space="0" w:color="auto"/>
                    <w:right w:val="none" w:sz="0" w:space="0" w:color="auto"/>
                  </w:divBdr>
                </w:div>
                <w:div w:id="166099358">
                  <w:marLeft w:val="640"/>
                  <w:marRight w:val="0"/>
                  <w:marTop w:val="0"/>
                  <w:marBottom w:val="0"/>
                  <w:divBdr>
                    <w:top w:val="none" w:sz="0" w:space="0" w:color="auto"/>
                    <w:left w:val="none" w:sz="0" w:space="0" w:color="auto"/>
                    <w:bottom w:val="none" w:sz="0" w:space="0" w:color="auto"/>
                    <w:right w:val="none" w:sz="0" w:space="0" w:color="auto"/>
                  </w:divBdr>
                </w:div>
                <w:div w:id="1155141352">
                  <w:marLeft w:val="640"/>
                  <w:marRight w:val="0"/>
                  <w:marTop w:val="0"/>
                  <w:marBottom w:val="0"/>
                  <w:divBdr>
                    <w:top w:val="none" w:sz="0" w:space="0" w:color="auto"/>
                    <w:left w:val="none" w:sz="0" w:space="0" w:color="auto"/>
                    <w:bottom w:val="none" w:sz="0" w:space="0" w:color="auto"/>
                    <w:right w:val="none" w:sz="0" w:space="0" w:color="auto"/>
                  </w:divBdr>
                </w:div>
                <w:div w:id="1999191485">
                  <w:marLeft w:val="640"/>
                  <w:marRight w:val="0"/>
                  <w:marTop w:val="0"/>
                  <w:marBottom w:val="0"/>
                  <w:divBdr>
                    <w:top w:val="none" w:sz="0" w:space="0" w:color="auto"/>
                    <w:left w:val="none" w:sz="0" w:space="0" w:color="auto"/>
                    <w:bottom w:val="none" w:sz="0" w:space="0" w:color="auto"/>
                    <w:right w:val="none" w:sz="0" w:space="0" w:color="auto"/>
                  </w:divBdr>
                </w:div>
                <w:div w:id="681514009">
                  <w:marLeft w:val="640"/>
                  <w:marRight w:val="0"/>
                  <w:marTop w:val="0"/>
                  <w:marBottom w:val="0"/>
                  <w:divBdr>
                    <w:top w:val="none" w:sz="0" w:space="0" w:color="auto"/>
                    <w:left w:val="none" w:sz="0" w:space="0" w:color="auto"/>
                    <w:bottom w:val="none" w:sz="0" w:space="0" w:color="auto"/>
                    <w:right w:val="none" w:sz="0" w:space="0" w:color="auto"/>
                  </w:divBdr>
                </w:div>
                <w:div w:id="413361315">
                  <w:marLeft w:val="640"/>
                  <w:marRight w:val="0"/>
                  <w:marTop w:val="0"/>
                  <w:marBottom w:val="0"/>
                  <w:divBdr>
                    <w:top w:val="none" w:sz="0" w:space="0" w:color="auto"/>
                    <w:left w:val="none" w:sz="0" w:space="0" w:color="auto"/>
                    <w:bottom w:val="none" w:sz="0" w:space="0" w:color="auto"/>
                    <w:right w:val="none" w:sz="0" w:space="0" w:color="auto"/>
                  </w:divBdr>
                </w:div>
                <w:div w:id="1838693654">
                  <w:marLeft w:val="640"/>
                  <w:marRight w:val="0"/>
                  <w:marTop w:val="0"/>
                  <w:marBottom w:val="0"/>
                  <w:divBdr>
                    <w:top w:val="none" w:sz="0" w:space="0" w:color="auto"/>
                    <w:left w:val="none" w:sz="0" w:space="0" w:color="auto"/>
                    <w:bottom w:val="none" w:sz="0" w:space="0" w:color="auto"/>
                    <w:right w:val="none" w:sz="0" w:space="0" w:color="auto"/>
                  </w:divBdr>
                </w:div>
                <w:div w:id="196090900">
                  <w:marLeft w:val="640"/>
                  <w:marRight w:val="0"/>
                  <w:marTop w:val="0"/>
                  <w:marBottom w:val="0"/>
                  <w:divBdr>
                    <w:top w:val="none" w:sz="0" w:space="0" w:color="auto"/>
                    <w:left w:val="none" w:sz="0" w:space="0" w:color="auto"/>
                    <w:bottom w:val="none" w:sz="0" w:space="0" w:color="auto"/>
                    <w:right w:val="none" w:sz="0" w:space="0" w:color="auto"/>
                  </w:divBdr>
                </w:div>
                <w:div w:id="1220821886">
                  <w:marLeft w:val="640"/>
                  <w:marRight w:val="0"/>
                  <w:marTop w:val="0"/>
                  <w:marBottom w:val="0"/>
                  <w:divBdr>
                    <w:top w:val="none" w:sz="0" w:space="0" w:color="auto"/>
                    <w:left w:val="none" w:sz="0" w:space="0" w:color="auto"/>
                    <w:bottom w:val="none" w:sz="0" w:space="0" w:color="auto"/>
                    <w:right w:val="none" w:sz="0" w:space="0" w:color="auto"/>
                  </w:divBdr>
                </w:div>
                <w:div w:id="1514615342">
                  <w:marLeft w:val="640"/>
                  <w:marRight w:val="0"/>
                  <w:marTop w:val="0"/>
                  <w:marBottom w:val="0"/>
                  <w:divBdr>
                    <w:top w:val="none" w:sz="0" w:space="0" w:color="auto"/>
                    <w:left w:val="none" w:sz="0" w:space="0" w:color="auto"/>
                    <w:bottom w:val="none" w:sz="0" w:space="0" w:color="auto"/>
                    <w:right w:val="none" w:sz="0" w:space="0" w:color="auto"/>
                  </w:divBdr>
                </w:div>
                <w:div w:id="912392818">
                  <w:marLeft w:val="640"/>
                  <w:marRight w:val="0"/>
                  <w:marTop w:val="0"/>
                  <w:marBottom w:val="0"/>
                  <w:divBdr>
                    <w:top w:val="none" w:sz="0" w:space="0" w:color="auto"/>
                    <w:left w:val="none" w:sz="0" w:space="0" w:color="auto"/>
                    <w:bottom w:val="none" w:sz="0" w:space="0" w:color="auto"/>
                    <w:right w:val="none" w:sz="0" w:space="0" w:color="auto"/>
                  </w:divBdr>
                </w:div>
                <w:div w:id="1471823666">
                  <w:marLeft w:val="640"/>
                  <w:marRight w:val="0"/>
                  <w:marTop w:val="0"/>
                  <w:marBottom w:val="0"/>
                  <w:divBdr>
                    <w:top w:val="none" w:sz="0" w:space="0" w:color="auto"/>
                    <w:left w:val="none" w:sz="0" w:space="0" w:color="auto"/>
                    <w:bottom w:val="none" w:sz="0" w:space="0" w:color="auto"/>
                    <w:right w:val="none" w:sz="0" w:space="0" w:color="auto"/>
                  </w:divBdr>
                </w:div>
                <w:div w:id="1982225911">
                  <w:marLeft w:val="640"/>
                  <w:marRight w:val="0"/>
                  <w:marTop w:val="0"/>
                  <w:marBottom w:val="0"/>
                  <w:divBdr>
                    <w:top w:val="none" w:sz="0" w:space="0" w:color="auto"/>
                    <w:left w:val="none" w:sz="0" w:space="0" w:color="auto"/>
                    <w:bottom w:val="none" w:sz="0" w:space="0" w:color="auto"/>
                    <w:right w:val="none" w:sz="0" w:space="0" w:color="auto"/>
                  </w:divBdr>
                </w:div>
                <w:div w:id="17855251">
                  <w:marLeft w:val="640"/>
                  <w:marRight w:val="0"/>
                  <w:marTop w:val="0"/>
                  <w:marBottom w:val="0"/>
                  <w:divBdr>
                    <w:top w:val="none" w:sz="0" w:space="0" w:color="auto"/>
                    <w:left w:val="none" w:sz="0" w:space="0" w:color="auto"/>
                    <w:bottom w:val="none" w:sz="0" w:space="0" w:color="auto"/>
                    <w:right w:val="none" w:sz="0" w:space="0" w:color="auto"/>
                  </w:divBdr>
                </w:div>
                <w:div w:id="1321688541">
                  <w:marLeft w:val="640"/>
                  <w:marRight w:val="0"/>
                  <w:marTop w:val="0"/>
                  <w:marBottom w:val="0"/>
                  <w:divBdr>
                    <w:top w:val="none" w:sz="0" w:space="0" w:color="auto"/>
                    <w:left w:val="none" w:sz="0" w:space="0" w:color="auto"/>
                    <w:bottom w:val="none" w:sz="0" w:space="0" w:color="auto"/>
                    <w:right w:val="none" w:sz="0" w:space="0" w:color="auto"/>
                  </w:divBdr>
                </w:div>
                <w:div w:id="225072763">
                  <w:marLeft w:val="640"/>
                  <w:marRight w:val="0"/>
                  <w:marTop w:val="0"/>
                  <w:marBottom w:val="0"/>
                  <w:divBdr>
                    <w:top w:val="none" w:sz="0" w:space="0" w:color="auto"/>
                    <w:left w:val="none" w:sz="0" w:space="0" w:color="auto"/>
                    <w:bottom w:val="none" w:sz="0" w:space="0" w:color="auto"/>
                    <w:right w:val="none" w:sz="0" w:space="0" w:color="auto"/>
                  </w:divBdr>
                </w:div>
                <w:div w:id="1447313026">
                  <w:marLeft w:val="640"/>
                  <w:marRight w:val="0"/>
                  <w:marTop w:val="0"/>
                  <w:marBottom w:val="0"/>
                  <w:divBdr>
                    <w:top w:val="none" w:sz="0" w:space="0" w:color="auto"/>
                    <w:left w:val="none" w:sz="0" w:space="0" w:color="auto"/>
                    <w:bottom w:val="none" w:sz="0" w:space="0" w:color="auto"/>
                    <w:right w:val="none" w:sz="0" w:space="0" w:color="auto"/>
                  </w:divBdr>
                </w:div>
                <w:div w:id="739409105">
                  <w:marLeft w:val="640"/>
                  <w:marRight w:val="0"/>
                  <w:marTop w:val="0"/>
                  <w:marBottom w:val="0"/>
                  <w:divBdr>
                    <w:top w:val="none" w:sz="0" w:space="0" w:color="auto"/>
                    <w:left w:val="none" w:sz="0" w:space="0" w:color="auto"/>
                    <w:bottom w:val="none" w:sz="0" w:space="0" w:color="auto"/>
                    <w:right w:val="none" w:sz="0" w:space="0" w:color="auto"/>
                  </w:divBdr>
                </w:div>
                <w:div w:id="354575231">
                  <w:marLeft w:val="640"/>
                  <w:marRight w:val="0"/>
                  <w:marTop w:val="0"/>
                  <w:marBottom w:val="0"/>
                  <w:divBdr>
                    <w:top w:val="none" w:sz="0" w:space="0" w:color="auto"/>
                    <w:left w:val="none" w:sz="0" w:space="0" w:color="auto"/>
                    <w:bottom w:val="none" w:sz="0" w:space="0" w:color="auto"/>
                    <w:right w:val="none" w:sz="0" w:space="0" w:color="auto"/>
                  </w:divBdr>
                </w:div>
                <w:div w:id="654577915">
                  <w:marLeft w:val="640"/>
                  <w:marRight w:val="0"/>
                  <w:marTop w:val="0"/>
                  <w:marBottom w:val="0"/>
                  <w:divBdr>
                    <w:top w:val="none" w:sz="0" w:space="0" w:color="auto"/>
                    <w:left w:val="none" w:sz="0" w:space="0" w:color="auto"/>
                    <w:bottom w:val="none" w:sz="0" w:space="0" w:color="auto"/>
                    <w:right w:val="none" w:sz="0" w:space="0" w:color="auto"/>
                  </w:divBdr>
                </w:div>
                <w:div w:id="1862936767">
                  <w:marLeft w:val="640"/>
                  <w:marRight w:val="0"/>
                  <w:marTop w:val="0"/>
                  <w:marBottom w:val="0"/>
                  <w:divBdr>
                    <w:top w:val="none" w:sz="0" w:space="0" w:color="auto"/>
                    <w:left w:val="none" w:sz="0" w:space="0" w:color="auto"/>
                    <w:bottom w:val="none" w:sz="0" w:space="0" w:color="auto"/>
                    <w:right w:val="none" w:sz="0" w:space="0" w:color="auto"/>
                  </w:divBdr>
                </w:div>
                <w:div w:id="793131988">
                  <w:marLeft w:val="640"/>
                  <w:marRight w:val="0"/>
                  <w:marTop w:val="0"/>
                  <w:marBottom w:val="0"/>
                  <w:divBdr>
                    <w:top w:val="none" w:sz="0" w:space="0" w:color="auto"/>
                    <w:left w:val="none" w:sz="0" w:space="0" w:color="auto"/>
                    <w:bottom w:val="none" w:sz="0" w:space="0" w:color="auto"/>
                    <w:right w:val="none" w:sz="0" w:space="0" w:color="auto"/>
                  </w:divBdr>
                </w:div>
                <w:div w:id="1397511649">
                  <w:marLeft w:val="640"/>
                  <w:marRight w:val="0"/>
                  <w:marTop w:val="0"/>
                  <w:marBottom w:val="0"/>
                  <w:divBdr>
                    <w:top w:val="none" w:sz="0" w:space="0" w:color="auto"/>
                    <w:left w:val="none" w:sz="0" w:space="0" w:color="auto"/>
                    <w:bottom w:val="none" w:sz="0" w:space="0" w:color="auto"/>
                    <w:right w:val="none" w:sz="0" w:space="0" w:color="auto"/>
                  </w:divBdr>
                </w:div>
                <w:div w:id="1152331924">
                  <w:marLeft w:val="640"/>
                  <w:marRight w:val="0"/>
                  <w:marTop w:val="0"/>
                  <w:marBottom w:val="0"/>
                  <w:divBdr>
                    <w:top w:val="none" w:sz="0" w:space="0" w:color="auto"/>
                    <w:left w:val="none" w:sz="0" w:space="0" w:color="auto"/>
                    <w:bottom w:val="none" w:sz="0" w:space="0" w:color="auto"/>
                    <w:right w:val="none" w:sz="0" w:space="0" w:color="auto"/>
                  </w:divBdr>
                </w:div>
                <w:div w:id="879589706">
                  <w:marLeft w:val="640"/>
                  <w:marRight w:val="0"/>
                  <w:marTop w:val="0"/>
                  <w:marBottom w:val="0"/>
                  <w:divBdr>
                    <w:top w:val="none" w:sz="0" w:space="0" w:color="auto"/>
                    <w:left w:val="none" w:sz="0" w:space="0" w:color="auto"/>
                    <w:bottom w:val="none" w:sz="0" w:space="0" w:color="auto"/>
                    <w:right w:val="none" w:sz="0" w:space="0" w:color="auto"/>
                  </w:divBdr>
                </w:div>
                <w:div w:id="1124927178">
                  <w:marLeft w:val="640"/>
                  <w:marRight w:val="0"/>
                  <w:marTop w:val="0"/>
                  <w:marBottom w:val="0"/>
                  <w:divBdr>
                    <w:top w:val="none" w:sz="0" w:space="0" w:color="auto"/>
                    <w:left w:val="none" w:sz="0" w:space="0" w:color="auto"/>
                    <w:bottom w:val="none" w:sz="0" w:space="0" w:color="auto"/>
                    <w:right w:val="none" w:sz="0" w:space="0" w:color="auto"/>
                  </w:divBdr>
                </w:div>
                <w:div w:id="157505406">
                  <w:marLeft w:val="640"/>
                  <w:marRight w:val="0"/>
                  <w:marTop w:val="0"/>
                  <w:marBottom w:val="0"/>
                  <w:divBdr>
                    <w:top w:val="none" w:sz="0" w:space="0" w:color="auto"/>
                    <w:left w:val="none" w:sz="0" w:space="0" w:color="auto"/>
                    <w:bottom w:val="none" w:sz="0" w:space="0" w:color="auto"/>
                    <w:right w:val="none" w:sz="0" w:space="0" w:color="auto"/>
                  </w:divBdr>
                </w:div>
                <w:div w:id="217985121">
                  <w:marLeft w:val="640"/>
                  <w:marRight w:val="0"/>
                  <w:marTop w:val="0"/>
                  <w:marBottom w:val="0"/>
                  <w:divBdr>
                    <w:top w:val="none" w:sz="0" w:space="0" w:color="auto"/>
                    <w:left w:val="none" w:sz="0" w:space="0" w:color="auto"/>
                    <w:bottom w:val="none" w:sz="0" w:space="0" w:color="auto"/>
                    <w:right w:val="none" w:sz="0" w:space="0" w:color="auto"/>
                  </w:divBdr>
                </w:div>
                <w:div w:id="550070043">
                  <w:marLeft w:val="640"/>
                  <w:marRight w:val="0"/>
                  <w:marTop w:val="0"/>
                  <w:marBottom w:val="0"/>
                  <w:divBdr>
                    <w:top w:val="none" w:sz="0" w:space="0" w:color="auto"/>
                    <w:left w:val="none" w:sz="0" w:space="0" w:color="auto"/>
                    <w:bottom w:val="none" w:sz="0" w:space="0" w:color="auto"/>
                    <w:right w:val="none" w:sz="0" w:space="0" w:color="auto"/>
                  </w:divBdr>
                </w:div>
                <w:div w:id="745152705">
                  <w:marLeft w:val="640"/>
                  <w:marRight w:val="0"/>
                  <w:marTop w:val="0"/>
                  <w:marBottom w:val="0"/>
                  <w:divBdr>
                    <w:top w:val="none" w:sz="0" w:space="0" w:color="auto"/>
                    <w:left w:val="none" w:sz="0" w:space="0" w:color="auto"/>
                    <w:bottom w:val="none" w:sz="0" w:space="0" w:color="auto"/>
                    <w:right w:val="none" w:sz="0" w:space="0" w:color="auto"/>
                  </w:divBdr>
                </w:div>
                <w:div w:id="276260487">
                  <w:marLeft w:val="640"/>
                  <w:marRight w:val="0"/>
                  <w:marTop w:val="0"/>
                  <w:marBottom w:val="0"/>
                  <w:divBdr>
                    <w:top w:val="none" w:sz="0" w:space="0" w:color="auto"/>
                    <w:left w:val="none" w:sz="0" w:space="0" w:color="auto"/>
                    <w:bottom w:val="none" w:sz="0" w:space="0" w:color="auto"/>
                    <w:right w:val="none" w:sz="0" w:space="0" w:color="auto"/>
                  </w:divBdr>
                </w:div>
                <w:div w:id="1856771960">
                  <w:marLeft w:val="640"/>
                  <w:marRight w:val="0"/>
                  <w:marTop w:val="0"/>
                  <w:marBottom w:val="0"/>
                  <w:divBdr>
                    <w:top w:val="none" w:sz="0" w:space="0" w:color="auto"/>
                    <w:left w:val="none" w:sz="0" w:space="0" w:color="auto"/>
                    <w:bottom w:val="none" w:sz="0" w:space="0" w:color="auto"/>
                    <w:right w:val="none" w:sz="0" w:space="0" w:color="auto"/>
                  </w:divBdr>
                </w:div>
                <w:div w:id="1981304098">
                  <w:marLeft w:val="640"/>
                  <w:marRight w:val="0"/>
                  <w:marTop w:val="0"/>
                  <w:marBottom w:val="0"/>
                  <w:divBdr>
                    <w:top w:val="none" w:sz="0" w:space="0" w:color="auto"/>
                    <w:left w:val="none" w:sz="0" w:space="0" w:color="auto"/>
                    <w:bottom w:val="none" w:sz="0" w:space="0" w:color="auto"/>
                    <w:right w:val="none" w:sz="0" w:space="0" w:color="auto"/>
                  </w:divBdr>
                </w:div>
                <w:div w:id="766391923">
                  <w:marLeft w:val="640"/>
                  <w:marRight w:val="0"/>
                  <w:marTop w:val="0"/>
                  <w:marBottom w:val="0"/>
                  <w:divBdr>
                    <w:top w:val="none" w:sz="0" w:space="0" w:color="auto"/>
                    <w:left w:val="none" w:sz="0" w:space="0" w:color="auto"/>
                    <w:bottom w:val="none" w:sz="0" w:space="0" w:color="auto"/>
                    <w:right w:val="none" w:sz="0" w:space="0" w:color="auto"/>
                  </w:divBdr>
                </w:div>
                <w:div w:id="1695767435">
                  <w:marLeft w:val="640"/>
                  <w:marRight w:val="0"/>
                  <w:marTop w:val="0"/>
                  <w:marBottom w:val="0"/>
                  <w:divBdr>
                    <w:top w:val="none" w:sz="0" w:space="0" w:color="auto"/>
                    <w:left w:val="none" w:sz="0" w:space="0" w:color="auto"/>
                    <w:bottom w:val="none" w:sz="0" w:space="0" w:color="auto"/>
                    <w:right w:val="none" w:sz="0" w:space="0" w:color="auto"/>
                  </w:divBdr>
                </w:div>
                <w:div w:id="198275086">
                  <w:marLeft w:val="640"/>
                  <w:marRight w:val="0"/>
                  <w:marTop w:val="0"/>
                  <w:marBottom w:val="0"/>
                  <w:divBdr>
                    <w:top w:val="none" w:sz="0" w:space="0" w:color="auto"/>
                    <w:left w:val="none" w:sz="0" w:space="0" w:color="auto"/>
                    <w:bottom w:val="none" w:sz="0" w:space="0" w:color="auto"/>
                    <w:right w:val="none" w:sz="0" w:space="0" w:color="auto"/>
                  </w:divBdr>
                </w:div>
                <w:div w:id="1823690014">
                  <w:marLeft w:val="640"/>
                  <w:marRight w:val="0"/>
                  <w:marTop w:val="0"/>
                  <w:marBottom w:val="0"/>
                  <w:divBdr>
                    <w:top w:val="none" w:sz="0" w:space="0" w:color="auto"/>
                    <w:left w:val="none" w:sz="0" w:space="0" w:color="auto"/>
                    <w:bottom w:val="none" w:sz="0" w:space="0" w:color="auto"/>
                    <w:right w:val="none" w:sz="0" w:space="0" w:color="auto"/>
                  </w:divBdr>
                </w:div>
                <w:div w:id="578488723">
                  <w:marLeft w:val="640"/>
                  <w:marRight w:val="0"/>
                  <w:marTop w:val="0"/>
                  <w:marBottom w:val="0"/>
                  <w:divBdr>
                    <w:top w:val="none" w:sz="0" w:space="0" w:color="auto"/>
                    <w:left w:val="none" w:sz="0" w:space="0" w:color="auto"/>
                    <w:bottom w:val="none" w:sz="0" w:space="0" w:color="auto"/>
                    <w:right w:val="none" w:sz="0" w:space="0" w:color="auto"/>
                  </w:divBdr>
                </w:div>
                <w:div w:id="1158420438">
                  <w:marLeft w:val="640"/>
                  <w:marRight w:val="0"/>
                  <w:marTop w:val="0"/>
                  <w:marBottom w:val="0"/>
                  <w:divBdr>
                    <w:top w:val="none" w:sz="0" w:space="0" w:color="auto"/>
                    <w:left w:val="none" w:sz="0" w:space="0" w:color="auto"/>
                    <w:bottom w:val="none" w:sz="0" w:space="0" w:color="auto"/>
                    <w:right w:val="none" w:sz="0" w:space="0" w:color="auto"/>
                  </w:divBdr>
                </w:div>
                <w:div w:id="1805658326">
                  <w:marLeft w:val="640"/>
                  <w:marRight w:val="0"/>
                  <w:marTop w:val="0"/>
                  <w:marBottom w:val="0"/>
                  <w:divBdr>
                    <w:top w:val="none" w:sz="0" w:space="0" w:color="auto"/>
                    <w:left w:val="none" w:sz="0" w:space="0" w:color="auto"/>
                    <w:bottom w:val="none" w:sz="0" w:space="0" w:color="auto"/>
                    <w:right w:val="none" w:sz="0" w:space="0" w:color="auto"/>
                  </w:divBdr>
                </w:div>
                <w:div w:id="657808380">
                  <w:marLeft w:val="640"/>
                  <w:marRight w:val="0"/>
                  <w:marTop w:val="0"/>
                  <w:marBottom w:val="0"/>
                  <w:divBdr>
                    <w:top w:val="none" w:sz="0" w:space="0" w:color="auto"/>
                    <w:left w:val="none" w:sz="0" w:space="0" w:color="auto"/>
                    <w:bottom w:val="none" w:sz="0" w:space="0" w:color="auto"/>
                    <w:right w:val="none" w:sz="0" w:space="0" w:color="auto"/>
                  </w:divBdr>
                </w:div>
                <w:div w:id="1822188858">
                  <w:marLeft w:val="640"/>
                  <w:marRight w:val="0"/>
                  <w:marTop w:val="0"/>
                  <w:marBottom w:val="0"/>
                  <w:divBdr>
                    <w:top w:val="none" w:sz="0" w:space="0" w:color="auto"/>
                    <w:left w:val="none" w:sz="0" w:space="0" w:color="auto"/>
                    <w:bottom w:val="none" w:sz="0" w:space="0" w:color="auto"/>
                    <w:right w:val="none" w:sz="0" w:space="0" w:color="auto"/>
                  </w:divBdr>
                </w:div>
                <w:div w:id="2094206434">
                  <w:marLeft w:val="640"/>
                  <w:marRight w:val="0"/>
                  <w:marTop w:val="0"/>
                  <w:marBottom w:val="0"/>
                  <w:divBdr>
                    <w:top w:val="none" w:sz="0" w:space="0" w:color="auto"/>
                    <w:left w:val="none" w:sz="0" w:space="0" w:color="auto"/>
                    <w:bottom w:val="none" w:sz="0" w:space="0" w:color="auto"/>
                    <w:right w:val="none" w:sz="0" w:space="0" w:color="auto"/>
                  </w:divBdr>
                </w:div>
                <w:div w:id="867835258">
                  <w:marLeft w:val="640"/>
                  <w:marRight w:val="0"/>
                  <w:marTop w:val="0"/>
                  <w:marBottom w:val="0"/>
                  <w:divBdr>
                    <w:top w:val="none" w:sz="0" w:space="0" w:color="auto"/>
                    <w:left w:val="none" w:sz="0" w:space="0" w:color="auto"/>
                    <w:bottom w:val="none" w:sz="0" w:space="0" w:color="auto"/>
                    <w:right w:val="none" w:sz="0" w:space="0" w:color="auto"/>
                  </w:divBdr>
                </w:div>
                <w:div w:id="1678774246">
                  <w:marLeft w:val="640"/>
                  <w:marRight w:val="0"/>
                  <w:marTop w:val="0"/>
                  <w:marBottom w:val="0"/>
                  <w:divBdr>
                    <w:top w:val="none" w:sz="0" w:space="0" w:color="auto"/>
                    <w:left w:val="none" w:sz="0" w:space="0" w:color="auto"/>
                    <w:bottom w:val="none" w:sz="0" w:space="0" w:color="auto"/>
                    <w:right w:val="none" w:sz="0" w:space="0" w:color="auto"/>
                  </w:divBdr>
                </w:div>
                <w:div w:id="28991259">
                  <w:marLeft w:val="640"/>
                  <w:marRight w:val="0"/>
                  <w:marTop w:val="0"/>
                  <w:marBottom w:val="0"/>
                  <w:divBdr>
                    <w:top w:val="none" w:sz="0" w:space="0" w:color="auto"/>
                    <w:left w:val="none" w:sz="0" w:space="0" w:color="auto"/>
                    <w:bottom w:val="none" w:sz="0" w:space="0" w:color="auto"/>
                    <w:right w:val="none" w:sz="0" w:space="0" w:color="auto"/>
                  </w:divBdr>
                </w:div>
                <w:div w:id="1145967652">
                  <w:marLeft w:val="640"/>
                  <w:marRight w:val="0"/>
                  <w:marTop w:val="0"/>
                  <w:marBottom w:val="0"/>
                  <w:divBdr>
                    <w:top w:val="none" w:sz="0" w:space="0" w:color="auto"/>
                    <w:left w:val="none" w:sz="0" w:space="0" w:color="auto"/>
                    <w:bottom w:val="none" w:sz="0" w:space="0" w:color="auto"/>
                    <w:right w:val="none" w:sz="0" w:space="0" w:color="auto"/>
                  </w:divBdr>
                </w:div>
                <w:div w:id="1162771678">
                  <w:marLeft w:val="640"/>
                  <w:marRight w:val="0"/>
                  <w:marTop w:val="0"/>
                  <w:marBottom w:val="0"/>
                  <w:divBdr>
                    <w:top w:val="none" w:sz="0" w:space="0" w:color="auto"/>
                    <w:left w:val="none" w:sz="0" w:space="0" w:color="auto"/>
                    <w:bottom w:val="none" w:sz="0" w:space="0" w:color="auto"/>
                    <w:right w:val="none" w:sz="0" w:space="0" w:color="auto"/>
                  </w:divBdr>
                </w:div>
                <w:div w:id="143283265">
                  <w:marLeft w:val="640"/>
                  <w:marRight w:val="0"/>
                  <w:marTop w:val="0"/>
                  <w:marBottom w:val="0"/>
                  <w:divBdr>
                    <w:top w:val="none" w:sz="0" w:space="0" w:color="auto"/>
                    <w:left w:val="none" w:sz="0" w:space="0" w:color="auto"/>
                    <w:bottom w:val="none" w:sz="0" w:space="0" w:color="auto"/>
                    <w:right w:val="none" w:sz="0" w:space="0" w:color="auto"/>
                  </w:divBdr>
                </w:div>
                <w:div w:id="1481650092">
                  <w:marLeft w:val="640"/>
                  <w:marRight w:val="0"/>
                  <w:marTop w:val="0"/>
                  <w:marBottom w:val="0"/>
                  <w:divBdr>
                    <w:top w:val="none" w:sz="0" w:space="0" w:color="auto"/>
                    <w:left w:val="none" w:sz="0" w:space="0" w:color="auto"/>
                    <w:bottom w:val="none" w:sz="0" w:space="0" w:color="auto"/>
                    <w:right w:val="none" w:sz="0" w:space="0" w:color="auto"/>
                  </w:divBdr>
                </w:div>
                <w:div w:id="1682708181">
                  <w:marLeft w:val="640"/>
                  <w:marRight w:val="0"/>
                  <w:marTop w:val="0"/>
                  <w:marBottom w:val="0"/>
                  <w:divBdr>
                    <w:top w:val="none" w:sz="0" w:space="0" w:color="auto"/>
                    <w:left w:val="none" w:sz="0" w:space="0" w:color="auto"/>
                    <w:bottom w:val="none" w:sz="0" w:space="0" w:color="auto"/>
                    <w:right w:val="none" w:sz="0" w:space="0" w:color="auto"/>
                  </w:divBdr>
                </w:div>
                <w:div w:id="2146654221">
                  <w:marLeft w:val="640"/>
                  <w:marRight w:val="0"/>
                  <w:marTop w:val="0"/>
                  <w:marBottom w:val="0"/>
                  <w:divBdr>
                    <w:top w:val="none" w:sz="0" w:space="0" w:color="auto"/>
                    <w:left w:val="none" w:sz="0" w:space="0" w:color="auto"/>
                    <w:bottom w:val="none" w:sz="0" w:space="0" w:color="auto"/>
                    <w:right w:val="none" w:sz="0" w:space="0" w:color="auto"/>
                  </w:divBdr>
                </w:div>
                <w:div w:id="294681827">
                  <w:marLeft w:val="640"/>
                  <w:marRight w:val="0"/>
                  <w:marTop w:val="0"/>
                  <w:marBottom w:val="0"/>
                  <w:divBdr>
                    <w:top w:val="none" w:sz="0" w:space="0" w:color="auto"/>
                    <w:left w:val="none" w:sz="0" w:space="0" w:color="auto"/>
                    <w:bottom w:val="none" w:sz="0" w:space="0" w:color="auto"/>
                    <w:right w:val="none" w:sz="0" w:space="0" w:color="auto"/>
                  </w:divBdr>
                </w:div>
                <w:div w:id="1274285283">
                  <w:marLeft w:val="640"/>
                  <w:marRight w:val="0"/>
                  <w:marTop w:val="0"/>
                  <w:marBottom w:val="0"/>
                  <w:divBdr>
                    <w:top w:val="none" w:sz="0" w:space="0" w:color="auto"/>
                    <w:left w:val="none" w:sz="0" w:space="0" w:color="auto"/>
                    <w:bottom w:val="none" w:sz="0" w:space="0" w:color="auto"/>
                    <w:right w:val="none" w:sz="0" w:space="0" w:color="auto"/>
                  </w:divBdr>
                </w:div>
                <w:div w:id="2013990652">
                  <w:marLeft w:val="640"/>
                  <w:marRight w:val="0"/>
                  <w:marTop w:val="0"/>
                  <w:marBottom w:val="0"/>
                  <w:divBdr>
                    <w:top w:val="none" w:sz="0" w:space="0" w:color="auto"/>
                    <w:left w:val="none" w:sz="0" w:space="0" w:color="auto"/>
                    <w:bottom w:val="none" w:sz="0" w:space="0" w:color="auto"/>
                    <w:right w:val="none" w:sz="0" w:space="0" w:color="auto"/>
                  </w:divBdr>
                </w:div>
                <w:div w:id="1454862896">
                  <w:marLeft w:val="640"/>
                  <w:marRight w:val="0"/>
                  <w:marTop w:val="0"/>
                  <w:marBottom w:val="0"/>
                  <w:divBdr>
                    <w:top w:val="none" w:sz="0" w:space="0" w:color="auto"/>
                    <w:left w:val="none" w:sz="0" w:space="0" w:color="auto"/>
                    <w:bottom w:val="none" w:sz="0" w:space="0" w:color="auto"/>
                    <w:right w:val="none" w:sz="0" w:space="0" w:color="auto"/>
                  </w:divBdr>
                </w:div>
                <w:div w:id="1376150772">
                  <w:marLeft w:val="640"/>
                  <w:marRight w:val="0"/>
                  <w:marTop w:val="0"/>
                  <w:marBottom w:val="0"/>
                  <w:divBdr>
                    <w:top w:val="none" w:sz="0" w:space="0" w:color="auto"/>
                    <w:left w:val="none" w:sz="0" w:space="0" w:color="auto"/>
                    <w:bottom w:val="none" w:sz="0" w:space="0" w:color="auto"/>
                    <w:right w:val="none" w:sz="0" w:space="0" w:color="auto"/>
                  </w:divBdr>
                </w:div>
                <w:div w:id="2087457516">
                  <w:marLeft w:val="640"/>
                  <w:marRight w:val="0"/>
                  <w:marTop w:val="0"/>
                  <w:marBottom w:val="0"/>
                  <w:divBdr>
                    <w:top w:val="none" w:sz="0" w:space="0" w:color="auto"/>
                    <w:left w:val="none" w:sz="0" w:space="0" w:color="auto"/>
                    <w:bottom w:val="none" w:sz="0" w:space="0" w:color="auto"/>
                    <w:right w:val="none" w:sz="0" w:space="0" w:color="auto"/>
                  </w:divBdr>
                </w:div>
                <w:div w:id="1980382761">
                  <w:marLeft w:val="640"/>
                  <w:marRight w:val="0"/>
                  <w:marTop w:val="0"/>
                  <w:marBottom w:val="0"/>
                  <w:divBdr>
                    <w:top w:val="none" w:sz="0" w:space="0" w:color="auto"/>
                    <w:left w:val="none" w:sz="0" w:space="0" w:color="auto"/>
                    <w:bottom w:val="none" w:sz="0" w:space="0" w:color="auto"/>
                    <w:right w:val="none" w:sz="0" w:space="0" w:color="auto"/>
                  </w:divBdr>
                </w:div>
                <w:div w:id="1276253714">
                  <w:marLeft w:val="640"/>
                  <w:marRight w:val="0"/>
                  <w:marTop w:val="0"/>
                  <w:marBottom w:val="0"/>
                  <w:divBdr>
                    <w:top w:val="none" w:sz="0" w:space="0" w:color="auto"/>
                    <w:left w:val="none" w:sz="0" w:space="0" w:color="auto"/>
                    <w:bottom w:val="none" w:sz="0" w:space="0" w:color="auto"/>
                    <w:right w:val="none" w:sz="0" w:space="0" w:color="auto"/>
                  </w:divBdr>
                </w:div>
                <w:div w:id="1107893918">
                  <w:marLeft w:val="640"/>
                  <w:marRight w:val="0"/>
                  <w:marTop w:val="0"/>
                  <w:marBottom w:val="0"/>
                  <w:divBdr>
                    <w:top w:val="none" w:sz="0" w:space="0" w:color="auto"/>
                    <w:left w:val="none" w:sz="0" w:space="0" w:color="auto"/>
                    <w:bottom w:val="none" w:sz="0" w:space="0" w:color="auto"/>
                    <w:right w:val="none" w:sz="0" w:space="0" w:color="auto"/>
                  </w:divBdr>
                </w:div>
                <w:div w:id="441078152">
                  <w:marLeft w:val="640"/>
                  <w:marRight w:val="0"/>
                  <w:marTop w:val="0"/>
                  <w:marBottom w:val="0"/>
                  <w:divBdr>
                    <w:top w:val="none" w:sz="0" w:space="0" w:color="auto"/>
                    <w:left w:val="none" w:sz="0" w:space="0" w:color="auto"/>
                    <w:bottom w:val="none" w:sz="0" w:space="0" w:color="auto"/>
                    <w:right w:val="none" w:sz="0" w:space="0" w:color="auto"/>
                  </w:divBdr>
                </w:div>
                <w:div w:id="2041582843">
                  <w:marLeft w:val="640"/>
                  <w:marRight w:val="0"/>
                  <w:marTop w:val="0"/>
                  <w:marBottom w:val="0"/>
                  <w:divBdr>
                    <w:top w:val="none" w:sz="0" w:space="0" w:color="auto"/>
                    <w:left w:val="none" w:sz="0" w:space="0" w:color="auto"/>
                    <w:bottom w:val="none" w:sz="0" w:space="0" w:color="auto"/>
                    <w:right w:val="none" w:sz="0" w:space="0" w:color="auto"/>
                  </w:divBdr>
                </w:div>
                <w:div w:id="1561747096">
                  <w:marLeft w:val="640"/>
                  <w:marRight w:val="0"/>
                  <w:marTop w:val="0"/>
                  <w:marBottom w:val="0"/>
                  <w:divBdr>
                    <w:top w:val="none" w:sz="0" w:space="0" w:color="auto"/>
                    <w:left w:val="none" w:sz="0" w:space="0" w:color="auto"/>
                    <w:bottom w:val="none" w:sz="0" w:space="0" w:color="auto"/>
                    <w:right w:val="none" w:sz="0" w:space="0" w:color="auto"/>
                  </w:divBdr>
                </w:div>
                <w:div w:id="206381672">
                  <w:marLeft w:val="640"/>
                  <w:marRight w:val="0"/>
                  <w:marTop w:val="0"/>
                  <w:marBottom w:val="0"/>
                  <w:divBdr>
                    <w:top w:val="none" w:sz="0" w:space="0" w:color="auto"/>
                    <w:left w:val="none" w:sz="0" w:space="0" w:color="auto"/>
                    <w:bottom w:val="none" w:sz="0" w:space="0" w:color="auto"/>
                    <w:right w:val="none" w:sz="0" w:space="0" w:color="auto"/>
                  </w:divBdr>
                </w:div>
                <w:div w:id="267783676">
                  <w:marLeft w:val="640"/>
                  <w:marRight w:val="0"/>
                  <w:marTop w:val="0"/>
                  <w:marBottom w:val="0"/>
                  <w:divBdr>
                    <w:top w:val="none" w:sz="0" w:space="0" w:color="auto"/>
                    <w:left w:val="none" w:sz="0" w:space="0" w:color="auto"/>
                    <w:bottom w:val="none" w:sz="0" w:space="0" w:color="auto"/>
                    <w:right w:val="none" w:sz="0" w:space="0" w:color="auto"/>
                  </w:divBdr>
                </w:div>
                <w:div w:id="283847250">
                  <w:marLeft w:val="640"/>
                  <w:marRight w:val="0"/>
                  <w:marTop w:val="0"/>
                  <w:marBottom w:val="0"/>
                  <w:divBdr>
                    <w:top w:val="none" w:sz="0" w:space="0" w:color="auto"/>
                    <w:left w:val="none" w:sz="0" w:space="0" w:color="auto"/>
                    <w:bottom w:val="none" w:sz="0" w:space="0" w:color="auto"/>
                    <w:right w:val="none" w:sz="0" w:space="0" w:color="auto"/>
                  </w:divBdr>
                </w:div>
                <w:div w:id="303781277">
                  <w:marLeft w:val="640"/>
                  <w:marRight w:val="0"/>
                  <w:marTop w:val="0"/>
                  <w:marBottom w:val="0"/>
                  <w:divBdr>
                    <w:top w:val="none" w:sz="0" w:space="0" w:color="auto"/>
                    <w:left w:val="none" w:sz="0" w:space="0" w:color="auto"/>
                    <w:bottom w:val="none" w:sz="0" w:space="0" w:color="auto"/>
                    <w:right w:val="none" w:sz="0" w:space="0" w:color="auto"/>
                  </w:divBdr>
                </w:div>
                <w:div w:id="79065827">
                  <w:marLeft w:val="640"/>
                  <w:marRight w:val="0"/>
                  <w:marTop w:val="0"/>
                  <w:marBottom w:val="0"/>
                  <w:divBdr>
                    <w:top w:val="none" w:sz="0" w:space="0" w:color="auto"/>
                    <w:left w:val="none" w:sz="0" w:space="0" w:color="auto"/>
                    <w:bottom w:val="none" w:sz="0" w:space="0" w:color="auto"/>
                    <w:right w:val="none" w:sz="0" w:space="0" w:color="auto"/>
                  </w:divBdr>
                </w:div>
                <w:div w:id="488978536">
                  <w:marLeft w:val="640"/>
                  <w:marRight w:val="0"/>
                  <w:marTop w:val="0"/>
                  <w:marBottom w:val="0"/>
                  <w:divBdr>
                    <w:top w:val="none" w:sz="0" w:space="0" w:color="auto"/>
                    <w:left w:val="none" w:sz="0" w:space="0" w:color="auto"/>
                    <w:bottom w:val="none" w:sz="0" w:space="0" w:color="auto"/>
                    <w:right w:val="none" w:sz="0" w:space="0" w:color="auto"/>
                  </w:divBdr>
                </w:div>
                <w:div w:id="203325260">
                  <w:marLeft w:val="640"/>
                  <w:marRight w:val="0"/>
                  <w:marTop w:val="0"/>
                  <w:marBottom w:val="0"/>
                  <w:divBdr>
                    <w:top w:val="none" w:sz="0" w:space="0" w:color="auto"/>
                    <w:left w:val="none" w:sz="0" w:space="0" w:color="auto"/>
                    <w:bottom w:val="none" w:sz="0" w:space="0" w:color="auto"/>
                    <w:right w:val="none" w:sz="0" w:space="0" w:color="auto"/>
                  </w:divBdr>
                </w:div>
                <w:div w:id="1050692412">
                  <w:marLeft w:val="640"/>
                  <w:marRight w:val="0"/>
                  <w:marTop w:val="0"/>
                  <w:marBottom w:val="0"/>
                  <w:divBdr>
                    <w:top w:val="none" w:sz="0" w:space="0" w:color="auto"/>
                    <w:left w:val="none" w:sz="0" w:space="0" w:color="auto"/>
                    <w:bottom w:val="none" w:sz="0" w:space="0" w:color="auto"/>
                    <w:right w:val="none" w:sz="0" w:space="0" w:color="auto"/>
                  </w:divBdr>
                </w:div>
                <w:div w:id="1519082960">
                  <w:marLeft w:val="640"/>
                  <w:marRight w:val="0"/>
                  <w:marTop w:val="0"/>
                  <w:marBottom w:val="0"/>
                  <w:divBdr>
                    <w:top w:val="none" w:sz="0" w:space="0" w:color="auto"/>
                    <w:left w:val="none" w:sz="0" w:space="0" w:color="auto"/>
                    <w:bottom w:val="none" w:sz="0" w:space="0" w:color="auto"/>
                    <w:right w:val="none" w:sz="0" w:space="0" w:color="auto"/>
                  </w:divBdr>
                </w:div>
                <w:div w:id="641424111">
                  <w:marLeft w:val="640"/>
                  <w:marRight w:val="0"/>
                  <w:marTop w:val="0"/>
                  <w:marBottom w:val="0"/>
                  <w:divBdr>
                    <w:top w:val="none" w:sz="0" w:space="0" w:color="auto"/>
                    <w:left w:val="none" w:sz="0" w:space="0" w:color="auto"/>
                    <w:bottom w:val="none" w:sz="0" w:space="0" w:color="auto"/>
                    <w:right w:val="none" w:sz="0" w:space="0" w:color="auto"/>
                  </w:divBdr>
                </w:div>
                <w:div w:id="684598444">
                  <w:marLeft w:val="640"/>
                  <w:marRight w:val="0"/>
                  <w:marTop w:val="0"/>
                  <w:marBottom w:val="0"/>
                  <w:divBdr>
                    <w:top w:val="none" w:sz="0" w:space="0" w:color="auto"/>
                    <w:left w:val="none" w:sz="0" w:space="0" w:color="auto"/>
                    <w:bottom w:val="none" w:sz="0" w:space="0" w:color="auto"/>
                    <w:right w:val="none" w:sz="0" w:space="0" w:color="auto"/>
                  </w:divBdr>
                </w:div>
                <w:div w:id="1867595201">
                  <w:marLeft w:val="640"/>
                  <w:marRight w:val="0"/>
                  <w:marTop w:val="0"/>
                  <w:marBottom w:val="0"/>
                  <w:divBdr>
                    <w:top w:val="none" w:sz="0" w:space="0" w:color="auto"/>
                    <w:left w:val="none" w:sz="0" w:space="0" w:color="auto"/>
                    <w:bottom w:val="none" w:sz="0" w:space="0" w:color="auto"/>
                    <w:right w:val="none" w:sz="0" w:space="0" w:color="auto"/>
                  </w:divBdr>
                </w:div>
                <w:div w:id="988439389">
                  <w:marLeft w:val="640"/>
                  <w:marRight w:val="0"/>
                  <w:marTop w:val="0"/>
                  <w:marBottom w:val="0"/>
                  <w:divBdr>
                    <w:top w:val="none" w:sz="0" w:space="0" w:color="auto"/>
                    <w:left w:val="none" w:sz="0" w:space="0" w:color="auto"/>
                    <w:bottom w:val="none" w:sz="0" w:space="0" w:color="auto"/>
                    <w:right w:val="none" w:sz="0" w:space="0" w:color="auto"/>
                  </w:divBdr>
                </w:div>
                <w:div w:id="349571296">
                  <w:marLeft w:val="640"/>
                  <w:marRight w:val="0"/>
                  <w:marTop w:val="0"/>
                  <w:marBottom w:val="0"/>
                  <w:divBdr>
                    <w:top w:val="none" w:sz="0" w:space="0" w:color="auto"/>
                    <w:left w:val="none" w:sz="0" w:space="0" w:color="auto"/>
                    <w:bottom w:val="none" w:sz="0" w:space="0" w:color="auto"/>
                    <w:right w:val="none" w:sz="0" w:space="0" w:color="auto"/>
                  </w:divBdr>
                </w:div>
                <w:div w:id="45494082">
                  <w:marLeft w:val="640"/>
                  <w:marRight w:val="0"/>
                  <w:marTop w:val="0"/>
                  <w:marBottom w:val="0"/>
                  <w:divBdr>
                    <w:top w:val="none" w:sz="0" w:space="0" w:color="auto"/>
                    <w:left w:val="none" w:sz="0" w:space="0" w:color="auto"/>
                    <w:bottom w:val="none" w:sz="0" w:space="0" w:color="auto"/>
                    <w:right w:val="none" w:sz="0" w:space="0" w:color="auto"/>
                  </w:divBdr>
                </w:div>
                <w:div w:id="365369575">
                  <w:marLeft w:val="640"/>
                  <w:marRight w:val="0"/>
                  <w:marTop w:val="0"/>
                  <w:marBottom w:val="0"/>
                  <w:divBdr>
                    <w:top w:val="none" w:sz="0" w:space="0" w:color="auto"/>
                    <w:left w:val="none" w:sz="0" w:space="0" w:color="auto"/>
                    <w:bottom w:val="none" w:sz="0" w:space="0" w:color="auto"/>
                    <w:right w:val="none" w:sz="0" w:space="0" w:color="auto"/>
                  </w:divBdr>
                </w:div>
                <w:div w:id="1909532766">
                  <w:marLeft w:val="640"/>
                  <w:marRight w:val="0"/>
                  <w:marTop w:val="0"/>
                  <w:marBottom w:val="0"/>
                  <w:divBdr>
                    <w:top w:val="none" w:sz="0" w:space="0" w:color="auto"/>
                    <w:left w:val="none" w:sz="0" w:space="0" w:color="auto"/>
                    <w:bottom w:val="none" w:sz="0" w:space="0" w:color="auto"/>
                    <w:right w:val="none" w:sz="0" w:space="0" w:color="auto"/>
                  </w:divBdr>
                </w:div>
                <w:div w:id="708458738">
                  <w:marLeft w:val="640"/>
                  <w:marRight w:val="0"/>
                  <w:marTop w:val="0"/>
                  <w:marBottom w:val="0"/>
                  <w:divBdr>
                    <w:top w:val="none" w:sz="0" w:space="0" w:color="auto"/>
                    <w:left w:val="none" w:sz="0" w:space="0" w:color="auto"/>
                    <w:bottom w:val="none" w:sz="0" w:space="0" w:color="auto"/>
                    <w:right w:val="none" w:sz="0" w:space="0" w:color="auto"/>
                  </w:divBdr>
                </w:div>
                <w:div w:id="713774687">
                  <w:marLeft w:val="640"/>
                  <w:marRight w:val="0"/>
                  <w:marTop w:val="0"/>
                  <w:marBottom w:val="0"/>
                  <w:divBdr>
                    <w:top w:val="none" w:sz="0" w:space="0" w:color="auto"/>
                    <w:left w:val="none" w:sz="0" w:space="0" w:color="auto"/>
                    <w:bottom w:val="none" w:sz="0" w:space="0" w:color="auto"/>
                    <w:right w:val="none" w:sz="0" w:space="0" w:color="auto"/>
                  </w:divBdr>
                </w:div>
                <w:div w:id="761493595">
                  <w:marLeft w:val="640"/>
                  <w:marRight w:val="0"/>
                  <w:marTop w:val="0"/>
                  <w:marBottom w:val="0"/>
                  <w:divBdr>
                    <w:top w:val="none" w:sz="0" w:space="0" w:color="auto"/>
                    <w:left w:val="none" w:sz="0" w:space="0" w:color="auto"/>
                    <w:bottom w:val="none" w:sz="0" w:space="0" w:color="auto"/>
                    <w:right w:val="none" w:sz="0" w:space="0" w:color="auto"/>
                  </w:divBdr>
                </w:div>
                <w:div w:id="1722947890">
                  <w:marLeft w:val="640"/>
                  <w:marRight w:val="0"/>
                  <w:marTop w:val="0"/>
                  <w:marBottom w:val="0"/>
                  <w:divBdr>
                    <w:top w:val="none" w:sz="0" w:space="0" w:color="auto"/>
                    <w:left w:val="none" w:sz="0" w:space="0" w:color="auto"/>
                    <w:bottom w:val="none" w:sz="0" w:space="0" w:color="auto"/>
                    <w:right w:val="none" w:sz="0" w:space="0" w:color="auto"/>
                  </w:divBdr>
                </w:div>
                <w:div w:id="454256042">
                  <w:marLeft w:val="640"/>
                  <w:marRight w:val="0"/>
                  <w:marTop w:val="0"/>
                  <w:marBottom w:val="0"/>
                  <w:divBdr>
                    <w:top w:val="none" w:sz="0" w:space="0" w:color="auto"/>
                    <w:left w:val="none" w:sz="0" w:space="0" w:color="auto"/>
                    <w:bottom w:val="none" w:sz="0" w:space="0" w:color="auto"/>
                    <w:right w:val="none" w:sz="0" w:space="0" w:color="auto"/>
                  </w:divBdr>
                </w:div>
                <w:div w:id="1205408816">
                  <w:marLeft w:val="640"/>
                  <w:marRight w:val="0"/>
                  <w:marTop w:val="0"/>
                  <w:marBottom w:val="0"/>
                  <w:divBdr>
                    <w:top w:val="none" w:sz="0" w:space="0" w:color="auto"/>
                    <w:left w:val="none" w:sz="0" w:space="0" w:color="auto"/>
                    <w:bottom w:val="none" w:sz="0" w:space="0" w:color="auto"/>
                    <w:right w:val="none" w:sz="0" w:space="0" w:color="auto"/>
                  </w:divBdr>
                </w:div>
                <w:div w:id="1883512274">
                  <w:marLeft w:val="640"/>
                  <w:marRight w:val="0"/>
                  <w:marTop w:val="0"/>
                  <w:marBottom w:val="0"/>
                  <w:divBdr>
                    <w:top w:val="none" w:sz="0" w:space="0" w:color="auto"/>
                    <w:left w:val="none" w:sz="0" w:space="0" w:color="auto"/>
                    <w:bottom w:val="none" w:sz="0" w:space="0" w:color="auto"/>
                    <w:right w:val="none" w:sz="0" w:space="0" w:color="auto"/>
                  </w:divBdr>
                </w:div>
                <w:div w:id="437215745">
                  <w:marLeft w:val="640"/>
                  <w:marRight w:val="0"/>
                  <w:marTop w:val="0"/>
                  <w:marBottom w:val="0"/>
                  <w:divBdr>
                    <w:top w:val="none" w:sz="0" w:space="0" w:color="auto"/>
                    <w:left w:val="none" w:sz="0" w:space="0" w:color="auto"/>
                    <w:bottom w:val="none" w:sz="0" w:space="0" w:color="auto"/>
                    <w:right w:val="none" w:sz="0" w:space="0" w:color="auto"/>
                  </w:divBdr>
                </w:div>
                <w:div w:id="1775981598">
                  <w:marLeft w:val="640"/>
                  <w:marRight w:val="0"/>
                  <w:marTop w:val="0"/>
                  <w:marBottom w:val="0"/>
                  <w:divBdr>
                    <w:top w:val="none" w:sz="0" w:space="0" w:color="auto"/>
                    <w:left w:val="none" w:sz="0" w:space="0" w:color="auto"/>
                    <w:bottom w:val="none" w:sz="0" w:space="0" w:color="auto"/>
                    <w:right w:val="none" w:sz="0" w:space="0" w:color="auto"/>
                  </w:divBdr>
                </w:div>
                <w:div w:id="577057840">
                  <w:marLeft w:val="640"/>
                  <w:marRight w:val="0"/>
                  <w:marTop w:val="0"/>
                  <w:marBottom w:val="0"/>
                  <w:divBdr>
                    <w:top w:val="none" w:sz="0" w:space="0" w:color="auto"/>
                    <w:left w:val="none" w:sz="0" w:space="0" w:color="auto"/>
                    <w:bottom w:val="none" w:sz="0" w:space="0" w:color="auto"/>
                    <w:right w:val="none" w:sz="0" w:space="0" w:color="auto"/>
                  </w:divBdr>
                </w:div>
                <w:div w:id="1071122094">
                  <w:marLeft w:val="640"/>
                  <w:marRight w:val="0"/>
                  <w:marTop w:val="0"/>
                  <w:marBottom w:val="0"/>
                  <w:divBdr>
                    <w:top w:val="none" w:sz="0" w:space="0" w:color="auto"/>
                    <w:left w:val="none" w:sz="0" w:space="0" w:color="auto"/>
                    <w:bottom w:val="none" w:sz="0" w:space="0" w:color="auto"/>
                    <w:right w:val="none" w:sz="0" w:space="0" w:color="auto"/>
                  </w:divBdr>
                </w:div>
              </w:divsChild>
            </w:div>
            <w:div w:id="886188109">
              <w:marLeft w:val="0"/>
              <w:marRight w:val="0"/>
              <w:marTop w:val="0"/>
              <w:marBottom w:val="0"/>
              <w:divBdr>
                <w:top w:val="none" w:sz="0" w:space="0" w:color="auto"/>
                <w:left w:val="none" w:sz="0" w:space="0" w:color="auto"/>
                <w:bottom w:val="none" w:sz="0" w:space="0" w:color="auto"/>
                <w:right w:val="none" w:sz="0" w:space="0" w:color="auto"/>
              </w:divBdr>
              <w:divsChild>
                <w:div w:id="442768071">
                  <w:marLeft w:val="640"/>
                  <w:marRight w:val="0"/>
                  <w:marTop w:val="0"/>
                  <w:marBottom w:val="0"/>
                  <w:divBdr>
                    <w:top w:val="none" w:sz="0" w:space="0" w:color="auto"/>
                    <w:left w:val="none" w:sz="0" w:space="0" w:color="auto"/>
                    <w:bottom w:val="none" w:sz="0" w:space="0" w:color="auto"/>
                    <w:right w:val="none" w:sz="0" w:space="0" w:color="auto"/>
                  </w:divBdr>
                </w:div>
                <w:div w:id="1145314418">
                  <w:marLeft w:val="640"/>
                  <w:marRight w:val="0"/>
                  <w:marTop w:val="0"/>
                  <w:marBottom w:val="0"/>
                  <w:divBdr>
                    <w:top w:val="none" w:sz="0" w:space="0" w:color="auto"/>
                    <w:left w:val="none" w:sz="0" w:space="0" w:color="auto"/>
                    <w:bottom w:val="none" w:sz="0" w:space="0" w:color="auto"/>
                    <w:right w:val="none" w:sz="0" w:space="0" w:color="auto"/>
                  </w:divBdr>
                </w:div>
                <w:div w:id="1581213084">
                  <w:marLeft w:val="640"/>
                  <w:marRight w:val="0"/>
                  <w:marTop w:val="0"/>
                  <w:marBottom w:val="0"/>
                  <w:divBdr>
                    <w:top w:val="none" w:sz="0" w:space="0" w:color="auto"/>
                    <w:left w:val="none" w:sz="0" w:space="0" w:color="auto"/>
                    <w:bottom w:val="none" w:sz="0" w:space="0" w:color="auto"/>
                    <w:right w:val="none" w:sz="0" w:space="0" w:color="auto"/>
                  </w:divBdr>
                </w:div>
                <w:div w:id="820583030">
                  <w:marLeft w:val="640"/>
                  <w:marRight w:val="0"/>
                  <w:marTop w:val="0"/>
                  <w:marBottom w:val="0"/>
                  <w:divBdr>
                    <w:top w:val="none" w:sz="0" w:space="0" w:color="auto"/>
                    <w:left w:val="none" w:sz="0" w:space="0" w:color="auto"/>
                    <w:bottom w:val="none" w:sz="0" w:space="0" w:color="auto"/>
                    <w:right w:val="none" w:sz="0" w:space="0" w:color="auto"/>
                  </w:divBdr>
                </w:div>
                <w:div w:id="565604441">
                  <w:marLeft w:val="640"/>
                  <w:marRight w:val="0"/>
                  <w:marTop w:val="0"/>
                  <w:marBottom w:val="0"/>
                  <w:divBdr>
                    <w:top w:val="none" w:sz="0" w:space="0" w:color="auto"/>
                    <w:left w:val="none" w:sz="0" w:space="0" w:color="auto"/>
                    <w:bottom w:val="none" w:sz="0" w:space="0" w:color="auto"/>
                    <w:right w:val="none" w:sz="0" w:space="0" w:color="auto"/>
                  </w:divBdr>
                </w:div>
                <w:div w:id="1121532296">
                  <w:marLeft w:val="640"/>
                  <w:marRight w:val="0"/>
                  <w:marTop w:val="0"/>
                  <w:marBottom w:val="0"/>
                  <w:divBdr>
                    <w:top w:val="none" w:sz="0" w:space="0" w:color="auto"/>
                    <w:left w:val="none" w:sz="0" w:space="0" w:color="auto"/>
                    <w:bottom w:val="none" w:sz="0" w:space="0" w:color="auto"/>
                    <w:right w:val="none" w:sz="0" w:space="0" w:color="auto"/>
                  </w:divBdr>
                </w:div>
                <w:div w:id="644822366">
                  <w:marLeft w:val="640"/>
                  <w:marRight w:val="0"/>
                  <w:marTop w:val="0"/>
                  <w:marBottom w:val="0"/>
                  <w:divBdr>
                    <w:top w:val="none" w:sz="0" w:space="0" w:color="auto"/>
                    <w:left w:val="none" w:sz="0" w:space="0" w:color="auto"/>
                    <w:bottom w:val="none" w:sz="0" w:space="0" w:color="auto"/>
                    <w:right w:val="none" w:sz="0" w:space="0" w:color="auto"/>
                  </w:divBdr>
                </w:div>
                <w:div w:id="1984968807">
                  <w:marLeft w:val="640"/>
                  <w:marRight w:val="0"/>
                  <w:marTop w:val="0"/>
                  <w:marBottom w:val="0"/>
                  <w:divBdr>
                    <w:top w:val="none" w:sz="0" w:space="0" w:color="auto"/>
                    <w:left w:val="none" w:sz="0" w:space="0" w:color="auto"/>
                    <w:bottom w:val="none" w:sz="0" w:space="0" w:color="auto"/>
                    <w:right w:val="none" w:sz="0" w:space="0" w:color="auto"/>
                  </w:divBdr>
                </w:div>
                <w:div w:id="1351101021">
                  <w:marLeft w:val="640"/>
                  <w:marRight w:val="0"/>
                  <w:marTop w:val="0"/>
                  <w:marBottom w:val="0"/>
                  <w:divBdr>
                    <w:top w:val="none" w:sz="0" w:space="0" w:color="auto"/>
                    <w:left w:val="none" w:sz="0" w:space="0" w:color="auto"/>
                    <w:bottom w:val="none" w:sz="0" w:space="0" w:color="auto"/>
                    <w:right w:val="none" w:sz="0" w:space="0" w:color="auto"/>
                  </w:divBdr>
                </w:div>
                <w:div w:id="1313408540">
                  <w:marLeft w:val="640"/>
                  <w:marRight w:val="0"/>
                  <w:marTop w:val="0"/>
                  <w:marBottom w:val="0"/>
                  <w:divBdr>
                    <w:top w:val="none" w:sz="0" w:space="0" w:color="auto"/>
                    <w:left w:val="none" w:sz="0" w:space="0" w:color="auto"/>
                    <w:bottom w:val="none" w:sz="0" w:space="0" w:color="auto"/>
                    <w:right w:val="none" w:sz="0" w:space="0" w:color="auto"/>
                  </w:divBdr>
                </w:div>
                <w:div w:id="1664891471">
                  <w:marLeft w:val="640"/>
                  <w:marRight w:val="0"/>
                  <w:marTop w:val="0"/>
                  <w:marBottom w:val="0"/>
                  <w:divBdr>
                    <w:top w:val="none" w:sz="0" w:space="0" w:color="auto"/>
                    <w:left w:val="none" w:sz="0" w:space="0" w:color="auto"/>
                    <w:bottom w:val="none" w:sz="0" w:space="0" w:color="auto"/>
                    <w:right w:val="none" w:sz="0" w:space="0" w:color="auto"/>
                  </w:divBdr>
                </w:div>
                <w:div w:id="1914192567">
                  <w:marLeft w:val="640"/>
                  <w:marRight w:val="0"/>
                  <w:marTop w:val="0"/>
                  <w:marBottom w:val="0"/>
                  <w:divBdr>
                    <w:top w:val="none" w:sz="0" w:space="0" w:color="auto"/>
                    <w:left w:val="none" w:sz="0" w:space="0" w:color="auto"/>
                    <w:bottom w:val="none" w:sz="0" w:space="0" w:color="auto"/>
                    <w:right w:val="none" w:sz="0" w:space="0" w:color="auto"/>
                  </w:divBdr>
                </w:div>
                <w:div w:id="1979724860">
                  <w:marLeft w:val="640"/>
                  <w:marRight w:val="0"/>
                  <w:marTop w:val="0"/>
                  <w:marBottom w:val="0"/>
                  <w:divBdr>
                    <w:top w:val="none" w:sz="0" w:space="0" w:color="auto"/>
                    <w:left w:val="none" w:sz="0" w:space="0" w:color="auto"/>
                    <w:bottom w:val="none" w:sz="0" w:space="0" w:color="auto"/>
                    <w:right w:val="none" w:sz="0" w:space="0" w:color="auto"/>
                  </w:divBdr>
                </w:div>
                <w:div w:id="3943736">
                  <w:marLeft w:val="640"/>
                  <w:marRight w:val="0"/>
                  <w:marTop w:val="0"/>
                  <w:marBottom w:val="0"/>
                  <w:divBdr>
                    <w:top w:val="none" w:sz="0" w:space="0" w:color="auto"/>
                    <w:left w:val="none" w:sz="0" w:space="0" w:color="auto"/>
                    <w:bottom w:val="none" w:sz="0" w:space="0" w:color="auto"/>
                    <w:right w:val="none" w:sz="0" w:space="0" w:color="auto"/>
                  </w:divBdr>
                </w:div>
                <w:div w:id="1327514486">
                  <w:marLeft w:val="640"/>
                  <w:marRight w:val="0"/>
                  <w:marTop w:val="0"/>
                  <w:marBottom w:val="0"/>
                  <w:divBdr>
                    <w:top w:val="none" w:sz="0" w:space="0" w:color="auto"/>
                    <w:left w:val="none" w:sz="0" w:space="0" w:color="auto"/>
                    <w:bottom w:val="none" w:sz="0" w:space="0" w:color="auto"/>
                    <w:right w:val="none" w:sz="0" w:space="0" w:color="auto"/>
                  </w:divBdr>
                </w:div>
                <w:div w:id="440301283">
                  <w:marLeft w:val="640"/>
                  <w:marRight w:val="0"/>
                  <w:marTop w:val="0"/>
                  <w:marBottom w:val="0"/>
                  <w:divBdr>
                    <w:top w:val="none" w:sz="0" w:space="0" w:color="auto"/>
                    <w:left w:val="none" w:sz="0" w:space="0" w:color="auto"/>
                    <w:bottom w:val="none" w:sz="0" w:space="0" w:color="auto"/>
                    <w:right w:val="none" w:sz="0" w:space="0" w:color="auto"/>
                  </w:divBdr>
                </w:div>
                <w:div w:id="2060744282">
                  <w:marLeft w:val="640"/>
                  <w:marRight w:val="0"/>
                  <w:marTop w:val="0"/>
                  <w:marBottom w:val="0"/>
                  <w:divBdr>
                    <w:top w:val="none" w:sz="0" w:space="0" w:color="auto"/>
                    <w:left w:val="none" w:sz="0" w:space="0" w:color="auto"/>
                    <w:bottom w:val="none" w:sz="0" w:space="0" w:color="auto"/>
                    <w:right w:val="none" w:sz="0" w:space="0" w:color="auto"/>
                  </w:divBdr>
                </w:div>
                <w:div w:id="327172073">
                  <w:marLeft w:val="640"/>
                  <w:marRight w:val="0"/>
                  <w:marTop w:val="0"/>
                  <w:marBottom w:val="0"/>
                  <w:divBdr>
                    <w:top w:val="none" w:sz="0" w:space="0" w:color="auto"/>
                    <w:left w:val="none" w:sz="0" w:space="0" w:color="auto"/>
                    <w:bottom w:val="none" w:sz="0" w:space="0" w:color="auto"/>
                    <w:right w:val="none" w:sz="0" w:space="0" w:color="auto"/>
                  </w:divBdr>
                </w:div>
                <w:div w:id="1605729596">
                  <w:marLeft w:val="640"/>
                  <w:marRight w:val="0"/>
                  <w:marTop w:val="0"/>
                  <w:marBottom w:val="0"/>
                  <w:divBdr>
                    <w:top w:val="none" w:sz="0" w:space="0" w:color="auto"/>
                    <w:left w:val="none" w:sz="0" w:space="0" w:color="auto"/>
                    <w:bottom w:val="none" w:sz="0" w:space="0" w:color="auto"/>
                    <w:right w:val="none" w:sz="0" w:space="0" w:color="auto"/>
                  </w:divBdr>
                </w:div>
                <w:div w:id="127092257">
                  <w:marLeft w:val="640"/>
                  <w:marRight w:val="0"/>
                  <w:marTop w:val="0"/>
                  <w:marBottom w:val="0"/>
                  <w:divBdr>
                    <w:top w:val="none" w:sz="0" w:space="0" w:color="auto"/>
                    <w:left w:val="none" w:sz="0" w:space="0" w:color="auto"/>
                    <w:bottom w:val="none" w:sz="0" w:space="0" w:color="auto"/>
                    <w:right w:val="none" w:sz="0" w:space="0" w:color="auto"/>
                  </w:divBdr>
                </w:div>
                <w:div w:id="1947807869">
                  <w:marLeft w:val="640"/>
                  <w:marRight w:val="0"/>
                  <w:marTop w:val="0"/>
                  <w:marBottom w:val="0"/>
                  <w:divBdr>
                    <w:top w:val="none" w:sz="0" w:space="0" w:color="auto"/>
                    <w:left w:val="none" w:sz="0" w:space="0" w:color="auto"/>
                    <w:bottom w:val="none" w:sz="0" w:space="0" w:color="auto"/>
                    <w:right w:val="none" w:sz="0" w:space="0" w:color="auto"/>
                  </w:divBdr>
                </w:div>
                <w:div w:id="902833805">
                  <w:marLeft w:val="640"/>
                  <w:marRight w:val="0"/>
                  <w:marTop w:val="0"/>
                  <w:marBottom w:val="0"/>
                  <w:divBdr>
                    <w:top w:val="none" w:sz="0" w:space="0" w:color="auto"/>
                    <w:left w:val="none" w:sz="0" w:space="0" w:color="auto"/>
                    <w:bottom w:val="none" w:sz="0" w:space="0" w:color="auto"/>
                    <w:right w:val="none" w:sz="0" w:space="0" w:color="auto"/>
                  </w:divBdr>
                </w:div>
                <w:div w:id="277225300">
                  <w:marLeft w:val="640"/>
                  <w:marRight w:val="0"/>
                  <w:marTop w:val="0"/>
                  <w:marBottom w:val="0"/>
                  <w:divBdr>
                    <w:top w:val="none" w:sz="0" w:space="0" w:color="auto"/>
                    <w:left w:val="none" w:sz="0" w:space="0" w:color="auto"/>
                    <w:bottom w:val="none" w:sz="0" w:space="0" w:color="auto"/>
                    <w:right w:val="none" w:sz="0" w:space="0" w:color="auto"/>
                  </w:divBdr>
                </w:div>
                <w:div w:id="2019186118">
                  <w:marLeft w:val="640"/>
                  <w:marRight w:val="0"/>
                  <w:marTop w:val="0"/>
                  <w:marBottom w:val="0"/>
                  <w:divBdr>
                    <w:top w:val="none" w:sz="0" w:space="0" w:color="auto"/>
                    <w:left w:val="none" w:sz="0" w:space="0" w:color="auto"/>
                    <w:bottom w:val="none" w:sz="0" w:space="0" w:color="auto"/>
                    <w:right w:val="none" w:sz="0" w:space="0" w:color="auto"/>
                  </w:divBdr>
                </w:div>
                <w:div w:id="1097093711">
                  <w:marLeft w:val="640"/>
                  <w:marRight w:val="0"/>
                  <w:marTop w:val="0"/>
                  <w:marBottom w:val="0"/>
                  <w:divBdr>
                    <w:top w:val="none" w:sz="0" w:space="0" w:color="auto"/>
                    <w:left w:val="none" w:sz="0" w:space="0" w:color="auto"/>
                    <w:bottom w:val="none" w:sz="0" w:space="0" w:color="auto"/>
                    <w:right w:val="none" w:sz="0" w:space="0" w:color="auto"/>
                  </w:divBdr>
                </w:div>
                <w:div w:id="787940411">
                  <w:marLeft w:val="640"/>
                  <w:marRight w:val="0"/>
                  <w:marTop w:val="0"/>
                  <w:marBottom w:val="0"/>
                  <w:divBdr>
                    <w:top w:val="none" w:sz="0" w:space="0" w:color="auto"/>
                    <w:left w:val="none" w:sz="0" w:space="0" w:color="auto"/>
                    <w:bottom w:val="none" w:sz="0" w:space="0" w:color="auto"/>
                    <w:right w:val="none" w:sz="0" w:space="0" w:color="auto"/>
                  </w:divBdr>
                </w:div>
                <w:div w:id="1340160302">
                  <w:marLeft w:val="640"/>
                  <w:marRight w:val="0"/>
                  <w:marTop w:val="0"/>
                  <w:marBottom w:val="0"/>
                  <w:divBdr>
                    <w:top w:val="none" w:sz="0" w:space="0" w:color="auto"/>
                    <w:left w:val="none" w:sz="0" w:space="0" w:color="auto"/>
                    <w:bottom w:val="none" w:sz="0" w:space="0" w:color="auto"/>
                    <w:right w:val="none" w:sz="0" w:space="0" w:color="auto"/>
                  </w:divBdr>
                </w:div>
                <w:div w:id="972447654">
                  <w:marLeft w:val="640"/>
                  <w:marRight w:val="0"/>
                  <w:marTop w:val="0"/>
                  <w:marBottom w:val="0"/>
                  <w:divBdr>
                    <w:top w:val="none" w:sz="0" w:space="0" w:color="auto"/>
                    <w:left w:val="none" w:sz="0" w:space="0" w:color="auto"/>
                    <w:bottom w:val="none" w:sz="0" w:space="0" w:color="auto"/>
                    <w:right w:val="none" w:sz="0" w:space="0" w:color="auto"/>
                  </w:divBdr>
                </w:div>
                <w:div w:id="167522968">
                  <w:marLeft w:val="640"/>
                  <w:marRight w:val="0"/>
                  <w:marTop w:val="0"/>
                  <w:marBottom w:val="0"/>
                  <w:divBdr>
                    <w:top w:val="none" w:sz="0" w:space="0" w:color="auto"/>
                    <w:left w:val="none" w:sz="0" w:space="0" w:color="auto"/>
                    <w:bottom w:val="none" w:sz="0" w:space="0" w:color="auto"/>
                    <w:right w:val="none" w:sz="0" w:space="0" w:color="auto"/>
                  </w:divBdr>
                </w:div>
                <w:div w:id="2128085629">
                  <w:marLeft w:val="640"/>
                  <w:marRight w:val="0"/>
                  <w:marTop w:val="0"/>
                  <w:marBottom w:val="0"/>
                  <w:divBdr>
                    <w:top w:val="none" w:sz="0" w:space="0" w:color="auto"/>
                    <w:left w:val="none" w:sz="0" w:space="0" w:color="auto"/>
                    <w:bottom w:val="none" w:sz="0" w:space="0" w:color="auto"/>
                    <w:right w:val="none" w:sz="0" w:space="0" w:color="auto"/>
                  </w:divBdr>
                </w:div>
                <w:div w:id="16079503">
                  <w:marLeft w:val="640"/>
                  <w:marRight w:val="0"/>
                  <w:marTop w:val="0"/>
                  <w:marBottom w:val="0"/>
                  <w:divBdr>
                    <w:top w:val="none" w:sz="0" w:space="0" w:color="auto"/>
                    <w:left w:val="none" w:sz="0" w:space="0" w:color="auto"/>
                    <w:bottom w:val="none" w:sz="0" w:space="0" w:color="auto"/>
                    <w:right w:val="none" w:sz="0" w:space="0" w:color="auto"/>
                  </w:divBdr>
                </w:div>
                <w:div w:id="1122189094">
                  <w:marLeft w:val="640"/>
                  <w:marRight w:val="0"/>
                  <w:marTop w:val="0"/>
                  <w:marBottom w:val="0"/>
                  <w:divBdr>
                    <w:top w:val="none" w:sz="0" w:space="0" w:color="auto"/>
                    <w:left w:val="none" w:sz="0" w:space="0" w:color="auto"/>
                    <w:bottom w:val="none" w:sz="0" w:space="0" w:color="auto"/>
                    <w:right w:val="none" w:sz="0" w:space="0" w:color="auto"/>
                  </w:divBdr>
                </w:div>
                <w:div w:id="664937637">
                  <w:marLeft w:val="640"/>
                  <w:marRight w:val="0"/>
                  <w:marTop w:val="0"/>
                  <w:marBottom w:val="0"/>
                  <w:divBdr>
                    <w:top w:val="none" w:sz="0" w:space="0" w:color="auto"/>
                    <w:left w:val="none" w:sz="0" w:space="0" w:color="auto"/>
                    <w:bottom w:val="none" w:sz="0" w:space="0" w:color="auto"/>
                    <w:right w:val="none" w:sz="0" w:space="0" w:color="auto"/>
                  </w:divBdr>
                </w:div>
                <w:div w:id="1610117171">
                  <w:marLeft w:val="640"/>
                  <w:marRight w:val="0"/>
                  <w:marTop w:val="0"/>
                  <w:marBottom w:val="0"/>
                  <w:divBdr>
                    <w:top w:val="none" w:sz="0" w:space="0" w:color="auto"/>
                    <w:left w:val="none" w:sz="0" w:space="0" w:color="auto"/>
                    <w:bottom w:val="none" w:sz="0" w:space="0" w:color="auto"/>
                    <w:right w:val="none" w:sz="0" w:space="0" w:color="auto"/>
                  </w:divBdr>
                </w:div>
                <w:div w:id="116993979">
                  <w:marLeft w:val="640"/>
                  <w:marRight w:val="0"/>
                  <w:marTop w:val="0"/>
                  <w:marBottom w:val="0"/>
                  <w:divBdr>
                    <w:top w:val="none" w:sz="0" w:space="0" w:color="auto"/>
                    <w:left w:val="none" w:sz="0" w:space="0" w:color="auto"/>
                    <w:bottom w:val="none" w:sz="0" w:space="0" w:color="auto"/>
                    <w:right w:val="none" w:sz="0" w:space="0" w:color="auto"/>
                  </w:divBdr>
                </w:div>
                <w:div w:id="954099187">
                  <w:marLeft w:val="640"/>
                  <w:marRight w:val="0"/>
                  <w:marTop w:val="0"/>
                  <w:marBottom w:val="0"/>
                  <w:divBdr>
                    <w:top w:val="none" w:sz="0" w:space="0" w:color="auto"/>
                    <w:left w:val="none" w:sz="0" w:space="0" w:color="auto"/>
                    <w:bottom w:val="none" w:sz="0" w:space="0" w:color="auto"/>
                    <w:right w:val="none" w:sz="0" w:space="0" w:color="auto"/>
                  </w:divBdr>
                </w:div>
                <w:div w:id="1338002132">
                  <w:marLeft w:val="640"/>
                  <w:marRight w:val="0"/>
                  <w:marTop w:val="0"/>
                  <w:marBottom w:val="0"/>
                  <w:divBdr>
                    <w:top w:val="none" w:sz="0" w:space="0" w:color="auto"/>
                    <w:left w:val="none" w:sz="0" w:space="0" w:color="auto"/>
                    <w:bottom w:val="none" w:sz="0" w:space="0" w:color="auto"/>
                    <w:right w:val="none" w:sz="0" w:space="0" w:color="auto"/>
                  </w:divBdr>
                </w:div>
                <w:div w:id="937635003">
                  <w:marLeft w:val="640"/>
                  <w:marRight w:val="0"/>
                  <w:marTop w:val="0"/>
                  <w:marBottom w:val="0"/>
                  <w:divBdr>
                    <w:top w:val="none" w:sz="0" w:space="0" w:color="auto"/>
                    <w:left w:val="none" w:sz="0" w:space="0" w:color="auto"/>
                    <w:bottom w:val="none" w:sz="0" w:space="0" w:color="auto"/>
                    <w:right w:val="none" w:sz="0" w:space="0" w:color="auto"/>
                  </w:divBdr>
                </w:div>
                <w:div w:id="397557968">
                  <w:marLeft w:val="640"/>
                  <w:marRight w:val="0"/>
                  <w:marTop w:val="0"/>
                  <w:marBottom w:val="0"/>
                  <w:divBdr>
                    <w:top w:val="none" w:sz="0" w:space="0" w:color="auto"/>
                    <w:left w:val="none" w:sz="0" w:space="0" w:color="auto"/>
                    <w:bottom w:val="none" w:sz="0" w:space="0" w:color="auto"/>
                    <w:right w:val="none" w:sz="0" w:space="0" w:color="auto"/>
                  </w:divBdr>
                </w:div>
                <w:div w:id="195508080">
                  <w:marLeft w:val="640"/>
                  <w:marRight w:val="0"/>
                  <w:marTop w:val="0"/>
                  <w:marBottom w:val="0"/>
                  <w:divBdr>
                    <w:top w:val="none" w:sz="0" w:space="0" w:color="auto"/>
                    <w:left w:val="none" w:sz="0" w:space="0" w:color="auto"/>
                    <w:bottom w:val="none" w:sz="0" w:space="0" w:color="auto"/>
                    <w:right w:val="none" w:sz="0" w:space="0" w:color="auto"/>
                  </w:divBdr>
                </w:div>
                <w:div w:id="1384602248">
                  <w:marLeft w:val="640"/>
                  <w:marRight w:val="0"/>
                  <w:marTop w:val="0"/>
                  <w:marBottom w:val="0"/>
                  <w:divBdr>
                    <w:top w:val="none" w:sz="0" w:space="0" w:color="auto"/>
                    <w:left w:val="none" w:sz="0" w:space="0" w:color="auto"/>
                    <w:bottom w:val="none" w:sz="0" w:space="0" w:color="auto"/>
                    <w:right w:val="none" w:sz="0" w:space="0" w:color="auto"/>
                  </w:divBdr>
                </w:div>
                <w:div w:id="663626266">
                  <w:marLeft w:val="640"/>
                  <w:marRight w:val="0"/>
                  <w:marTop w:val="0"/>
                  <w:marBottom w:val="0"/>
                  <w:divBdr>
                    <w:top w:val="none" w:sz="0" w:space="0" w:color="auto"/>
                    <w:left w:val="none" w:sz="0" w:space="0" w:color="auto"/>
                    <w:bottom w:val="none" w:sz="0" w:space="0" w:color="auto"/>
                    <w:right w:val="none" w:sz="0" w:space="0" w:color="auto"/>
                  </w:divBdr>
                </w:div>
                <w:div w:id="1293557487">
                  <w:marLeft w:val="640"/>
                  <w:marRight w:val="0"/>
                  <w:marTop w:val="0"/>
                  <w:marBottom w:val="0"/>
                  <w:divBdr>
                    <w:top w:val="none" w:sz="0" w:space="0" w:color="auto"/>
                    <w:left w:val="none" w:sz="0" w:space="0" w:color="auto"/>
                    <w:bottom w:val="none" w:sz="0" w:space="0" w:color="auto"/>
                    <w:right w:val="none" w:sz="0" w:space="0" w:color="auto"/>
                  </w:divBdr>
                </w:div>
                <w:div w:id="1528984224">
                  <w:marLeft w:val="640"/>
                  <w:marRight w:val="0"/>
                  <w:marTop w:val="0"/>
                  <w:marBottom w:val="0"/>
                  <w:divBdr>
                    <w:top w:val="none" w:sz="0" w:space="0" w:color="auto"/>
                    <w:left w:val="none" w:sz="0" w:space="0" w:color="auto"/>
                    <w:bottom w:val="none" w:sz="0" w:space="0" w:color="auto"/>
                    <w:right w:val="none" w:sz="0" w:space="0" w:color="auto"/>
                  </w:divBdr>
                </w:div>
                <w:div w:id="281805624">
                  <w:marLeft w:val="640"/>
                  <w:marRight w:val="0"/>
                  <w:marTop w:val="0"/>
                  <w:marBottom w:val="0"/>
                  <w:divBdr>
                    <w:top w:val="none" w:sz="0" w:space="0" w:color="auto"/>
                    <w:left w:val="none" w:sz="0" w:space="0" w:color="auto"/>
                    <w:bottom w:val="none" w:sz="0" w:space="0" w:color="auto"/>
                    <w:right w:val="none" w:sz="0" w:space="0" w:color="auto"/>
                  </w:divBdr>
                </w:div>
                <w:div w:id="215090042">
                  <w:marLeft w:val="640"/>
                  <w:marRight w:val="0"/>
                  <w:marTop w:val="0"/>
                  <w:marBottom w:val="0"/>
                  <w:divBdr>
                    <w:top w:val="none" w:sz="0" w:space="0" w:color="auto"/>
                    <w:left w:val="none" w:sz="0" w:space="0" w:color="auto"/>
                    <w:bottom w:val="none" w:sz="0" w:space="0" w:color="auto"/>
                    <w:right w:val="none" w:sz="0" w:space="0" w:color="auto"/>
                  </w:divBdr>
                </w:div>
                <w:div w:id="1568101875">
                  <w:marLeft w:val="640"/>
                  <w:marRight w:val="0"/>
                  <w:marTop w:val="0"/>
                  <w:marBottom w:val="0"/>
                  <w:divBdr>
                    <w:top w:val="none" w:sz="0" w:space="0" w:color="auto"/>
                    <w:left w:val="none" w:sz="0" w:space="0" w:color="auto"/>
                    <w:bottom w:val="none" w:sz="0" w:space="0" w:color="auto"/>
                    <w:right w:val="none" w:sz="0" w:space="0" w:color="auto"/>
                  </w:divBdr>
                </w:div>
                <w:div w:id="1606694913">
                  <w:marLeft w:val="640"/>
                  <w:marRight w:val="0"/>
                  <w:marTop w:val="0"/>
                  <w:marBottom w:val="0"/>
                  <w:divBdr>
                    <w:top w:val="none" w:sz="0" w:space="0" w:color="auto"/>
                    <w:left w:val="none" w:sz="0" w:space="0" w:color="auto"/>
                    <w:bottom w:val="none" w:sz="0" w:space="0" w:color="auto"/>
                    <w:right w:val="none" w:sz="0" w:space="0" w:color="auto"/>
                  </w:divBdr>
                </w:div>
                <w:div w:id="437145827">
                  <w:marLeft w:val="640"/>
                  <w:marRight w:val="0"/>
                  <w:marTop w:val="0"/>
                  <w:marBottom w:val="0"/>
                  <w:divBdr>
                    <w:top w:val="none" w:sz="0" w:space="0" w:color="auto"/>
                    <w:left w:val="none" w:sz="0" w:space="0" w:color="auto"/>
                    <w:bottom w:val="none" w:sz="0" w:space="0" w:color="auto"/>
                    <w:right w:val="none" w:sz="0" w:space="0" w:color="auto"/>
                  </w:divBdr>
                </w:div>
                <w:div w:id="637076185">
                  <w:marLeft w:val="640"/>
                  <w:marRight w:val="0"/>
                  <w:marTop w:val="0"/>
                  <w:marBottom w:val="0"/>
                  <w:divBdr>
                    <w:top w:val="none" w:sz="0" w:space="0" w:color="auto"/>
                    <w:left w:val="none" w:sz="0" w:space="0" w:color="auto"/>
                    <w:bottom w:val="none" w:sz="0" w:space="0" w:color="auto"/>
                    <w:right w:val="none" w:sz="0" w:space="0" w:color="auto"/>
                  </w:divBdr>
                </w:div>
                <w:div w:id="1102187843">
                  <w:marLeft w:val="640"/>
                  <w:marRight w:val="0"/>
                  <w:marTop w:val="0"/>
                  <w:marBottom w:val="0"/>
                  <w:divBdr>
                    <w:top w:val="none" w:sz="0" w:space="0" w:color="auto"/>
                    <w:left w:val="none" w:sz="0" w:space="0" w:color="auto"/>
                    <w:bottom w:val="none" w:sz="0" w:space="0" w:color="auto"/>
                    <w:right w:val="none" w:sz="0" w:space="0" w:color="auto"/>
                  </w:divBdr>
                </w:div>
                <w:div w:id="1439832823">
                  <w:marLeft w:val="640"/>
                  <w:marRight w:val="0"/>
                  <w:marTop w:val="0"/>
                  <w:marBottom w:val="0"/>
                  <w:divBdr>
                    <w:top w:val="none" w:sz="0" w:space="0" w:color="auto"/>
                    <w:left w:val="none" w:sz="0" w:space="0" w:color="auto"/>
                    <w:bottom w:val="none" w:sz="0" w:space="0" w:color="auto"/>
                    <w:right w:val="none" w:sz="0" w:space="0" w:color="auto"/>
                  </w:divBdr>
                </w:div>
                <w:div w:id="94205662">
                  <w:marLeft w:val="640"/>
                  <w:marRight w:val="0"/>
                  <w:marTop w:val="0"/>
                  <w:marBottom w:val="0"/>
                  <w:divBdr>
                    <w:top w:val="none" w:sz="0" w:space="0" w:color="auto"/>
                    <w:left w:val="none" w:sz="0" w:space="0" w:color="auto"/>
                    <w:bottom w:val="none" w:sz="0" w:space="0" w:color="auto"/>
                    <w:right w:val="none" w:sz="0" w:space="0" w:color="auto"/>
                  </w:divBdr>
                </w:div>
                <w:div w:id="1558542266">
                  <w:marLeft w:val="640"/>
                  <w:marRight w:val="0"/>
                  <w:marTop w:val="0"/>
                  <w:marBottom w:val="0"/>
                  <w:divBdr>
                    <w:top w:val="none" w:sz="0" w:space="0" w:color="auto"/>
                    <w:left w:val="none" w:sz="0" w:space="0" w:color="auto"/>
                    <w:bottom w:val="none" w:sz="0" w:space="0" w:color="auto"/>
                    <w:right w:val="none" w:sz="0" w:space="0" w:color="auto"/>
                  </w:divBdr>
                </w:div>
                <w:div w:id="1477456890">
                  <w:marLeft w:val="640"/>
                  <w:marRight w:val="0"/>
                  <w:marTop w:val="0"/>
                  <w:marBottom w:val="0"/>
                  <w:divBdr>
                    <w:top w:val="none" w:sz="0" w:space="0" w:color="auto"/>
                    <w:left w:val="none" w:sz="0" w:space="0" w:color="auto"/>
                    <w:bottom w:val="none" w:sz="0" w:space="0" w:color="auto"/>
                    <w:right w:val="none" w:sz="0" w:space="0" w:color="auto"/>
                  </w:divBdr>
                </w:div>
                <w:div w:id="81491147">
                  <w:marLeft w:val="640"/>
                  <w:marRight w:val="0"/>
                  <w:marTop w:val="0"/>
                  <w:marBottom w:val="0"/>
                  <w:divBdr>
                    <w:top w:val="none" w:sz="0" w:space="0" w:color="auto"/>
                    <w:left w:val="none" w:sz="0" w:space="0" w:color="auto"/>
                    <w:bottom w:val="none" w:sz="0" w:space="0" w:color="auto"/>
                    <w:right w:val="none" w:sz="0" w:space="0" w:color="auto"/>
                  </w:divBdr>
                </w:div>
                <w:div w:id="1251966809">
                  <w:marLeft w:val="640"/>
                  <w:marRight w:val="0"/>
                  <w:marTop w:val="0"/>
                  <w:marBottom w:val="0"/>
                  <w:divBdr>
                    <w:top w:val="none" w:sz="0" w:space="0" w:color="auto"/>
                    <w:left w:val="none" w:sz="0" w:space="0" w:color="auto"/>
                    <w:bottom w:val="none" w:sz="0" w:space="0" w:color="auto"/>
                    <w:right w:val="none" w:sz="0" w:space="0" w:color="auto"/>
                  </w:divBdr>
                </w:div>
                <w:div w:id="799106493">
                  <w:marLeft w:val="640"/>
                  <w:marRight w:val="0"/>
                  <w:marTop w:val="0"/>
                  <w:marBottom w:val="0"/>
                  <w:divBdr>
                    <w:top w:val="none" w:sz="0" w:space="0" w:color="auto"/>
                    <w:left w:val="none" w:sz="0" w:space="0" w:color="auto"/>
                    <w:bottom w:val="none" w:sz="0" w:space="0" w:color="auto"/>
                    <w:right w:val="none" w:sz="0" w:space="0" w:color="auto"/>
                  </w:divBdr>
                </w:div>
                <w:div w:id="758062304">
                  <w:marLeft w:val="640"/>
                  <w:marRight w:val="0"/>
                  <w:marTop w:val="0"/>
                  <w:marBottom w:val="0"/>
                  <w:divBdr>
                    <w:top w:val="none" w:sz="0" w:space="0" w:color="auto"/>
                    <w:left w:val="none" w:sz="0" w:space="0" w:color="auto"/>
                    <w:bottom w:val="none" w:sz="0" w:space="0" w:color="auto"/>
                    <w:right w:val="none" w:sz="0" w:space="0" w:color="auto"/>
                  </w:divBdr>
                </w:div>
                <w:div w:id="1217550754">
                  <w:marLeft w:val="640"/>
                  <w:marRight w:val="0"/>
                  <w:marTop w:val="0"/>
                  <w:marBottom w:val="0"/>
                  <w:divBdr>
                    <w:top w:val="none" w:sz="0" w:space="0" w:color="auto"/>
                    <w:left w:val="none" w:sz="0" w:space="0" w:color="auto"/>
                    <w:bottom w:val="none" w:sz="0" w:space="0" w:color="auto"/>
                    <w:right w:val="none" w:sz="0" w:space="0" w:color="auto"/>
                  </w:divBdr>
                </w:div>
                <w:div w:id="852838044">
                  <w:marLeft w:val="640"/>
                  <w:marRight w:val="0"/>
                  <w:marTop w:val="0"/>
                  <w:marBottom w:val="0"/>
                  <w:divBdr>
                    <w:top w:val="none" w:sz="0" w:space="0" w:color="auto"/>
                    <w:left w:val="none" w:sz="0" w:space="0" w:color="auto"/>
                    <w:bottom w:val="none" w:sz="0" w:space="0" w:color="auto"/>
                    <w:right w:val="none" w:sz="0" w:space="0" w:color="auto"/>
                  </w:divBdr>
                </w:div>
                <w:div w:id="1598059500">
                  <w:marLeft w:val="640"/>
                  <w:marRight w:val="0"/>
                  <w:marTop w:val="0"/>
                  <w:marBottom w:val="0"/>
                  <w:divBdr>
                    <w:top w:val="none" w:sz="0" w:space="0" w:color="auto"/>
                    <w:left w:val="none" w:sz="0" w:space="0" w:color="auto"/>
                    <w:bottom w:val="none" w:sz="0" w:space="0" w:color="auto"/>
                    <w:right w:val="none" w:sz="0" w:space="0" w:color="auto"/>
                  </w:divBdr>
                </w:div>
                <w:div w:id="1433041343">
                  <w:marLeft w:val="640"/>
                  <w:marRight w:val="0"/>
                  <w:marTop w:val="0"/>
                  <w:marBottom w:val="0"/>
                  <w:divBdr>
                    <w:top w:val="none" w:sz="0" w:space="0" w:color="auto"/>
                    <w:left w:val="none" w:sz="0" w:space="0" w:color="auto"/>
                    <w:bottom w:val="none" w:sz="0" w:space="0" w:color="auto"/>
                    <w:right w:val="none" w:sz="0" w:space="0" w:color="auto"/>
                  </w:divBdr>
                </w:div>
                <w:div w:id="1232891687">
                  <w:marLeft w:val="640"/>
                  <w:marRight w:val="0"/>
                  <w:marTop w:val="0"/>
                  <w:marBottom w:val="0"/>
                  <w:divBdr>
                    <w:top w:val="none" w:sz="0" w:space="0" w:color="auto"/>
                    <w:left w:val="none" w:sz="0" w:space="0" w:color="auto"/>
                    <w:bottom w:val="none" w:sz="0" w:space="0" w:color="auto"/>
                    <w:right w:val="none" w:sz="0" w:space="0" w:color="auto"/>
                  </w:divBdr>
                </w:div>
                <w:div w:id="1621913295">
                  <w:marLeft w:val="640"/>
                  <w:marRight w:val="0"/>
                  <w:marTop w:val="0"/>
                  <w:marBottom w:val="0"/>
                  <w:divBdr>
                    <w:top w:val="none" w:sz="0" w:space="0" w:color="auto"/>
                    <w:left w:val="none" w:sz="0" w:space="0" w:color="auto"/>
                    <w:bottom w:val="none" w:sz="0" w:space="0" w:color="auto"/>
                    <w:right w:val="none" w:sz="0" w:space="0" w:color="auto"/>
                  </w:divBdr>
                </w:div>
                <w:div w:id="541406140">
                  <w:marLeft w:val="640"/>
                  <w:marRight w:val="0"/>
                  <w:marTop w:val="0"/>
                  <w:marBottom w:val="0"/>
                  <w:divBdr>
                    <w:top w:val="none" w:sz="0" w:space="0" w:color="auto"/>
                    <w:left w:val="none" w:sz="0" w:space="0" w:color="auto"/>
                    <w:bottom w:val="none" w:sz="0" w:space="0" w:color="auto"/>
                    <w:right w:val="none" w:sz="0" w:space="0" w:color="auto"/>
                  </w:divBdr>
                </w:div>
                <w:div w:id="1023555140">
                  <w:marLeft w:val="640"/>
                  <w:marRight w:val="0"/>
                  <w:marTop w:val="0"/>
                  <w:marBottom w:val="0"/>
                  <w:divBdr>
                    <w:top w:val="none" w:sz="0" w:space="0" w:color="auto"/>
                    <w:left w:val="none" w:sz="0" w:space="0" w:color="auto"/>
                    <w:bottom w:val="none" w:sz="0" w:space="0" w:color="auto"/>
                    <w:right w:val="none" w:sz="0" w:space="0" w:color="auto"/>
                  </w:divBdr>
                </w:div>
                <w:div w:id="1609772002">
                  <w:marLeft w:val="640"/>
                  <w:marRight w:val="0"/>
                  <w:marTop w:val="0"/>
                  <w:marBottom w:val="0"/>
                  <w:divBdr>
                    <w:top w:val="none" w:sz="0" w:space="0" w:color="auto"/>
                    <w:left w:val="none" w:sz="0" w:space="0" w:color="auto"/>
                    <w:bottom w:val="none" w:sz="0" w:space="0" w:color="auto"/>
                    <w:right w:val="none" w:sz="0" w:space="0" w:color="auto"/>
                  </w:divBdr>
                </w:div>
                <w:div w:id="493029410">
                  <w:marLeft w:val="640"/>
                  <w:marRight w:val="0"/>
                  <w:marTop w:val="0"/>
                  <w:marBottom w:val="0"/>
                  <w:divBdr>
                    <w:top w:val="none" w:sz="0" w:space="0" w:color="auto"/>
                    <w:left w:val="none" w:sz="0" w:space="0" w:color="auto"/>
                    <w:bottom w:val="none" w:sz="0" w:space="0" w:color="auto"/>
                    <w:right w:val="none" w:sz="0" w:space="0" w:color="auto"/>
                  </w:divBdr>
                </w:div>
                <w:div w:id="311065113">
                  <w:marLeft w:val="640"/>
                  <w:marRight w:val="0"/>
                  <w:marTop w:val="0"/>
                  <w:marBottom w:val="0"/>
                  <w:divBdr>
                    <w:top w:val="none" w:sz="0" w:space="0" w:color="auto"/>
                    <w:left w:val="none" w:sz="0" w:space="0" w:color="auto"/>
                    <w:bottom w:val="none" w:sz="0" w:space="0" w:color="auto"/>
                    <w:right w:val="none" w:sz="0" w:space="0" w:color="auto"/>
                  </w:divBdr>
                </w:div>
                <w:div w:id="1075319899">
                  <w:marLeft w:val="640"/>
                  <w:marRight w:val="0"/>
                  <w:marTop w:val="0"/>
                  <w:marBottom w:val="0"/>
                  <w:divBdr>
                    <w:top w:val="none" w:sz="0" w:space="0" w:color="auto"/>
                    <w:left w:val="none" w:sz="0" w:space="0" w:color="auto"/>
                    <w:bottom w:val="none" w:sz="0" w:space="0" w:color="auto"/>
                    <w:right w:val="none" w:sz="0" w:space="0" w:color="auto"/>
                  </w:divBdr>
                </w:div>
                <w:div w:id="1820073785">
                  <w:marLeft w:val="640"/>
                  <w:marRight w:val="0"/>
                  <w:marTop w:val="0"/>
                  <w:marBottom w:val="0"/>
                  <w:divBdr>
                    <w:top w:val="none" w:sz="0" w:space="0" w:color="auto"/>
                    <w:left w:val="none" w:sz="0" w:space="0" w:color="auto"/>
                    <w:bottom w:val="none" w:sz="0" w:space="0" w:color="auto"/>
                    <w:right w:val="none" w:sz="0" w:space="0" w:color="auto"/>
                  </w:divBdr>
                </w:div>
                <w:div w:id="1788235602">
                  <w:marLeft w:val="640"/>
                  <w:marRight w:val="0"/>
                  <w:marTop w:val="0"/>
                  <w:marBottom w:val="0"/>
                  <w:divBdr>
                    <w:top w:val="none" w:sz="0" w:space="0" w:color="auto"/>
                    <w:left w:val="none" w:sz="0" w:space="0" w:color="auto"/>
                    <w:bottom w:val="none" w:sz="0" w:space="0" w:color="auto"/>
                    <w:right w:val="none" w:sz="0" w:space="0" w:color="auto"/>
                  </w:divBdr>
                </w:div>
                <w:div w:id="778066375">
                  <w:marLeft w:val="640"/>
                  <w:marRight w:val="0"/>
                  <w:marTop w:val="0"/>
                  <w:marBottom w:val="0"/>
                  <w:divBdr>
                    <w:top w:val="none" w:sz="0" w:space="0" w:color="auto"/>
                    <w:left w:val="none" w:sz="0" w:space="0" w:color="auto"/>
                    <w:bottom w:val="none" w:sz="0" w:space="0" w:color="auto"/>
                    <w:right w:val="none" w:sz="0" w:space="0" w:color="auto"/>
                  </w:divBdr>
                </w:div>
                <w:div w:id="1526749538">
                  <w:marLeft w:val="640"/>
                  <w:marRight w:val="0"/>
                  <w:marTop w:val="0"/>
                  <w:marBottom w:val="0"/>
                  <w:divBdr>
                    <w:top w:val="none" w:sz="0" w:space="0" w:color="auto"/>
                    <w:left w:val="none" w:sz="0" w:space="0" w:color="auto"/>
                    <w:bottom w:val="none" w:sz="0" w:space="0" w:color="auto"/>
                    <w:right w:val="none" w:sz="0" w:space="0" w:color="auto"/>
                  </w:divBdr>
                </w:div>
                <w:div w:id="370764943">
                  <w:marLeft w:val="640"/>
                  <w:marRight w:val="0"/>
                  <w:marTop w:val="0"/>
                  <w:marBottom w:val="0"/>
                  <w:divBdr>
                    <w:top w:val="none" w:sz="0" w:space="0" w:color="auto"/>
                    <w:left w:val="none" w:sz="0" w:space="0" w:color="auto"/>
                    <w:bottom w:val="none" w:sz="0" w:space="0" w:color="auto"/>
                    <w:right w:val="none" w:sz="0" w:space="0" w:color="auto"/>
                  </w:divBdr>
                </w:div>
                <w:div w:id="1143766006">
                  <w:marLeft w:val="640"/>
                  <w:marRight w:val="0"/>
                  <w:marTop w:val="0"/>
                  <w:marBottom w:val="0"/>
                  <w:divBdr>
                    <w:top w:val="none" w:sz="0" w:space="0" w:color="auto"/>
                    <w:left w:val="none" w:sz="0" w:space="0" w:color="auto"/>
                    <w:bottom w:val="none" w:sz="0" w:space="0" w:color="auto"/>
                    <w:right w:val="none" w:sz="0" w:space="0" w:color="auto"/>
                  </w:divBdr>
                </w:div>
                <w:div w:id="1197155996">
                  <w:marLeft w:val="640"/>
                  <w:marRight w:val="0"/>
                  <w:marTop w:val="0"/>
                  <w:marBottom w:val="0"/>
                  <w:divBdr>
                    <w:top w:val="none" w:sz="0" w:space="0" w:color="auto"/>
                    <w:left w:val="none" w:sz="0" w:space="0" w:color="auto"/>
                    <w:bottom w:val="none" w:sz="0" w:space="0" w:color="auto"/>
                    <w:right w:val="none" w:sz="0" w:space="0" w:color="auto"/>
                  </w:divBdr>
                </w:div>
                <w:div w:id="1187216526">
                  <w:marLeft w:val="640"/>
                  <w:marRight w:val="0"/>
                  <w:marTop w:val="0"/>
                  <w:marBottom w:val="0"/>
                  <w:divBdr>
                    <w:top w:val="none" w:sz="0" w:space="0" w:color="auto"/>
                    <w:left w:val="none" w:sz="0" w:space="0" w:color="auto"/>
                    <w:bottom w:val="none" w:sz="0" w:space="0" w:color="auto"/>
                    <w:right w:val="none" w:sz="0" w:space="0" w:color="auto"/>
                  </w:divBdr>
                </w:div>
                <w:div w:id="2115436617">
                  <w:marLeft w:val="640"/>
                  <w:marRight w:val="0"/>
                  <w:marTop w:val="0"/>
                  <w:marBottom w:val="0"/>
                  <w:divBdr>
                    <w:top w:val="none" w:sz="0" w:space="0" w:color="auto"/>
                    <w:left w:val="none" w:sz="0" w:space="0" w:color="auto"/>
                    <w:bottom w:val="none" w:sz="0" w:space="0" w:color="auto"/>
                    <w:right w:val="none" w:sz="0" w:space="0" w:color="auto"/>
                  </w:divBdr>
                </w:div>
                <w:div w:id="1975525505">
                  <w:marLeft w:val="640"/>
                  <w:marRight w:val="0"/>
                  <w:marTop w:val="0"/>
                  <w:marBottom w:val="0"/>
                  <w:divBdr>
                    <w:top w:val="none" w:sz="0" w:space="0" w:color="auto"/>
                    <w:left w:val="none" w:sz="0" w:space="0" w:color="auto"/>
                    <w:bottom w:val="none" w:sz="0" w:space="0" w:color="auto"/>
                    <w:right w:val="none" w:sz="0" w:space="0" w:color="auto"/>
                  </w:divBdr>
                </w:div>
                <w:div w:id="74982117">
                  <w:marLeft w:val="640"/>
                  <w:marRight w:val="0"/>
                  <w:marTop w:val="0"/>
                  <w:marBottom w:val="0"/>
                  <w:divBdr>
                    <w:top w:val="none" w:sz="0" w:space="0" w:color="auto"/>
                    <w:left w:val="none" w:sz="0" w:space="0" w:color="auto"/>
                    <w:bottom w:val="none" w:sz="0" w:space="0" w:color="auto"/>
                    <w:right w:val="none" w:sz="0" w:space="0" w:color="auto"/>
                  </w:divBdr>
                </w:div>
                <w:div w:id="1138642514">
                  <w:marLeft w:val="640"/>
                  <w:marRight w:val="0"/>
                  <w:marTop w:val="0"/>
                  <w:marBottom w:val="0"/>
                  <w:divBdr>
                    <w:top w:val="none" w:sz="0" w:space="0" w:color="auto"/>
                    <w:left w:val="none" w:sz="0" w:space="0" w:color="auto"/>
                    <w:bottom w:val="none" w:sz="0" w:space="0" w:color="auto"/>
                    <w:right w:val="none" w:sz="0" w:space="0" w:color="auto"/>
                  </w:divBdr>
                </w:div>
                <w:div w:id="958342187">
                  <w:marLeft w:val="640"/>
                  <w:marRight w:val="0"/>
                  <w:marTop w:val="0"/>
                  <w:marBottom w:val="0"/>
                  <w:divBdr>
                    <w:top w:val="none" w:sz="0" w:space="0" w:color="auto"/>
                    <w:left w:val="none" w:sz="0" w:space="0" w:color="auto"/>
                    <w:bottom w:val="none" w:sz="0" w:space="0" w:color="auto"/>
                    <w:right w:val="none" w:sz="0" w:space="0" w:color="auto"/>
                  </w:divBdr>
                </w:div>
                <w:div w:id="350448474">
                  <w:marLeft w:val="640"/>
                  <w:marRight w:val="0"/>
                  <w:marTop w:val="0"/>
                  <w:marBottom w:val="0"/>
                  <w:divBdr>
                    <w:top w:val="none" w:sz="0" w:space="0" w:color="auto"/>
                    <w:left w:val="none" w:sz="0" w:space="0" w:color="auto"/>
                    <w:bottom w:val="none" w:sz="0" w:space="0" w:color="auto"/>
                    <w:right w:val="none" w:sz="0" w:space="0" w:color="auto"/>
                  </w:divBdr>
                </w:div>
                <w:div w:id="2048944181">
                  <w:marLeft w:val="640"/>
                  <w:marRight w:val="0"/>
                  <w:marTop w:val="0"/>
                  <w:marBottom w:val="0"/>
                  <w:divBdr>
                    <w:top w:val="none" w:sz="0" w:space="0" w:color="auto"/>
                    <w:left w:val="none" w:sz="0" w:space="0" w:color="auto"/>
                    <w:bottom w:val="none" w:sz="0" w:space="0" w:color="auto"/>
                    <w:right w:val="none" w:sz="0" w:space="0" w:color="auto"/>
                  </w:divBdr>
                </w:div>
                <w:div w:id="1889756526">
                  <w:marLeft w:val="640"/>
                  <w:marRight w:val="0"/>
                  <w:marTop w:val="0"/>
                  <w:marBottom w:val="0"/>
                  <w:divBdr>
                    <w:top w:val="none" w:sz="0" w:space="0" w:color="auto"/>
                    <w:left w:val="none" w:sz="0" w:space="0" w:color="auto"/>
                    <w:bottom w:val="none" w:sz="0" w:space="0" w:color="auto"/>
                    <w:right w:val="none" w:sz="0" w:space="0" w:color="auto"/>
                  </w:divBdr>
                </w:div>
                <w:div w:id="1328364217">
                  <w:marLeft w:val="640"/>
                  <w:marRight w:val="0"/>
                  <w:marTop w:val="0"/>
                  <w:marBottom w:val="0"/>
                  <w:divBdr>
                    <w:top w:val="none" w:sz="0" w:space="0" w:color="auto"/>
                    <w:left w:val="none" w:sz="0" w:space="0" w:color="auto"/>
                    <w:bottom w:val="none" w:sz="0" w:space="0" w:color="auto"/>
                    <w:right w:val="none" w:sz="0" w:space="0" w:color="auto"/>
                  </w:divBdr>
                </w:div>
                <w:div w:id="1749811915">
                  <w:marLeft w:val="640"/>
                  <w:marRight w:val="0"/>
                  <w:marTop w:val="0"/>
                  <w:marBottom w:val="0"/>
                  <w:divBdr>
                    <w:top w:val="none" w:sz="0" w:space="0" w:color="auto"/>
                    <w:left w:val="none" w:sz="0" w:space="0" w:color="auto"/>
                    <w:bottom w:val="none" w:sz="0" w:space="0" w:color="auto"/>
                    <w:right w:val="none" w:sz="0" w:space="0" w:color="auto"/>
                  </w:divBdr>
                </w:div>
                <w:div w:id="886256378">
                  <w:marLeft w:val="640"/>
                  <w:marRight w:val="0"/>
                  <w:marTop w:val="0"/>
                  <w:marBottom w:val="0"/>
                  <w:divBdr>
                    <w:top w:val="none" w:sz="0" w:space="0" w:color="auto"/>
                    <w:left w:val="none" w:sz="0" w:space="0" w:color="auto"/>
                    <w:bottom w:val="none" w:sz="0" w:space="0" w:color="auto"/>
                    <w:right w:val="none" w:sz="0" w:space="0" w:color="auto"/>
                  </w:divBdr>
                </w:div>
                <w:div w:id="1217669580">
                  <w:marLeft w:val="640"/>
                  <w:marRight w:val="0"/>
                  <w:marTop w:val="0"/>
                  <w:marBottom w:val="0"/>
                  <w:divBdr>
                    <w:top w:val="none" w:sz="0" w:space="0" w:color="auto"/>
                    <w:left w:val="none" w:sz="0" w:space="0" w:color="auto"/>
                    <w:bottom w:val="none" w:sz="0" w:space="0" w:color="auto"/>
                    <w:right w:val="none" w:sz="0" w:space="0" w:color="auto"/>
                  </w:divBdr>
                </w:div>
                <w:div w:id="472916341">
                  <w:marLeft w:val="640"/>
                  <w:marRight w:val="0"/>
                  <w:marTop w:val="0"/>
                  <w:marBottom w:val="0"/>
                  <w:divBdr>
                    <w:top w:val="none" w:sz="0" w:space="0" w:color="auto"/>
                    <w:left w:val="none" w:sz="0" w:space="0" w:color="auto"/>
                    <w:bottom w:val="none" w:sz="0" w:space="0" w:color="auto"/>
                    <w:right w:val="none" w:sz="0" w:space="0" w:color="auto"/>
                  </w:divBdr>
                </w:div>
                <w:div w:id="394741102">
                  <w:marLeft w:val="640"/>
                  <w:marRight w:val="0"/>
                  <w:marTop w:val="0"/>
                  <w:marBottom w:val="0"/>
                  <w:divBdr>
                    <w:top w:val="none" w:sz="0" w:space="0" w:color="auto"/>
                    <w:left w:val="none" w:sz="0" w:space="0" w:color="auto"/>
                    <w:bottom w:val="none" w:sz="0" w:space="0" w:color="auto"/>
                    <w:right w:val="none" w:sz="0" w:space="0" w:color="auto"/>
                  </w:divBdr>
                </w:div>
                <w:div w:id="573513851">
                  <w:marLeft w:val="640"/>
                  <w:marRight w:val="0"/>
                  <w:marTop w:val="0"/>
                  <w:marBottom w:val="0"/>
                  <w:divBdr>
                    <w:top w:val="none" w:sz="0" w:space="0" w:color="auto"/>
                    <w:left w:val="none" w:sz="0" w:space="0" w:color="auto"/>
                    <w:bottom w:val="none" w:sz="0" w:space="0" w:color="auto"/>
                    <w:right w:val="none" w:sz="0" w:space="0" w:color="auto"/>
                  </w:divBdr>
                </w:div>
                <w:div w:id="357313943">
                  <w:marLeft w:val="640"/>
                  <w:marRight w:val="0"/>
                  <w:marTop w:val="0"/>
                  <w:marBottom w:val="0"/>
                  <w:divBdr>
                    <w:top w:val="none" w:sz="0" w:space="0" w:color="auto"/>
                    <w:left w:val="none" w:sz="0" w:space="0" w:color="auto"/>
                    <w:bottom w:val="none" w:sz="0" w:space="0" w:color="auto"/>
                    <w:right w:val="none" w:sz="0" w:space="0" w:color="auto"/>
                  </w:divBdr>
                </w:div>
                <w:div w:id="523665217">
                  <w:marLeft w:val="640"/>
                  <w:marRight w:val="0"/>
                  <w:marTop w:val="0"/>
                  <w:marBottom w:val="0"/>
                  <w:divBdr>
                    <w:top w:val="none" w:sz="0" w:space="0" w:color="auto"/>
                    <w:left w:val="none" w:sz="0" w:space="0" w:color="auto"/>
                    <w:bottom w:val="none" w:sz="0" w:space="0" w:color="auto"/>
                    <w:right w:val="none" w:sz="0" w:space="0" w:color="auto"/>
                  </w:divBdr>
                </w:div>
                <w:div w:id="333265531">
                  <w:marLeft w:val="640"/>
                  <w:marRight w:val="0"/>
                  <w:marTop w:val="0"/>
                  <w:marBottom w:val="0"/>
                  <w:divBdr>
                    <w:top w:val="none" w:sz="0" w:space="0" w:color="auto"/>
                    <w:left w:val="none" w:sz="0" w:space="0" w:color="auto"/>
                    <w:bottom w:val="none" w:sz="0" w:space="0" w:color="auto"/>
                    <w:right w:val="none" w:sz="0" w:space="0" w:color="auto"/>
                  </w:divBdr>
                </w:div>
                <w:div w:id="639457034">
                  <w:marLeft w:val="640"/>
                  <w:marRight w:val="0"/>
                  <w:marTop w:val="0"/>
                  <w:marBottom w:val="0"/>
                  <w:divBdr>
                    <w:top w:val="none" w:sz="0" w:space="0" w:color="auto"/>
                    <w:left w:val="none" w:sz="0" w:space="0" w:color="auto"/>
                    <w:bottom w:val="none" w:sz="0" w:space="0" w:color="auto"/>
                    <w:right w:val="none" w:sz="0" w:space="0" w:color="auto"/>
                  </w:divBdr>
                </w:div>
                <w:div w:id="773941963">
                  <w:marLeft w:val="640"/>
                  <w:marRight w:val="0"/>
                  <w:marTop w:val="0"/>
                  <w:marBottom w:val="0"/>
                  <w:divBdr>
                    <w:top w:val="none" w:sz="0" w:space="0" w:color="auto"/>
                    <w:left w:val="none" w:sz="0" w:space="0" w:color="auto"/>
                    <w:bottom w:val="none" w:sz="0" w:space="0" w:color="auto"/>
                    <w:right w:val="none" w:sz="0" w:space="0" w:color="auto"/>
                  </w:divBdr>
                </w:div>
                <w:div w:id="645818975">
                  <w:marLeft w:val="640"/>
                  <w:marRight w:val="0"/>
                  <w:marTop w:val="0"/>
                  <w:marBottom w:val="0"/>
                  <w:divBdr>
                    <w:top w:val="none" w:sz="0" w:space="0" w:color="auto"/>
                    <w:left w:val="none" w:sz="0" w:space="0" w:color="auto"/>
                    <w:bottom w:val="none" w:sz="0" w:space="0" w:color="auto"/>
                    <w:right w:val="none" w:sz="0" w:space="0" w:color="auto"/>
                  </w:divBdr>
                </w:div>
                <w:div w:id="2019116635">
                  <w:marLeft w:val="640"/>
                  <w:marRight w:val="0"/>
                  <w:marTop w:val="0"/>
                  <w:marBottom w:val="0"/>
                  <w:divBdr>
                    <w:top w:val="none" w:sz="0" w:space="0" w:color="auto"/>
                    <w:left w:val="none" w:sz="0" w:space="0" w:color="auto"/>
                    <w:bottom w:val="none" w:sz="0" w:space="0" w:color="auto"/>
                    <w:right w:val="none" w:sz="0" w:space="0" w:color="auto"/>
                  </w:divBdr>
                </w:div>
                <w:div w:id="1013844987">
                  <w:marLeft w:val="640"/>
                  <w:marRight w:val="0"/>
                  <w:marTop w:val="0"/>
                  <w:marBottom w:val="0"/>
                  <w:divBdr>
                    <w:top w:val="none" w:sz="0" w:space="0" w:color="auto"/>
                    <w:left w:val="none" w:sz="0" w:space="0" w:color="auto"/>
                    <w:bottom w:val="none" w:sz="0" w:space="0" w:color="auto"/>
                    <w:right w:val="none" w:sz="0" w:space="0" w:color="auto"/>
                  </w:divBdr>
                </w:div>
                <w:div w:id="483399317">
                  <w:marLeft w:val="640"/>
                  <w:marRight w:val="0"/>
                  <w:marTop w:val="0"/>
                  <w:marBottom w:val="0"/>
                  <w:divBdr>
                    <w:top w:val="none" w:sz="0" w:space="0" w:color="auto"/>
                    <w:left w:val="none" w:sz="0" w:space="0" w:color="auto"/>
                    <w:bottom w:val="none" w:sz="0" w:space="0" w:color="auto"/>
                    <w:right w:val="none" w:sz="0" w:space="0" w:color="auto"/>
                  </w:divBdr>
                </w:div>
                <w:div w:id="1913349801">
                  <w:marLeft w:val="640"/>
                  <w:marRight w:val="0"/>
                  <w:marTop w:val="0"/>
                  <w:marBottom w:val="0"/>
                  <w:divBdr>
                    <w:top w:val="none" w:sz="0" w:space="0" w:color="auto"/>
                    <w:left w:val="none" w:sz="0" w:space="0" w:color="auto"/>
                    <w:bottom w:val="none" w:sz="0" w:space="0" w:color="auto"/>
                    <w:right w:val="none" w:sz="0" w:space="0" w:color="auto"/>
                  </w:divBdr>
                </w:div>
                <w:div w:id="144128031">
                  <w:marLeft w:val="640"/>
                  <w:marRight w:val="0"/>
                  <w:marTop w:val="0"/>
                  <w:marBottom w:val="0"/>
                  <w:divBdr>
                    <w:top w:val="none" w:sz="0" w:space="0" w:color="auto"/>
                    <w:left w:val="none" w:sz="0" w:space="0" w:color="auto"/>
                    <w:bottom w:val="none" w:sz="0" w:space="0" w:color="auto"/>
                    <w:right w:val="none" w:sz="0" w:space="0" w:color="auto"/>
                  </w:divBdr>
                </w:div>
                <w:div w:id="140125037">
                  <w:marLeft w:val="640"/>
                  <w:marRight w:val="0"/>
                  <w:marTop w:val="0"/>
                  <w:marBottom w:val="0"/>
                  <w:divBdr>
                    <w:top w:val="none" w:sz="0" w:space="0" w:color="auto"/>
                    <w:left w:val="none" w:sz="0" w:space="0" w:color="auto"/>
                    <w:bottom w:val="none" w:sz="0" w:space="0" w:color="auto"/>
                    <w:right w:val="none" w:sz="0" w:space="0" w:color="auto"/>
                  </w:divBdr>
                </w:div>
                <w:div w:id="777481151">
                  <w:marLeft w:val="640"/>
                  <w:marRight w:val="0"/>
                  <w:marTop w:val="0"/>
                  <w:marBottom w:val="0"/>
                  <w:divBdr>
                    <w:top w:val="none" w:sz="0" w:space="0" w:color="auto"/>
                    <w:left w:val="none" w:sz="0" w:space="0" w:color="auto"/>
                    <w:bottom w:val="none" w:sz="0" w:space="0" w:color="auto"/>
                    <w:right w:val="none" w:sz="0" w:space="0" w:color="auto"/>
                  </w:divBdr>
                </w:div>
              </w:divsChild>
            </w:div>
            <w:div w:id="1369333948">
              <w:marLeft w:val="0"/>
              <w:marRight w:val="0"/>
              <w:marTop w:val="0"/>
              <w:marBottom w:val="0"/>
              <w:divBdr>
                <w:top w:val="none" w:sz="0" w:space="0" w:color="auto"/>
                <w:left w:val="none" w:sz="0" w:space="0" w:color="auto"/>
                <w:bottom w:val="none" w:sz="0" w:space="0" w:color="auto"/>
                <w:right w:val="none" w:sz="0" w:space="0" w:color="auto"/>
              </w:divBdr>
              <w:divsChild>
                <w:div w:id="1927491182">
                  <w:marLeft w:val="640"/>
                  <w:marRight w:val="0"/>
                  <w:marTop w:val="0"/>
                  <w:marBottom w:val="0"/>
                  <w:divBdr>
                    <w:top w:val="none" w:sz="0" w:space="0" w:color="auto"/>
                    <w:left w:val="none" w:sz="0" w:space="0" w:color="auto"/>
                    <w:bottom w:val="none" w:sz="0" w:space="0" w:color="auto"/>
                    <w:right w:val="none" w:sz="0" w:space="0" w:color="auto"/>
                  </w:divBdr>
                </w:div>
                <w:div w:id="887450075">
                  <w:marLeft w:val="640"/>
                  <w:marRight w:val="0"/>
                  <w:marTop w:val="0"/>
                  <w:marBottom w:val="0"/>
                  <w:divBdr>
                    <w:top w:val="none" w:sz="0" w:space="0" w:color="auto"/>
                    <w:left w:val="none" w:sz="0" w:space="0" w:color="auto"/>
                    <w:bottom w:val="none" w:sz="0" w:space="0" w:color="auto"/>
                    <w:right w:val="none" w:sz="0" w:space="0" w:color="auto"/>
                  </w:divBdr>
                </w:div>
                <w:div w:id="459885176">
                  <w:marLeft w:val="640"/>
                  <w:marRight w:val="0"/>
                  <w:marTop w:val="0"/>
                  <w:marBottom w:val="0"/>
                  <w:divBdr>
                    <w:top w:val="none" w:sz="0" w:space="0" w:color="auto"/>
                    <w:left w:val="none" w:sz="0" w:space="0" w:color="auto"/>
                    <w:bottom w:val="none" w:sz="0" w:space="0" w:color="auto"/>
                    <w:right w:val="none" w:sz="0" w:space="0" w:color="auto"/>
                  </w:divBdr>
                </w:div>
                <w:div w:id="1836531435">
                  <w:marLeft w:val="640"/>
                  <w:marRight w:val="0"/>
                  <w:marTop w:val="0"/>
                  <w:marBottom w:val="0"/>
                  <w:divBdr>
                    <w:top w:val="none" w:sz="0" w:space="0" w:color="auto"/>
                    <w:left w:val="none" w:sz="0" w:space="0" w:color="auto"/>
                    <w:bottom w:val="none" w:sz="0" w:space="0" w:color="auto"/>
                    <w:right w:val="none" w:sz="0" w:space="0" w:color="auto"/>
                  </w:divBdr>
                </w:div>
                <w:div w:id="1482312989">
                  <w:marLeft w:val="640"/>
                  <w:marRight w:val="0"/>
                  <w:marTop w:val="0"/>
                  <w:marBottom w:val="0"/>
                  <w:divBdr>
                    <w:top w:val="none" w:sz="0" w:space="0" w:color="auto"/>
                    <w:left w:val="none" w:sz="0" w:space="0" w:color="auto"/>
                    <w:bottom w:val="none" w:sz="0" w:space="0" w:color="auto"/>
                    <w:right w:val="none" w:sz="0" w:space="0" w:color="auto"/>
                  </w:divBdr>
                </w:div>
                <w:div w:id="2091851530">
                  <w:marLeft w:val="640"/>
                  <w:marRight w:val="0"/>
                  <w:marTop w:val="0"/>
                  <w:marBottom w:val="0"/>
                  <w:divBdr>
                    <w:top w:val="none" w:sz="0" w:space="0" w:color="auto"/>
                    <w:left w:val="none" w:sz="0" w:space="0" w:color="auto"/>
                    <w:bottom w:val="none" w:sz="0" w:space="0" w:color="auto"/>
                    <w:right w:val="none" w:sz="0" w:space="0" w:color="auto"/>
                  </w:divBdr>
                </w:div>
                <w:div w:id="1718505673">
                  <w:marLeft w:val="640"/>
                  <w:marRight w:val="0"/>
                  <w:marTop w:val="0"/>
                  <w:marBottom w:val="0"/>
                  <w:divBdr>
                    <w:top w:val="none" w:sz="0" w:space="0" w:color="auto"/>
                    <w:left w:val="none" w:sz="0" w:space="0" w:color="auto"/>
                    <w:bottom w:val="none" w:sz="0" w:space="0" w:color="auto"/>
                    <w:right w:val="none" w:sz="0" w:space="0" w:color="auto"/>
                  </w:divBdr>
                </w:div>
                <w:div w:id="1332685221">
                  <w:marLeft w:val="640"/>
                  <w:marRight w:val="0"/>
                  <w:marTop w:val="0"/>
                  <w:marBottom w:val="0"/>
                  <w:divBdr>
                    <w:top w:val="none" w:sz="0" w:space="0" w:color="auto"/>
                    <w:left w:val="none" w:sz="0" w:space="0" w:color="auto"/>
                    <w:bottom w:val="none" w:sz="0" w:space="0" w:color="auto"/>
                    <w:right w:val="none" w:sz="0" w:space="0" w:color="auto"/>
                  </w:divBdr>
                </w:div>
                <w:div w:id="969481300">
                  <w:marLeft w:val="640"/>
                  <w:marRight w:val="0"/>
                  <w:marTop w:val="0"/>
                  <w:marBottom w:val="0"/>
                  <w:divBdr>
                    <w:top w:val="none" w:sz="0" w:space="0" w:color="auto"/>
                    <w:left w:val="none" w:sz="0" w:space="0" w:color="auto"/>
                    <w:bottom w:val="none" w:sz="0" w:space="0" w:color="auto"/>
                    <w:right w:val="none" w:sz="0" w:space="0" w:color="auto"/>
                  </w:divBdr>
                </w:div>
                <w:div w:id="1282999339">
                  <w:marLeft w:val="640"/>
                  <w:marRight w:val="0"/>
                  <w:marTop w:val="0"/>
                  <w:marBottom w:val="0"/>
                  <w:divBdr>
                    <w:top w:val="none" w:sz="0" w:space="0" w:color="auto"/>
                    <w:left w:val="none" w:sz="0" w:space="0" w:color="auto"/>
                    <w:bottom w:val="none" w:sz="0" w:space="0" w:color="auto"/>
                    <w:right w:val="none" w:sz="0" w:space="0" w:color="auto"/>
                  </w:divBdr>
                </w:div>
                <w:div w:id="2079279127">
                  <w:marLeft w:val="640"/>
                  <w:marRight w:val="0"/>
                  <w:marTop w:val="0"/>
                  <w:marBottom w:val="0"/>
                  <w:divBdr>
                    <w:top w:val="none" w:sz="0" w:space="0" w:color="auto"/>
                    <w:left w:val="none" w:sz="0" w:space="0" w:color="auto"/>
                    <w:bottom w:val="none" w:sz="0" w:space="0" w:color="auto"/>
                    <w:right w:val="none" w:sz="0" w:space="0" w:color="auto"/>
                  </w:divBdr>
                </w:div>
                <w:div w:id="1031691917">
                  <w:marLeft w:val="640"/>
                  <w:marRight w:val="0"/>
                  <w:marTop w:val="0"/>
                  <w:marBottom w:val="0"/>
                  <w:divBdr>
                    <w:top w:val="none" w:sz="0" w:space="0" w:color="auto"/>
                    <w:left w:val="none" w:sz="0" w:space="0" w:color="auto"/>
                    <w:bottom w:val="none" w:sz="0" w:space="0" w:color="auto"/>
                    <w:right w:val="none" w:sz="0" w:space="0" w:color="auto"/>
                  </w:divBdr>
                </w:div>
                <w:div w:id="1488089146">
                  <w:marLeft w:val="640"/>
                  <w:marRight w:val="0"/>
                  <w:marTop w:val="0"/>
                  <w:marBottom w:val="0"/>
                  <w:divBdr>
                    <w:top w:val="none" w:sz="0" w:space="0" w:color="auto"/>
                    <w:left w:val="none" w:sz="0" w:space="0" w:color="auto"/>
                    <w:bottom w:val="none" w:sz="0" w:space="0" w:color="auto"/>
                    <w:right w:val="none" w:sz="0" w:space="0" w:color="auto"/>
                  </w:divBdr>
                </w:div>
                <w:div w:id="463086051">
                  <w:marLeft w:val="640"/>
                  <w:marRight w:val="0"/>
                  <w:marTop w:val="0"/>
                  <w:marBottom w:val="0"/>
                  <w:divBdr>
                    <w:top w:val="none" w:sz="0" w:space="0" w:color="auto"/>
                    <w:left w:val="none" w:sz="0" w:space="0" w:color="auto"/>
                    <w:bottom w:val="none" w:sz="0" w:space="0" w:color="auto"/>
                    <w:right w:val="none" w:sz="0" w:space="0" w:color="auto"/>
                  </w:divBdr>
                </w:div>
                <w:div w:id="608506459">
                  <w:marLeft w:val="640"/>
                  <w:marRight w:val="0"/>
                  <w:marTop w:val="0"/>
                  <w:marBottom w:val="0"/>
                  <w:divBdr>
                    <w:top w:val="none" w:sz="0" w:space="0" w:color="auto"/>
                    <w:left w:val="none" w:sz="0" w:space="0" w:color="auto"/>
                    <w:bottom w:val="none" w:sz="0" w:space="0" w:color="auto"/>
                    <w:right w:val="none" w:sz="0" w:space="0" w:color="auto"/>
                  </w:divBdr>
                </w:div>
                <w:div w:id="1265458314">
                  <w:marLeft w:val="640"/>
                  <w:marRight w:val="0"/>
                  <w:marTop w:val="0"/>
                  <w:marBottom w:val="0"/>
                  <w:divBdr>
                    <w:top w:val="none" w:sz="0" w:space="0" w:color="auto"/>
                    <w:left w:val="none" w:sz="0" w:space="0" w:color="auto"/>
                    <w:bottom w:val="none" w:sz="0" w:space="0" w:color="auto"/>
                    <w:right w:val="none" w:sz="0" w:space="0" w:color="auto"/>
                  </w:divBdr>
                </w:div>
                <w:div w:id="955410698">
                  <w:marLeft w:val="640"/>
                  <w:marRight w:val="0"/>
                  <w:marTop w:val="0"/>
                  <w:marBottom w:val="0"/>
                  <w:divBdr>
                    <w:top w:val="none" w:sz="0" w:space="0" w:color="auto"/>
                    <w:left w:val="none" w:sz="0" w:space="0" w:color="auto"/>
                    <w:bottom w:val="none" w:sz="0" w:space="0" w:color="auto"/>
                    <w:right w:val="none" w:sz="0" w:space="0" w:color="auto"/>
                  </w:divBdr>
                </w:div>
                <w:div w:id="972832058">
                  <w:marLeft w:val="640"/>
                  <w:marRight w:val="0"/>
                  <w:marTop w:val="0"/>
                  <w:marBottom w:val="0"/>
                  <w:divBdr>
                    <w:top w:val="none" w:sz="0" w:space="0" w:color="auto"/>
                    <w:left w:val="none" w:sz="0" w:space="0" w:color="auto"/>
                    <w:bottom w:val="none" w:sz="0" w:space="0" w:color="auto"/>
                    <w:right w:val="none" w:sz="0" w:space="0" w:color="auto"/>
                  </w:divBdr>
                </w:div>
                <w:div w:id="37631545">
                  <w:marLeft w:val="640"/>
                  <w:marRight w:val="0"/>
                  <w:marTop w:val="0"/>
                  <w:marBottom w:val="0"/>
                  <w:divBdr>
                    <w:top w:val="none" w:sz="0" w:space="0" w:color="auto"/>
                    <w:left w:val="none" w:sz="0" w:space="0" w:color="auto"/>
                    <w:bottom w:val="none" w:sz="0" w:space="0" w:color="auto"/>
                    <w:right w:val="none" w:sz="0" w:space="0" w:color="auto"/>
                  </w:divBdr>
                </w:div>
                <w:div w:id="1201480085">
                  <w:marLeft w:val="640"/>
                  <w:marRight w:val="0"/>
                  <w:marTop w:val="0"/>
                  <w:marBottom w:val="0"/>
                  <w:divBdr>
                    <w:top w:val="none" w:sz="0" w:space="0" w:color="auto"/>
                    <w:left w:val="none" w:sz="0" w:space="0" w:color="auto"/>
                    <w:bottom w:val="none" w:sz="0" w:space="0" w:color="auto"/>
                    <w:right w:val="none" w:sz="0" w:space="0" w:color="auto"/>
                  </w:divBdr>
                </w:div>
                <w:div w:id="1595165295">
                  <w:marLeft w:val="640"/>
                  <w:marRight w:val="0"/>
                  <w:marTop w:val="0"/>
                  <w:marBottom w:val="0"/>
                  <w:divBdr>
                    <w:top w:val="none" w:sz="0" w:space="0" w:color="auto"/>
                    <w:left w:val="none" w:sz="0" w:space="0" w:color="auto"/>
                    <w:bottom w:val="none" w:sz="0" w:space="0" w:color="auto"/>
                    <w:right w:val="none" w:sz="0" w:space="0" w:color="auto"/>
                  </w:divBdr>
                </w:div>
                <w:div w:id="733090886">
                  <w:marLeft w:val="640"/>
                  <w:marRight w:val="0"/>
                  <w:marTop w:val="0"/>
                  <w:marBottom w:val="0"/>
                  <w:divBdr>
                    <w:top w:val="none" w:sz="0" w:space="0" w:color="auto"/>
                    <w:left w:val="none" w:sz="0" w:space="0" w:color="auto"/>
                    <w:bottom w:val="none" w:sz="0" w:space="0" w:color="auto"/>
                    <w:right w:val="none" w:sz="0" w:space="0" w:color="auto"/>
                  </w:divBdr>
                </w:div>
                <w:div w:id="1084298926">
                  <w:marLeft w:val="640"/>
                  <w:marRight w:val="0"/>
                  <w:marTop w:val="0"/>
                  <w:marBottom w:val="0"/>
                  <w:divBdr>
                    <w:top w:val="none" w:sz="0" w:space="0" w:color="auto"/>
                    <w:left w:val="none" w:sz="0" w:space="0" w:color="auto"/>
                    <w:bottom w:val="none" w:sz="0" w:space="0" w:color="auto"/>
                    <w:right w:val="none" w:sz="0" w:space="0" w:color="auto"/>
                  </w:divBdr>
                </w:div>
                <w:div w:id="735057714">
                  <w:marLeft w:val="640"/>
                  <w:marRight w:val="0"/>
                  <w:marTop w:val="0"/>
                  <w:marBottom w:val="0"/>
                  <w:divBdr>
                    <w:top w:val="none" w:sz="0" w:space="0" w:color="auto"/>
                    <w:left w:val="none" w:sz="0" w:space="0" w:color="auto"/>
                    <w:bottom w:val="none" w:sz="0" w:space="0" w:color="auto"/>
                    <w:right w:val="none" w:sz="0" w:space="0" w:color="auto"/>
                  </w:divBdr>
                </w:div>
                <w:div w:id="1867060304">
                  <w:marLeft w:val="640"/>
                  <w:marRight w:val="0"/>
                  <w:marTop w:val="0"/>
                  <w:marBottom w:val="0"/>
                  <w:divBdr>
                    <w:top w:val="none" w:sz="0" w:space="0" w:color="auto"/>
                    <w:left w:val="none" w:sz="0" w:space="0" w:color="auto"/>
                    <w:bottom w:val="none" w:sz="0" w:space="0" w:color="auto"/>
                    <w:right w:val="none" w:sz="0" w:space="0" w:color="auto"/>
                  </w:divBdr>
                </w:div>
                <w:div w:id="1642540771">
                  <w:marLeft w:val="640"/>
                  <w:marRight w:val="0"/>
                  <w:marTop w:val="0"/>
                  <w:marBottom w:val="0"/>
                  <w:divBdr>
                    <w:top w:val="none" w:sz="0" w:space="0" w:color="auto"/>
                    <w:left w:val="none" w:sz="0" w:space="0" w:color="auto"/>
                    <w:bottom w:val="none" w:sz="0" w:space="0" w:color="auto"/>
                    <w:right w:val="none" w:sz="0" w:space="0" w:color="auto"/>
                  </w:divBdr>
                </w:div>
                <w:div w:id="1194686969">
                  <w:marLeft w:val="640"/>
                  <w:marRight w:val="0"/>
                  <w:marTop w:val="0"/>
                  <w:marBottom w:val="0"/>
                  <w:divBdr>
                    <w:top w:val="none" w:sz="0" w:space="0" w:color="auto"/>
                    <w:left w:val="none" w:sz="0" w:space="0" w:color="auto"/>
                    <w:bottom w:val="none" w:sz="0" w:space="0" w:color="auto"/>
                    <w:right w:val="none" w:sz="0" w:space="0" w:color="auto"/>
                  </w:divBdr>
                </w:div>
                <w:div w:id="2020616672">
                  <w:marLeft w:val="640"/>
                  <w:marRight w:val="0"/>
                  <w:marTop w:val="0"/>
                  <w:marBottom w:val="0"/>
                  <w:divBdr>
                    <w:top w:val="none" w:sz="0" w:space="0" w:color="auto"/>
                    <w:left w:val="none" w:sz="0" w:space="0" w:color="auto"/>
                    <w:bottom w:val="none" w:sz="0" w:space="0" w:color="auto"/>
                    <w:right w:val="none" w:sz="0" w:space="0" w:color="auto"/>
                  </w:divBdr>
                </w:div>
                <w:div w:id="350373340">
                  <w:marLeft w:val="640"/>
                  <w:marRight w:val="0"/>
                  <w:marTop w:val="0"/>
                  <w:marBottom w:val="0"/>
                  <w:divBdr>
                    <w:top w:val="none" w:sz="0" w:space="0" w:color="auto"/>
                    <w:left w:val="none" w:sz="0" w:space="0" w:color="auto"/>
                    <w:bottom w:val="none" w:sz="0" w:space="0" w:color="auto"/>
                    <w:right w:val="none" w:sz="0" w:space="0" w:color="auto"/>
                  </w:divBdr>
                </w:div>
                <w:div w:id="420296039">
                  <w:marLeft w:val="640"/>
                  <w:marRight w:val="0"/>
                  <w:marTop w:val="0"/>
                  <w:marBottom w:val="0"/>
                  <w:divBdr>
                    <w:top w:val="none" w:sz="0" w:space="0" w:color="auto"/>
                    <w:left w:val="none" w:sz="0" w:space="0" w:color="auto"/>
                    <w:bottom w:val="none" w:sz="0" w:space="0" w:color="auto"/>
                    <w:right w:val="none" w:sz="0" w:space="0" w:color="auto"/>
                  </w:divBdr>
                </w:div>
                <w:div w:id="1528444505">
                  <w:marLeft w:val="640"/>
                  <w:marRight w:val="0"/>
                  <w:marTop w:val="0"/>
                  <w:marBottom w:val="0"/>
                  <w:divBdr>
                    <w:top w:val="none" w:sz="0" w:space="0" w:color="auto"/>
                    <w:left w:val="none" w:sz="0" w:space="0" w:color="auto"/>
                    <w:bottom w:val="none" w:sz="0" w:space="0" w:color="auto"/>
                    <w:right w:val="none" w:sz="0" w:space="0" w:color="auto"/>
                  </w:divBdr>
                </w:div>
                <w:div w:id="214119417">
                  <w:marLeft w:val="640"/>
                  <w:marRight w:val="0"/>
                  <w:marTop w:val="0"/>
                  <w:marBottom w:val="0"/>
                  <w:divBdr>
                    <w:top w:val="none" w:sz="0" w:space="0" w:color="auto"/>
                    <w:left w:val="none" w:sz="0" w:space="0" w:color="auto"/>
                    <w:bottom w:val="none" w:sz="0" w:space="0" w:color="auto"/>
                    <w:right w:val="none" w:sz="0" w:space="0" w:color="auto"/>
                  </w:divBdr>
                </w:div>
                <w:div w:id="1806579867">
                  <w:marLeft w:val="640"/>
                  <w:marRight w:val="0"/>
                  <w:marTop w:val="0"/>
                  <w:marBottom w:val="0"/>
                  <w:divBdr>
                    <w:top w:val="none" w:sz="0" w:space="0" w:color="auto"/>
                    <w:left w:val="none" w:sz="0" w:space="0" w:color="auto"/>
                    <w:bottom w:val="none" w:sz="0" w:space="0" w:color="auto"/>
                    <w:right w:val="none" w:sz="0" w:space="0" w:color="auto"/>
                  </w:divBdr>
                </w:div>
                <w:div w:id="569584850">
                  <w:marLeft w:val="640"/>
                  <w:marRight w:val="0"/>
                  <w:marTop w:val="0"/>
                  <w:marBottom w:val="0"/>
                  <w:divBdr>
                    <w:top w:val="none" w:sz="0" w:space="0" w:color="auto"/>
                    <w:left w:val="none" w:sz="0" w:space="0" w:color="auto"/>
                    <w:bottom w:val="none" w:sz="0" w:space="0" w:color="auto"/>
                    <w:right w:val="none" w:sz="0" w:space="0" w:color="auto"/>
                  </w:divBdr>
                </w:div>
                <w:div w:id="150144563">
                  <w:marLeft w:val="640"/>
                  <w:marRight w:val="0"/>
                  <w:marTop w:val="0"/>
                  <w:marBottom w:val="0"/>
                  <w:divBdr>
                    <w:top w:val="none" w:sz="0" w:space="0" w:color="auto"/>
                    <w:left w:val="none" w:sz="0" w:space="0" w:color="auto"/>
                    <w:bottom w:val="none" w:sz="0" w:space="0" w:color="auto"/>
                    <w:right w:val="none" w:sz="0" w:space="0" w:color="auto"/>
                  </w:divBdr>
                </w:div>
                <w:div w:id="1498763974">
                  <w:marLeft w:val="640"/>
                  <w:marRight w:val="0"/>
                  <w:marTop w:val="0"/>
                  <w:marBottom w:val="0"/>
                  <w:divBdr>
                    <w:top w:val="none" w:sz="0" w:space="0" w:color="auto"/>
                    <w:left w:val="none" w:sz="0" w:space="0" w:color="auto"/>
                    <w:bottom w:val="none" w:sz="0" w:space="0" w:color="auto"/>
                    <w:right w:val="none" w:sz="0" w:space="0" w:color="auto"/>
                  </w:divBdr>
                </w:div>
                <w:div w:id="120149002">
                  <w:marLeft w:val="640"/>
                  <w:marRight w:val="0"/>
                  <w:marTop w:val="0"/>
                  <w:marBottom w:val="0"/>
                  <w:divBdr>
                    <w:top w:val="none" w:sz="0" w:space="0" w:color="auto"/>
                    <w:left w:val="none" w:sz="0" w:space="0" w:color="auto"/>
                    <w:bottom w:val="none" w:sz="0" w:space="0" w:color="auto"/>
                    <w:right w:val="none" w:sz="0" w:space="0" w:color="auto"/>
                  </w:divBdr>
                </w:div>
                <w:div w:id="582954708">
                  <w:marLeft w:val="640"/>
                  <w:marRight w:val="0"/>
                  <w:marTop w:val="0"/>
                  <w:marBottom w:val="0"/>
                  <w:divBdr>
                    <w:top w:val="none" w:sz="0" w:space="0" w:color="auto"/>
                    <w:left w:val="none" w:sz="0" w:space="0" w:color="auto"/>
                    <w:bottom w:val="none" w:sz="0" w:space="0" w:color="auto"/>
                    <w:right w:val="none" w:sz="0" w:space="0" w:color="auto"/>
                  </w:divBdr>
                </w:div>
                <w:div w:id="299657798">
                  <w:marLeft w:val="640"/>
                  <w:marRight w:val="0"/>
                  <w:marTop w:val="0"/>
                  <w:marBottom w:val="0"/>
                  <w:divBdr>
                    <w:top w:val="none" w:sz="0" w:space="0" w:color="auto"/>
                    <w:left w:val="none" w:sz="0" w:space="0" w:color="auto"/>
                    <w:bottom w:val="none" w:sz="0" w:space="0" w:color="auto"/>
                    <w:right w:val="none" w:sz="0" w:space="0" w:color="auto"/>
                  </w:divBdr>
                </w:div>
                <w:div w:id="352002044">
                  <w:marLeft w:val="640"/>
                  <w:marRight w:val="0"/>
                  <w:marTop w:val="0"/>
                  <w:marBottom w:val="0"/>
                  <w:divBdr>
                    <w:top w:val="none" w:sz="0" w:space="0" w:color="auto"/>
                    <w:left w:val="none" w:sz="0" w:space="0" w:color="auto"/>
                    <w:bottom w:val="none" w:sz="0" w:space="0" w:color="auto"/>
                    <w:right w:val="none" w:sz="0" w:space="0" w:color="auto"/>
                  </w:divBdr>
                </w:div>
                <w:div w:id="696154067">
                  <w:marLeft w:val="640"/>
                  <w:marRight w:val="0"/>
                  <w:marTop w:val="0"/>
                  <w:marBottom w:val="0"/>
                  <w:divBdr>
                    <w:top w:val="none" w:sz="0" w:space="0" w:color="auto"/>
                    <w:left w:val="none" w:sz="0" w:space="0" w:color="auto"/>
                    <w:bottom w:val="none" w:sz="0" w:space="0" w:color="auto"/>
                    <w:right w:val="none" w:sz="0" w:space="0" w:color="auto"/>
                  </w:divBdr>
                </w:div>
                <w:div w:id="2045717390">
                  <w:marLeft w:val="640"/>
                  <w:marRight w:val="0"/>
                  <w:marTop w:val="0"/>
                  <w:marBottom w:val="0"/>
                  <w:divBdr>
                    <w:top w:val="none" w:sz="0" w:space="0" w:color="auto"/>
                    <w:left w:val="none" w:sz="0" w:space="0" w:color="auto"/>
                    <w:bottom w:val="none" w:sz="0" w:space="0" w:color="auto"/>
                    <w:right w:val="none" w:sz="0" w:space="0" w:color="auto"/>
                  </w:divBdr>
                </w:div>
                <w:div w:id="1946769275">
                  <w:marLeft w:val="640"/>
                  <w:marRight w:val="0"/>
                  <w:marTop w:val="0"/>
                  <w:marBottom w:val="0"/>
                  <w:divBdr>
                    <w:top w:val="none" w:sz="0" w:space="0" w:color="auto"/>
                    <w:left w:val="none" w:sz="0" w:space="0" w:color="auto"/>
                    <w:bottom w:val="none" w:sz="0" w:space="0" w:color="auto"/>
                    <w:right w:val="none" w:sz="0" w:space="0" w:color="auto"/>
                  </w:divBdr>
                </w:div>
                <w:div w:id="736589457">
                  <w:marLeft w:val="640"/>
                  <w:marRight w:val="0"/>
                  <w:marTop w:val="0"/>
                  <w:marBottom w:val="0"/>
                  <w:divBdr>
                    <w:top w:val="none" w:sz="0" w:space="0" w:color="auto"/>
                    <w:left w:val="none" w:sz="0" w:space="0" w:color="auto"/>
                    <w:bottom w:val="none" w:sz="0" w:space="0" w:color="auto"/>
                    <w:right w:val="none" w:sz="0" w:space="0" w:color="auto"/>
                  </w:divBdr>
                </w:div>
                <w:div w:id="890262367">
                  <w:marLeft w:val="640"/>
                  <w:marRight w:val="0"/>
                  <w:marTop w:val="0"/>
                  <w:marBottom w:val="0"/>
                  <w:divBdr>
                    <w:top w:val="none" w:sz="0" w:space="0" w:color="auto"/>
                    <w:left w:val="none" w:sz="0" w:space="0" w:color="auto"/>
                    <w:bottom w:val="none" w:sz="0" w:space="0" w:color="auto"/>
                    <w:right w:val="none" w:sz="0" w:space="0" w:color="auto"/>
                  </w:divBdr>
                </w:div>
                <w:div w:id="159349204">
                  <w:marLeft w:val="640"/>
                  <w:marRight w:val="0"/>
                  <w:marTop w:val="0"/>
                  <w:marBottom w:val="0"/>
                  <w:divBdr>
                    <w:top w:val="none" w:sz="0" w:space="0" w:color="auto"/>
                    <w:left w:val="none" w:sz="0" w:space="0" w:color="auto"/>
                    <w:bottom w:val="none" w:sz="0" w:space="0" w:color="auto"/>
                    <w:right w:val="none" w:sz="0" w:space="0" w:color="auto"/>
                  </w:divBdr>
                </w:div>
                <w:div w:id="1834711705">
                  <w:marLeft w:val="640"/>
                  <w:marRight w:val="0"/>
                  <w:marTop w:val="0"/>
                  <w:marBottom w:val="0"/>
                  <w:divBdr>
                    <w:top w:val="none" w:sz="0" w:space="0" w:color="auto"/>
                    <w:left w:val="none" w:sz="0" w:space="0" w:color="auto"/>
                    <w:bottom w:val="none" w:sz="0" w:space="0" w:color="auto"/>
                    <w:right w:val="none" w:sz="0" w:space="0" w:color="auto"/>
                  </w:divBdr>
                </w:div>
                <w:div w:id="1779762645">
                  <w:marLeft w:val="640"/>
                  <w:marRight w:val="0"/>
                  <w:marTop w:val="0"/>
                  <w:marBottom w:val="0"/>
                  <w:divBdr>
                    <w:top w:val="none" w:sz="0" w:space="0" w:color="auto"/>
                    <w:left w:val="none" w:sz="0" w:space="0" w:color="auto"/>
                    <w:bottom w:val="none" w:sz="0" w:space="0" w:color="auto"/>
                    <w:right w:val="none" w:sz="0" w:space="0" w:color="auto"/>
                  </w:divBdr>
                </w:div>
                <w:div w:id="1003777170">
                  <w:marLeft w:val="640"/>
                  <w:marRight w:val="0"/>
                  <w:marTop w:val="0"/>
                  <w:marBottom w:val="0"/>
                  <w:divBdr>
                    <w:top w:val="none" w:sz="0" w:space="0" w:color="auto"/>
                    <w:left w:val="none" w:sz="0" w:space="0" w:color="auto"/>
                    <w:bottom w:val="none" w:sz="0" w:space="0" w:color="auto"/>
                    <w:right w:val="none" w:sz="0" w:space="0" w:color="auto"/>
                  </w:divBdr>
                </w:div>
                <w:div w:id="1129782968">
                  <w:marLeft w:val="640"/>
                  <w:marRight w:val="0"/>
                  <w:marTop w:val="0"/>
                  <w:marBottom w:val="0"/>
                  <w:divBdr>
                    <w:top w:val="none" w:sz="0" w:space="0" w:color="auto"/>
                    <w:left w:val="none" w:sz="0" w:space="0" w:color="auto"/>
                    <w:bottom w:val="none" w:sz="0" w:space="0" w:color="auto"/>
                    <w:right w:val="none" w:sz="0" w:space="0" w:color="auto"/>
                  </w:divBdr>
                </w:div>
                <w:div w:id="361982448">
                  <w:marLeft w:val="640"/>
                  <w:marRight w:val="0"/>
                  <w:marTop w:val="0"/>
                  <w:marBottom w:val="0"/>
                  <w:divBdr>
                    <w:top w:val="none" w:sz="0" w:space="0" w:color="auto"/>
                    <w:left w:val="none" w:sz="0" w:space="0" w:color="auto"/>
                    <w:bottom w:val="none" w:sz="0" w:space="0" w:color="auto"/>
                    <w:right w:val="none" w:sz="0" w:space="0" w:color="auto"/>
                  </w:divBdr>
                </w:div>
                <w:div w:id="1138036462">
                  <w:marLeft w:val="640"/>
                  <w:marRight w:val="0"/>
                  <w:marTop w:val="0"/>
                  <w:marBottom w:val="0"/>
                  <w:divBdr>
                    <w:top w:val="none" w:sz="0" w:space="0" w:color="auto"/>
                    <w:left w:val="none" w:sz="0" w:space="0" w:color="auto"/>
                    <w:bottom w:val="none" w:sz="0" w:space="0" w:color="auto"/>
                    <w:right w:val="none" w:sz="0" w:space="0" w:color="auto"/>
                  </w:divBdr>
                </w:div>
                <w:div w:id="989554568">
                  <w:marLeft w:val="640"/>
                  <w:marRight w:val="0"/>
                  <w:marTop w:val="0"/>
                  <w:marBottom w:val="0"/>
                  <w:divBdr>
                    <w:top w:val="none" w:sz="0" w:space="0" w:color="auto"/>
                    <w:left w:val="none" w:sz="0" w:space="0" w:color="auto"/>
                    <w:bottom w:val="none" w:sz="0" w:space="0" w:color="auto"/>
                    <w:right w:val="none" w:sz="0" w:space="0" w:color="auto"/>
                  </w:divBdr>
                </w:div>
                <w:div w:id="2063089222">
                  <w:marLeft w:val="640"/>
                  <w:marRight w:val="0"/>
                  <w:marTop w:val="0"/>
                  <w:marBottom w:val="0"/>
                  <w:divBdr>
                    <w:top w:val="none" w:sz="0" w:space="0" w:color="auto"/>
                    <w:left w:val="none" w:sz="0" w:space="0" w:color="auto"/>
                    <w:bottom w:val="none" w:sz="0" w:space="0" w:color="auto"/>
                    <w:right w:val="none" w:sz="0" w:space="0" w:color="auto"/>
                  </w:divBdr>
                </w:div>
                <w:div w:id="756439397">
                  <w:marLeft w:val="640"/>
                  <w:marRight w:val="0"/>
                  <w:marTop w:val="0"/>
                  <w:marBottom w:val="0"/>
                  <w:divBdr>
                    <w:top w:val="none" w:sz="0" w:space="0" w:color="auto"/>
                    <w:left w:val="none" w:sz="0" w:space="0" w:color="auto"/>
                    <w:bottom w:val="none" w:sz="0" w:space="0" w:color="auto"/>
                    <w:right w:val="none" w:sz="0" w:space="0" w:color="auto"/>
                  </w:divBdr>
                </w:div>
                <w:div w:id="620578630">
                  <w:marLeft w:val="640"/>
                  <w:marRight w:val="0"/>
                  <w:marTop w:val="0"/>
                  <w:marBottom w:val="0"/>
                  <w:divBdr>
                    <w:top w:val="none" w:sz="0" w:space="0" w:color="auto"/>
                    <w:left w:val="none" w:sz="0" w:space="0" w:color="auto"/>
                    <w:bottom w:val="none" w:sz="0" w:space="0" w:color="auto"/>
                    <w:right w:val="none" w:sz="0" w:space="0" w:color="auto"/>
                  </w:divBdr>
                </w:div>
                <w:div w:id="1447037565">
                  <w:marLeft w:val="640"/>
                  <w:marRight w:val="0"/>
                  <w:marTop w:val="0"/>
                  <w:marBottom w:val="0"/>
                  <w:divBdr>
                    <w:top w:val="none" w:sz="0" w:space="0" w:color="auto"/>
                    <w:left w:val="none" w:sz="0" w:space="0" w:color="auto"/>
                    <w:bottom w:val="none" w:sz="0" w:space="0" w:color="auto"/>
                    <w:right w:val="none" w:sz="0" w:space="0" w:color="auto"/>
                  </w:divBdr>
                </w:div>
                <w:div w:id="1622493731">
                  <w:marLeft w:val="640"/>
                  <w:marRight w:val="0"/>
                  <w:marTop w:val="0"/>
                  <w:marBottom w:val="0"/>
                  <w:divBdr>
                    <w:top w:val="none" w:sz="0" w:space="0" w:color="auto"/>
                    <w:left w:val="none" w:sz="0" w:space="0" w:color="auto"/>
                    <w:bottom w:val="none" w:sz="0" w:space="0" w:color="auto"/>
                    <w:right w:val="none" w:sz="0" w:space="0" w:color="auto"/>
                  </w:divBdr>
                </w:div>
                <w:div w:id="1009677655">
                  <w:marLeft w:val="640"/>
                  <w:marRight w:val="0"/>
                  <w:marTop w:val="0"/>
                  <w:marBottom w:val="0"/>
                  <w:divBdr>
                    <w:top w:val="none" w:sz="0" w:space="0" w:color="auto"/>
                    <w:left w:val="none" w:sz="0" w:space="0" w:color="auto"/>
                    <w:bottom w:val="none" w:sz="0" w:space="0" w:color="auto"/>
                    <w:right w:val="none" w:sz="0" w:space="0" w:color="auto"/>
                  </w:divBdr>
                </w:div>
                <w:div w:id="816262771">
                  <w:marLeft w:val="640"/>
                  <w:marRight w:val="0"/>
                  <w:marTop w:val="0"/>
                  <w:marBottom w:val="0"/>
                  <w:divBdr>
                    <w:top w:val="none" w:sz="0" w:space="0" w:color="auto"/>
                    <w:left w:val="none" w:sz="0" w:space="0" w:color="auto"/>
                    <w:bottom w:val="none" w:sz="0" w:space="0" w:color="auto"/>
                    <w:right w:val="none" w:sz="0" w:space="0" w:color="auto"/>
                  </w:divBdr>
                </w:div>
                <w:div w:id="146827631">
                  <w:marLeft w:val="640"/>
                  <w:marRight w:val="0"/>
                  <w:marTop w:val="0"/>
                  <w:marBottom w:val="0"/>
                  <w:divBdr>
                    <w:top w:val="none" w:sz="0" w:space="0" w:color="auto"/>
                    <w:left w:val="none" w:sz="0" w:space="0" w:color="auto"/>
                    <w:bottom w:val="none" w:sz="0" w:space="0" w:color="auto"/>
                    <w:right w:val="none" w:sz="0" w:space="0" w:color="auto"/>
                  </w:divBdr>
                </w:div>
                <w:div w:id="1945649197">
                  <w:marLeft w:val="640"/>
                  <w:marRight w:val="0"/>
                  <w:marTop w:val="0"/>
                  <w:marBottom w:val="0"/>
                  <w:divBdr>
                    <w:top w:val="none" w:sz="0" w:space="0" w:color="auto"/>
                    <w:left w:val="none" w:sz="0" w:space="0" w:color="auto"/>
                    <w:bottom w:val="none" w:sz="0" w:space="0" w:color="auto"/>
                    <w:right w:val="none" w:sz="0" w:space="0" w:color="auto"/>
                  </w:divBdr>
                </w:div>
                <w:div w:id="113405073">
                  <w:marLeft w:val="640"/>
                  <w:marRight w:val="0"/>
                  <w:marTop w:val="0"/>
                  <w:marBottom w:val="0"/>
                  <w:divBdr>
                    <w:top w:val="none" w:sz="0" w:space="0" w:color="auto"/>
                    <w:left w:val="none" w:sz="0" w:space="0" w:color="auto"/>
                    <w:bottom w:val="none" w:sz="0" w:space="0" w:color="auto"/>
                    <w:right w:val="none" w:sz="0" w:space="0" w:color="auto"/>
                  </w:divBdr>
                </w:div>
                <w:div w:id="326910451">
                  <w:marLeft w:val="640"/>
                  <w:marRight w:val="0"/>
                  <w:marTop w:val="0"/>
                  <w:marBottom w:val="0"/>
                  <w:divBdr>
                    <w:top w:val="none" w:sz="0" w:space="0" w:color="auto"/>
                    <w:left w:val="none" w:sz="0" w:space="0" w:color="auto"/>
                    <w:bottom w:val="none" w:sz="0" w:space="0" w:color="auto"/>
                    <w:right w:val="none" w:sz="0" w:space="0" w:color="auto"/>
                  </w:divBdr>
                </w:div>
                <w:div w:id="889533186">
                  <w:marLeft w:val="640"/>
                  <w:marRight w:val="0"/>
                  <w:marTop w:val="0"/>
                  <w:marBottom w:val="0"/>
                  <w:divBdr>
                    <w:top w:val="none" w:sz="0" w:space="0" w:color="auto"/>
                    <w:left w:val="none" w:sz="0" w:space="0" w:color="auto"/>
                    <w:bottom w:val="none" w:sz="0" w:space="0" w:color="auto"/>
                    <w:right w:val="none" w:sz="0" w:space="0" w:color="auto"/>
                  </w:divBdr>
                </w:div>
                <w:div w:id="2057460617">
                  <w:marLeft w:val="640"/>
                  <w:marRight w:val="0"/>
                  <w:marTop w:val="0"/>
                  <w:marBottom w:val="0"/>
                  <w:divBdr>
                    <w:top w:val="none" w:sz="0" w:space="0" w:color="auto"/>
                    <w:left w:val="none" w:sz="0" w:space="0" w:color="auto"/>
                    <w:bottom w:val="none" w:sz="0" w:space="0" w:color="auto"/>
                    <w:right w:val="none" w:sz="0" w:space="0" w:color="auto"/>
                  </w:divBdr>
                </w:div>
                <w:div w:id="712921546">
                  <w:marLeft w:val="640"/>
                  <w:marRight w:val="0"/>
                  <w:marTop w:val="0"/>
                  <w:marBottom w:val="0"/>
                  <w:divBdr>
                    <w:top w:val="none" w:sz="0" w:space="0" w:color="auto"/>
                    <w:left w:val="none" w:sz="0" w:space="0" w:color="auto"/>
                    <w:bottom w:val="none" w:sz="0" w:space="0" w:color="auto"/>
                    <w:right w:val="none" w:sz="0" w:space="0" w:color="auto"/>
                  </w:divBdr>
                </w:div>
                <w:div w:id="1123306529">
                  <w:marLeft w:val="640"/>
                  <w:marRight w:val="0"/>
                  <w:marTop w:val="0"/>
                  <w:marBottom w:val="0"/>
                  <w:divBdr>
                    <w:top w:val="none" w:sz="0" w:space="0" w:color="auto"/>
                    <w:left w:val="none" w:sz="0" w:space="0" w:color="auto"/>
                    <w:bottom w:val="none" w:sz="0" w:space="0" w:color="auto"/>
                    <w:right w:val="none" w:sz="0" w:space="0" w:color="auto"/>
                  </w:divBdr>
                </w:div>
                <w:div w:id="996693066">
                  <w:marLeft w:val="640"/>
                  <w:marRight w:val="0"/>
                  <w:marTop w:val="0"/>
                  <w:marBottom w:val="0"/>
                  <w:divBdr>
                    <w:top w:val="none" w:sz="0" w:space="0" w:color="auto"/>
                    <w:left w:val="none" w:sz="0" w:space="0" w:color="auto"/>
                    <w:bottom w:val="none" w:sz="0" w:space="0" w:color="auto"/>
                    <w:right w:val="none" w:sz="0" w:space="0" w:color="auto"/>
                  </w:divBdr>
                </w:div>
                <w:div w:id="983854122">
                  <w:marLeft w:val="640"/>
                  <w:marRight w:val="0"/>
                  <w:marTop w:val="0"/>
                  <w:marBottom w:val="0"/>
                  <w:divBdr>
                    <w:top w:val="none" w:sz="0" w:space="0" w:color="auto"/>
                    <w:left w:val="none" w:sz="0" w:space="0" w:color="auto"/>
                    <w:bottom w:val="none" w:sz="0" w:space="0" w:color="auto"/>
                    <w:right w:val="none" w:sz="0" w:space="0" w:color="auto"/>
                  </w:divBdr>
                </w:div>
                <w:div w:id="626937251">
                  <w:marLeft w:val="640"/>
                  <w:marRight w:val="0"/>
                  <w:marTop w:val="0"/>
                  <w:marBottom w:val="0"/>
                  <w:divBdr>
                    <w:top w:val="none" w:sz="0" w:space="0" w:color="auto"/>
                    <w:left w:val="none" w:sz="0" w:space="0" w:color="auto"/>
                    <w:bottom w:val="none" w:sz="0" w:space="0" w:color="auto"/>
                    <w:right w:val="none" w:sz="0" w:space="0" w:color="auto"/>
                  </w:divBdr>
                </w:div>
                <w:div w:id="152841413">
                  <w:marLeft w:val="640"/>
                  <w:marRight w:val="0"/>
                  <w:marTop w:val="0"/>
                  <w:marBottom w:val="0"/>
                  <w:divBdr>
                    <w:top w:val="none" w:sz="0" w:space="0" w:color="auto"/>
                    <w:left w:val="none" w:sz="0" w:space="0" w:color="auto"/>
                    <w:bottom w:val="none" w:sz="0" w:space="0" w:color="auto"/>
                    <w:right w:val="none" w:sz="0" w:space="0" w:color="auto"/>
                  </w:divBdr>
                </w:div>
                <w:div w:id="315957573">
                  <w:marLeft w:val="640"/>
                  <w:marRight w:val="0"/>
                  <w:marTop w:val="0"/>
                  <w:marBottom w:val="0"/>
                  <w:divBdr>
                    <w:top w:val="none" w:sz="0" w:space="0" w:color="auto"/>
                    <w:left w:val="none" w:sz="0" w:space="0" w:color="auto"/>
                    <w:bottom w:val="none" w:sz="0" w:space="0" w:color="auto"/>
                    <w:right w:val="none" w:sz="0" w:space="0" w:color="auto"/>
                  </w:divBdr>
                </w:div>
                <w:div w:id="1444956656">
                  <w:marLeft w:val="640"/>
                  <w:marRight w:val="0"/>
                  <w:marTop w:val="0"/>
                  <w:marBottom w:val="0"/>
                  <w:divBdr>
                    <w:top w:val="none" w:sz="0" w:space="0" w:color="auto"/>
                    <w:left w:val="none" w:sz="0" w:space="0" w:color="auto"/>
                    <w:bottom w:val="none" w:sz="0" w:space="0" w:color="auto"/>
                    <w:right w:val="none" w:sz="0" w:space="0" w:color="auto"/>
                  </w:divBdr>
                </w:div>
                <w:div w:id="698362560">
                  <w:marLeft w:val="640"/>
                  <w:marRight w:val="0"/>
                  <w:marTop w:val="0"/>
                  <w:marBottom w:val="0"/>
                  <w:divBdr>
                    <w:top w:val="none" w:sz="0" w:space="0" w:color="auto"/>
                    <w:left w:val="none" w:sz="0" w:space="0" w:color="auto"/>
                    <w:bottom w:val="none" w:sz="0" w:space="0" w:color="auto"/>
                    <w:right w:val="none" w:sz="0" w:space="0" w:color="auto"/>
                  </w:divBdr>
                </w:div>
                <w:div w:id="289475441">
                  <w:marLeft w:val="640"/>
                  <w:marRight w:val="0"/>
                  <w:marTop w:val="0"/>
                  <w:marBottom w:val="0"/>
                  <w:divBdr>
                    <w:top w:val="none" w:sz="0" w:space="0" w:color="auto"/>
                    <w:left w:val="none" w:sz="0" w:space="0" w:color="auto"/>
                    <w:bottom w:val="none" w:sz="0" w:space="0" w:color="auto"/>
                    <w:right w:val="none" w:sz="0" w:space="0" w:color="auto"/>
                  </w:divBdr>
                </w:div>
                <w:div w:id="2074160279">
                  <w:marLeft w:val="640"/>
                  <w:marRight w:val="0"/>
                  <w:marTop w:val="0"/>
                  <w:marBottom w:val="0"/>
                  <w:divBdr>
                    <w:top w:val="none" w:sz="0" w:space="0" w:color="auto"/>
                    <w:left w:val="none" w:sz="0" w:space="0" w:color="auto"/>
                    <w:bottom w:val="none" w:sz="0" w:space="0" w:color="auto"/>
                    <w:right w:val="none" w:sz="0" w:space="0" w:color="auto"/>
                  </w:divBdr>
                </w:div>
                <w:div w:id="599486856">
                  <w:marLeft w:val="640"/>
                  <w:marRight w:val="0"/>
                  <w:marTop w:val="0"/>
                  <w:marBottom w:val="0"/>
                  <w:divBdr>
                    <w:top w:val="none" w:sz="0" w:space="0" w:color="auto"/>
                    <w:left w:val="none" w:sz="0" w:space="0" w:color="auto"/>
                    <w:bottom w:val="none" w:sz="0" w:space="0" w:color="auto"/>
                    <w:right w:val="none" w:sz="0" w:space="0" w:color="auto"/>
                  </w:divBdr>
                </w:div>
                <w:div w:id="627972618">
                  <w:marLeft w:val="640"/>
                  <w:marRight w:val="0"/>
                  <w:marTop w:val="0"/>
                  <w:marBottom w:val="0"/>
                  <w:divBdr>
                    <w:top w:val="none" w:sz="0" w:space="0" w:color="auto"/>
                    <w:left w:val="none" w:sz="0" w:space="0" w:color="auto"/>
                    <w:bottom w:val="none" w:sz="0" w:space="0" w:color="auto"/>
                    <w:right w:val="none" w:sz="0" w:space="0" w:color="auto"/>
                  </w:divBdr>
                </w:div>
                <w:div w:id="341278145">
                  <w:marLeft w:val="640"/>
                  <w:marRight w:val="0"/>
                  <w:marTop w:val="0"/>
                  <w:marBottom w:val="0"/>
                  <w:divBdr>
                    <w:top w:val="none" w:sz="0" w:space="0" w:color="auto"/>
                    <w:left w:val="none" w:sz="0" w:space="0" w:color="auto"/>
                    <w:bottom w:val="none" w:sz="0" w:space="0" w:color="auto"/>
                    <w:right w:val="none" w:sz="0" w:space="0" w:color="auto"/>
                  </w:divBdr>
                </w:div>
                <w:div w:id="1938252920">
                  <w:marLeft w:val="640"/>
                  <w:marRight w:val="0"/>
                  <w:marTop w:val="0"/>
                  <w:marBottom w:val="0"/>
                  <w:divBdr>
                    <w:top w:val="none" w:sz="0" w:space="0" w:color="auto"/>
                    <w:left w:val="none" w:sz="0" w:space="0" w:color="auto"/>
                    <w:bottom w:val="none" w:sz="0" w:space="0" w:color="auto"/>
                    <w:right w:val="none" w:sz="0" w:space="0" w:color="auto"/>
                  </w:divBdr>
                </w:div>
                <w:div w:id="2075661528">
                  <w:marLeft w:val="640"/>
                  <w:marRight w:val="0"/>
                  <w:marTop w:val="0"/>
                  <w:marBottom w:val="0"/>
                  <w:divBdr>
                    <w:top w:val="none" w:sz="0" w:space="0" w:color="auto"/>
                    <w:left w:val="none" w:sz="0" w:space="0" w:color="auto"/>
                    <w:bottom w:val="none" w:sz="0" w:space="0" w:color="auto"/>
                    <w:right w:val="none" w:sz="0" w:space="0" w:color="auto"/>
                  </w:divBdr>
                </w:div>
                <w:div w:id="562446972">
                  <w:marLeft w:val="640"/>
                  <w:marRight w:val="0"/>
                  <w:marTop w:val="0"/>
                  <w:marBottom w:val="0"/>
                  <w:divBdr>
                    <w:top w:val="none" w:sz="0" w:space="0" w:color="auto"/>
                    <w:left w:val="none" w:sz="0" w:space="0" w:color="auto"/>
                    <w:bottom w:val="none" w:sz="0" w:space="0" w:color="auto"/>
                    <w:right w:val="none" w:sz="0" w:space="0" w:color="auto"/>
                  </w:divBdr>
                </w:div>
                <w:div w:id="604995440">
                  <w:marLeft w:val="640"/>
                  <w:marRight w:val="0"/>
                  <w:marTop w:val="0"/>
                  <w:marBottom w:val="0"/>
                  <w:divBdr>
                    <w:top w:val="none" w:sz="0" w:space="0" w:color="auto"/>
                    <w:left w:val="none" w:sz="0" w:space="0" w:color="auto"/>
                    <w:bottom w:val="none" w:sz="0" w:space="0" w:color="auto"/>
                    <w:right w:val="none" w:sz="0" w:space="0" w:color="auto"/>
                  </w:divBdr>
                </w:div>
                <w:div w:id="749883826">
                  <w:marLeft w:val="640"/>
                  <w:marRight w:val="0"/>
                  <w:marTop w:val="0"/>
                  <w:marBottom w:val="0"/>
                  <w:divBdr>
                    <w:top w:val="none" w:sz="0" w:space="0" w:color="auto"/>
                    <w:left w:val="none" w:sz="0" w:space="0" w:color="auto"/>
                    <w:bottom w:val="none" w:sz="0" w:space="0" w:color="auto"/>
                    <w:right w:val="none" w:sz="0" w:space="0" w:color="auto"/>
                  </w:divBdr>
                </w:div>
                <w:div w:id="876434678">
                  <w:marLeft w:val="640"/>
                  <w:marRight w:val="0"/>
                  <w:marTop w:val="0"/>
                  <w:marBottom w:val="0"/>
                  <w:divBdr>
                    <w:top w:val="none" w:sz="0" w:space="0" w:color="auto"/>
                    <w:left w:val="none" w:sz="0" w:space="0" w:color="auto"/>
                    <w:bottom w:val="none" w:sz="0" w:space="0" w:color="auto"/>
                    <w:right w:val="none" w:sz="0" w:space="0" w:color="auto"/>
                  </w:divBdr>
                </w:div>
                <w:div w:id="307327672">
                  <w:marLeft w:val="640"/>
                  <w:marRight w:val="0"/>
                  <w:marTop w:val="0"/>
                  <w:marBottom w:val="0"/>
                  <w:divBdr>
                    <w:top w:val="none" w:sz="0" w:space="0" w:color="auto"/>
                    <w:left w:val="none" w:sz="0" w:space="0" w:color="auto"/>
                    <w:bottom w:val="none" w:sz="0" w:space="0" w:color="auto"/>
                    <w:right w:val="none" w:sz="0" w:space="0" w:color="auto"/>
                  </w:divBdr>
                </w:div>
                <w:div w:id="502283986">
                  <w:marLeft w:val="640"/>
                  <w:marRight w:val="0"/>
                  <w:marTop w:val="0"/>
                  <w:marBottom w:val="0"/>
                  <w:divBdr>
                    <w:top w:val="none" w:sz="0" w:space="0" w:color="auto"/>
                    <w:left w:val="none" w:sz="0" w:space="0" w:color="auto"/>
                    <w:bottom w:val="none" w:sz="0" w:space="0" w:color="auto"/>
                    <w:right w:val="none" w:sz="0" w:space="0" w:color="auto"/>
                  </w:divBdr>
                </w:div>
                <w:div w:id="439836039">
                  <w:marLeft w:val="640"/>
                  <w:marRight w:val="0"/>
                  <w:marTop w:val="0"/>
                  <w:marBottom w:val="0"/>
                  <w:divBdr>
                    <w:top w:val="none" w:sz="0" w:space="0" w:color="auto"/>
                    <w:left w:val="none" w:sz="0" w:space="0" w:color="auto"/>
                    <w:bottom w:val="none" w:sz="0" w:space="0" w:color="auto"/>
                    <w:right w:val="none" w:sz="0" w:space="0" w:color="auto"/>
                  </w:divBdr>
                </w:div>
                <w:div w:id="381835172">
                  <w:marLeft w:val="640"/>
                  <w:marRight w:val="0"/>
                  <w:marTop w:val="0"/>
                  <w:marBottom w:val="0"/>
                  <w:divBdr>
                    <w:top w:val="none" w:sz="0" w:space="0" w:color="auto"/>
                    <w:left w:val="none" w:sz="0" w:space="0" w:color="auto"/>
                    <w:bottom w:val="none" w:sz="0" w:space="0" w:color="auto"/>
                    <w:right w:val="none" w:sz="0" w:space="0" w:color="auto"/>
                  </w:divBdr>
                </w:div>
                <w:div w:id="1413621816">
                  <w:marLeft w:val="640"/>
                  <w:marRight w:val="0"/>
                  <w:marTop w:val="0"/>
                  <w:marBottom w:val="0"/>
                  <w:divBdr>
                    <w:top w:val="none" w:sz="0" w:space="0" w:color="auto"/>
                    <w:left w:val="none" w:sz="0" w:space="0" w:color="auto"/>
                    <w:bottom w:val="none" w:sz="0" w:space="0" w:color="auto"/>
                    <w:right w:val="none" w:sz="0" w:space="0" w:color="auto"/>
                  </w:divBdr>
                </w:div>
                <w:div w:id="2034260245">
                  <w:marLeft w:val="640"/>
                  <w:marRight w:val="0"/>
                  <w:marTop w:val="0"/>
                  <w:marBottom w:val="0"/>
                  <w:divBdr>
                    <w:top w:val="none" w:sz="0" w:space="0" w:color="auto"/>
                    <w:left w:val="none" w:sz="0" w:space="0" w:color="auto"/>
                    <w:bottom w:val="none" w:sz="0" w:space="0" w:color="auto"/>
                    <w:right w:val="none" w:sz="0" w:space="0" w:color="auto"/>
                  </w:divBdr>
                </w:div>
                <w:div w:id="413431246">
                  <w:marLeft w:val="640"/>
                  <w:marRight w:val="0"/>
                  <w:marTop w:val="0"/>
                  <w:marBottom w:val="0"/>
                  <w:divBdr>
                    <w:top w:val="none" w:sz="0" w:space="0" w:color="auto"/>
                    <w:left w:val="none" w:sz="0" w:space="0" w:color="auto"/>
                    <w:bottom w:val="none" w:sz="0" w:space="0" w:color="auto"/>
                    <w:right w:val="none" w:sz="0" w:space="0" w:color="auto"/>
                  </w:divBdr>
                </w:div>
                <w:div w:id="2142527213">
                  <w:marLeft w:val="640"/>
                  <w:marRight w:val="0"/>
                  <w:marTop w:val="0"/>
                  <w:marBottom w:val="0"/>
                  <w:divBdr>
                    <w:top w:val="none" w:sz="0" w:space="0" w:color="auto"/>
                    <w:left w:val="none" w:sz="0" w:space="0" w:color="auto"/>
                    <w:bottom w:val="none" w:sz="0" w:space="0" w:color="auto"/>
                    <w:right w:val="none" w:sz="0" w:space="0" w:color="auto"/>
                  </w:divBdr>
                </w:div>
                <w:div w:id="1117914803">
                  <w:marLeft w:val="640"/>
                  <w:marRight w:val="0"/>
                  <w:marTop w:val="0"/>
                  <w:marBottom w:val="0"/>
                  <w:divBdr>
                    <w:top w:val="none" w:sz="0" w:space="0" w:color="auto"/>
                    <w:left w:val="none" w:sz="0" w:space="0" w:color="auto"/>
                    <w:bottom w:val="none" w:sz="0" w:space="0" w:color="auto"/>
                    <w:right w:val="none" w:sz="0" w:space="0" w:color="auto"/>
                  </w:divBdr>
                </w:div>
                <w:div w:id="135414859">
                  <w:marLeft w:val="640"/>
                  <w:marRight w:val="0"/>
                  <w:marTop w:val="0"/>
                  <w:marBottom w:val="0"/>
                  <w:divBdr>
                    <w:top w:val="none" w:sz="0" w:space="0" w:color="auto"/>
                    <w:left w:val="none" w:sz="0" w:space="0" w:color="auto"/>
                    <w:bottom w:val="none" w:sz="0" w:space="0" w:color="auto"/>
                    <w:right w:val="none" w:sz="0" w:space="0" w:color="auto"/>
                  </w:divBdr>
                </w:div>
                <w:div w:id="527644115">
                  <w:marLeft w:val="640"/>
                  <w:marRight w:val="0"/>
                  <w:marTop w:val="0"/>
                  <w:marBottom w:val="0"/>
                  <w:divBdr>
                    <w:top w:val="none" w:sz="0" w:space="0" w:color="auto"/>
                    <w:left w:val="none" w:sz="0" w:space="0" w:color="auto"/>
                    <w:bottom w:val="none" w:sz="0" w:space="0" w:color="auto"/>
                    <w:right w:val="none" w:sz="0" w:space="0" w:color="auto"/>
                  </w:divBdr>
                </w:div>
                <w:div w:id="1767848031">
                  <w:marLeft w:val="640"/>
                  <w:marRight w:val="0"/>
                  <w:marTop w:val="0"/>
                  <w:marBottom w:val="0"/>
                  <w:divBdr>
                    <w:top w:val="none" w:sz="0" w:space="0" w:color="auto"/>
                    <w:left w:val="none" w:sz="0" w:space="0" w:color="auto"/>
                    <w:bottom w:val="none" w:sz="0" w:space="0" w:color="auto"/>
                    <w:right w:val="none" w:sz="0" w:space="0" w:color="auto"/>
                  </w:divBdr>
                </w:div>
                <w:div w:id="581256753">
                  <w:marLeft w:val="640"/>
                  <w:marRight w:val="0"/>
                  <w:marTop w:val="0"/>
                  <w:marBottom w:val="0"/>
                  <w:divBdr>
                    <w:top w:val="none" w:sz="0" w:space="0" w:color="auto"/>
                    <w:left w:val="none" w:sz="0" w:space="0" w:color="auto"/>
                    <w:bottom w:val="none" w:sz="0" w:space="0" w:color="auto"/>
                    <w:right w:val="none" w:sz="0" w:space="0" w:color="auto"/>
                  </w:divBdr>
                </w:div>
                <w:div w:id="1422530560">
                  <w:marLeft w:val="640"/>
                  <w:marRight w:val="0"/>
                  <w:marTop w:val="0"/>
                  <w:marBottom w:val="0"/>
                  <w:divBdr>
                    <w:top w:val="none" w:sz="0" w:space="0" w:color="auto"/>
                    <w:left w:val="none" w:sz="0" w:space="0" w:color="auto"/>
                    <w:bottom w:val="none" w:sz="0" w:space="0" w:color="auto"/>
                    <w:right w:val="none" w:sz="0" w:space="0" w:color="auto"/>
                  </w:divBdr>
                </w:div>
                <w:div w:id="1500386738">
                  <w:marLeft w:val="640"/>
                  <w:marRight w:val="0"/>
                  <w:marTop w:val="0"/>
                  <w:marBottom w:val="0"/>
                  <w:divBdr>
                    <w:top w:val="none" w:sz="0" w:space="0" w:color="auto"/>
                    <w:left w:val="none" w:sz="0" w:space="0" w:color="auto"/>
                    <w:bottom w:val="none" w:sz="0" w:space="0" w:color="auto"/>
                    <w:right w:val="none" w:sz="0" w:space="0" w:color="auto"/>
                  </w:divBdr>
                </w:div>
                <w:div w:id="1716345190">
                  <w:marLeft w:val="640"/>
                  <w:marRight w:val="0"/>
                  <w:marTop w:val="0"/>
                  <w:marBottom w:val="0"/>
                  <w:divBdr>
                    <w:top w:val="none" w:sz="0" w:space="0" w:color="auto"/>
                    <w:left w:val="none" w:sz="0" w:space="0" w:color="auto"/>
                    <w:bottom w:val="none" w:sz="0" w:space="0" w:color="auto"/>
                    <w:right w:val="none" w:sz="0" w:space="0" w:color="auto"/>
                  </w:divBdr>
                </w:div>
                <w:div w:id="991173476">
                  <w:marLeft w:val="640"/>
                  <w:marRight w:val="0"/>
                  <w:marTop w:val="0"/>
                  <w:marBottom w:val="0"/>
                  <w:divBdr>
                    <w:top w:val="none" w:sz="0" w:space="0" w:color="auto"/>
                    <w:left w:val="none" w:sz="0" w:space="0" w:color="auto"/>
                    <w:bottom w:val="none" w:sz="0" w:space="0" w:color="auto"/>
                    <w:right w:val="none" w:sz="0" w:space="0" w:color="auto"/>
                  </w:divBdr>
                </w:div>
                <w:div w:id="1345670749">
                  <w:marLeft w:val="640"/>
                  <w:marRight w:val="0"/>
                  <w:marTop w:val="0"/>
                  <w:marBottom w:val="0"/>
                  <w:divBdr>
                    <w:top w:val="none" w:sz="0" w:space="0" w:color="auto"/>
                    <w:left w:val="none" w:sz="0" w:space="0" w:color="auto"/>
                    <w:bottom w:val="none" w:sz="0" w:space="0" w:color="auto"/>
                    <w:right w:val="none" w:sz="0" w:space="0" w:color="auto"/>
                  </w:divBdr>
                </w:div>
                <w:div w:id="1695423368">
                  <w:marLeft w:val="640"/>
                  <w:marRight w:val="0"/>
                  <w:marTop w:val="0"/>
                  <w:marBottom w:val="0"/>
                  <w:divBdr>
                    <w:top w:val="none" w:sz="0" w:space="0" w:color="auto"/>
                    <w:left w:val="none" w:sz="0" w:space="0" w:color="auto"/>
                    <w:bottom w:val="none" w:sz="0" w:space="0" w:color="auto"/>
                    <w:right w:val="none" w:sz="0" w:space="0" w:color="auto"/>
                  </w:divBdr>
                </w:div>
                <w:div w:id="1163426270">
                  <w:marLeft w:val="640"/>
                  <w:marRight w:val="0"/>
                  <w:marTop w:val="0"/>
                  <w:marBottom w:val="0"/>
                  <w:divBdr>
                    <w:top w:val="none" w:sz="0" w:space="0" w:color="auto"/>
                    <w:left w:val="none" w:sz="0" w:space="0" w:color="auto"/>
                    <w:bottom w:val="none" w:sz="0" w:space="0" w:color="auto"/>
                    <w:right w:val="none" w:sz="0" w:space="0" w:color="auto"/>
                  </w:divBdr>
                </w:div>
                <w:div w:id="1390499308">
                  <w:marLeft w:val="640"/>
                  <w:marRight w:val="0"/>
                  <w:marTop w:val="0"/>
                  <w:marBottom w:val="0"/>
                  <w:divBdr>
                    <w:top w:val="none" w:sz="0" w:space="0" w:color="auto"/>
                    <w:left w:val="none" w:sz="0" w:space="0" w:color="auto"/>
                    <w:bottom w:val="none" w:sz="0" w:space="0" w:color="auto"/>
                    <w:right w:val="none" w:sz="0" w:space="0" w:color="auto"/>
                  </w:divBdr>
                </w:div>
                <w:div w:id="1896617797">
                  <w:marLeft w:val="640"/>
                  <w:marRight w:val="0"/>
                  <w:marTop w:val="0"/>
                  <w:marBottom w:val="0"/>
                  <w:divBdr>
                    <w:top w:val="none" w:sz="0" w:space="0" w:color="auto"/>
                    <w:left w:val="none" w:sz="0" w:space="0" w:color="auto"/>
                    <w:bottom w:val="none" w:sz="0" w:space="0" w:color="auto"/>
                    <w:right w:val="none" w:sz="0" w:space="0" w:color="auto"/>
                  </w:divBdr>
                </w:div>
              </w:divsChild>
            </w:div>
            <w:div w:id="1161314373">
              <w:marLeft w:val="0"/>
              <w:marRight w:val="0"/>
              <w:marTop w:val="0"/>
              <w:marBottom w:val="0"/>
              <w:divBdr>
                <w:top w:val="none" w:sz="0" w:space="0" w:color="auto"/>
                <w:left w:val="none" w:sz="0" w:space="0" w:color="auto"/>
                <w:bottom w:val="none" w:sz="0" w:space="0" w:color="auto"/>
                <w:right w:val="none" w:sz="0" w:space="0" w:color="auto"/>
              </w:divBdr>
              <w:divsChild>
                <w:div w:id="1906791883">
                  <w:marLeft w:val="640"/>
                  <w:marRight w:val="0"/>
                  <w:marTop w:val="0"/>
                  <w:marBottom w:val="0"/>
                  <w:divBdr>
                    <w:top w:val="none" w:sz="0" w:space="0" w:color="auto"/>
                    <w:left w:val="none" w:sz="0" w:space="0" w:color="auto"/>
                    <w:bottom w:val="none" w:sz="0" w:space="0" w:color="auto"/>
                    <w:right w:val="none" w:sz="0" w:space="0" w:color="auto"/>
                  </w:divBdr>
                </w:div>
                <w:div w:id="1947693518">
                  <w:marLeft w:val="640"/>
                  <w:marRight w:val="0"/>
                  <w:marTop w:val="0"/>
                  <w:marBottom w:val="0"/>
                  <w:divBdr>
                    <w:top w:val="none" w:sz="0" w:space="0" w:color="auto"/>
                    <w:left w:val="none" w:sz="0" w:space="0" w:color="auto"/>
                    <w:bottom w:val="none" w:sz="0" w:space="0" w:color="auto"/>
                    <w:right w:val="none" w:sz="0" w:space="0" w:color="auto"/>
                  </w:divBdr>
                </w:div>
                <w:div w:id="281764267">
                  <w:marLeft w:val="640"/>
                  <w:marRight w:val="0"/>
                  <w:marTop w:val="0"/>
                  <w:marBottom w:val="0"/>
                  <w:divBdr>
                    <w:top w:val="none" w:sz="0" w:space="0" w:color="auto"/>
                    <w:left w:val="none" w:sz="0" w:space="0" w:color="auto"/>
                    <w:bottom w:val="none" w:sz="0" w:space="0" w:color="auto"/>
                    <w:right w:val="none" w:sz="0" w:space="0" w:color="auto"/>
                  </w:divBdr>
                </w:div>
                <w:div w:id="2016034380">
                  <w:marLeft w:val="640"/>
                  <w:marRight w:val="0"/>
                  <w:marTop w:val="0"/>
                  <w:marBottom w:val="0"/>
                  <w:divBdr>
                    <w:top w:val="none" w:sz="0" w:space="0" w:color="auto"/>
                    <w:left w:val="none" w:sz="0" w:space="0" w:color="auto"/>
                    <w:bottom w:val="none" w:sz="0" w:space="0" w:color="auto"/>
                    <w:right w:val="none" w:sz="0" w:space="0" w:color="auto"/>
                  </w:divBdr>
                </w:div>
                <w:div w:id="278266913">
                  <w:marLeft w:val="640"/>
                  <w:marRight w:val="0"/>
                  <w:marTop w:val="0"/>
                  <w:marBottom w:val="0"/>
                  <w:divBdr>
                    <w:top w:val="none" w:sz="0" w:space="0" w:color="auto"/>
                    <w:left w:val="none" w:sz="0" w:space="0" w:color="auto"/>
                    <w:bottom w:val="none" w:sz="0" w:space="0" w:color="auto"/>
                    <w:right w:val="none" w:sz="0" w:space="0" w:color="auto"/>
                  </w:divBdr>
                </w:div>
                <w:div w:id="1857960628">
                  <w:marLeft w:val="640"/>
                  <w:marRight w:val="0"/>
                  <w:marTop w:val="0"/>
                  <w:marBottom w:val="0"/>
                  <w:divBdr>
                    <w:top w:val="none" w:sz="0" w:space="0" w:color="auto"/>
                    <w:left w:val="none" w:sz="0" w:space="0" w:color="auto"/>
                    <w:bottom w:val="none" w:sz="0" w:space="0" w:color="auto"/>
                    <w:right w:val="none" w:sz="0" w:space="0" w:color="auto"/>
                  </w:divBdr>
                </w:div>
                <w:div w:id="314842985">
                  <w:marLeft w:val="640"/>
                  <w:marRight w:val="0"/>
                  <w:marTop w:val="0"/>
                  <w:marBottom w:val="0"/>
                  <w:divBdr>
                    <w:top w:val="none" w:sz="0" w:space="0" w:color="auto"/>
                    <w:left w:val="none" w:sz="0" w:space="0" w:color="auto"/>
                    <w:bottom w:val="none" w:sz="0" w:space="0" w:color="auto"/>
                    <w:right w:val="none" w:sz="0" w:space="0" w:color="auto"/>
                  </w:divBdr>
                </w:div>
                <w:div w:id="587155302">
                  <w:marLeft w:val="640"/>
                  <w:marRight w:val="0"/>
                  <w:marTop w:val="0"/>
                  <w:marBottom w:val="0"/>
                  <w:divBdr>
                    <w:top w:val="none" w:sz="0" w:space="0" w:color="auto"/>
                    <w:left w:val="none" w:sz="0" w:space="0" w:color="auto"/>
                    <w:bottom w:val="none" w:sz="0" w:space="0" w:color="auto"/>
                    <w:right w:val="none" w:sz="0" w:space="0" w:color="auto"/>
                  </w:divBdr>
                </w:div>
                <w:div w:id="1079017109">
                  <w:marLeft w:val="640"/>
                  <w:marRight w:val="0"/>
                  <w:marTop w:val="0"/>
                  <w:marBottom w:val="0"/>
                  <w:divBdr>
                    <w:top w:val="none" w:sz="0" w:space="0" w:color="auto"/>
                    <w:left w:val="none" w:sz="0" w:space="0" w:color="auto"/>
                    <w:bottom w:val="none" w:sz="0" w:space="0" w:color="auto"/>
                    <w:right w:val="none" w:sz="0" w:space="0" w:color="auto"/>
                  </w:divBdr>
                </w:div>
                <w:div w:id="1132023110">
                  <w:marLeft w:val="640"/>
                  <w:marRight w:val="0"/>
                  <w:marTop w:val="0"/>
                  <w:marBottom w:val="0"/>
                  <w:divBdr>
                    <w:top w:val="none" w:sz="0" w:space="0" w:color="auto"/>
                    <w:left w:val="none" w:sz="0" w:space="0" w:color="auto"/>
                    <w:bottom w:val="none" w:sz="0" w:space="0" w:color="auto"/>
                    <w:right w:val="none" w:sz="0" w:space="0" w:color="auto"/>
                  </w:divBdr>
                </w:div>
                <w:div w:id="209536382">
                  <w:marLeft w:val="640"/>
                  <w:marRight w:val="0"/>
                  <w:marTop w:val="0"/>
                  <w:marBottom w:val="0"/>
                  <w:divBdr>
                    <w:top w:val="none" w:sz="0" w:space="0" w:color="auto"/>
                    <w:left w:val="none" w:sz="0" w:space="0" w:color="auto"/>
                    <w:bottom w:val="none" w:sz="0" w:space="0" w:color="auto"/>
                    <w:right w:val="none" w:sz="0" w:space="0" w:color="auto"/>
                  </w:divBdr>
                </w:div>
                <w:div w:id="202131692">
                  <w:marLeft w:val="640"/>
                  <w:marRight w:val="0"/>
                  <w:marTop w:val="0"/>
                  <w:marBottom w:val="0"/>
                  <w:divBdr>
                    <w:top w:val="none" w:sz="0" w:space="0" w:color="auto"/>
                    <w:left w:val="none" w:sz="0" w:space="0" w:color="auto"/>
                    <w:bottom w:val="none" w:sz="0" w:space="0" w:color="auto"/>
                    <w:right w:val="none" w:sz="0" w:space="0" w:color="auto"/>
                  </w:divBdr>
                </w:div>
                <w:div w:id="432749161">
                  <w:marLeft w:val="640"/>
                  <w:marRight w:val="0"/>
                  <w:marTop w:val="0"/>
                  <w:marBottom w:val="0"/>
                  <w:divBdr>
                    <w:top w:val="none" w:sz="0" w:space="0" w:color="auto"/>
                    <w:left w:val="none" w:sz="0" w:space="0" w:color="auto"/>
                    <w:bottom w:val="none" w:sz="0" w:space="0" w:color="auto"/>
                    <w:right w:val="none" w:sz="0" w:space="0" w:color="auto"/>
                  </w:divBdr>
                </w:div>
                <w:div w:id="1534541019">
                  <w:marLeft w:val="640"/>
                  <w:marRight w:val="0"/>
                  <w:marTop w:val="0"/>
                  <w:marBottom w:val="0"/>
                  <w:divBdr>
                    <w:top w:val="none" w:sz="0" w:space="0" w:color="auto"/>
                    <w:left w:val="none" w:sz="0" w:space="0" w:color="auto"/>
                    <w:bottom w:val="none" w:sz="0" w:space="0" w:color="auto"/>
                    <w:right w:val="none" w:sz="0" w:space="0" w:color="auto"/>
                  </w:divBdr>
                </w:div>
                <w:div w:id="1169249603">
                  <w:marLeft w:val="640"/>
                  <w:marRight w:val="0"/>
                  <w:marTop w:val="0"/>
                  <w:marBottom w:val="0"/>
                  <w:divBdr>
                    <w:top w:val="none" w:sz="0" w:space="0" w:color="auto"/>
                    <w:left w:val="none" w:sz="0" w:space="0" w:color="auto"/>
                    <w:bottom w:val="none" w:sz="0" w:space="0" w:color="auto"/>
                    <w:right w:val="none" w:sz="0" w:space="0" w:color="auto"/>
                  </w:divBdr>
                </w:div>
                <w:div w:id="145097140">
                  <w:marLeft w:val="640"/>
                  <w:marRight w:val="0"/>
                  <w:marTop w:val="0"/>
                  <w:marBottom w:val="0"/>
                  <w:divBdr>
                    <w:top w:val="none" w:sz="0" w:space="0" w:color="auto"/>
                    <w:left w:val="none" w:sz="0" w:space="0" w:color="auto"/>
                    <w:bottom w:val="none" w:sz="0" w:space="0" w:color="auto"/>
                    <w:right w:val="none" w:sz="0" w:space="0" w:color="auto"/>
                  </w:divBdr>
                </w:div>
                <w:div w:id="1740515080">
                  <w:marLeft w:val="640"/>
                  <w:marRight w:val="0"/>
                  <w:marTop w:val="0"/>
                  <w:marBottom w:val="0"/>
                  <w:divBdr>
                    <w:top w:val="none" w:sz="0" w:space="0" w:color="auto"/>
                    <w:left w:val="none" w:sz="0" w:space="0" w:color="auto"/>
                    <w:bottom w:val="none" w:sz="0" w:space="0" w:color="auto"/>
                    <w:right w:val="none" w:sz="0" w:space="0" w:color="auto"/>
                  </w:divBdr>
                </w:div>
                <w:div w:id="1602302436">
                  <w:marLeft w:val="640"/>
                  <w:marRight w:val="0"/>
                  <w:marTop w:val="0"/>
                  <w:marBottom w:val="0"/>
                  <w:divBdr>
                    <w:top w:val="none" w:sz="0" w:space="0" w:color="auto"/>
                    <w:left w:val="none" w:sz="0" w:space="0" w:color="auto"/>
                    <w:bottom w:val="none" w:sz="0" w:space="0" w:color="auto"/>
                    <w:right w:val="none" w:sz="0" w:space="0" w:color="auto"/>
                  </w:divBdr>
                </w:div>
                <w:div w:id="68967009">
                  <w:marLeft w:val="640"/>
                  <w:marRight w:val="0"/>
                  <w:marTop w:val="0"/>
                  <w:marBottom w:val="0"/>
                  <w:divBdr>
                    <w:top w:val="none" w:sz="0" w:space="0" w:color="auto"/>
                    <w:left w:val="none" w:sz="0" w:space="0" w:color="auto"/>
                    <w:bottom w:val="none" w:sz="0" w:space="0" w:color="auto"/>
                    <w:right w:val="none" w:sz="0" w:space="0" w:color="auto"/>
                  </w:divBdr>
                </w:div>
                <w:div w:id="1749688573">
                  <w:marLeft w:val="640"/>
                  <w:marRight w:val="0"/>
                  <w:marTop w:val="0"/>
                  <w:marBottom w:val="0"/>
                  <w:divBdr>
                    <w:top w:val="none" w:sz="0" w:space="0" w:color="auto"/>
                    <w:left w:val="none" w:sz="0" w:space="0" w:color="auto"/>
                    <w:bottom w:val="none" w:sz="0" w:space="0" w:color="auto"/>
                    <w:right w:val="none" w:sz="0" w:space="0" w:color="auto"/>
                  </w:divBdr>
                </w:div>
                <w:div w:id="761223955">
                  <w:marLeft w:val="640"/>
                  <w:marRight w:val="0"/>
                  <w:marTop w:val="0"/>
                  <w:marBottom w:val="0"/>
                  <w:divBdr>
                    <w:top w:val="none" w:sz="0" w:space="0" w:color="auto"/>
                    <w:left w:val="none" w:sz="0" w:space="0" w:color="auto"/>
                    <w:bottom w:val="none" w:sz="0" w:space="0" w:color="auto"/>
                    <w:right w:val="none" w:sz="0" w:space="0" w:color="auto"/>
                  </w:divBdr>
                </w:div>
                <w:div w:id="134685407">
                  <w:marLeft w:val="640"/>
                  <w:marRight w:val="0"/>
                  <w:marTop w:val="0"/>
                  <w:marBottom w:val="0"/>
                  <w:divBdr>
                    <w:top w:val="none" w:sz="0" w:space="0" w:color="auto"/>
                    <w:left w:val="none" w:sz="0" w:space="0" w:color="auto"/>
                    <w:bottom w:val="none" w:sz="0" w:space="0" w:color="auto"/>
                    <w:right w:val="none" w:sz="0" w:space="0" w:color="auto"/>
                  </w:divBdr>
                </w:div>
                <w:div w:id="1565094976">
                  <w:marLeft w:val="640"/>
                  <w:marRight w:val="0"/>
                  <w:marTop w:val="0"/>
                  <w:marBottom w:val="0"/>
                  <w:divBdr>
                    <w:top w:val="none" w:sz="0" w:space="0" w:color="auto"/>
                    <w:left w:val="none" w:sz="0" w:space="0" w:color="auto"/>
                    <w:bottom w:val="none" w:sz="0" w:space="0" w:color="auto"/>
                    <w:right w:val="none" w:sz="0" w:space="0" w:color="auto"/>
                  </w:divBdr>
                </w:div>
                <w:div w:id="1686059867">
                  <w:marLeft w:val="640"/>
                  <w:marRight w:val="0"/>
                  <w:marTop w:val="0"/>
                  <w:marBottom w:val="0"/>
                  <w:divBdr>
                    <w:top w:val="none" w:sz="0" w:space="0" w:color="auto"/>
                    <w:left w:val="none" w:sz="0" w:space="0" w:color="auto"/>
                    <w:bottom w:val="none" w:sz="0" w:space="0" w:color="auto"/>
                    <w:right w:val="none" w:sz="0" w:space="0" w:color="auto"/>
                  </w:divBdr>
                </w:div>
                <w:div w:id="775633521">
                  <w:marLeft w:val="640"/>
                  <w:marRight w:val="0"/>
                  <w:marTop w:val="0"/>
                  <w:marBottom w:val="0"/>
                  <w:divBdr>
                    <w:top w:val="none" w:sz="0" w:space="0" w:color="auto"/>
                    <w:left w:val="none" w:sz="0" w:space="0" w:color="auto"/>
                    <w:bottom w:val="none" w:sz="0" w:space="0" w:color="auto"/>
                    <w:right w:val="none" w:sz="0" w:space="0" w:color="auto"/>
                  </w:divBdr>
                </w:div>
                <w:div w:id="676926145">
                  <w:marLeft w:val="640"/>
                  <w:marRight w:val="0"/>
                  <w:marTop w:val="0"/>
                  <w:marBottom w:val="0"/>
                  <w:divBdr>
                    <w:top w:val="none" w:sz="0" w:space="0" w:color="auto"/>
                    <w:left w:val="none" w:sz="0" w:space="0" w:color="auto"/>
                    <w:bottom w:val="none" w:sz="0" w:space="0" w:color="auto"/>
                    <w:right w:val="none" w:sz="0" w:space="0" w:color="auto"/>
                  </w:divBdr>
                </w:div>
                <w:div w:id="353000511">
                  <w:marLeft w:val="640"/>
                  <w:marRight w:val="0"/>
                  <w:marTop w:val="0"/>
                  <w:marBottom w:val="0"/>
                  <w:divBdr>
                    <w:top w:val="none" w:sz="0" w:space="0" w:color="auto"/>
                    <w:left w:val="none" w:sz="0" w:space="0" w:color="auto"/>
                    <w:bottom w:val="none" w:sz="0" w:space="0" w:color="auto"/>
                    <w:right w:val="none" w:sz="0" w:space="0" w:color="auto"/>
                  </w:divBdr>
                </w:div>
                <w:div w:id="80610899">
                  <w:marLeft w:val="640"/>
                  <w:marRight w:val="0"/>
                  <w:marTop w:val="0"/>
                  <w:marBottom w:val="0"/>
                  <w:divBdr>
                    <w:top w:val="none" w:sz="0" w:space="0" w:color="auto"/>
                    <w:left w:val="none" w:sz="0" w:space="0" w:color="auto"/>
                    <w:bottom w:val="none" w:sz="0" w:space="0" w:color="auto"/>
                    <w:right w:val="none" w:sz="0" w:space="0" w:color="auto"/>
                  </w:divBdr>
                </w:div>
                <w:div w:id="451243411">
                  <w:marLeft w:val="640"/>
                  <w:marRight w:val="0"/>
                  <w:marTop w:val="0"/>
                  <w:marBottom w:val="0"/>
                  <w:divBdr>
                    <w:top w:val="none" w:sz="0" w:space="0" w:color="auto"/>
                    <w:left w:val="none" w:sz="0" w:space="0" w:color="auto"/>
                    <w:bottom w:val="none" w:sz="0" w:space="0" w:color="auto"/>
                    <w:right w:val="none" w:sz="0" w:space="0" w:color="auto"/>
                  </w:divBdr>
                </w:div>
                <w:div w:id="1509514156">
                  <w:marLeft w:val="640"/>
                  <w:marRight w:val="0"/>
                  <w:marTop w:val="0"/>
                  <w:marBottom w:val="0"/>
                  <w:divBdr>
                    <w:top w:val="none" w:sz="0" w:space="0" w:color="auto"/>
                    <w:left w:val="none" w:sz="0" w:space="0" w:color="auto"/>
                    <w:bottom w:val="none" w:sz="0" w:space="0" w:color="auto"/>
                    <w:right w:val="none" w:sz="0" w:space="0" w:color="auto"/>
                  </w:divBdr>
                </w:div>
                <w:div w:id="1768883047">
                  <w:marLeft w:val="640"/>
                  <w:marRight w:val="0"/>
                  <w:marTop w:val="0"/>
                  <w:marBottom w:val="0"/>
                  <w:divBdr>
                    <w:top w:val="none" w:sz="0" w:space="0" w:color="auto"/>
                    <w:left w:val="none" w:sz="0" w:space="0" w:color="auto"/>
                    <w:bottom w:val="none" w:sz="0" w:space="0" w:color="auto"/>
                    <w:right w:val="none" w:sz="0" w:space="0" w:color="auto"/>
                  </w:divBdr>
                </w:div>
                <w:div w:id="2137135124">
                  <w:marLeft w:val="640"/>
                  <w:marRight w:val="0"/>
                  <w:marTop w:val="0"/>
                  <w:marBottom w:val="0"/>
                  <w:divBdr>
                    <w:top w:val="none" w:sz="0" w:space="0" w:color="auto"/>
                    <w:left w:val="none" w:sz="0" w:space="0" w:color="auto"/>
                    <w:bottom w:val="none" w:sz="0" w:space="0" w:color="auto"/>
                    <w:right w:val="none" w:sz="0" w:space="0" w:color="auto"/>
                  </w:divBdr>
                </w:div>
                <w:div w:id="1132751287">
                  <w:marLeft w:val="640"/>
                  <w:marRight w:val="0"/>
                  <w:marTop w:val="0"/>
                  <w:marBottom w:val="0"/>
                  <w:divBdr>
                    <w:top w:val="none" w:sz="0" w:space="0" w:color="auto"/>
                    <w:left w:val="none" w:sz="0" w:space="0" w:color="auto"/>
                    <w:bottom w:val="none" w:sz="0" w:space="0" w:color="auto"/>
                    <w:right w:val="none" w:sz="0" w:space="0" w:color="auto"/>
                  </w:divBdr>
                </w:div>
                <w:div w:id="1237785888">
                  <w:marLeft w:val="640"/>
                  <w:marRight w:val="0"/>
                  <w:marTop w:val="0"/>
                  <w:marBottom w:val="0"/>
                  <w:divBdr>
                    <w:top w:val="none" w:sz="0" w:space="0" w:color="auto"/>
                    <w:left w:val="none" w:sz="0" w:space="0" w:color="auto"/>
                    <w:bottom w:val="none" w:sz="0" w:space="0" w:color="auto"/>
                    <w:right w:val="none" w:sz="0" w:space="0" w:color="auto"/>
                  </w:divBdr>
                </w:div>
                <w:div w:id="1494643168">
                  <w:marLeft w:val="640"/>
                  <w:marRight w:val="0"/>
                  <w:marTop w:val="0"/>
                  <w:marBottom w:val="0"/>
                  <w:divBdr>
                    <w:top w:val="none" w:sz="0" w:space="0" w:color="auto"/>
                    <w:left w:val="none" w:sz="0" w:space="0" w:color="auto"/>
                    <w:bottom w:val="none" w:sz="0" w:space="0" w:color="auto"/>
                    <w:right w:val="none" w:sz="0" w:space="0" w:color="auto"/>
                  </w:divBdr>
                </w:div>
                <w:div w:id="1363555433">
                  <w:marLeft w:val="640"/>
                  <w:marRight w:val="0"/>
                  <w:marTop w:val="0"/>
                  <w:marBottom w:val="0"/>
                  <w:divBdr>
                    <w:top w:val="none" w:sz="0" w:space="0" w:color="auto"/>
                    <w:left w:val="none" w:sz="0" w:space="0" w:color="auto"/>
                    <w:bottom w:val="none" w:sz="0" w:space="0" w:color="auto"/>
                    <w:right w:val="none" w:sz="0" w:space="0" w:color="auto"/>
                  </w:divBdr>
                </w:div>
                <w:div w:id="1025517904">
                  <w:marLeft w:val="640"/>
                  <w:marRight w:val="0"/>
                  <w:marTop w:val="0"/>
                  <w:marBottom w:val="0"/>
                  <w:divBdr>
                    <w:top w:val="none" w:sz="0" w:space="0" w:color="auto"/>
                    <w:left w:val="none" w:sz="0" w:space="0" w:color="auto"/>
                    <w:bottom w:val="none" w:sz="0" w:space="0" w:color="auto"/>
                    <w:right w:val="none" w:sz="0" w:space="0" w:color="auto"/>
                  </w:divBdr>
                </w:div>
                <w:div w:id="1901285193">
                  <w:marLeft w:val="640"/>
                  <w:marRight w:val="0"/>
                  <w:marTop w:val="0"/>
                  <w:marBottom w:val="0"/>
                  <w:divBdr>
                    <w:top w:val="none" w:sz="0" w:space="0" w:color="auto"/>
                    <w:left w:val="none" w:sz="0" w:space="0" w:color="auto"/>
                    <w:bottom w:val="none" w:sz="0" w:space="0" w:color="auto"/>
                    <w:right w:val="none" w:sz="0" w:space="0" w:color="auto"/>
                  </w:divBdr>
                </w:div>
                <w:div w:id="929705786">
                  <w:marLeft w:val="640"/>
                  <w:marRight w:val="0"/>
                  <w:marTop w:val="0"/>
                  <w:marBottom w:val="0"/>
                  <w:divBdr>
                    <w:top w:val="none" w:sz="0" w:space="0" w:color="auto"/>
                    <w:left w:val="none" w:sz="0" w:space="0" w:color="auto"/>
                    <w:bottom w:val="none" w:sz="0" w:space="0" w:color="auto"/>
                    <w:right w:val="none" w:sz="0" w:space="0" w:color="auto"/>
                  </w:divBdr>
                </w:div>
                <w:div w:id="1226915591">
                  <w:marLeft w:val="640"/>
                  <w:marRight w:val="0"/>
                  <w:marTop w:val="0"/>
                  <w:marBottom w:val="0"/>
                  <w:divBdr>
                    <w:top w:val="none" w:sz="0" w:space="0" w:color="auto"/>
                    <w:left w:val="none" w:sz="0" w:space="0" w:color="auto"/>
                    <w:bottom w:val="none" w:sz="0" w:space="0" w:color="auto"/>
                    <w:right w:val="none" w:sz="0" w:space="0" w:color="auto"/>
                  </w:divBdr>
                </w:div>
                <w:div w:id="140663526">
                  <w:marLeft w:val="640"/>
                  <w:marRight w:val="0"/>
                  <w:marTop w:val="0"/>
                  <w:marBottom w:val="0"/>
                  <w:divBdr>
                    <w:top w:val="none" w:sz="0" w:space="0" w:color="auto"/>
                    <w:left w:val="none" w:sz="0" w:space="0" w:color="auto"/>
                    <w:bottom w:val="none" w:sz="0" w:space="0" w:color="auto"/>
                    <w:right w:val="none" w:sz="0" w:space="0" w:color="auto"/>
                  </w:divBdr>
                </w:div>
                <w:div w:id="1450512818">
                  <w:marLeft w:val="640"/>
                  <w:marRight w:val="0"/>
                  <w:marTop w:val="0"/>
                  <w:marBottom w:val="0"/>
                  <w:divBdr>
                    <w:top w:val="none" w:sz="0" w:space="0" w:color="auto"/>
                    <w:left w:val="none" w:sz="0" w:space="0" w:color="auto"/>
                    <w:bottom w:val="none" w:sz="0" w:space="0" w:color="auto"/>
                    <w:right w:val="none" w:sz="0" w:space="0" w:color="auto"/>
                  </w:divBdr>
                </w:div>
                <w:div w:id="1410077531">
                  <w:marLeft w:val="640"/>
                  <w:marRight w:val="0"/>
                  <w:marTop w:val="0"/>
                  <w:marBottom w:val="0"/>
                  <w:divBdr>
                    <w:top w:val="none" w:sz="0" w:space="0" w:color="auto"/>
                    <w:left w:val="none" w:sz="0" w:space="0" w:color="auto"/>
                    <w:bottom w:val="none" w:sz="0" w:space="0" w:color="auto"/>
                    <w:right w:val="none" w:sz="0" w:space="0" w:color="auto"/>
                  </w:divBdr>
                </w:div>
                <w:div w:id="342392047">
                  <w:marLeft w:val="640"/>
                  <w:marRight w:val="0"/>
                  <w:marTop w:val="0"/>
                  <w:marBottom w:val="0"/>
                  <w:divBdr>
                    <w:top w:val="none" w:sz="0" w:space="0" w:color="auto"/>
                    <w:left w:val="none" w:sz="0" w:space="0" w:color="auto"/>
                    <w:bottom w:val="none" w:sz="0" w:space="0" w:color="auto"/>
                    <w:right w:val="none" w:sz="0" w:space="0" w:color="auto"/>
                  </w:divBdr>
                </w:div>
                <w:div w:id="252590484">
                  <w:marLeft w:val="640"/>
                  <w:marRight w:val="0"/>
                  <w:marTop w:val="0"/>
                  <w:marBottom w:val="0"/>
                  <w:divBdr>
                    <w:top w:val="none" w:sz="0" w:space="0" w:color="auto"/>
                    <w:left w:val="none" w:sz="0" w:space="0" w:color="auto"/>
                    <w:bottom w:val="none" w:sz="0" w:space="0" w:color="auto"/>
                    <w:right w:val="none" w:sz="0" w:space="0" w:color="auto"/>
                  </w:divBdr>
                </w:div>
                <w:div w:id="1774398551">
                  <w:marLeft w:val="640"/>
                  <w:marRight w:val="0"/>
                  <w:marTop w:val="0"/>
                  <w:marBottom w:val="0"/>
                  <w:divBdr>
                    <w:top w:val="none" w:sz="0" w:space="0" w:color="auto"/>
                    <w:left w:val="none" w:sz="0" w:space="0" w:color="auto"/>
                    <w:bottom w:val="none" w:sz="0" w:space="0" w:color="auto"/>
                    <w:right w:val="none" w:sz="0" w:space="0" w:color="auto"/>
                  </w:divBdr>
                </w:div>
                <w:div w:id="183057188">
                  <w:marLeft w:val="640"/>
                  <w:marRight w:val="0"/>
                  <w:marTop w:val="0"/>
                  <w:marBottom w:val="0"/>
                  <w:divBdr>
                    <w:top w:val="none" w:sz="0" w:space="0" w:color="auto"/>
                    <w:left w:val="none" w:sz="0" w:space="0" w:color="auto"/>
                    <w:bottom w:val="none" w:sz="0" w:space="0" w:color="auto"/>
                    <w:right w:val="none" w:sz="0" w:space="0" w:color="auto"/>
                  </w:divBdr>
                </w:div>
                <w:div w:id="1850829305">
                  <w:marLeft w:val="640"/>
                  <w:marRight w:val="0"/>
                  <w:marTop w:val="0"/>
                  <w:marBottom w:val="0"/>
                  <w:divBdr>
                    <w:top w:val="none" w:sz="0" w:space="0" w:color="auto"/>
                    <w:left w:val="none" w:sz="0" w:space="0" w:color="auto"/>
                    <w:bottom w:val="none" w:sz="0" w:space="0" w:color="auto"/>
                    <w:right w:val="none" w:sz="0" w:space="0" w:color="auto"/>
                  </w:divBdr>
                </w:div>
                <w:div w:id="655377048">
                  <w:marLeft w:val="640"/>
                  <w:marRight w:val="0"/>
                  <w:marTop w:val="0"/>
                  <w:marBottom w:val="0"/>
                  <w:divBdr>
                    <w:top w:val="none" w:sz="0" w:space="0" w:color="auto"/>
                    <w:left w:val="none" w:sz="0" w:space="0" w:color="auto"/>
                    <w:bottom w:val="none" w:sz="0" w:space="0" w:color="auto"/>
                    <w:right w:val="none" w:sz="0" w:space="0" w:color="auto"/>
                  </w:divBdr>
                </w:div>
                <w:div w:id="1350567835">
                  <w:marLeft w:val="640"/>
                  <w:marRight w:val="0"/>
                  <w:marTop w:val="0"/>
                  <w:marBottom w:val="0"/>
                  <w:divBdr>
                    <w:top w:val="none" w:sz="0" w:space="0" w:color="auto"/>
                    <w:left w:val="none" w:sz="0" w:space="0" w:color="auto"/>
                    <w:bottom w:val="none" w:sz="0" w:space="0" w:color="auto"/>
                    <w:right w:val="none" w:sz="0" w:space="0" w:color="auto"/>
                  </w:divBdr>
                </w:div>
                <w:div w:id="1433011391">
                  <w:marLeft w:val="640"/>
                  <w:marRight w:val="0"/>
                  <w:marTop w:val="0"/>
                  <w:marBottom w:val="0"/>
                  <w:divBdr>
                    <w:top w:val="none" w:sz="0" w:space="0" w:color="auto"/>
                    <w:left w:val="none" w:sz="0" w:space="0" w:color="auto"/>
                    <w:bottom w:val="none" w:sz="0" w:space="0" w:color="auto"/>
                    <w:right w:val="none" w:sz="0" w:space="0" w:color="auto"/>
                  </w:divBdr>
                </w:div>
                <w:div w:id="543298188">
                  <w:marLeft w:val="640"/>
                  <w:marRight w:val="0"/>
                  <w:marTop w:val="0"/>
                  <w:marBottom w:val="0"/>
                  <w:divBdr>
                    <w:top w:val="none" w:sz="0" w:space="0" w:color="auto"/>
                    <w:left w:val="none" w:sz="0" w:space="0" w:color="auto"/>
                    <w:bottom w:val="none" w:sz="0" w:space="0" w:color="auto"/>
                    <w:right w:val="none" w:sz="0" w:space="0" w:color="auto"/>
                  </w:divBdr>
                </w:div>
                <w:div w:id="20011669">
                  <w:marLeft w:val="640"/>
                  <w:marRight w:val="0"/>
                  <w:marTop w:val="0"/>
                  <w:marBottom w:val="0"/>
                  <w:divBdr>
                    <w:top w:val="none" w:sz="0" w:space="0" w:color="auto"/>
                    <w:left w:val="none" w:sz="0" w:space="0" w:color="auto"/>
                    <w:bottom w:val="none" w:sz="0" w:space="0" w:color="auto"/>
                    <w:right w:val="none" w:sz="0" w:space="0" w:color="auto"/>
                  </w:divBdr>
                </w:div>
                <w:div w:id="786512673">
                  <w:marLeft w:val="640"/>
                  <w:marRight w:val="0"/>
                  <w:marTop w:val="0"/>
                  <w:marBottom w:val="0"/>
                  <w:divBdr>
                    <w:top w:val="none" w:sz="0" w:space="0" w:color="auto"/>
                    <w:left w:val="none" w:sz="0" w:space="0" w:color="auto"/>
                    <w:bottom w:val="none" w:sz="0" w:space="0" w:color="auto"/>
                    <w:right w:val="none" w:sz="0" w:space="0" w:color="auto"/>
                  </w:divBdr>
                </w:div>
                <w:div w:id="2130664912">
                  <w:marLeft w:val="640"/>
                  <w:marRight w:val="0"/>
                  <w:marTop w:val="0"/>
                  <w:marBottom w:val="0"/>
                  <w:divBdr>
                    <w:top w:val="none" w:sz="0" w:space="0" w:color="auto"/>
                    <w:left w:val="none" w:sz="0" w:space="0" w:color="auto"/>
                    <w:bottom w:val="none" w:sz="0" w:space="0" w:color="auto"/>
                    <w:right w:val="none" w:sz="0" w:space="0" w:color="auto"/>
                  </w:divBdr>
                </w:div>
                <w:div w:id="103892486">
                  <w:marLeft w:val="640"/>
                  <w:marRight w:val="0"/>
                  <w:marTop w:val="0"/>
                  <w:marBottom w:val="0"/>
                  <w:divBdr>
                    <w:top w:val="none" w:sz="0" w:space="0" w:color="auto"/>
                    <w:left w:val="none" w:sz="0" w:space="0" w:color="auto"/>
                    <w:bottom w:val="none" w:sz="0" w:space="0" w:color="auto"/>
                    <w:right w:val="none" w:sz="0" w:space="0" w:color="auto"/>
                  </w:divBdr>
                </w:div>
                <w:div w:id="66921698">
                  <w:marLeft w:val="640"/>
                  <w:marRight w:val="0"/>
                  <w:marTop w:val="0"/>
                  <w:marBottom w:val="0"/>
                  <w:divBdr>
                    <w:top w:val="none" w:sz="0" w:space="0" w:color="auto"/>
                    <w:left w:val="none" w:sz="0" w:space="0" w:color="auto"/>
                    <w:bottom w:val="none" w:sz="0" w:space="0" w:color="auto"/>
                    <w:right w:val="none" w:sz="0" w:space="0" w:color="auto"/>
                  </w:divBdr>
                </w:div>
                <w:div w:id="2060737985">
                  <w:marLeft w:val="640"/>
                  <w:marRight w:val="0"/>
                  <w:marTop w:val="0"/>
                  <w:marBottom w:val="0"/>
                  <w:divBdr>
                    <w:top w:val="none" w:sz="0" w:space="0" w:color="auto"/>
                    <w:left w:val="none" w:sz="0" w:space="0" w:color="auto"/>
                    <w:bottom w:val="none" w:sz="0" w:space="0" w:color="auto"/>
                    <w:right w:val="none" w:sz="0" w:space="0" w:color="auto"/>
                  </w:divBdr>
                </w:div>
                <w:div w:id="1532377980">
                  <w:marLeft w:val="640"/>
                  <w:marRight w:val="0"/>
                  <w:marTop w:val="0"/>
                  <w:marBottom w:val="0"/>
                  <w:divBdr>
                    <w:top w:val="none" w:sz="0" w:space="0" w:color="auto"/>
                    <w:left w:val="none" w:sz="0" w:space="0" w:color="auto"/>
                    <w:bottom w:val="none" w:sz="0" w:space="0" w:color="auto"/>
                    <w:right w:val="none" w:sz="0" w:space="0" w:color="auto"/>
                  </w:divBdr>
                </w:div>
                <w:div w:id="321005834">
                  <w:marLeft w:val="640"/>
                  <w:marRight w:val="0"/>
                  <w:marTop w:val="0"/>
                  <w:marBottom w:val="0"/>
                  <w:divBdr>
                    <w:top w:val="none" w:sz="0" w:space="0" w:color="auto"/>
                    <w:left w:val="none" w:sz="0" w:space="0" w:color="auto"/>
                    <w:bottom w:val="none" w:sz="0" w:space="0" w:color="auto"/>
                    <w:right w:val="none" w:sz="0" w:space="0" w:color="auto"/>
                  </w:divBdr>
                </w:div>
                <w:div w:id="2095779991">
                  <w:marLeft w:val="640"/>
                  <w:marRight w:val="0"/>
                  <w:marTop w:val="0"/>
                  <w:marBottom w:val="0"/>
                  <w:divBdr>
                    <w:top w:val="none" w:sz="0" w:space="0" w:color="auto"/>
                    <w:left w:val="none" w:sz="0" w:space="0" w:color="auto"/>
                    <w:bottom w:val="none" w:sz="0" w:space="0" w:color="auto"/>
                    <w:right w:val="none" w:sz="0" w:space="0" w:color="auto"/>
                  </w:divBdr>
                </w:div>
                <w:div w:id="1935627179">
                  <w:marLeft w:val="640"/>
                  <w:marRight w:val="0"/>
                  <w:marTop w:val="0"/>
                  <w:marBottom w:val="0"/>
                  <w:divBdr>
                    <w:top w:val="none" w:sz="0" w:space="0" w:color="auto"/>
                    <w:left w:val="none" w:sz="0" w:space="0" w:color="auto"/>
                    <w:bottom w:val="none" w:sz="0" w:space="0" w:color="auto"/>
                    <w:right w:val="none" w:sz="0" w:space="0" w:color="auto"/>
                  </w:divBdr>
                </w:div>
                <w:div w:id="1454058737">
                  <w:marLeft w:val="640"/>
                  <w:marRight w:val="0"/>
                  <w:marTop w:val="0"/>
                  <w:marBottom w:val="0"/>
                  <w:divBdr>
                    <w:top w:val="none" w:sz="0" w:space="0" w:color="auto"/>
                    <w:left w:val="none" w:sz="0" w:space="0" w:color="auto"/>
                    <w:bottom w:val="none" w:sz="0" w:space="0" w:color="auto"/>
                    <w:right w:val="none" w:sz="0" w:space="0" w:color="auto"/>
                  </w:divBdr>
                </w:div>
                <w:div w:id="1101221116">
                  <w:marLeft w:val="640"/>
                  <w:marRight w:val="0"/>
                  <w:marTop w:val="0"/>
                  <w:marBottom w:val="0"/>
                  <w:divBdr>
                    <w:top w:val="none" w:sz="0" w:space="0" w:color="auto"/>
                    <w:left w:val="none" w:sz="0" w:space="0" w:color="auto"/>
                    <w:bottom w:val="none" w:sz="0" w:space="0" w:color="auto"/>
                    <w:right w:val="none" w:sz="0" w:space="0" w:color="auto"/>
                  </w:divBdr>
                </w:div>
                <w:div w:id="2011442815">
                  <w:marLeft w:val="640"/>
                  <w:marRight w:val="0"/>
                  <w:marTop w:val="0"/>
                  <w:marBottom w:val="0"/>
                  <w:divBdr>
                    <w:top w:val="none" w:sz="0" w:space="0" w:color="auto"/>
                    <w:left w:val="none" w:sz="0" w:space="0" w:color="auto"/>
                    <w:bottom w:val="none" w:sz="0" w:space="0" w:color="auto"/>
                    <w:right w:val="none" w:sz="0" w:space="0" w:color="auto"/>
                  </w:divBdr>
                </w:div>
                <w:div w:id="1609044678">
                  <w:marLeft w:val="640"/>
                  <w:marRight w:val="0"/>
                  <w:marTop w:val="0"/>
                  <w:marBottom w:val="0"/>
                  <w:divBdr>
                    <w:top w:val="none" w:sz="0" w:space="0" w:color="auto"/>
                    <w:left w:val="none" w:sz="0" w:space="0" w:color="auto"/>
                    <w:bottom w:val="none" w:sz="0" w:space="0" w:color="auto"/>
                    <w:right w:val="none" w:sz="0" w:space="0" w:color="auto"/>
                  </w:divBdr>
                </w:div>
                <w:div w:id="1179387294">
                  <w:marLeft w:val="640"/>
                  <w:marRight w:val="0"/>
                  <w:marTop w:val="0"/>
                  <w:marBottom w:val="0"/>
                  <w:divBdr>
                    <w:top w:val="none" w:sz="0" w:space="0" w:color="auto"/>
                    <w:left w:val="none" w:sz="0" w:space="0" w:color="auto"/>
                    <w:bottom w:val="none" w:sz="0" w:space="0" w:color="auto"/>
                    <w:right w:val="none" w:sz="0" w:space="0" w:color="auto"/>
                  </w:divBdr>
                </w:div>
                <w:div w:id="322203361">
                  <w:marLeft w:val="640"/>
                  <w:marRight w:val="0"/>
                  <w:marTop w:val="0"/>
                  <w:marBottom w:val="0"/>
                  <w:divBdr>
                    <w:top w:val="none" w:sz="0" w:space="0" w:color="auto"/>
                    <w:left w:val="none" w:sz="0" w:space="0" w:color="auto"/>
                    <w:bottom w:val="none" w:sz="0" w:space="0" w:color="auto"/>
                    <w:right w:val="none" w:sz="0" w:space="0" w:color="auto"/>
                  </w:divBdr>
                </w:div>
                <w:div w:id="1512336395">
                  <w:marLeft w:val="640"/>
                  <w:marRight w:val="0"/>
                  <w:marTop w:val="0"/>
                  <w:marBottom w:val="0"/>
                  <w:divBdr>
                    <w:top w:val="none" w:sz="0" w:space="0" w:color="auto"/>
                    <w:left w:val="none" w:sz="0" w:space="0" w:color="auto"/>
                    <w:bottom w:val="none" w:sz="0" w:space="0" w:color="auto"/>
                    <w:right w:val="none" w:sz="0" w:space="0" w:color="auto"/>
                  </w:divBdr>
                </w:div>
                <w:div w:id="199057954">
                  <w:marLeft w:val="640"/>
                  <w:marRight w:val="0"/>
                  <w:marTop w:val="0"/>
                  <w:marBottom w:val="0"/>
                  <w:divBdr>
                    <w:top w:val="none" w:sz="0" w:space="0" w:color="auto"/>
                    <w:left w:val="none" w:sz="0" w:space="0" w:color="auto"/>
                    <w:bottom w:val="none" w:sz="0" w:space="0" w:color="auto"/>
                    <w:right w:val="none" w:sz="0" w:space="0" w:color="auto"/>
                  </w:divBdr>
                </w:div>
                <w:div w:id="1560554971">
                  <w:marLeft w:val="640"/>
                  <w:marRight w:val="0"/>
                  <w:marTop w:val="0"/>
                  <w:marBottom w:val="0"/>
                  <w:divBdr>
                    <w:top w:val="none" w:sz="0" w:space="0" w:color="auto"/>
                    <w:left w:val="none" w:sz="0" w:space="0" w:color="auto"/>
                    <w:bottom w:val="none" w:sz="0" w:space="0" w:color="auto"/>
                    <w:right w:val="none" w:sz="0" w:space="0" w:color="auto"/>
                  </w:divBdr>
                </w:div>
                <w:div w:id="1012876905">
                  <w:marLeft w:val="640"/>
                  <w:marRight w:val="0"/>
                  <w:marTop w:val="0"/>
                  <w:marBottom w:val="0"/>
                  <w:divBdr>
                    <w:top w:val="none" w:sz="0" w:space="0" w:color="auto"/>
                    <w:left w:val="none" w:sz="0" w:space="0" w:color="auto"/>
                    <w:bottom w:val="none" w:sz="0" w:space="0" w:color="auto"/>
                    <w:right w:val="none" w:sz="0" w:space="0" w:color="auto"/>
                  </w:divBdr>
                </w:div>
                <w:div w:id="1095829725">
                  <w:marLeft w:val="640"/>
                  <w:marRight w:val="0"/>
                  <w:marTop w:val="0"/>
                  <w:marBottom w:val="0"/>
                  <w:divBdr>
                    <w:top w:val="none" w:sz="0" w:space="0" w:color="auto"/>
                    <w:left w:val="none" w:sz="0" w:space="0" w:color="auto"/>
                    <w:bottom w:val="none" w:sz="0" w:space="0" w:color="auto"/>
                    <w:right w:val="none" w:sz="0" w:space="0" w:color="auto"/>
                  </w:divBdr>
                </w:div>
                <w:div w:id="2133476652">
                  <w:marLeft w:val="640"/>
                  <w:marRight w:val="0"/>
                  <w:marTop w:val="0"/>
                  <w:marBottom w:val="0"/>
                  <w:divBdr>
                    <w:top w:val="none" w:sz="0" w:space="0" w:color="auto"/>
                    <w:left w:val="none" w:sz="0" w:space="0" w:color="auto"/>
                    <w:bottom w:val="none" w:sz="0" w:space="0" w:color="auto"/>
                    <w:right w:val="none" w:sz="0" w:space="0" w:color="auto"/>
                  </w:divBdr>
                </w:div>
                <w:div w:id="1335524711">
                  <w:marLeft w:val="640"/>
                  <w:marRight w:val="0"/>
                  <w:marTop w:val="0"/>
                  <w:marBottom w:val="0"/>
                  <w:divBdr>
                    <w:top w:val="none" w:sz="0" w:space="0" w:color="auto"/>
                    <w:left w:val="none" w:sz="0" w:space="0" w:color="auto"/>
                    <w:bottom w:val="none" w:sz="0" w:space="0" w:color="auto"/>
                    <w:right w:val="none" w:sz="0" w:space="0" w:color="auto"/>
                  </w:divBdr>
                </w:div>
                <w:div w:id="245188791">
                  <w:marLeft w:val="640"/>
                  <w:marRight w:val="0"/>
                  <w:marTop w:val="0"/>
                  <w:marBottom w:val="0"/>
                  <w:divBdr>
                    <w:top w:val="none" w:sz="0" w:space="0" w:color="auto"/>
                    <w:left w:val="none" w:sz="0" w:space="0" w:color="auto"/>
                    <w:bottom w:val="none" w:sz="0" w:space="0" w:color="auto"/>
                    <w:right w:val="none" w:sz="0" w:space="0" w:color="auto"/>
                  </w:divBdr>
                </w:div>
                <w:div w:id="587349998">
                  <w:marLeft w:val="640"/>
                  <w:marRight w:val="0"/>
                  <w:marTop w:val="0"/>
                  <w:marBottom w:val="0"/>
                  <w:divBdr>
                    <w:top w:val="none" w:sz="0" w:space="0" w:color="auto"/>
                    <w:left w:val="none" w:sz="0" w:space="0" w:color="auto"/>
                    <w:bottom w:val="none" w:sz="0" w:space="0" w:color="auto"/>
                    <w:right w:val="none" w:sz="0" w:space="0" w:color="auto"/>
                  </w:divBdr>
                </w:div>
                <w:div w:id="381907967">
                  <w:marLeft w:val="640"/>
                  <w:marRight w:val="0"/>
                  <w:marTop w:val="0"/>
                  <w:marBottom w:val="0"/>
                  <w:divBdr>
                    <w:top w:val="none" w:sz="0" w:space="0" w:color="auto"/>
                    <w:left w:val="none" w:sz="0" w:space="0" w:color="auto"/>
                    <w:bottom w:val="none" w:sz="0" w:space="0" w:color="auto"/>
                    <w:right w:val="none" w:sz="0" w:space="0" w:color="auto"/>
                  </w:divBdr>
                </w:div>
                <w:div w:id="817110047">
                  <w:marLeft w:val="640"/>
                  <w:marRight w:val="0"/>
                  <w:marTop w:val="0"/>
                  <w:marBottom w:val="0"/>
                  <w:divBdr>
                    <w:top w:val="none" w:sz="0" w:space="0" w:color="auto"/>
                    <w:left w:val="none" w:sz="0" w:space="0" w:color="auto"/>
                    <w:bottom w:val="none" w:sz="0" w:space="0" w:color="auto"/>
                    <w:right w:val="none" w:sz="0" w:space="0" w:color="auto"/>
                  </w:divBdr>
                </w:div>
                <w:div w:id="1497528798">
                  <w:marLeft w:val="640"/>
                  <w:marRight w:val="0"/>
                  <w:marTop w:val="0"/>
                  <w:marBottom w:val="0"/>
                  <w:divBdr>
                    <w:top w:val="none" w:sz="0" w:space="0" w:color="auto"/>
                    <w:left w:val="none" w:sz="0" w:space="0" w:color="auto"/>
                    <w:bottom w:val="none" w:sz="0" w:space="0" w:color="auto"/>
                    <w:right w:val="none" w:sz="0" w:space="0" w:color="auto"/>
                  </w:divBdr>
                </w:div>
                <w:div w:id="1704478832">
                  <w:marLeft w:val="640"/>
                  <w:marRight w:val="0"/>
                  <w:marTop w:val="0"/>
                  <w:marBottom w:val="0"/>
                  <w:divBdr>
                    <w:top w:val="none" w:sz="0" w:space="0" w:color="auto"/>
                    <w:left w:val="none" w:sz="0" w:space="0" w:color="auto"/>
                    <w:bottom w:val="none" w:sz="0" w:space="0" w:color="auto"/>
                    <w:right w:val="none" w:sz="0" w:space="0" w:color="auto"/>
                  </w:divBdr>
                </w:div>
                <w:div w:id="303779764">
                  <w:marLeft w:val="640"/>
                  <w:marRight w:val="0"/>
                  <w:marTop w:val="0"/>
                  <w:marBottom w:val="0"/>
                  <w:divBdr>
                    <w:top w:val="none" w:sz="0" w:space="0" w:color="auto"/>
                    <w:left w:val="none" w:sz="0" w:space="0" w:color="auto"/>
                    <w:bottom w:val="none" w:sz="0" w:space="0" w:color="auto"/>
                    <w:right w:val="none" w:sz="0" w:space="0" w:color="auto"/>
                  </w:divBdr>
                </w:div>
                <w:div w:id="1506048168">
                  <w:marLeft w:val="640"/>
                  <w:marRight w:val="0"/>
                  <w:marTop w:val="0"/>
                  <w:marBottom w:val="0"/>
                  <w:divBdr>
                    <w:top w:val="none" w:sz="0" w:space="0" w:color="auto"/>
                    <w:left w:val="none" w:sz="0" w:space="0" w:color="auto"/>
                    <w:bottom w:val="none" w:sz="0" w:space="0" w:color="auto"/>
                    <w:right w:val="none" w:sz="0" w:space="0" w:color="auto"/>
                  </w:divBdr>
                </w:div>
                <w:div w:id="1921523303">
                  <w:marLeft w:val="640"/>
                  <w:marRight w:val="0"/>
                  <w:marTop w:val="0"/>
                  <w:marBottom w:val="0"/>
                  <w:divBdr>
                    <w:top w:val="none" w:sz="0" w:space="0" w:color="auto"/>
                    <w:left w:val="none" w:sz="0" w:space="0" w:color="auto"/>
                    <w:bottom w:val="none" w:sz="0" w:space="0" w:color="auto"/>
                    <w:right w:val="none" w:sz="0" w:space="0" w:color="auto"/>
                  </w:divBdr>
                </w:div>
                <w:div w:id="1465732516">
                  <w:marLeft w:val="640"/>
                  <w:marRight w:val="0"/>
                  <w:marTop w:val="0"/>
                  <w:marBottom w:val="0"/>
                  <w:divBdr>
                    <w:top w:val="none" w:sz="0" w:space="0" w:color="auto"/>
                    <w:left w:val="none" w:sz="0" w:space="0" w:color="auto"/>
                    <w:bottom w:val="none" w:sz="0" w:space="0" w:color="auto"/>
                    <w:right w:val="none" w:sz="0" w:space="0" w:color="auto"/>
                  </w:divBdr>
                </w:div>
                <w:div w:id="853962739">
                  <w:marLeft w:val="640"/>
                  <w:marRight w:val="0"/>
                  <w:marTop w:val="0"/>
                  <w:marBottom w:val="0"/>
                  <w:divBdr>
                    <w:top w:val="none" w:sz="0" w:space="0" w:color="auto"/>
                    <w:left w:val="none" w:sz="0" w:space="0" w:color="auto"/>
                    <w:bottom w:val="none" w:sz="0" w:space="0" w:color="auto"/>
                    <w:right w:val="none" w:sz="0" w:space="0" w:color="auto"/>
                  </w:divBdr>
                </w:div>
                <w:div w:id="1518152525">
                  <w:marLeft w:val="640"/>
                  <w:marRight w:val="0"/>
                  <w:marTop w:val="0"/>
                  <w:marBottom w:val="0"/>
                  <w:divBdr>
                    <w:top w:val="none" w:sz="0" w:space="0" w:color="auto"/>
                    <w:left w:val="none" w:sz="0" w:space="0" w:color="auto"/>
                    <w:bottom w:val="none" w:sz="0" w:space="0" w:color="auto"/>
                    <w:right w:val="none" w:sz="0" w:space="0" w:color="auto"/>
                  </w:divBdr>
                </w:div>
                <w:div w:id="864709407">
                  <w:marLeft w:val="640"/>
                  <w:marRight w:val="0"/>
                  <w:marTop w:val="0"/>
                  <w:marBottom w:val="0"/>
                  <w:divBdr>
                    <w:top w:val="none" w:sz="0" w:space="0" w:color="auto"/>
                    <w:left w:val="none" w:sz="0" w:space="0" w:color="auto"/>
                    <w:bottom w:val="none" w:sz="0" w:space="0" w:color="auto"/>
                    <w:right w:val="none" w:sz="0" w:space="0" w:color="auto"/>
                  </w:divBdr>
                </w:div>
                <w:div w:id="670838861">
                  <w:marLeft w:val="640"/>
                  <w:marRight w:val="0"/>
                  <w:marTop w:val="0"/>
                  <w:marBottom w:val="0"/>
                  <w:divBdr>
                    <w:top w:val="none" w:sz="0" w:space="0" w:color="auto"/>
                    <w:left w:val="none" w:sz="0" w:space="0" w:color="auto"/>
                    <w:bottom w:val="none" w:sz="0" w:space="0" w:color="auto"/>
                    <w:right w:val="none" w:sz="0" w:space="0" w:color="auto"/>
                  </w:divBdr>
                </w:div>
                <w:div w:id="376510199">
                  <w:marLeft w:val="640"/>
                  <w:marRight w:val="0"/>
                  <w:marTop w:val="0"/>
                  <w:marBottom w:val="0"/>
                  <w:divBdr>
                    <w:top w:val="none" w:sz="0" w:space="0" w:color="auto"/>
                    <w:left w:val="none" w:sz="0" w:space="0" w:color="auto"/>
                    <w:bottom w:val="none" w:sz="0" w:space="0" w:color="auto"/>
                    <w:right w:val="none" w:sz="0" w:space="0" w:color="auto"/>
                  </w:divBdr>
                </w:div>
                <w:div w:id="503980795">
                  <w:marLeft w:val="640"/>
                  <w:marRight w:val="0"/>
                  <w:marTop w:val="0"/>
                  <w:marBottom w:val="0"/>
                  <w:divBdr>
                    <w:top w:val="none" w:sz="0" w:space="0" w:color="auto"/>
                    <w:left w:val="none" w:sz="0" w:space="0" w:color="auto"/>
                    <w:bottom w:val="none" w:sz="0" w:space="0" w:color="auto"/>
                    <w:right w:val="none" w:sz="0" w:space="0" w:color="auto"/>
                  </w:divBdr>
                </w:div>
                <w:div w:id="96368076">
                  <w:marLeft w:val="640"/>
                  <w:marRight w:val="0"/>
                  <w:marTop w:val="0"/>
                  <w:marBottom w:val="0"/>
                  <w:divBdr>
                    <w:top w:val="none" w:sz="0" w:space="0" w:color="auto"/>
                    <w:left w:val="none" w:sz="0" w:space="0" w:color="auto"/>
                    <w:bottom w:val="none" w:sz="0" w:space="0" w:color="auto"/>
                    <w:right w:val="none" w:sz="0" w:space="0" w:color="auto"/>
                  </w:divBdr>
                </w:div>
                <w:div w:id="1236814676">
                  <w:marLeft w:val="640"/>
                  <w:marRight w:val="0"/>
                  <w:marTop w:val="0"/>
                  <w:marBottom w:val="0"/>
                  <w:divBdr>
                    <w:top w:val="none" w:sz="0" w:space="0" w:color="auto"/>
                    <w:left w:val="none" w:sz="0" w:space="0" w:color="auto"/>
                    <w:bottom w:val="none" w:sz="0" w:space="0" w:color="auto"/>
                    <w:right w:val="none" w:sz="0" w:space="0" w:color="auto"/>
                  </w:divBdr>
                </w:div>
                <w:div w:id="57440959">
                  <w:marLeft w:val="640"/>
                  <w:marRight w:val="0"/>
                  <w:marTop w:val="0"/>
                  <w:marBottom w:val="0"/>
                  <w:divBdr>
                    <w:top w:val="none" w:sz="0" w:space="0" w:color="auto"/>
                    <w:left w:val="none" w:sz="0" w:space="0" w:color="auto"/>
                    <w:bottom w:val="none" w:sz="0" w:space="0" w:color="auto"/>
                    <w:right w:val="none" w:sz="0" w:space="0" w:color="auto"/>
                  </w:divBdr>
                </w:div>
                <w:div w:id="667445431">
                  <w:marLeft w:val="640"/>
                  <w:marRight w:val="0"/>
                  <w:marTop w:val="0"/>
                  <w:marBottom w:val="0"/>
                  <w:divBdr>
                    <w:top w:val="none" w:sz="0" w:space="0" w:color="auto"/>
                    <w:left w:val="none" w:sz="0" w:space="0" w:color="auto"/>
                    <w:bottom w:val="none" w:sz="0" w:space="0" w:color="auto"/>
                    <w:right w:val="none" w:sz="0" w:space="0" w:color="auto"/>
                  </w:divBdr>
                </w:div>
                <w:div w:id="1418332166">
                  <w:marLeft w:val="640"/>
                  <w:marRight w:val="0"/>
                  <w:marTop w:val="0"/>
                  <w:marBottom w:val="0"/>
                  <w:divBdr>
                    <w:top w:val="none" w:sz="0" w:space="0" w:color="auto"/>
                    <w:left w:val="none" w:sz="0" w:space="0" w:color="auto"/>
                    <w:bottom w:val="none" w:sz="0" w:space="0" w:color="auto"/>
                    <w:right w:val="none" w:sz="0" w:space="0" w:color="auto"/>
                  </w:divBdr>
                </w:div>
                <w:div w:id="1356541484">
                  <w:marLeft w:val="640"/>
                  <w:marRight w:val="0"/>
                  <w:marTop w:val="0"/>
                  <w:marBottom w:val="0"/>
                  <w:divBdr>
                    <w:top w:val="none" w:sz="0" w:space="0" w:color="auto"/>
                    <w:left w:val="none" w:sz="0" w:space="0" w:color="auto"/>
                    <w:bottom w:val="none" w:sz="0" w:space="0" w:color="auto"/>
                    <w:right w:val="none" w:sz="0" w:space="0" w:color="auto"/>
                  </w:divBdr>
                </w:div>
                <w:div w:id="1420326481">
                  <w:marLeft w:val="640"/>
                  <w:marRight w:val="0"/>
                  <w:marTop w:val="0"/>
                  <w:marBottom w:val="0"/>
                  <w:divBdr>
                    <w:top w:val="none" w:sz="0" w:space="0" w:color="auto"/>
                    <w:left w:val="none" w:sz="0" w:space="0" w:color="auto"/>
                    <w:bottom w:val="none" w:sz="0" w:space="0" w:color="auto"/>
                    <w:right w:val="none" w:sz="0" w:space="0" w:color="auto"/>
                  </w:divBdr>
                </w:div>
                <w:div w:id="1028071049">
                  <w:marLeft w:val="640"/>
                  <w:marRight w:val="0"/>
                  <w:marTop w:val="0"/>
                  <w:marBottom w:val="0"/>
                  <w:divBdr>
                    <w:top w:val="none" w:sz="0" w:space="0" w:color="auto"/>
                    <w:left w:val="none" w:sz="0" w:space="0" w:color="auto"/>
                    <w:bottom w:val="none" w:sz="0" w:space="0" w:color="auto"/>
                    <w:right w:val="none" w:sz="0" w:space="0" w:color="auto"/>
                  </w:divBdr>
                </w:div>
                <w:div w:id="1873614758">
                  <w:marLeft w:val="640"/>
                  <w:marRight w:val="0"/>
                  <w:marTop w:val="0"/>
                  <w:marBottom w:val="0"/>
                  <w:divBdr>
                    <w:top w:val="none" w:sz="0" w:space="0" w:color="auto"/>
                    <w:left w:val="none" w:sz="0" w:space="0" w:color="auto"/>
                    <w:bottom w:val="none" w:sz="0" w:space="0" w:color="auto"/>
                    <w:right w:val="none" w:sz="0" w:space="0" w:color="auto"/>
                  </w:divBdr>
                </w:div>
                <w:div w:id="957486549">
                  <w:marLeft w:val="640"/>
                  <w:marRight w:val="0"/>
                  <w:marTop w:val="0"/>
                  <w:marBottom w:val="0"/>
                  <w:divBdr>
                    <w:top w:val="none" w:sz="0" w:space="0" w:color="auto"/>
                    <w:left w:val="none" w:sz="0" w:space="0" w:color="auto"/>
                    <w:bottom w:val="none" w:sz="0" w:space="0" w:color="auto"/>
                    <w:right w:val="none" w:sz="0" w:space="0" w:color="auto"/>
                  </w:divBdr>
                </w:div>
                <w:div w:id="200753923">
                  <w:marLeft w:val="640"/>
                  <w:marRight w:val="0"/>
                  <w:marTop w:val="0"/>
                  <w:marBottom w:val="0"/>
                  <w:divBdr>
                    <w:top w:val="none" w:sz="0" w:space="0" w:color="auto"/>
                    <w:left w:val="none" w:sz="0" w:space="0" w:color="auto"/>
                    <w:bottom w:val="none" w:sz="0" w:space="0" w:color="auto"/>
                    <w:right w:val="none" w:sz="0" w:space="0" w:color="auto"/>
                  </w:divBdr>
                </w:div>
                <w:div w:id="1639457220">
                  <w:marLeft w:val="640"/>
                  <w:marRight w:val="0"/>
                  <w:marTop w:val="0"/>
                  <w:marBottom w:val="0"/>
                  <w:divBdr>
                    <w:top w:val="none" w:sz="0" w:space="0" w:color="auto"/>
                    <w:left w:val="none" w:sz="0" w:space="0" w:color="auto"/>
                    <w:bottom w:val="none" w:sz="0" w:space="0" w:color="auto"/>
                    <w:right w:val="none" w:sz="0" w:space="0" w:color="auto"/>
                  </w:divBdr>
                </w:div>
                <w:div w:id="1592740967">
                  <w:marLeft w:val="640"/>
                  <w:marRight w:val="0"/>
                  <w:marTop w:val="0"/>
                  <w:marBottom w:val="0"/>
                  <w:divBdr>
                    <w:top w:val="none" w:sz="0" w:space="0" w:color="auto"/>
                    <w:left w:val="none" w:sz="0" w:space="0" w:color="auto"/>
                    <w:bottom w:val="none" w:sz="0" w:space="0" w:color="auto"/>
                    <w:right w:val="none" w:sz="0" w:space="0" w:color="auto"/>
                  </w:divBdr>
                </w:div>
                <w:div w:id="662467143">
                  <w:marLeft w:val="640"/>
                  <w:marRight w:val="0"/>
                  <w:marTop w:val="0"/>
                  <w:marBottom w:val="0"/>
                  <w:divBdr>
                    <w:top w:val="none" w:sz="0" w:space="0" w:color="auto"/>
                    <w:left w:val="none" w:sz="0" w:space="0" w:color="auto"/>
                    <w:bottom w:val="none" w:sz="0" w:space="0" w:color="auto"/>
                    <w:right w:val="none" w:sz="0" w:space="0" w:color="auto"/>
                  </w:divBdr>
                </w:div>
                <w:div w:id="1046371366">
                  <w:marLeft w:val="640"/>
                  <w:marRight w:val="0"/>
                  <w:marTop w:val="0"/>
                  <w:marBottom w:val="0"/>
                  <w:divBdr>
                    <w:top w:val="none" w:sz="0" w:space="0" w:color="auto"/>
                    <w:left w:val="none" w:sz="0" w:space="0" w:color="auto"/>
                    <w:bottom w:val="none" w:sz="0" w:space="0" w:color="auto"/>
                    <w:right w:val="none" w:sz="0" w:space="0" w:color="auto"/>
                  </w:divBdr>
                </w:div>
                <w:div w:id="1093207348">
                  <w:marLeft w:val="640"/>
                  <w:marRight w:val="0"/>
                  <w:marTop w:val="0"/>
                  <w:marBottom w:val="0"/>
                  <w:divBdr>
                    <w:top w:val="none" w:sz="0" w:space="0" w:color="auto"/>
                    <w:left w:val="none" w:sz="0" w:space="0" w:color="auto"/>
                    <w:bottom w:val="none" w:sz="0" w:space="0" w:color="auto"/>
                    <w:right w:val="none" w:sz="0" w:space="0" w:color="auto"/>
                  </w:divBdr>
                </w:div>
                <w:div w:id="896361576">
                  <w:marLeft w:val="640"/>
                  <w:marRight w:val="0"/>
                  <w:marTop w:val="0"/>
                  <w:marBottom w:val="0"/>
                  <w:divBdr>
                    <w:top w:val="none" w:sz="0" w:space="0" w:color="auto"/>
                    <w:left w:val="none" w:sz="0" w:space="0" w:color="auto"/>
                    <w:bottom w:val="none" w:sz="0" w:space="0" w:color="auto"/>
                    <w:right w:val="none" w:sz="0" w:space="0" w:color="auto"/>
                  </w:divBdr>
                </w:div>
                <w:div w:id="332267962">
                  <w:marLeft w:val="640"/>
                  <w:marRight w:val="0"/>
                  <w:marTop w:val="0"/>
                  <w:marBottom w:val="0"/>
                  <w:divBdr>
                    <w:top w:val="none" w:sz="0" w:space="0" w:color="auto"/>
                    <w:left w:val="none" w:sz="0" w:space="0" w:color="auto"/>
                    <w:bottom w:val="none" w:sz="0" w:space="0" w:color="auto"/>
                    <w:right w:val="none" w:sz="0" w:space="0" w:color="auto"/>
                  </w:divBdr>
                </w:div>
              </w:divsChild>
            </w:div>
            <w:div w:id="1790470206">
              <w:marLeft w:val="0"/>
              <w:marRight w:val="0"/>
              <w:marTop w:val="0"/>
              <w:marBottom w:val="0"/>
              <w:divBdr>
                <w:top w:val="none" w:sz="0" w:space="0" w:color="auto"/>
                <w:left w:val="none" w:sz="0" w:space="0" w:color="auto"/>
                <w:bottom w:val="none" w:sz="0" w:space="0" w:color="auto"/>
                <w:right w:val="none" w:sz="0" w:space="0" w:color="auto"/>
              </w:divBdr>
              <w:divsChild>
                <w:div w:id="1032343273">
                  <w:marLeft w:val="640"/>
                  <w:marRight w:val="0"/>
                  <w:marTop w:val="0"/>
                  <w:marBottom w:val="0"/>
                  <w:divBdr>
                    <w:top w:val="none" w:sz="0" w:space="0" w:color="auto"/>
                    <w:left w:val="none" w:sz="0" w:space="0" w:color="auto"/>
                    <w:bottom w:val="none" w:sz="0" w:space="0" w:color="auto"/>
                    <w:right w:val="none" w:sz="0" w:space="0" w:color="auto"/>
                  </w:divBdr>
                </w:div>
                <w:div w:id="1779984563">
                  <w:marLeft w:val="640"/>
                  <w:marRight w:val="0"/>
                  <w:marTop w:val="0"/>
                  <w:marBottom w:val="0"/>
                  <w:divBdr>
                    <w:top w:val="none" w:sz="0" w:space="0" w:color="auto"/>
                    <w:left w:val="none" w:sz="0" w:space="0" w:color="auto"/>
                    <w:bottom w:val="none" w:sz="0" w:space="0" w:color="auto"/>
                    <w:right w:val="none" w:sz="0" w:space="0" w:color="auto"/>
                  </w:divBdr>
                </w:div>
                <w:div w:id="941188783">
                  <w:marLeft w:val="640"/>
                  <w:marRight w:val="0"/>
                  <w:marTop w:val="0"/>
                  <w:marBottom w:val="0"/>
                  <w:divBdr>
                    <w:top w:val="none" w:sz="0" w:space="0" w:color="auto"/>
                    <w:left w:val="none" w:sz="0" w:space="0" w:color="auto"/>
                    <w:bottom w:val="none" w:sz="0" w:space="0" w:color="auto"/>
                    <w:right w:val="none" w:sz="0" w:space="0" w:color="auto"/>
                  </w:divBdr>
                </w:div>
                <w:div w:id="1917782641">
                  <w:marLeft w:val="640"/>
                  <w:marRight w:val="0"/>
                  <w:marTop w:val="0"/>
                  <w:marBottom w:val="0"/>
                  <w:divBdr>
                    <w:top w:val="none" w:sz="0" w:space="0" w:color="auto"/>
                    <w:left w:val="none" w:sz="0" w:space="0" w:color="auto"/>
                    <w:bottom w:val="none" w:sz="0" w:space="0" w:color="auto"/>
                    <w:right w:val="none" w:sz="0" w:space="0" w:color="auto"/>
                  </w:divBdr>
                </w:div>
                <w:div w:id="669720111">
                  <w:marLeft w:val="640"/>
                  <w:marRight w:val="0"/>
                  <w:marTop w:val="0"/>
                  <w:marBottom w:val="0"/>
                  <w:divBdr>
                    <w:top w:val="none" w:sz="0" w:space="0" w:color="auto"/>
                    <w:left w:val="none" w:sz="0" w:space="0" w:color="auto"/>
                    <w:bottom w:val="none" w:sz="0" w:space="0" w:color="auto"/>
                    <w:right w:val="none" w:sz="0" w:space="0" w:color="auto"/>
                  </w:divBdr>
                </w:div>
                <w:div w:id="2144812493">
                  <w:marLeft w:val="640"/>
                  <w:marRight w:val="0"/>
                  <w:marTop w:val="0"/>
                  <w:marBottom w:val="0"/>
                  <w:divBdr>
                    <w:top w:val="none" w:sz="0" w:space="0" w:color="auto"/>
                    <w:left w:val="none" w:sz="0" w:space="0" w:color="auto"/>
                    <w:bottom w:val="none" w:sz="0" w:space="0" w:color="auto"/>
                    <w:right w:val="none" w:sz="0" w:space="0" w:color="auto"/>
                  </w:divBdr>
                </w:div>
                <w:div w:id="195703684">
                  <w:marLeft w:val="640"/>
                  <w:marRight w:val="0"/>
                  <w:marTop w:val="0"/>
                  <w:marBottom w:val="0"/>
                  <w:divBdr>
                    <w:top w:val="none" w:sz="0" w:space="0" w:color="auto"/>
                    <w:left w:val="none" w:sz="0" w:space="0" w:color="auto"/>
                    <w:bottom w:val="none" w:sz="0" w:space="0" w:color="auto"/>
                    <w:right w:val="none" w:sz="0" w:space="0" w:color="auto"/>
                  </w:divBdr>
                </w:div>
                <w:div w:id="1603684994">
                  <w:marLeft w:val="640"/>
                  <w:marRight w:val="0"/>
                  <w:marTop w:val="0"/>
                  <w:marBottom w:val="0"/>
                  <w:divBdr>
                    <w:top w:val="none" w:sz="0" w:space="0" w:color="auto"/>
                    <w:left w:val="none" w:sz="0" w:space="0" w:color="auto"/>
                    <w:bottom w:val="none" w:sz="0" w:space="0" w:color="auto"/>
                    <w:right w:val="none" w:sz="0" w:space="0" w:color="auto"/>
                  </w:divBdr>
                </w:div>
                <w:div w:id="1917743324">
                  <w:marLeft w:val="640"/>
                  <w:marRight w:val="0"/>
                  <w:marTop w:val="0"/>
                  <w:marBottom w:val="0"/>
                  <w:divBdr>
                    <w:top w:val="none" w:sz="0" w:space="0" w:color="auto"/>
                    <w:left w:val="none" w:sz="0" w:space="0" w:color="auto"/>
                    <w:bottom w:val="none" w:sz="0" w:space="0" w:color="auto"/>
                    <w:right w:val="none" w:sz="0" w:space="0" w:color="auto"/>
                  </w:divBdr>
                </w:div>
                <w:div w:id="1113284093">
                  <w:marLeft w:val="640"/>
                  <w:marRight w:val="0"/>
                  <w:marTop w:val="0"/>
                  <w:marBottom w:val="0"/>
                  <w:divBdr>
                    <w:top w:val="none" w:sz="0" w:space="0" w:color="auto"/>
                    <w:left w:val="none" w:sz="0" w:space="0" w:color="auto"/>
                    <w:bottom w:val="none" w:sz="0" w:space="0" w:color="auto"/>
                    <w:right w:val="none" w:sz="0" w:space="0" w:color="auto"/>
                  </w:divBdr>
                </w:div>
                <w:div w:id="1382710947">
                  <w:marLeft w:val="640"/>
                  <w:marRight w:val="0"/>
                  <w:marTop w:val="0"/>
                  <w:marBottom w:val="0"/>
                  <w:divBdr>
                    <w:top w:val="none" w:sz="0" w:space="0" w:color="auto"/>
                    <w:left w:val="none" w:sz="0" w:space="0" w:color="auto"/>
                    <w:bottom w:val="none" w:sz="0" w:space="0" w:color="auto"/>
                    <w:right w:val="none" w:sz="0" w:space="0" w:color="auto"/>
                  </w:divBdr>
                </w:div>
                <w:div w:id="1393583548">
                  <w:marLeft w:val="640"/>
                  <w:marRight w:val="0"/>
                  <w:marTop w:val="0"/>
                  <w:marBottom w:val="0"/>
                  <w:divBdr>
                    <w:top w:val="none" w:sz="0" w:space="0" w:color="auto"/>
                    <w:left w:val="none" w:sz="0" w:space="0" w:color="auto"/>
                    <w:bottom w:val="none" w:sz="0" w:space="0" w:color="auto"/>
                    <w:right w:val="none" w:sz="0" w:space="0" w:color="auto"/>
                  </w:divBdr>
                </w:div>
                <w:div w:id="310451275">
                  <w:marLeft w:val="640"/>
                  <w:marRight w:val="0"/>
                  <w:marTop w:val="0"/>
                  <w:marBottom w:val="0"/>
                  <w:divBdr>
                    <w:top w:val="none" w:sz="0" w:space="0" w:color="auto"/>
                    <w:left w:val="none" w:sz="0" w:space="0" w:color="auto"/>
                    <w:bottom w:val="none" w:sz="0" w:space="0" w:color="auto"/>
                    <w:right w:val="none" w:sz="0" w:space="0" w:color="auto"/>
                  </w:divBdr>
                </w:div>
                <w:div w:id="24794046">
                  <w:marLeft w:val="640"/>
                  <w:marRight w:val="0"/>
                  <w:marTop w:val="0"/>
                  <w:marBottom w:val="0"/>
                  <w:divBdr>
                    <w:top w:val="none" w:sz="0" w:space="0" w:color="auto"/>
                    <w:left w:val="none" w:sz="0" w:space="0" w:color="auto"/>
                    <w:bottom w:val="none" w:sz="0" w:space="0" w:color="auto"/>
                    <w:right w:val="none" w:sz="0" w:space="0" w:color="auto"/>
                  </w:divBdr>
                </w:div>
                <w:div w:id="852689246">
                  <w:marLeft w:val="640"/>
                  <w:marRight w:val="0"/>
                  <w:marTop w:val="0"/>
                  <w:marBottom w:val="0"/>
                  <w:divBdr>
                    <w:top w:val="none" w:sz="0" w:space="0" w:color="auto"/>
                    <w:left w:val="none" w:sz="0" w:space="0" w:color="auto"/>
                    <w:bottom w:val="none" w:sz="0" w:space="0" w:color="auto"/>
                    <w:right w:val="none" w:sz="0" w:space="0" w:color="auto"/>
                  </w:divBdr>
                </w:div>
                <w:div w:id="1903131941">
                  <w:marLeft w:val="640"/>
                  <w:marRight w:val="0"/>
                  <w:marTop w:val="0"/>
                  <w:marBottom w:val="0"/>
                  <w:divBdr>
                    <w:top w:val="none" w:sz="0" w:space="0" w:color="auto"/>
                    <w:left w:val="none" w:sz="0" w:space="0" w:color="auto"/>
                    <w:bottom w:val="none" w:sz="0" w:space="0" w:color="auto"/>
                    <w:right w:val="none" w:sz="0" w:space="0" w:color="auto"/>
                  </w:divBdr>
                </w:div>
                <w:div w:id="458228608">
                  <w:marLeft w:val="640"/>
                  <w:marRight w:val="0"/>
                  <w:marTop w:val="0"/>
                  <w:marBottom w:val="0"/>
                  <w:divBdr>
                    <w:top w:val="none" w:sz="0" w:space="0" w:color="auto"/>
                    <w:left w:val="none" w:sz="0" w:space="0" w:color="auto"/>
                    <w:bottom w:val="none" w:sz="0" w:space="0" w:color="auto"/>
                    <w:right w:val="none" w:sz="0" w:space="0" w:color="auto"/>
                  </w:divBdr>
                </w:div>
                <w:div w:id="1442336177">
                  <w:marLeft w:val="640"/>
                  <w:marRight w:val="0"/>
                  <w:marTop w:val="0"/>
                  <w:marBottom w:val="0"/>
                  <w:divBdr>
                    <w:top w:val="none" w:sz="0" w:space="0" w:color="auto"/>
                    <w:left w:val="none" w:sz="0" w:space="0" w:color="auto"/>
                    <w:bottom w:val="none" w:sz="0" w:space="0" w:color="auto"/>
                    <w:right w:val="none" w:sz="0" w:space="0" w:color="auto"/>
                  </w:divBdr>
                </w:div>
                <w:div w:id="397048236">
                  <w:marLeft w:val="640"/>
                  <w:marRight w:val="0"/>
                  <w:marTop w:val="0"/>
                  <w:marBottom w:val="0"/>
                  <w:divBdr>
                    <w:top w:val="none" w:sz="0" w:space="0" w:color="auto"/>
                    <w:left w:val="none" w:sz="0" w:space="0" w:color="auto"/>
                    <w:bottom w:val="none" w:sz="0" w:space="0" w:color="auto"/>
                    <w:right w:val="none" w:sz="0" w:space="0" w:color="auto"/>
                  </w:divBdr>
                </w:div>
                <w:div w:id="1952975308">
                  <w:marLeft w:val="640"/>
                  <w:marRight w:val="0"/>
                  <w:marTop w:val="0"/>
                  <w:marBottom w:val="0"/>
                  <w:divBdr>
                    <w:top w:val="none" w:sz="0" w:space="0" w:color="auto"/>
                    <w:left w:val="none" w:sz="0" w:space="0" w:color="auto"/>
                    <w:bottom w:val="none" w:sz="0" w:space="0" w:color="auto"/>
                    <w:right w:val="none" w:sz="0" w:space="0" w:color="auto"/>
                  </w:divBdr>
                </w:div>
                <w:div w:id="1541236935">
                  <w:marLeft w:val="640"/>
                  <w:marRight w:val="0"/>
                  <w:marTop w:val="0"/>
                  <w:marBottom w:val="0"/>
                  <w:divBdr>
                    <w:top w:val="none" w:sz="0" w:space="0" w:color="auto"/>
                    <w:left w:val="none" w:sz="0" w:space="0" w:color="auto"/>
                    <w:bottom w:val="none" w:sz="0" w:space="0" w:color="auto"/>
                    <w:right w:val="none" w:sz="0" w:space="0" w:color="auto"/>
                  </w:divBdr>
                </w:div>
                <w:div w:id="1303271240">
                  <w:marLeft w:val="640"/>
                  <w:marRight w:val="0"/>
                  <w:marTop w:val="0"/>
                  <w:marBottom w:val="0"/>
                  <w:divBdr>
                    <w:top w:val="none" w:sz="0" w:space="0" w:color="auto"/>
                    <w:left w:val="none" w:sz="0" w:space="0" w:color="auto"/>
                    <w:bottom w:val="none" w:sz="0" w:space="0" w:color="auto"/>
                    <w:right w:val="none" w:sz="0" w:space="0" w:color="auto"/>
                  </w:divBdr>
                </w:div>
                <w:div w:id="1991054870">
                  <w:marLeft w:val="640"/>
                  <w:marRight w:val="0"/>
                  <w:marTop w:val="0"/>
                  <w:marBottom w:val="0"/>
                  <w:divBdr>
                    <w:top w:val="none" w:sz="0" w:space="0" w:color="auto"/>
                    <w:left w:val="none" w:sz="0" w:space="0" w:color="auto"/>
                    <w:bottom w:val="none" w:sz="0" w:space="0" w:color="auto"/>
                    <w:right w:val="none" w:sz="0" w:space="0" w:color="auto"/>
                  </w:divBdr>
                </w:div>
                <w:div w:id="1613710000">
                  <w:marLeft w:val="640"/>
                  <w:marRight w:val="0"/>
                  <w:marTop w:val="0"/>
                  <w:marBottom w:val="0"/>
                  <w:divBdr>
                    <w:top w:val="none" w:sz="0" w:space="0" w:color="auto"/>
                    <w:left w:val="none" w:sz="0" w:space="0" w:color="auto"/>
                    <w:bottom w:val="none" w:sz="0" w:space="0" w:color="auto"/>
                    <w:right w:val="none" w:sz="0" w:space="0" w:color="auto"/>
                  </w:divBdr>
                </w:div>
                <w:div w:id="1657807552">
                  <w:marLeft w:val="640"/>
                  <w:marRight w:val="0"/>
                  <w:marTop w:val="0"/>
                  <w:marBottom w:val="0"/>
                  <w:divBdr>
                    <w:top w:val="none" w:sz="0" w:space="0" w:color="auto"/>
                    <w:left w:val="none" w:sz="0" w:space="0" w:color="auto"/>
                    <w:bottom w:val="none" w:sz="0" w:space="0" w:color="auto"/>
                    <w:right w:val="none" w:sz="0" w:space="0" w:color="auto"/>
                  </w:divBdr>
                </w:div>
                <w:div w:id="950163201">
                  <w:marLeft w:val="640"/>
                  <w:marRight w:val="0"/>
                  <w:marTop w:val="0"/>
                  <w:marBottom w:val="0"/>
                  <w:divBdr>
                    <w:top w:val="none" w:sz="0" w:space="0" w:color="auto"/>
                    <w:left w:val="none" w:sz="0" w:space="0" w:color="auto"/>
                    <w:bottom w:val="none" w:sz="0" w:space="0" w:color="auto"/>
                    <w:right w:val="none" w:sz="0" w:space="0" w:color="auto"/>
                  </w:divBdr>
                </w:div>
                <w:div w:id="1699041321">
                  <w:marLeft w:val="640"/>
                  <w:marRight w:val="0"/>
                  <w:marTop w:val="0"/>
                  <w:marBottom w:val="0"/>
                  <w:divBdr>
                    <w:top w:val="none" w:sz="0" w:space="0" w:color="auto"/>
                    <w:left w:val="none" w:sz="0" w:space="0" w:color="auto"/>
                    <w:bottom w:val="none" w:sz="0" w:space="0" w:color="auto"/>
                    <w:right w:val="none" w:sz="0" w:space="0" w:color="auto"/>
                  </w:divBdr>
                </w:div>
                <w:div w:id="1666132123">
                  <w:marLeft w:val="640"/>
                  <w:marRight w:val="0"/>
                  <w:marTop w:val="0"/>
                  <w:marBottom w:val="0"/>
                  <w:divBdr>
                    <w:top w:val="none" w:sz="0" w:space="0" w:color="auto"/>
                    <w:left w:val="none" w:sz="0" w:space="0" w:color="auto"/>
                    <w:bottom w:val="none" w:sz="0" w:space="0" w:color="auto"/>
                    <w:right w:val="none" w:sz="0" w:space="0" w:color="auto"/>
                  </w:divBdr>
                </w:div>
                <w:div w:id="1232422598">
                  <w:marLeft w:val="640"/>
                  <w:marRight w:val="0"/>
                  <w:marTop w:val="0"/>
                  <w:marBottom w:val="0"/>
                  <w:divBdr>
                    <w:top w:val="none" w:sz="0" w:space="0" w:color="auto"/>
                    <w:left w:val="none" w:sz="0" w:space="0" w:color="auto"/>
                    <w:bottom w:val="none" w:sz="0" w:space="0" w:color="auto"/>
                    <w:right w:val="none" w:sz="0" w:space="0" w:color="auto"/>
                  </w:divBdr>
                </w:div>
                <w:div w:id="1178041656">
                  <w:marLeft w:val="640"/>
                  <w:marRight w:val="0"/>
                  <w:marTop w:val="0"/>
                  <w:marBottom w:val="0"/>
                  <w:divBdr>
                    <w:top w:val="none" w:sz="0" w:space="0" w:color="auto"/>
                    <w:left w:val="none" w:sz="0" w:space="0" w:color="auto"/>
                    <w:bottom w:val="none" w:sz="0" w:space="0" w:color="auto"/>
                    <w:right w:val="none" w:sz="0" w:space="0" w:color="auto"/>
                  </w:divBdr>
                </w:div>
                <w:div w:id="1805193554">
                  <w:marLeft w:val="640"/>
                  <w:marRight w:val="0"/>
                  <w:marTop w:val="0"/>
                  <w:marBottom w:val="0"/>
                  <w:divBdr>
                    <w:top w:val="none" w:sz="0" w:space="0" w:color="auto"/>
                    <w:left w:val="none" w:sz="0" w:space="0" w:color="auto"/>
                    <w:bottom w:val="none" w:sz="0" w:space="0" w:color="auto"/>
                    <w:right w:val="none" w:sz="0" w:space="0" w:color="auto"/>
                  </w:divBdr>
                </w:div>
                <w:div w:id="1913542289">
                  <w:marLeft w:val="640"/>
                  <w:marRight w:val="0"/>
                  <w:marTop w:val="0"/>
                  <w:marBottom w:val="0"/>
                  <w:divBdr>
                    <w:top w:val="none" w:sz="0" w:space="0" w:color="auto"/>
                    <w:left w:val="none" w:sz="0" w:space="0" w:color="auto"/>
                    <w:bottom w:val="none" w:sz="0" w:space="0" w:color="auto"/>
                    <w:right w:val="none" w:sz="0" w:space="0" w:color="auto"/>
                  </w:divBdr>
                </w:div>
                <w:div w:id="490488257">
                  <w:marLeft w:val="640"/>
                  <w:marRight w:val="0"/>
                  <w:marTop w:val="0"/>
                  <w:marBottom w:val="0"/>
                  <w:divBdr>
                    <w:top w:val="none" w:sz="0" w:space="0" w:color="auto"/>
                    <w:left w:val="none" w:sz="0" w:space="0" w:color="auto"/>
                    <w:bottom w:val="none" w:sz="0" w:space="0" w:color="auto"/>
                    <w:right w:val="none" w:sz="0" w:space="0" w:color="auto"/>
                  </w:divBdr>
                </w:div>
                <w:div w:id="352417079">
                  <w:marLeft w:val="640"/>
                  <w:marRight w:val="0"/>
                  <w:marTop w:val="0"/>
                  <w:marBottom w:val="0"/>
                  <w:divBdr>
                    <w:top w:val="none" w:sz="0" w:space="0" w:color="auto"/>
                    <w:left w:val="none" w:sz="0" w:space="0" w:color="auto"/>
                    <w:bottom w:val="none" w:sz="0" w:space="0" w:color="auto"/>
                    <w:right w:val="none" w:sz="0" w:space="0" w:color="auto"/>
                  </w:divBdr>
                </w:div>
                <w:div w:id="1899628610">
                  <w:marLeft w:val="640"/>
                  <w:marRight w:val="0"/>
                  <w:marTop w:val="0"/>
                  <w:marBottom w:val="0"/>
                  <w:divBdr>
                    <w:top w:val="none" w:sz="0" w:space="0" w:color="auto"/>
                    <w:left w:val="none" w:sz="0" w:space="0" w:color="auto"/>
                    <w:bottom w:val="none" w:sz="0" w:space="0" w:color="auto"/>
                    <w:right w:val="none" w:sz="0" w:space="0" w:color="auto"/>
                  </w:divBdr>
                </w:div>
                <w:div w:id="1427461347">
                  <w:marLeft w:val="640"/>
                  <w:marRight w:val="0"/>
                  <w:marTop w:val="0"/>
                  <w:marBottom w:val="0"/>
                  <w:divBdr>
                    <w:top w:val="none" w:sz="0" w:space="0" w:color="auto"/>
                    <w:left w:val="none" w:sz="0" w:space="0" w:color="auto"/>
                    <w:bottom w:val="none" w:sz="0" w:space="0" w:color="auto"/>
                    <w:right w:val="none" w:sz="0" w:space="0" w:color="auto"/>
                  </w:divBdr>
                </w:div>
                <w:div w:id="937835900">
                  <w:marLeft w:val="640"/>
                  <w:marRight w:val="0"/>
                  <w:marTop w:val="0"/>
                  <w:marBottom w:val="0"/>
                  <w:divBdr>
                    <w:top w:val="none" w:sz="0" w:space="0" w:color="auto"/>
                    <w:left w:val="none" w:sz="0" w:space="0" w:color="auto"/>
                    <w:bottom w:val="none" w:sz="0" w:space="0" w:color="auto"/>
                    <w:right w:val="none" w:sz="0" w:space="0" w:color="auto"/>
                  </w:divBdr>
                </w:div>
                <w:div w:id="1472332536">
                  <w:marLeft w:val="640"/>
                  <w:marRight w:val="0"/>
                  <w:marTop w:val="0"/>
                  <w:marBottom w:val="0"/>
                  <w:divBdr>
                    <w:top w:val="none" w:sz="0" w:space="0" w:color="auto"/>
                    <w:left w:val="none" w:sz="0" w:space="0" w:color="auto"/>
                    <w:bottom w:val="none" w:sz="0" w:space="0" w:color="auto"/>
                    <w:right w:val="none" w:sz="0" w:space="0" w:color="auto"/>
                  </w:divBdr>
                </w:div>
                <w:div w:id="1811316019">
                  <w:marLeft w:val="640"/>
                  <w:marRight w:val="0"/>
                  <w:marTop w:val="0"/>
                  <w:marBottom w:val="0"/>
                  <w:divBdr>
                    <w:top w:val="none" w:sz="0" w:space="0" w:color="auto"/>
                    <w:left w:val="none" w:sz="0" w:space="0" w:color="auto"/>
                    <w:bottom w:val="none" w:sz="0" w:space="0" w:color="auto"/>
                    <w:right w:val="none" w:sz="0" w:space="0" w:color="auto"/>
                  </w:divBdr>
                </w:div>
                <w:div w:id="1019310981">
                  <w:marLeft w:val="640"/>
                  <w:marRight w:val="0"/>
                  <w:marTop w:val="0"/>
                  <w:marBottom w:val="0"/>
                  <w:divBdr>
                    <w:top w:val="none" w:sz="0" w:space="0" w:color="auto"/>
                    <w:left w:val="none" w:sz="0" w:space="0" w:color="auto"/>
                    <w:bottom w:val="none" w:sz="0" w:space="0" w:color="auto"/>
                    <w:right w:val="none" w:sz="0" w:space="0" w:color="auto"/>
                  </w:divBdr>
                </w:div>
                <w:div w:id="1922062554">
                  <w:marLeft w:val="640"/>
                  <w:marRight w:val="0"/>
                  <w:marTop w:val="0"/>
                  <w:marBottom w:val="0"/>
                  <w:divBdr>
                    <w:top w:val="none" w:sz="0" w:space="0" w:color="auto"/>
                    <w:left w:val="none" w:sz="0" w:space="0" w:color="auto"/>
                    <w:bottom w:val="none" w:sz="0" w:space="0" w:color="auto"/>
                    <w:right w:val="none" w:sz="0" w:space="0" w:color="auto"/>
                  </w:divBdr>
                </w:div>
                <w:div w:id="1056516665">
                  <w:marLeft w:val="640"/>
                  <w:marRight w:val="0"/>
                  <w:marTop w:val="0"/>
                  <w:marBottom w:val="0"/>
                  <w:divBdr>
                    <w:top w:val="none" w:sz="0" w:space="0" w:color="auto"/>
                    <w:left w:val="none" w:sz="0" w:space="0" w:color="auto"/>
                    <w:bottom w:val="none" w:sz="0" w:space="0" w:color="auto"/>
                    <w:right w:val="none" w:sz="0" w:space="0" w:color="auto"/>
                  </w:divBdr>
                </w:div>
                <w:div w:id="1757480816">
                  <w:marLeft w:val="640"/>
                  <w:marRight w:val="0"/>
                  <w:marTop w:val="0"/>
                  <w:marBottom w:val="0"/>
                  <w:divBdr>
                    <w:top w:val="none" w:sz="0" w:space="0" w:color="auto"/>
                    <w:left w:val="none" w:sz="0" w:space="0" w:color="auto"/>
                    <w:bottom w:val="none" w:sz="0" w:space="0" w:color="auto"/>
                    <w:right w:val="none" w:sz="0" w:space="0" w:color="auto"/>
                  </w:divBdr>
                </w:div>
                <w:div w:id="1666274475">
                  <w:marLeft w:val="640"/>
                  <w:marRight w:val="0"/>
                  <w:marTop w:val="0"/>
                  <w:marBottom w:val="0"/>
                  <w:divBdr>
                    <w:top w:val="none" w:sz="0" w:space="0" w:color="auto"/>
                    <w:left w:val="none" w:sz="0" w:space="0" w:color="auto"/>
                    <w:bottom w:val="none" w:sz="0" w:space="0" w:color="auto"/>
                    <w:right w:val="none" w:sz="0" w:space="0" w:color="auto"/>
                  </w:divBdr>
                </w:div>
                <w:div w:id="1394348465">
                  <w:marLeft w:val="640"/>
                  <w:marRight w:val="0"/>
                  <w:marTop w:val="0"/>
                  <w:marBottom w:val="0"/>
                  <w:divBdr>
                    <w:top w:val="none" w:sz="0" w:space="0" w:color="auto"/>
                    <w:left w:val="none" w:sz="0" w:space="0" w:color="auto"/>
                    <w:bottom w:val="none" w:sz="0" w:space="0" w:color="auto"/>
                    <w:right w:val="none" w:sz="0" w:space="0" w:color="auto"/>
                  </w:divBdr>
                </w:div>
                <w:div w:id="1351107909">
                  <w:marLeft w:val="640"/>
                  <w:marRight w:val="0"/>
                  <w:marTop w:val="0"/>
                  <w:marBottom w:val="0"/>
                  <w:divBdr>
                    <w:top w:val="none" w:sz="0" w:space="0" w:color="auto"/>
                    <w:left w:val="none" w:sz="0" w:space="0" w:color="auto"/>
                    <w:bottom w:val="none" w:sz="0" w:space="0" w:color="auto"/>
                    <w:right w:val="none" w:sz="0" w:space="0" w:color="auto"/>
                  </w:divBdr>
                </w:div>
                <w:div w:id="21055172">
                  <w:marLeft w:val="640"/>
                  <w:marRight w:val="0"/>
                  <w:marTop w:val="0"/>
                  <w:marBottom w:val="0"/>
                  <w:divBdr>
                    <w:top w:val="none" w:sz="0" w:space="0" w:color="auto"/>
                    <w:left w:val="none" w:sz="0" w:space="0" w:color="auto"/>
                    <w:bottom w:val="none" w:sz="0" w:space="0" w:color="auto"/>
                    <w:right w:val="none" w:sz="0" w:space="0" w:color="auto"/>
                  </w:divBdr>
                </w:div>
                <w:div w:id="1680280299">
                  <w:marLeft w:val="640"/>
                  <w:marRight w:val="0"/>
                  <w:marTop w:val="0"/>
                  <w:marBottom w:val="0"/>
                  <w:divBdr>
                    <w:top w:val="none" w:sz="0" w:space="0" w:color="auto"/>
                    <w:left w:val="none" w:sz="0" w:space="0" w:color="auto"/>
                    <w:bottom w:val="none" w:sz="0" w:space="0" w:color="auto"/>
                    <w:right w:val="none" w:sz="0" w:space="0" w:color="auto"/>
                  </w:divBdr>
                </w:div>
                <w:div w:id="1571502675">
                  <w:marLeft w:val="640"/>
                  <w:marRight w:val="0"/>
                  <w:marTop w:val="0"/>
                  <w:marBottom w:val="0"/>
                  <w:divBdr>
                    <w:top w:val="none" w:sz="0" w:space="0" w:color="auto"/>
                    <w:left w:val="none" w:sz="0" w:space="0" w:color="auto"/>
                    <w:bottom w:val="none" w:sz="0" w:space="0" w:color="auto"/>
                    <w:right w:val="none" w:sz="0" w:space="0" w:color="auto"/>
                  </w:divBdr>
                </w:div>
                <w:div w:id="312487220">
                  <w:marLeft w:val="640"/>
                  <w:marRight w:val="0"/>
                  <w:marTop w:val="0"/>
                  <w:marBottom w:val="0"/>
                  <w:divBdr>
                    <w:top w:val="none" w:sz="0" w:space="0" w:color="auto"/>
                    <w:left w:val="none" w:sz="0" w:space="0" w:color="auto"/>
                    <w:bottom w:val="none" w:sz="0" w:space="0" w:color="auto"/>
                    <w:right w:val="none" w:sz="0" w:space="0" w:color="auto"/>
                  </w:divBdr>
                </w:div>
                <w:div w:id="1282498038">
                  <w:marLeft w:val="640"/>
                  <w:marRight w:val="0"/>
                  <w:marTop w:val="0"/>
                  <w:marBottom w:val="0"/>
                  <w:divBdr>
                    <w:top w:val="none" w:sz="0" w:space="0" w:color="auto"/>
                    <w:left w:val="none" w:sz="0" w:space="0" w:color="auto"/>
                    <w:bottom w:val="none" w:sz="0" w:space="0" w:color="auto"/>
                    <w:right w:val="none" w:sz="0" w:space="0" w:color="auto"/>
                  </w:divBdr>
                </w:div>
                <w:div w:id="1216503137">
                  <w:marLeft w:val="640"/>
                  <w:marRight w:val="0"/>
                  <w:marTop w:val="0"/>
                  <w:marBottom w:val="0"/>
                  <w:divBdr>
                    <w:top w:val="none" w:sz="0" w:space="0" w:color="auto"/>
                    <w:left w:val="none" w:sz="0" w:space="0" w:color="auto"/>
                    <w:bottom w:val="none" w:sz="0" w:space="0" w:color="auto"/>
                    <w:right w:val="none" w:sz="0" w:space="0" w:color="auto"/>
                  </w:divBdr>
                </w:div>
                <w:div w:id="2095470980">
                  <w:marLeft w:val="640"/>
                  <w:marRight w:val="0"/>
                  <w:marTop w:val="0"/>
                  <w:marBottom w:val="0"/>
                  <w:divBdr>
                    <w:top w:val="none" w:sz="0" w:space="0" w:color="auto"/>
                    <w:left w:val="none" w:sz="0" w:space="0" w:color="auto"/>
                    <w:bottom w:val="none" w:sz="0" w:space="0" w:color="auto"/>
                    <w:right w:val="none" w:sz="0" w:space="0" w:color="auto"/>
                  </w:divBdr>
                </w:div>
                <w:div w:id="1267881923">
                  <w:marLeft w:val="640"/>
                  <w:marRight w:val="0"/>
                  <w:marTop w:val="0"/>
                  <w:marBottom w:val="0"/>
                  <w:divBdr>
                    <w:top w:val="none" w:sz="0" w:space="0" w:color="auto"/>
                    <w:left w:val="none" w:sz="0" w:space="0" w:color="auto"/>
                    <w:bottom w:val="none" w:sz="0" w:space="0" w:color="auto"/>
                    <w:right w:val="none" w:sz="0" w:space="0" w:color="auto"/>
                  </w:divBdr>
                </w:div>
                <w:div w:id="1900480577">
                  <w:marLeft w:val="640"/>
                  <w:marRight w:val="0"/>
                  <w:marTop w:val="0"/>
                  <w:marBottom w:val="0"/>
                  <w:divBdr>
                    <w:top w:val="none" w:sz="0" w:space="0" w:color="auto"/>
                    <w:left w:val="none" w:sz="0" w:space="0" w:color="auto"/>
                    <w:bottom w:val="none" w:sz="0" w:space="0" w:color="auto"/>
                    <w:right w:val="none" w:sz="0" w:space="0" w:color="auto"/>
                  </w:divBdr>
                </w:div>
                <w:div w:id="642006171">
                  <w:marLeft w:val="640"/>
                  <w:marRight w:val="0"/>
                  <w:marTop w:val="0"/>
                  <w:marBottom w:val="0"/>
                  <w:divBdr>
                    <w:top w:val="none" w:sz="0" w:space="0" w:color="auto"/>
                    <w:left w:val="none" w:sz="0" w:space="0" w:color="auto"/>
                    <w:bottom w:val="none" w:sz="0" w:space="0" w:color="auto"/>
                    <w:right w:val="none" w:sz="0" w:space="0" w:color="auto"/>
                  </w:divBdr>
                </w:div>
                <w:div w:id="444618502">
                  <w:marLeft w:val="640"/>
                  <w:marRight w:val="0"/>
                  <w:marTop w:val="0"/>
                  <w:marBottom w:val="0"/>
                  <w:divBdr>
                    <w:top w:val="none" w:sz="0" w:space="0" w:color="auto"/>
                    <w:left w:val="none" w:sz="0" w:space="0" w:color="auto"/>
                    <w:bottom w:val="none" w:sz="0" w:space="0" w:color="auto"/>
                    <w:right w:val="none" w:sz="0" w:space="0" w:color="auto"/>
                  </w:divBdr>
                </w:div>
                <w:div w:id="779030505">
                  <w:marLeft w:val="640"/>
                  <w:marRight w:val="0"/>
                  <w:marTop w:val="0"/>
                  <w:marBottom w:val="0"/>
                  <w:divBdr>
                    <w:top w:val="none" w:sz="0" w:space="0" w:color="auto"/>
                    <w:left w:val="none" w:sz="0" w:space="0" w:color="auto"/>
                    <w:bottom w:val="none" w:sz="0" w:space="0" w:color="auto"/>
                    <w:right w:val="none" w:sz="0" w:space="0" w:color="auto"/>
                  </w:divBdr>
                </w:div>
                <w:div w:id="1504201879">
                  <w:marLeft w:val="640"/>
                  <w:marRight w:val="0"/>
                  <w:marTop w:val="0"/>
                  <w:marBottom w:val="0"/>
                  <w:divBdr>
                    <w:top w:val="none" w:sz="0" w:space="0" w:color="auto"/>
                    <w:left w:val="none" w:sz="0" w:space="0" w:color="auto"/>
                    <w:bottom w:val="none" w:sz="0" w:space="0" w:color="auto"/>
                    <w:right w:val="none" w:sz="0" w:space="0" w:color="auto"/>
                  </w:divBdr>
                </w:div>
                <w:div w:id="1464619436">
                  <w:marLeft w:val="640"/>
                  <w:marRight w:val="0"/>
                  <w:marTop w:val="0"/>
                  <w:marBottom w:val="0"/>
                  <w:divBdr>
                    <w:top w:val="none" w:sz="0" w:space="0" w:color="auto"/>
                    <w:left w:val="none" w:sz="0" w:space="0" w:color="auto"/>
                    <w:bottom w:val="none" w:sz="0" w:space="0" w:color="auto"/>
                    <w:right w:val="none" w:sz="0" w:space="0" w:color="auto"/>
                  </w:divBdr>
                </w:div>
                <w:div w:id="1219823455">
                  <w:marLeft w:val="640"/>
                  <w:marRight w:val="0"/>
                  <w:marTop w:val="0"/>
                  <w:marBottom w:val="0"/>
                  <w:divBdr>
                    <w:top w:val="none" w:sz="0" w:space="0" w:color="auto"/>
                    <w:left w:val="none" w:sz="0" w:space="0" w:color="auto"/>
                    <w:bottom w:val="none" w:sz="0" w:space="0" w:color="auto"/>
                    <w:right w:val="none" w:sz="0" w:space="0" w:color="auto"/>
                  </w:divBdr>
                </w:div>
                <w:div w:id="1269199614">
                  <w:marLeft w:val="640"/>
                  <w:marRight w:val="0"/>
                  <w:marTop w:val="0"/>
                  <w:marBottom w:val="0"/>
                  <w:divBdr>
                    <w:top w:val="none" w:sz="0" w:space="0" w:color="auto"/>
                    <w:left w:val="none" w:sz="0" w:space="0" w:color="auto"/>
                    <w:bottom w:val="none" w:sz="0" w:space="0" w:color="auto"/>
                    <w:right w:val="none" w:sz="0" w:space="0" w:color="auto"/>
                  </w:divBdr>
                </w:div>
                <w:div w:id="842473244">
                  <w:marLeft w:val="640"/>
                  <w:marRight w:val="0"/>
                  <w:marTop w:val="0"/>
                  <w:marBottom w:val="0"/>
                  <w:divBdr>
                    <w:top w:val="none" w:sz="0" w:space="0" w:color="auto"/>
                    <w:left w:val="none" w:sz="0" w:space="0" w:color="auto"/>
                    <w:bottom w:val="none" w:sz="0" w:space="0" w:color="auto"/>
                    <w:right w:val="none" w:sz="0" w:space="0" w:color="auto"/>
                  </w:divBdr>
                </w:div>
                <w:div w:id="39591862">
                  <w:marLeft w:val="640"/>
                  <w:marRight w:val="0"/>
                  <w:marTop w:val="0"/>
                  <w:marBottom w:val="0"/>
                  <w:divBdr>
                    <w:top w:val="none" w:sz="0" w:space="0" w:color="auto"/>
                    <w:left w:val="none" w:sz="0" w:space="0" w:color="auto"/>
                    <w:bottom w:val="none" w:sz="0" w:space="0" w:color="auto"/>
                    <w:right w:val="none" w:sz="0" w:space="0" w:color="auto"/>
                  </w:divBdr>
                </w:div>
                <w:div w:id="600065041">
                  <w:marLeft w:val="640"/>
                  <w:marRight w:val="0"/>
                  <w:marTop w:val="0"/>
                  <w:marBottom w:val="0"/>
                  <w:divBdr>
                    <w:top w:val="none" w:sz="0" w:space="0" w:color="auto"/>
                    <w:left w:val="none" w:sz="0" w:space="0" w:color="auto"/>
                    <w:bottom w:val="none" w:sz="0" w:space="0" w:color="auto"/>
                    <w:right w:val="none" w:sz="0" w:space="0" w:color="auto"/>
                  </w:divBdr>
                </w:div>
                <w:div w:id="1697075263">
                  <w:marLeft w:val="640"/>
                  <w:marRight w:val="0"/>
                  <w:marTop w:val="0"/>
                  <w:marBottom w:val="0"/>
                  <w:divBdr>
                    <w:top w:val="none" w:sz="0" w:space="0" w:color="auto"/>
                    <w:left w:val="none" w:sz="0" w:space="0" w:color="auto"/>
                    <w:bottom w:val="none" w:sz="0" w:space="0" w:color="auto"/>
                    <w:right w:val="none" w:sz="0" w:space="0" w:color="auto"/>
                  </w:divBdr>
                </w:div>
                <w:div w:id="711921262">
                  <w:marLeft w:val="640"/>
                  <w:marRight w:val="0"/>
                  <w:marTop w:val="0"/>
                  <w:marBottom w:val="0"/>
                  <w:divBdr>
                    <w:top w:val="none" w:sz="0" w:space="0" w:color="auto"/>
                    <w:left w:val="none" w:sz="0" w:space="0" w:color="auto"/>
                    <w:bottom w:val="none" w:sz="0" w:space="0" w:color="auto"/>
                    <w:right w:val="none" w:sz="0" w:space="0" w:color="auto"/>
                  </w:divBdr>
                </w:div>
                <w:div w:id="766073236">
                  <w:marLeft w:val="640"/>
                  <w:marRight w:val="0"/>
                  <w:marTop w:val="0"/>
                  <w:marBottom w:val="0"/>
                  <w:divBdr>
                    <w:top w:val="none" w:sz="0" w:space="0" w:color="auto"/>
                    <w:left w:val="none" w:sz="0" w:space="0" w:color="auto"/>
                    <w:bottom w:val="none" w:sz="0" w:space="0" w:color="auto"/>
                    <w:right w:val="none" w:sz="0" w:space="0" w:color="auto"/>
                  </w:divBdr>
                </w:div>
                <w:div w:id="681588559">
                  <w:marLeft w:val="640"/>
                  <w:marRight w:val="0"/>
                  <w:marTop w:val="0"/>
                  <w:marBottom w:val="0"/>
                  <w:divBdr>
                    <w:top w:val="none" w:sz="0" w:space="0" w:color="auto"/>
                    <w:left w:val="none" w:sz="0" w:space="0" w:color="auto"/>
                    <w:bottom w:val="none" w:sz="0" w:space="0" w:color="auto"/>
                    <w:right w:val="none" w:sz="0" w:space="0" w:color="auto"/>
                  </w:divBdr>
                </w:div>
                <w:div w:id="2054886347">
                  <w:marLeft w:val="640"/>
                  <w:marRight w:val="0"/>
                  <w:marTop w:val="0"/>
                  <w:marBottom w:val="0"/>
                  <w:divBdr>
                    <w:top w:val="none" w:sz="0" w:space="0" w:color="auto"/>
                    <w:left w:val="none" w:sz="0" w:space="0" w:color="auto"/>
                    <w:bottom w:val="none" w:sz="0" w:space="0" w:color="auto"/>
                    <w:right w:val="none" w:sz="0" w:space="0" w:color="auto"/>
                  </w:divBdr>
                </w:div>
                <w:div w:id="1660039493">
                  <w:marLeft w:val="640"/>
                  <w:marRight w:val="0"/>
                  <w:marTop w:val="0"/>
                  <w:marBottom w:val="0"/>
                  <w:divBdr>
                    <w:top w:val="none" w:sz="0" w:space="0" w:color="auto"/>
                    <w:left w:val="none" w:sz="0" w:space="0" w:color="auto"/>
                    <w:bottom w:val="none" w:sz="0" w:space="0" w:color="auto"/>
                    <w:right w:val="none" w:sz="0" w:space="0" w:color="auto"/>
                  </w:divBdr>
                </w:div>
                <w:div w:id="991102559">
                  <w:marLeft w:val="640"/>
                  <w:marRight w:val="0"/>
                  <w:marTop w:val="0"/>
                  <w:marBottom w:val="0"/>
                  <w:divBdr>
                    <w:top w:val="none" w:sz="0" w:space="0" w:color="auto"/>
                    <w:left w:val="none" w:sz="0" w:space="0" w:color="auto"/>
                    <w:bottom w:val="none" w:sz="0" w:space="0" w:color="auto"/>
                    <w:right w:val="none" w:sz="0" w:space="0" w:color="auto"/>
                  </w:divBdr>
                </w:div>
                <w:div w:id="1709597385">
                  <w:marLeft w:val="640"/>
                  <w:marRight w:val="0"/>
                  <w:marTop w:val="0"/>
                  <w:marBottom w:val="0"/>
                  <w:divBdr>
                    <w:top w:val="none" w:sz="0" w:space="0" w:color="auto"/>
                    <w:left w:val="none" w:sz="0" w:space="0" w:color="auto"/>
                    <w:bottom w:val="none" w:sz="0" w:space="0" w:color="auto"/>
                    <w:right w:val="none" w:sz="0" w:space="0" w:color="auto"/>
                  </w:divBdr>
                </w:div>
                <w:div w:id="1814567188">
                  <w:marLeft w:val="640"/>
                  <w:marRight w:val="0"/>
                  <w:marTop w:val="0"/>
                  <w:marBottom w:val="0"/>
                  <w:divBdr>
                    <w:top w:val="none" w:sz="0" w:space="0" w:color="auto"/>
                    <w:left w:val="none" w:sz="0" w:space="0" w:color="auto"/>
                    <w:bottom w:val="none" w:sz="0" w:space="0" w:color="auto"/>
                    <w:right w:val="none" w:sz="0" w:space="0" w:color="auto"/>
                  </w:divBdr>
                </w:div>
                <w:div w:id="368461246">
                  <w:marLeft w:val="640"/>
                  <w:marRight w:val="0"/>
                  <w:marTop w:val="0"/>
                  <w:marBottom w:val="0"/>
                  <w:divBdr>
                    <w:top w:val="none" w:sz="0" w:space="0" w:color="auto"/>
                    <w:left w:val="none" w:sz="0" w:space="0" w:color="auto"/>
                    <w:bottom w:val="none" w:sz="0" w:space="0" w:color="auto"/>
                    <w:right w:val="none" w:sz="0" w:space="0" w:color="auto"/>
                  </w:divBdr>
                </w:div>
                <w:div w:id="656887589">
                  <w:marLeft w:val="640"/>
                  <w:marRight w:val="0"/>
                  <w:marTop w:val="0"/>
                  <w:marBottom w:val="0"/>
                  <w:divBdr>
                    <w:top w:val="none" w:sz="0" w:space="0" w:color="auto"/>
                    <w:left w:val="none" w:sz="0" w:space="0" w:color="auto"/>
                    <w:bottom w:val="none" w:sz="0" w:space="0" w:color="auto"/>
                    <w:right w:val="none" w:sz="0" w:space="0" w:color="auto"/>
                  </w:divBdr>
                </w:div>
                <w:div w:id="1457718375">
                  <w:marLeft w:val="640"/>
                  <w:marRight w:val="0"/>
                  <w:marTop w:val="0"/>
                  <w:marBottom w:val="0"/>
                  <w:divBdr>
                    <w:top w:val="none" w:sz="0" w:space="0" w:color="auto"/>
                    <w:left w:val="none" w:sz="0" w:space="0" w:color="auto"/>
                    <w:bottom w:val="none" w:sz="0" w:space="0" w:color="auto"/>
                    <w:right w:val="none" w:sz="0" w:space="0" w:color="auto"/>
                  </w:divBdr>
                </w:div>
                <w:div w:id="1865747220">
                  <w:marLeft w:val="640"/>
                  <w:marRight w:val="0"/>
                  <w:marTop w:val="0"/>
                  <w:marBottom w:val="0"/>
                  <w:divBdr>
                    <w:top w:val="none" w:sz="0" w:space="0" w:color="auto"/>
                    <w:left w:val="none" w:sz="0" w:space="0" w:color="auto"/>
                    <w:bottom w:val="none" w:sz="0" w:space="0" w:color="auto"/>
                    <w:right w:val="none" w:sz="0" w:space="0" w:color="auto"/>
                  </w:divBdr>
                </w:div>
                <w:div w:id="11104778">
                  <w:marLeft w:val="640"/>
                  <w:marRight w:val="0"/>
                  <w:marTop w:val="0"/>
                  <w:marBottom w:val="0"/>
                  <w:divBdr>
                    <w:top w:val="none" w:sz="0" w:space="0" w:color="auto"/>
                    <w:left w:val="none" w:sz="0" w:space="0" w:color="auto"/>
                    <w:bottom w:val="none" w:sz="0" w:space="0" w:color="auto"/>
                    <w:right w:val="none" w:sz="0" w:space="0" w:color="auto"/>
                  </w:divBdr>
                </w:div>
                <w:div w:id="35857541">
                  <w:marLeft w:val="640"/>
                  <w:marRight w:val="0"/>
                  <w:marTop w:val="0"/>
                  <w:marBottom w:val="0"/>
                  <w:divBdr>
                    <w:top w:val="none" w:sz="0" w:space="0" w:color="auto"/>
                    <w:left w:val="none" w:sz="0" w:space="0" w:color="auto"/>
                    <w:bottom w:val="none" w:sz="0" w:space="0" w:color="auto"/>
                    <w:right w:val="none" w:sz="0" w:space="0" w:color="auto"/>
                  </w:divBdr>
                </w:div>
                <w:div w:id="494881633">
                  <w:marLeft w:val="640"/>
                  <w:marRight w:val="0"/>
                  <w:marTop w:val="0"/>
                  <w:marBottom w:val="0"/>
                  <w:divBdr>
                    <w:top w:val="none" w:sz="0" w:space="0" w:color="auto"/>
                    <w:left w:val="none" w:sz="0" w:space="0" w:color="auto"/>
                    <w:bottom w:val="none" w:sz="0" w:space="0" w:color="auto"/>
                    <w:right w:val="none" w:sz="0" w:space="0" w:color="auto"/>
                  </w:divBdr>
                </w:div>
                <w:div w:id="1644232894">
                  <w:marLeft w:val="640"/>
                  <w:marRight w:val="0"/>
                  <w:marTop w:val="0"/>
                  <w:marBottom w:val="0"/>
                  <w:divBdr>
                    <w:top w:val="none" w:sz="0" w:space="0" w:color="auto"/>
                    <w:left w:val="none" w:sz="0" w:space="0" w:color="auto"/>
                    <w:bottom w:val="none" w:sz="0" w:space="0" w:color="auto"/>
                    <w:right w:val="none" w:sz="0" w:space="0" w:color="auto"/>
                  </w:divBdr>
                </w:div>
                <w:div w:id="2024700516">
                  <w:marLeft w:val="640"/>
                  <w:marRight w:val="0"/>
                  <w:marTop w:val="0"/>
                  <w:marBottom w:val="0"/>
                  <w:divBdr>
                    <w:top w:val="none" w:sz="0" w:space="0" w:color="auto"/>
                    <w:left w:val="none" w:sz="0" w:space="0" w:color="auto"/>
                    <w:bottom w:val="none" w:sz="0" w:space="0" w:color="auto"/>
                    <w:right w:val="none" w:sz="0" w:space="0" w:color="auto"/>
                  </w:divBdr>
                </w:div>
                <w:div w:id="214241554">
                  <w:marLeft w:val="640"/>
                  <w:marRight w:val="0"/>
                  <w:marTop w:val="0"/>
                  <w:marBottom w:val="0"/>
                  <w:divBdr>
                    <w:top w:val="none" w:sz="0" w:space="0" w:color="auto"/>
                    <w:left w:val="none" w:sz="0" w:space="0" w:color="auto"/>
                    <w:bottom w:val="none" w:sz="0" w:space="0" w:color="auto"/>
                    <w:right w:val="none" w:sz="0" w:space="0" w:color="auto"/>
                  </w:divBdr>
                </w:div>
                <w:div w:id="2008633270">
                  <w:marLeft w:val="640"/>
                  <w:marRight w:val="0"/>
                  <w:marTop w:val="0"/>
                  <w:marBottom w:val="0"/>
                  <w:divBdr>
                    <w:top w:val="none" w:sz="0" w:space="0" w:color="auto"/>
                    <w:left w:val="none" w:sz="0" w:space="0" w:color="auto"/>
                    <w:bottom w:val="none" w:sz="0" w:space="0" w:color="auto"/>
                    <w:right w:val="none" w:sz="0" w:space="0" w:color="auto"/>
                  </w:divBdr>
                </w:div>
                <w:div w:id="639922164">
                  <w:marLeft w:val="640"/>
                  <w:marRight w:val="0"/>
                  <w:marTop w:val="0"/>
                  <w:marBottom w:val="0"/>
                  <w:divBdr>
                    <w:top w:val="none" w:sz="0" w:space="0" w:color="auto"/>
                    <w:left w:val="none" w:sz="0" w:space="0" w:color="auto"/>
                    <w:bottom w:val="none" w:sz="0" w:space="0" w:color="auto"/>
                    <w:right w:val="none" w:sz="0" w:space="0" w:color="auto"/>
                  </w:divBdr>
                </w:div>
                <w:div w:id="162478649">
                  <w:marLeft w:val="640"/>
                  <w:marRight w:val="0"/>
                  <w:marTop w:val="0"/>
                  <w:marBottom w:val="0"/>
                  <w:divBdr>
                    <w:top w:val="none" w:sz="0" w:space="0" w:color="auto"/>
                    <w:left w:val="none" w:sz="0" w:space="0" w:color="auto"/>
                    <w:bottom w:val="none" w:sz="0" w:space="0" w:color="auto"/>
                    <w:right w:val="none" w:sz="0" w:space="0" w:color="auto"/>
                  </w:divBdr>
                </w:div>
                <w:div w:id="1222253274">
                  <w:marLeft w:val="640"/>
                  <w:marRight w:val="0"/>
                  <w:marTop w:val="0"/>
                  <w:marBottom w:val="0"/>
                  <w:divBdr>
                    <w:top w:val="none" w:sz="0" w:space="0" w:color="auto"/>
                    <w:left w:val="none" w:sz="0" w:space="0" w:color="auto"/>
                    <w:bottom w:val="none" w:sz="0" w:space="0" w:color="auto"/>
                    <w:right w:val="none" w:sz="0" w:space="0" w:color="auto"/>
                  </w:divBdr>
                </w:div>
                <w:div w:id="960069214">
                  <w:marLeft w:val="640"/>
                  <w:marRight w:val="0"/>
                  <w:marTop w:val="0"/>
                  <w:marBottom w:val="0"/>
                  <w:divBdr>
                    <w:top w:val="none" w:sz="0" w:space="0" w:color="auto"/>
                    <w:left w:val="none" w:sz="0" w:space="0" w:color="auto"/>
                    <w:bottom w:val="none" w:sz="0" w:space="0" w:color="auto"/>
                    <w:right w:val="none" w:sz="0" w:space="0" w:color="auto"/>
                  </w:divBdr>
                </w:div>
                <w:div w:id="262227248">
                  <w:marLeft w:val="640"/>
                  <w:marRight w:val="0"/>
                  <w:marTop w:val="0"/>
                  <w:marBottom w:val="0"/>
                  <w:divBdr>
                    <w:top w:val="none" w:sz="0" w:space="0" w:color="auto"/>
                    <w:left w:val="none" w:sz="0" w:space="0" w:color="auto"/>
                    <w:bottom w:val="none" w:sz="0" w:space="0" w:color="auto"/>
                    <w:right w:val="none" w:sz="0" w:space="0" w:color="auto"/>
                  </w:divBdr>
                </w:div>
                <w:div w:id="1629045366">
                  <w:marLeft w:val="640"/>
                  <w:marRight w:val="0"/>
                  <w:marTop w:val="0"/>
                  <w:marBottom w:val="0"/>
                  <w:divBdr>
                    <w:top w:val="none" w:sz="0" w:space="0" w:color="auto"/>
                    <w:left w:val="none" w:sz="0" w:space="0" w:color="auto"/>
                    <w:bottom w:val="none" w:sz="0" w:space="0" w:color="auto"/>
                    <w:right w:val="none" w:sz="0" w:space="0" w:color="auto"/>
                  </w:divBdr>
                </w:div>
                <w:div w:id="1441141459">
                  <w:marLeft w:val="640"/>
                  <w:marRight w:val="0"/>
                  <w:marTop w:val="0"/>
                  <w:marBottom w:val="0"/>
                  <w:divBdr>
                    <w:top w:val="none" w:sz="0" w:space="0" w:color="auto"/>
                    <w:left w:val="none" w:sz="0" w:space="0" w:color="auto"/>
                    <w:bottom w:val="none" w:sz="0" w:space="0" w:color="auto"/>
                    <w:right w:val="none" w:sz="0" w:space="0" w:color="auto"/>
                  </w:divBdr>
                </w:div>
                <w:div w:id="1024406458">
                  <w:marLeft w:val="640"/>
                  <w:marRight w:val="0"/>
                  <w:marTop w:val="0"/>
                  <w:marBottom w:val="0"/>
                  <w:divBdr>
                    <w:top w:val="none" w:sz="0" w:space="0" w:color="auto"/>
                    <w:left w:val="none" w:sz="0" w:space="0" w:color="auto"/>
                    <w:bottom w:val="none" w:sz="0" w:space="0" w:color="auto"/>
                    <w:right w:val="none" w:sz="0" w:space="0" w:color="auto"/>
                  </w:divBdr>
                </w:div>
                <w:div w:id="1843934759">
                  <w:marLeft w:val="640"/>
                  <w:marRight w:val="0"/>
                  <w:marTop w:val="0"/>
                  <w:marBottom w:val="0"/>
                  <w:divBdr>
                    <w:top w:val="none" w:sz="0" w:space="0" w:color="auto"/>
                    <w:left w:val="none" w:sz="0" w:space="0" w:color="auto"/>
                    <w:bottom w:val="none" w:sz="0" w:space="0" w:color="auto"/>
                    <w:right w:val="none" w:sz="0" w:space="0" w:color="auto"/>
                  </w:divBdr>
                </w:div>
                <w:div w:id="163322291">
                  <w:marLeft w:val="640"/>
                  <w:marRight w:val="0"/>
                  <w:marTop w:val="0"/>
                  <w:marBottom w:val="0"/>
                  <w:divBdr>
                    <w:top w:val="none" w:sz="0" w:space="0" w:color="auto"/>
                    <w:left w:val="none" w:sz="0" w:space="0" w:color="auto"/>
                    <w:bottom w:val="none" w:sz="0" w:space="0" w:color="auto"/>
                    <w:right w:val="none" w:sz="0" w:space="0" w:color="auto"/>
                  </w:divBdr>
                </w:div>
                <w:div w:id="1889680563">
                  <w:marLeft w:val="640"/>
                  <w:marRight w:val="0"/>
                  <w:marTop w:val="0"/>
                  <w:marBottom w:val="0"/>
                  <w:divBdr>
                    <w:top w:val="none" w:sz="0" w:space="0" w:color="auto"/>
                    <w:left w:val="none" w:sz="0" w:space="0" w:color="auto"/>
                    <w:bottom w:val="none" w:sz="0" w:space="0" w:color="auto"/>
                    <w:right w:val="none" w:sz="0" w:space="0" w:color="auto"/>
                  </w:divBdr>
                </w:div>
                <w:div w:id="1030497896">
                  <w:marLeft w:val="640"/>
                  <w:marRight w:val="0"/>
                  <w:marTop w:val="0"/>
                  <w:marBottom w:val="0"/>
                  <w:divBdr>
                    <w:top w:val="none" w:sz="0" w:space="0" w:color="auto"/>
                    <w:left w:val="none" w:sz="0" w:space="0" w:color="auto"/>
                    <w:bottom w:val="none" w:sz="0" w:space="0" w:color="auto"/>
                    <w:right w:val="none" w:sz="0" w:space="0" w:color="auto"/>
                  </w:divBdr>
                </w:div>
                <w:div w:id="2038310569">
                  <w:marLeft w:val="640"/>
                  <w:marRight w:val="0"/>
                  <w:marTop w:val="0"/>
                  <w:marBottom w:val="0"/>
                  <w:divBdr>
                    <w:top w:val="none" w:sz="0" w:space="0" w:color="auto"/>
                    <w:left w:val="none" w:sz="0" w:space="0" w:color="auto"/>
                    <w:bottom w:val="none" w:sz="0" w:space="0" w:color="auto"/>
                    <w:right w:val="none" w:sz="0" w:space="0" w:color="auto"/>
                  </w:divBdr>
                </w:div>
                <w:div w:id="641664760">
                  <w:marLeft w:val="640"/>
                  <w:marRight w:val="0"/>
                  <w:marTop w:val="0"/>
                  <w:marBottom w:val="0"/>
                  <w:divBdr>
                    <w:top w:val="none" w:sz="0" w:space="0" w:color="auto"/>
                    <w:left w:val="none" w:sz="0" w:space="0" w:color="auto"/>
                    <w:bottom w:val="none" w:sz="0" w:space="0" w:color="auto"/>
                    <w:right w:val="none" w:sz="0" w:space="0" w:color="auto"/>
                  </w:divBdr>
                </w:div>
                <w:div w:id="1879125756">
                  <w:marLeft w:val="640"/>
                  <w:marRight w:val="0"/>
                  <w:marTop w:val="0"/>
                  <w:marBottom w:val="0"/>
                  <w:divBdr>
                    <w:top w:val="none" w:sz="0" w:space="0" w:color="auto"/>
                    <w:left w:val="none" w:sz="0" w:space="0" w:color="auto"/>
                    <w:bottom w:val="none" w:sz="0" w:space="0" w:color="auto"/>
                    <w:right w:val="none" w:sz="0" w:space="0" w:color="auto"/>
                  </w:divBdr>
                </w:div>
                <w:div w:id="212352819">
                  <w:marLeft w:val="640"/>
                  <w:marRight w:val="0"/>
                  <w:marTop w:val="0"/>
                  <w:marBottom w:val="0"/>
                  <w:divBdr>
                    <w:top w:val="none" w:sz="0" w:space="0" w:color="auto"/>
                    <w:left w:val="none" w:sz="0" w:space="0" w:color="auto"/>
                    <w:bottom w:val="none" w:sz="0" w:space="0" w:color="auto"/>
                    <w:right w:val="none" w:sz="0" w:space="0" w:color="auto"/>
                  </w:divBdr>
                </w:div>
                <w:div w:id="799763572">
                  <w:marLeft w:val="640"/>
                  <w:marRight w:val="0"/>
                  <w:marTop w:val="0"/>
                  <w:marBottom w:val="0"/>
                  <w:divBdr>
                    <w:top w:val="none" w:sz="0" w:space="0" w:color="auto"/>
                    <w:left w:val="none" w:sz="0" w:space="0" w:color="auto"/>
                    <w:bottom w:val="none" w:sz="0" w:space="0" w:color="auto"/>
                    <w:right w:val="none" w:sz="0" w:space="0" w:color="auto"/>
                  </w:divBdr>
                </w:div>
                <w:div w:id="1081871524">
                  <w:marLeft w:val="640"/>
                  <w:marRight w:val="0"/>
                  <w:marTop w:val="0"/>
                  <w:marBottom w:val="0"/>
                  <w:divBdr>
                    <w:top w:val="none" w:sz="0" w:space="0" w:color="auto"/>
                    <w:left w:val="none" w:sz="0" w:space="0" w:color="auto"/>
                    <w:bottom w:val="none" w:sz="0" w:space="0" w:color="auto"/>
                    <w:right w:val="none" w:sz="0" w:space="0" w:color="auto"/>
                  </w:divBdr>
                </w:div>
                <w:div w:id="1936866514">
                  <w:marLeft w:val="640"/>
                  <w:marRight w:val="0"/>
                  <w:marTop w:val="0"/>
                  <w:marBottom w:val="0"/>
                  <w:divBdr>
                    <w:top w:val="none" w:sz="0" w:space="0" w:color="auto"/>
                    <w:left w:val="none" w:sz="0" w:space="0" w:color="auto"/>
                    <w:bottom w:val="none" w:sz="0" w:space="0" w:color="auto"/>
                    <w:right w:val="none" w:sz="0" w:space="0" w:color="auto"/>
                  </w:divBdr>
                </w:div>
                <w:div w:id="1534926489">
                  <w:marLeft w:val="640"/>
                  <w:marRight w:val="0"/>
                  <w:marTop w:val="0"/>
                  <w:marBottom w:val="0"/>
                  <w:divBdr>
                    <w:top w:val="none" w:sz="0" w:space="0" w:color="auto"/>
                    <w:left w:val="none" w:sz="0" w:space="0" w:color="auto"/>
                    <w:bottom w:val="none" w:sz="0" w:space="0" w:color="auto"/>
                    <w:right w:val="none" w:sz="0" w:space="0" w:color="auto"/>
                  </w:divBdr>
                </w:div>
                <w:div w:id="1935624790">
                  <w:marLeft w:val="640"/>
                  <w:marRight w:val="0"/>
                  <w:marTop w:val="0"/>
                  <w:marBottom w:val="0"/>
                  <w:divBdr>
                    <w:top w:val="none" w:sz="0" w:space="0" w:color="auto"/>
                    <w:left w:val="none" w:sz="0" w:space="0" w:color="auto"/>
                    <w:bottom w:val="none" w:sz="0" w:space="0" w:color="auto"/>
                    <w:right w:val="none" w:sz="0" w:space="0" w:color="auto"/>
                  </w:divBdr>
                </w:div>
                <w:div w:id="1622616410">
                  <w:marLeft w:val="640"/>
                  <w:marRight w:val="0"/>
                  <w:marTop w:val="0"/>
                  <w:marBottom w:val="0"/>
                  <w:divBdr>
                    <w:top w:val="none" w:sz="0" w:space="0" w:color="auto"/>
                    <w:left w:val="none" w:sz="0" w:space="0" w:color="auto"/>
                    <w:bottom w:val="none" w:sz="0" w:space="0" w:color="auto"/>
                    <w:right w:val="none" w:sz="0" w:space="0" w:color="auto"/>
                  </w:divBdr>
                </w:div>
                <w:div w:id="1928148375">
                  <w:marLeft w:val="640"/>
                  <w:marRight w:val="0"/>
                  <w:marTop w:val="0"/>
                  <w:marBottom w:val="0"/>
                  <w:divBdr>
                    <w:top w:val="none" w:sz="0" w:space="0" w:color="auto"/>
                    <w:left w:val="none" w:sz="0" w:space="0" w:color="auto"/>
                    <w:bottom w:val="none" w:sz="0" w:space="0" w:color="auto"/>
                    <w:right w:val="none" w:sz="0" w:space="0" w:color="auto"/>
                  </w:divBdr>
                </w:div>
                <w:div w:id="2105571346">
                  <w:marLeft w:val="640"/>
                  <w:marRight w:val="0"/>
                  <w:marTop w:val="0"/>
                  <w:marBottom w:val="0"/>
                  <w:divBdr>
                    <w:top w:val="none" w:sz="0" w:space="0" w:color="auto"/>
                    <w:left w:val="none" w:sz="0" w:space="0" w:color="auto"/>
                    <w:bottom w:val="none" w:sz="0" w:space="0" w:color="auto"/>
                    <w:right w:val="none" w:sz="0" w:space="0" w:color="auto"/>
                  </w:divBdr>
                </w:div>
              </w:divsChild>
            </w:div>
            <w:div w:id="191380483">
              <w:marLeft w:val="0"/>
              <w:marRight w:val="0"/>
              <w:marTop w:val="0"/>
              <w:marBottom w:val="0"/>
              <w:divBdr>
                <w:top w:val="none" w:sz="0" w:space="0" w:color="auto"/>
                <w:left w:val="none" w:sz="0" w:space="0" w:color="auto"/>
                <w:bottom w:val="none" w:sz="0" w:space="0" w:color="auto"/>
                <w:right w:val="none" w:sz="0" w:space="0" w:color="auto"/>
              </w:divBdr>
              <w:divsChild>
                <w:div w:id="1436558416">
                  <w:marLeft w:val="640"/>
                  <w:marRight w:val="0"/>
                  <w:marTop w:val="0"/>
                  <w:marBottom w:val="0"/>
                  <w:divBdr>
                    <w:top w:val="none" w:sz="0" w:space="0" w:color="auto"/>
                    <w:left w:val="none" w:sz="0" w:space="0" w:color="auto"/>
                    <w:bottom w:val="none" w:sz="0" w:space="0" w:color="auto"/>
                    <w:right w:val="none" w:sz="0" w:space="0" w:color="auto"/>
                  </w:divBdr>
                </w:div>
                <w:div w:id="599143764">
                  <w:marLeft w:val="640"/>
                  <w:marRight w:val="0"/>
                  <w:marTop w:val="0"/>
                  <w:marBottom w:val="0"/>
                  <w:divBdr>
                    <w:top w:val="none" w:sz="0" w:space="0" w:color="auto"/>
                    <w:left w:val="none" w:sz="0" w:space="0" w:color="auto"/>
                    <w:bottom w:val="none" w:sz="0" w:space="0" w:color="auto"/>
                    <w:right w:val="none" w:sz="0" w:space="0" w:color="auto"/>
                  </w:divBdr>
                </w:div>
                <w:div w:id="1948999698">
                  <w:marLeft w:val="640"/>
                  <w:marRight w:val="0"/>
                  <w:marTop w:val="0"/>
                  <w:marBottom w:val="0"/>
                  <w:divBdr>
                    <w:top w:val="none" w:sz="0" w:space="0" w:color="auto"/>
                    <w:left w:val="none" w:sz="0" w:space="0" w:color="auto"/>
                    <w:bottom w:val="none" w:sz="0" w:space="0" w:color="auto"/>
                    <w:right w:val="none" w:sz="0" w:space="0" w:color="auto"/>
                  </w:divBdr>
                </w:div>
                <w:div w:id="1213541709">
                  <w:marLeft w:val="640"/>
                  <w:marRight w:val="0"/>
                  <w:marTop w:val="0"/>
                  <w:marBottom w:val="0"/>
                  <w:divBdr>
                    <w:top w:val="none" w:sz="0" w:space="0" w:color="auto"/>
                    <w:left w:val="none" w:sz="0" w:space="0" w:color="auto"/>
                    <w:bottom w:val="none" w:sz="0" w:space="0" w:color="auto"/>
                    <w:right w:val="none" w:sz="0" w:space="0" w:color="auto"/>
                  </w:divBdr>
                </w:div>
                <w:div w:id="2054843761">
                  <w:marLeft w:val="640"/>
                  <w:marRight w:val="0"/>
                  <w:marTop w:val="0"/>
                  <w:marBottom w:val="0"/>
                  <w:divBdr>
                    <w:top w:val="none" w:sz="0" w:space="0" w:color="auto"/>
                    <w:left w:val="none" w:sz="0" w:space="0" w:color="auto"/>
                    <w:bottom w:val="none" w:sz="0" w:space="0" w:color="auto"/>
                    <w:right w:val="none" w:sz="0" w:space="0" w:color="auto"/>
                  </w:divBdr>
                </w:div>
                <w:div w:id="938946886">
                  <w:marLeft w:val="640"/>
                  <w:marRight w:val="0"/>
                  <w:marTop w:val="0"/>
                  <w:marBottom w:val="0"/>
                  <w:divBdr>
                    <w:top w:val="none" w:sz="0" w:space="0" w:color="auto"/>
                    <w:left w:val="none" w:sz="0" w:space="0" w:color="auto"/>
                    <w:bottom w:val="none" w:sz="0" w:space="0" w:color="auto"/>
                    <w:right w:val="none" w:sz="0" w:space="0" w:color="auto"/>
                  </w:divBdr>
                </w:div>
                <w:div w:id="1712337750">
                  <w:marLeft w:val="640"/>
                  <w:marRight w:val="0"/>
                  <w:marTop w:val="0"/>
                  <w:marBottom w:val="0"/>
                  <w:divBdr>
                    <w:top w:val="none" w:sz="0" w:space="0" w:color="auto"/>
                    <w:left w:val="none" w:sz="0" w:space="0" w:color="auto"/>
                    <w:bottom w:val="none" w:sz="0" w:space="0" w:color="auto"/>
                    <w:right w:val="none" w:sz="0" w:space="0" w:color="auto"/>
                  </w:divBdr>
                </w:div>
                <w:div w:id="39670598">
                  <w:marLeft w:val="640"/>
                  <w:marRight w:val="0"/>
                  <w:marTop w:val="0"/>
                  <w:marBottom w:val="0"/>
                  <w:divBdr>
                    <w:top w:val="none" w:sz="0" w:space="0" w:color="auto"/>
                    <w:left w:val="none" w:sz="0" w:space="0" w:color="auto"/>
                    <w:bottom w:val="none" w:sz="0" w:space="0" w:color="auto"/>
                    <w:right w:val="none" w:sz="0" w:space="0" w:color="auto"/>
                  </w:divBdr>
                </w:div>
                <w:div w:id="1280450012">
                  <w:marLeft w:val="640"/>
                  <w:marRight w:val="0"/>
                  <w:marTop w:val="0"/>
                  <w:marBottom w:val="0"/>
                  <w:divBdr>
                    <w:top w:val="none" w:sz="0" w:space="0" w:color="auto"/>
                    <w:left w:val="none" w:sz="0" w:space="0" w:color="auto"/>
                    <w:bottom w:val="none" w:sz="0" w:space="0" w:color="auto"/>
                    <w:right w:val="none" w:sz="0" w:space="0" w:color="auto"/>
                  </w:divBdr>
                </w:div>
                <w:div w:id="260525575">
                  <w:marLeft w:val="640"/>
                  <w:marRight w:val="0"/>
                  <w:marTop w:val="0"/>
                  <w:marBottom w:val="0"/>
                  <w:divBdr>
                    <w:top w:val="none" w:sz="0" w:space="0" w:color="auto"/>
                    <w:left w:val="none" w:sz="0" w:space="0" w:color="auto"/>
                    <w:bottom w:val="none" w:sz="0" w:space="0" w:color="auto"/>
                    <w:right w:val="none" w:sz="0" w:space="0" w:color="auto"/>
                  </w:divBdr>
                </w:div>
                <w:div w:id="2050445253">
                  <w:marLeft w:val="640"/>
                  <w:marRight w:val="0"/>
                  <w:marTop w:val="0"/>
                  <w:marBottom w:val="0"/>
                  <w:divBdr>
                    <w:top w:val="none" w:sz="0" w:space="0" w:color="auto"/>
                    <w:left w:val="none" w:sz="0" w:space="0" w:color="auto"/>
                    <w:bottom w:val="none" w:sz="0" w:space="0" w:color="auto"/>
                    <w:right w:val="none" w:sz="0" w:space="0" w:color="auto"/>
                  </w:divBdr>
                </w:div>
                <w:div w:id="1528907951">
                  <w:marLeft w:val="640"/>
                  <w:marRight w:val="0"/>
                  <w:marTop w:val="0"/>
                  <w:marBottom w:val="0"/>
                  <w:divBdr>
                    <w:top w:val="none" w:sz="0" w:space="0" w:color="auto"/>
                    <w:left w:val="none" w:sz="0" w:space="0" w:color="auto"/>
                    <w:bottom w:val="none" w:sz="0" w:space="0" w:color="auto"/>
                    <w:right w:val="none" w:sz="0" w:space="0" w:color="auto"/>
                  </w:divBdr>
                </w:div>
                <w:div w:id="274949476">
                  <w:marLeft w:val="640"/>
                  <w:marRight w:val="0"/>
                  <w:marTop w:val="0"/>
                  <w:marBottom w:val="0"/>
                  <w:divBdr>
                    <w:top w:val="none" w:sz="0" w:space="0" w:color="auto"/>
                    <w:left w:val="none" w:sz="0" w:space="0" w:color="auto"/>
                    <w:bottom w:val="none" w:sz="0" w:space="0" w:color="auto"/>
                    <w:right w:val="none" w:sz="0" w:space="0" w:color="auto"/>
                  </w:divBdr>
                </w:div>
                <w:div w:id="1160266770">
                  <w:marLeft w:val="640"/>
                  <w:marRight w:val="0"/>
                  <w:marTop w:val="0"/>
                  <w:marBottom w:val="0"/>
                  <w:divBdr>
                    <w:top w:val="none" w:sz="0" w:space="0" w:color="auto"/>
                    <w:left w:val="none" w:sz="0" w:space="0" w:color="auto"/>
                    <w:bottom w:val="none" w:sz="0" w:space="0" w:color="auto"/>
                    <w:right w:val="none" w:sz="0" w:space="0" w:color="auto"/>
                  </w:divBdr>
                </w:div>
                <w:div w:id="2117601611">
                  <w:marLeft w:val="640"/>
                  <w:marRight w:val="0"/>
                  <w:marTop w:val="0"/>
                  <w:marBottom w:val="0"/>
                  <w:divBdr>
                    <w:top w:val="none" w:sz="0" w:space="0" w:color="auto"/>
                    <w:left w:val="none" w:sz="0" w:space="0" w:color="auto"/>
                    <w:bottom w:val="none" w:sz="0" w:space="0" w:color="auto"/>
                    <w:right w:val="none" w:sz="0" w:space="0" w:color="auto"/>
                  </w:divBdr>
                </w:div>
                <w:div w:id="68115660">
                  <w:marLeft w:val="640"/>
                  <w:marRight w:val="0"/>
                  <w:marTop w:val="0"/>
                  <w:marBottom w:val="0"/>
                  <w:divBdr>
                    <w:top w:val="none" w:sz="0" w:space="0" w:color="auto"/>
                    <w:left w:val="none" w:sz="0" w:space="0" w:color="auto"/>
                    <w:bottom w:val="none" w:sz="0" w:space="0" w:color="auto"/>
                    <w:right w:val="none" w:sz="0" w:space="0" w:color="auto"/>
                  </w:divBdr>
                </w:div>
                <w:div w:id="824515190">
                  <w:marLeft w:val="640"/>
                  <w:marRight w:val="0"/>
                  <w:marTop w:val="0"/>
                  <w:marBottom w:val="0"/>
                  <w:divBdr>
                    <w:top w:val="none" w:sz="0" w:space="0" w:color="auto"/>
                    <w:left w:val="none" w:sz="0" w:space="0" w:color="auto"/>
                    <w:bottom w:val="none" w:sz="0" w:space="0" w:color="auto"/>
                    <w:right w:val="none" w:sz="0" w:space="0" w:color="auto"/>
                  </w:divBdr>
                </w:div>
                <w:div w:id="1004170575">
                  <w:marLeft w:val="640"/>
                  <w:marRight w:val="0"/>
                  <w:marTop w:val="0"/>
                  <w:marBottom w:val="0"/>
                  <w:divBdr>
                    <w:top w:val="none" w:sz="0" w:space="0" w:color="auto"/>
                    <w:left w:val="none" w:sz="0" w:space="0" w:color="auto"/>
                    <w:bottom w:val="none" w:sz="0" w:space="0" w:color="auto"/>
                    <w:right w:val="none" w:sz="0" w:space="0" w:color="auto"/>
                  </w:divBdr>
                </w:div>
                <w:div w:id="136918560">
                  <w:marLeft w:val="640"/>
                  <w:marRight w:val="0"/>
                  <w:marTop w:val="0"/>
                  <w:marBottom w:val="0"/>
                  <w:divBdr>
                    <w:top w:val="none" w:sz="0" w:space="0" w:color="auto"/>
                    <w:left w:val="none" w:sz="0" w:space="0" w:color="auto"/>
                    <w:bottom w:val="none" w:sz="0" w:space="0" w:color="auto"/>
                    <w:right w:val="none" w:sz="0" w:space="0" w:color="auto"/>
                  </w:divBdr>
                </w:div>
                <w:div w:id="1942763428">
                  <w:marLeft w:val="640"/>
                  <w:marRight w:val="0"/>
                  <w:marTop w:val="0"/>
                  <w:marBottom w:val="0"/>
                  <w:divBdr>
                    <w:top w:val="none" w:sz="0" w:space="0" w:color="auto"/>
                    <w:left w:val="none" w:sz="0" w:space="0" w:color="auto"/>
                    <w:bottom w:val="none" w:sz="0" w:space="0" w:color="auto"/>
                    <w:right w:val="none" w:sz="0" w:space="0" w:color="auto"/>
                  </w:divBdr>
                </w:div>
                <w:div w:id="684015352">
                  <w:marLeft w:val="640"/>
                  <w:marRight w:val="0"/>
                  <w:marTop w:val="0"/>
                  <w:marBottom w:val="0"/>
                  <w:divBdr>
                    <w:top w:val="none" w:sz="0" w:space="0" w:color="auto"/>
                    <w:left w:val="none" w:sz="0" w:space="0" w:color="auto"/>
                    <w:bottom w:val="none" w:sz="0" w:space="0" w:color="auto"/>
                    <w:right w:val="none" w:sz="0" w:space="0" w:color="auto"/>
                  </w:divBdr>
                </w:div>
                <w:div w:id="1470592871">
                  <w:marLeft w:val="640"/>
                  <w:marRight w:val="0"/>
                  <w:marTop w:val="0"/>
                  <w:marBottom w:val="0"/>
                  <w:divBdr>
                    <w:top w:val="none" w:sz="0" w:space="0" w:color="auto"/>
                    <w:left w:val="none" w:sz="0" w:space="0" w:color="auto"/>
                    <w:bottom w:val="none" w:sz="0" w:space="0" w:color="auto"/>
                    <w:right w:val="none" w:sz="0" w:space="0" w:color="auto"/>
                  </w:divBdr>
                </w:div>
                <w:div w:id="1220556624">
                  <w:marLeft w:val="640"/>
                  <w:marRight w:val="0"/>
                  <w:marTop w:val="0"/>
                  <w:marBottom w:val="0"/>
                  <w:divBdr>
                    <w:top w:val="none" w:sz="0" w:space="0" w:color="auto"/>
                    <w:left w:val="none" w:sz="0" w:space="0" w:color="auto"/>
                    <w:bottom w:val="none" w:sz="0" w:space="0" w:color="auto"/>
                    <w:right w:val="none" w:sz="0" w:space="0" w:color="auto"/>
                  </w:divBdr>
                </w:div>
                <w:div w:id="439377868">
                  <w:marLeft w:val="640"/>
                  <w:marRight w:val="0"/>
                  <w:marTop w:val="0"/>
                  <w:marBottom w:val="0"/>
                  <w:divBdr>
                    <w:top w:val="none" w:sz="0" w:space="0" w:color="auto"/>
                    <w:left w:val="none" w:sz="0" w:space="0" w:color="auto"/>
                    <w:bottom w:val="none" w:sz="0" w:space="0" w:color="auto"/>
                    <w:right w:val="none" w:sz="0" w:space="0" w:color="auto"/>
                  </w:divBdr>
                </w:div>
                <w:div w:id="783382682">
                  <w:marLeft w:val="640"/>
                  <w:marRight w:val="0"/>
                  <w:marTop w:val="0"/>
                  <w:marBottom w:val="0"/>
                  <w:divBdr>
                    <w:top w:val="none" w:sz="0" w:space="0" w:color="auto"/>
                    <w:left w:val="none" w:sz="0" w:space="0" w:color="auto"/>
                    <w:bottom w:val="none" w:sz="0" w:space="0" w:color="auto"/>
                    <w:right w:val="none" w:sz="0" w:space="0" w:color="auto"/>
                  </w:divBdr>
                </w:div>
                <w:div w:id="1491025110">
                  <w:marLeft w:val="640"/>
                  <w:marRight w:val="0"/>
                  <w:marTop w:val="0"/>
                  <w:marBottom w:val="0"/>
                  <w:divBdr>
                    <w:top w:val="none" w:sz="0" w:space="0" w:color="auto"/>
                    <w:left w:val="none" w:sz="0" w:space="0" w:color="auto"/>
                    <w:bottom w:val="none" w:sz="0" w:space="0" w:color="auto"/>
                    <w:right w:val="none" w:sz="0" w:space="0" w:color="auto"/>
                  </w:divBdr>
                </w:div>
                <w:div w:id="1871839311">
                  <w:marLeft w:val="640"/>
                  <w:marRight w:val="0"/>
                  <w:marTop w:val="0"/>
                  <w:marBottom w:val="0"/>
                  <w:divBdr>
                    <w:top w:val="none" w:sz="0" w:space="0" w:color="auto"/>
                    <w:left w:val="none" w:sz="0" w:space="0" w:color="auto"/>
                    <w:bottom w:val="none" w:sz="0" w:space="0" w:color="auto"/>
                    <w:right w:val="none" w:sz="0" w:space="0" w:color="auto"/>
                  </w:divBdr>
                </w:div>
                <w:div w:id="1328172588">
                  <w:marLeft w:val="640"/>
                  <w:marRight w:val="0"/>
                  <w:marTop w:val="0"/>
                  <w:marBottom w:val="0"/>
                  <w:divBdr>
                    <w:top w:val="none" w:sz="0" w:space="0" w:color="auto"/>
                    <w:left w:val="none" w:sz="0" w:space="0" w:color="auto"/>
                    <w:bottom w:val="none" w:sz="0" w:space="0" w:color="auto"/>
                    <w:right w:val="none" w:sz="0" w:space="0" w:color="auto"/>
                  </w:divBdr>
                </w:div>
                <w:div w:id="439227250">
                  <w:marLeft w:val="640"/>
                  <w:marRight w:val="0"/>
                  <w:marTop w:val="0"/>
                  <w:marBottom w:val="0"/>
                  <w:divBdr>
                    <w:top w:val="none" w:sz="0" w:space="0" w:color="auto"/>
                    <w:left w:val="none" w:sz="0" w:space="0" w:color="auto"/>
                    <w:bottom w:val="none" w:sz="0" w:space="0" w:color="auto"/>
                    <w:right w:val="none" w:sz="0" w:space="0" w:color="auto"/>
                  </w:divBdr>
                </w:div>
                <w:div w:id="203176976">
                  <w:marLeft w:val="640"/>
                  <w:marRight w:val="0"/>
                  <w:marTop w:val="0"/>
                  <w:marBottom w:val="0"/>
                  <w:divBdr>
                    <w:top w:val="none" w:sz="0" w:space="0" w:color="auto"/>
                    <w:left w:val="none" w:sz="0" w:space="0" w:color="auto"/>
                    <w:bottom w:val="none" w:sz="0" w:space="0" w:color="auto"/>
                    <w:right w:val="none" w:sz="0" w:space="0" w:color="auto"/>
                  </w:divBdr>
                </w:div>
                <w:div w:id="1278953879">
                  <w:marLeft w:val="640"/>
                  <w:marRight w:val="0"/>
                  <w:marTop w:val="0"/>
                  <w:marBottom w:val="0"/>
                  <w:divBdr>
                    <w:top w:val="none" w:sz="0" w:space="0" w:color="auto"/>
                    <w:left w:val="none" w:sz="0" w:space="0" w:color="auto"/>
                    <w:bottom w:val="none" w:sz="0" w:space="0" w:color="auto"/>
                    <w:right w:val="none" w:sz="0" w:space="0" w:color="auto"/>
                  </w:divBdr>
                </w:div>
                <w:div w:id="1130703720">
                  <w:marLeft w:val="640"/>
                  <w:marRight w:val="0"/>
                  <w:marTop w:val="0"/>
                  <w:marBottom w:val="0"/>
                  <w:divBdr>
                    <w:top w:val="none" w:sz="0" w:space="0" w:color="auto"/>
                    <w:left w:val="none" w:sz="0" w:space="0" w:color="auto"/>
                    <w:bottom w:val="none" w:sz="0" w:space="0" w:color="auto"/>
                    <w:right w:val="none" w:sz="0" w:space="0" w:color="auto"/>
                  </w:divBdr>
                </w:div>
                <w:div w:id="943003434">
                  <w:marLeft w:val="640"/>
                  <w:marRight w:val="0"/>
                  <w:marTop w:val="0"/>
                  <w:marBottom w:val="0"/>
                  <w:divBdr>
                    <w:top w:val="none" w:sz="0" w:space="0" w:color="auto"/>
                    <w:left w:val="none" w:sz="0" w:space="0" w:color="auto"/>
                    <w:bottom w:val="none" w:sz="0" w:space="0" w:color="auto"/>
                    <w:right w:val="none" w:sz="0" w:space="0" w:color="auto"/>
                  </w:divBdr>
                </w:div>
                <w:div w:id="1188527063">
                  <w:marLeft w:val="640"/>
                  <w:marRight w:val="0"/>
                  <w:marTop w:val="0"/>
                  <w:marBottom w:val="0"/>
                  <w:divBdr>
                    <w:top w:val="none" w:sz="0" w:space="0" w:color="auto"/>
                    <w:left w:val="none" w:sz="0" w:space="0" w:color="auto"/>
                    <w:bottom w:val="none" w:sz="0" w:space="0" w:color="auto"/>
                    <w:right w:val="none" w:sz="0" w:space="0" w:color="auto"/>
                  </w:divBdr>
                </w:div>
                <w:div w:id="495153399">
                  <w:marLeft w:val="640"/>
                  <w:marRight w:val="0"/>
                  <w:marTop w:val="0"/>
                  <w:marBottom w:val="0"/>
                  <w:divBdr>
                    <w:top w:val="none" w:sz="0" w:space="0" w:color="auto"/>
                    <w:left w:val="none" w:sz="0" w:space="0" w:color="auto"/>
                    <w:bottom w:val="none" w:sz="0" w:space="0" w:color="auto"/>
                    <w:right w:val="none" w:sz="0" w:space="0" w:color="auto"/>
                  </w:divBdr>
                </w:div>
                <w:div w:id="1333727816">
                  <w:marLeft w:val="640"/>
                  <w:marRight w:val="0"/>
                  <w:marTop w:val="0"/>
                  <w:marBottom w:val="0"/>
                  <w:divBdr>
                    <w:top w:val="none" w:sz="0" w:space="0" w:color="auto"/>
                    <w:left w:val="none" w:sz="0" w:space="0" w:color="auto"/>
                    <w:bottom w:val="none" w:sz="0" w:space="0" w:color="auto"/>
                    <w:right w:val="none" w:sz="0" w:space="0" w:color="auto"/>
                  </w:divBdr>
                </w:div>
                <w:div w:id="1658261985">
                  <w:marLeft w:val="640"/>
                  <w:marRight w:val="0"/>
                  <w:marTop w:val="0"/>
                  <w:marBottom w:val="0"/>
                  <w:divBdr>
                    <w:top w:val="none" w:sz="0" w:space="0" w:color="auto"/>
                    <w:left w:val="none" w:sz="0" w:space="0" w:color="auto"/>
                    <w:bottom w:val="none" w:sz="0" w:space="0" w:color="auto"/>
                    <w:right w:val="none" w:sz="0" w:space="0" w:color="auto"/>
                  </w:divBdr>
                </w:div>
                <w:div w:id="1878007436">
                  <w:marLeft w:val="640"/>
                  <w:marRight w:val="0"/>
                  <w:marTop w:val="0"/>
                  <w:marBottom w:val="0"/>
                  <w:divBdr>
                    <w:top w:val="none" w:sz="0" w:space="0" w:color="auto"/>
                    <w:left w:val="none" w:sz="0" w:space="0" w:color="auto"/>
                    <w:bottom w:val="none" w:sz="0" w:space="0" w:color="auto"/>
                    <w:right w:val="none" w:sz="0" w:space="0" w:color="auto"/>
                  </w:divBdr>
                </w:div>
                <w:div w:id="2077821415">
                  <w:marLeft w:val="640"/>
                  <w:marRight w:val="0"/>
                  <w:marTop w:val="0"/>
                  <w:marBottom w:val="0"/>
                  <w:divBdr>
                    <w:top w:val="none" w:sz="0" w:space="0" w:color="auto"/>
                    <w:left w:val="none" w:sz="0" w:space="0" w:color="auto"/>
                    <w:bottom w:val="none" w:sz="0" w:space="0" w:color="auto"/>
                    <w:right w:val="none" w:sz="0" w:space="0" w:color="auto"/>
                  </w:divBdr>
                </w:div>
                <w:div w:id="13192988">
                  <w:marLeft w:val="640"/>
                  <w:marRight w:val="0"/>
                  <w:marTop w:val="0"/>
                  <w:marBottom w:val="0"/>
                  <w:divBdr>
                    <w:top w:val="none" w:sz="0" w:space="0" w:color="auto"/>
                    <w:left w:val="none" w:sz="0" w:space="0" w:color="auto"/>
                    <w:bottom w:val="none" w:sz="0" w:space="0" w:color="auto"/>
                    <w:right w:val="none" w:sz="0" w:space="0" w:color="auto"/>
                  </w:divBdr>
                </w:div>
                <w:div w:id="147674142">
                  <w:marLeft w:val="640"/>
                  <w:marRight w:val="0"/>
                  <w:marTop w:val="0"/>
                  <w:marBottom w:val="0"/>
                  <w:divBdr>
                    <w:top w:val="none" w:sz="0" w:space="0" w:color="auto"/>
                    <w:left w:val="none" w:sz="0" w:space="0" w:color="auto"/>
                    <w:bottom w:val="none" w:sz="0" w:space="0" w:color="auto"/>
                    <w:right w:val="none" w:sz="0" w:space="0" w:color="auto"/>
                  </w:divBdr>
                </w:div>
                <w:div w:id="512382050">
                  <w:marLeft w:val="640"/>
                  <w:marRight w:val="0"/>
                  <w:marTop w:val="0"/>
                  <w:marBottom w:val="0"/>
                  <w:divBdr>
                    <w:top w:val="none" w:sz="0" w:space="0" w:color="auto"/>
                    <w:left w:val="none" w:sz="0" w:space="0" w:color="auto"/>
                    <w:bottom w:val="none" w:sz="0" w:space="0" w:color="auto"/>
                    <w:right w:val="none" w:sz="0" w:space="0" w:color="auto"/>
                  </w:divBdr>
                </w:div>
                <w:div w:id="1441074152">
                  <w:marLeft w:val="640"/>
                  <w:marRight w:val="0"/>
                  <w:marTop w:val="0"/>
                  <w:marBottom w:val="0"/>
                  <w:divBdr>
                    <w:top w:val="none" w:sz="0" w:space="0" w:color="auto"/>
                    <w:left w:val="none" w:sz="0" w:space="0" w:color="auto"/>
                    <w:bottom w:val="none" w:sz="0" w:space="0" w:color="auto"/>
                    <w:right w:val="none" w:sz="0" w:space="0" w:color="auto"/>
                  </w:divBdr>
                </w:div>
                <w:div w:id="1211455594">
                  <w:marLeft w:val="640"/>
                  <w:marRight w:val="0"/>
                  <w:marTop w:val="0"/>
                  <w:marBottom w:val="0"/>
                  <w:divBdr>
                    <w:top w:val="none" w:sz="0" w:space="0" w:color="auto"/>
                    <w:left w:val="none" w:sz="0" w:space="0" w:color="auto"/>
                    <w:bottom w:val="none" w:sz="0" w:space="0" w:color="auto"/>
                    <w:right w:val="none" w:sz="0" w:space="0" w:color="auto"/>
                  </w:divBdr>
                </w:div>
                <w:div w:id="82724303">
                  <w:marLeft w:val="640"/>
                  <w:marRight w:val="0"/>
                  <w:marTop w:val="0"/>
                  <w:marBottom w:val="0"/>
                  <w:divBdr>
                    <w:top w:val="none" w:sz="0" w:space="0" w:color="auto"/>
                    <w:left w:val="none" w:sz="0" w:space="0" w:color="auto"/>
                    <w:bottom w:val="none" w:sz="0" w:space="0" w:color="auto"/>
                    <w:right w:val="none" w:sz="0" w:space="0" w:color="auto"/>
                  </w:divBdr>
                </w:div>
                <w:div w:id="1079207942">
                  <w:marLeft w:val="640"/>
                  <w:marRight w:val="0"/>
                  <w:marTop w:val="0"/>
                  <w:marBottom w:val="0"/>
                  <w:divBdr>
                    <w:top w:val="none" w:sz="0" w:space="0" w:color="auto"/>
                    <w:left w:val="none" w:sz="0" w:space="0" w:color="auto"/>
                    <w:bottom w:val="none" w:sz="0" w:space="0" w:color="auto"/>
                    <w:right w:val="none" w:sz="0" w:space="0" w:color="auto"/>
                  </w:divBdr>
                </w:div>
                <w:div w:id="1598753371">
                  <w:marLeft w:val="640"/>
                  <w:marRight w:val="0"/>
                  <w:marTop w:val="0"/>
                  <w:marBottom w:val="0"/>
                  <w:divBdr>
                    <w:top w:val="none" w:sz="0" w:space="0" w:color="auto"/>
                    <w:left w:val="none" w:sz="0" w:space="0" w:color="auto"/>
                    <w:bottom w:val="none" w:sz="0" w:space="0" w:color="auto"/>
                    <w:right w:val="none" w:sz="0" w:space="0" w:color="auto"/>
                  </w:divBdr>
                </w:div>
                <w:div w:id="1418819852">
                  <w:marLeft w:val="640"/>
                  <w:marRight w:val="0"/>
                  <w:marTop w:val="0"/>
                  <w:marBottom w:val="0"/>
                  <w:divBdr>
                    <w:top w:val="none" w:sz="0" w:space="0" w:color="auto"/>
                    <w:left w:val="none" w:sz="0" w:space="0" w:color="auto"/>
                    <w:bottom w:val="none" w:sz="0" w:space="0" w:color="auto"/>
                    <w:right w:val="none" w:sz="0" w:space="0" w:color="auto"/>
                  </w:divBdr>
                </w:div>
                <w:div w:id="2126193150">
                  <w:marLeft w:val="640"/>
                  <w:marRight w:val="0"/>
                  <w:marTop w:val="0"/>
                  <w:marBottom w:val="0"/>
                  <w:divBdr>
                    <w:top w:val="none" w:sz="0" w:space="0" w:color="auto"/>
                    <w:left w:val="none" w:sz="0" w:space="0" w:color="auto"/>
                    <w:bottom w:val="none" w:sz="0" w:space="0" w:color="auto"/>
                    <w:right w:val="none" w:sz="0" w:space="0" w:color="auto"/>
                  </w:divBdr>
                </w:div>
                <w:div w:id="347562735">
                  <w:marLeft w:val="640"/>
                  <w:marRight w:val="0"/>
                  <w:marTop w:val="0"/>
                  <w:marBottom w:val="0"/>
                  <w:divBdr>
                    <w:top w:val="none" w:sz="0" w:space="0" w:color="auto"/>
                    <w:left w:val="none" w:sz="0" w:space="0" w:color="auto"/>
                    <w:bottom w:val="none" w:sz="0" w:space="0" w:color="auto"/>
                    <w:right w:val="none" w:sz="0" w:space="0" w:color="auto"/>
                  </w:divBdr>
                </w:div>
                <w:div w:id="456678252">
                  <w:marLeft w:val="640"/>
                  <w:marRight w:val="0"/>
                  <w:marTop w:val="0"/>
                  <w:marBottom w:val="0"/>
                  <w:divBdr>
                    <w:top w:val="none" w:sz="0" w:space="0" w:color="auto"/>
                    <w:left w:val="none" w:sz="0" w:space="0" w:color="auto"/>
                    <w:bottom w:val="none" w:sz="0" w:space="0" w:color="auto"/>
                    <w:right w:val="none" w:sz="0" w:space="0" w:color="auto"/>
                  </w:divBdr>
                </w:div>
                <w:div w:id="1779986620">
                  <w:marLeft w:val="640"/>
                  <w:marRight w:val="0"/>
                  <w:marTop w:val="0"/>
                  <w:marBottom w:val="0"/>
                  <w:divBdr>
                    <w:top w:val="none" w:sz="0" w:space="0" w:color="auto"/>
                    <w:left w:val="none" w:sz="0" w:space="0" w:color="auto"/>
                    <w:bottom w:val="none" w:sz="0" w:space="0" w:color="auto"/>
                    <w:right w:val="none" w:sz="0" w:space="0" w:color="auto"/>
                  </w:divBdr>
                </w:div>
                <w:div w:id="2003656411">
                  <w:marLeft w:val="640"/>
                  <w:marRight w:val="0"/>
                  <w:marTop w:val="0"/>
                  <w:marBottom w:val="0"/>
                  <w:divBdr>
                    <w:top w:val="none" w:sz="0" w:space="0" w:color="auto"/>
                    <w:left w:val="none" w:sz="0" w:space="0" w:color="auto"/>
                    <w:bottom w:val="none" w:sz="0" w:space="0" w:color="auto"/>
                    <w:right w:val="none" w:sz="0" w:space="0" w:color="auto"/>
                  </w:divBdr>
                </w:div>
                <w:div w:id="659311268">
                  <w:marLeft w:val="640"/>
                  <w:marRight w:val="0"/>
                  <w:marTop w:val="0"/>
                  <w:marBottom w:val="0"/>
                  <w:divBdr>
                    <w:top w:val="none" w:sz="0" w:space="0" w:color="auto"/>
                    <w:left w:val="none" w:sz="0" w:space="0" w:color="auto"/>
                    <w:bottom w:val="none" w:sz="0" w:space="0" w:color="auto"/>
                    <w:right w:val="none" w:sz="0" w:space="0" w:color="auto"/>
                  </w:divBdr>
                </w:div>
                <w:div w:id="284042419">
                  <w:marLeft w:val="640"/>
                  <w:marRight w:val="0"/>
                  <w:marTop w:val="0"/>
                  <w:marBottom w:val="0"/>
                  <w:divBdr>
                    <w:top w:val="none" w:sz="0" w:space="0" w:color="auto"/>
                    <w:left w:val="none" w:sz="0" w:space="0" w:color="auto"/>
                    <w:bottom w:val="none" w:sz="0" w:space="0" w:color="auto"/>
                    <w:right w:val="none" w:sz="0" w:space="0" w:color="auto"/>
                  </w:divBdr>
                </w:div>
                <w:div w:id="1878538754">
                  <w:marLeft w:val="640"/>
                  <w:marRight w:val="0"/>
                  <w:marTop w:val="0"/>
                  <w:marBottom w:val="0"/>
                  <w:divBdr>
                    <w:top w:val="none" w:sz="0" w:space="0" w:color="auto"/>
                    <w:left w:val="none" w:sz="0" w:space="0" w:color="auto"/>
                    <w:bottom w:val="none" w:sz="0" w:space="0" w:color="auto"/>
                    <w:right w:val="none" w:sz="0" w:space="0" w:color="auto"/>
                  </w:divBdr>
                </w:div>
                <w:div w:id="2077512164">
                  <w:marLeft w:val="640"/>
                  <w:marRight w:val="0"/>
                  <w:marTop w:val="0"/>
                  <w:marBottom w:val="0"/>
                  <w:divBdr>
                    <w:top w:val="none" w:sz="0" w:space="0" w:color="auto"/>
                    <w:left w:val="none" w:sz="0" w:space="0" w:color="auto"/>
                    <w:bottom w:val="none" w:sz="0" w:space="0" w:color="auto"/>
                    <w:right w:val="none" w:sz="0" w:space="0" w:color="auto"/>
                  </w:divBdr>
                </w:div>
                <w:div w:id="1148860359">
                  <w:marLeft w:val="640"/>
                  <w:marRight w:val="0"/>
                  <w:marTop w:val="0"/>
                  <w:marBottom w:val="0"/>
                  <w:divBdr>
                    <w:top w:val="none" w:sz="0" w:space="0" w:color="auto"/>
                    <w:left w:val="none" w:sz="0" w:space="0" w:color="auto"/>
                    <w:bottom w:val="none" w:sz="0" w:space="0" w:color="auto"/>
                    <w:right w:val="none" w:sz="0" w:space="0" w:color="auto"/>
                  </w:divBdr>
                </w:div>
                <w:div w:id="1780107162">
                  <w:marLeft w:val="640"/>
                  <w:marRight w:val="0"/>
                  <w:marTop w:val="0"/>
                  <w:marBottom w:val="0"/>
                  <w:divBdr>
                    <w:top w:val="none" w:sz="0" w:space="0" w:color="auto"/>
                    <w:left w:val="none" w:sz="0" w:space="0" w:color="auto"/>
                    <w:bottom w:val="none" w:sz="0" w:space="0" w:color="auto"/>
                    <w:right w:val="none" w:sz="0" w:space="0" w:color="auto"/>
                  </w:divBdr>
                </w:div>
                <w:div w:id="2082604231">
                  <w:marLeft w:val="640"/>
                  <w:marRight w:val="0"/>
                  <w:marTop w:val="0"/>
                  <w:marBottom w:val="0"/>
                  <w:divBdr>
                    <w:top w:val="none" w:sz="0" w:space="0" w:color="auto"/>
                    <w:left w:val="none" w:sz="0" w:space="0" w:color="auto"/>
                    <w:bottom w:val="none" w:sz="0" w:space="0" w:color="auto"/>
                    <w:right w:val="none" w:sz="0" w:space="0" w:color="auto"/>
                  </w:divBdr>
                </w:div>
                <w:div w:id="1229144867">
                  <w:marLeft w:val="640"/>
                  <w:marRight w:val="0"/>
                  <w:marTop w:val="0"/>
                  <w:marBottom w:val="0"/>
                  <w:divBdr>
                    <w:top w:val="none" w:sz="0" w:space="0" w:color="auto"/>
                    <w:left w:val="none" w:sz="0" w:space="0" w:color="auto"/>
                    <w:bottom w:val="none" w:sz="0" w:space="0" w:color="auto"/>
                    <w:right w:val="none" w:sz="0" w:space="0" w:color="auto"/>
                  </w:divBdr>
                </w:div>
                <w:div w:id="664092522">
                  <w:marLeft w:val="640"/>
                  <w:marRight w:val="0"/>
                  <w:marTop w:val="0"/>
                  <w:marBottom w:val="0"/>
                  <w:divBdr>
                    <w:top w:val="none" w:sz="0" w:space="0" w:color="auto"/>
                    <w:left w:val="none" w:sz="0" w:space="0" w:color="auto"/>
                    <w:bottom w:val="none" w:sz="0" w:space="0" w:color="auto"/>
                    <w:right w:val="none" w:sz="0" w:space="0" w:color="auto"/>
                  </w:divBdr>
                </w:div>
                <w:div w:id="1621645772">
                  <w:marLeft w:val="640"/>
                  <w:marRight w:val="0"/>
                  <w:marTop w:val="0"/>
                  <w:marBottom w:val="0"/>
                  <w:divBdr>
                    <w:top w:val="none" w:sz="0" w:space="0" w:color="auto"/>
                    <w:left w:val="none" w:sz="0" w:space="0" w:color="auto"/>
                    <w:bottom w:val="none" w:sz="0" w:space="0" w:color="auto"/>
                    <w:right w:val="none" w:sz="0" w:space="0" w:color="auto"/>
                  </w:divBdr>
                </w:div>
                <w:div w:id="181893423">
                  <w:marLeft w:val="640"/>
                  <w:marRight w:val="0"/>
                  <w:marTop w:val="0"/>
                  <w:marBottom w:val="0"/>
                  <w:divBdr>
                    <w:top w:val="none" w:sz="0" w:space="0" w:color="auto"/>
                    <w:left w:val="none" w:sz="0" w:space="0" w:color="auto"/>
                    <w:bottom w:val="none" w:sz="0" w:space="0" w:color="auto"/>
                    <w:right w:val="none" w:sz="0" w:space="0" w:color="auto"/>
                  </w:divBdr>
                </w:div>
                <w:div w:id="468012181">
                  <w:marLeft w:val="640"/>
                  <w:marRight w:val="0"/>
                  <w:marTop w:val="0"/>
                  <w:marBottom w:val="0"/>
                  <w:divBdr>
                    <w:top w:val="none" w:sz="0" w:space="0" w:color="auto"/>
                    <w:left w:val="none" w:sz="0" w:space="0" w:color="auto"/>
                    <w:bottom w:val="none" w:sz="0" w:space="0" w:color="auto"/>
                    <w:right w:val="none" w:sz="0" w:space="0" w:color="auto"/>
                  </w:divBdr>
                </w:div>
                <w:div w:id="388304927">
                  <w:marLeft w:val="640"/>
                  <w:marRight w:val="0"/>
                  <w:marTop w:val="0"/>
                  <w:marBottom w:val="0"/>
                  <w:divBdr>
                    <w:top w:val="none" w:sz="0" w:space="0" w:color="auto"/>
                    <w:left w:val="none" w:sz="0" w:space="0" w:color="auto"/>
                    <w:bottom w:val="none" w:sz="0" w:space="0" w:color="auto"/>
                    <w:right w:val="none" w:sz="0" w:space="0" w:color="auto"/>
                  </w:divBdr>
                </w:div>
                <w:div w:id="181018507">
                  <w:marLeft w:val="640"/>
                  <w:marRight w:val="0"/>
                  <w:marTop w:val="0"/>
                  <w:marBottom w:val="0"/>
                  <w:divBdr>
                    <w:top w:val="none" w:sz="0" w:space="0" w:color="auto"/>
                    <w:left w:val="none" w:sz="0" w:space="0" w:color="auto"/>
                    <w:bottom w:val="none" w:sz="0" w:space="0" w:color="auto"/>
                    <w:right w:val="none" w:sz="0" w:space="0" w:color="auto"/>
                  </w:divBdr>
                </w:div>
                <w:div w:id="999650504">
                  <w:marLeft w:val="640"/>
                  <w:marRight w:val="0"/>
                  <w:marTop w:val="0"/>
                  <w:marBottom w:val="0"/>
                  <w:divBdr>
                    <w:top w:val="none" w:sz="0" w:space="0" w:color="auto"/>
                    <w:left w:val="none" w:sz="0" w:space="0" w:color="auto"/>
                    <w:bottom w:val="none" w:sz="0" w:space="0" w:color="auto"/>
                    <w:right w:val="none" w:sz="0" w:space="0" w:color="auto"/>
                  </w:divBdr>
                </w:div>
                <w:div w:id="1252355268">
                  <w:marLeft w:val="640"/>
                  <w:marRight w:val="0"/>
                  <w:marTop w:val="0"/>
                  <w:marBottom w:val="0"/>
                  <w:divBdr>
                    <w:top w:val="none" w:sz="0" w:space="0" w:color="auto"/>
                    <w:left w:val="none" w:sz="0" w:space="0" w:color="auto"/>
                    <w:bottom w:val="none" w:sz="0" w:space="0" w:color="auto"/>
                    <w:right w:val="none" w:sz="0" w:space="0" w:color="auto"/>
                  </w:divBdr>
                </w:div>
                <w:div w:id="1195459127">
                  <w:marLeft w:val="640"/>
                  <w:marRight w:val="0"/>
                  <w:marTop w:val="0"/>
                  <w:marBottom w:val="0"/>
                  <w:divBdr>
                    <w:top w:val="none" w:sz="0" w:space="0" w:color="auto"/>
                    <w:left w:val="none" w:sz="0" w:space="0" w:color="auto"/>
                    <w:bottom w:val="none" w:sz="0" w:space="0" w:color="auto"/>
                    <w:right w:val="none" w:sz="0" w:space="0" w:color="auto"/>
                  </w:divBdr>
                </w:div>
                <w:div w:id="1606812845">
                  <w:marLeft w:val="640"/>
                  <w:marRight w:val="0"/>
                  <w:marTop w:val="0"/>
                  <w:marBottom w:val="0"/>
                  <w:divBdr>
                    <w:top w:val="none" w:sz="0" w:space="0" w:color="auto"/>
                    <w:left w:val="none" w:sz="0" w:space="0" w:color="auto"/>
                    <w:bottom w:val="none" w:sz="0" w:space="0" w:color="auto"/>
                    <w:right w:val="none" w:sz="0" w:space="0" w:color="auto"/>
                  </w:divBdr>
                </w:div>
                <w:div w:id="2014526235">
                  <w:marLeft w:val="640"/>
                  <w:marRight w:val="0"/>
                  <w:marTop w:val="0"/>
                  <w:marBottom w:val="0"/>
                  <w:divBdr>
                    <w:top w:val="none" w:sz="0" w:space="0" w:color="auto"/>
                    <w:left w:val="none" w:sz="0" w:space="0" w:color="auto"/>
                    <w:bottom w:val="none" w:sz="0" w:space="0" w:color="auto"/>
                    <w:right w:val="none" w:sz="0" w:space="0" w:color="auto"/>
                  </w:divBdr>
                </w:div>
                <w:div w:id="441268854">
                  <w:marLeft w:val="640"/>
                  <w:marRight w:val="0"/>
                  <w:marTop w:val="0"/>
                  <w:marBottom w:val="0"/>
                  <w:divBdr>
                    <w:top w:val="none" w:sz="0" w:space="0" w:color="auto"/>
                    <w:left w:val="none" w:sz="0" w:space="0" w:color="auto"/>
                    <w:bottom w:val="none" w:sz="0" w:space="0" w:color="auto"/>
                    <w:right w:val="none" w:sz="0" w:space="0" w:color="auto"/>
                  </w:divBdr>
                </w:div>
                <w:div w:id="1581868887">
                  <w:marLeft w:val="640"/>
                  <w:marRight w:val="0"/>
                  <w:marTop w:val="0"/>
                  <w:marBottom w:val="0"/>
                  <w:divBdr>
                    <w:top w:val="none" w:sz="0" w:space="0" w:color="auto"/>
                    <w:left w:val="none" w:sz="0" w:space="0" w:color="auto"/>
                    <w:bottom w:val="none" w:sz="0" w:space="0" w:color="auto"/>
                    <w:right w:val="none" w:sz="0" w:space="0" w:color="auto"/>
                  </w:divBdr>
                </w:div>
                <w:div w:id="578364191">
                  <w:marLeft w:val="640"/>
                  <w:marRight w:val="0"/>
                  <w:marTop w:val="0"/>
                  <w:marBottom w:val="0"/>
                  <w:divBdr>
                    <w:top w:val="none" w:sz="0" w:space="0" w:color="auto"/>
                    <w:left w:val="none" w:sz="0" w:space="0" w:color="auto"/>
                    <w:bottom w:val="none" w:sz="0" w:space="0" w:color="auto"/>
                    <w:right w:val="none" w:sz="0" w:space="0" w:color="auto"/>
                  </w:divBdr>
                </w:div>
                <w:div w:id="1968537569">
                  <w:marLeft w:val="640"/>
                  <w:marRight w:val="0"/>
                  <w:marTop w:val="0"/>
                  <w:marBottom w:val="0"/>
                  <w:divBdr>
                    <w:top w:val="none" w:sz="0" w:space="0" w:color="auto"/>
                    <w:left w:val="none" w:sz="0" w:space="0" w:color="auto"/>
                    <w:bottom w:val="none" w:sz="0" w:space="0" w:color="auto"/>
                    <w:right w:val="none" w:sz="0" w:space="0" w:color="auto"/>
                  </w:divBdr>
                </w:div>
                <w:div w:id="272789878">
                  <w:marLeft w:val="640"/>
                  <w:marRight w:val="0"/>
                  <w:marTop w:val="0"/>
                  <w:marBottom w:val="0"/>
                  <w:divBdr>
                    <w:top w:val="none" w:sz="0" w:space="0" w:color="auto"/>
                    <w:left w:val="none" w:sz="0" w:space="0" w:color="auto"/>
                    <w:bottom w:val="none" w:sz="0" w:space="0" w:color="auto"/>
                    <w:right w:val="none" w:sz="0" w:space="0" w:color="auto"/>
                  </w:divBdr>
                </w:div>
                <w:div w:id="1599562870">
                  <w:marLeft w:val="640"/>
                  <w:marRight w:val="0"/>
                  <w:marTop w:val="0"/>
                  <w:marBottom w:val="0"/>
                  <w:divBdr>
                    <w:top w:val="none" w:sz="0" w:space="0" w:color="auto"/>
                    <w:left w:val="none" w:sz="0" w:space="0" w:color="auto"/>
                    <w:bottom w:val="none" w:sz="0" w:space="0" w:color="auto"/>
                    <w:right w:val="none" w:sz="0" w:space="0" w:color="auto"/>
                  </w:divBdr>
                </w:div>
                <w:div w:id="667249490">
                  <w:marLeft w:val="640"/>
                  <w:marRight w:val="0"/>
                  <w:marTop w:val="0"/>
                  <w:marBottom w:val="0"/>
                  <w:divBdr>
                    <w:top w:val="none" w:sz="0" w:space="0" w:color="auto"/>
                    <w:left w:val="none" w:sz="0" w:space="0" w:color="auto"/>
                    <w:bottom w:val="none" w:sz="0" w:space="0" w:color="auto"/>
                    <w:right w:val="none" w:sz="0" w:space="0" w:color="auto"/>
                  </w:divBdr>
                </w:div>
                <w:div w:id="1364209278">
                  <w:marLeft w:val="640"/>
                  <w:marRight w:val="0"/>
                  <w:marTop w:val="0"/>
                  <w:marBottom w:val="0"/>
                  <w:divBdr>
                    <w:top w:val="none" w:sz="0" w:space="0" w:color="auto"/>
                    <w:left w:val="none" w:sz="0" w:space="0" w:color="auto"/>
                    <w:bottom w:val="none" w:sz="0" w:space="0" w:color="auto"/>
                    <w:right w:val="none" w:sz="0" w:space="0" w:color="auto"/>
                  </w:divBdr>
                </w:div>
                <w:div w:id="639265278">
                  <w:marLeft w:val="640"/>
                  <w:marRight w:val="0"/>
                  <w:marTop w:val="0"/>
                  <w:marBottom w:val="0"/>
                  <w:divBdr>
                    <w:top w:val="none" w:sz="0" w:space="0" w:color="auto"/>
                    <w:left w:val="none" w:sz="0" w:space="0" w:color="auto"/>
                    <w:bottom w:val="none" w:sz="0" w:space="0" w:color="auto"/>
                    <w:right w:val="none" w:sz="0" w:space="0" w:color="auto"/>
                  </w:divBdr>
                </w:div>
                <w:div w:id="1712801203">
                  <w:marLeft w:val="640"/>
                  <w:marRight w:val="0"/>
                  <w:marTop w:val="0"/>
                  <w:marBottom w:val="0"/>
                  <w:divBdr>
                    <w:top w:val="none" w:sz="0" w:space="0" w:color="auto"/>
                    <w:left w:val="none" w:sz="0" w:space="0" w:color="auto"/>
                    <w:bottom w:val="none" w:sz="0" w:space="0" w:color="auto"/>
                    <w:right w:val="none" w:sz="0" w:space="0" w:color="auto"/>
                  </w:divBdr>
                </w:div>
                <w:div w:id="2028478258">
                  <w:marLeft w:val="640"/>
                  <w:marRight w:val="0"/>
                  <w:marTop w:val="0"/>
                  <w:marBottom w:val="0"/>
                  <w:divBdr>
                    <w:top w:val="none" w:sz="0" w:space="0" w:color="auto"/>
                    <w:left w:val="none" w:sz="0" w:space="0" w:color="auto"/>
                    <w:bottom w:val="none" w:sz="0" w:space="0" w:color="auto"/>
                    <w:right w:val="none" w:sz="0" w:space="0" w:color="auto"/>
                  </w:divBdr>
                </w:div>
                <w:div w:id="1558007214">
                  <w:marLeft w:val="640"/>
                  <w:marRight w:val="0"/>
                  <w:marTop w:val="0"/>
                  <w:marBottom w:val="0"/>
                  <w:divBdr>
                    <w:top w:val="none" w:sz="0" w:space="0" w:color="auto"/>
                    <w:left w:val="none" w:sz="0" w:space="0" w:color="auto"/>
                    <w:bottom w:val="none" w:sz="0" w:space="0" w:color="auto"/>
                    <w:right w:val="none" w:sz="0" w:space="0" w:color="auto"/>
                  </w:divBdr>
                </w:div>
                <w:div w:id="679624439">
                  <w:marLeft w:val="640"/>
                  <w:marRight w:val="0"/>
                  <w:marTop w:val="0"/>
                  <w:marBottom w:val="0"/>
                  <w:divBdr>
                    <w:top w:val="none" w:sz="0" w:space="0" w:color="auto"/>
                    <w:left w:val="none" w:sz="0" w:space="0" w:color="auto"/>
                    <w:bottom w:val="none" w:sz="0" w:space="0" w:color="auto"/>
                    <w:right w:val="none" w:sz="0" w:space="0" w:color="auto"/>
                  </w:divBdr>
                </w:div>
                <w:div w:id="649092367">
                  <w:marLeft w:val="640"/>
                  <w:marRight w:val="0"/>
                  <w:marTop w:val="0"/>
                  <w:marBottom w:val="0"/>
                  <w:divBdr>
                    <w:top w:val="none" w:sz="0" w:space="0" w:color="auto"/>
                    <w:left w:val="none" w:sz="0" w:space="0" w:color="auto"/>
                    <w:bottom w:val="none" w:sz="0" w:space="0" w:color="auto"/>
                    <w:right w:val="none" w:sz="0" w:space="0" w:color="auto"/>
                  </w:divBdr>
                </w:div>
                <w:div w:id="1029378978">
                  <w:marLeft w:val="640"/>
                  <w:marRight w:val="0"/>
                  <w:marTop w:val="0"/>
                  <w:marBottom w:val="0"/>
                  <w:divBdr>
                    <w:top w:val="none" w:sz="0" w:space="0" w:color="auto"/>
                    <w:left w:val="none" w:sz="0" w:space="0" w:color="auto"/>
                    <w:bottom w:val="none" w:sz="0" w:space="0" w:color="auto"/>
                    <w:right w:val="none" w:sz="0" w:space="0" w:color="auto"/>
                  </w:divBdr>
                </w:div>
                <w:div w:id="738360435">
                  <w:marLeft w:val="640"/>
                  <w:marRight w:val="0"/>
                  <w:marTop w:val="0"/>
                  <w:marBottom w:val="0"/>
                  <w:divBdr>
                    <w:top w:val="none" w:sz="0" w:space="0" w:color="auto"/>
                    <w:left w:val="none" w:sz="0" w:space="0" w:color="auto"/>
                    <w:bottom w:val="none" w:sz="0" w:space="0" w:color="auto"/>
                    <w:right w:val="none" w:sz="0" w:space="0" w:color="auto"/>
                  </w:divBdr>
                </w:div>
                <w:div w:id="1941260406">
                  <w:marLeft w:val="640"/>
                  <w:marRight w:val="0"/>
                  <w:marTop w:val="0"/>
                  <w:marBottom w:val="0"/>
                  <w:divBdr>
                    <w:top w:val="none" w:sz="0" w:space="0" w:color="auto"/>
                    <w:left w:val="none" w:sz="0" w:space="0" w:color="auto"/>
                    <w:bottom w:val="none" w:sz="0" w:space="0" w:color="auto"/>
                    <w:right w:val="none" w:sz="0" w:space="0" w:color="auto"/>
                  </w:divBdr>
                </w:div>
                <w:div w:id="1852328949">
                  <w:marLeft w:val="640"/>
                  <w:marRight w:val="0"/>
                  <w:marTop w:val="0"/>
                  <w:marBottom w:val="0"/>
                  <w:divBdr>
                    <w:top w:val="none" w:sz="0" w:space="0" w:color="auto"/>
                    <w:left w:val="none" w:sz="0" w:space="0" w:color="auto"/>
                    <w:bottom w:val="none" w:sz="0" w:space="0" w:color="auto"/>
                    <w:right w:val="none" w:sz="0" w:space="0" w:color="auto"/>
                  </w:divBdr>
                </w:div>
                <w:div w:id="358434334">
                  <w:marLeft w:val="640"/>
                  <w:marRight w:val="0"/>
                  <w:marTop w:val="0"/>
                  <w:marBottom w:val="0"/>
                  <w:divBdr>
                    <w:top w:val="none" w:sz="0" w:space="0" w:color="auto"/>
                    <w:left w:val="none" w:sz="0" w:space="0" w:color="auto"/>
                    <w:bottom w:val="none" w:sz="0" w:space="0" w:color="auto"/>
                    <w:right w:val="none" w:sz="0" w:space="0" w:color="auto"/>
                  </w:divBdr>
                </w:div>
                <w:div w:id="2060471224">
                  <w:marLeft w:val="640"/>
                  <w:marRight w:val="0"/>
                  <w:marTop w:val="0"/>
                  <w:marBottom w:val="0"/>
                  <w:divBdr>
                    <w:top w:val="none" w:sz="0" w:space="0" w:color="auto"/>
                    <w:left w:val="none" w:sz="0" w:space="0" w:color="auto"/>
                    <w:bottom w:val="none" w:sz="0" w:space="0" w:color="auto"/>
                    <w:right w:val="none" w:sz="0" w:space="0" w:color="auto"/>
                  </w:divBdr>
                </w:div>
                <w:div w:id="56442820">
                  <w:marLeft w:val="640"/>
                  <w:marRight w:val="0"/>
                  <w:marTop w:val="0"/>
                  <w:marBottom w:val="0"/>
                  <w:divBdr>
                    <w:top w:val="none" w:sz="0" w:space="0" w:color="auto"/>
                    <w:left w:val="none" w:sz="0" w:space="0" w:color="auto"/>
                    <w:bottom w:val="none" w:sz="0" w:space="0" w:color="auto"/>
                    <w:right w:val="none" w:sz="0" w:space="0" w:color="auto"/>
                  </w:divBdr>
                </w:div>
                <w:div w:id="1462309382">
                  <w:marLeft w:val="640"/>
                  <w:marRight w:val="0"/>
                  <w:marTop w:val="0"/>
                  <w:marBottom w:val="0"/>
                  <w:divBdr>
                    <w:top w:val="none" w:sz="0" w:space="0" w:color="auto"/>
                    <w:left w:val="none" w:sz="0" w:space="0" w:color="auto"/>
                    <w:bottom w:val="none" w:sz="0" w:space="0" w:color="auto"/>
                    <w:right w:val="none" w:sz="0" w:space="0" w:color="auto"/>
                  </w:divBdr>
                </w:div>
                <w:div w:id="148182825">
                  <w:marLeft w:val="640"/>
                  <w:marRight w:val="0"/>
                  <w:marTop w:val="0"/>
                  <w:marBottom w:val="0"/>
                  <w:divBdr>
                    <w:top w:val="none" w:sz="0" w:space="0" w:color="auto"/>
                    <w:left w:val="none" w:sz="0" w:space="0" w:color="auto"/>
                    <w:bottom w:val="none" w:sz="0" w:space="0" w:color="auto"/>
                    <w:right w:val="none" w:sz="0" w:space="0" w:color="auto"/>
                  </w:divBdr>
                </w:div>
                <w:div w:id="157035619">
                  <w:marLeft w:val="640"/>
                  <w:marRight w:val="0"/>
                  <w:marTop w:val="0"/>
                  <w:marBottom w:val="0"/>
                  <w:divBdr>
                    <w:top w:val="none" w:sz="0" w:space="0" w:color="auto"/>
                    <w:left w:val="none" w:sz="0" w:space="0" w:color="auto"/>
                    <w:bottom w:val="none" w:sz="0" w:space="0" w:color="auto"/>
                    <w:right w:val="none" w:sz="0" w:space="0" w:color="auto"/>
                  </w:divBdr>
                </w:div>
                <w:div w:id="1611889011">
                  <w:marLeft w:val="640"/>
                  <w:marRight w:val="0"/>
                  <w:marTop w:val="0"/>
                  <w:marBottom w:val="0"/>
                  <w:divBdr>
                    <w:top w:val="none" w:sz="0" w:space="0" w:color="auto"/>
                    <w:left w:val="none" w:sz="0" w:space="0" w:color="auto"/>
                    <w:bottom w:val="none" w:sz="0" w:space="0" w:color="auto"/>
                    <w:right w:val="none" w:sz="0" w:space="0" w:color="auto"/>
                  </w:divBdr>
                </w:div>
                <w:div w:id="1689401861">
                  <w:marLeft w:val="640"/>
                  <w:marRight w:val="0"/>
                  <w:marTop w:val="0"/>
                  <w:marBottom w:val="0"/>
                  <w:divBdr>
                    <w:top w:val="none" w:sz="0" w:space="0" w:color="auto"/>
                    <w:left w:val="none" w:sz="0" w:space="0" w:color="auto"/>
                    <w:bottom w:val="none" w:sz="0" w:space="0" w:color="auto"/>
                    <w:right w:val="none" w:sz="0" w:space="0" w:color="auto"/>
                  </w:divBdr>
                </w:div>
                <w:div w:id="1706444896">
                  <w:marLeft w:val="640"/>
                  <w:marRight w:val="0"/>
                  <w:marTop w:val="0"/>
                  <w:marBottom w:val="0"/>
                  <w:divBdr>
                    <w:top w:val="none" w:sz="0" w:space="0" w:color="auto"/>
                    <w:left w:val="none" w:sz="0" w:space="0" w:color="auto"/>
                    <w:bottom w:val="none" w:sz="0" w:space="0" w:color="auto"/>
                    <w:right w:val="none" w:sz="0" w:space="0" w:color="auto"/>
                  </w:divBdr>
                </w:div>
                <w:div w:id="361201482">
                  <w:marLeft w:val="640"/>
                  <w:marRight w:val="0"/>
                  <w:marTop w:val="0"/>
                  <w:marBottom w:val="0"/>
                  <w:divBdr>
                    <w:top w:val="none" w:sz="0" w:space="0" w:color="auto"/>
                    <w:left w:val="none" w:sz="0" w:space="0" w:color="auto"/>
                    <w:bottom w:val="none" w:sz="0" w:space="0" w:color="auto"/>
                    <w:right w:val="none" w:sz="0" w:space="0" w:color="auto"/>
                  </w:divBdr>
                </w:div>
                <w:div w:id="1487630049">
                  <w:marLeft w:val="640"/>
                  <w:marRight w:val="0"/>
                  <w:marTop w:val="0"/>
                  <w:marBottom w:val="0"/>
                  <w:divBdr>
                    <w:top w:val="none" w:sz="0" w:space="0" w:color="auto"/>
                    <w:left w:val="none" w:sz="0" w:space="0" w:color="auto"/>
                    <w:bottom w:val="none" w:sz="0" w:space="0" w:color="auto"/>
                    <w:right w:val="none" w:sz="0" w:space="0" w:color="auto"/>
                  </w:divBdr>
                </w:div>
                <w:div w:id="1703824490">
                  <w:marLeft w:val="640"/>
                  <w:marRight w:val="0"/>
                  <w:marTop w:val="0"/>
                  <w:marBottom w:val="0"/>
                  <w:divBdr>
                    <w:top w:val="none" w:sz="0" w:space="0" w:color="auto"/>
                    <w:left w:val="none" w:sz="0" w:space="0" w:color="auto"/>
                    <w:bottom w:val="none" w:sz="0" w:space="0" w:color="auto"/>
                    <w:right w:val="none" w:sz="0" w:space="0" w:color="auto"/>
                  </w:divBdr>
                </w:div>
                <w:div w:id="721251535">
                  <w:marLeft w:val="640"/>
                  <w:marRight w:val="0"/>
                  <w:marTop w:val="0"/>
                  <w:marBottom w:val="0"/>
                  <w:divBdr>
                    <w:top w:val="none" w:sz="0" w:space="0" w:color="auto"/>
                    <w:left w:val="none" w:sz="0" w:space="0" w:color="auto"/>
                    <w:bottom w:val="none" w:sz="0" w:space="0" w:color="auto"/>
                    <w:right w:val="none" w:sz="0" w:space="0" w:color="auto"/>
                  </w:divBdr>
                </w:div>
                <w:div w:id="1962033073">
                  <w:marLeft w:val="640"/>
                  <w:marRight w:val="0"/>
                  <w:marTop w:val="0"/>
                  <w:marBottom w:val="0"/>
                  <w:divBdr>
                    <w:top w:val="none" w:sz="0" w:space="0" w:color="auto"/>
                    <w:left w:val="none" w:sz="0" w:space="0" w:color="auto"/>
                    <w:bottom w:val="none" w:sz="0" w:space="0" w:color="auto"/>
                    <w:right w:val="none" w:sz="0" w:space="0" w:color="auto"/>
                  </w:divBdr>
                </w:div>
                <w:div w:id="81606548">
                  <w:marLeft w:val="640"/>
                  <w:marRight w:val="0"/>
                  <w:marTop w:val="0"/>
                  <w:marBottom w:val="0"/>
                  <w:divBdr>
                    <w:top w:val="none" w:sz="0" w:space="0" w:color="auto"/>
                    <w:left w:val="none" w:sz="0" w:space="0" w:color="auto"/>
                    <w:bottom w:val="none" w:sz="0" w:space="0" w:color="auto"/>
                    <w:right w:val="none" w:sz="0" w:space="0" w:color="auto"/>
                  </w:divBdr>
                </w:div>
                <w:div w:id="846020478">
                  <w:marLeft w:val="640"/>
                  <w:marRight w:val="0"/>
                  <w:marTop w:val="0"/>
                  <w:marBottom w:val="0"/>
                  <w:divBdr>
                    <w:top w:val="none" w:sz="0" w:space="0" w:color="auto"/>
                    <w:left w:val="none" w:sz="0" w:space="0" w:color="auto"/>
                    <w:bottom w:val="none" w:sz="0" w:space="0" w:color="auto"/>
                    <w:right w:val="none" w:sz="0" w:space="0" w:color="auto"/>
                  </w:divBdr>
                </w:div>
                <w:div w:id="1824080609">
                  <w:marLeft w:val="640"/>
                  <w:marRight w:val="0"/>
                  <w:marTop w:val="0"/>
                  <w:marBottom w:val="0"/>
                  <w:divBdr>
                    <w:top w:val="none" w:sz="0" w:space="0" w:color="auto"/>
                    <w:left w:val="none" w:sz="0" w:space="0" w:color="auto"/>
                    <w:bottom w:val="none" w:sz="0" w:space="0" w:color="auto"/>
                    <w:right w:val="none" w:sz="0" w:space="0" w:color="auto"/>
                  </w:divBdr>
                </w:div>
                <w:div w:id="1351908130">
                  <w:marLeft w:val="640"/>
                  <w:marRight w:val="0"/>
                  <w:marTop w:val="0"/>
                  <w:marBottom w:val="0"/>
                  <w:divBdr>
                    <w:top w:val="none" w:sz="0" w:space="0" w:color="auto"/>
                    <w:left w:val="none" w:sz="0" w:space="0" w:color="auto"/>
                    <w:bottom w:val="none" w:sz="0" w:space="0" w:color="auto"/>
                    <w:right w:val="none" w:sz="0" w:space="0" w:color="auto"/>
                  </w:divBdr>
                </w:div>
                <w:div w:id="1878349146">
                  <w:marLeft w:val="640"/>
                  <w:marRight w:val="0"/>
                  <w:marTop w:val="0"/>
                  <w:marBottom w:val="0"/>
                  <w:divBdr>
                    <w:top w:val="none" w:sz="0" w:space="0" w:color="auto"/>
                    <w:left w:val="none" w:sz="0" w:space="0" w:color="auto"/>
                    <w:bottom w:val="none" w:sz="0" w:space="0" w:color="auto"/>
                    <w:right w:val="none" w:sz="0" w:space="0" w:color="auto"/>
                  </w:divBdr>
                </w:div>
              </w:divsChild>
            </w:div>
            <w:div w:id="1109156669">
              <w:marLeft w:val="0"/>
              <w:marRight w:val="0"/>
              <w:marTop w:val="0"/>
              <w:marBottom w:val="0"/>
              <w:divBdr>
                <w:top w:val="none" w:sz="0" w:space="0" w:color="auto"/>
                <w:left w:val="none" w:sz="0" w:space="0" w:color="auto"/>
                <w:bottom w:val="none" w:sz="0" w:space="0" w:color="auto"/>
                <w:right w:val="none" w:sz="0" w:space="0" w:color="auto"/>
              </w:divBdr>
              <w:divsChild>
                <w:div w:id="898177564">
                  <w:marLeft w:val="640"/>
                  <w:marRight w:val="0"/>
                  <w:marTop w:val="0"/>
                  <w:marBottom w:val="0"/>
                  <w:divBdr>
                    <w:top w:val="none" w:sz="0" w:space="0" w:color="auto"/>
                    <w:left w:val="none" w:sz="0" w:space="0" w:color="auto"/>
                    <w:bottom w:val="none" w:sz="0" w:space="0" w:color="auto"/>
                    <w:right w:val="none" w:sz="0" w:space="0" w:color="auto"/>
                  </w:divBdr>
                </w:div>
                <w:div w:id="911818622">
                  <w:marLeft w:val="640"/>
                  <w:marRight w:val="0"/>
                  <w:marTop w:val="0"/>
                  <w:marBottom w:val="0"/>
                  <w:divBdr>
                    <w:top w:val="none" w:sz="0" w:space="0" w:color="auto"/>
                    <w:left w:val="none" w:sz="0" w:space="0" w:color="auto"/>
                    <w:bottom w:val="none" w:sz="0" w:space="0" w:color="auto"/>
                    <w:right w:val="none" w:sz="0" w:space="0" w:color="auto"/>
                  </w:divBdr>
                </w:div>
                <w:div w:id="1710446358">
                  <w:marLeft w:val="640"/>
                  <w:marRight w:val="0"/>
                  <w:marTop w:val="0"/>
                  <w:marBottom w:val="0"/>
                  <w:divBdr>
                    <w:top w:val="none" w:sz="0" w:space="0" w:color="auto"/>
                    <w:left w:val="none" w:sz="0" w:space="0" w:color="auto"/>
                    <w:bottom w:val="none" w:sz="0" w:space="0" w:color="auto"/>
                    <w:right w:val="none" w:sz="0" w:space="0" w:color="auto"/>
                  </w:divBdr>
                </w:div>
                <w:div w:id="2039117003">
                  <w:marLeft w:val="640"/>
                  <w:marRight w:val="0"/>
                  <w:marTop w:val="0"/>
                  <w:marBottom w:val="0"/>
                  <w:divBdr>
                    <w:top w:val="none" w:sz="0" w:space="0" w:color="auto"/>
                    <w:left w:val="none" w:sz="0" w:space="0" w:color="auto"/>
                    <w:bottom w:val="none" w:sz="0" w:space="0" w:color="auto"/>
                    <w:right w:val="none" w:sz="0" w:space="0" w:color="auto"/>
                  </w:divBdr>
                </w:div>
                <w:div w:id="973947341">
                  <w:marLeft w:val="640"/>
                  <w:marRight w:val="0"/>
                  <w:marTop w:val="0"/>
                  <w:marBottom w:val="0"/>
                  <w:divBdr>
                    <w:top w:val="none" w:sz="0" w:space="0" w:color="auto"/>
                    <w:left w:val="none" w:sz="0" w:space="0" w:color="auto"/>
                    <w:bottom w:val="none" w:sz="0" w:space="0" w:color="auto"/>
                    <w:right w:val="none" w:sz="0" w:space="0" w:color="auto"/>
                  </w:divBdr>
                </w:div>
                <w:div w:id="1611429320">
                  <w:marLeft w:val="640"/>
                  <w:marRight w:val="0"/>
                  <w:marTop w:val="0"/>
                  <w:marBottom w:val="0"/>
                  <w:divBdr>
                    <w:top w:val="none" w:sz="0" w:space="0" w:color="auto"/>
                    <w:left w:val="none" w:sz="0" w:space="0" w:color="auto"/>
                    <w:bottom w:val="none" w:sz="0" w:space="0" w:color="auto"/>
                    <w:right w:val="none" w:sz="0" w:space="0" w:color="auto"/>
                  </w:divBdr>
                </w:div>
                <w:div w:id="604726200">
                  <w:marLeft w:val="640"/>
                  <w:marRight w:val="0"/>
                  <w:marTop w:val="0"/>
                  <w:marBottom w:val="0"/>
                  <w:divBdr>
                    <w:top w:val="none" w:sz="0" w:space="0" w:color="auto"/>
                    <w:left w:val="none" w:sz="0" w:space="0" w:color="auto"/>
                    <w:bottom w:val="none" w:sz="0" w:space="0" w:color="auto"/>
                    <w:right w:val="none" w:sz="0" w:space="0" w:color="auto"/>
                  </w:divBdr>
                </w:div>
                <w:div w:id="664094317">
                  <w:marLeft w:val="640"/>
                  <w:marRight w:val="0"/>
                  <w:marTop w:val="0"/>
                  <w:marBottom w:val="0"/>
                  <w:divBdr>
                    <w:top w:val="none" w:sz="0" w:space="0" w:color="auto"/>
                    <w:left w:val="none" w:sz="0" w:space="0" w:color="auto"/>
                    <w:bottom w:val="none" w:sz="0" w:space="0" w:color="auto"/>
                    <w:right w:val="none" w:sz="0" w:space="0" w:color="auto"/>
                  </w:divBdr>
                </w:div>
                <w:div w:id="1756778975">
                  <w:marLeft w:val="640"/>
                  <w:marRight w:val="0"/>
                  <w:marTop w:val="0"/>
                  <w:marBottom w:val="0"/>
                  <w:divBdr>
                    <w:top w:val="none" w:sz="0" w:space="0" w:color="auto"/>
                    <w:left w:val="none" w:sz="0" w:space="0" w:color="auto"/>
                    <w:bottom w:val="none" w:sz="0" w:space="0" w:color="auto"/>
                    <w:right w:val="none" w:sz="0" w:space="0" w:color="auto"/>
                  </w:divBdr>
                </w:div>
                <w:div w:id="99960129">
                  <w:marLeft w:val="640"/>
                  <w:marRight w:val="0"/>
                  <w:marTop w:val="0"/>
                  <w:marBottom w:val="0"/>
                  <w:divBdr>
                    <w:top w:val="none" w:sz="0" w:space="0" w:color="auto"/>
                    <w:left w:val="none" w:sz="0" w:space="0" w:color="auto"/>
                    <w:bottom w:val="none" w:sz="0" w:space="0" w:color="auto"/>
                    <w:right w:val="none" w:sz="0" w:space="0" w:color="auto"/>
                  </w:divBdr>
                </w:div>
                <w:div w:id="1811242486">
                  <w:marLeft w:val="640"/>
                  <w:marRight w:val="0"/>
                  <w:marTop w:val="0"/>
                  <w:marBottom w:val="0"/>
                  <w:divBdr>
                    <w:top w:val="none" w:sz="0" w:space="0" w:color="auto"/>
                    <w:left w:val="none" w:sz="0" w:space="0" w:color="auto"/>
                    <w:bottom w:val="none" w:sz="0" w:space="0" w:color="auto"/>
                    <w:right w:val="none" w:sz="0" w:space="0" w:color="auto"/>
                  </w:divBdr>
                </w:div>
                <w:div w:id="974070344">
                  <w:marLeft w:val="640"/>
                  <w:marRight w:val="0"/>
                  <w:marTop w:val="0"/>
                  <w:marBottom w:val="0"/>
                  <w:divBdr>
                    <w:top w:val="none" w:sz="0" w:space="0" w:color="auto"/>
                    <w:left w:val="none" w:sz="0" w:space="0" w:color="auto"/>
                    <w:bottom w:val="none" w:sz="0" w:space="0" w:color="auto"/>
                    <w:right w:val="none" w:sz="0" w:space="0" w:color="auto"/>
                  </w:divBdr>
                </w:div>
                <w:div w:id="1040085654">
                  <w:marLeft w:val="640"/>
                  <w:marRight w:val="0"/>
                  <w:marTop w:val="0"/>
                  <w:marBottom w:val="0"/>
                  <w:divBdr>
                    <w:top w:val="none" w:sz="0" w:space="0" w:color="auto"/>
                    <w:left w:val="none" w:sz="0" w:space="0" w:color="auto"/>
                    <w:bottom w:val="none" w:sz="0" w:space="0" w:color="auto"/>
                    <w:right w:val="none" w:sz="0" w:space="0" w:color="auto"/>
                  </w:divBdr>
                </w:div>
                <w:div w:id="498078018">
                  <w:marLeft w:val="640"/>
                  <w:marRight w:val="0"/>
                  <w:marTop w:val="0"/>
                  <w:marBottom w:val="0"/>
                  <w:divBdr>
                    <w:top w:val="none" w:sz="0" w:space="0" w:color="auto"/>
                    <w:left w:val="none" w:sz="0" w:space="0" w:color="auto"/>
                    <w:bottom w:val="none" w:sz="0" w:space="0" w:color="auto"/>
                    <w:right w:val="none" w:sz="0" w:space="0" w:color="auto"/>
                  </w:divBdr>
                </w:div>
                <w:div w:id="745297205">
                  <w:marLeft w:val="640"/>
                  <w:marRight w:val="0"/>
                  <w:marTop w:val="0"/>
                  <w:marBottom w:val="0"/>
                  <w:divBdr>
                    <w:top w:val="none" w:sz="0" w:space="0" w:color="auto"/>
                    <w:left w:val="none" w:sz="0" w:space="0" w:color="auto"/>
                    <w:bottom w:val="none" w:sz="0" w:space="0" w:color="auto"/>
                    <w:right w:val="none" w:sz="0" w:space="0" w:color="auto"/>
                  </w:divBdr>
                </w:div>
                <w:div w:id="1988824231">
                  <w:marLeft w:val="640"/>
                  <w:marRight w:val="0"/>
                  <w:marTop w:val="0"/>
                  <w:marBottom w:val="0"/>
                  <w:divBdr>
                    <w:top w:val="none" w:sz="0" w:space="0" w:color="auto"/>
                    <w:left w:val="none" w:sz="0" w:space="0" w:color="auto"/>
                    <w:bottom w:val="none" w:sz="0" w:space="0" w:color="auto"/>
                    <w:right w:val="none" w:sz="0" w:space="0" w:color="auto"/>
                  </w:divBdr>
                </w:div>
                <w:div w:id="1574926575">
                  <w:marLeft w:val="640"/>
                  <w:marRight w:val="0"/>
                  <w:marTop w:val="0"/>
                  <w:marBottom w:val="0"/>
                  <w:divBdr>
                    <w:top w:val="none" w:sz="0" w:space="0" w:color="auto"/>
                    <w:left w:val="none" w:sz="0" w:space="0" w:color="auto"/>
                    <w:bottom w:val="none" w:sz="0" w:space="0" w:color="auto"/>
                    <w:right w:val="none" w:sz="0" w:space="0" w:color="auto"/>
                  </w:divBdr>
                </w:div>
                <w:div w:id="559754481">
                  <w:marLeft w:val="640"/>
                  <w:marRight w:val="0"/>
                  <w:marTop w:val="0"/>
                  <w:marBottom w:val="0"/>
                  <w:divBdr>
                    <w:top w:val="none" w:sz="0" w:space="0" w:color="auto"/>
                    <w:left w:val="none" w:sz="0" w:space="0" w:color="auto"/>
                    <w:bottom w:val="none" w:sz="0" w:space="0" w:color="auto"/>
                    <w:right w:val="none" w:sz="0" w:space="0" w:color="auto"/>
                  </w:divBdr>
                </w:div>
                <w:div w:id="982277197">
                  <w:marLeft w:val="640"/>
                  <w:marRight w:val="0"/>
                  <w:marTop w:val="0"/>
                  <w:marBottom w:val="0"/>
                  <w:divBdr>
                    <w:top w:val="none" w:sz="0" w:space="0" w:color="auto"/>
                    <w:left w:val="none" w:sz="0" w:space="0" w:color="auto"/>
                    <w:bottom w:val="none" w:sz="0" w:space="0" w:color="auto"/>
                    <w:right w:val="none" w:sz="0" w:space="0" w:color="auto"/>
                  </w:divBdr>
                </w:div>
                <w:div w:id="392386216">
                  <w:marLeft w:val="640"/>
                  <w:marRight w:val="0"/>
                  <w:marTop w:val="0"/>
                  <w:marBottom w:val="0"/>
                  <w:divBdr>
                    <w:top w:val="none" w:sz="0" w:space="0" w:color="auto"/>
                    <w:left w:val="none" w:sz="0" w:space="0" w:color="auto"/>
                    <w:bottom w:val="none" w:sz="0" w:space="0" w:color="auto"/>
                    <w:right w:val="none" w:sz="0" w:space="0" w:color="auto"/>
                  </w:divBdr>
                </w:div>
                <w:div w:id="174614579">
                  <w:marLeft w:val="640"/>
                  <w:marRight w:val="0"/>
                  <w:marTop w:val="0"/>
                  <w:marBottom w:val="0"/>
                  <w:divBdr>
                    <w:top w:val="none" w:sz="0" w:space="0" w:color="auto"/>
                    <w:left w:val="none" w:sz="0" w:space="0" w:color="auto"/>
                    <w:bottom w:val="none" w:sz="0" w:space="0" w:color="auto"/>
                    <w:right w:val="none" w:sz="0" w:space="0" w:color="auto"/>
                  </w:divBdr>
                </w:div>
                <w:div w:id="352222056">
                  <w:marLeft w:val="640"/>
                  <w:marRight w:val="0"/>
                  <w:marTop w:val="0"/>
                  <w:marBottom w:val="0"/>
                  <w:divBdr>
                    <w:top w:val="none" w:sz="0" w:space="0" w:color="auto"/>
                    <w:left w:val="none" w:sz="0" w:space="0" w:color="auto"/>
                    <w:bottom w:val="none" w:sz="0" w:space="0" w:color="auto"/>
                    <w:right w:val="none" w:sz="0" w:space="0" w:color="auto"/>
                  </w:divBdr>
                </w:div>
                <w:div w:id="1689061295">
                  <w:marLeft w:val="640"/>
                  <w:marRight w:val="0"/>
                  <w:marTop w:val="0"/>
                  <w:marBottom w:val="0"/>
                  <w:divBdr>
                    <w:top w:val="none" w:sz="0" w:space="0" w:color="auto"/>
                    <w:left w:val="none" w:sz="0" w:space="0" w:color="auto"/>
                    <w:bottom w:val="none" w:sz="0" w:space="0" w:color="auto"/>
                    <w:right w:val="none" w:sz="0" w:space="0" w:color="auto"/>
                  </w:divBdr>
                </w:div>
                <w:div w:id="1143352740">
                  <w:marLeft w:val="640"/>
                  <w:marRight w:val="0"/>
                  <w:marTop w:val="0"/>
                  <w:marBottom w:val="0"/>
                  <w:divBdr>
                    <w:top w:val="none" w:sz="0" w:space="0" w:color="auto"/>
                    <w:left w:val="none" w:sz="0" w:space="0" w:color="auto"/>
                    <w:bottom w:val="none" w:sz="0" w:space="0" w:color="auto"/>
                    <w:right w:val="none" w:sz="0" w:space="0" w:color="auto"/>
                  </w:divBdr>
                </w:div>
                <w:div w:id="46950617">
                  <w:marLeft w:val="640"/>
                  <w:marRight w:val="0"/>
                  <w:marTop w:val="0"/>
                  <w:marBottom w:val="0"/>
                  <w:divBdr>
                    <w:top w:val="none" w:sz="0" w:space="0" w:color="auto"/>
                    <w:left w:val="none" w:sz="0" w:space="0" w:color="auto"/>
                    <w:bottom w:val="none" w:sz="0" w:space="0" w:color="auto"/>
                    <w:right w:val="none" w:sz="0" w:space="0" w:color="auto"/>
                  </w:divBdr>
                </w:div>
                <w:div w:id="1722290453">
                  <w:marLeft w:val="640"/>
                  <w:marRight w:val="0"/>
                  <w:marTop w:val="0"/>
                  <w:marBottom w:val="0"/>
                  <w:divBdr>
                    <w:top w:val="none" w:sz="0" w:space="0" w:color="auto"/>
                    <w:left w:val="none" w:sz="0" w:space="0" w:color="auto"/>
                    <w:bottom w:val="none" w:sz="0" w:space="0" w:color="auto"/>
                    <w:right w:val="none" w:sz="0" w:space="0" w:color="auto"/>
                  </w:divBdr>
                </w:div>
                <w:div w:id="1283927399">
                  <w:marLeft w:val="640"/>
                  <w:marRight w:val="0"/>
                  <w:marTop w:val="0"/>
                  <w:marBottom w:val="0"/>
                  <w:divBdr>
                    <w:top w:val="none" w:sz="0" w:space="0" w:color="auto"/>
                    <w:left w:val="none" w:sz="0" w:space="0" w:color="auto"/>
                    <w:bottom w:val="none" w:sz="0" w:space="0" w:color="auto"/>
                    <w:right w:val="none" w:sz="0" w:space="0" w:color="auto"/>
                  </w:divBdr>
                </w:div>
                <w:div w:id="1325626814">
                  <w:marLeft w:val="640"/>
                  <w:marRight w:val="0"/>
                  <w:marTop w:val="0"/>
                  <w:marBottom w:val="0"/>
                  <w:divBdr>
                    <w:top w:val="none" w:sz="0" w:space="0" w:color="auto"/>
                    <w:left w:val="none" w:sz="0" w:space="0" w:color="auto"/>
                    <w:bottom w:val="none" w:sz="0" w:space="0" w:color="auto"/>
                    <w:right w:val="none" w:sz="0" w:space="0" w:color="auto"/>
                  </w:divBdr>
                </w:div>
                <w:div w:id="375277865">
                  <w:marLeft w:val="640"/>
                  <w:marRight w:val="0"/>
                  <w:marTop w:val="0"/>
                  <w:marBottom w:val="0"/>
                  <w:divBdr>
                    <w:top w:val="none" w:sz="0" w:space="0" w:color="auto"/>
                    <w:left w:val="none" w:sz="0" w:space="0" w:color="auto"/>
                    <w:bottom w:val="none" w:sz="0" w:space="0" w:color="auto"/>
                    <w:right w:val="none" w:sz="0" w:space="0" w:color="auto"/>
                  </w:divBdr>
                </w:div>
                <w:div w:id="925461399">
                  <w:marLeft w:val="640"/>
                  <w:marRight w:val="0"/>
                  <w:marTop w:val="0"/>
                  <w:marBottom w:val="0"/>
                  <w:divBdr>
                    <w:top w:val="none" w:sz="0" w:space="0" w:color="auto"/>
                    <w:left w:val="none" w:sz="0" w:space="0" w:color="auto"/>
                    <w:bottom w:val="none" w:sz="0" w:space="0" w:color="auto"/>
                    <w:right w:val="none" w:sz="0" w:space="0" w:color="auto"/>
                  </w:divBdr>
                </w:div>
                <w:div w:id="507252209">
                  <w:marLeft w:val="640"/>
                  <w:marRight w:val="0"/>
                  <w:marTop w:val="0"/>
                  <w:marBottom w:val="0"/>
                  <w:divBdr>
                    <w:top w:val="none" w:sz="0" w:space="0" w:color="auto"/>
                    <w:left w:val="none" w:sz="0" w:space="0" w:color="auto"/>
                    <w:bottom w:val="none" w:sz="0" w:space="0" w:color="auto"/>
                    <w:right w:val="none" w:sz="0" w:space="0" w:color="auto"/>
                  </w:divBdr>
                </w:div>
                <w:div w:id="1751925602">
                  <w:marLeft w:val="640"/>
                  <w:marRight w:val="0"/>
                  <w:marTop w:val="0"/>
                  <w:marBottom w:val="0"/>
                  <w:divBdr>
                    <w:top w:val="none" w:sz="0" w:space="0" w:color="auto"/>
                    <w:left w:val="none" w:sz="0" w:space="0" w:color="auto"/>
                    <w:bottom w:val="none" w:sz="0" w:space="0" w:color="auto"/>
                    <w:right w:val="none" w:sz="0" w:space="0" w:color="auto"/>
                  </w:divBdr>
                </w:div>
                <w:div w:id="318729823">
                  <w:marLeft w:val="640"/>
                  <w:marRight w:val="0"/>
                  <w:marTop w:val="0"/>
                  <w:marBottom w:val="0"/>
                  <w:divBdr>
                    <w:top w:val="none" w:sz="0" w:space="0" w:color="auto"/>
                    <w:left w:val="none" w:sz="0" w:space="0" w:color="auto"/>
                    <w:bottom w:val="none" w:sz="0" w:space="0" w:color="auto"/>
                    <w:right w:val="none" w:sz="0" w:space="0" w:color="auto"/>
                  </w:divBdr>
                </w:div>
                <w:div w:id="1675569684">
                  <w:marLeft w:val="640"/>
                  <w:marRight w:val="0"/>
                  <w:marTop w:val="0"/>
                  <w:marBottom w:val="0"/>
                  <w:divBdr>
                    <w:top w:val="none" w:sz="0" w:space="0" w:color="auto"/>
                    <w:left w:val="none" w:sz="0" w:space="0" w:color="auto"/>
                    <w:bottom w:val="none" w:sz="0" w:space="0" w:color="auto"/>
                    <w:right w:val="none" w:sz="0" w:space="0" w:color="auto"/>
                  </w:divBdr>
                </w:div>
                <w:div w:id="1583417749">
                  <w:marLeft w:val="640"/>
                  <w:marRight w:val="0"/>
                  <w:marTop w:val="0"/>
                  <w:marBottom w:val="0"/>
                  <w:divBdr>
                    <w:top w:val="none" w:sz="0" w:space="0" w:color="auto"/>
                    <w:left w:val="none" w:sz="0" w:space="0" w:color="auto"/>
                    <w:bottom w:val="none" w:sz="0" w:space="0" w:color="auto"/>
                    <w:right w:val="none" w:sz="0" w:space="0" w:color="auto"/>
                  </w:divBdr>
                </w:div>
                <w:div w:id="595358479">
                  <w:marLeft w:val="640"/>
                  <w:marRight w:val="0"/>
                  <w:marTop w:val="0"/>
                  <w:marBottom w:val="0"/>
                  <w:divBdr>
                    <w:top w:val="none" w:sz="0" w:space="0" w:color="auto"/>
                    <w:left w:val="none" w:sz="0" w:space="0" w:color="auto"/>
                    <w:bottom w:val="none" w:sz="0" w:space="0" w:color="auto"/>
                    <w:right w:val="none" w:sz="0" w:space="0" w:color="auto"/>
                  </w:divBdr>
                </w:div>
                <w:div w:id="1111362402">
                  <w:marLeft w:val="640"/>
                  <w:marRight w:val="0"/>
                  <w:marTop w:val="0"/>
                  <w:marBottom w:val="0"/>
                  <w:divBdr>
                    <w:top w:val="none" w:sz="0" w:space="0" w:color="auto"/>
                    <w:left w:val="none" w:sz="0" w:space="0" w:color="auto"/>
                    <w:bottom w:val="none" w:sz="0" w:space="0" w:color="auto"/>
                    <w:right w:val="none" w:sz="0" w:space="0" w:color="auto"/>
                  </w:divBdr>
                </w:div>
                <w:div w:id="1219363121">
                  <w:marLeft w:val="640"/>
                  <w:marRight w:val="0"/>
                  <w:marTop w:val="0"/>
                  <w:marBottom w:val="0"/>
                  <w:divBdr>
                    <w:top w:val="none" w:sz="0" w:space="0" w:color="auto"/>
                    <w:left w:val="none" w:sz="0" w:space="0" w:color="auto"/>
                    <w:bottom w:val="none" w:sz="0" w:space="0" w:color="auto"/>
                    <w:right w:val="none" w:sz="0" w:space="0" w:color="auto"/>
                  </w:divBdr>
                </w:div>
                <w:div w:id="1068918453">
                  <w:marLeft w:val="640"/>
                  <w:marRight w:val="0"/>
                  <w:marTop w:val="0"/>
                  <w:marBottom w:val="0"/>
                  <w:divBdr>
                    <w:top w:val="none" w:sz="0" w:space="0" w:color="auto"/>
                    <w:left w:val="none" w:sz="0" w:space="0" w:color="auto"/>
                    <w:bottom w:val="none" w:sz="0" w:space="0" w:color="auto"/>
                    <w:right w:val="none" w:sz="0" w:space="0" w:color="auto"/>
                  </w:divBdr>
                </w:div>
                <w:div w:id="1701855144">
                  <w:marLeft w:val="640"/>
                  <w:marRight w:val="0"/>
                  <w:marTop w:val="0"/>
                  <w:marBottom w:val="0"/>
                  <w:divBdr>
                    <w:top w:val="none" w:sz="0" w:space="0" w:color="auto"/>
                    <w:left w:val="none" w:sz="0" w:space="0" w:color="auto"/>
                    <w:bottom w:val="none" w:sz="0" w:space="0" w:color="auto"/>
                    <w:right w:val="none" w:sz="0" w:space="0" w:color="auto"/>
                  </w:divBdr>
                </w:div>
                <w:div w:id="488715991">
                  <w:marLeft w:val="640"/>
                  <w:marRight w:val="0"/>
                  <w:marTop w:val="0"/>
                  <w:marBottom w:val="0"/>
                  <w:divBdr>
                    <w:top w:val="none" w:sz="0" w:space="0" w:color="auto"/>
                    <w:left w:val="none" w:sz="0" w:space="0" w:color="auto"/>
                    <w:bottom w:val="none" w:sz="0" w:space="0" w:color="auto"/>
                    <w:right w:val="none" w:sz="0" w:space="0" w:color="auto"/>
                  </w:divBdr>
                </w:div>
                <w:div w:id="1668316702">
                  <w:marLeft w:val="640"/>
                  <w:marRight w:val="0"/>
                  <w:marTop w:val="0"/>
                  <w:marBottom w:val="0"/>
                  <w:divBdr>
                    <w:top w:val="none" w:sz="0" w:space="0" w:color="auto"/>
                    <w:left w:val="none" w:sz="0" w:space="0" w:color="auto"/>
                    <w:bottom w:val="none" w:sz="0" w:space="0" w:color="auto"/>
                    <w:right w:val="none" w:sz="0" w:space="0" w:color="auto"/>
                  </w:divBdr>
                </w:div>
                <w:div w:id="2070883358">
                  <w:marLeft w:val="640"/>
                  <w:marRight w:val="0"/>
                  <w:marTop w:val="0"/>
                  <w:marBottom w:val="0"/>
                  <w:divBdr>
                    <w:top w:val="none" w:sz="0" w:space="0" w:color="auto"/>
                    <w:left w:val="none" w:sz="0" w:space="0" w:color="auto"/>
                    <w:bottom w:val="none" w:sz="0" w:space="0" w:color="auto"/>
                    <w:right w:val="none" w:sz="0" w:space="0" w:color="auto"/>
                  </w:divBdr>
                </w:div>
                <w:div w:id="2124642622">
                  <w:marLeft w:val="640"/>
                  <w:marRight w:val="0"/>
                  <w:marTop w:val="0"/>
                  <w:marBottom w:val="0"/>
                  <w:divBdr>
                    <w:top w:val="none" w:sz="0" w:space="0" w:color="auto"/>
                    <w:left w:val="none" w:sz="0" w:space="0" w:color="auto"/>
                    <w:bottom w:val="none" w:sz="0" w:space="0" w:color="auto"/>
                    <w:right w:val="none" w:sz="0" w:space="0" w:color="auto"/>
                  </w:divBdr>
                </w:div>
                <w:div w:id="1628509674">
                  <w:marLeft w:val="640"/>
                  <w:marRight w:val="0"/>
                  <w:marTop w:val="0"/>
                  <w:marBottom w:val="0"/>
                  <w:divBdr>
                    <w:top w:val="none" w:sz="0" w:space="0" w:color="auto"/>
                    <w:left w:val="none" w:sz="0" w:space="0" w:color="auto"/>
                    <w:bottom w:val="none" w:sz="0" w:space="0" w:color="auto"/>
                    <w:right w:val="none" w:sz="0" w:space="0" w:color="auto"/>
                  </w:divBdr>
                </w:div>
                <w:div w:id="825247683">
                  <w:marLeft w:val="640"/>
                  <w:marRight w:val="0"/>
                  <w:marTop w:val="0"/>
                  <w:marBottom w:val="0"/>
                  <w:divBdr>
                    <w:top w:val="none" w:sz="0" w:space="0" w:color="auto"/>
                    <w:left w:val="none" w:sz="0" w:space="0" w:color="auto"/>
                    <w:bottom w:val="none" w:sz="0" w:space="0" w:color="auto"/>
                    <w:right w:val="none" w:sz="0" w:space="0" w:color="auto"/>
                  </w:divBdr>
                </w:div>
                <w:div w:id="603539616">
                  <w:marLeft w:val="640"/>
                  <w:marRight w:val="0"/>
                  <w:marTop w:val="0"/>
                  <w:marBottom w:val="0"/>
                  <w:divBdr>
                    <w:top w:val="none" w:sz="0" w:space="0" w:color="auto"/>
                    <w:left w:val="none" w:sz="0" w:space="0" w:color="auto"/>
                    <w:bottom w:val="none" w:sz="0" w:space="0" w:color="auto"/>
                    <w:right w:val="none" w:sz="0" w:space="0" w:color="auto"/>
                  </w:divBdr>
                </w:div>
                <w:div w:id="867378703">
                  <w:marLeft w:val="640"/>
                  <w:marRight w:val="0"/>
                  <w:marTop w:val="0"/>
                  <w:marBottom w:val="0"/>
                  <w:divBdr>
                    <w:top w:val="none" w:sz="0" w:space="0" w:color="auto"/>
                    <w:left w:val="none" w:sz="0" w:space="0" w:color="auto"/>
                    <w:bottom w:val="none" w:sz="0" w:space="0" w:color="auto"/>
                    <w:right w:val="none" w:sz="0" w:space="0" w:color="auto"/>
                  </w:divBdr>
                </w:div>
                <w:div w:id="550000725">
                  <w:marLeft w:val="640"/>
                  <w:marRight w:val="0"/>
                  <w:marTop w:val="0"/>
                  <w:marBottom w:val="0"/>
                  <w:divBdr>
                    <w:top w:val="none" w:sz="0" w:space="0" w:color="auto"/>
                    <w:left w:val="none" w:sz="0" w:space="0" w:color="auto"/>
                    <w:bottom w:val="none" w:sz="0" w:space="0" w:color="auto"/>
                    <w:right w:val="none" w:sz="0" w:space="0" w:color="auto"/>
                  </w:divBdr>
                </w:div>
                <w:div w:id="1602757889">
                  <w:marLeft w:val="640"/>
                  <w:marRight w:val="0"/>
                  <w:marTop w:val="0"/>
                  <w:marBottom w:val="0"/>
                  <w:divBdr>
                    <w:top w:val="none" w:sz="0" w:space="0" w:color="auto"/>
                    <w:left w:val="none" w:sz="0" w:space="0" w:color="auto"/>
                    <w:bottom w:val="none" w:sz="0" w:space="0" w:color="auto"/>
                    <w:right w:val="none" w:sz="0" w:space="0" w:color="auto"/>
                  </w:divBdr>
                </w:div>
                <w:div w:id="796416195">
                  <w:marLeft w:val="640"/>
                  <w:marRight w:val="0"/>
                  <w:marTop w:val="0"/>
                  <w:marBottom w:val="0"/>
                  <w:divBdr>
                    <w:top w:val="none" w:sz="0" w:space="0" w:color="auto"/>
                    <w:left w:val="none" w:sz="0" w:space="0" w:color="auto"/>
                    <w:bottom w:val="none" w:sz="0" w:space="0" w:color="auto"/>
                    <w:right w:val="none" w:sz="0" w:space="0" w:color="auto"/>
                  </w:divBdr>
                </w:div>
                <w:div w:id="1445995805">
                  <w:marLeft w:val="640"/>
                  <w:marRight w:val="0"/>
                  <w:marTop w:val="0"/>
                  <w:marBottom w:val="0"/>
                  <w:divBdr>
                    <w:top w:val="none" w:sz="0" w:space="0" w:color="auto"/>
                    <w:left w:val="none" w:sz="0" w:space="0" w:color="auto"/>
                    <w:bottom w:val="none" w:sz="0" w:space="0" w:color="auto"/>
                    <w:right w:val="none" w:sz="0" w:space="0" w:color="auto"/>
                  </w:divBdr>
                </w:div>
                <w:div w:id="1569337526">
                  <w:marLeft w:val="640"/>
                  <w:marRight w:val="0"/>
                  <w:marTop w:val="0"/>
                  <w:marBottom w:val="0"/>
                  <w:divBdr>
                    <w:top w:val="none" w:sz="0" w:space="0" w:color="auto"/>
                    <w:left w:val="none" w:sz="0" w:space="0" w:color="auto"/>
                    <w:bottom w:val="none" w:sz="0" w:space="0" w:color="auto"/>
                    <w:right w:val="none" w:sz="0" w:space="0" w:color="auto"/>
                  </w:divBdr>
                </w:div>
                <w:div w:id="1239442128">
                  <w:marLeft w:val="640"/>
                  <w:marRight w:val="0"/>
                  <w:marTop w:val="0"/>
                  <w:marBottom w:val="0"/>
                  <w:divBdr>
                    <w:top w:val="none" w:sz="0" w:space="0" w:color="auto"/>
                    <w:left w:val="none" w:sz="0" w:space="0" w:color="auto"/>
                    <w:bottom w:val="none" w:sz="0" w:space="0" w:color="auto"/>
                    <w:right w:val="none" w:sz="0" w:space="0" w:color="auto"/>
                  </w:divBdr>
                </w:div>
                <w:div w:id="1909882868">
                  <w:marLeft w:val="640"/>
                  <w:marRight w:val="0"/>
                  <w:marTop w:val="0"/>
                  <w:marBottom w:val="0"/>
                  <w:divBdr>
                    <w:top w:val="none" w:sz="0" w:space="0" w:color="auto"/>
                    <w:left w:val="none" w:sz="0" w:space="0" w:color="auto"/>
                    <w:bottom w:val="none" w:sz="0" w:space="0" w:color="auto"/>
                    <w:right w:val="none" w:sz="0" w:space="0" w:color="auto"/>
                  </w:divBdr>
                </w:div>
                <w:div w:id="1910915885">
                  <w:marLeft w:val="640"/>
                  <w:marRight w:val="0"/>
                  <w:marTop w:val="0"/>
                  <w:marBottom w:val="0"/>
                  <w:divBdr>
                    <w:top w:val="none" w:sz="0" w:space="0" w:color="auto"/>
                    <w:left w:val="none" w:sz="0" w:space="0" w:color="auto"/>
                    <w:bottom w:val="none" w:sz="0" w:space="0" w:color="auto"/>
                    <w:right w:val="none" w:sz="0" w:space="0" w:color="auto"/>
                  </w:divBdr>
                </w:div>
                <w:div w:id="565532882">
                  <w:marLeft w:val="640"/>
                  <w:marRight w:val="0"/>
                  <w:marTop w:val="0"/>
                  <w:marBottom w:val="0"/>
                  <w:divBdr>
                    <w:top w:val="none" w:sz="0" w:space="0" w:color="auto"/>
                    <w:left w:val="none" w:sz="0" w:space="0" w:color="auto"/>
                    <w:bottom w:val="none" w:sz="0" w:space="0" w:color="auto"/>
                    <w:right w:val="none" w:sz="0" w:space="0" w:color="auto"/>
                  </w:divBdr>
                </w:div>
                <w:div w:id="573667057">
                  <w:marLeft w:val="640"/>
                  <w:marRight w:val="0"/>
                  <w:marTop w:val="0"/>
                  <w:marBottom w:val="0"/>
                  <w:divBdr>
                    <w:top w:val="none" w:sz="0" w:space="0" w:color="auto"/>
                    <w:left w:val="none" w:sz="0" w:space="0" w:color="auto"/>
                    <w:bottom w:val="none" w:sz="0" w:space="0" w:color="auto"/>
                    <w:right w:val="none" w:sz="0" w:space="0" w:color="auto"/>
                  </w:divBdr>
                </w:div>
                <w:div w:id="634409630">
                  <w:marLeft w:val="640"/>
                  <w:marRight w:val="0"/>
                  <w:marTop w:val="0"/>
                  <w:marBottom w:val="0"/>
                  <w:divBdr>
                    <w:top w:val="none" w:sz="0" w:space="0" w:color="auto"/>
                    <w:left w:val="none" w:sz="0" w:space="0" w:color="auto"/>
                    <w:bottom w:val="none" w:sz="0" w:space="0" w:color="auto"/>
                    <w:right w:val="none" w:sz="0" w:space="0" w:color="auto"/>
                  </w:divBdr>
                </w:div>
                <w:div w:id="227427084">
                  <w:marLeft w:val="640"/>
                  <w:marRight w:val="0"/>
                  <w:marTop w:val="0"/>
                  <w:marBottom w:val="0"/>
                  <w:divBdr>
                    <w:top w:val="none" w:sz="0" w:space="0" w:color="auto"/>
                    <w:left w:val="none" w:sz="0" w:space="0" w:color="auto"/>
                    <w:bottom w:val="none" w:sz="0" w:space="0" w:color="auto"/>
                    <w:right w:val="none" w:sz="0" w:space="0" w:color="auto"/>
                  </w:divBdr>
                </w:div>
                <w:div w:id="1135172332">
                  <w:marLeft w:val="640"/>
                  <w:marRight w:val="0"/>
                  <w:marTop w:val="0"/>
                  <w:marBottom w:val="0"/>
                  <w:divBdr>
                    <w:top w:val="none" w:sz="0" w:space="0" w:color="auto"/>
                    <w:left w:val="none" w:sz="0" w:space="0" w:color="auto"/>
                    <w:bottom w:val="none" w:sz="0" w:space="0" w:color="auto"/>
                    <w:right w:val="none" w:sz="0" w:space="0" w:color="auto"/>
                  </w:divBdr>
                </w:div>
                <w:div w:id="900484290">
                  <w:marLeft w:val="640"/>
                  <w:marRight w:val="0"/>
                  <w:marTop w:val="0"/>
                  <w:marBottom w:val="0"/>
                  <w:divBdr>
                    <w:top w:val="none" w:sz="0" w:space="0" w:color="auto"/>
                    <w:left w:val="none" w:sz="0" w:space="0" w:color="auto"/>
                    <w:bottom w:val="none" w:sz="0" w:space="0" w:color="auto"/>
                    <w:right w:val="none" w:sz="0" w:space="0" w:color="auto"/>
                  </w:divBdr>
                </w:div>
                <w:div w:id="1548443775">
                  <w:marLeft w:val="640"/>
                  <w:marRight w:val="0"/>
                  <w:marTop w:val="0"/>
                  <w:marBottom w:val="0"/>
                  <w:divBdr>
                    <w:top w:val="none" w:sz="0" w:space="0" w:color="auto"/>
                    <w:left w:val="none" w:sz="0" w:space="0" w:color="auto"/>
                    <w:bottom w:val="none" w:sz="0" w:space="0" w:color="auto"/>
                    <w:right w:val="none" w:sz="0" w:space="0" w:color="auto"/>
                  </w:divBdr>
                </w:div>
                <w:div w:id="399447823">
                  <w:marLeft w:val="640"/>
                  <w:marRight w:val="0"/>
                  <w:marTop w:val="0"/>
                  <w:marBottom w:val="0"/>
                  <w:divBdr>
                    <w:top w:val="none" w:sz="0" w:space="0" w:color="auto"/>
                    <w:left w:val="none" w:sz="0" w:space="0" w:color="auto"/>
                    <w:bottom w:val="none" w:sz="0" w:space="0" w:color="auto"/>
                    <w:right w:val="none" w:sz="0" w:space="0" w:color="auto"/>
                  </w:divBdr>
                </w:div>
                <w:div w:id="548421373">
                  <w:marLeft w:val="640"/>
                  <w:marRight w:val="0"/>
                  <w:marTop w:val="0"/>
                  <w:marBottom w:val="0"/>
                  <w:divBdr>
                    <w:top w:val="none" w:sz="0" w:space="0" w:color="auto"/>
                    <w:left w:val="none" w:sz="0" w:space="0" w:color="auto"/>
                    <w:bottom w:val="none" w:sz="0" w:space="0" w:color="auto"/>
                    <w:right w:val="none" w:sz="0" w:space="0" w:color="auto"/>
                  </w:divBdr>
                </w:div>
                <w:div w:id="487133576">
                  <w:marLeft w:val="640"/>
                  <w:marRight w:val="0"/>
                  <w:marTop w:val="0"/>
                  <w:marBottom w:val="0"/>
                  <w:divBdr>
                    <w:top w:val="none" w:sz="0" w:space="0" w:color="auto"/>
                    <w:left w:val="none" w:sz="0" w:space="0" w:color="auto"/>
                    <w:bottom w:val="none" w:sz="0" w:space="0" w:color="auto"/>
                    <w:right w:val="none" w:sz="0" w:space="0" w:color="auto"/>
                  </w:divBdr>
                </w:div>
                <w:div w:id="469136462">
                  <w:marLeft w:val="640"/>
                  <w:marRight w:val="0"/>
                  <w:marTop w:val="0"/>
                  <w:marBottom w:val="0"/>
                  <w:divBdr>
                    <w:top w:val="none" w:sz="0" w:space="0" w:color="auto"/>
                    <w:left w:val="none" w:sz="0" w:space="0" w:color="auto"/>
                    <w:bottom w:val="none" w:sz="0" w:space="0" w:color="auto"/>
                    <w:right w:val="none" w:sz="0" w:space="0" w:color="auto"/>
                  </w:divBdr>
                </w:div>
                <w:div w:id="224610984">
                  <w:marLeft w:val="640"/>
                  <w:marRight w:val="0"/>
                  <w:marTop w:val="0"/>
                  <w:marBottom w:val="0"/>
                  <w:divBdr>
                    <w:top w:val="none" w:sz="0" w:space="0" w:color="auto"/>
                    <w:left w:val="none" w:sz="0" w:space="0" w:color="auto"/>
                    <w:bottom w:val="none" w:sz="0" w:space="0" w:color="auto"/>
                    <w:right w:val="none" w:sz="0" w:space="0" w:color="auto"/>
                  </w:divBdr>
                </w:div>
                <w:div w:id="787041807">
                  <w:marLeft w:val="640"/>
                  <w:marRight w:val="0"/>
                  <w:marTop w:val="0"/>
                  <w:marBottom w:val="0"/>
                  <w:divBdr>
                    <w:top w:val="none" w:sz="0" w:space="0" w:color="auto"/>
                    <w:left w:val="none" w:sz="0" w:space="0" w:color="auto"/>
                    <w:bottom w:val="none" w:sz="0" w:space="0" w:color="auto"/>
                    <w:right w:val="none" w:sz="0" w:space="0" w:color="auto"/>
                  </w:divBdr>
                </w:div>
                <w:div w:id="1187866157">
                  <w:marLeft w:val="640"/>
                  <w:marRight w:val="0"/>
                  <w:marTop w:val="0"/>
                  <w:marBottom w:val="0"/>
                  <w:divBdr>
                    <w:top w:val="none" w:sz="0" w:space="0" w:color="auto"/>
                    <w:left w:val="none" w:sz="0" w:space="0" w:color="auto"/>
                    <w:bottom w:val="none" w:sz="0" w:space="0" w:color="auto"/>
                    <w:right w:val="none" w:sz="0" w:space="0" w:color="auto"/>
                  </w:divBdr>
                </w:div>
                <w:div w:id="1819376313">
                  <w:marLeft w:val="640"/>
                  <w:marRight w:val="0"/>
                  <w:marTop w:val="0"/>
                  <w:marBottom w:val="0"/>
                  <w:divBdr>
                    <w:top w:val="none" w:sz="0" w:space="0" w:color="auto"/>
                    <w:left w:val="none" w:sz="0" w:space="0" w:color="auto"/>
                    <w:bottom w:val="none" w:sz="0" w:space="0" w:color="auto"/>
                    <w:right w:val="none" w:sz="0" w:space="0" w:color="auto"/>
                  </w:divBdr>
                </w:div>
                <w:div w:id="1034623721">
                  <w:marLeft w:val="640"/>
                  <w:marRight w:val="0"/>
                  <w:marTop w:val="0"/>
                  <w:marBottom w:val="0"/>
                  <w:divBdr>
                    <w:top w:val="none" w:sz="0" w:space="0" w:color="auto"/>
                    <w:left w:val="none" w:sz="0" w:space="0" w:color="auto"/>
                    <w:bottom w:val="none" w:sz="0" w:space="0" w:color="auto"/>
                    <w:right w:val="none" w:sz="0" w:space="0" w:color="auto"/>
                  </w:divBdr>
                </w:div>
                <w:div w:id="1693140598">
                  <w:marLeft w:val="640"/>
                  <w:marRight w:val="0"/>
                  <w:marTop w:val="0"/>
                  <w:marBottom w:val="0"/>
                  <w:divBdr>
                    <w:top w:val="none" w:sz="0" w:space="0" w:color="auto"/>
                    <w:left w:val="none" w:sz="0" w:space="0" w:color="auto"/>
                    <w:bottom w:val="none" w:sz="0" w:space="0" w:color="auto"/>
                    <w:right w:val="none" w:sz="0" w:space="0" w:color="auto"/>
                  </w:divBdr>
                </w:div>
                <w:div w:id="1199315391">
                  <w:marLeft w:val="640"/>
                  <w:marRight w:val="0"/>
                  <w:marTop w:val="0"/>
                  <w:marBottom w:val="0"/>
                  <w:divBdr>
                    <w:top w:val="none" w:sz="0" w:space="0" w:color="auto"/>
                    <w:left w:val="none" w:sz="0" w:space="0" w:color="auto"/>
                    <w:bottom w:val="none" w:sz="0" w:space="0" w:color="auto"/>
                    <w:right w:val="none" w:sz="0" w:space="0" w:color="auto"/>
                  </w:divBdr>
                </w:div>
                <w:div w:id="861435682">
                  <w:marLeft w:val="640"/>
                  <w:marRight w:val="0"/>
                  <w:marTop w:val="0"/>
                  <w:marBottom w:val="0"/>
                  <w:divBdr>
                    <w:top w:val="none" w:sz="0" w:space="0" w:color="auto"/>
                    <w:left w:val="none" w:sz="0" w:space="0" w:color="auto"/>
                    <w:bottom w:val="none" w:sz="0" w:space="0" w:color="auto"/>
                    <w:right w:val="none" w:sz="0" w:space="0" w:color="auto"/>
                  </w:divBdr>
                </w:div>
                <w:div w:id="1965696441">
                  <w:marLeft w:val="640"/>
                  <w:marRight w:val="0"/>
                  <w:marTop w:val="0"/>
                  <w:marBottom w:val="0"/>
                  <w:divBdr>
                    <w:top w:val="none" w:sz="0" w:space="0" w:color="auto"/>
                    <w:left w:val="none" w:sz="0" w:space="0" w:color="auto"/>
                    <w:bottom w:val="none" w:sz="0" w:space="0" w:color="auto"/>
                    <w:right w:val="none" w:sz="0" w:space="0" w:color="auto"/>
                  </w:divBdr>
                </w:div>
                <w:div w:id="989821832">
                  <w:marLeft w:val="640"/>
                  <w:marRight w:val="0"/>
                  <w:marTop w:val="0"/>
                  <w:marBottom w:val="0"/>
                  <w:divBdr>
                    <w:top w:val="none" w:sz="0" w:space="0" w:color="auto"/>
                    <w:left w:val="none" w:sz="0" w:space="0" w:color="auto"/>
                    <w:bottom w:val="none" w:sz="0" w:space="0" w:color="auto"/>
                    <w:right w:val="none" w:sz="0" w:space="0" w:color="auto"/>
                  </w:divBdr>
                </w:div>
                <w:div w:id="1198667040">
                  <w:marLeft w:val="640"/>
                  <w:marRight w:val="0"/>
                  <w:marTop w:val="0"/>
                  <w:marBottom w:val="0"/>
                  <w:divBdr>
                    <w:top w:val="none" w:sz="0" w:space="0" w:color="auto"/>
                    <w:left w:val="none" w:sz="0" w:space="0" w:color="auto"/>
                    <w:bottom w:val="none" w:sz="0" w:space="0" w:color="auto"/>
                    <w:right w:val="none" w:sz="0" w:space="0" w:color="auto"/>
                  </w:divBdr>
                </w:div>
                <w:div w:id="673722845">
                  <w:marLeft w:val="640"/>
                  <w:marRight w:val="0"/>
                  <w:marTop w:val="0"/>
                  <w:marBottom w:val="0"/>
                  <w:divBdr>
                    <w:top w:val="none" w:sz="0" w:space="0" w:color="auto"/>
                    <w:left w:val="none" w:sz="0" w:space="0" w:color="auto"/>
                    <w:bottom w:val="none" w:sz="0" w:space="0" w:color="auto"/>
                    <w:right w:val="none" w:sz="0" w:space="0" w:color="auto"/>
                  </w:divBdr>
                </w:div>
                <w:div w:id="1904874383">
                  <w:marLeft w:val="640"/>
                  <w:marRight w:val="0"/>
                  <w:marTop w:val="0"/>
                  <w:marBottom w:val="0"/>
                  <w:divBdr>
                    <w:top w:val="none" w:sz="0" w:space="0" w:color="auto"/>
                    <w:left w:val="none" w:sz="0" w:space="0" w:color="auto"/>
                    <w:bottom w:val="none" w:sz="0" w:space="0" w:color="auto"/>
                    <w:right w:val="none" w:sz="0" w:space="0" w:color="auto"/>
                  </w:divBdr>
                </w:div>
                <w:div w:id="1670251326">
                  <w:marLeft w:val="640"/>
                  <w:marRight w:val="0"/>
                  <w:marTop w:val="0"/>
                  <w:marBottom w:val="0"/>
                  <w:divBdr>
                    <w:top w:val="none" w:sz="0" w:space="0" w:color="auto"/>
                    <w:left w:val="none" w:sz="0" w:space="0" w:color="auto"/>
                    <w:bottom w:val="none" w:sz="0" w:space="0" w:color="auto"/>
                    <w:right w:val="none" w:sz="0" w:space="0" w:color="auto"/>
                  </w:divBdr>
                </w:div>
                <w:div w:id="2097708927">
                  <w:marLeft w:val="640"/>
                  <w:marRight w:val="0"/>
                  <w:marTop w:val="0"/>
                  <w:marBottom w:val="0"/>
                  <w:divBdr>
                    <w:top w:val="none" w:sz="0" w:space="0" w:color="auto"/>
                    <w:left w:val="none" w:sz="0" w:space="0" w:color="auto"/>
                    <w:bottom w:val="none" w:sz="0" w:space="0" w:color="auto"/>
                    <w:right w:val="none" w:sz="0" w:space="0" w:color="auto"/>
                  </w:divBdr>
                </w:div>
                <w:div w:id="1439982401">
                  <w:marLeft w:val="640"/>
                  <w:marRight w:val="0"/>
                  <w:marTop w:val="0"/>
                  <w:marBottom w:val="0"/>
                  <w:divBdr>
                    <w:top w:val="none" w:sz="0" w:space="0" w:color="auto"/>
                    <w:left w:val="none" w:sz="0" w:space="0" w:color="auto"/>
                    <w:bottom w:val="none" w:sz="0" w:space="0" w:color="auto"/>
                    <w:right w:val="none" w:sz="0" w:space="0" w:color="auto"/>
                  </w:divBdr>
                </w:div>
                <w:div w:id="1619490570">
                  <w:marLeft w:val="640"/>
                  <w:marRight w:val="0"/>
                  <w:marTop w:val="0"/>
                  <w:marBottom w:val="0"/>
                  <w:divBdr>
                    <w:top w:val="none" w:sz="0" w:space="0" w:color="auto"/>
                    <w:left w:val="none" w:sz="0" w:space="0" w:color="auto"/>
                    <w:bottom w:val="none" w:sz="0" w:space="0" w:color="auto"/>
                    <w:right w:val="none" w:sz="0" w:space="0" w:color="auto"/>
                  </w:divBdr>
                </w:div>
                <w:div w:id="1401556813">
                  <w:marLeft w:val="640"/>
                  <w:marRight w:val="0"/>
                  <w:marTop w:val="0"/>
                  <w:marBottom w:val="0"/>
                  <w:divBdr>
                    <w:top w:val="none" w:sz="0" w:space="0" w:color="auto"/>
                    <w:left w:val="none" w:sz="0" w:space="0" w:color="auto"/>
                    <w:bottom w:val="none" w:sz="0" w:space="0" w:color="auto"/>
                    <w:right w:val="none" w:sz="0" w:space="0" w:color="auto"/>
                  </w:divBdr>
                </w:div>
                <w:div w:id="345058435">
                  <w:marLeft w:val="640"/>
                  <w:marRight w:val="0"/>
                  <w:marTop w:val="0"/>
                  <w:marBottom w:val="0"/>
                  <w:divBdr>
                    <w:top w:val="none" w:sz="0" w:space="0" w:color="auto"/>
                    <w:left w:val="none" w:sz="0" w:space="0" w:color="auto"/>
                    <w:bottom w:val="none" w:sz="0" w:space="0" w:color="auto"/>
                    <w:right w:val="none" w:sz="0" w:space="0" w:color="auto"/>
                  </w:divBdr>
                </w:div>
                <w:div w:id="884952445">
                  <w:marLeft w:val="640"/>
                  <w:marRight w:val="0"/>
                  <w:marTop w:val="0"/>
                  <w:marBottom w:val="0"/>
                  <w:divBdr>
                    <w:top w:val="none" w:sz="0" w:space="0" w:color="auto"/>
                    <w:left w:val="none" w:sz="0" w:space="0" w:color="auto"/>
                    <w:bottom w:val="none" w:sz="0" w:space="0" w:color="auto"/>
                    <w:right w:val="none" w:sz="0" w:space="0" w:color="auto"/>
                  </w:divBdr>
                </w:div>
                <w:div w:id="1132555955">
                  <w:marLeft w:val="640"/>
                  <w:marRight w:val="0"/>
                  <w:marTop w:val="0"/>
                  <w:marBottom w:val="0"/>
                  <w:divBdr>
                    <w:top w:val="none" w:sz="0" w:space="0" w:color="auto"/>
                    <w:left w:val="none" w:sz="0" w:space="0" w:color="auto"/>
                    <w:bottom w:val="none" w:sz="0" w:space="0" w:color="auto"/>
                    <w:right w:val="none" w:sz="0" w:space="0" w:color="auto"/>
                  </w:divBdr>
                </w:div>
                <w:div w:id="1820265998">
                  <w:marLeft w:val="640"/>
                  <w:marRight w:val="0"/>
                  <w:marTop w:val="0"/>
                  <w:marBottom w:val="0"/>
                  <w:divBdr>
                    <w:top w:val="none" w:sz="0" w:space="0" w:color="auto"/>
                    <w:left w:val="none" w:sz="0" w:space="0" w:color="auto"/>
                    <w:bottom w:val="none" w:sz="0" w:space="0" w:color="auto"/>
                    <w:right w:val="none" w:sz="0" w:space="0" w:color="auto"/>
                  </w:divBdr>
                </w:div>
                <w:div w:id="1153259018">
                  <w:marLeft w:val="640"/>
                  <w:marRight w:val="0"/>
                  <w:marTop w:val="0"/>
                  <w:marBottom w:val="0"/>
                  <w:divBdr>
                    <w:top w:val="none" w:sz="0" w:space="0" w:color="auto"/>
                    <w:left w:val="none" w:sz="0" w:space="0" w:color="auto"/>
                    <w:bottom w:val="none" w:sz="0" w:space="0" w:color="auto"/>
                    <w:right w:val="none" w:sz="0" w:space="0" w:color="auto"/>
                  </w:divBdr>
                </w:div>
                <w:div w:id="1541937872">
                  <w:marLeft w:val="640"/>
                  <w:marRight w:val="0"/>
                  <w:marTop w:val="0"/>
                  <w:marBottom w:val="0"/>
                  <w:divBdr>
                    <w:top w:val="none" w:sz="0" w:space="0" w:color="auto"/>
                    <w:left w:val="none" w:sz="0" w:space="0" w:color="auto"/>
                    <w:bottom w:val="none" w:sz="0" w:space="0" w:color="auto"/>
                    <w:right w:val="none" w:sz="0" w:space="0" w:color="auto"/>
                  </w:divBdr>
                </w:div>
                <w:div w:id="895431776">
                  <w:marLeft w:val="640"/>
                  <w:marRight w:val="0"/>
                  <w:marTop w:val="0"/>
                  <w:marBottom w:val="0"/>
                  <w:divBdr>
                    <w:top w:val="none" w:sz="0" w:space="0" w:color="auto"/>
                    <w:left w:val="none" w:sz="0" w:space="0" w:color="auto"/>
                    <w:bottom w:val="none" w:sz="0" w:space="0" w:color="auto"/>
                    <w:right w:val="none" w:sz="0" w:space="0" w:color="auto"/>
                  </w:divBdr>
                </w:div>
                <w:div w:id="1602760639">
                  <w:marLeft w:val="640"/>
                  <w:marRight w:val="0"/>
                  <w:marTop w:val="0"/>
                  <w:marBottom w:val="0"/>
                  <w:divBdr>
                    <w:top w:val="none" w:sz="0" w:space="0" w:color="auto"/>
                    <w:left w:val="none" w:sz="0" w:space="0" w:color="auto"/>
                    <w:bottom w:val="none" w:sz="0" w:space="0" w:color="auto"/>
                    <w:right w:val="none" w:sz="0" w:space="0" w:color="auto"/>
                  </w:divBdr>
                </w:div>
                <w:div w:id="1444224790">
                  <w:marLeft w:val="640"/>
                  <w:marRight w:val="0"/>
                  <w:marTop w:val="0"/>
                  <w:marBottom w:val="0"/>
                  <w:divBdr>
                    <w:top w:val="none" w:sz="0" w:space="0" w:color="auto"/>
                    <w:left w:val="none" w:sz="0" w:space="0" w:color="auto"/>
                    <w:bottom w:val="none" w:sz="0" w:space="0" w:color="auto"/>
                    <w:right w:val="none" w:sz="0" w:space="0" w:color="auto"/>
                  </w:divBdr>
                </w:div>
                <w:div w:id="722871815">
                  <w:marLeft w:val="640"/>
                  <w:marRight w:val="0"/>
                  <w:marTop w:val="0"/>
                  <w:marBottom w:val="0"/>
                  <w:divBdr>
                    <w:top w:val="none" w:sz="0" w:space="0" w:color="auto"/>
                    <w:left w:val="none" w:sz="0" w:space="0" w:color="auto"/>
                    <w:bottom w:val="none" w:sz="0" w:space="0" w:color="auto"/>
                    <w:right w:val="none" w:sz="0" w:space="0" w:color="auto"/>
                  </w:divBdr>
                </w:div>
                <w:div w:id="1704557839">
                  <w:marLeft w:val="640"/>
                  <w:marRight w:val="0"/>
                  <w:marTop w:val="0"/>
                  <w:marBottom w:val="0"/>
                  <w:divBdr>
                    <w:top w:val="none" w:sz="0" w:space="0" w:color="auto"/>
                    <w:left w:val="none" w:sz="0" w:space="0" w:color="auto"/>
                    <w:bottom w:val="none" w:sz="0" w:space="0" w:color="auto"/>
                    <w:right w:val="none" w:sz="0" w:space="0" w:color="auto"/>
                  </w:divBdr>
                </w:div>
                <w:div w:id="1473594532">
                  <w:marLeft w:val="640"/>
                  <w:marRight w:val="0"/>
                  <w:marTop w:val="0"/>
                  <w:marBottom w:val="0"/>
                  <w:divBdr>
                    <w:top w:val="none" w:sz="0" w:space="0" w:color="auto"/>
                    <w:left w:val="none" w:sz="0" w:space="0" w:color="auto"/>
                    <w:bottom w:val="none" w:sz="0" w:space="0" w:color="auto"/>
                    <w:right w:val="none" w:sz="0" w:space="0" w:color="auto"/>
                  </w:divBdr>
                </w:div>
                <w:div w:id="1637560461">
                  <w:marLeft w:val="640"/>
                  <w:marRight w:val="0"/>
                  <w:marTop w:val="0"/>
                  <w:marBottom w:val="0"/>
                  <w:divBdr>
                    <w:top w:val="none" w:sz="0" w:space="0" w:color="auto"/>
                    <w:left w:val="none" w:sz="0" w:space="0" w:color="auto"/>
                    <w:bottom w:val="none" w:sz="0" w:space="0" w:color="auto"/>
                    <w:right w:val="none" w:sz="0" w:space="0" w:color="auto"/>
                  </w:divBdr>
                </w:div>
                <w:div w:id="961765169">
                  <w:marLeft w:val="640"/>
                  <w:marRight w:val="0"/>
                  <w:marTop w:val="0"/>
                  <w:marBottom w:val="0"/>
                  <w:divBdr>
                    <w:top w:val="none" w:sz="0" w:space="0" w:color="auto"/>
                    <w:left w:val="none" w:sz="0" w:space="0" w:color="auto"/>
                    <w:bottom w:val="none" w:sz="0" w:space="0" w:color="auto"/>
                    <w:right w:val="none" w:sz="0" w:space="0" w:color="auto"/>
                  </w:divBdr>
                </w:div>
                <w:div w:id="18510349">
                  <w:marLeft w:val="640"/>
                  <w:marRight w:val="0"/>
                  <w:marTop w:val="0"/>
                  <w:marBottom w:val="0"/>
                  <w:divBdr>
                    <w:top w:val="none" w:sz="0" w:space="0" w:color="auto"/>
                    <w:left w:val="none" w:sz="0" w:space="0" w:color="auto"/>
                    <w:bottom w:val="none" w:sz="0" w:space="0" w:color="auto"/>
                    <w:right w:val="none" w:sz="0" w:space="0" w:color="auto"/>
                  </w:divBdr>
                </w:div>
                <w:div w:id="2135904666">
                  <w:marLeft w:val="640"/>
                  <w:marRight w:val="0"/>
                  <w:marTop w:val="0"/>
                  <w:marBottom w:val="0"/>
                  <w:divBdr>
                    <w:top w:val="none" w:sz="0" w:space="0" w:color="auto"/>
                    <w:left w:val="none" w:sz="0" w:space="0" w:color="auto"/>
                    <w:bottom w:val="none" w:sz="0" w:space="0" w:color="auto"/>
                    <w:right w:val="none" w:sz="0" w:space="0" w:color="auto"/>
                  </w:divBdr>
                </w:div>
                <w:div w:id="855925433">
                  <w:marLeft w:val="640"/>
                  <w:marRight w:val="0"/>
                  <w:marTop w:val="0"/>
                  <w:marBottom w:val="0"/>
                  <w:divBdr>
                    <w:top w:val="none" w:sz="0" w:space="0" w:color="auto"/>
                    <w:left w:val="none" w:sz="0" w:space="0" w:color="auto"/>
                    <w:bottom w:val="none" w:sz="0" w:space="0" w:color="auto"/>
                    <w:right w:val="none" w:sz="0" w:space="0" w:color="auto"/>
                  </w:divBdr>
                </w:div>
                <w:div w:id="1887064697">
                  <w:marLeft w:val="640"/>
                  <w:marRight w:val="0"/>
                  <w:marTop w:val="0"/>
                  <w:marBottom w:val="0"/>
                  <w:divBdr>
                    <w:top w:val="none" w:sz="0" w:space="0" w:color="auto"/>
                    <w:left w:val="none" w:sz="0" w:space="0" w:color="auto"/>
                    <w:bottom w:val="none" w:sz="0" w:space="0" w:color="auto"/>
                    <w:right w:val="none" w:sz="0" w:space="0" w:color="auto"/>
                  </w:divBdr>
                </w:div>
                <w:div w:id="2045249556">
                  <w:marLeft w:val="640"/>
                  <w:marRight w:val="0"/>
                  <w:marTop w:val="0"/>
                  <w:marBottom w:val="0"/>
                  <w:divBdr>
                    <w:top w:val="none" w:sz="0" w:space="0" w:color="auto"/>
                    <w:left w:val="none" w:sz="0" w:space="0" w:color="auto"/>
                    <w:bottom w:val="none" w:sz="0" w:space="0" w:color="auto"/>
                    <w:right w:val="none" w:sz="0" w:space="0" w:color="auto"/>
                  </w:divBdr>
                </w:div>
                <w:div w:id="1718506576">
                  <w:marLeft w:val="640"/>
                  <w:marRight w:val="0"/>
                  <w:marTop w:val="0"/>
                  <w:marBottom w:val="0"/>
                  <w:divBdr>
                    <w:top w:val="none" w:sz="0" w:space="0" w:color="auto"/>
                    <w:left w:val="none" w:sz="0" w:space="0" w:color="auto"/>
                    <w:bottom w:val="none" w:sz="0" w:space="0" w:color="auto"/>
                    <w:right w:val="none" w:sz="0" w:space="0" w:color="auto"/>
                  </w:divBdr>
                </w:div>
                <w:div w:id="384991032">
                  <w:marLeft w:val="640"/>
                  <w:marRight w:val="0"/>
                  <w:marTop w:val="0"/>
                  <w:marBottom w:val="0"/>
                  <w:divBdr>
                    <w:top w:val="none" w:sz="0" w:space="0" w:color="auto"/>
                    <w:left w:val="none" w:sz="0" w:space="0" w:color="auto"/>
                    <w:bottom w:val="none" w:sz="0" w:space="0" w:color="auto"/>
                    <w:right w:val="none" w:sz="0" w:space="0" w:color="auto"/>
                  </w:divBdr>
                </w:div>
                <w:div w:id="1100563843">
                  <w:marLeft w:val="640"/>
                  <w:marRight w:val="0"/>
                  <w:marTop w:val="0"/>
                  <w:marBottom w:val="0"/>
                  <w:divBdr>
                    <w:top w:val="none" w:sz="0" w:space="0" w:color="auto"/>
                    <w:left w:val="none" w:sz="0" w:space="0" w:color="auto"/>
                    <w:bottom w:val="none" w:sz="0" w:space="0" w:color="auto"/>
                    <w:right w:val="none" w:sz="0" w:space="0" w:color="auto"/>
                  </w:divBdr>
                </w:div>
                <w:div w:id="1256404683">
                  <w:marLeft w:val="640"/>
                  <w:marRight w:val="0"/>
                  <w:marTop w:val="0"/>
                  <w:marBottom w:val="0"/>
                  <w:divBdr>
                    <w:top w:val="none" w:sz="0" w:space="0" w:color="auto"/>
                    <w:left w:val="none" w:sz="0" w:space="0" w:color="auto"/>
                    <w:bottom w:val="none" w:sz="0" w:space="0" w:color="auto"/>
                    <w:right w:val="none" w:sz="0" w:space="0" w:color="auto"/>
                  </w:divBdr>
                </w:div>
                <w:div w:id="725180548">
                  <w:marLeft w:val="640"/>
                  <w:marRight w:val="0"/>
                  <w:marTop w:val="0"/>
                  <w:marBottom w:val="0"/>
                  <w:divBdr>
                    <w:top w:val="none" w:sz="0" w:space="0" w:color="auto"/>
                    <w:left w:val="none" w:sz="0" w:space="0" w:color="auto"/>
                    <w:bottom w:val="none" w:sz="0" w:space="0" w:color="auto"/>
                    <w:right w:val="none" w:sz="0" w:space="0" w:color="auto"/>
                  </w:divBdr>
                </w:div>
              </w:divsChild>
            </w:div>
            <w:div w:id="68427401">
              <w:marLeft w:val="0"/>
              <w:marRight w:val="0"/>
              <w:marTop w:val="0"/>
              <w:marBottom w:val="0"/>
              <w:divBdr>
                <w:top w:val="none" w:sz="0" w:space="0" w:color="auto"/>
                <w:left w:val="none" w:sz="0" w:space="0" w:color="auto"/>
                <w:bottom w:val="none" w:sz="0" w:space="0" w:color="auto"/>
                <w:right w:val="none" w:sz="0" w:space="0" w:color="auto"/>
              </w:divBdr>
              <w:divsChild>
                <w:div w:id="1602759120">
                  <w:marLeft w:val="640"/>
                  <w:marRight w:val="0"/>
                  <w:marTop w:val="0"/>
                  <w:marBottom w:val="0"/>
                  <w:divBdr>
                    <w:top w:val="none" w:sz="0" w:space="0" w:color="auto"/>
                    <w:left w:val="none" w:sz="0" w:space="0" w:color="auto"/>
                    <w:bottom w:val="none" w:sz="0" w:space="0" w:color="auto"/>
                    <w:right w:val="none" w:sz="0" w:space="0" w:color="auto"/>
                  </w:divBdr>
                </w:div>
                <w:div w:id="789130588">
                  <w:marLeft w:val="640"/>
                  <w:marRight w:val="0"/>
                  <w:marTop w:val="0"/>
                  <w:marBottom w:val="0"/>
                  <w:divBdr>
                    <w:top w:val="none" w:sz="0" w:space="0" w:color="auto"/>
                    <w:left w:val="none" w:sz="0" w:space="0" w:color="auto"/>
                    <w:bottom w:val="none" w:sz="0" w:space="0" w:color="auto"/>
                    <w:right w:val="none" w:sz="0" w:space="0" w:color="auto"/>
                  </w:divBdr>
                </w:div>
                <w:div w:id="1066416572">
                  <w:marLeft w:val="640"/>
                  <w:marRight w:val="0"/>
                  <w:marTop w:val="0"/>
                  <w:marBottom w:val="0"/>
                  <w:divBdr>
                    <w:top w:val="none" w:sz="0" w:space="0" w:color="auto"/>
                    <w:left w:val="none" w:sz="0" w:space="0" w:color="auto"/>
                    <w:bottom w:val="none" w:sz="0" w:space="0" w:color="auto"/>
                    <w:right w:val="none" w:sz="0" w:space="0" w:color="auto"/>
                  </w:divBdr>
                </w:div>
                <w:div w:id="137577785">
                  <w:marLeft w:val="640"/>
                  <w:marRight w:val="0"/>
                  <w:marTop w:val="0"/>
                  <w:marBottom w:val="0"/>
                  <w:divBdr>
                    <w:top w:val="none" w:sz="0" w:space="0" w:color="auto"/>
                    <w:left w:val="none" w:sz="0" w:space="0" w:color="auto"/>
                    <w:bottom w:val="none" w:sz="0" w:space="0" w:color="auto"/>
                    <w:right w:val="none" w:sz="0" w:space="0" w:color="auto"/>
                  </w:divBdr>
                </w:div>
                <w:div w:id="1069427716">
                  <w:marLeft w:val="640"/>
                  <w:marRight w:val="0"/>
                  <w:marTop w:val="0"/>
                  <w:marBottom w:val="0"/>
                  <w:divBdr>
                    <w:top w:val="none" w:sz="0" w:space="0" w:color="auto"/>
                    <w:left w:val="none" w:sz="0" w:space="0" w:color="auto"/>
                    <w:bottom w:val="none" w:sz="0" w:space="0" w:color="auto"/>
                    <w:right w:val="none" w:sz="0" w:space="0" w:color="auto"/>
                  </w:divBdr>
                </w:div>
                <w:div w:id="695814382">
                  <w:marLeft w:val="640"/>
                  <w:marRight w:val="0"/>
                  <w:marTop w:val="0"/>
                  <w:marBottom w:val="0"/>
                  <w:divBdr>
                    <w:top w:val="none" w:sz="0" w:space="0" w:color="auto"/>
                    <w:left w:val="none" w:sz="0" w:space="0" w:color="auto"/>
                    <w:bottom w:val="none" w:sz="0" w:space="0" w:color="auto"/>
                    <w:right w:val="none" w:sz="0" w:space="0" w:color="auto"/>
                  </w:divBdr>
                </w:div>
                <w:div w:id="1694574899">
                  <w:marLeft w:val="640"/>
                  <w:marRight w:val="0"/>
                  <w:marTop w:val="0"/>
                  <w:marBottom w:val="0"/>
                  <w:divBdr>
                    <w:top w:val="none" w:sz="0" w:space="0" w:color="auto"/>
                    <w:left w:val="none" w:sz="0" w:space="0" w:color="auto"/>
                    <w:bottom w:val="none" w:sz="0" w:space="0" w:color="auto"/>
                    <w:right w:val="none" w:sz="0" w:space="0" w:color="auto"/>
                  </w:divBdr>
                </w:div>
                <w:div w:id="768625231">
                  <w:marLeft w:val="640"/>
                  <w:marRight w:val="0"/>
                  <w:marTop w:val="0"/>
                  <w:marBottom w:val="0"/>
                  <w:divBdr>
                    <w:top w:val="none" w:sz="0" w:space="0" w:color="auto"/>
                    <w:left w:val="none" w:sz="0" w:space="0" w:color="auto"/>
                    <w:bottom w:val="none" w:sz="0" w:space="0" w:color="auto"/>
                    <w:right w:val="none" w:sz="0" w:space="0" w:color="auto"/>
                  </w:divBdr>
                </w:div>
                <w:div w:id="1446268683">
                  <w:marLeft w:val="640"/>
                  <w:marRight w:val="0"/>
                  <w:marTop w:val="0"/>
                  <w:marBottom w:val="0"/>
                  <w:divBdr>
                    <w:top w:val="none" w:sz="0" w:space="0" w:color="auto"/>
                    <w:left w:val="none" w:sz="0" w:space="0" w:color="auto"/>
                    <w:bottom w:val="none" w:sz="0" w:space="0" w:color="auto"/>
                    <w:right w:val="none" w:sz="0" w:space="0" w:color="auto"/>
                  </w:divBdr>
                </w:div>
                <w:div w:id="2026439343">
                  <w:marLeft w:val="640"/>
                  <w:marRight w:val="0"/>
                  <w:marTop w:val="0"/>
                  <w:marBottom w:val="0"/>
                  <w:divBdr>
                    <w:top w:val="none" w:sz="0" w:space="0" w:color="auto"/>
                    <w:left w:val="none" w:sz="0" w:space="0" w:color="auto"/>
                    <w:bottom w:val="none" w:sz="0" w:space="0" w:color="auto"/>
                    <w:right w:val="none" w:sz="0" w:space="0" w:color="auto"/>
                  </w:divBdr>
                </w:div>
                <w:div w:id="192815588">
                  <w:marLeft w:val="640"/>
                  <w:marRight w:val="0"/>
                  <w:marTop w:val="0"/>
                  <w:marBottom w:val="0"/>
                  <w:divBdr>
                    <w:top w:val="none" w:sz="0" w:space="0" w:color="auto"/>
                    <w:left w:val="none" w:sz="0" w:space="0" w:color="auto"/>
                    <w:bottom w:val="none" w:sz="0" w:space="0" w:color="auto"/>
                    <w:right w:val="none" w:sz="0" w:space="0" w:color="auto"/>
                  </w:divBdr>
                </w:div>
                <w:div w:id="1056666889">
                  <w:marLeft w:val="640"/>
                  <w:marRight w:val="0"/>
                  <w:marTop w:val="0"/>
                  <w:marBottom w:val="0"/>
                  <w:divBdr>
                    <w:top w:val="none" w:sz="0" w:space="0" w:color="auto"/>
                    <w:left w:val="none" w:sz="0" w:space="0" w:color="auto"/>
                    <w:bottom w:val="none" w:sz="0" w:space="0" w:color="auto"/>
                    <w:right w:val="none" w:sz="0" w:space="0" w:color="auto"/>
                  </w:divBdr>
                </w:div>
                <w:div w:id="114452644">
                  <w:marLeft w:val="640"/>
                  <w:marRight w:val="0"/>
                  <w:marTop w:val="0"/>
                  <w:marBottom w:val="0"/>
                  <w:divBdr>
                    <w:top w:val="none" w:sz="0" w:space="0" w:color="auto"/>
                    <w:left w:val="none" w:sz="0" w:space="0" w:color="auto"/>
                    <w:bottom w:val="none" w:sz="0" w:space="0" w:color="auto"/>
                    <w:right w:val="none" w:sz="0" w:space="0" w:color="auto"/>
                  </w:divBdr>
                </w:div>
                <w:div w:id="1997420104">
                  <w:marLeft w:val="640"/>
                  <w:marRight w:val="0"/>
                  <w:marTop w:val="0"/>
                  <w:marBottom w:val="0"/>
                  <w:divBdr>
                    <w:top w:val="none" w:sz="0" w:space="0" w:color="auto"/>
                    <w:left w:val="none" w:sz="0" w:space="0" w:color="auto"/>
                    <w:bottom w:val="none" w:sz="0" w:space="0" w:color="auto"/>
                    <w:right w:val="none" w:sz="0" w:space="0" w:color="auto"/>
                  </w:divBdr>
                </w:div>
                <w:div w:id="313488942">
                  <w:marLeft w:val="640"/>
                  <w:marRight w:val="0"/>
                  <w:marTop w:val="0"/>
                  <w:marBottom w:val="0"/>
                  <w:divBdr>
                    <w:top w:val="none" w:sz="0" w:space="0" w:color="auto"/>
                    <w:left w:val="none" w:sz="0" w:space="0" w:color="auto"/>
                    <w:bottom w:val="none" w:sz="0" w:space="0" w:color="auto"/>
                    <w:right w:val="none" w:sz="0" w:space="0" w:color="auto"/>
                  </w:divBdr>
                </w:div>
                <w:div w:id="10959687">
                  <w:marLeft w:val="640"/>
                  <w:marRight w:val="0"/>
                  <w:marTop w:val="0"/>
                  <w:marBottom w:val="0"/>
                  <w:divBdr>
                    <w:top w:val="none" w:sz="0" w:space="0" w:color="auto"/>
                    <w:left w:val="none" w:sz="0" w:space="0" w:color="auto"/>
                    <w:bottom w:val="none" w:sz="0" w:space="0" w:color="auto"/>
                    <w:right w:val="none" w:sz="0" w:space="0" w:color="auto"/>
                  </w:divBdr>
                </w:div>
                <w:div w:id="1009212724">
                  <w:marLeft w:val="640"/>
                  <w:marRight w:val="0"/>
                  <w:marTop w:val="0"/>
                  <w:marBottom w:val="0"/>
                  <w:divBdr>
                    <w:top w:val="none" w:sz="0" w:space="0" w:color="auto"/>
                    <w:left w:val="none" w:sz="0" w:space="0" w:color="auto"/>
                    <w:bottom w:val="none" w:sz="0" w:space="0" w:color="auto"/>
                    <w:right w:val="none" w:sz="0" w:space="0" w:color="auto"/>
                  </w:divBdr>
                </w:div>
                <w:div w:id="1181822811">
                  <w:marLeft w:val="640"/>
                  <w:marRight w:val="0"/>
                  <w:marTop w:val="0"/>
                  <w:marBottom w:val="0"/>
                  <w:divBdr>
                    <w:top w:val="none" w:sz="0" w:space="0" w:color="auto"/>
                    <w:left w:val="none" w:sz="0" w:space="0" w:color="auto"/>
                    <w:bottom w:val="none" w:sz="0" w:space="0" w:color="auto"/>
                    <w:right w:val="none" w:sz="0" w:space="0" w:color="auto"/>
                  </w:divBdr>
                </w:div>
                <w:div w:id="1546794629">
                  <w:marLeft w:val="640"/>
                  <w:marRight w:val="0"/>
                  <w:marTop w:val="0"/>
                  <w:marBottom w:val="0"/>
                  <w:divBdr>
                    <w:top w:val="none" w:sz="0" w:space="0" w:color="auto"/>
                    <w:left w:val="none" w:sz="0" w:space="0" w:color="auto"/>
                    <w:bottom w:val="none" w:sz="0" w:space="0" w:color="auto"/>
                    <w:right w:val="none" w:sz="0" w:space="0" w:color="auto"/>
                  </w:divBdr>
                </w:div>
                <w:div w:id="351498686">
                  <w:marLeft w:val="640"/>
                  <w:marRight w:val="0"/>
                  <w:marTop w:val="0"/>
                  <w:marBottom w:val="0"/>
                  <w:divBdr>
                    <w:top w:val="none" w:sz="0" w:space="0" w:color="auto"/>
                    <w:left w:val="none" w:sz="0" w:space="0" w:color="auto"/>
                    <w:bottom w:val="none" w:sz="0" w:space="0" w:color="auto"/>
                    <w:right w:val="none" w:sz="0" w:space="0" w:color="auto"/>
                  </w:divBdr>
                </w:div>
                <w:div w:id="627248637">
                  <w:marLeft w:val="640"/>
                  <w:marRight w:val="0"/>
                  <w:marTop w:val="0"/>
                  <w:marBottom w:val="0"/>
                  <w:divBdr>
                    <w:top w:val="none" w:sz="0" w:space="0" w:color="auto"/>
                    <w:left w:val="none" w:sz="0" w:space="0" w:color="auto"/>
                    <w:bottom w:val="none" w:sz="0" w:space="0" w:color="auto"/>
                    <w:right w:val="none" w:sz="0" w:space="0" w:color="auto"/>
                  </w:divBdr>
                </w:div>
                <w:div w:id="483476020">
                  <w:marLeft w:val="640"/>
                  <w:marRight w:val="0"/>
                  <w:marTop w:val="0"/>
                  <w:marBottom w:val="0"/>
                  <w:divBdr>
                    <w:top w:val="none" w:sz="0" w:space="0" w:color="auto"/>
                    <w:left w:val="none" w:sz="0" w:space="0" w:color="auto"/>
                    <w:bottom w:val="none" w:sz="0" w:space="0" w:color="auto"/>
                    <w:right w:val="none" w:sz="0" w:space="0" w:color="auto"/>
                  </w:divBdr>
                </w:div>
                <w:div w:id="1579553055">
                  <w:marLeft w:val="640"/>
                  <w:marRight w:val="0"/>
                  <w:marTop w:val="0"/>
                  <w:marBottom w:val="0"/>
                  <w:divBdr>
                    <w:top w:val="none" w:sz="0" w:space="0" w:color="auto"/>
                    <w:left w:val="none" w:sz="0" w:space="0" w:color="auto"/>
                    <w:bottom w:val="none" w:sz="0" w:space="0" w:color="auto"/>
                    <w:right w:val="none" w:sz="0" w:space="0" w:color="auto"/>
                  </w:divBdr>
                </w:div>
                <w:div w:id="1420827184">
                  <w:marLeft w:val="640"/>
                  <w:marRight w:val="0"/>
                  <w:marTop w:val="0"/>
                  <w:marBottom w:val="0"/>
                  <w:divBdr>
                    <w:top w:val="none" w:sz="0" w:space="0" w:color="auto"/>
                    <w:left w:val="none" w:sz="0" w:space="0" w:color="auto"/>
                    <w:bottom w:val="none" w:sz="0" w:space="0" w:color="auto"/>
                    <w:right w:val="none" w:sz="0" w:space="0" w:color="auto"/>
                  </w:divBdr>
                </w:div>
                <w:div w:id="847984650">
                  <w:marLeft w:val="640"/>
                  <w:marRight w:val="0"/>
                  <w:marTop w:val="0"/>
                  <w:marBottom w:val="0"/>
                  <w:divBdr>
                    <w:top w:val="none" w:sz="0" w:space="0" w:color="auto"/>
                    <w:left w:val="none" w:sz="0" w:space="0" w:color="auto"/>
                    <w:bottom w:val="none" w:sz="0" w:space="0" w:color="auto"/>
                    <w:right w:val="none" w:sz="0" w:space="0" w:color="auto"/>
                  </w:divBdr>
                </w:div>
                <w:div w:id="1737167841">
                  <w:marLeft w:val="640"/>
                  <w:marRight w:val="0"/>
                  <w:marTop w:val="0"/>
                  <w:marBottom w:val="0"/>
                  <w:divBdr>
                    <w:top w:val="none" w:sz="0" w:space="0" w:color="auto"/>
                    <w:left w:val="none" w:sz="0" w:space="0" w:color="auto"/>
                    <w:bottom w:val="none" w:sz="0" w:space="0" w:color="auto"/>
                    <w:right w:val="none" w:sz="0" w:space="0" w:color="auto"/>
                  </w:divBdr>
                </w:div>
                <w:div w:id="774596404">
                  <w:marLeft w:val="640"/>
                  <w:marRight w:val="0"/>
                  <w:marTop w:val="0"/>
                  <w:marBottom w:val="0"/>
                  <w:divBdr>
                    <w:top w:val="none" w:sz="0" w:space="0" w:color="auto"/>
                    <w:left w:val="none" w:sz="0" w:space="0" w:color="auto"/>
                    <w:bottom w:val="none" w:sz="0" w:space="0" w:color="auto"/>
                    <w:right w:val="none" w:sz="0" w:space="0" w:color="auto"/>
                  </w:divBdr>
                </w:div>
                <w:div w:id="1795782405">
                  <w:marLeft w:val="640"/>
                  <w:marRight w:val="0"/>
                  <w:marTop w:val="0"/>
                  <w:marBottom w:val="0"/>
                  <w:divBdr>
                    <w:top w:val="none" w:sz="0" w:space="0" w:color="auto"/>
                    <w:left w:val="none" w:sz="0" w:space="0" w:color="auto"/>
                    <w:bottom w:val="none" w:sz="0" w:space="0" w:color="auto"/>
                    <w:right w:val="none" w:sz="0" w:space="0" w:color="auto"/>
                  </w:divBdr>
                </w:div>
                <w:div w:id="355929608">
                  <w:marLeft w:val="640"/>
                  <w:marRight w:val="0"/>
                  <w:marTop w:val="0"/>
                  <w:marBottom w:val="0"/>
                  <w:divBdr>
                    <w:top w:val="none" w:sz="0" w:space="0" w:color="auto"/>
                    <w:left w:val="none" w:sz="0" w:space="0" w:color="auto"/>
                    <w:bottom w:val="none" w:sz="0" w:space="0" w:color="auto"/>
                    <w:right w:val="none" w:sz="0" w:space="0" w:color="auto"/>
                  </w:divBdr>
                </w:div>
                <w:div w:id="1165122047">
                  <w:marLeft w:val="640"/>
                  <w:marRight w:val="0"/>
                  <w:marTop w:val="0"/>
                  <w:marBottom w:val="0"/>
                  <w:divBdr>
                    <w:top w:val="none" w:sz="0" w:space="0" w:color="auto"/>
                    <w:left w:val="none" w:sz="0" w:space="0" w:color="auto"/>
                    <w:bottom w:val="none" w:sz="0" w:space="0" w:color="auto"/>
                    <w:right w:val="none" w:sz="0" w:space="0" w:color="auto"/>
                  </w:divBdr>
                </w:div>
                <w:div w:id="1056778357">
                  <w:marLeft w:val="640"/>
                  <w:marRight w:val="0"/>
                  <w:marTop w:val="0"/>
                  <w:marBottom w:val="0"/>
                  <w:divBdr>
                    <w:top w:val="none" w:sz="0" w:space="0" w:color="auto"/>
                    <w:left w:val="none" w:sz="0" w:space="0" w:color="auto"/>
                    <w:bottom w:val="none" w:sz="0" w:space="0" w:color="auto"/>
                    <w:right w:val="none" w:sz="0" w:space="0" w:color="auto"/>
                  </w:divBdr>
                </w:div>
                <w:div w:id="726803892">
                  <w:marLeft w:val="640"/>
                  <w:marRight w:val="0"/>
                  <w:marTop w:val="0"/>
                  <w:marBottom w:val="0"/>
                  <w:divBdr>
                    <w:top w:val="none" w:sz="0" w:space="0" w:color="auto"/>
                    <w:left w:val="none" w:sz="0" w:space="0" w:color="auto"/>
                    <w:bottom w:val="none" w:sz="0" w:space="0" w:color="auto"/>
                    <w:right w:val="none" w:sz="0" w:space="0" w:color="auto"/>
                  </w:divBdr>
                </w:div>
                <w:div w:id="1932397333">
                  <w:marLeft w:val="640"/>
                  <w:marRight w:val="0"/>
                  <w:marTop w:val="0"/>
                  <w:marBottom w:val="0"/>
                  <w:divBdr>
                    <w:top w:val="none" w:sz="0" w:space="0" w:color="auto"/>
                    <w:left w:val="none" w:sz="0" w:space="0" w:color="auto"/>
                    <w:bottom w:val="none" w:sz="0" w:space="0" w:color="auto"/>
                    <w:right w:val="none" w:sz="0" w:space="0" w:color="auto"/>
                  </w:divBdr>
                </w:div>
                <w:div w:id="548498308">
                  <w:marLeft w:val="640"/>
                  <w:marRight w:val="0"/>
                  <w:marTop w:val="0"/>
                  <w:marBottom w:val="0"/>
                  <w:divBdr>
                    <w:top w:val="none" w:sz="0" w:space="0" w:color="auto"/>
                    <w:left w:val="none" w:sz="0" w:space="0" w:color="auto"/>
                    <w:bottom w:val="none" w:sz="0" w:space="0" w:color="auto"/>
                    <w:right w:val="none" w:sz="0" w:space="0" w:color="auto"/>
                  </w:divBdr>
                </w:div>
                <w:div w:id="1291791118">
                  <w:marLeft w:val="640"/>
                  <w:marRight w:val="0"/>
                  <w:marTop w:val="0"/>
                  <w:marBottom w:val="0"/>
                  <w:divBdr>
                    <w:top w:val="none" w:sz="0" w:space="0" w:color="auto"/>
                    <w:left w:val="none" w:sz="0" w:space="0" w:color="auto"/>
                    <w:bottom w:val="none" w:sz="0" w:space="0" w:color="auto"/>
                    <w:right w:val="none" w:sz="0" w:space="0" w:color="auto"/>
                  </w:divBdr>
                </w:div>
                <w:div w:id="1331326244">
                  <w:marLeft w:val="640"/>
                  <w:marRight w:val="0"/>
                  <w:marTop w:val="0"/>
                  <w:marBottom w:val="0"/>
                  <w:divBdr>
                    <w:top w:val="none" w:sz="0" w:space="0" w:color="auto"/>
                    <w:left w:val="none" w:sz="0" w:space="0" w:color="auto"/>
                    <w:bottom w:val="none" w:sz="0" w:space="0" w:color="auto"/>
                    <w:right w:val="none" w:sz="0" w:space="0" w:color="auto"/>
                  </w:divBdr>
                </w:div>
                <w:div w:id="859053784">
                  <w:marLeft w:val="640"/>
                  <w:marRight w:val="0"/>
                  <w:marTop w:val="0"/>
                  <w:marBottom w:val="0"/>
                  <w:divBdr>
                    <w:top w:val="none" w:sz="0" w:space="0" w:color="auto"/>
                    <w:left w:val="none" w:sz="0" w:space="0" w:color="auto"/>
                    <w:bottom w:val="none" w:sz="0" w:space="0" w:color="auto"/>
                    <w:right w:val="none" w:sz="0" w:space="0" w:color="auto"/>
                  </w:divBdr>
                </w:div>
                <w:div w:id="1746611617">
                  <w:marLeft w:val="640"/>
                  <w:marRight w:val="0"/>
                  <w:marTop w:val="0"/>
                  <w:marBottom w:val="0"/>
                  <w:divBdr>
                    <w:top w:val="none" w:sz="0" w:space="0" w:color="auto"/>
                    <w:left w:val="none" w:sz="0" w:space="0" w:color="auto"/>
                    <w:bottom w:val="none" w:sz="0" w:space="0" w:color="auto"/>
                    <w:right w:val="none" w:sz="0" w:space="0" w:color="auto"/>
                  </w:divBdr>
                </w:div>
                <w:div w:id="136150586">
                  <w:marLeft w:val="640"/>
                  <w:marRight w:val="0"/>
                  <w:marTop w:val="0"/>
                  <w:marBottom w:val="0"/>
                  <w:divBdr>
                    <w:top w:val="none" w:sz="0" w:space="0" w:color="auto"/>
                    <w:left w:val="none" w:sz="0" w:space="0" w:color="auto"/>
                    <w:bottom w:val="none" w:sz="0" w:space="0" w:color="auto"/>
                    <w:right w:val="none" w:sz="0" w:space="0" w:color="auto"/>
                  </w:divBdr>
                </w:div>
                <w:div w:id="831987403">
                  <w:marLeft w:val="640"/>
                  <w:marRight w:val="0"/>
                  <w:marTop w:val="0"/>
                  <w:marBottom w:val="0"/>
                  <w:divBdr>
                    <w:top w:val="none" w:sz="0" w:space="0" w:color="auto"/>
                    <w:left w:val="none" w:sz="0" w:space="0" w:color="auto"/>
                    <w:bottom w:val="none" w:sz="0" w:space="0" w:color="auto"/>
                    <w:right w:val="none" w:sz="0" w:space="0" w:color="auto"/>
                  </w:divBdr>
                </w:div>
                <w:div w:id="1912426595">
                  <w:marLeft w:val="640"/>
                  <w:marRight w:val="0"/>
                  <w:marTop w:val="0"/>
                  <w:marBottom w:val="0"/>
                  <w:divBdr>
                    <w:top w:val="none" w:sz="0" w:space="0" w:color="auto"/>
                    <w:left w:val="none" w:sz="0" w:space="0" w:color="auto"/>
                    <w:bottom w:val="none" w:sz="0" w:space="0" w:color="auto"/>
                    <w:right w:val="none" w:sz="0" w:space="0" w:color="auto"/>
                  </w:divBdr>
                </w:div>
                <w:div w:id="391268507">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1033925073">
                  <w:marLeft w:val="640"/>
                  <w:marRight w:val="0"/>
                  <w:marTop w:val="0"/>
                  <w:marBottom w:val="0"/>
                  <w:divBdr>
                    <w:top w:val="none" w:sz="0" w:space="0" w:color="auto"/>
                    <w:left w:val="none" w:sz="0" w:space="0" w:color="auto"/>
                    <w:bottom w:val="none" w:sz="0" w:space="0" w:color="auto"/>
                    <w:right w:val="none" w:sz="0" w:space="0" w:color="auto"/>
                  </w:divBdr>
                </w:div>
                <w:div w:id="45302386">
                  <w:marLeft w:val="640"/>
                  <w:marRight w:val="0"/>
                  <w:marTop w:val="0"/>
                  <w:marBottom w:val="0"/>
                  <w:divBdr>
                    <w:top w:val="none" w:sz="0" w:space="0" w:color="auto"/>
                    <w:left w:val="none" w:sz="0" w:space="0" w:color="auto"/>
                    <w:bottom w:val="none" w:sz="0" w:space="0" w:color="auto"/>
                    <w:right w:val="none" w:sz="0" w:space="0" w:color="auto"/>
                  </w:divBdr>
                </w:div>
                <w:div w:id="409545295">
                  <w:marLeft w:val="640"/>
                  <w:marRight w:val="0"/>
                  <w:marTop w:val="0"/>
                  <w:marBottom w:val="0"/>
                  <w:divBdr>
                    <w:top w:val="none" w:sz="0" w:space="0" w:color="auto"/>
                    <w:left w:val="none" w:sz="0" w:space="0" w:color="auto"/>
                    <w:bottom w:val="none" w:sz="0" w:space="0" w:color="auto"/>
                    <w:right w:val="none" w:sz="0" w:space="0" w:color="auto"/>
                  </w:divBdr>
                </w:div>
                <w:div w:id="487403206">
                  <w:marLeft w:val="640"/>
                  <w:marRight w:val="0"/>
                  <w:marTop w:val="0"/>
                  <w:marBottom w:val="0"/>
                  <w:divBdr>
                    <w:top w:val="none" w:sz="0" w:space="0" w:color="auto"/>
                    <w:left w:val="none" w:sz="0" w:space="0" w:color="auto"/>
                    <w:bottom w:val="none" w:sz="0" w:space="0" w:color="auto"/>
                    <w:right w:val="none" w:sz="0" w:space="0" w:color="auto"/>
                  </w:divBdr>
                </w:div>
                <w:div w:id="1801923869">
                  <w:marLeft w:val="640"/>
                  <w:marRight w:val="0"/>
                  <w:marTop w:val="0"/>
                  <w:marBottom w:val="0"/>
                  <w:divBdr>
                    <w:top w:val="none" w:sz="0" w:space="0" w:color="auto"/>
                    <w:left w:val="none" w:sz="0" w:space="0" w:color="auto"/>
                    <w:bottom w:val="none" w:sz="0" w:space="0" w:color="auto"/>
                    <w:right w:val="none" w:sz="0" w:space="0" w:color="auto"/>
                  </w:divBdr>
                </w:div>
                <w:div w:id="994261273">
                  <w:marLeft w:val="640"/>
                  <w:marRight w:val="0"/>
                  <w:marTop w:val="0"/>
                  <w:marBottom w:val="0"/>
                  <w:divBdr>
                    <w:top w:val="none" w:sz="0" w:space="0" w:color="auto"/>
                    <w:left w:val="none" w:sz="0" w:space="0" w:color="auto"/>
                    <w:bottom w:val="none" w:sz="0" w:space="0" w:color="auto"/>
                    <w:right w:val="none" w:sz="0" w:space="0" w:color="auto"/>
                  </w:divBdr>
                </w:div>
                <w:div w:id="415135571">
                  <w:marLeft w:val="640"/>
                  <w:marRight w:val="0"/>
                  <w:marTop w:val="0"/>
                  <w:marBottom w:val="0"/>
                  <w:divBdr>
                    <w:top w:val="none" w:sz="0" w:space="0" w:color="auto"/>
                    <w:left w:val="none" w:sz="0" w:space="0" w:color="auto"/>
                    <w:bottom w:val="none" w:sz="0" w:space="0" w:color="auto"/>
                    <w:right w:val="none" w:sz="0" w:space="0" w:color="auto"/>
                  </w:divBdr>
                </w:div>
                <w:div w:id="1157501451">
                  <w:marLeft w:val="640"/>
                  <w:marRight w:val="0"/>
                  <w:marTop w:val="0"/>
                  <w:marBottom w:val="0"/>
                  <w:divBdr>
                    <w:top w:val="none" w:sz="0" w:space="0" w:color="auto"/>
                    <w:left w:val="none" w:sz="0" w:space="0" w:color="auto"/>
                    <w:bottom w:val="none" w:sz="0" w:space="0" w:color="auto"/>
                    <w:right w:val="none" w:sz="0" w:space="0" w:color="auto"/>
                  </w:divBdr>
                </w:div>
                <w:div w:id="866407924">
                  <w:marLeft w:val="640"/>
                  <w:marRight w:val="0"/>
                  <w:marTop w:val="0"/>
                  <w:marBottom w:val="0"/>
                  <w:divBdr>
                    <w:top w:val="none" w:sz="0" w:space="0" w:color="auto"/>
                    <w:left w:val="none" w:sz="0" w:space="0" w:color="auto"/>
                    <w:bottom w:val="none" w:sz="0" w:space="0" w:color="auto"/>
                    <w:right w:val="none" w:sz="0" w:space="0" w:color="auto"/>
                  </w:divBdr>
                </w:div>
                <w:div w:id="500893696">
                  <w:marLeft w:val="640"/>
                  <w:marRight w:val="0"/>
                  <w:marTop w:val="0"/>
                  <w:marBottom w:val="0"/>
                  <w:divBdr>
                    <w:top w:val="none" w:sz="0" w:space="0" w:color="auto"/>
                    <w:left w:val="none" w:sz="0" w:space="0" w:color="auto"/>
                    <w:bottom w:val="none" w:sz="0" w:space="0" w:color="auto"/>
                    <w:right w:val="none" w:sz="0" w:space="0" w:color="auto"/>
                  </w:divBdr>
                </w:div>
                <w:div w:id="1965037506">
                  <w:marLeft w:val="640"/>
                  <w:marRight w:val="0"/>
                  <w:marTop w:val="0"/>
                  <w:marBottom w:val="0"/>
                  <w:divBdr>
                    <w:top w:val="none" w:sz="0" w:space="0" w:color="auto"/>
                    <w:left w:val="none" w:sz="0" w:space="0" w:color="auto"/>
                    <w:bottom w:val="none" w:sz="0" w:space="0" w:color="auto"/>
                    <w:right w:val="none" w:sz="0" w:space="0" w:color="auto"/>
                  </w:divBdr>
                </w:div>
                <w:div w:id="1806507013">
                  <w:marLeft w:val="640"/>
                  <w:marRight w:val="0"/>
                  <w:marTop w:val="0"/>
                  <w:marBottom w:val="0"/>
                  <w:divBdr>
                    <w:top w:val="none" w:sz="0" w:space="0" w:color="auto"/>
                    <w:left w:val="none" w:sz="0" w:space="0" w:color="auto"/>
                    <w:bottom w:val="none" w:sz="0" w:space="0" w:color="auto"/>
                    <w:right w:val="none" w:sz="0" w:space="0" w:color="auto"/>
                  </w:divBdr>
                </w:div>
                <w:div w:id="2053069086">
                  <w:marLeft w:val="640"/>
                  <w:marRight w:val="0"/>
                  <w:marTop w:val="0"/>
                  <w:marBottom w:val="0"/>
                  <w:divBdr>
                    <w:top w:val="none" w:sz="0" w:space="0" w:color="auto"/>
                    <w:left w:val="none" w:sz="0" w:space="0" w:color="auto"/>
                    <w:bottom w:val="none" w:sz="0" w:space="0" w:color="auto"/>
                    <w:right w:val="none" w:sz="0" w:space="0" w:color="auto"/>
                  </w:divBdr>
                </w:div>
                <w:div w:id="1817869694">
                  <w:marLeft w:val="640"/>
                  <w:marRight w:val="0"/>
                  <w:marTop w:val="0"/>
                  <w:marBottom w:val="0"/>
                  <w:divBdr>
                    <w:top w:val="none" w:sz="0" w:space="0" w:color="auto"/>
                    <w:left w:val="none" w:sz="0" w:space="0" w:color="auto"/>
                    <w:bottom w:val="none" w:sz="0" w:space="0" w:color="auto"/>
                    <w:right w:val="none" w:sz="0" w:space="0" w:color="auto"/>
                  </w:divBdr>
                </w:div>
                <w:div w:id="1722167119">
                  <w:marLeft w:val="640"/>
                  <w:marRight w:val="0"/>
                  <w:marTop w:val="0"/>
                  <w:marBottom w:val="0"/>
                  <w:divBdr>
                    <w:top w:val="none" w:sz="0" w:space="0" w:color="auto"/>
                    <w:left w:val="none" w:sz="0" w:space="0" w:color="auto"/>
                    <w:bottom w:val="none" w:sz="0" w:space="0" w:color="auto"/>
                    <w:right w:val="none" w:sz="0" w:space="0" w:color="auto"/>
                  </w:divBdr>
                </w:div>
                <w:div w:id="2047295382">
                  <w:marLeft w:val="640"/>
                  <w:marRight w:val="0"/>
                  <w:marTop w:val="0"/>
                  <w:marBottom w:val="0"/>
                  <w:divBdr>
                    <w:top w:val="none" w:sz="0" w:space="0" w:color="auto"/>
                    <w:left w:val="none" w:sz="0" w:space="0" w:color="auto"/>
                    <w:bottom w:val="none" w:sz="0" w:space="0" w:color="auto"/>
                    <w:right w:val="none" w:sz="0" w:space="0" w:color="auto"/>
                  </w:divBdr>
                </w:div>
                <w:div w:id="161897362">
                  <w:marLeft w:val="640"/>
                  <w:marRight w:val="0"/>
                  <w:marTop w:val="0"/>
                  <w:marBottom w:val="0"/>
                  <w:divBdr>
                    <w:top w:val="none" w:sz="0" w:space="0" w:color="auto"/>
                    <w:left w:val="none" w:sz="0" w:space="0" w:color="auto"/>
                    <w:bottom w:val="none" w:sz="0" w:space="0" w:color="auto"/>
                    <w:right w:val="none" w:sz="0" w:space="0" w:color="auto"/>
                  </w:divBdr>
                </w:div>
                <w:div w:id="189227789">
                  <w:marLeft w:val="640"/>
                  <w:marRight w:val="0"/>
                  <w:marTop w:val="0"/>
                  <w:marBottom w:val="0"/>
                  <w:divBdr>
                    <w:top w:val="none" w:sz="0" w:space="0" w:color="auto"/>
                    <w:left w:val="none" w:sz="0" w:space="0" w:color="auto"/>
                    <w:bottom w:val="none" w:sz="0" w:space="0" w:color="auto"/>
                    <w:right w:val="none" w:sz="0" w:space="0" w:color="auto"/>
                  </w:divBdr>
                </w:div>
                <w:div w:id="460461813">
                  <w:marLeft w:val="640"/>
                  <w:marRight w:val="0"/>
                  <w:marTop w:val="0"/>
                  <w:marBottom w:val="0"/>
                  <w:divBdr>
                    <w:top w:val="none" w:sz="0" w:space="0" w:color="auto"/>
                    <w:left w:val="none" w:sz="0" w:space="0" w:color="auto"/>
                    <w:bottom w:val="none" w:sz="0" w:space="0" w:color="auto"/>
                    <w:right w:val="none" w:sz="0" w:space="0" w:color="auto"/>
                  </w:divBdr>
                </w:div>
                <w:div w:id="1426148796">
                  <w:marLeft w:val="640"/>
                  <w:marRight w:val="0"/>
                  <w:marTop w:val="0"/>
                  <w:marBottom w:val="0"/>
                  <w:divBdr>
                    <w:top w:val="none" w:sz="0" w:space="0" w:color="auto"/>
                    <w:left w:val="none" w:sz="0" w:space="0" w:color="auto"/>
                    <w:bottom w:val="none" w:sz="0" w:space="0" w:color="auto"/>
                    <w:right w:val="none" w:sz="0" w:space="0" w:color="auto"/>
                  </w:divBdr>
                </w:div>
                <w:div w:id="968708748">
                  <w:marLeft w:val="640"/>
                  <w:marRight w:val="0"/>
                  <w:marTop w:val="0"/>
                  <w:marBottom w:val="0"/>
                  <w:divBdr>
                    <w:top w:val="none" w:sz="0" w:space="0" w:color="auto"/>
                    <w:left w:val="none" w:sz="0" w:space="0" w:color="auto"/>
                    <w:bottom w:val="none" w:sz="0" w:space="0" w:color="auto"/>
                    <w:right w:val="none" w:sz="0" w:space="0" w:color="auto"/>
                  </w:divBdr>
                </w:div>
                <w:div w:id="1991787131">
                  <w:marLeft w:val="640"/>
                  <w:marRight w:val="0"/>
                  <w:marTop w:val="0"/>
                  <w:marBottom w:val="0"/>
                  <w:divBdr>
                    <w:top w:val="none" w:sz="0" w:space="0" w:color="auto"/>
                    <w:left w:val="none" w:sz="0" w:space="0" w:color="auto"/>
                    <w:bottom w:val="none" w:sz="0" w:space="0" w:color="auto"/>
                    <w:right w:val="none" w:sz="0" w:space="0" w:color="auto"/>
                  </w:divBdr>
                </w:div>
                <w:div w:id="1933586388">
                  <w:marLeft w:val="640"/>
                  <w:marRight w:val="0"/>
                  <w:marTop w:val="0"/>
                  <w:marBottom w:val="0"/>
                  <w:divBdr>
                    <w:top w:val="none" w:sz="0" w:space="0" w:color="auto"/>
                    <w:left w:val="none" w:sz="0" w:space="0" w:color="auto"/>
                    <w:bottom w:val="none" w:sz="0" w:space="0" w:color="auto"/>
                    <w:right w:val="none" w:sz="0" w:space="0" w:color="auto"/>
                  </w:divBdr>
                </w:div>
                <w:div w:id="1840268878">
                  <w:marLeft w:val="640"/>
                  <w:marRight w:val="0"/>
                  <w:marTop w:val="0"/>
                  <w:marBottom w:val="0"/>
                  <w:divBdr>
                    <w:top w:val="none" w:sz="0" w:space="0" w:color="auto"/>
                    <w:left w:val="none" w:sz="0" w:space="0" w:color="auto"/>
                    <w:bottom w:val="none" w:sz="0" w:space="0" w:color="auto"/>
                    <w:right w:val="none" w:sz="0" w:space="0" w:color="auto"/>
                  </w:divBdr>
                </w:div>
                <w:div w:id="1313218188">
                  <w:marLeft w:val="640"/>
                  <w:marRight w:val="0"/>
                  <w:marTop w:val="0"/>
                  <w:marBottom w:val="0"/>
                  <w:divBdr>
                    <w:top w:val="none" w:sz="0" w:space="0" w:color="auto"/>
                    <w:left w:val="none" w:sz="0" w:space="0" w:color="auto"/>
                    <w:bottom w:val="none" w:sz="0" w:space="0" w:color="auto"/>
                    <w:right w:val="none" w:sz="0" w:space="0" w:color="auto"/>
                  </w:divBdr>
                </w:div>
                <w:div w:id="1791363009">
                  <w:marLeft w:val="640"/>
                  <w:marRight w:val="0"/>
                  <w:marTop w:val="0"/>
                  <w:marBottom w:val="0"/>
                  <w:divBdr>
                    <w:top w:val="none" w:sz="0" w:space="0" w:color="auto"/>
                    <w:left w:val="none" w:sz="0" w:space="0" w:color="auto"/>
                    <w:bottom w:val="none" w:sz="0" w:space="0" w:color="auto"/>
                    <w:right w:val="none" w:sz="0" w:space="0" w:color="auto"/>
                  </w:divBdr>
                </w:div>
                <w:div w:id="2117628196">
                  <w:marLeft w:val="640"/>
                  <w:marRight w:val="0"/>
                  <w:marTop w:val="0"/>
                  <w:marBottom w:val="0"/>
                  <w:divBdr>
                    <w:top w:val="none" w:sz="0" w:space="0" w:color="auto"/>
                    <w:left w:val="none" w:sz="0" w:space="0" w:color="auto"/>
                    <w:bottom w:val="none" w:sz="0" w:space="0" w:color="auto"/>
                    <w:right w:val="none" w:sz="0" w:space="0" w:color="auto"/>
                  </w:divBdr>
                </w:div>
                <w:div w:id="269699847">
                  <w:marLeft w:val="640"/>
                  <w:marRight w:val="0"/>
                  <w:marTop w:val="0"/>
                  <w:marBottom w:val="0"/>
                  <w:divBdr>
                    <w:top w:val="none" w:sz="0" w:space="0" w:color="auto"/>
                    <w:left w:val="none" w:sz="0" w:space="0" w:color="auto"/>
                    <w:bottom w:val="none" w:sz="0" w:space="0" w:color="auto"/>
                    <w:right w:val="none" w:sz="0" w:space="0" w:color="auto"/>
                  </w:divBdr>
                </w:div>
                <w:div w:id="1653218663">
                  <w:marLeft w:val="640"/>
                  <w:marRight w:val="0"/>
                  <w:marTop w:val="0"/>
                  <w:marBottom w:val="0"/>
                  <w:divBdr>
                    <w:top w:val="none" w:sz="0" w:space="0" w:color="auto"/>
                    <w:left w:val="none" w:sz="0" w:space="0" w:color="auto"/>
                    <w:bottom w:val="none" w:sz="0" w:space="0" w:color="auto"/>
                    <w:right w:val="none" w:sz="0" w:space="0" w:color="auto"/>
                  </w:divBdr>
                </w:div>
                <w:div w:id="134681881">
                  <w:marLeft w:val="640"/>
                  <w:marRight w:val="0"/>
                  <w:marTop w:val="0"/>
                  <w:marBottom w:val="0"/>
                  <w:divBdr>
                    <w:top w:val="none" w:sz="0" w:space="0" w:color="auto"/>
                    <w:left w:val="none" w:sz="0" w:space="0" w:color="auto"/>
                    <w:bottom w:val="none" w:sz="0" w:space="0" w:color="auto"/>
                    <w:right w:val="none" w:sz="0" w:space="0" w:color="auto"/>
                  </w:divBdr>
                </w:div>
                <w:div w:id="1860194783">
                  <w:marLeft w:val="640"/>
                  <w:marRight w:val="0"/>
                  <w:marTop w:val="0"/>
                  <w:marBottom w:val="0"/>
                  <w:divBdr>
                    <w:top w:val="none" w:sz="0" w:space="0" w:color="auto"/>
                    <w:left w:val="none" w:sz="0" w:space="0" w:color="auto"/>
                    <w:bottom w:val="none" w:sz="0" w:space="0" w:color="auto"/>
                    <w:right w:val="none" w:sz="0" w:space="0" w:color="auto"/>
                  </w:divBdr>
                </w:div>
                <w:div w:id="2108311678">
                  <w:marLeft w:val="640"/>
                  <w:marRight w:val="0"/>
                  <w:marTop w:val="0"/>
                  <w:marBottom w:val="0"/>
                  <w:divBdr>
                    <w:top w:val="none" w:sz="0" w:space="0" w:color="auto"/>
                    <w:left w:val="none" w:sz="0" w:space="0" w:color="auto"/>
                    <w:bottom w:val="none" w:sz="0" w:space="0" w:color="auto"/>
                    <w:right w:val="none" w:sz="0" w:space="0" w:color="auto"/>
                  </w:divBdr>
                </w:div>
                <w:div w:id="715278149">
                  <w:marLeft w:val="640"/>
                  <w:marRight w:val="0"/>
                  <w:marTop w:val="0"/>
                  <w:marBottom w:val="0"/>
                  <w:divBdr>
                    <w:top w:val="none" w:sz="0" w:space="0" w:color="auto"/>
                    <w:left w:val="none" w:sz="0" w:space="0" w:color="auto"/>
                    <w:bottom w:val="none" w:sz="0" w:space="0" w:color="auto"/>
                    <w:right w:val="none" w:sz="0" w:space="0" w:color="auto"/>
                  </w:divBdr>
                </w:div>
                <w:div w:id="1325625830">
                  <w:marLeft w:val="640"/>
                  <w:marRight w:val="0"/>
                  <w:marTop w:val="0"/>
                  <w:marBottom w:val="0"/>
                  <w:divBdr>
                    <w:top w:val="none" w:sz="0" w:space="0" w:color="auto"/>
                    <w:left w:val="none" w:sz="0" w:space="0" w:color="auto"/>
                    <w:bottom w:val="none" w:sz="0" w:space="0" w:color="auto"/>
                    <w:right w:val="none" w:sz="0" w:space="0" w:color="auto"/>
                  </w:divBdr>
                </w:div>
                <w:div w:id="777792449">
                  <w:marLeft w:val="640"/>
                  <w:marRight w:val="0"/>
                  <w:marTop w:val="0"/>
                  <w:marBottom w:val="0"/>
                  <w:divBdr>
                    <w:top w:val="none" w:sz="0" w:space="0" w:color="auto"/>
                    <w:left w:val="none" w:sz="0" w:space="0" w:color="auto"/>
                    <w:bottom w:val="none" w:sz="0" w:space="0" w:color="auto"/>
                    <w:right w:val="none" w:sz="0" w:space="0" w:color="auto"/>
                  </w:divBdr>
                </w:div>
                <w:div w:id="802036558">
                  <w:marLeft w:val="640"/>
                  <w:marRight w:val="0"/>
                  <w:marTop w:val="0"/>
                  <w:marBottom w:val="0"/>
                  <w:divBdr>
                    <w:top w:val="none" w:sz="0" w:space="0" w:color="auto"/>
                    <w:left w:val="none" w:sz="0" w:space="0" w:color="auto"/>
                    <w:bottom w:val="none" w:sz="0" w:space="0" w:color="auto"/>
                    <w:right w:val="none" w:sz="0" w:space="0" w:color="auto"/>
                  </w:divBdr>
                </w:div>
                <w:div w:id="335041181">
                  <w:marLeft w:val="640"/>
                  <w:marRight w:val="0"/>
                  <w:marTop w:val="0"/>
                  <w:marBottom w:val="0"/>
                  <w:divBdr>
                    <w:top w:val="none" w:sz="0" w:space="0" w:color="auto"/>
                    <w:left w:val="none" w:sz="0" w:space="0" w:color="auto"/>
                    <w:bottom w:val="none" w:sz="0" w:space="0" w:color="auto"/>
                    <w:right w:val="none" w:sz="0" w:space="0" w:color="auto"/>
                  </w:divBdr>
                </w:div>
                <w:div w:id="1856726700">
                  <w:marLeft w:val="640"/>
                  <w:marRight w:val="0"/>
                  <w:marTop w:val="0"/>
                  <w:marBottom w:val="0"/>
                  <w:divBdr>
                    <w:top w:val="none" w:sz="0" w:space="0" w:color="auto"/>
                    <w:left w:val="none" w:sz="0" w:space="0" w:color="auto"/>
                    <w:bottom w:val="none" w:sz="0" w:space="0" w:color="auto"/>
                    <w:right w:val="none" w:sz="0" w:space="0" w:color="auto"/>
                  </w:divBdr>
                </w:div>
                <w:div w:id="12003445">
                  <w:marLeft w:val="640"/>
                  <w:marRight w:val="0"/>
                  <w:marTop w:val="0"/>
                  <w:marBottom w:val="0"/>
                  <w:divBdr>
                    <w:top w:val="none" w:sz="0" w:space="0" w:color="auto"/>
                    <w:left w:val="none" w:sz="0" w:space="0" w:color="auto"/>
                    <w:bottom w:val="none" w:sz="0" w:space="0" w:color="auto"/>
                    <w:right w:val="none" w:sz="0" w:space="0" w:color="auto"/>
                  </w:divBdr>
                </w:div>
                <w:div w:id="701170901">
                  <w:marLeft w:val="640"/>
                  <w:marRight w:val="0"/>
                  <w:marTop w:val="0"/>
                  <w:marBottom w:val="0"/>
                  <w:divBdr>
                    <w:top w:val="none" w:sz="0" w:space="0" w:color="auto"/>
                    <w:left w:val="none" w:sz="0" w:space="0" w:color="auto"/>
                    <w:bottom w:val="none" w:sz="0" w:space="0" w:color="auto"/>
                    <w:right w:val="none" w:sz="0" w:space="0" w:color="auto"/>
                  </w:divBdr>
                </w:div>
                <w:div w:id="1703509374">
                  <w:marLeft w:val="640"/>
                  <w:marRight w:val="0"/>
                  <w:marTop w:val="0"/>
                  <w:marBottom w:val="0"/>
                  <w:divBdr>
                    <w:top w:val="none" w:sz="0" w:space="0" w:color="auto"/>
                    <w:left w:val="none" w:sz="0" w:space="0" w:color="auto"/>
                    <w:bottom w:val="none" w:sz="0" w:space="0" w:color="auto"/>
                    <w:right w:val="none" w:sz="0" w:space="0" w:color="auto"/>
                  </w:divBdr>
                </w:div>
                <w:div w:id="1965310482">
                  <w:marLeft w:val="640"/>
                  <w:marRight w:val="0"/>
                  <w:marTop w:val="0"/>
                  <w:marBottom w:val="0"/>
                  <w:divBdr>
                    <w:top w:val="none" w:sz="0" w:space="0" w:color="auto"/>
                    <w:left w:val="none" w:sz="0" w:space="0" w:color="auto"/>
                    <w:bottom w:val="none" w:sz="0" w:space="0" w:color="auto"/>
                    <w:right w:val="none" w:sz="0" w:space="0" w:color="auto"/>
                  </w:divBdr>
                </w:div>
                <w:div w:id="1322664126">
                  <w:marLeft w:val="640"/>
                  <w:marRight w:val="0"/>
                  <w:marTop w:val="0"/>
                  <w:marBottom w:val="0"/>
                  <w:divBdr>
                    <w:top w:val="none" w:sz="0" w:space="0" w:color="auto"/>
                    <w:left w:val="none" w:sz="0" w:space="0" w:color="auto"/>
                    <w:bottom w:val="none" w:sz="0" w:space="0" w:color="auto"/>
                    <w:right w:val="none" w:sz="0" w:space="0" w:color="auto"/>
                  </w:divBdr>
                </w:div>
                <w:div w:id="1155950497">
                  <w:marLeft w:val="640"/>
                  <w:marRight w:val="0"/>
                  <w:marTop w:val="0"/>
                  <w:marBottom w:val="0"/>
                  <w:divBdr>
                    <w:top w:val="none" w:sz="0" w:space="0" w:color="auto"/>
                    <w:left w:val="none" w:sz="0" w:space="0" w:color="auto"/>
                    <w:bottom w:val="none" w:sz="0" w:space="0" w:color="auto"/>
                    <w:right w:val="none" w:sz="0" w:space="0" w:color="auto"/>
                  </w:divBdr>
                </w:div>
                <w:div w:id="562184034">
                  <w:marLeft w:val="640"/>
                  <w:marRight w:val="0"/>
                  <w:marTop w:val="0"/>
                  <w:marBottom w:val="0"/>
                  <w:divBdr>
                    <w:top w:val="none" w:sz="0" w:space="0" w:color="auto"/>
                    <w:left w:val="none" w:sz="0" w:space="0" w:color="auto"/>
                    <w:bottom w:val="none" w:sz="0" w:space="0" w:color="auto"/>
                    <w:right w:val="none" w:sz="0" w:space="0" w:color="auto"/>
                  </w:divBdr>
                </w:div>
                <w:div w:id="579601415">
                  <w:marLeft w:val="640"/>
                  <w:marRight w:val="0"/>
                  <w:marTop w:val="0"/>
                  <w:marBottom w:val="0"/>
                  <w:divBdr>
                    <w:top w:val="none" w:sz="0" w:space="0" w:color="auto"/>
                    <w:left w:val="none" w:sz="0" w:space="0" w:color="auto"/>
                    <w:bottom w:val="none" w:sz="0" w:space="0" w:color="auto"/>
                    <w:right w:val="none" w:sz="0" w:space="0" w:color="auto"/>
                  </w:divBdr>
                </w:div>
                <w:div w:id="116998500">
                  <w:marLeft w:val="640"/>
                  <w:marRight w:val="0"/>
                  <w:marTop w:val="0"/>
                  <w:marBottom w:val="0"/>
                  <w:divBdr>
                    <w:top w:val="none" w:sz="0" w:space="0" w:color="auto"/>
                    <w:left w:val="none" w:sz="0" w:space="0" w:color="auto"/>
                    <w:bottom w:val="none" w:sz="0" w:space="0" w:color="auto"/>
                    <w:right w:val="none" w:sz="0" w:space="0" w:color="auto"/>
                  </w:divBdr>
                </w:div>
                <w:div w:id="780801474">
                  <w:marLeft w:val="640"/>
                  <w:marRight w:val="0"/>
                  <w:marTop w:val="0"/>
                  <w:marBottom w:val="0"/>
                  <w:divBdr>
                    <w:top w:val="none" w:sz="0" w:space="0" w:color="auto"/>
                    <w:left w:val="none" w:sz="0" w:space="0" w:color="auto"/>
                    <w:bottom w:val="none" w:sz="0" w:space="0" w:color="auto"/>
                    <w:right w:val="none" w:sz="0" w:space="0" w:color="auto"/>
                  </w:divBdr>
                </w:div>
                <w:div w:id="809178437">
                  <w:marLeft w:val="640"/>
                  <w:marRight w:val="0"/>
                  <w:marTop w:val="0"/>
                  <w:marBottom w:val="0"/>
                  <w:divBdr>
                    <w:top w:val="none" w:sz="0" w:space="0" w:color="auto"/>
                    <w:left w:val="none" w:sz="0" w:space="0" w:color="auto"/>
                    <w:bottom w:val="none" w:sz="0" w:space="0" w:color="auto"/>
                    <w:right w:val="none" w:sz="0" w:space="0" w:color="auto"/>
                  </w:divBdr>
                </w:div>
                <w:div w:id="415782887">
                  <w:marLeft w:val="640"/>
                  <w:marRight w:val="0"/>
                  <w:marTop w:val="0"/>
                  <w:marBottom w:val="0"/>
                  <w:divBdr>
                    <w:top w:val="none" w:sz="0" w:space="0" w:color="auto"/>
                    <w:left w:val="none" w:sz="0" w:space="0" w:color="auto"/>
                    <w:bottom w:val="none" w:sz="0" w:space="0" w:color="auto"/>
                    <w:right w:val="none" w:sz="0" w:space="0" w:color="auto"/>
                  </w:divBdr>
                </w:div>
                <w:div w:id="1486584890">
                  <w:marLeft w:val="640"/>
                  <w:marRight w:val="0"/>
                  <w:marTop w:val="0"/>
                  <w:marBottom w:val="0"/>
                  <w:divBdr>
                    <w:top w:val="none" w:sz="0" w:space="0" w:color="auto"/>
                    <w:left w:val="none" w:sz="0" w:space="0" w:color="auto"/>
                    <w:bottom w:val="none" w:sz="0" w:space="0" w:color="auto"/>
                    <w:right w:val="none" w:sz="0" w:space="0" w:color="auto"/>
                  </w:divBdr>
                </w:div>
                <w:div w:id="1637904786">
                  <w:marLeft w:val="640"/>
                  <w:marRight w:val="0"/>
                  <w:marTop w:val="0"/>
                  <w:marBottom w:val="0"/>
                  <w:divBdr>
                    <w:top w:val="none" w:sz="0" w:space="0" w:color="auto"/>
                    <w:left w:val="none" w:sz="0" w:space="0" w:color="auto"/>
                    <w:bottom w:val="none" w:sz="0" w:space="0" w:color="auto"/>
                    <w:right w:val="none" w:sz="0" w:space="0" w:color="auto"/>
                  </w:divBdr>
                </w:div>
                <w:div w:id="219481971">
                  <w:marLeft w:val="640"/>
                  <w:marRight w:val="0"/>
                  <w:marTop w:val="0"/>
                  <w:marBottom w:val="0"/>
                  <w:divBdr>
                    <w:top w:val="none" w:sz="0" w:space="0" w:color="auto"/>
                    <w:left w:val="none" w:sz="0" w:space="0" w:color="auto"/>
                    <w:bottom w:val="none" w:sz="0" w:space="0" w:color="auto"/>
                    <w:right w:val="none" w:sz="0" w:space="0" w:color="auto"/>
                  </w:divBdr>
                </w:div>
                <w:div w:id="1255896438">
                  <w:marLeft w:val="640"/>
                  <w:marRight w:val="0"/>
                  <w:marTop w:val="0"/>
                  <w:marBottom w:val="0"/>
                  <w:divBdr>
                    <w:top w:val="none" w:sz="0" w:space="0" w:color="auto"/>
                    <w:left w:val="none" w:sz="0" w:space="0" w:color="auto"/>
                    <w:bottom w:val="none" w:sz="0" w:space="0" w:color="auto"/>
                    <w:right w:val="none" w:sz="0" w:space="0" w:color="auto"/>
                  </w:divBdr>
                </w:div>
                <w:div w:id="1622610684">
                  <w:marLeft w:val="640"/>
                  <w:marRight w:val="0"/>
                  <w:marTop w:val="0"/>
                  <w:marBottom w:val="0"/>
                  <w:divBdr>
                    <w:top w:val="none" w:sz="0" w:space="0" w:color="auto"/>
                    <w:left w:val="none" w:sz="0" w:space="0" w:color="auto"/>
                    <w:bottom w:val="none" w:sz="0" w:space="0" w:color="auto"/>
                    <w:right w:val="none" w:sz="0" w:space="0" w:color="auto"/>
                  </w:divBdr>
                </w:div>
                <w:div w:id="1419524814">
                  <w:marLeft w:val="640"/>
                  <w:marRight w:val="0"/>
                  <w:marTop w:val="0"/>
                  <w:marBottom w:val="0"/>
                  <w:divBdr>
                    <w:top w:val="none" w:sz="0" w:space="0" w:color="auto"/>
                    <w:left w:val="none" w:sz="0" w:space="0" w:color="auto"/>
                    <w:bottom w:val="none" w:sz="0" w:space="0" w:color="auto"/>
                    <w:right w:val="none" w:sz="0" w:space="0" w:color="auto"/>
                  </w:divBdr>
                </w:div>
                <w:div w:id="2023627758">
                  <w:marLeft w:val="640"/>
                  <w:marRight w:val="0"/>
                  <w:marTop w:val="0"/>
                  <w:marBottom w:val="0"/>
                  <w:divBdr>
                    <w:top w:val="none" w:sz="0" w:space="0" w:color="auto"/>
                    <w:left w:val="none" w:sz="0" w:space="0" w:color="auto"/>
                    <w:bottom w:val="none" w:sz="0" w:space="0" w:color="auto"/>
                    <w:right w:val="none" w:sz="0" w:space="0" w:color="auto"/>
                  </w:divBdr>
                </w:div>
                <w:div w:id="116729374">
                  <w:marLeft w:val="640"/>
                  <w:marRight w:val="0"/>
                  <w:marTop w:val="0"/>
                  <w:marBottom w:val="0"/>
                  <w:divBdr>
                    <w:top w:val="none" w:sz="0" w:space="0" w:color="auto"/>
                    <w:left w:val="none" w:sz="0" w:space="0" w:color="auto"/>
                    <w:bottom w:val="none" w:sz="0" w:space="0" w:color="auto"/>
                    <w:right w:val="none" w:sz="0" w:space="0" w:color="auto"/>
                  </w:divBdr>
                </w:div>
                <w:div w:id="1810971756">
                  <w:marLeft w:val="640"/>
                  <w:marRight w:val="0"/>
                  <w:marTop w:val="0"/>
                  <w:marBottom w:val="0"/>
                  <w:divBdr>
                    <w:top w:val="none" w:sz="0" w:space="0" w:color="auto"/>
                    <w:left w:val="none" w:sz="0" w:space="0" w:color="auto"/>
                    <w:bottom w:val="none" w:sz="0" w:space="0" w:color="auto"/>
                    <w:right w:val="none" w:sz="0" w:space="0" w:color="auto"/>
                  </w:divBdr>
                </w:div>
                <w:div w:id="205988546">
                  <w:marLeft w:val="640"/>
                  <w:marRight w:val="0"/>
                  <w:marTop w:val="0"/>
                  <w:marBottom w:val="0"/>
                  <w:divBdr>
                    <w:top w:val="none" w:sz="0" w:space="0" w:color="auto"/>
                    <w:left w:val="none" w:sz="0" w:space="0" w:color="auto"/>
                    <w:bottom w:val="none" w:sz="0" w:space="0" w:color="auto"/>
                    <w:right w:val="none" w:sz="0" w:space="0" w:color="auto"/>
                  </w:divBdr>
                </w:div>
                <w:div w:id="2117210302">
                  <w:marLeft w:val="640"/>
                  <w:marRight w:val="0"/>
                  <w:marTop w:val="0"/>
                  <w:marBottom w:val="0"/>
                  <w:divBdr>
                    <w:top w:val="none" w:sz="0" w:space="0" w:color="auto"/>
                    <w:left w:val="none" w:sz="0" w:space="0" w:color="auto"/>
                    <w:bottom w:val="none" w:sz="0" w:space="0" w:color="auto"/>
                    <w:right w:val="none" w:sz="0" w:space="0" w:color="auto"/>
                  </w:divBdr>
                </w:div>
                <w:div w:id="1702976399">
                  <w:marLeft w:val="640"/>
                  <w:marRight w:val="0"/>
                  <w:marTop w:val="0"/>
                  <w:marBottom w:val="0"/>
                  <w:divBdr>
                    <w:top w:val="none" w:sz="0" w:space="0" w:color="auto"/>
                    <w:left w:val="none" w:sz="0" w:space="0" w:color="auto"/>
                    <w:bottom w:val="none" w:sz="0" w:space="0" w:color="auto"/>
                    <w:right w:val="none" w:sz="0" w:space="0" w:color="auto"/>
                  </w:divBdr>
                </w:div>
                <w:div w:id="570040073">
                  <w:marLeft w:val="640"/>
                  <w:marRight w:val="0"/>
                  <w:marTop w:val="0"/>
                  <w:marBottom w:val="0"/>
                  <w:divBdr>
                    <w:top w:val="none" w:sz="0" w:space="0" w:color="auto"/>
                    <w:left w:val="none" w:sz="0" w:space="0" w:color="auto"/>
                    <w:bottom w:val="none" w:sz="0" w:space="0" w:color="auto"/>
                    <w:right w:val="none" w:sz="0" w:space="0" w:color="auto"/>
                  </w:divBdr>
                </w:div>
                <w:div w:id="570043590">
                  <w:marLeft w:val="640"/>
                  <w:marRight w:val="0"/>
                  <w:marTop w:val="0"/>
                  <w:marBottom w:val="0"/>
                  <w:divBdr>
                    <w:top w:val="none" w:sz="0" w:space="0" w:color="auto"/>
                    <w:left w:val="none" w:sz="0" w:space="0" w:color="auto"/>
                    <w:bottom w:val="none" w:sz="0" w:space="0" w:color="auto"/>
                    <w:right w:val="none" w:sz="0" w:space="0" w:color="auto"/>
                  </w:divBdr>
                </w:div>
                <w:div w:id="870147014">
                  <w:marLeft w:val="640"/>
                  <w:marRight w:val="0"/>
                  <w:marTop w:val="0"/>
                  <w:marBottom w:val="0"/>
                  <w:divBdr>
                    <w:top w:val="none" w:sz="0" w:space="0" w:color="auto"/>
                    <w:left w:val="none" w:sz="0" w:space="0" w:color="auto"/>
                    <w:bottom w:val="none" w:sz="0" w:space="0" w:color="auto"/>
                    <w:right w:val="none" w:sz="0" w:space="0" w:color="auto"/>
                  </w:divBdr>
                </w:div>
                <w:div w:id="956444485">
                  <w:marLeft w:val="640"/>
                  <w:marRight w:val="0"/>
                  <w:marTop w:val="0"/>
                  <w:marBottom w:val="0"/>
                  <w:divBdr>
                    <w:top w:val="none" w:sz="0" w:space="0" w:color="auto"/>
                    <w:left w:val="none" w:sz="0" w:space="0" w:color="auto"/>
                    <w:bottom w:val="none" w:sz="0" w:space="0" w:color="auto"/>
                    <w:right w:val="none" w:sz="0" w:space="0" w:color="auto"/>
                  </w:divBdr>
                </w:div>
              </w:divsChild>
            </w:div>
            <w:div w:id="1331058329">
              <w:marLeft w:val="0"/>
              <w:marRight w:val="0"/>
              <w:marTop w:val="0"/>
              <w:marBottom w:val="0"/>
              <w:divBdr>
                <w:top w:val="none" w:sz="0" w:space="0" w:color="auto"/>
                <w:left w:val="none" w:sz="0" w:space="0" w:color="auto"/>
                <w:bottom w:val="none" w:sz="0" w:space="0" w:color="auto"/>
                <w:right w:val="none" w:sz="0" w:space="0" w:color="auto"/>
              </w:divBdr>
              <w:divsChild>
                <w:div w:id="127863286">
                  <w:marLeft w:val="640"/>
                  <w:marRight w:val="0"/>
                  <w:marTop w:val="0"/>
                  <w:marBottom w:val="0"/>
                  <w:divBdr>
                    <w:top w:val="none" w:sz="0" w:space="0" w:color="auto"/>
                    <w:left w:val="none" w:sz="0" w:space="0" w:color="auto"/>
                    <w:bottom w:val="none" w:sz="0" w:space="0" w:color="auto"/>
                    <w:right w:val="none" w:sz="0" w:space="0" w:color="auto"/>
                  </w:divBdr>
                </w:div>
                <w:div w:id="802966202">
                  <w:marLeft w:val="640"/>
                  <w:marRight w:val="0"/>
                  <w:marTop w:val="0"/>
                  <w:marBottom w:val="0"/>
                  <w:divBdr>
                    <w:top w:val="none" w:sz="0" w:space="0" w:color="auto"/>
                    <w:left w:val="none" w:sz="0" w:space="0" w:color="auto"/>
                    <w:bottom w:val="none" w:sz="0" w:space="0" w:color="auto"/>
                    <w:right w:val="none" w:sz="0" w:space="0" w:color="auto"/>
                  </w:divBdr>
                </w:div>
                <w:div w:id="1884636357">
                  <w:marLeft w:val="640"/>
                  <w:marRight w:val="0"/>
                  <w:marTop w:val="0"/>
                  <w:marBottom w:val="0"/>
                  <w:divBdr>
                    <w:top w:val="none" w:sz="0" w:space="0" w:color="auto"/>
                    <w:left w:val="none" w:sz="0" w:space="0" w:color="auto"/>
                    <w:bottom w:val="none" w:sz="0" w:space="0" w:color="auto"/>
                    <w:right w:val="none" w:sz="0" w:space="0" w:color="auto"/>
                  </w:divBdr>
                </w:div>
                <w:div w:id="1341273667">
                  <w:marLeft w:val="640"/>
                  <w:marRight w:val="0"/>
                  <w:marTop w:val="0"/>
                  <w:marBottom w:val="0"/>
                  <w:divBdr>
                    <w:top w:val="none" w:sz="0" w:space="0" w:color="auto"/>
                    <w:left w:val="none" w:sz="0" w:space="0" w:color="auto"/>
                    <w:bottom w:val="none" w:sz="0" w:space="0" w:color="auto"/>
                    <w:right w:val="none" w:sz="0" w:space="0" w:color="auto"/>
                  </w:divBdr>
                </w:div>
                <w:div w:id="1304502205">
                  <w:marLeft w:val="640"/>
                  <w:marRight w:val="0"/>
                  <w:marTop w:val="0"/>
                  <w:marBottom w:val="0"/>
                  <w:divBdr>
                    <w:top w:val="none" w:sz="0" w:space="0" w:color="auto"/>
                    <w:left w:val="none" w:sz="0" w:space="0" w:color="auto"/>
                    <w:bottom w:val="none" w:sz="0" w:space="0" w:color="auto"/>
                    <w:right w:val="none" w:sz="0" w:space="0" w:color="auto"/>
                  </w:divBdr>
                </w:div>
                <w:div w:id="737901784">
                  <w:marLeft w:val="640"/>
                  <w:marRight w:val="0"/>
                  <w:marTop w:val="0"/>
                  <w:marBottom w:val="0"/>
                  <w:divBdr>
                    <w:top w:val="none" w:sz="0" w:space="0" w:color="auto"/>
                    <w:left w:val="none" w:sz="0" w:space="0" w:color="auto"/>
                    <w:bottom w:val="none" w:sz="0" w:space="0" w:color="auto"/>
                    <w:right w:val="none" w:sz="0" w:space="0" w:color="auto"/>
                  </w:divBdr>
                </w:div>
                <w:div w:id="479423953">
                  <w:marLeft w:val="640"/>
                  <w:marRight w:val="0"/>
                  <w:marTop w:val="0"/>
                  <w:marBottom w:val="0"/>
                  <w:divBdr>
                    <w:top w:val="none" w:sz="0" w:space="0" w:color="auto"/>
                    <w:left w:val="none" w:sz="0" w:space="0" w:color="auto"/>
                    <w:bottom w:val="none" w:sz="0" w:space="0" w:color="auto"/>
                    <w:right w:val="none" w:sz="0" w:space="0" w:color="auto"/>
                  </w:divBdr>
                </w:div>
                <w:div w:id="504243260">
                  <w:marLeft w:val="640"/>
                  <w:marRight w:val="0"/>
                  <w:marTop w:val="0"/>
                  <w:marBottom w:val="0"/>
                  <w:divBdr>
                    <w:top w:val="none" w:sz="0" w:space="0" w:color="auto"/>
                    <w:left w:val="none" w:sz="0" w:space="0" w:color="auto"/>
                    <w:bottom w:val="none" w:sz="0" w:space="0" w:color="auto"/>
                    <w:right w:val="none" w:sz="0" w:space="0" w:color="auto"/>
                  </w:divBdr>
                </w:div>
                <w:div w:id="429661052">
                  <w:marLeft w:val="640"/>
                  <w:marRight w:val="0"/>
                  <w:marTop w:val="0"/>
                  <w:marBottom w:val="0"/>
                  <w:divBdr>
                    <w:top w:val="none" w:sz="0" w:space="0" w:color="auto"/>
                    <w:left w:val="none" w:sz="0" w:space="0" w:color="auto"/>
                    <w:bottom w:val="none" w:sz="0" w:space="0" w:color="auto"/>
                    <w:right w:val="none" w:sz="0" w:space="0" w:color="auto"/>
                  </w:divBdr>
                </w:div>
                <w:div w:id="1991128933">
                  <w:marLeft w:val="640"/>
                  <w:marRight w:val="0"/>
                  <w:marTop w:val="0"/>
                  <w:marBottom w:val="0"/>
                  <w:divBdr>
                    <w:top w:val="none" w:sz="0" w:space="0" w:color="auto"/>
                    <w:left w:val="none" w:sz="0" w:space="0" w:color="auto"/>
                    <w:bottom w:val="none" w:sz="0" w:space="0" w:color="auto"/>
                    <w:right w:val="none" w:sz="0" w:space="0" w:color="auto"/>
                  </w:divBdr>
                </w:div>
                <w:div w:id="995186182">
                  <w:marLeft w:val="640"/>
                  <w:marRight w:val="0"/>
                  <w:marTop w:val="0"/>
                  <w:marBottom w:val="0"/>
                  <w:divBdr>
                    <w:top w:val="none" w:sz="0" w:space="0" w:color="auto"/>
                    <w:left w:val="none" w:sz="0" w:space="0" w:color="auto"/>
                    <w:bottom w:val="none" w:sz="0" w:space="0" w:color="auto"/>
                    <w:right w:val="none" w:sz="0" w:space="0" w:color="auto"/>
                  </w:divBdr>
                </w:div>
                <w:div w:id="969212368">
                  <w:marLeft w:val="640"/>
                  <w:marRight w:val="0"/>
                  <w:marTop w:val="0"/>
                  <w:marBottom w:val="0"/>
                  <w:divBdr>
                    <w:top w:val="none" w:sz="0" w:space="0" w:color="auto"/>
                    <w:left w:val="none" w:sz="0" w:space="0" w:color="auto"/>
                    <w:bottom w:val="none" w:sz="0" w:space="0" w:color="auto"/>
                    <w:right w:val="none" w:sz="0" w:space="0" w:color="auto"/>
                  </w:divBdr>
                </w:div>
                <w:div w:id="479005335">
                  <w:marLeft w:val="640"/>
                  <w:marRight w:val="0"/>
                  <w:marTop w:val="0"/>
                  <w:marBottom w:val="0"/>
                  <w:divBdr>
                    <w:top w:val="none" w:sz="0" w:space="0" w:color="auto"/>
                    <w:left w:val="none" w:sz="0" w:space="0" w:color="auto"/>
                    <w:bottom w:val="none" w:sz="0" w:space="0" w:color="auto"/>
                    <w:right w:val="none" w:sz="0" w:space="0" w:color="auto"/>
                  </w:divBdr>
                </w:div>
                <w:div w:id="1362125066">
                  <w:marLeft w:val="640"/>
                  <w:marRight w:val="0"/>
                  <w:marTop w:val="0"/>
                  <w:marBottom w:val="0"/>
                  <w:divBdr>
                    <w:top w:val="none" w:sz="0" w:space="0" w:color="auto"/>
                    <w:left w:val="none" w:sz="0" w:space="0" w:color="auto"/>
                    <w:bottom w:val="none" w:sz="0" w:space="0" w:color="auto"/>
                    <w:right w:val="none" w:sz="0" w:space="0" w:color="auto"/>
                  </w:divBdr>
                </w:div>
                <w:div w:id="1502698898">
                  <w:marLeft w:val="640"/>
                  <w:marRight w:val="0"/>
                  <w:marTop w:val="0"/>
                  <w:marBottom w:val="0"/>
                  <w:divBdr>
                    <w:top w:val="none" w:sz="0" w:space="0" w:color="auto"/>
                    <w:left w:val="none" w:sz="0" w:space="0" w:color="auto"/>
                    <w:bottom w:val="none" w:sz="0" w:space="0" w:color="auto"/>
                    <w:right w:val="none" w:sz="0" w:space="0" w:color="auto"/>
                  </w:divBdr>
                </w:div>
                <w:div w:id="1494105908">
                  <w:marLeft w:val="640"/>
                  <w:marRight w:val="0"/>
                  <w:marTop w:val="0"/>
                  <w:marBottom w:val="0"/>
                  <w:divBdr>
                    <w:top w:val="none" w:sz="0" w:space="0" w:color="auto"/>
                    <w:left w:val="none" w:sz="0" w:space="0" w:color="auto"/>
                    <w:bottom w:val="none" w:sz="0" w:space="0" w:color="auto"/>
                    <w:right w:val="none" w:sz="0" w:space="0" w:color="auto"/>
                  </w:divBdr>
                </w:div>
                <w:div w:id="1541165651">
                  <w:marLeft w:val="640"/>
                  <w:marRight w:val="0"/>
                  <w:marTop w:val="0"/>
                  <w:marBottom w:val="0"/>
                  <w:divBdr>
                    <w:top w:val="none" w:sz="0" w:space="0" w:color="auto"/>
                    <w:left w:val="none" w:sz="0" w:space="0" w:color="auto"/>
                    <w:bottom w:val="none" w:sz="0" w:space="0" w:color="auto"/>
                    <w:right w:val="none" w:sz="0" w:space="0" w:color="auto"/>
                  </w:divBdr>
                </w:div>
                <w:div w:id="1472670204">
                  <w:marLeft w:val="640"/>
                  <w:marRight w:val="0"/>
                  <w:marTop w:val="0"/>
                  <w:marBottom w:val="0"/>
                  <w:divBdr>
                    <w:top w:val="none" w:sz="0" w:space="0" w:color="auto"/>
                    <w:left w:val="none" w:sz="0" w:space="0" w:color="auto"/>
                    <w:bottom w:val="none" w:sz="0" w:space="0" w:color="auto"/>
                    <w:right w:val="none" w:sz="0" w:space="0" w:color="auto"/>
                  </w:divBdr>
                </w:div>
                <w:div w:id="1162040265">
                  <w:marLeft w:val="640"/>
                  <w:marRight w:val="0"/>
                  <w:marTop w:val="0"/>
                  <w:marBottom w:val="0"/>
                  <w:divBdr>
                    <w:top w:val="none" w:sz="0" w:space="0" w:color="auto"/>
                    <w:left w:val="none" w:sz="0" w:space="0" w:color="auto"/>
                    <w:bottom w:val="none" w:sz="0" w:space="0" w:color="auto"/>
                    <w:right w:val="none" w:sz="0" w:space="0" w:color="auto"/>
                  </w:divBdr>
                </w:div>
                <w:div w:id="1719475754">
                  <w:marLeft w:val="640"/>
                  <w:marRight w:val="0"/>
                  <w:marTop w:val="0"/>
                  <w:marBottom w:val="0"/>
                  <w:divBdr>
                    <w:top w:val="none" w:sz="0" w:space="0" w:color="auto"/>
                    <w:left w:val="none" w:sz="0" w:space="0" w:color="auto"/>
                    <w:bottom w:val="none" w:sz="0" w:space="0" w:color="auto"/>
                    <w:right w:val="none" w:sz="0" w:space="0" w:color="auto"/>
                  </w:divBdr>
                </w:div>
                <w:div w:id="1239173789">
                  <w:marLeft w:val="640"/>
                  <w:marRight w:val="0"/>
                  <w:marTop w:val="0"/>
                  <w:marBottom w:val="0"/>
                  <w:divBdr>
                    <w:top w:val="none" w:sz="0" w:space="0" w:color="auto"/>
                    <w:left w:val="none" w:sz="0" w:space="0" w:color="auto"/>
                    <w:bottom w:val="none" w:sz="0" w:space="0" w:color="auto"/>
                    <w:right w:val="none" w:sz="0" w:space="0" w:color="auto"/>
                  </w:divBdr>
                </w:div>
                <w:div w:id="170604964">
                  <w:marLeft w:val="640"/>
                  <w:marRight w:val="0"/>
                  <w:marTop w:val="0"/>
                  <w:marBottom w:val="0"/>
                  <w:divBdr>
                    <w:top w:val="none" w:sz="0" w:space="0" w:color="auto"/>
                    <w:left w:val="none" w:sz="0" w:space="0" w:color="auto"/>
                    <w:bottom w:val="none" w:sz="0" w:space="0" w:color="auto"/>
                    <w:right w:val="none" w:sz="0" w:space="0" w:color="auto"/>
                  </w:divBdr>
                </w:div>
                <w:div w:id="1748456280">
                  <w:marLeft w:val="640"/>
                  <w:marRight w:val="0"/>
                  <w:marTop w:val="0"/>
                  <w:marBottom w:val="0"/>
                  <w:divBdr>
                    <w:top w:val="none" w:sz="0" w:space="0" w:color="auto"/>
                    <w:left w:val="none" w:sz="0" w:space="0" w:color="auto"/>
                    <w:bottom w:val="none" w:sz="0" w:space="0" w:color="auto"/>
                    <w:right w:val="none" w:sz="0" w:space="0" w:color="auto"/>
                  </w:divBdr>
                </w:div>
                <w:div w:id="2013070345">
                  <w:marLeft w:val="640"/>
                  <w:marRight w:val="0"/>
                  <w:marTop w:val="0"/>
                  <w:marBottom w:val="0"/>
                  <w:divBdr>
                    <w:top w:val="none" w:sz="0" w:space="0" w:color="auto"/>
                    <w:left w:val="none" w:sz="0" w:space="0" w:color="auto"/>
                    <w:bottom w:val="none" w:sz="0" w:space="0" w:color="auto"/>
                    <w:right w:val="none" w:sz="0" w:space="0" w:color="auto"/>
                  </w:divBdr>
                </w:div>
                <w:div w:id="1173764334">
                  <w:marLeft w:val="640"/>
                  <w:marRight w:val="0"/>
                  <w:marTop w:val="0"/>
                  <w:marBottom w:val="0"/>
                  <w:divBdr>
                    <w:top w:val="none" w:sz="0" w:space="0" w:color="auto"/>
                    <w:left w:val="none" w:sz="0" w:space="0" w:color="auto"/>
                    <w:bottom w:val="none" w:sz="0" w:space="0" w:color="auto"/>
                    <w:right w:val="none" w:sz="0" w:space="0" w:color="auto"/>
                  </w:divBdr>
                </w:div>
                <w:div w:id="385762841">
                  <w:marLeft w:val="640"/>
                  <w:marRight w:val="0"/>
                  <w:marTop w:val="0"/>
                  <w:marBottom w:val="0"/>
                  <w:divBdr>
                    <w:top w:val="none" w:sz="0" w:space="0" w:color="auto"/>
                    <w:left w:val="none" w:sz="0" w:space="0" w:color="auto"/>
                    <w:bottom w:val="none" w:sz="0" w:space="0" w:color="auto"/>
                    <w:right w:val="none" w:sz="0" w:space="0" w:color="auto"/>
                  </w:divBdr>
                </w:div>
                <w:div w:id="1373923155">
                  <w:marLeft w:val="640"/>
                  <w:marRight w:val="0"/>
                  <w:marTop w:val="0"/>
                  <w:marBottom w:val="0"/>
                  <w:divBdr>
                    <w:top w:val="none" w:sz="0" w:space="0" w:color="auto"/>
                    <w:left w:val="none" w:sz="0" w:space="0" w:color="auto"/>
                    <w:bottom w:val="none" w:sz="0" w:space="0" w:color="auto"/>
                    <w:right w:val="none" w:sz="0" w:space="0" w:color="auto"/>
                  </w:divBdr>
                </w:div>
                <w:div w:id="297033638">
                  <w:marLeft w:val="640"/>
                  <w:marRight w:val="0"/>
                  <w:marTop w:val="0"/>
                  <w:marBottom w:val="0"/>
                  <w:divBdr>
                    <w:top w:val="none" w:sz="0" w:space="0" w:color="auto"/>
                    <w:left w:val="none" w:sz="0" w:space="0" w:color="auto"/>
                    <w:bottom w:val="none" w:sz="0" w:space="0" w:color="auto"/>
                    <w:right w:val="none" w:sz="0" w:space="0" w:color="auto"/>
                  </w:divBdr>
                </w:div>
                <w:div w:id="2117753324">
                  <w:marLeft w:val="640"/>
                  <w:marRight w:val="0"/>
                  <w:marTop w:val="0"/>
                  <w:marBottom w:val="0"/>
                  <w:divBdr>
                    <w:top w:val="none" w:sz="0" w:space="0" w:color="auto"/>
                    <w:left w:val="none" w:sz="0" w:space="0" w:color="auto"/>
                    <w:bottom w:val="none" w:sz="0" w:space="0" w:color="auto"/>
                    <w:right w:val="none" w:sz="0" w:space="0" w:color="auto"/>
                  </w:divBdr>
                </w:div>
                <w:div w:id="1202211942">
                  <w:marLeft w:val="640"/>
                  <w:marRight w:val="0"/>
                  <w:marTop w:val="0"/>
                  <w:marBottom w:val="0"/>
                  <w:divBdr>
                    <w:top w:val="none" w:sz="0" w:space="0" w:color="auto"/>
                    <w:left w:val="none" w:sz="0" w:space="0" w:color="auto"/>
                    <w:bottom w:val="none" w:sz="0" w:space="0" w:color="auto"/>
                    <w:right w:val="none" w:sz="0" w:space="0" w:color="auto"/>
                  </w:divBdr>
                </w:div>
                <w:div w:id="79525093">
                  <w:marLeft w:val="640"/>
                  <w:marRight w:val="0"/>
                  <w:marTop w:val="0"/>
                  <w:marBottom w:val="0"/>
                  <w:divBdr>
                    <w:top w:val="none" w:sz="0" w:space="0" w:color="auto"/>
                    <w:left w:val="none" w:sz="0" w:space="0" w:color="auto"/>
                    <w:bottom w:val="none" w:sz="0" w:space="0" w:color="auto"/>
                    <w:right w:val="none" w:sz="0" w:space="0" w:color="auto"/>
                  </w:divBdr>
                </w:div>
                <w:div w:id="574512854">
                  <w:marLeft w:val="640"/>
                  <w:marRight w:val="0"/>
                  <w:marTop w:val="0"/>
                  <w:marBottom w:val="0"/>
                  <w:divBdr>
                    <w:top w:val="none" w:sz="0" w:space="0" w:color="auto"/>
                    <w:left w:val="none" w:sz="0" w:space="0" w:color="auto"/>
                    <w:bottom w:val="none" w:sz="0" w:space="0" w:color="auto"/>
                    <w:right w:val="none" w:sz="0" w:space="0" w:color="auto"/>
                  </w:divBdr>
                </w:div>
                <w:div w:id="1595087420">
                  <w:marLeft w:val="640"/>
                  <w:marRight w:val="0"/>
                  <w:marTop w:val="0"/>
                  <w:marBottom w:val="0"/>
                  <w:divBdr>
                    <w:top w:val="none" w:sz="0" w:space="0" w:color="auto"/>
                    <w:left w:val="none" w:sz="0" w:space="0" w:color="auto"/>
                    <w:bottom w:val="none" w:sz="0" w:space="0" w:color="auto"/>
                    <w:right w:val="none" w:sz="0" w:space="0" w:color="auto"/>
                  </w:divBdr>
                </w:div>
                <w:div w:id="259996458">
                  <w:marLeft w:val="640"/>
                  <w:marRight w:val="0"/>
                  <w:marTop w:val="0"/>
                  <w:marBottom w:val="0"/>
                  <w:divBdr>
                    <w:top w:val="none" w:sz="0" w:space="0" w:color="auto"/>
                    <w:left w:val="none" w:sz="0" w:space="0" w:color="auto"/>
                    <w:bottom w:val="none" w:sz="0" w:space="0" w:color="auto"/>
                    <w:right w:val="none" w:sz="0" w:space="0" w:color="auto"/>
                  </w:divBdr>
                </w:div>
                <w:div w:id="1682079706">
                  <w:marLeft w:val="640"/>
                  <w:marRight w:val="0"/>
                  <w:marTop w:val="0"/>
                  <w:marBottom w:val="0"/>
                  <w:divBdr>
                    <w:top w:val="none" w:sz="0" w:space="0" w:color="auto"/>
                    <w:left w:val="none" w:sz="0" w:space="0" w:color="auto"/>
                    <w:bottom w:val="none" w:sz="0" w:space="0" w:color="auto"/>
                    <w:right w:val="none" w:sz="0" w:space="0" w:color="auto"/>
                  </w:divBdr>
                </w:div>
                <w:div w:id="1982614016">
                  <w:marLeft w:val="640"/>
                  <w:marRight w:val="0"/>
                  <w:marTop w:val="0"/>
                  <w:marBottom w:val="0"/>
                  <w:divBdr>
                    <w:top w:val="none" w:sz="0" w:space="0" w:color="auto"/>
                    <w:left w:val="none" w:sz="0" w:space="0" w:color="auto"/>
                    <w:bottom w:val="none" w:sz="0" w:space="0" w:color="auto"/>
                    <w:right w:val="none" w:sz="0" w:space="0" w:color="auto"/>
                  </w:divBdr>
                </w:div>
                <w:div w:id="1844735741">
                  <w:marLeft w:val="640"/>
                  <w:marRight w:val="0"/>
                  <w:marTop w:val="0"/>
                  <w:marBottom w:val="0"/>
                  <w:divBdr>
                    <w:top w:val="none" w:sz="0" w:space="0" w:color="auto"/>
                    <w:left w:val="none" w:sz="0" w:space="0" w:color="auto"/>
                    <w:bottom w:val="none" w:sz="0" w:space="0" w:color="auto"/>
                    <w:right w:val="none" w:sz="0" w:space="0" w:color="auto"/>
                  </w:divBdr>
                </w:div>
                <w:div w:id="32462388">
                  <w:marLeft w:val="640"/>
                  <w:marRight w:val="0"/>
                  <w:marTop w:val="0"/>
                  <w:marBottom w:val="0"/>
                  <w:divBdr>
                    <w:top w:val="none" w:sz="0" w:space="0" w:color="auto"/>
                    <w:left w:val="none" w:sz="0" w:space="0" w:color="auto"/>
                    <w:bottom w:val="none" w:sz="0" w:space="0" w:color="auto"/>
                    <w:right w:val="none" w:sz="0" w:space="0" w:color="auto"/>
                  </w:divBdr>
                </w:div>
                <w:div w:id="674961943">
                  <w:marLeft w:val="640"/>
                  <w:marRight w:val="0"/>
                  <w:marTop w:val="0"/>
                  <w:marBottom w:val="0"/>
                  <w:divBdr>
                    <w:top w:val="none" w:sz="0" w:space="0" w:color="auto"/>
                    <w:left w:val="none" w:sz="0" w:space="0" w:color="auto"/>
                    <w:bottom w:val="none" w:sz="0" w:space="0" w:color="auto"/>
                    <w:right w:val="none" w:sz="0" w:space="0" w:color="auto"/>
                  </w:divBdr>
                </w:div>
                <w:div w:id="1663125113">
                  <w:marLeft w:val="640"/>
                  <w:marRight w:val="0"/>
                  <w:marTop w:val="0"/>
                  <w:marBottom w:val="0"/>
                  <w:divBdr>
                    <w:top w:val="none" w:sz="0" w:space="0" w:color="auto"/>
                    <w:left w:val="none" w:sz="0" w:space="0" w:color="auto"/>
                    <w:bottom w:val="none" w:sz="0" w:space="0" w:color="auto"/>
                    <w:right w:val="none" w:sz="0" w:space="0" w:color="auto"/>
                  </w:divBdr>
                </w:div>
                <w:div w:id="788475954">
                  <w:marLeft w:val="640"/>
                  <w:marRight w:val="0"/>
                  <w:marTop w:val="0"/>
                  <w:marBottom w:val="0"/>
                  <w:divBdr>
                    <w:top w:val="none" w:sz="0" w:space="0" w:color="auto"/>
                    <w:left w:val="none" w:sz="0" w:space="0" w:color="auto"/>
                    <w:bottom w:val="none" w:sz="0" w:space="0" w:color="auto"/>
                    <w:right w:val="none" w:sz="0" w:space="0" w:color="auto"/>
                  </w:divBdr>
                </w:div>
                <w:div w:id="347103621">
                  <w:marLeft w:val="640"/>
                  <w:marRight w:val="0"/>
                  <w:marTop w:val="0"/>
                  <w:marBottom w:val="0"/>
                  <w:divBdr>
                    <w:top w:val="none" w:sz="0" w:space="0" w:color="auto"/>
                    <w:left w:val="none" w:sz="0" w:space="0" w:color="auto"/>
                    <w:bottom w:val="none" w:sz="0" w:space="0" w:color="auto"/>
                    <w:right w:val="none" w:sz="0" w:space="0" w:color="auto"/>
                  </w:divBdr>
                </w:div>
                <w:div w:id="1380669466">
                  <w:marLeft w:val="640"/>
                  <w:marRight w:val="0"/>
                  <w:marTop w:val="0"/>
                  <w:marBottom w:val="0"/>
                  <w:divBdr>
                    <w:top w:val="none" w:sz="0" w:space="0" w:color="auto"/>
                    <w:left w:val="none" w:sz="0" w:space="0" w:color="auto"/>
                    <w:bottom w:val="none" w:sz="0" w:space="0" w:color="auto"/>
                    <w:right w:val="none" w:sz="0" w:space="0" w:color="auto"/>
                  </w:divBdr>
                </w:div>
                <w:div w:id="2007633845">
                  <w:marLeft w:val="640"/>
                  <w:marRight w:val="0"/>
                  <w:marTop w:val="0"/>
                  <w:marBottom w:val="0"/>
                  <w:divBdr>
                    <w:top w:val="none" w:sz="0" w:space="0" w:color="auto"/>
                    <w:left w:val="none" w:sz="0" w:space="0" w:color="auto"/>
                    <w:bottom w:val="none" w:sz="0" w:space="0" w:color="auto"/>
                    <w:right w:val="none" w:sz="0" w:space="0" w:color="auto"/>
                  </w:divBdr>
                </w:div>
                <w:div w:id="366295567">
                  <w:marLeft w:val="640"/>
                  <w:marRight w:val="0"/>
                  <w:marTop w:val="0"/>
                  <w:marBottom w:val="0"/>
                  <w:divBdr>
                    <w:top w:val="none" w:sz="0" w:space="0" w:color="auto"/>
                    <w:left w:val="none" w:sz="0" w:space="0" w:color="auto"/>
                    <w:bottom w:val="none" w:sz="0" w:space="0" w:color="auto"/>
                    <w:right w:val="none" w:sz="0" w:space="0" w:color="auto"/>
                  </w:divBdr>
                </w:div>
                <w:div w:id="1632395488">
                  <w:marLeft w:val="640"/>
                  <w:marRight w:val="0"/>
                  <w:marTop w:val="0"/>
                  <w:marBottom w:val="0"/>
                  <w:divBdr>
                    <w:top w:val="none" w:sz="0" w:space="0" w:color="auto"/>
                    <w:left w:val="none" w:sz="0" w:space="0" w:color="auto"/>
                    <w:bottom w:val="none" w:sz="0" w:space="0" w:color="auto"/>
                    <w:right w:val="none" w:sz="0" w:space="0" w:color="auto"/>
                  </w:divBdr>
                </w:div>
                <w:div w:id="429275014">
                  <w:marLeft w:val="640"/>
                  <w:marRight w:val="0"/>
                  <w:marTop w:val="0"/>
                  <w:marBottom w:val="0"/>
                  <w:divBdr>
                    <w:top w:val="none" w:sz="0" w:space="0" w:color="auto"/>
                    <w:left w:val="none" w:sz="0" w:space="0" w:color="auto"/>
                    <w:bottom w:val="none" w:sz="0" w:space="0" w:color="auto"/>
                    <w:right w:val="none" w:sz="0" w:space="0" w:color="auto"/>
                  </w:divBdr>
                </w:div>
                <w:div w:id="813832521">
                  <w:marLeft w:val="640"/>
                  <w:marRight w:val="0"/>
                  <w:marTop w:val="0"/>
                  <w:marBottom w:val="0"/>
                  <w:divBdr>
                    <w:top w:val="none" w:sz="0" w:space="0" w:color="auto"/>
                    <w:left w:val="none" w:sz="0" w:space="0" w:color="auto"/>
                    <w:bottom w:val="none" w:sz="0" w:space="0" w:color="auto"/>
                    <w:right w:val="none" w:sz="0" w:space="0" w:color="auto"/>
                  </w:divBdr>
                </w:div>
                <w:div w:id="392390442">
                  <w:marLeft w:val="640"/>
                  <w:marRight w:val="0"/>
                  <w:marTop w:val="0"/>
                  <w:marBottom w:val="0"/>
                  <w:divBdr>
                    <w:top w:val="none" w:sz="0" w:space="0" w:color="auto"/>
                    <w:left w:val="none" w:sz="0" w:space="0" w:color="auto"/>
                    <w:bottom w:val="none" w:sz="0" w:space="0" w:color="auto"/>
                    <w:right w:val="none" w:sz="0" w:space="0" w:color="auto"/>
                  </w:divBdr>
                </w:div>
                <w:div w:id="1818715937">
                  <w:marLeft w:val="640"/>
                  <w:marRight w:val="0"/>
                  <w:marTop w:val="0"/>
                  <w:marBottom w:val="0"/>
                  <w:divBdr>
                    <w:top w:val="none" w:sz="0" w:space="0" w:color="auto"/>
                    <w:left w:val="none" w:sz="0" w:space="0" w:color="auto"/>
                    <w:bottom w:val="none" w:sz="0" w:space="0" w:color="auto"/>
                    <w:right w:val="none" w:sz="0" w:space="0" w:color="auto"/>
                  </w:divBdr>
                </w:div>
                <w:div w:id="1943030830">
                  <w:marLeft w:val="640"/>
                  <w:marRight w:val="0"/>
                  <w:marTop w:val="0"/>
                  <w:marBottom w:val="0"/>
                  <w:divBdr>
                    <w:top w:val="none" w:sz="0" w:space="0" w:color="auto"/>
                    <w:left w:val="none" w:sz="0" w:space="0" w:color="auto"/>
                    <w:bottom w:val="none" w:sz="0" w:space="0" w:color="auto"/>
                    <w:right w:val="none" w:sz="0" w:space="0" w:color="auto"/>
                  </w:divBdr>
                </w:div>
                <w:div w:id="674839940">
                  <w:marLeft w:val="640"/>
                  <w:marRight w:val="0"/>
                  <w:marTop w:val="0"/>
                  <w:marBottom w:val="0"/>
                  <w:divBdr>
                    <w:top w:val="none" w:sz="0" w:space="0" w:color="auto"/>
                    <w:left w:val="none" w:sz="0" w:space="0" w:color="auto"/>
                    <w:bottom w:val="none" w:sz="0" w:space="0" w:color="auto"/>
                    <w:right w:val="none" w:sz="0" w:space="0" w:color="auto"/>
                  </w:divBdr>
                </w:div>
                <w:div w:id="509560580">
                  <w:marLeft w:val="640"/>
                  <w:marRight w:val="0"/>
                  <w:marTop w:val="0"/>
                  <w:marBottom w:val="0"/>
                  <w:divBdr>
                    <w:top w:val="none" w:sz="0" w:space="0" w:color="auto"/>
                    <w:left w:val="none" w:sz="0" w:space="0" w:color="auto"/>
                    <w:bottom w:val="none" w:sz="0" w:space="0" w:color="auto"/>
                    <w:right w:val="none" w:sz="0" w:space="0" w:color="auto"/>
                  </w:divBdr>
                </w:div>
                <w:div w:id="2015263557">
                  <w:marLeft w:val="640"/>
                  <w:marRight w:val="0"/>
                  <w:marTop w:val="0"/>
                  <w:marBottom w:val="0"/>
                  <w:divBdr>
                    <w:top w:val="none" w:sz="0" w:space="0" w:color="auto"/>
                    <w:left w:val="none" w:sz="0" w:space="0" w:color="auto"/>
                    <w:bottom w:val="none" w:sz="0" w:space="0" w:color="auto"/>
                    <w:right w:val="none" w:sz="0" w:space="0" w:color="auto"/>
                  </w:divBdr>
                </w:div>
                <w:div w:id="665790055">
                  <w:marLeft w:val="640"/>
                  <w:marRight w:val="0"/>
                  <w:marTop w:val="0"/>
                  <w:marBottom w:val="0"/>
                  <w:divBdr>
                    <w:top w:val="none" w:sz="0" w:space="0" w:color="auto"/>
                    <w:left w:val="none" w:sz="0" w:space="0" w:color="auto"/>
                    <w:bottom w:val="none" w:sz="0" w:space="0" w:color="auto"/>
                    <w:right w:val="none" w:sz="0" w:space="0" w:color="auto"/>
                  </w:divBdr>
                </w:div>
                <w:div w:id="1465191964">
                  <w:marLeft w:val="640"/>
                  <w:marRight w:val="0"/>
                  <w:marTop w:val="0"/>
                  <w:marBottom w:val="0"/>
                  <w:divBdr>
                    <w:top w:val="none" w:sz="0" w:space="0" w:color="auto"/>
                    <w:left w:val="none" w:sz="0" w:space="0" w:color="auto"/>
                    <w:bottom w:val="none" w:sz="0" w:space="0" w:color="auto"/>
                    <w:right w:val="none" w:sz="0" w:space="0" w:color="auto"/>
                  </w:divBdr>
                </w:div>
                <w:div w:id="1201091143">
                  <w:marLeft w:val="640"/>
                  <w:marRight w:val="0"/>
                  <w:marTop w:val="0"/>
                  <w:marBottom w:val="0"/>
                  <w:divBdr>
                    <w:top w:val="none" w:sz="0" w:space="0" w:color="auto"/>
                    <w:left w:val="none" w:sz="0" w:space="0" w:color="auto"/>
                    <w:bottom w:val="none" w:sz="0" w:space="0" w:color="auto"/>
                    <w:right w:val="none" w:sz="0" w:space="0" w:color="auto"/>
                  </w:divBdr>
                </w:div>
                <w:div w:id="1583560679">
                  <w:marLeft w:val="640"/>
                  <w:marRight w:val="0"/>
                  <w:marTop w:val="0"/>
                  <w:marBottom w:val="0"/>
                  <w:divBdr>
                    <w:top w:val="none" w:sz="0" w:space="0" w:color="auto"/>
                    <w:left w:val="none" w:sz="0" w:space="0" w:color="auto"/>
                    <w:bottom w:val="none" w:sz="0" w:space="0" w:color="auto"/>
                    <w:right w:val="none" w:sz="0" w:space="0" w:color="auto"/>
                  </w:divBdr>
                </w:div>
                <w:div w:id="709500879">
                  <w:marLeft w:val="640"/>
                  <w:marRight w:val="0"/>
                  <w:marTop w:val="0"/>
                  <w:marBottom w:val="0"/>
                  <w:divBdr>
                    <w:top w:val="none" w:sz="0" w:space="0" w:color="auto"/>
                    <w:left w:val="none" w:sz="0" w:space="0" w:color="auto"/>
                    <w:bottom w:val="none" w:sz="0" w:space="0" w:color="auto"/>
                    <w:right w:val="none" w:sz="0" w:space="0" w:color="auto"/>
                  </w:divBdr>
                </w:div>
                <w:div w:id="1362823050">
                  <w:marLeft w:val="640"/>
                  <w:marRight w:val="0"/>
                  <w:marTop w:val="0"/>
                  <w:marBottom w:val="0"/>
                  <w:divBdr>
                    <w:top w:val="none" w:sz="0" w:space="0" w:color="auto"/>
                    <w:left w:val="none" w:sz="0" w:space="0" w:color="auto"/>
                    <w:bottom w:val="none" w:sz="0" w:space="0" w:color="auto"/>
                    <w:right w:val="none" w:sz="0" w:space="0" w:color="auto"/>
                  </w:divBdr>
                </w:div>
                <w:div w:id="1059787829">
                  <w:marLeft w:val="640"/>
                  <w:marRight w:val="0"/>
                  <w:marTop w:val="0"/>
                  <w:marBottom w:val="0"/>
                  <w:divBdr>
                    <w:top w:val="none" w:sz="0" w:space="0" w:color="auto"/>
                    <w:left w:val="none" w:sz="0" w:space="0" w:color="auto"/>
                    <w:bottom w:val="none" w:sz="0" w:space="0" w:color="auto"/>
                    <w:right w:val="none" w:sz="0" w:space="0" w:color="auto"/>
                  </w:divBdr>
                </w:div>
                <w:div w:id="831725525">
                  <w:marLeft w:val="640"/>
                  <w:marRight w:val="0"/>
                  <w:marTop w:val="0"/>
                  <w:marBottom w:val="0"/>
                  <w:divBdr>
                    <w:top w:val="none" w:sz="0" w:space="0" w:color="auto"/>
                    <w:left w:val="none" w:sz="0" w:space="0" w:color="auto"/>
                    <w:bottom w:val="none" w:sz="0" w:space="0" w:color="auto"/>
                    <w:right w:val="none" w:sz="0" w:space="0" w:color="auto"/>
                  </w:divBdr>
                </w:div>
                <w:div w:id="1210268189">
                  <w:marLeft w:val="640"/>
                  <w:marRight w:val="0"/>
                  <w:marTop w:val="0"/>
                  <w:marBottom w:val="0"/>
                  <w:divBdr>
                    <w:top w:val="none" w:sz="0" w:space="0" w:color="auto"/>
                    <w:left w:val="none" w:sz="0" w:space="0" w:color="auto"/>
                    <w:bottom w:val="none" w:sz="0" w:space="0" w:color="auto"/>
                    <w:right w:val="none" w:sz="0" w:space="0" w:color="auto"/>
                  </w:divBdr>
                </w:div>
                <w:div w:id="259220523">
                  <w:marLeft w:val="640"/>
                  <w:marRight w:val="0"/>
                  <w:marTop w:val="0"/>
                  <w:marBottom w:val="0"/>
                  <w:divBdr>
                    <w:top w:val="none" w:sz="0" w:space="0" w:color="auto"/>
                    <w:left w:val="none" w:sz="0" w:space="0" w:color="auto"/>
                    <w:bottom w:val="none" w:sz="0" w:space="0" w:color="auto"/>
                    <w:right w:val="none" w:sz="0" w:space="0" w:color="auto"/>
                  </w:divBdr>
                </w:div>
                <w:div w:id="1566912986">
                  <w:marLeft w:val="640"/>
                  <w:marRight w:val="0"/>
                  <w:marTop w:val="0"/>
                  <w:marBottom w:val="0"/>
                  <w:divBdr>
                    <w:top w:val="none" w:sz="0" w:space="0" w:color="auto"/>
                    <w:left w:val="none" w:sz="0" w:space="0" w:color="auto"/>
                    <w:bottom w:val="none" w:sz="0" w:space="0" w:color="auto"/>
                    <w:right w:val="none" w:sz="0" w:space="0" w:color="auto"/>
                  </w:divBdr>
                </w:div>
                <w:div w:id="424810192">
                  <w:marLeft w:val="640"/>
                  <w:marRight w:val="0"/>
                  <w:marTop w:val="0"/>
                  <w:marBottom w:val="0"/>
                  <w:divBdr>
                    <w:top w:val="none" w:sz="0" w:space="0" w:color="auto"/>
                    <w:left w:val="none" w:sz="0" w:space="0" w:color="auto"/>
                    <w:bottom w:val="none" w:sz="0" w:space="0" w:color="auto"/>
                    <w:right w:val="none" w:sz="0" w:space="0" w:color="auto"/>
                  </w:divBdr>
                </w:div>
                <w:div w:id="836847127">
                  <w:marLeft w:val="640"/>
                  <w:marRight w:val="0"/>
                  <w:marTop w:val="0"/>
                  <w:marBottom w:val="0"/>
                  <w:divBdr>
                    <w:top w:val="none" w:sz="0" w:space="0" w:color="auto"/>
                    <w:left w:val="none" w:sz="0" w:space="0" w:color="auto"/>
                    <w:bottom w:val="none" w:sz="0" w:space="0" w:color="auto"/>
                    <w:right w:val="none" w:sz="0" w:space="0" w:color="auto"/>
                  </w:divBdr>
                </w:div>
                <w:div w:id="1837502419">
                  <w:marLeft w:val="640"/>
                  <w:marRight w:val="0"/>
                  <w:marTop w:val="0"/>
                  <w:marBottom w:val="0"/>
                  <w:divBdr>
                    <w:top w:val="none" w:sz="0" w:space="0" w:color="auto"/>
                    <w:left w:val="none" w:sz="0" w:space="0" w:color="auto"/>
                    <w:bottom w:val="none" w:sz="0" w:space="0" w:color="auto"/>
                    <w:right w:val="none" w:sz="0" w:space="0" w:color="auto"/>
                  </w:divBdr>
                </w:div>
                <w:div w:id="252322828">
                  <w:marLeft w:val="640"/>
                  <w:marRight w:val="0"/>
                  <w:marTop w:val="0"/>
                  <w:marBottom w:val="0"/>
                  <w:divBdr>
                    <w:top w:val="none" w:sz="0" w:space="0" w:color="auto"/>
                    <w:left w:val="none" w:sz="0" w:space="0" w:color="auto"/>
                    <w:bottom w:val="none" w:sz="0" w:space="0" w:color="auto"/>
                    <w:right w:val="none" w:sz="0" w:space="0" w:color="auto"/>
                  </w:divBdr>
                </w:div>
                <w:div w:id="2112385203">
                  <w:marLeft w:val="640"/>
                  <w:marRight w:val="0"/>
                  <w:marTop w:val="0"/>
                  <w:marBottom w:val="0"/>
                  <w:divBdr>
                    <w:top w:val="none" w:sz="0" w:space="0" w:color="auto"/>
                    <w:left w:val="none" w:sz="0" w:space="0" w:color="auto"/>
                    <w:bottom w:val="none" w:sz="0" w:space="0" w:color="auto"/>
                    <w:right w:val="none" w:sz="0" w:space="0" w:color="auto"/>
                  </w:divBdr>
                </w:div>
                <w:div w:id="431054007">
                  <w:marLeft w:val="640"/>
                  <w:marRight w:val="0"/>
                  <w:marTop w:val="0"/>
                  <w:marBottom w:val="0"/>
                  <w:divBdr>
                    <w:top w:val="none" w:sz="0" w:space="0" w:color="auto"/>
                    <w:left w:val="none" w:sz="0" w:space="0" w:color="auto"/>
                    <w:bottom w:val="none" w:sz="0" w:space="0" w:color="auto"/>
                    <w:right w:val="none" w:sz="0" w:space="0" w:color="auto"/>
                  </w:divBdr>
                </w:div>
                <w:div w:id="228345238">
                  <w:marLeft w:val="640"/>
                  <w:marRight w:val="0"/>
                  <w:marTop w:val="0"/>
                  <w:marBottom w:val="0"/>
                  <w:divBdr>
                    <w:top w:val="none" w:sz="0" w:space="0" w:color="auto"/>
                    <w:left w:val="none" w:sz="0" w:space="0" w:color="auto"/>
                    <w:bottom w:val="none" w:sz="0" w:space="0" w:color="auto"/>
                    <w:right w:val="none" w:sz="0" w:space="0" w:color="auto"/>
                  </w:divBdr>
                </w:div>
                <w:div w:id="475727089">
                  <w:marLeft w:val="640"/>
                  <w:marRight w:val="0"/>
                  <w:marTop w:val="0"/>
                  <w:marBottom w:val="0"/>
                  <w:divBdr>
                    <w:top w:val="none" w:sz="0" w:space="0" w:color="auto"/>
                    <w:left w:val="none" w:sz="0" w:space="0" w:color="auto"/>
                    <w:bottom w:val="none" w:sz="0" w:space="0" w:color="auto"/>
                    <w:right w:val="none" w:sz="0" w:space="0" w:color="auto"/>
                  </w:divBdr>
                </w:div>
                <w:div w:id="218325229">
                  <w:marLeft w:val="640"/>
                  <w:marRight w:val="0"/>
                  <w:marTop w:val="0"/>
                  <w:marBottom w:val="0"/>
                  <w:divBdr>
                    <w:top w:val="none" w:sz="0" w:space="0" w:color="auto"/>
                    <w:left w:val="none" w:sz="0" w:space="0" w:color="auto"/>
                    <w:bottom w:val="none" w:sz="0" w:space="0" w:color="auto"/>
                    <w:right w:val="none" w:sz="0" w:space="0" w:color="auto"/>
                  </w:divBdr>
                </w:div>
                <w:div w:id="437407044">
                  <w:marLeft w:val="640"/>
                  <w:marRight w:val="0"/>
                  <w:marTop w:val="0"/>
                  <w:marBottom w:val="0"/>
                  <w:divBdr>
                    <w:top w:val="none" w:sz="0" w:space="0" w:color="auto"/>
                    <w:left w:val="none" w:sz="0" w:space="0" w:color="auto"/>
                    <w:bottom w:val="none" w:sz="0" w:space="0" w:color="auto"/>
                    <w:right w:val="none" w:sz="0" w:space="0" w:color="auto"/>
                  </w:divBdr>
                </w:div>
                <w:div w:id="1354769691">
                  <w:marLeft w:val="640"/>
                  <w:marRight w:val="0"/>
                  <w:marTop w:val="0"/>
                  <w:marBottom w:val="0"/>
                  <w:divBdr>
                    <w:top w:val="none" w:sz="0" w:space="0" w:color="auto"/>
                    <w:left w:val="none" w:sz="0" w:space="0" w:color="auto"/>
                    <w:bottom w:val="none" w:sz="0" w:space="0" w:color="auto"/>
                    <w:right w:val="none" w:sz="0" w:space="0" w:color="auto"/>
                  </w:divBdr>
                </w:div>
                <w:div w:id="2131391352">
                  <w:marLeft w:val="640"/>
                  <w:marRight w:val="0"/>
                  <w:marTop w:val="0"/>
                  <w:marBottom w:val="0"/>
                  <w:divBdr>
                    <w:top w:val="none" w:sz="0" w:space="0" w:color="auto"/>
                    <w:left w:val="none" w:sz="0" w:space="0" w:color="auto"/>
                    <w:bottom w:val="none" w:sz="0" w:space="0" w:color="auto"/>
                    <w:right w:val="none" w:sz="0" w:space="0" w:color="auto"/>
                  </w:divBdr>
                </w:div>
                <w:div w:id="1920014455">
                  <w:marLeft w:val="640"/>
                  <w:marRight w:val="0"/>
                  <w:marTop w:val="0"/>
                  <w:marBottom w:val="0"/>
                  <w:divBdr>
                    <w:top w:val="none" w:sz="0" w:space="0" w:color="auto"/>
                    <w:left w:val="none" w:sz="0" w:space="0" w:color="auto"/>
                    <w:bottom w:val="none" w:sz="0" w:space="0" w:color="auto"/>
                    <w:right w:val="none" w:sz="0" w:space="0" w:color="auto"/>
                  </w:divBdr>
                </w:div>
                <w:div w:id="532966274">
                  <w:marLeft w:val="640"/>
                  <w:marRight w:val="0"/>
                  <w:marTop w:val="0"/>
                  <w:marBottom w:val="0"/>
                  <w:divBdr>
                    <w:top w:val="none" w:sz="0" w:space="0" w:color="auto"/>
                    <w:left w:val="none" w:sz="0" w:space="0" w:color="auto"/>
                    <w:bottom w:val="none" w:sz="0" w:space="0" w:color="auto"/>
                    <w:right w:val="none" w:sz="0" w:space="0" w:color="auto"/>
                  </w:divBdr>
                </w:div>
                <w:div w:id="2097284530">
                  <w:marLeft w:val="640"/>
                  <w:marRight w:val="0"/>
                  <w:marTop w:val="0"/>
                  <w:marBottom w:val="0"/>
                  <w:divBdr>
                    <w:top w:val="none" w:sz="0" w:space="0" w:color="auto"/>
                    <w:left w:val="none" w:sz="0" w:space="0" w:color="auto"/>
                    <w:bottom w:val="none" w:sz="0" w:space="0" w:color="auto"/>
                    <w:right w:val="none" w:sz="0" w:space="0" w:color="auto"/>
                  </w:divBdr>
                </w:div>
                <w:div w:id="2071490719">
                  <w:marLeft w:val="640"/>
                  <w:marRight w:val="0"/>
                  <w:marTop w:val="0"/>
                  <w:marBottom w:val="0"/>
                  <w:divBdr>
                    <w:top w:val="none" w:sz="0" w:space="0" w:color="auto"/>
                    <w:left w:val="none" w:sz="0" w:space="0" w:color="auto"/>
                    <w:bottom w:val="none" w:sz="0" w:space="0" w:color="auto"/>
                    <w:right w:val="none" w:sz="0" w:space="0" w:color="auto"/>
                  </w:divBdr>
                </w:div>
                <w:div w:id="488789461">
                  <w:marLeft w:val="640"/>
                  <w:marRight w:val="0"/>
                  <w:marTop w:val="0"/>
                  <w:marBottom w:val="0"/>
                  <w:divBdr>
                    <w:top w:val="none" w:sz="0" w:space="0" w:color="auto"/>
                    <w:left w:val="none" w:sz="0" w:space="0" w:color="auto"/>
                    <w:bottom w:val="none" w:sz="0" w:space="0" w:color="auto"/>
                    <w:right w:val="none" w:sz="0" w:space="0" w:color="auto"/>
                  </w:divBdr>
                </w:div>
                <w:div w:id="1829858191">
                  <w:marLeft w:val="640"/>
                  <w:marRight w:val="0"/>
                  <w:marTop w:val="0"/>
                  <w:marBottom w:val="0"/>
                  <w:divBdr>
                    <w:top w:val="none" w:sz="0" w:space="0" w:color="auto"/>
                    <w:left w:val="none" w:sz="0" w:space="0" w:color="auto"/>
                    <w:bottom w:val="none" w:sz="0" w:space="0" w:color="auto"/>
                    <w:right w:val="none" w:sz="0" w:space="0" w:color="auto"/>
                  </w:divBdr>
                </w:div>
                <w:div w:id="33046041">
                  <w:marLeft w:val="640"/>
                  <w:marRight w:val="0"/>
                  <w:marTop w:val="0"/>
                  <w:marBottom w:val="0"/>
                  <w:divBdr>
                    <w:top w:val="none" w:sz="0" w:space="0" w:color="auto"/>
                    <w:left w:val="none" w:sz="0" w:space="0" w:color="auto"/>
                    <w:bottom w:val="none" w:sz="0" w:space="0" w:color="auto"/>
                    <w:right w:val="none" w:sz="0" w:space="0" w:color="auto"/>
                  </w:divBdr>
                </w:div>
                <w:div w:id="1734228853">
                  <w:marLeft w:val="640"/>
                  <w:marRight w:val="0"/>
                  <w:marTop w:val="0"/>
                  <w:marBottom w:val="0"/>
                  <w:divBdr>
                    <w:top w:val="none" w:sz="0" w:space="0" w:color="auto"/>
                    <w:left w:val="none" w:sz="0" w:space="0" w:color="auto"/>
                    <w:bottom w:val="none" w:sz="0" w:space="0" w:color="auto"/>
                    <w:right w:val="none" w:sz="0" w:space="0" w:color="auto"/>
                  </w:divBdr>
                </w:div>
                <w:div w:id="393704849">
                  <w:marLeft w:val="640"/>
                  <w:marRight w:val="0"/>
                  <w:marTop w:val="0"/>
                  <w:marBottom w:val="0"/>
                  <w:divBdr>
                    <w:top w:val="none" w:sz="0" w:space="0" w:color="auto"/>
                    <w:left w:val="none" w:sz="0" w:space="0" w:color="auto"/>
                    <w:bottom w:val="none" w:sz="0" w:space="0" w:color="auto"/>
                    <w:right w:val="none" w:sz="0" w:space="0" w:color="auto"/>
                  </w:divBdr>
                </w:div>
                <w:div w:id="1702315208">
                  <w:marLeft w:val="640"/>
                  <w:marRight w:val="0"/>
                  <w:marTop w:val="0"/>
                  <w:marBottom w:val="0"/>
                  <w:divBdr>
                    <w:top w:val="none" w:sz="0" w:space="0" w:color="auto"/>
                    <w:left w:val="none" w:sz="0" w:space="0" w:color="auto"/>
                    <w:bottom w:val="none" w:sz="0" w:space="0" w:color="auto"/>
                    <w:right w:val="none" w:sz="0" w:space="0" w:color="auto"/>
                  </w:divBdr>
                </w:div>
                <w:div w:id="1097284764">
                  <w:marLeft w:val="640"/>
                  <w:marRight w:val="0"/>
                  <w:marTop w:val="0"/>
                  <w:marBottom w:val="0"/>
                  <w:divBdr>
                    <w:top w:val="none" w:sz="0" w:space="0" w:color="auto"/>
                    <w:left w:val="none" w:sz="0" w:space="0" w:color="auto"/>
                    <w:bottom w:val="none" w:sz="0" w:space="0" w:color="auto"/>
                    <w:right w:val="none" w:sz="0" w:space="0" w:color="auto"/>
                  </w:divBdr>
                </w:div>
                <w:div w:id="909341500">
                  <w:marLeft w:val="640"/>
                  <w:marRight w:val="0"/>
                  <w:marTop w:val="0"/>
                  <w:marBottom w:val="0"/>
                  <w:divBdr>
                    <w:top w:val="none" w:sz="0" w:space="0" w:color="auto"/>
                    <w:left w:val="none" w:sz="0" w:space="0" w:color="auto"/>
                    <w:bottom w:val="none" w:sz="0" w:space="0" w:color="auto"/>
                    <w:right w:val="none" w:sz="0" w:space="0" w:color="auto"/>
                  </w:divBdr>
                </w:div>
                <w:div w:id="1819416508">
                  <w:marLeft w:val="640"/>
                  <w:marRight w:val="0"/>
                  <w:marTop w:val="0"/>
                  <w:marBottom w:val="0"/>
                  <w:divBdr>
                    <w:top w:val="none" w:sz="0" w:space="0" w:color="auto"/>
                    <w:left w:val="none" w:sz="0" w:space="0" w:color="auto"/>
                    <w:bottom w:val="none" w:sz="0" w:space="0" w:color="auto"/>
                    <w:right w:val="none" w:sz="0" w:space="0" w:color="auto"/>
                  </w:divBdr>
                </w:div>
                <w:div w:id="548490829">
                  <w:marLeft w:val="640"/>
                  <w:marRight w:val="0"/>
                  <w:marTop w:val="0"/>
                  <w:marBottom w:val="0"/>
                  <w:divBdr>
                    <w:top w:val="none" w:sz="0" w:space="0" w:color="auto"/>
                    <w:left w:val="none" w:sz="0" w:space="0" w:color="auto"/>
                    <w:bottom w:val="none" w:sz="0" w:space="0" w:color="auto"/>
                    <w:right w:val="none" w:sz="0" w:space="0" w:color="auto"/>
                  </w:divBdr>
                </w:div>
                <w:div w:id="1968856704">
                  <w:marLeft w:val="640"/>
                  <w:marRight w:val="0"/>
                  <w:marTop w:val="0"/>
                  <w:marBottom w:val="0"/>
                  <w:divBdr>
                    <w:top w:val="none" w:sz="0" w:space="0" w:color="auto"/>
                    <w:left w:val="none" w:sz="0" w:space="0" w:color="auto"/>
                    <w:bottom w:val="none" w:sz="0" w:space="0" w:color="auto"/>
                    <w:right w:val="none" w:sz="0" w:space="0" w:color="auto"/>
                  </w:divBdr>
                </w:div>
                <w:div w:id="2109422078">
                  <w:marLeft w:val="640"/>
                  <w:marRight w:val="0"/>
                  <w:marTop w:val="0"/>
                  <w:marBottom w:val="0"/>
                  <w:divBdr>
                    <w:top w:val="none" w:sz="0" w:space="0" w:color="auto"/>
                    <w:left w:val="none" w:sz="0" w:space="0" w:color="auto"/>
                    <w:bottom w:val="none" w:sz="0" w:space="0" w:color="auto"/>
                    <w:right w:val="none" w:sz="0" w:space="0" w:color="auto"/>
                  </w:divBdr>
                </w:div>
                <w:div w:id="1352144701">
                  <w:marLeft w:val="640"/>
                  <w:marRight w:val="0"/>
                  <w:marTop w:val="0"/>
                  <w:marBottom w:val="0"/>
                  <w:divBdr>
                    <w:top w:val="none" w:sz="0" w:space="0" w:color="auto"/>
                    <w:left w:val="none" w:sz="0" w:space="0" w:color="auto"/>
                    <w:bottom w:val="none" w:sz="0" w:space="0" w:color="auto"/>
                    <w:right w:val="none" w:sz="0" w:space="0" w:color="auto"/>
                  </w:divBdr>
                </w:div>
                <w:div w:id="139076236">
                  <w:marLeft w:val="640"/>
                  <w:marRight w:val="0"/>
                  <w:marTop w:val="0"/>
                  <w:marBottom w:val="0"/>
                  <w:divBdr>
                    <w:top w:val="none" w:sz="0" w:space="0" w:color="auto"/>
                    <w:left w:val="none" w:sz="0" w:space="0" w:color="auto"/>
                    <w:bottom w:val="none" w:sz="0" w:space="0" w:color="auto"/>
                    <w:right w:val="none" w:sz="0" w:space="0" w:color="auto"/>
                  </w:divBdr>
                </w:div>
                <w:div w:id="1775710065">
                  <w:marLeft w:val="640"/>
                  <w:marRight w:val="0"/>
                  <w:marTop w:val="0"/>
                  <w:marBottom w:val="0"/>
                  <w:divBdr>
                    <w:top w:val="none" w:sz="0" w:space="0" w:color="auto"/>
                    <w:left w:val="none" w:sz="0" w:space="0" w:color="auto"/>
                    <w:bottom w:val="none" w:sz="0" w:space="0" w:color="auto"/>
                    <w:right w:val="none" w:sz="0" w:space="0" w:color="auto"/>
                  </w:divBdr>
                </w:div>
                <w:div w:id="373820117">
                  <w:marLeft w:val="640"/>
                  <w:marRight w:val="0"/>
                  <w:marTop w:val="0"/>
                  <w:marBottom w:val="0"/>
                  <w:divBdr>
                    <w:top w:val="none" w:sz="0" w:space="0" w:color="auto"/>
                    <w:left w:val="none" w:sz="0" w:space="0" w:color="auto"/>
                    <w:bottom w:val="none" w:sz="0" w:space="0" w:color="auto"/>
                    <w:right w:val="none" w:sz="0" w:space="0" w:color="auto"/>
                  </w:divBdr>
                </w:div>
                <w:div w:id="464586242">
                  <w:marLeft w:val="640"/>
                  <w:marRight w:val="0"/>
                  <w:marTop w:val="0"/>
                  <w:marBottom w:val="0"/>
                  <w:divBdr>
                    <w:top w:val="none" w:sz="0" w:space="0" w:color="auto"/>
                    <w:left w:val="none" w:sz="0" w:space="0" w:color="auto"/>
                    <w:bottom w:val="none" w:sz="0" w:space="0" w:color="auto"/>
                    <w:right w:val="none" w:sz="0" w:space="0" w:color="auto"/>
                  </w:divBdr>
                </w:div>
                <w:div w:id="1939563417">
                  <w:marLeft w:val="640"/>
                  <w:marRight w:val="0"/>
                  <w:marTop w:val="0"/>
                  <w:marBottom w:val="0"/>
                  <w:divBdr>
                    <w:top w:val="none" w:sz="0" w:space="0" w:color="auto"/>
                    <w:left w:val="none" w:sz="0" w:space="0" w:color="auto"/>
                    <w:bottom w:val="none" w:sz="0" w:space="0" w:color="auto"/>
                    <w:right w:val="none" w:sz="0" w:space="0" w:color="auto"/>
                  </w:divBdr>
                </w:div>
                <w:div w:id="99883156">
                  <w:marLeft w:val="640"/>
                  <w:marRight w:val="0"/>
                  <w:marTop w:val="0"/>
                  <w:marBottom w:val="0"/>
                  <w:divBdr>
                    <w:top w:val="none" w:sz="0" w:space="0" w:color="auto"/>
                    <w:left w:val="none" w:sz="0" w:space="0" w:color="auto"/>
                    <w:bottom w:val="none" w:sz="0" w:space="0" w:color="auto"/>
                    <w:right w:val="none" w:sz="0" w:space="0" w:color="auto"/>
                  </w:divBdr>
                </w:div>
                <w:div w:id="1644890799">
                  <w:marLeft w:val="640"/>
                  <w:marRight w:val="0"/>
                  <w:marTop w:val="0"/>
                  <w:marBottom w:val="0"/>
                  <w:divBdr>
                    <w:top w:val="none" w:sz="0" w:space="0" w:color="auto"/>
                    <w:left w:val="none" w:sz="0" w:space="0" w:color="auto"/>
                    <w:bottom w:val="none" w:sz="0" w:space="0" w:color="auto"/>
                    <w:right w:val="none" w:sz="0" w:space="0" w:color="auto"/>
                  </w:divBdr>
                </w:div>
                <w:div w:id="1417902733">
                  <w:marLeft w:val="640"/>
                  <w:marRight w:val="0"/>
                  <w:marTop w:val="0"/>
                  <w:marBottom w:val="0"/>
                  <w:divBdr>
                    <w:top w:val="none" w:sz="0" w:space="0" w:color="auto"/>
                    <w:left w:val="none" w:sz="0" w:space="0" w:color="auto"/>
                    <w:bottom w:val="none" w:sz="0" w:space="0" w:color="auto"/>
                    <w:right w:val="none" w:sz="0" w:space="0" w:color="auto"/>
                  </w:divBdr>
                </w:div>
                <w:div w:id="319584828">
                  <w:marLeft w:val="640"/>
                  <w:marRight w:val="0"/>
                  <w:marTop w:val="0"/>
                  <w:marBottom w:val="0"/>
                  <w:divBdr>
                    <w:top w:val="none" w:sz="0" w:space="0" w:color="auto"/>
                    <w:left w:val="none" w:sz="0" w:space="0" w:color="auto"/>
                    <w:bottom w:val="none" w:sz="0" w:space="0" w:color="auto"/>
                    <w:right w:val="none" w:sz="0" w:space="0" w:color="auto"/>
                  </w:divBdr>
                </w:div>
                <w:div w:id="1937443722">
                  <w:marLeft w:val="640"/>
                  <w:marRight w:val="0"/>
                  <w:marTop w:val="0"/>
                  <w:marBottom w:val="0"/>
                  <w:divBdr>
                    <w:top w:val="none" w:sz="0" w:space="0" w:color="auto"/>
                    <w:left w:val="none" w:sz="0" w:space="0" w:color="auto"/>
                    <w:bottom w:val="none" w:sz="0" w:space="0" w:color="auto"/>
                    <w:right w:val="none" w:sz="0" w:space="0" w:color="auto"/>
                  </w:divBdr>
                </w:div>
                <w:div w:id="820149607">
                  <w:marLeft w:val="640"/>
                  <w:marRight w:val="0"/>
                  <w:marTop w:val="0"/>
                  <w:marBottom w:val="0"/>
                  <w:divBdr>
                    <w:top w:val="none" w:sz="0" w:space="0" w:color="auto"/>
                    <w:left w:val="none" w:sz="0" w:space="0" w:color="auto"/>
                    <w:bottom w:val="none" w:sz="0" w:space="0" w:color="auto"/>
                    <w:right w:val="none" w:sz="0" w:space="0" w:color="auto"/>
                  </w:divBdr>
                </w:div>
                <w:div w:id="281307966">
                  <w:marLeft w:val="640"/>
                  <w:marRight w:val="0"/>
                  <w:marTop w:val="0"/>
                  <w:marBottom w:val="0"/>
                  <w:divBdr>
                    <w:top w:val="none" w:sz="0" w:space="0" w:color="auto"/>
                    <w:left w:val="none" w:sz="0" w:space="0" w:color="auto"/>
                    <w:bottom w:val="none" w:sz="0" w:space="0" w:color="auto"/>
                    <w:right w:val="none" w:sz="0" w:space="0" w:color="auto"/>
                  </w:divBdr>
                </w:div>
                <w:div w:id="1416904513">
                  <w:marLeft w:val="640"/>
                  <w:marRight w:val="0"/>
                  <w:marTop w:val="0"/>
                  <w:marBottom w:val="0"/>
                  <w:divBdr>
                    <w:top w:val="none" w:sz="0" w:space="0" w:color="auto"/>
                    <w:left w:val="none" w:sz="0" w:space="0" w:color="auto"/>
                    <w:bottom w:val="none" w:sz="0" w:space="0" w:color="auto"/>
                    <w:right w:val="none" w:sz="0" w:space="0" w:color="auto"/>
                  </w:divBdr>
                </w:div>
                <w:div w:id="1016813886">
                  <w:marLeft w:val="640"/>
                  <w:marRight w:val="0"/>
                  <w:marTop w:val="0"/>
                  <w:marBottom w:val="0"/>
                  <w:divBdr>
                    <w:top w:val="none" w:sz="0" w:space="0" w:color="auto"/>
                    <w:left w:val="none" w:sz="0" w:space="0" w:color="auto"/>
                    <w:bottom w:val="none" w:sz="0" w:space="0" w:color="auto"/>
                    <w:right w:val="none" w:sz="0" w:space="0" w:color="auto"/>
                  </w:divBdr>
                </w:div>
                <w:div w:id="1149176348">
                  <w:marLeft w:val="640"/>
                  <w:marRight w:val="0"/>
                  <w:marTop w:val="0"/>
                  <w:marBottom w:val="0"/>
                  <w:divBdr>
                    <w:top w:val="none" w:sz="0" w:space="0" w:color="auto"/>
                    <w:left w:val="none" w:sz="0" w:space="0" w:color="auto"/>
                    <w:bottom w:val="none" w:sz="0" w:space="0" w:color="auto"/>
                    <w:right w:val="none" w:sz="0" w:space="0" w:color="auto"/>
                  </w:divBdr>
                </w:div>
              </w:divsChild>
            </w:div>
            <w:div w:id="2126146364">
              <w:marLeft w:val="0"/>
              <w:marRight w:val="0"/>
              <w:marTop w:val="0"/>
              <w:marBottom w:val="0"/>
              <w:divBdr>
                <w:top w:val="none" w:sz="0" w:space="0" w:color="auto"/>
                <w:left w:val="none" w:sz="0" w:space="0" w:color="auto"/>
                <w:bottom w:val="none" w:sz="0" w:space="0" w:color="auto"/>
                <w:right w:val="none" w:sz="0" w:space="0" w:color="auto"/>
              </w:divBdr>
              <w:divsChild>
                <w:div w:id="1845975016">
                  <w:marLeft w:val="640"/>
                  <w:marRight w:val="0"/>
                  <w:marTop w:val="0"/>
                  <w:marBottom w:val="0"/>
                  <w:divBdr>
                    <w:top w:val="none" w:sz="0" w:space="0" w:color="auto"/>
                    <w:left w:val="none" w:sz="0" w:space="0" w:color="auto"/>
                    <w:bottom w:val="none" w:sz="0" w:space="0" w:color="auto"/>
                    <w:right w:val="none" w:sz="0" w:space="0" w:color="auto"/>
                  </w:divBdr>
                </w:div>
                <w:div w:id="1997033486">
                  <w:marLeft w:val="640"/>
                  <w:marRight w:val="0"/>
                  <w:marTop w:val="0"/>
                  <w:marBottom w:val="0"/>
                  <w:divBdr>
                    <w:top w:val="none" w:sz="0" w:space="0" w:color="auto"/>
                    <w:left w:val="none" w:sz="0" w:space="0" w:color="auto"/>
                    <w:bottom w:val="none" w:sz="0" w:space="0" w:color="auto"/>
                    <w:right w:val="none" w:sz="0" w:space="0" w:color="auto"/>
                  </w:divBdr>
                </w:div>
                <w:div w:id="1226842687">
                  <w:marLeft w:val="640"/>
                  <w:marRight w:val="0"/>
                  <w:marTop w:val="0"/>
                  <w:marBottom w:val="0"/>
                  <w:divBdr>
                    <w:top w:val="none" w:sz="0" w:space="0" w:color="auto"/>
                    <w:left w:val="none" w:sz="0" w:space="0" w:color="auto"/>
                    <w:bottom w:val="none" w:sz="0" w:space="0" w:color="auto"/>
                    <w:right w:val="none" w:sz="0" w:space="0" w:color="auto"/>
                  </w:divBdr>
                </w:div>
                <w:div w:id="1749881472">
                  <w:marLeft w:val="640"/>
                  <w:marRight w:val="0"/>
                  <w:marTop w:val="0"/>
                  <w:marBottom w:val="0"/>
                  <w:divBdr>
                    <w:top w:val="none" w:sz="0" w:space="0" w:color="auto"/>
                    <w:left w:val="none" w:sz="0" w:space="0" w:color="auto"/>
                    <w:bottom w:val="none" w:sz="0" w:space="0" w:color="auto"/>
                    <w:right w:val="none" w:sz="0" w:space="0" w:color="auto"/>
                  </w:divBdr>
                </w:div>
                <w:div w:id="1047528979">
                  <w:marLeft w:val="640"/>
                  <w:marRight w:val="0"/>
                  <w:marTop w:val="0"/>
                  <w:marBottom w:val="0"/>
                  <w:divBdr>
                    <w:top w:val="none" w:sz="0" w:space="0" w:color="auto"/>
                    <w:left w:val="none" w:sz="0" w:space="0" w:color="auto"/>
                    <w:bottom w:val="none" w:sz="0" w:space="0" w:color="auto"/>
                    <w:right w:val="none" w:sz="0" w:space="0" w:color="auto"/>
                  </w:divBdr>
                </w:div>
                <w:div w:id="468400626">
                  <w:marLeft w:val="640"/>
                  <w:marRight w:val="0"/>
                  <w:marTop w:val="0"/>
                  <w:marBottom w:val="0"/>
                  <w:divBdr>
                    <w:top w:val="none" w:sz="0" w:space="0" w:color="auto"/>
                    <w:left w:val="none" w:sz="0" w:space="0" w:color="auto"/>
                    <w:bottom w:val="none" w:sz="0" w:space="0" w:color="auto"/>
                    <w:right w:val="none" w:sz="0" w:space="0" w:color="auto"/>
                  </w:divBdr>
                </w:div>
                <w:div w:id="606697675">
                  <w:marLeft w:val="640"/>
                  <w:marRight w:val="0"/>
                  <w:marTop w:val="0"/>
                  <w:marBottom w:val="0"/>
                  <w:divBdr>
                    <w:top w:val="none" w:sz="0" w:space="0" w:color="auto"/>
                    <w:left w:val="none" w:sz="0" w:space="0" w:color="auto"/>
                    <w:bottom w:val="none" w:sz="0" w:space="0" w:color="auto"/>
                    <w:right w:val="none" w:sz="0" w:space="0" w:color="auto"/>
                  </w:divBdr>
                </w:div>
                <w:div w:id="502821636">
                  <w:marLeft w:val="640"/>
                  <w:marRight w:val="0"/>
                  <w:marTop w:val="0"/>
                  <w:marBottom w:val="0"/>
                  <w:divBdr>
                    <w:top w:val="none" w:sz="0" w:space="0" w:color="auto"/>
                    <w:left w:val="none" w:sz="0" w:space="0" w:color="auto"/>
                    <w:bottom w:val="none" w:sz="0" w:space="0" w:color="auto"/>
                    <w:right w:val="none" w:sz="0" w:space="0" w:color="auto"/>
                  </w:divBdr>
                </w:div>
                <w:div w:id="320475877">
                  <w:marLeft w:val="640"/>
                  <w:marRight w:val="0"/>
                  <w:marTop w:val="0"/>
                  <w:marBottom w:val="0"/>
                  <w:divBdr>
                    <w:top w:val="none" w:sz="0" w:space="0" w:color="auto"/>
                    <w:left w:val="none" w:sz="0" w:space="0" w:color="auto"/>
                    <w:bottom w:val="none" w:sz="0" w:space="0" w:color="auto"/>
                    <w:right w:val="none" w:sz="0" w:space="0" w:color="auto"/>
                  </w:divBdr>
                </w:div>
                <w:div w:id="1853490598">
                  <w:marLeft w:val="640"/>
                  <w:marRight w:val="0"/>
                  <w:marTop w:val="0"/>
                  <w:marBottom w:val="0"/>
                  <w:divBdr>
                    <w:top w:val="none" w:sz="0" w:space="0" w:color="auto"/>
                    <w:left w:val="none" w:sz="0" w:space="0" w:color="auto"/>
                    <w:bottom w:val="none" w:sz="0" w:space="0" w:color="auto"/>
                    <w:right w:val="none" w:sz="0" w:space="0" w:color="auto"/>
                  </w:divBdr>
                </w:div>
                <w:div w:id="974990587">
                  <w:marLeft w:val="640"/>
                  <w:marRight w:val="0"/>
                  <w:marTop w:val="0"/>
                  <w:marBottom w:val="0"/>
                  <w:divBdr>
                    <w:top w:val="none" w:sz="0" w:space="0" w:color="auto"/>
                    <w:left w:val="none" w:sz="0" w:space="0" w:color="auto"/>
                    <w:bottom w:val="none" w:sz="0" w:space="0" w:color="auto"/>
                    <w:right w:val="none" w:sz="0" w:space="0" w:color="auto"/>
                  </w:divBdr>
                </w:div>
                <w:div w:id="547226521">
                  <w:marLeft w:val="640"/>
                  <w:marRight w:val="0"/>
                  <w:marTop w:val="0"/>
                  <w:marBottom w:val="0"/>
                  <w:divBdr>
                    <w:top w:val="none" w:sz="0" w:space="0" w:color="auto"/>
                    <w:left w:val="none" w:sz="0" w:space="0" w:color="auto"/>
                    <w:bottom w:val="none" w:sz="0" w:space="0" w:color="auto"/>
                    <w:right w:val="none" w:sz="0" w:space="0" w:color="auto"/>
                  </w:divBdr>
                </w:div>
                <w:div w:id="105931093">
                  <w:marLeft w:val="640"/>
                  <w:marRight w:val="0"/>
                  <w:marTop w:val="0"/>
                  <w:marBottom w:val="0"/>
                  <w:divBdr>
                    <w:top w:val="none" w:sz="0" w:space="0" w:color="auto"/>
                    <w:left w:val="none" w:sz="0" w:space="0" w:color="auto"/>
                    <w:bottom w:val="none" w:sz="0" w:space="0" w:color="auto"/>
                    <w:right w:val="none" w:sz="0" w:space="0" w:color="auto"/>
                  </w:divBdr>
                </w:div>
                <w:div w:id="376852214">
                  <w:marLeft w:val="640"/>
                  <w:marRight w:val="0"/>
                  <w:marTop w:val="0"/>
                  <w:marBottom w:val="0"/>
                  <w:divBdr>
                    <w:top w:val="none" w:sz="0" w:space="0" w:color="auto"/>
                    <w:left w:val="none" w:sz="0" w:space="0" w:color="auto"/>
                    <w:bottom w:val="none" w:sz="0" w:space="0" w:color="auto"/>
                    <w:right w:val="none" w:sz="0" w:space="0" w:color="auto"/>
                  </w:divBdr>
                </w:div>
                <w:div w:id="1448044022">
                  <w:marLeft w:val="640"/>
                  <w:marRight w:val="0"/>
                  <w:marTop w:val="0"/>
                  <w:marBottom w:val="0"/>
                  <w:divBdr>
                    <w:top w:val="none" w:sz="0" w:space="0" w:color="auto"/>
                    <w:left w:val="none" w:sz="0" w:space="0" w:color="auto"/>
                    <w:bottom w:val="none" w:sz="0" w:space="0" w:color="auto"/>
                    <w:right w:val="none" w:sz="0" w:space="0" w:color="auto"/>
                  </w:divBdr>
                </w:div>
                <w:div w:id="639044684">
                  <w:marLeft w:val="640"/>
                  <w:marRight w:val="0"/>
                  <w:marTop w:val="0"/>
                  <w:marBottom w:val="0"/>
                  <w:divBdr>
                    <w:top w:val="none" w:sz="0" w:space="0" w:color="auto"/>
                    <w:left w:val="none" w:sz="0" w:space="0" w:color="auto"/>
                    <w:bottom w:val="none" w:sz="0" w:space="0" w:color="auto"/>
                    <w:right w:val="none" w:sz="0" w:space="0" w:color="auto"/>
                  </w:divBdr>
                </w:div>
                <w:div w:id="1496065205">
                  <w:marLeft w:val="640"/>
                  <w:marRight w:val="0"/>
                  <w:marTop w:val="0"/>
                  <w:marBottom w:val="0"/>
                  <w:divBdr>
                    <w:top w:val="none" w:sz="0" w:space="0" w:color="auto"/>
                    <w:left w:val="none" w:sz="0" w:space="0" w:color="auto"/>
                    <w:bottom w:val="none" w:sz="0" w:space="0" w:color="auto"/>
                    <w:right w:val="none" w:sz="0" w:space="0" w:color="auto"/>
                  </w:divBdr>
                </w:div>
                <w:div w:id="1114323530">
                  <w:marLeft w:val="640"/>
                  <w:marRight w:val="0"/>
                  <w:marTop w:val="0"/>
                  <w:marBottom w:val="0"/>
                  <w:divBdr>
                    <w:top w:val="none" w:sz="0" w:space="0" w:color="auto"/>
                    <w:left w:val="none" w:sz="0" w:space="0" w:color="auto"/>
                    <w:bottom w:val="none" w:sz="0" w:space="0" w:color="auto"/>
                    <w:right w:val="none" w:sz="0" w:space="0" w:color="auto"/>
                  </w:divBdr>
                </w:div>
                <w:div w:id="1118984532">
                  <w:marLeft w:val="640"/>
                  <w:marRight w:val="0"/>
                  <w:marTop w:val="0"/>
                  <w:marBottom w:val="0"/>
                  <w:divBdr>
                    <w:top w:val="none" w:sz="0" w:space="0" w:color="auto"/>
                    <w:left w:val="none" w:sz="0" w:space="0" w:color="auto"/>
                    <w:bottom w:val="none" w:sz="0" w:space="0" w:color="auto"/>
                    <w:right w:val="none" w:sz="0" w:space="0" w:color="auto"/>
                  </w:divBdr>
                </w:div>
                <w:div w:id="72170852">
                  <w:marLeft w:val="640"/>
                  <w:marRight w:val="0"/>
                  <w:marTop w:val="0"/>
                  <w:marBottom w:val="0"/>
                  <w:divBdr>
                    <w:top w:val="none" w:sz="0" w:space="0" w:color="auto"/>
                    <w:left w:val="none" w:sz="0" w:space="0" w:color="auto"/>
                    <w:bottom w:val="none" w:sz="0" w:space="0" w:color="auto"/>
                    <w:right w:val="none" w:sz="0" w:space="0" w:color="auto"/>
                  </w:divBdr>
                </w:div>
                <w:div w:id="1114789312">
                  <w:marLeft w:val="640"/>
                  <w:marRight w:val="0"/>
                  <w:marTop w:val="0"/>
                  <w:marBottom w:val="0"/>
                  <w:divBdr>
                    <w:top w:val="none" w:sz="0" w:space="0" w:color="auto"/>
                    <w:left w:val="none" w:sz="0" w:space="0" w:color="auto"/>
                    <w:bottom w:val="none" w:sz="0" w:space="0" w:color="auto"/>
                    <w:right w:val="none" w:sz="0" w:space="0" w:color="auto"/>
                  </w:divBdr>
                </w:div>
                <w:div w:id="1338079172">
                  <w:marLeft w:val="640"/>
                  <w:marRight w:val="0"/>
                  <w:marTop w:val="0"/>
                  <w:marBottom w:val="0"/>
                  <w:divBdr>
                    <w:top w:val="none" w:sz="0" w:space="0" w:color="auto"/>
                    <w:left w:val="none" w:sz="0" w:space="0" w:color="auto"/>
                    <w:bottom w:val="none" w:sz="0" w:space="0" w:color="auto"/>
                    <w:right w:val="none" w:sz="0" w:space="0" w:color="auto"/>
                  </w:divBdr>
                </w:div>
                <w:div w:id="948851535">
                  <w:marLeft w:val="640"/>
                  <w:marRight w:val="0"/>
                  <w:marTop w:val="0"/>
                  <w:marBottom w:val="0"/>
                  <w:divBdr>
                    <w:top w:val="none" w:sz="0" w:space="0" w:color="auto"/>
                    <w:left w:val="none" w:sz="0" w:space="0" w:color="auto"/>
                    <w:bottom w:val="none" w:sz="0" w:space="0" w:color="auto"/>
                    <w:right w:val="none" w:sz="0" w:space="0" w:color="auto"/>
                  </w:divBdr>
                </w:div>
                <w:div w:id="599989592">
                  <w:marLeft w:val="640"/>
                  <w:marRight w:val="0"/>
                  <w:marTop w:val="0"/>
                  <w:marBottom w:val="0"/>
                  <w:divBdr>
                    <w:top w:val="none" w:sz="0" w:space="0" w:color="auto"/>
                    <w:left w:val="none" w:sz="0" w:space="0" w:color="auto"/>
                    <w:bottom w:val="none" w:sz="0" w:space="0" w:color="auto"/>
                    <w:right w:val="none" w:sz="0" w:space="0" w:color="auto"/>
                  </w:divBdr>
                </w:div>
                <w:div w:id="1137262768">
                  <w:marLeft w:val="640"/>
                  <w:marRight w:val="0"/>
                  <w:marTop w:val="0"/>
                  <w:marBottom w:val="0"/>
                  <w:divBdr>
                    <w:top w:val="none" w:sz="0" w:space="0" w:color="auto"/>
                    <w:left w:val="none" w:sz="0" w:space="0" w:color="auto"/>
                    <w:bottom w:val="none" w:sz="0" w:space="0" w:color="auto"/>
                    <w:right w:val="none" w:sz="0" w:space="0" w:color="auto"/>
                  </w:divBdr>
                </w:div>
                <w:div w:id="881525827">
                  <w:marLeft w:val="640"/>
                  <w:marRight w:val="0"/>
                  <w:marTop w:val="0"/>
                  <w:marBottom w:val="0"/>
                  <w:divBdr>
                    <w:top w:val="none" w:sz="0" w:space="0" w:color="auto"/>
                    <w:left w:val="none" w:sz="0" w:space="0" w:color="auto"/>
                    <w:bottom w:val="none" w:sz="0" w:space="0" w:color="auto"/>
                    <w:right w:val="none" w:sz="0" w:space="0" w:color="auto"/>
                  </w:divBdr>
                </w:div>
                <w:div w:id="2051177527">
                  <w:marLeft w:val="640"/>
                  <w:marRight w:val="0"/>
                  <w:marTop w:val="0"/>
                  <w:marBottom w:val="0"/>
                  <w:divBdr>
                    <w:top w:val="none" w:sz="0" w:space="0" w:color="auto"/>
                    <w:left w:val="none" w:sz="0" w:space="0" w:color="auto"/>
                    <w:bottom w:val="none" w:sz="0" w:space="0" w:color="auto"/>
                    <w:right w:val="none" w:sz="0" w:space="0" w:color="auto"/>
                  </w:divBdr>
                </w:div>
                <w:div w:id="2002266595">
                  <w:marLeft w:val="640"/>
                  <w:marRight w:val="0"/>
                  <w:marTop w:val="0"/>
                  <w:marBottom w:val="0"/>
                  <w:divBdr>
                    <w:top w:val="none" w:sz="0" w:space="0" w:color="auto"/>
                    <w:left w:val="none" w:sz="0" w:space="0" w:color="auto"/>
                    <w:bottom w:val="none" w:sz="0" w:space="0" w:color="auto"/>
                    <w:right w:val="none" w:sz="0" w:space="0" w:color="auto"/>
                  </w:divBdr>
                </w:div>
                <w:div w:id="2083795241">
                  <w:marLeft w:val="640"/>
                  <w:marRight w:val="0"/>
                  <w:marTop w:val="0"/>
                  <w:marBottom w:val="0"/>
                  <w:divBdr>
                    <w:top w:val="none" w:sz="0" w:space="0" w:color="auto"/>
                    <w:left w:val="none" w:sz="0" w:space="0" w:color="auto"/>
                    <w:bottom w:val="none" w:sz="0" w:space="0" w:color="auto"/>
                    <w:right w:val="none" w:sz="0" w:space="0" w:color="auto"/>
                  </w:divBdr>
                </w:div>
                <w:div w:id="176425067">
                  <w:marLeft w:val="640"/>
                  <w:marRight w:val="0"/>
                  <w:marTop w:val="0"/>
                  <w:marBottom w:val="0"/>
                  <w:divBdr>
                    <w:top w:val="none" w:sz="0" w:space="0" w:color="auto"/>
                    <w:left w:val="none" w:sz="0" w:space="0" w:color="auto"/>
                    <w:bottom w:val="none" w:sz="0" w:space="0" w:color="auto"/>
                    <w:right w:val="none" w:sz="0" w:space="0" w:color="auto"/>
                  </w:divBdr>
                </w:div>
                <w:div w:id="218249841">
                  <w:marLeft w:val="640"/>
                  <w:marRight w:val="0"/>
                  <w:marTop w:val="0"/>
                  <w:marBottom w:val="0"/>
                  <w:divBdr>
                    <w:top w:val="none" w:sz="0" w:space="0" w:color="auto"/>
                    <w:left w:val="none" w:sz="0" w:space="0" w:color="auto"/>
                    <w:bottom w:val="none" w:sz="0" w:space="0" w:color="auto"/>
                    <w:right w:val="none" w:sz="0" w:space="0" w:color="auto"/>
                  </w:divBdr>
                </w:div>
                <w:div w:id="716971539">
                  <w:marLeft w:val="640"/>
                  <w:marRight w:val="0"/>
                  <w:marTop w:val="0"/>
                  <w:marBottom w:val="0"/>
                  <w:divBdr>
                    <w:top w:val="none" w:sz="0" w:space="0" w:color="auto"/>
                    <w:left w:val="none" w:sz="0" w:space="0" w:color="auto"/>
                    <w:bottom w:val="none" w:sz="0" w:space="0" w:color="auto"/>
                    <w:right w:val="none" w:sz="0" w:space="0" w:color="auto"/>
                  </w:divBdr>
                </w:div>
                <w:div w:id="1252934116">
                  <w:marLeft w:val="640"/>
                  <w:marRight w:val="0"/>
                  <w:marTop w:val="0"/>
                  <w:marBottom w:val="0"/>
                  <w:divBdr>
                    <w:top w:val="none" w:sz="0" w:space="0" w:color="auto"/>
                    <w:left w:val="none" w:sz="0" w:space="0" w:color="auto"/>
                    <w:bottom w:val="none" w:sz="0" w:space="0" w:color="auto"/>
                    <w:right w:val="none" w:sz="0" w:space="0" w:color="auto"/>
                  </w:divBdr>
                </w:div>
                <w:div w:id="1833715598">
                  <w:marLeft w:val="640"/>
                  <w:marRight w:val="0"/>
                  <w:marTop w:val="0"/>
                  <w:marBottom w:val="0"/>
                  <w:divBdr>
                    <w:top w:val="none" w:sz="0" w:space="0" w:color="auto"/>
                    <w:left w:val="none" w:sz="0" w:space="0" w:color="auto"/>
                    <w:bottom w:val="none" w:sz="0" w:space="0" w:color="auto"/>
                    <w:right w:val="none" w:sz="0" w:space="0" w:color="auto"/>
                  </w:divBdr>
                </w:div>
                <w:div w:id="912668776">
                  <w:marLeft w:val="640"/>
                  <w:marRight w:val="0"/>
                  <w:marTop w:val="0"/>
                  <w:marBottom w:val="0"/>
                  <w:divBdr>
                    <w:top w:val="none" w:sz="0" w:space="0" w:color="auto"/>
                    <w:left w:val="none" w:sz="0" w:space="0" w:color="auto"/>
                    <w:bottom w:val="none" w:sz="0" w:space="0" w:color="auto"/>
                    <w:right w:val="none" w:sz="0" w:space="0" w:color="auto"/>
                  </w:divBdr>
                </w:div>
                <w:div w:id="317030104">
                  <w:marLeft w:val="640"/>
                  <w:marRight w:val="0"/>
                  <w:marTop w:val="0"/>
                  <w:marBottom w:val="0"/>
                  <w:divBdr>
                    <w:top w:val="none" w:sz="0" w:space="0" w:color="auto"/>
                    <w:left w:val="none" w:sz="0" w:space="0" w:color="auto"/>
                    <w:bottom w:val="none" w:sz="0" w:space="0" w:color="auto"/>
                    <w:right w:val="none" w:sz="0" w:space="0" w:color="auto"/>
                  </w:divBdr>
                </w:div>
                <w:div w:id="1266383592">
                  <w:marLeft w:val="640"/>
                  <w:marRight w:val="0"/>
                  <w:marTop w:val="0"/>
                  <w:marBottom w:val="0"/>
                  <w:divBdr>
                    <w:top w:val="none" w:sz="0" w:space="0" w:color="auto"/>
                    <w:left w:val="none" w:sz="0" w:space="0" w:color="auto"/>
                    <w:bottom w:val="none" w:sz="0" w:space="0" w:color="auto"/>
                    <w:right w:val="none" w:sz="0" w:space="0" w:color="auto"/>
                  </w:divBdr>
                </w:div>
                <w:div w:id="1058164658">
                  <w:marLeft w:val="640"/>
                  <w:marRight w:val="0"/>
                  <w:marTop w:val="0"/>
                  <w:marBottom w:val="0"/>
                  <w:divBdr>
                    <w:top w:val="none" w:sz="0" w:space="0" w:color="auto"/>
                    <w:left w:val="none" w:sz="0" w:space="0" w:color="auto"/>
                    <w:bottom w:val="none" w:sz="0" w:space="0" w:color="auto"/>
                    <w:right w:val="none" w:sz="0" w:space="0" w:color="auto"/>
                  </w:divBdr>
                </w:div>
                <w:div w:id="2067412030">
                  <w:marLeft w:val="640"/>
                  <w:marRight w:val="0"/>
                  <w:marTop w:val="0"/>
                  <w:marBottom w:val="0"/>
                  <w:divBdr>
                    <w:top w:val="none" w:sz="0" w:space="0" w:color="auto"/>
                    <w:left w:val="none" w:sz="0" w:space="0" w:color="auto"/>
                    <w:bottom w:val="none" w:sz="0" w:space="0" w:color="auto"/>
                    <w:right w:val="none" w:sz="0" w:space="0" w:color="auto"/>
                  </w:divBdr>
                </w:div>
                <w:div w:id="952828131">
                  <w:marLeft w:val="640"/>
                  <w:marRight w:val="0"/>
                  <w:marTop w:val="0"/>
                  <w:marBottom w:val="0"/>
                  <w:divBdr>
                    <w:top w:val="none" w:sz="0" w:space="0" w:color="auto"/>
                    <w:left w:val="none" w:sz="0" w:space="0" w:color="auto"/>
                    <w:bottom w:val="none" w:sz="0" w:space="0" w:color="auto"/>
                    <w:right w:val="none" w:sz="0" w:space="0" w:color="auto"/>
                  </w:divBdr>
                </w:div>
                <w:div w:id="17195523">
                  <w:marLeft w:val="640"/>
                  <w:marRight w:val="0"/>
                  <w:marTop w:val="0"/>
                  <w:marBottom w:val="0"/>
                  <w:divBdr>
                    <w:top w:val="none" w:sz="0" w:space="0" w:color="auto"/>
                    <w:left w:val="none" w:sz="0" w:space="0" w:color="auto"/>
                    <w:bottom w:val="none" w:sz="0" w:space="0" w:color="auto"/>
                    <w:right w:val="none" w:sz="0" w:space="0" w:color="auto"/>
                  </w:divBdr>
                </w:div>
                <w:div w:id="1035227778">
                  <w:marLeft w:val="640"/>
                  <w:marRight w:val="0"/>
                  <w:marTop w:val="0"/>
                  <w:marBottom w:val="0"/>
                  <w:divBdr>
                    <w:top w:val="none" w:sz="0" w:space="0" w:color="auto"/>
                    <w:left w:val="none" w:sz="0" w:space="0" w:color="auto"/>
                    <w:bottom w:val="none" w:sz="0" w:space="0" w:color="auto"/>
                    <w:right w:val="none" w:sz="0" w:space="0" w:color="auto"/>
                  </w:divBdr>
                </w:div>
                <w:div w:id="1707679179">
                  <w:marLeft w:val="640"/>
                  <w:marRight w:val="0"/>
                  <w:marTop w:val="0"/>
                  <w:marBottom w:val="0"/>
                  <w:divBdr>
                    <w:top w:val="none" w:sz="0" w:space="0" w:color="auto"/>
                    <w:left w:val="none" w:sz="0" w:space="0" w:color="auto"/>
                    <w:bottom w:val="none" w:sz="0" w:space="0" w:color="auto"/>
                    <w:right w:val="none" w:sz="0" w:space="0" w:color="auto"/>
                  </w:divBdr>
                </w:div>
                <w:div w:id="2124418671">
                  <w:marLeft w:val="640"/>
                  <w:marRight w:val="0"/>
                  <w:marTop w:val="0"/>
                  <w:marBottom w:val="0"/>
                  <w:divBdr>
                    <w:top w:val="none" w:sz="0" w:space="0" w:color="auto"/>
                    <w:left w:val="none" w:sz="0" w:space="0" w:color="auto"/>
                    <w:bottom w:val="none" w:sz="0" w:space="0" w:color="auto"/>
                    <w:right w:val="none" w:sz="0" w:space="0" w:color="auto"/>
                  </w:divBdr>
                </w:div>
                <w:div w:id="1017270143">
                  <w:marLeft w:val="640"/>
                  <w:marRight w:val="0"/>
                  <w:marTop w:val="0"/>
                  <w:marBottom w:val="0"/>
                  <w:divBdr>
                    <w:top w:val="none" w:sz="0" w:space="0" w:color="auto"/>
                    <w:left w:val="none" w:sz="0" w:space="0" w:color="auto"/>
                    <w:bottom w:val="none" w:sz="0" w:space="0" w:color="auto"/>
                    <w:right w:val="none" w:sz="0" w:space="0" w:color="auto"/>
                  </w:divBdr>
                </w:div>
                <w:div w:id="1507860138">
                  <w:marLeft w:val="640"/>
                  <w:marRight w:val="0"/>
                  <w:marTop w:val="0"/>
                  <w:marBottom w:val="0"/>
                  <w:divBdr>
                    <w:top w:val="none" w:sz="0" w:space="0" w:color="auto"/>
                    <w:left w:val="none" w:sz="0" w:space="0" w:color="auto"/>
                    <w:bottom w:val="none" w:sz="0" w:space="0" w:color="auto"/>
                    <w:right w:val="none" w:sz="0" w:space="0" w:color="auto"/>
                  </w:divBdr>
                </w:div>
                <w:div w:id="2033217764">
                  <w:marLeft w:val="640"/>
                  <w:marRight w:val="0"/>
                  <w:marTop w:val="0"/>
                  <w:marBottom w:val="0"/>
                  <w:divBdr>
                    <w:top w:val="none" w:sz="0" w:space="0" w:color="auto"/>
                    <w:left w:val="none" w:sz="0" w:space="0" w:color="auto"/>
                    <w:bottom w:val="none" w:sz="0" w:space="0" w:color="auto"/>
                    <w:right w:val="none" w:sz="0" w:space="0" w:color="auto"/>
                  </w:divBdr>
                </w:div>
                <w:div w:id="163739625">
                  <w:marLeft w:val="640"/>
                  <w:marRight w:val="0"/>
                  <w:marTop w:val="0"/>
                  <w:marBottom w:val="0"/>
                  <w:divBdr>
                    <w:top w:val="none" w:sz="0" w:space="0" w:color="auto"/>
                    <w:left w:val="none" w:sz="0" w:space="0" w:color="auto"/>
                    <w:bottom w:val="none" w:sz="0" w:space="0" w:color="auto"/>
                    <w:right w:val="none" w:sz="0" w:space="0" w:color="auto"/>
                  </w:divBdr>
                </w:div>
                <w:div w:id="1266109028">
                  <w:marLeft w:val="640"/>
                  <w:marRight w:val="0"/>
                  <w:marTop w:val="0"/>
                  <w:marBottom w:val="0"/>
                  <w:divBdr>
                    <w:top w:val="none" w:sz="0" w:space="0" w:color="auto"/>
                    <w:left w:val="none" w:sz="0" w:space="0" w:color="auto"/>
                    <w:bottom w:val="none" w:sz="0" w:space="0" w:color="auto"/>
                    <w:right w:val="none" w:sz="0" w:space="0" w:color="auto"/>
                  </w:divBdr>
                </w:div>
                <w:div w:id="178281172">
                  <w:marLeft w:val="640"/>
                  <w:marRight w:val="0"/>
                  <w:marTop w:val="0"/>
                  <w:marBottom w:val="0"/>
                  <w:divBdr>
                    <w:top w:val="none" w:sz="0" w:space="0" w:color="auto"/>
                    <w:left w:val="none" w:sz="0" w:space="0" w:color="auto"/>
                    <w:bottom w:val="none" w:sz="0" w:space="0" w:color="auto"/>
                    <w:right w:val="none" w:sz="0" w:space="0" w:color="auto"/>
                  </w:divBdr>
                </w:div>
                <w:div w:id="215900073">
                  <w:marLeft w:val="640"/>
                  <w:marRight w:val="0"/>
                  <w:marTop w:val="0"/>
                  <w:marBottom w:val="0"/>
                  <w:divBdr>
                    <w:top w:val="none" w:sz="0" w:space="0" w:color="auto"/>
                    <w:left w:val="none" w:sz="0" w:space="0" w:color="auto"/>
                    <w:bottom w:val="none" w:sz="0" w:space="0" w:color="auto"/>
                    <w:right w:val="none" w:sz="0" w:space="0" w:color="auto"/>
                  </w:divBdr>
                </w:div>
                <w:div w:id="2012415400">
                  <w:marLeft w:val="640"/>
                  <w:marRight w:val="0"/>
                  <w:marTop w:val="0"/>
                  <w:marBottom w:val="0"/>
                  <w:divBdr>
                    <w:top w:val="none" w:sz="0" w:space="0" w:color="auto"/>
                    <w:left w:val="none" w:sz="0" w:space="0" w:color="auto"/>
                    <w:bottom w:val="none" w:sz="0" w:space="0" w:color="auto"/>
                    <w:right w:val="none" w:sz="0" w:space="0" w:color="auto"/>
                  </w:divBdr>
                </w:div>
                <w:div w:id="2141264318">
                  <w:marLeft w:val="640"/>
                  <w:marRight w:val="0"/>
                  <w:marTop w:val="0"/>
                  <w:marBottom w:val="0"/>
                  <w:divBdr>
                    <w:top w:val="none" w:sz="0" w:space="0" w:color="auto"/>
                    <w:left w:val="none" w:sz="0" w:space="0" w:color="auto"/>
                    <w:bottom w:val="none" w:sz="0" w:space="0" w:color="auto"/>
                    <w:right w:val="none" w:sz="0" w:space="0" w:color="auto"/>
                  </w:divBdr>
                </w:div>
                <w:div w:id="550577880">
                  <w:marLeft w:val="640"/>
                  <w:marRight w:val="0"/>
                  <w:marTop w:val="0"/>
                  <w:marBottom w:val="0"/>
                  <w:divBdr>
                    <w:top w:val="none" w:sz="0" w:space="0" w:color="auto"/>
                    <w:left w:val="none" w:sz="0" w:space="0" w:color="auto"/>
                    <w:bottom w:val="none" w:sz="0" w:space="0" w:color="auto"/>
                    <w:right w:val="none" w:sz="0" w:space="0" w:color="auto"/>
                  </w:divBdr>
                </w:div>
                <w:div w:id="1330600037">
                  <w:marLeft w:val="640"/>
                  <w:marRight w:val="0"/>
                  <w:marTop w:val="0"/>
                  <w:marBottom w:val="0"/>
                  <w:divBdr>
                    <w:top w:val="none" w:sz="0" w:space="0" w:color="auto"/>
                    <w:left w:val="none" w:sz="0" w:space="0" w:color="auto"/>
                    <w:bottom w:val="none" w:sz="0" w:space="0" w:color="auto"/>
                    <w:right w:val="none" w:sz="0" w:space="0" w:color="auto"/>
                  </w:divBdr>
                </w:div>
                <w:div w:id="1162041632">
                  <w:marLeft w:val="640"/>
                  <w:marRight w:val="0"/>
                  <w:marTop w:val="0"/>
                  <w:marBottom w:val="0"/>
                  <w:divBdr>
                    <w:top w:val="none" w:sz="0" w:space="0" w:color="auto"/>
                    <w:left w:val="none" w:sz="0" w:space="0" w:color="auto"/>
                    <w:bottom w:val="none" w:sz="0" w:space="0" w:color="auto"/>
                    <w:right w:val="none" w:sz="0" w:space="0" w:color="auto"/>
                  </w:divBdr>
                </w:div>
                <w:div w:id="1111048707">
                  <w:marLeft w:val="640"/>
                  <w:marRight w:val="0"/>
                  <w:marTop w:val="0"/>
                  <w:marBottom w:val="0"/>
                  <w:divBdr>
                    <w:top w:val="none" w:sz="0" w:space="0" w:color="auto"/>
                    <w:left w:val="none" w:sz="0" w:space="0" w:color="auto"/>
                    <w:bottom w:val="none" w:sz="0" w:space="0" w:color="auto"/>
                    <w:right w:val="none" w:sz="0" w:space="0" w:color="auto"/>
                  </w:divBdr>
                </w:div>
                <w:div w:id="1996756498">
                  <w:marLeft w:val="640"/>
                  <w:marRight w:val="0"/>
                  <w:marTop w:val="0"/>
                  <w:marBottom w:val="0"/>
                  <w:divBdr>
                    <w:top w:val="none" w:sz="0" w:space="0" w:color="auto"/>
                    <w:left w:val="none" w:sz="0" w:space="0" w:color="auto"/>
                    <w:bottom w:val="none" w:sz="0" w:space="0" w:color="auto"/>
                    <w:right w:val="none" w:sz="0" w:space="0" w:color="auto"/>
                  </w:divBdr>
                </w:div>
                <w:div w:id="1037241633">
                  <w:marLeft w:val="640"/>
                  <w:marRight w:val="0"/>
                  <w:marTop w:val="0"/>
                  <w:marBottom w:val="0"/>
                  <w:divBdr>
                    <w:top w:val="none" w:sz="0" w:space="0" w:color="auto"/>
                    <w:left w:val="none" w:sz="0" w:space="0" w:color="auto"/>
                    <w:bottom w:val="none" w:sz="0" w:space="0" w:color="auto"/>
                    <w:right w:val="none" w:sz="0" w:space="0" w:color="auto"/>
                  </w:divBdr>
                </w:div>
                <w:div w:id="925043057">
                  <w:marLeft w:val="640"/>
                  <w:marRight w:val="0"/>
                  <w:marTop w:val="0"/>
                  <w:marBottom w:val="0"/>
                  <w:divBdr>
                    <w:top w:val="none" w:sz="0" w:space="0" w:color="auto"/>
                    <w:left w:val="none" w:sz="0" w:space="0" w:color="auto"/>
                    <w:bottom w:val="none" w:sz="0" w:space="0" w:color="auto"/>
                    <w:right w:val="none" w:sz="0" w:space="0" w:color="auto"/>
                  </w:divBdr>
                </w:div>
                <w:div w:id="789784777">
                  <w:marLeft w:val="640"/>
                  <w:marRight w:val="0"/>
                  <w:marTop w:val="0"/>
                  <w:marBottom w:val="0"/>
                  <w:divBdr>
                    <w:top w:val="none" w:sz="0" w:space="0" w:color="auto"/>
                    <w:left w:val="none" w:sz="0" w:space="0" w:color="auto"/>
                    <w:bottom w:val="none" w:sz="0" w:space="0" w:color="auto"/>
                    <w:right w:val="none" w:sz="0" w:space="0" w:color="auto"/>
                  </w:divBdr>
                </w:div>
                <w:div w:id="803623940">
                  <w:marLeft w:val="640"/>
                  <w:marRight w:val="0"/>
                  <w:marTop w:val="0"/>
                  <w:marBottom w:val="0"/>
                  <w:divBdr>
                    <w:top w:val="none" w:sz="0" w:space="0" w:color="auto"/>
                    <w:left w:val="none" w:sz="0" w:space="0" w:color="auto"/>
                    <w:bottom w:val="none" w:sz="0" w:space="0" w:color="auto"/>
                    <w:right w:val="none" w:sz="0" w:space="0" w:color="auto"/>
                  </w:divBdr>
                </w:div>
                <w:div w:id="1337271107">
                  <w:marLeft w:val="640"/>
                  <w:marRight w:val="0"/>
                  <w:marTop w:val="0"/>
                  <w:marBottom w:val="0"/>
                  <w:divBdr>
                    <w:top w:val="none" w:sz="0" w:space="0" w:color="auto"/>
                    <w:left w:val="none" w:sz="0" w:space="0" w:color="auto"/>
                    <w:bottom w:val="none" w:sz="0" w:space="0" w:color="auto"/>
                    <w:right w:val="none" w:sz="0" w:space="0" w:color="auto"/>
                  </w:divBdr>
                </w:div>
                <w:div w:id="1096748981">
                  <w:marLeft w:val="640"/>
                  <w:marRight w:val="0"/>
                  <w:marTop w:val="0"/>
                  <w:marBottom w:val="0"/>
                  <w:divBdr>
                    <w:top w:val="none" w:sz="0" w:space="0" w:color="auto"/>
                    <w:left w:val="none" w:sz="0" w:space="0" w:color="auto"/>
                    <w:bottom w:val="none" w:sz="0" w:space="0" w:color="auto"/>
                    <w:right w:val="none" w:sz="0" w:space="0" w:color="auto"/>
                  </w:divBdr>
                </w:div>
                <w:div w:id="350957561">
                  <w:marLeft w:val="640"/>
                  <w:marRight w:val="0"/>
                  <w:marTop w:val="0"/>
                  <w:marBottom w:val="0"/>
                  <w:divBdr>
                    <w:top w:val="none" w:sz="0" w:space="0" w:color="auto"/>
                    <w:left w:val="none" w:sz="0" w:space="0" w:color="auto"/>
                    <w:bottom w:val="none" w:sz="0" w:space="0" w:color="auto"/>
                    <w:right w:val="none" w:sz="0" w:space="0" w:color="auto"/>
                  </w:divBdr>
                </w:div>
                <w:div w:id="1980458825">
                  <w:marLeft w:val="640"/>
                  <w:marRight w:val="0"/>
                  <w:marTop w:val="0"/>
                  <w:marBottom w:val="0"/>
                  <w:divBdr>
                    <w:top w:val="none" w:sz="0" w:space="0" w:color="auto"/>
                    <w:left w:val="none" w:sz="0" w:space="0" w:color="auto"/>
                    <w:bottom w:val="none" w:sz="0" w:space="0" w:color="auto"/>
                    <w:right w:val="none" w:sz="0" w:space="0" w:color="auto"/>
                  </w:divBdr>
                </w:div>
                <w:div w:id="63573244">
                  <w:marLeft w:val="640"/>
                  <w:marRight w:val="0"/>
                  <w:marTop w:val="0"/>
                  <w:marBottom w:val="0"/>
                  <w:divBdr>
                    <w:top w:val="none" w:sz="0" w:space="0" w:color="auto"/>
                    <w:left w:val="none" w:sz="0" w:space="0" w:color="auto"/>
                    <w:bottom w:val="none" w:sz="0" w:space="0" w:color="auto"/>
                    <w:right w:val="none" w:sz="0" w:space="0" w:color="auto"/>
                  </w:divBdr>
                </w:div>
                <w:div w:id="580987065">
                  <w:marLeft w:val="640"/>
                  <w:marRight w:val="0"/>
                  <w:marTop w:val="0"/>
                  <w:marBottom w:val="0"/>
                  <w:divBdr>
                    <w:top w:val="none" w:sz="0" w:space="0" w:color="auto"/>
                    <w:left w:val="none" w:sz="0" w:space="0" w:color="auto"/>
                    <w:bottom w:val="none" w:sz="0" w:space="0" w:color="auto"/>
                    <w:right w:val="none" w:sz="0" w:space="0" w:color="auto"/>
                  </w:divBdr>
                </w:div>
                <w:div w:id="1359241229">
                  <w:marLeft w:val="640"/>
                  <w:marRight w:val="0"/>
                  <w:marTop w:val="0"/>
                  <w:marBottom w:val="0"/>
                  <w:divBdr>
                    <w:top w:val="none" w:sz="0" w:space="0" w:color="auto"/>
                    <w:left w:val="none" w:sz="0" w:space="0" w:color="auto"/>
                    <w:bottom w:val="none" w:sz="0" w:space="0" w:color="auto"/>
                    <w:right w:val="none" w:sz="0" w:space="0" w:color="auto"/>
                  </w:divBdr>
                </w:div>
                <w:div w:id="1978948603">
                  <w:marLeft w:val="640"/>
                  <w:marRight w:val="0"/>
                  <w:marTop w:val="0"/>
                  <w:marBottom w:val="0"/>
                  <w:divBdr>
                    <w:top w:val="none" w:sz="0" w:space="0" w:color="auto"/>
                    <w:left w:val="none" w:sz="0" w:space="0" w:color="auto"/>
                    <w:bottom w:val="none" w:sz="0" w:space="0" w:color="auto"/>
                    <w:right w:val="none" w:sz="0" w:space="0" w:color="auto"/>
                  </w:divBdr>
                </w:div>
                <w:div w:id="1195773227">
                  <w:marLeft w:val="640"/>
                  <w:marRight w:val="0"/>
                  <w:marTop w:val="0"/>
                  <w:marBottom w:val="0"/>
                  <w:divBdr>
                    <w:top w:val="none" w:sz="0" w:space="0" w:color="auto"/>
                    <w:left w:val="none" w:sz="0" w:space="0" w:color="auto"/>
                    <w:bottom w:val="none" w:sz="0" w:space="0" w:color="auto"/>
                    <w:right w:val="none" w:sz="0" w:space="0" w:color="auto"/>
                  </w:divBdr>
                </w:div>
                <w:div w:id="1154296872">
                  <w:marLeft w:val="640"/>
                  <w:marRight w:val="0"/>
                  <w:marTop w:val="0"/>
                  <w:marBottom w:val="0"/>
                  <w:divBdr>
                    <w:top w:val="none" w:sz="0" w:space="0" w:color="auto"/>
                    <w:left w:val="none" w:sz="0" w:space="0" w:color="auto"/>
                    <w:bottom w:val="none" w:sz="0" w:space="0" w:color="auto"/>
                    <w:right w:val="none" w:sz="0" w:space="0" w:color="auto"/>
                  </w:divBdr>
                </w:div>
                <w:div w:id="433942857">
                  <w:marLeft w:val="640"/>
                  <w:marRight w:val="0"/>
                  <w:marTop w:val="0"/>
                  <w:marBottom w:val="0"/>
                  <w:divBdr>
                    <w:top w:val="none" w:sz="0" w:space="0" w:color="auto"/>
                    <w:left w:val="none" w:sz="0" w:space="0" w:color="auto"/>
                    <w:bottom w:val="none" w:sz="0" w:space="0" w:color="auto"/>
                    <w:right w:val="none" w:sz="0" w:space="0" w:color="auto"/>
                  </w:divBdr>
                </w:div>
                <w:div w:id="637153065">
                  <w:marLeft w:val="640"/>
                  <w:marRight w:val="0"/>
                  <w:marTop w:val="0"/>
                  <w:marBottom w:val="0"/>
                  <w:divBdr>
                    <w:top w:val="none" w:sz="0" w:space="0" w:color="auto"/>
                    <w:left w:val="none" w:sz="0" w:space="0" w:color="auto"/>
                    <w:bottom w:val="none" w:sz="0" w:space="0" w:color="auto"/>
                    <w:right w:val="none" w:sz="0" w:space="0" w:color="auto"/>
                  </w:divBdr>
                </w:div>
                <w:div w:id="1233659381">
                  <w:marLeft w:val="640"/>
                  <w:marRight w:val="0"/>
                  <w:marTop w:val="0"/>
                  <w:marBottom w:val="0"/>
                  <w:divBdr>
                    <w:top w:val="none" w:sz="0" w:space="0" w:color="auto"/>
                    <w:left w:val="none" w:sz="0" w:space="0" w:color="auto"/>
                    <w:bottom w:val="none" w:sz="0" w:space="0" w:color="auto"/>
                    <w:right w:val="none" w:sz="0" w:space="0" w:color="auto"/>
                  </w:divBdr>
                </w:div>
                <w:div w:id="799612817">
                  <w:marLeft w:val="640"/>
                  <w:marRight w:val="0"/>
                  <w:marTop w:val="0"/>
                  <w:marBottom w:val="0"/>
                  <w:divBdr>
                    <w:top w:val="none" w:sz="0" w:space="0" w:color="auto"/>
                    <w:left w:val="none" w:sz="0" w:space="0" w:color="auto"/>
                    <w:bottom w:val="none" w:sz="0" w:space="0" w:color="auto"/>
                    <w:right w:val="none" w:sz="0" w:space="0" w:color="auto"/>
                  </w:divBdr>
                </w:div>
                <w:div w:id="60561659">
                  <w:marLeft w:val="640"/>
                  <w:marRight w:val="0"/>
                  <w:marTop w:val="0"/>
                  <w:marBottom w:val="0"/>
                  <w:divBdr>
                    <w:top w:val="none" w:sz="0" w:space="0" w:color="auto"/>
                    <w:left w:val="none" w:sz="0" w:space="0" w:color="auto"/>
                    <w:bottom w:val="none" w:sz="0" w:space="0" w:color="auto"/>
                    <w:right w:val="none" w:sz="0" w:space="0" w:color="auto"/>
                  </w:divBdr>
                </w:div>
                <w:div w:id="1520656937">
                  <w:marLeft w:val="640"/>
                  <w:marRight w:val="0"/>
                  <w:marTop w:val="0"/>
                  <w:marBottom w:val="0"/>
                  <w:divBdr>
                    <w:top w:val="none" w:sz="0" w:space="0" w:color="auto"/>
                    <w:left w:val="none" w:sz="0" w:space="0" w:color="auto"/>
                    <w:bottom w:val="none" w:sz="0" w:space="0" w:color="auto"/>
                    <w:right w:val="none" w:sz="0" w:space="0" w:color="auto"/>
                  </w:divBdr>
                </w:div>
                <w:div w:id="1490366763">
                  <w:marLeft w:val="640"/>
                  <w:marRight w:val="0"/>
                  <w:marTop w:val="0"/>
                  <w:marBottom w:val="0"/>
                  <w:divBdr>
                    <w:top w:val="none" w:sz="0" w:space="0" w:color="auto"/>
                    <w:left w:val="none" w:sz="0" w:space="0" w:color="auto"/>
                    <w:bottom w:val="none" w:sz="0" w:space="0" w:color="auto"/>
                    <w:right w:val="none" w:sz="0" w:space="0" w:color="auto"/>
                  </w:divBdr>
                </w:div>
                <w:div w:id="1577593881">
                  <w:marLeft w:val="640"/>
                  <w:marRight w:val="0"/>
                  <w:marTop w:val="0"/>
                  <w:marBottom w:val="0"/>
                  <w:divBdr>
                    <w:top w:val="none" w:sz="0" w:space="0" w:color="auto"/>
                    <w:left w:val="none" w:sz="0" w:space="0" w:color="auto"/>
                    <w:bottom w:val="none" w:sz="0" w:space="0" w:color="auto"/>
                    <w:right w:val="none" w:sz="0" w:space="0" w:color="auto"/>
                  </w:divBdr>
                </w:div>
                <w:div w:id="1124081871">
                  <w:marLeft w:val="640"/>
                  <w:marRight w:val="0"/>
                  <w:marTop w:val="0"/>
                  <w:marBottom w:val="0"/>
                  <w:divBdr>
                    <w:top w:val="none" w:sz="0" w:space="0" w:color="auto"/>
                    <w:left w:val="none" w:sz="0" w:space="0" w:color="auto"/>
                    <w:bottom w:val="none" w:sz="0" w:space="0" w:color="auto"/>
                    <w:right w:val="none" w:sz="0" w:space="0" w:color="auto"/>
                  </w:divBdr>
                </w:div>
                <w:div w:id="955141771">
                  <w:marLeft w:val="640"/>
                  <w:marRight w:val="0"/>
                  <w:marTop w:val="0"/>
                  <w:marBottom w:val="0"/>
                  <w:divBdr>
                    <w:top w:val="none" w:sz="0" w:space="0" w:color="auto"/>
                    <w:left w:val="none" w:sz="0" w:space="0" w:color="auto"/>
                    <w:bottom w:val="none" w:sz="0" w:space="0" w:color="auto"/>
                    <w:right w:val="none" w:sz="0" w:space="0" w:color="auto"/>
                  </w:divBdr>
                </w:div>
                <w:div w:id="1197083776">
                  <w:marLeft w:val="640"/>
                  <w:marRight w:val="0"/>
                  <w:marTop w:val="0"/>
                  <w:marBottom w:val="0"/>
                  <w:divBdr>
                    <w:top w:val="none" w:sz="0" w:space="0" w:color="auto"/>
                    <w:left w:val="none" w:sz="0" w:space="0" w:color="auto"/>
                    <w:bottom w:val="none" w:sz="0" w:space="0" w:color="auto"/>
                    <w:right w:val="none" w:sz="0" w:space="0" w:color="auto"/>
                  </w:divBdr>
                </w:div>
                <w:div w:id="114837344">
                  <w:marLeft w:val="640"/>
                  <w:marRight w:val="0"/>
                  <w:marTop w:val="0"/>
                  <w:marBottom w:val="0"/>
                  <w:divBdr>
                    <w:top w:val="none" w:sz="0" w:space="0" w:color="auto"/>
                    <w:left w:val="none" w:sz="0" w:space="0" w:color="auto"/>
                    <w:bottom w:val="none" w:sz="0" w:space="0" w:color="auto"/>
                    <w:right w:val="none" w:sz="0" w:space="0" w:color="auto"/>
                  </w:divBdr>
                </w:div>
                <w:div w:id="1129398418">
                  <w:marLeft w:val="640"/>
                  <w:marRight w:val="0"/>
                  <w:marTop w:val="0"/>
                  <w:marBottom w:val="0"/>
                  <w:divBdr>
                    <w:top w:val="none" w:sz="0" w:space="0" w:color="auto"/>
                    <w:left w:val="none" w:sz="0" w:space="0" w:color="auto"/>
                    <w:bottom w:val="none" w:sz="0" w:space="0" w:color="auto"/>
                    <w:right w:val="none" w:sz="0" w:space="0" w:color="auto"/>
                  </w:divBdr>
                </w:div>
                <w:div w:id="736781411">
                  <w:marLeft w:val="640"/>
                  <w:marRight w:val="0"/>
                  <w:marTop w:val="0"/>
                  <w:marBottom w:val="0"/>
                  <w:divBdr>
                    <w:top w:val="none" w:sz="0" w:space="0" w:color="auto"/>
                    <w:left w:val="none" w:sz="0" w:space="0" w:color="auto"/>
                    <w:bottom w:val="none" w:sz="0" w:space="0" w:color="auto"/>
                    <w:right w:val="none" w:sz="0" w:space="0" w:color="auto"/>
                  </w:divBdr>
                </w:div>
                <w:div w:id="1122454054">
                  <w:marLeft w:val="640"/>
                  <w:marRight w:val="0"/>
                  <w:marTop w:val="0"/>
                  <w:marBottom w:val="0"/>
                  <w:divBdr>
                    <w:top w:val="none" w:sz="0" w:space="0" w:color="auto"/>
                    <w:left w:val="none" w:sz="0" w:space="0" w:color="auto"/>
                    <w:bottom w:val="none" w:sz="0" w:space="0" w:color="auto"/>
                    <w:right w:val="none" w:sz="0" w:space="0" w:color="auto"/>
                  </w:divBdr>
                </w:div>
                <w:div w:id="920218572">
                  <w:marLeft w:val="640"/>
                  <w:marRight w:val="0"/>
                  <w:marTop w:val="0"/>
                  <w:marBottom w:val="0"/>
                  <w:divBdr>
                    <w:top w:val="none" w:sz="0" w:space="0" w:color="auto"/>
                    <w:left w:val="none" w:sz="0" w:space="0" w:color="auto"/>
                    <w:bottom w:val="none" w:sz="0" w:space="0" w:color="auto"/>
                    <w:right w:val="none" w:sz="0" w:space="0" w:color="auto"/>
                  </w:divBdr>
                </w:div>
                <w:div w:id="709646823">
                  <w:marLeft w:val="640"/>
                  <w:marRight w:val="0"/>
                  <w:marTop w:val="0"/>
                  <w:marBottom w:val="0"/>
                  <w:divBdr>
                    <w:top w:val="none" w:sz="0" w:space="0" w:color="auto"/>
                    <w:left w:val="none" w:sz="0" w:space="0" w:color="auto"/>
                    <w:bottom w:val="none" w:sz="0" w:space="0" w:color="auto"/>
                    <w:right w:val="none" w:sz="0" w:space="0" w:color="auto"/>
                  </w:divBdr>
                </w:div>
                <w:div w:id="104614370">
                  <w:marLeft w:val="640"/>
                  <w:marRight w:val="0"/>
                  <w:marTop w:val="0"/>
                  <w:marBottom w:val="0"/>
                  <w:divBdr>
                    <w:top w:val="none" w:sz="0" w:space="0" w:color="auto"/>
                    <w:left w:val="none" w:sz="0" w:space="0" w:color="auto"/>
                    <w:bottom w:val="none" w:sz="0" w:space="0" w:color="auto"/>
                    <w:right w:val="none" w:sz="0" w:space="0" w:color="auto"/>
                  </w:divBdr>
                </w:div>
                <w:div w:id="15352990">
                  <w:marLeft w:val="640"/>
                  <w:marRight w:val="0"/>
                  <w:marTop w:val="0"/>
                  <w:marBottom w:val="0"/>
                  <w:divBdr>
                    <w:top w:val="none" w:sz="0" w:space="0" w:color="auto"/>
                    <w:left w:val="none" w:sz="0" w:space="0" w:color="auto"/>
                    <w:bottom w:val="none" w:sz="0" w:space="0" w:color="auto"/>
                    <w:right w:val="none" w:sz="0" w:space="0" w:color="auto"/>
                  </w:divBdr>
                </w:div>
                <w:div w:id="7559853">
                  <w:marLeft w:val="640"/>
                  <w:marRight w:val="0"/>
                  <w:marTop w:val="0"/>
                  <w:marBottom w:val="0"/>
                  <w:divBdr>
                    <w:top w:val="none" w:sz="0" w:space="0" w:color="auto"/>
                    <w:left w:val="none" w:sz="0" w:space="0" w:color="auto"/>
                    <w:bottom w:val="none" w:sz="0" w:space="0" w:color="auto"/>
                    <w:right w:val="none" w:sz="0" w:space="0" w:color="auto"/>
                  </w:divBdr>
                </w:div>
                <w:div w:id="1415587336">
                  <w:marLeft w:val="640"/>
                  <w:marRight w:val="0"/>
                  <w:marTop w:val="0"/>
                  <w:marBottom w:val="0"/>
                  <w:divBdr>
                    <w:top w:val="none" w:sz="0" w:space="0" w:color="auto"/>
                    <w:left w:val="none" w:sz="0" w:space="0" w:color="auto"/>
                    <w:bottom w:val="none" w:sz="0" w:space="0" w:color="auto"/>
                    <w:right w:val="none" w:sz="0" w:space="0" w:color="auto"/>
                  </w:divBdr>
                </w:div>
                <w:div w:id="460654117">
                  <w:marLeft w:val="640"/>
                  <w:marRight w:val="0"/>
                  <w:marTop w:val="0"/>
                  <w:marBottom w:val="0"/>
                  <w:divBdr>
                    <w:top w:val="none" w:sz="0" w:space="0" w:color="auto"/>
                    <w:left w:val="none" w:sz="0" w:space="0" w:color="auto"/>
                    <w:bottom w:val="none" w:sz="0" w:space="0" w:color="auto"/>
                    <w:right w:val="none" w:sz="0" w:space="0" w:color="auto"/>
                  </w:divBdr>
                </w:div>
                <w:div w:id="1117598006">
                  <w:marLeft w:val="640"/>
                  <w:marRight w:val="0"/>
                  <w:marTop w:val="0"/>
                  <w:marBottom w:val="0"/>
                  <w:divBdr>
                    <w:top w:val="none" w:sz="0" w:space="0" w:color="auto"/>
                    <w:left w:val="none" w:sz="0" w:space="0" w:color="auto"/>
                    <w:bottom w:val="none" w:sz="0" w:space="0" w:color="auto"/>
                    <w:right w:val="none" w:sz="0" w:space="0" w:color="auto"/>
                  </w:divBdr>
                </w:div>
                <w:div w:id="102505825">
                  <w:marLeft w:val="640"/>
                  <w:marRight w:val="0"/>
                  <w:marTop w:val="0"/>
                  <w:marBottom w:val="0"/>
                  <w:divBdr>
                    <w:top w:val="none" w:sz="0" w:space="0" w:color="auto"/>
                    <w:left w:val="none" w:sz="0" w:space="0" w:color="auto"/>
                    <w:bottom w:val="none" w:sz="0" w:space="0" w:color="auto"/>
                    <w:right w:val="none" w:sz="0" w:space="0" w:color="auto"/>
                  </w:divBdr>
                </w:div>
                <w:div w:id="299649364">
                  <w:marLeft w:val="640"/>
                  <w:marRight w:val="0"/>
                  <w:marTop w:val="0"/>
                  <w:marBottom w:val="0"/>
                  <w:divBdr>
                    <w:top w:val="none" w:sz="0" w:space="0" w:color="auto"/>
                    <w:left w:val="none" w:sz="0" w:space="0" w:color="auto"/>
                    <w:bottom w:val="none" w:sz="0" w:space="0" w:color="auto"/>
                    <w:right w:val="none" w:sz="0" w:space="0" w:color="auto"/>
                  </w:divBdr>
                </w:div>
                <w:div w:id="1080248939">
                  <w:marLeft w:val="640"/>
                  <w:marRight w:val="0"/>
                  <w:marTop w:val="0"/>
                  <w:marBottom w:val="0"/>
                  <w:divBdr>
                    <w:top w:val="none" w:sz="0" w:space="0" w:color="auto"/>
                    <w:left w:val="none" w:sz="0" w:space="0" w:color="auto"/>
                    <w:bottom w:val="none" w:sz="0" w:space="0" w:color="auto"/>
                    <w:right w:val="none" w:sz="0" w:space="0" w:color="auto"/>
                  </w:divBdr>
                </w:div>
                <w:div w:id="223444112">
                  <w:marLeft w:val="640"/>
                  <w:marRight w:val="0"/>
                  <w:marTop w:val="0"/>
                  <w:marBottom w:val="0"/>
                  <w:divBdr>
                    <w:top w:val="none" w:sz="0" w:space="0" w:color="auto"/>
                    <w:left w:val="none" w:sz="0" w:space="0" w:color="auto"/>
                    <w:bottom w:val="none" w:sz="0" w:space="0" w:color="auto"/>
                    <w:right w:val="none" w:sz="0" w:space="0" w:color="auto"/>
                  </w:divBdr>
                </w:div>
                <w:div w:id="1446341934">
                  <w:marLeft w:val="640"/>
                  <w:marRight w:val="0"/>
                  <w:marTop w:val="0"/>
                  <w:marBottom w:val="0"/>
                  <w:divBdr>
                    <w:top w:val="none" w:sz="0" w:space="0" w:color="auto"/>
                    <w:left w:val="none" w:sz="0" w:space="0" w:color="auto"/>
                    <w:bottom w:val="none" w:sz="0" w:space="0" w:color="auto"/>
                    <w:right w:val="none" w:sz="0" w:space="0" w:color="auto"/>
                  </w:divBdr>
                </w:div>
                <w:div w:id="659310413">
                  <w:marLeft w:val="640"/>
                  <w:marRight w:val="0"/>
                  <w:marTop w:val="0"/>
                  <w:marBottom w:val="0"/>
                  <w:divBdr>
                    <w:top w:val="none" w:sz="0" w:space="0" w:color="auto"/>
                    <w:left w:val="none" w:sz="0" w:space="0" w:color="auto"/>
                    <w:bottom w:val="none" w:sz="0" w:space="0" w:color="auto"/>
                    <w:right w:val="none" w:sz="0" w:space="0" w:color="auto"/>
                  </w:divBdr>
                </w:div>
                <w:div w:id="1864131923">
                  <w:marLeft w:val="640"/>
                  <w:marRight w:val="0"/>
                  <w:marTop w:val="0"/>
                  <w:marBottom w:val="0"/>
                  <w:divBdr>
                    <w:top w:val="none" w:sz="0" w:space="0" w:color="auto"/>
                    <w:left w:val="none" w:sz="0" w:space="0" w:color="auto"/>
                    <w:bottom w:val="none" w:sz="0" w:space="0" w:color="auto"/>
                    <w:right w:val="none" w:sz="0" w:space="0" w:color="auto"/>
                  </w:divBdr>
                </w:div>
                <w:div w:id="1017652918">
                  <w:marLeft w:val="640"/>
                  <w:marRight w:val="0"/>
                  <w:marTop w:val="0"/>
                  <w:marBottom w:val="0"/>
                  <w:divBdr>
                    <w:top w:val="none" w:sz="0" w:space="0" w:color="auto"/>
                    <w:left w:val="none" w:sz="0" w:space="0" w:color="auto"/>
                    <w:bottom w:val="none" w:sz="0" w:space="0" w:color="auto"/>
                    <w:right w:val="none" w:sz="0" w:space="0" w:color="auto"/>
                  </w:divBdr>
                </w:div>
                <w:div w:id="668599851">
                  <w:marLeft w:val="640"/>
                  <w:marRight w:val="0"/>
                  <w:marTop w:val="0"/>
                  <w:marBottom w:val="0"/>
                  <w:divBdr>
                    <w:top w:val="none" w:sz="0" w:space="0" w:color="auto"/>
                    <w:left w:val="none" w:sz="0" w:space="0" w:color="auto"/>
                    <w:bottom w:val="none" w:sz="0" w:space="0" w:color="auto"/>
                    <w:right w:val="none" w:sz="0" w:space="0" w:color="auto"/>
                  </w:divBdr>
                </w:div>
                <w:div w:id="637342273">
                  <w:marLeft w:val="640"/>
                  <w:marRight w:val="0"/>
                  <w:marTop w:val="0"/>
                  <w:marBottom w:val="0"/>
                  <w:divBdr>
                    <w:top w:val="none" w:sz="0" w:space="0" w:color="auto"/>
                    <w:left w:val="none" w:sz="0" w:space="0" w:color="auto"/>
                    <w:bottom w:val="none" w:sz="0" w:space="0" w:color="auto"/>
                    <w:right w:val="none" w:sz="0" w:space="0" w:color="auto"/>
                  </w:divBdr>
                </w:div>
                <w:div w:id="1163083683">
                  <w:marLeft w:val="640"/>
                  <w:marRight w:val="0"/>
                  <w:marTop w:val="0"/>
                  <w:marBottom w:val="0"/>
                  <w:divBdr>
                    <w:top w:val="none" w:sz="0" w:space="0" w:color="auto"/>
                    <w:left w:val="none" w:sz="0" w:space="0" w:color="auto"/>
                    <w:bottom w:val="none" w:sz="0" w:space="0" w:color="auto"/>
                    <w:right w:val="none" w:sz="0" w:space="0" w:color="auto"/>
                  </w:divBdr>
                </w:div>
                <w:div w:id="2101678529">
                  <w:marLeft w:val="640"/>
                  <w:marRight w:val="0"/>
                  <w:marTop w:val="0"/>
                  <w:marBottom w:val="0"/>
                  <w:divBdr>
                    <w:top w:val="none" w:sz="0" w:space="0" w:color="auto"/>
                    <w:left w:val="none" w:sz="0" w:space="0" w:color="auto"/>
                    <w:bottom w:val="none" w:sz="0" w:space="0" w:color="auto"/>
                    <w:right w:val="none" w:sz="0" w:space="0" w:color="auto"/>
                  </w:divBdr>
                </w:div>
                <w:div w:id="419788806">
                  <w:marLeft w:val="640"/>
                  <w:marRight w:val="0"/>
                  <w:marTop w:val="0"/>
                  <w:marBottom w:val="0"/>
                  <w:divBdr>
                    <w:top w:val="none" w:sz="0" w:space="0" w:color="auto"/>
                    <w:left w:val="none" w:sz="0" w:space="0" w:color="auto"/>
                    <w:bottom w:val="none" w:sz="0" w:space="0" w:color="auto"/>
                    <w:right w:val="none" w:sz="0" w:space="0" w:color="auto"/>
                  </w:divBdr>
                </w:div>
                <w:div w:id="543835472">
                  <w:marLeft w:val="640"/>
                  <w:marRight w:val="0"/>
                  <w:marTop w:val="0"/>
                  <w:marBottom w:val="0"/>
                  <w:divBdr>
                    <w:top w:val="none" w:sz="0" w:space="0" w:color="auto"/>
                    <w:left w:val="none" w:sz="0" w:space="0" w:color="auto"/>
                    <w:bottom w:val="none" w:sz="0" w:space="0" w:color="auto"/>
                    <w:right w:val="none" w:sz="0" w:space="0" w:color="auto"/>
                  </w:divBdr>
                </w:div>
                <w:div w:id="991712050">
                  <w:marLeft w:val="640"/>
                  <w:marRight w:val="0"/>
                  <w:marTop w:val="0"/>
                  <w:marBottom w:val="0"/>
                  <w:divBdr>
                    <w:top w:val="none" w:sz="0" w:space="0" w:color="auto"/>
                    <w:left w:val="none" w:sz="0" w:space="0" w:color="auto"/>
                    <w:bottom w:val="none" w:sz="0" w:space="0" w:color="auto"/>
                    <w:right w:val="none" w:sz="0" w:space="0" w:color="auto"/>
                  </w:divBdr>
                </w:div>
                <w:div w:id="944658615">
                  <w:marLeft w:val="640"/>
                  <w:marRight w:val="0"/>
                  <w:marTop w:val="0"/>
                  <w:marBottom w:val="0"/>
                  <w:divBdr>
                    <w:top w:val="none" w:sz="0" w:space="0" w:color="auto"/>
                    <w:left w:val="none" w:sz="0" w:space="0" w:color="auto"/>
                    <w:bottom w:val="none" w:sz="0" w:space="0" w:color="auto"/>
                    <w:right w:val="none" w:sz="0" w:space="0" w:color="auto"/>
                  </w:divBdr>
                </w:div>
              </w:divsChild>
            </w:div>
            <w:div w:id="1661539163">
              <w:marLeft w:val="0"/>
              <w:marRight w:val="0"/>
              <w:marTop w:val="0"/>
              <w:marBottom w:val="0"/>
              <w:divBdr>
                <w:top w:val="none" w:sz="0" w:space="0" w:color="auto"/>
                <w:left w:val="none" w:sz="0" w:space="0" w:color="auto"/>
                <w:bottom w:val="none" w:sz="0" w:space="0" w:color="auto"/>
                <w:right w:val="none" w:sz="0" w:space="0" w:color="auto"/>
              </w:divBdr>
              <w:divsChild>
                <w:div w:id="611473944">
                  <w:marLeft w:val="640"/>
                  <w:marRight w:val="0"/>
                  <w:marTop w:val="0"/>
                  <w:marBottom w:val="0"/>
                  <w:divBdr>
                    <w:top w:val="none" w:sz="0" w:space="0" w:color="auto"/>
                    <w:left w:val="none" w:sz="0" w:space="0" w:color="auto"/>
                    <w:bottom w:val="none" w:sz="0" w:space="0" w:color="auto"/>
                    <w:right w:val="none" w:sz="0" w:space="0" w:color="auto"/>
                  </w:divBdr>
                </w:div>
                <w:div w:id="1603997486">
                  <w:marLeft w:val="640"/>
                  <w:marRight w:val="0"/>
                  <w:marTop w:val="0"/>
                  <w:marBottom w:val="0"/>
                  <w:divBdr>
                    <w:top w:val="none" w:sz="0" w:space="0" w:color="auto"/>
                    <w:left w:val="none" w:sz="0" w:space="0" w:color="auto"/>
                    <w:bottom w:val="none" w:sz="0" w:space="0" w:color="auto"/>
                    <w:right w:val="none" w:sz="0" w:space="0" w:color="auto"/>
                  </w:divBdr>
                </w:div>
                <w:div w:id="1453672474">
                  <w:marLeft w:val="640"/>
                  <w:marRight w:val="0"/>
                  <w:marTop w:val="0"/>
                  <w:marBottom w:val="0"/>
                  <w:divBdr>
                    <w:top w:val="none" w:sz="0" w:space="0" w:color="auto"/>
                    <w:left w:val="none" w:sz="0" w:space="0" w:color="auto"/>
                    <w:bottom w:val="none" w:sz="0" w:space="0" w:color="auto"/>
                    <w:right w:val="none" w:sz="0" w:space="0" w:color="auto"/>
                  </w:divBdr>
                </w:div>
                <w:div w:id="800223003">
                  <w:marLeft w:val="640"/>
                  <w:marRight w:val="0"/>
                  <w:marTop w:val="0"/>
                  <w:marBottom w:val="0"/>
                  <w:divBdr>
                    <w:top w:val="none" w:sz="0" w:space="0" w:color="auto"/>
                    <w:left w:val="none" w:sz="0" w:space="0" w:color="auto"/>
                    <w:bottom w:val="none" w:sz="0" w:space="0" w:color="auto"/>
                    <w:right w:val="none" w:sz="0" w:space="0" w:color="auto"/>
                  </w:divBdr>
                </w:div>
                <w:div w:id="338504485">
                  <w:marLeft w:val="640"/>
                  <w:marRight w:val="0"/>
                  <w:marTop w:val="0"/>
                  <w:marBottom w:val="0"/>
                  <w:divBdr>
                    <w:top w:val="none" w:sz="0" w:space="0" w:color="auto"/>
                    <w:left w:val="none" w:sz="0" w:space="0" w:color="auto"/>
                    <w:bottom w:val="none" w:sz="0" w:space="0" w:color="auto"/>
                    <w:right w:val="none" w:sz="0" w:space="0" w:color="auto"/>
                  </w:divBdr>
                </w:div>
                <w:div w:id="982000806">
                  <w:marLeft w:val="640"/>
                  <w:marRight w:val="0"/>
                  <w:marTop w:val="0"/>
                  <w:marBottom w:val="0"/>
                  <w:divBdr>
                    <w:top w:val="none" w:sz="0" w:space="0" w:color="auto"/>
                    <w:left w:val="none" w:sz="0" w:space="0" w:color="auto"/>
                    <w:bottom w:val="none" w:sz="0" w:space="0" w:color="auto"/>
                    <w:right w:val="none" w:sz="0" w:space="0" w:color="auto"/>
                  </w:divBdr>
                </w:div>
                <w:div w:id="20983961">
                  <w:marLeft w:val="640"/>
                  <w:marRight w:val="0"/>
                  <w:marTop w:val="0"/>
                  <w:marBottom w:val="0"/>
                  <w:divBdr>
                    <w:top w:val="none" w:sz="0" w:space="0" w:color="auto"/>
                    <w:left w:val="none" w:sz="0" w:space="0" w:color="auto"/>
                    <w:bottom w:val="none" w:sz="0" w:space="0" w:color="auto"/>
                    <w:right w:val="none" w:sz="0" w:space="0" w:color="auto"/>
                  </w:divBdr>
                </w:div>
                <w:div w:id="75173590">
                  <w:marLeft w:val="640"/>
                  <w:marRight w:val="0"/>
                  <w:marTop w:val="0"/>
                  <w:marBottom w:val="0"/>
                  <w:divBdr>
                    <w:top w:val="none" w:sz="0" w:space="0" w:color="auto"/>
                    <w:left w:val="none" w:sz="0" w:space="0" w:color="auto"/>
                    <w:bottom w:val="none" w:sz="0" w:space="0" w:color="auto"/>
                    <w:right w:val="none" w:sz="0" w:space="0" w:color="auto"/>
                  </w:divBdr>
                </w:div>
                <w:div w:id="682710805">
                  <w:marLeft w:val="640"/>
                  <w:marRight w:val="0"/>
                  <w:marTop w:val="0"/>
                  <w:marBottom w:val="0"/>
                  <w:divBdr>
                    <w:top w:val="none" w:sz="0" w:space="0" w:color="auto"/>
                    <w:left w:val="none" w:sz="0" w:space="0" w:color="auto"/>
                    <w:bottom w:val="none" w:sz="0" w:space="0" w:color="auto"/>
                    <w:right w:val="none" w:sz="0" w:space="0" w:color="auto"/>
                  </w:divBdr>
                </w:div>
                <w:div w:id="1437477583">
                  <w:marLeft w:val="640"/>
                  <w:marRight w:val="0"/>
                  <w:marTop w:val="0"/>
                  <w:marBottom w:val="0"/>
                  <w:divBdr>
                    <w:top w:val="none" w:sz="0" w:space="0" w:color="auto"/>
                    <w:left w:val="none" w:sz="0" w:space="0" w:color="auto"/>
                    <w:bottom w:val="none" w:sz="0" w:space="0" w:color="auto"/>
                    <w:right w:val="none" w:sz="0" w:space="0" w:color="auto"/>
                  </w:divBdr>
                </w:div>
                <w:div w:id="1609502814">
                  <w:marLeft w:val="640"/>
                  <w:marRight w:val="0"/>
                  <w:marTop w:val="0"/>
                  <w:marBottom w:val="0"/>
                  <w:divBdr>
                    <w:top w:val="none" w:sz="0" w:space="0" w:color="auto"/>
                    <w:left w:val="none" w:sz="0" w:space="0" w:color="auto"/>
                    <w:bottom w:val="none" w:sz="0" w:space="0" w:color="auto"/>
                    <w:right w:val="none" w:sz="0" w:space="0" w:color="auto"/>
                  </w:divBdr>
                </w:div>
                <w:div w:id="1923830656">
                  <w:marLeft w:val="640"/>
                  <w:marRight w:val="0"/>
                  <w:marTop w:val="0"/>
                  <w:marBottom w:val="0"/>
                  <w:divBdr>
                    <w:top w:val="none" w:sz="0" w:space="0" w:color="auto"/>
                    <w:left w:val="none" w:sz="0" w:space="0" w:color="auto"/>
                    <w:bottom w:val="none" w:sz="0" w:space="0" w:color="auto"/>
                    <w:right w:val="none" w:sz="0" w:space="0" w:color="auto"/>
                  </w:divBdr>
                </w:div>
                <w:div w:id="1876043820">
                  <w:marLeft w:val="640"/>
                  <w:marRight w:val="0"/>
                  <w:marTop w:val="0"/>
                  <w:marBottom w:val="0"/>
                  <w:divBdr>
                    <w:top w:val="none" w:sz="0" w:space="0" w:color="auto"/>
                    <w:left w:val="none" w:sz="0" w:space="0" w:color="auto"/>
                    <w:bottom w:val="none" w:sz="0" w:space="0" w:color="auto"/>
                    <w:right w:val="none" w:sz="0" w:space="0" w:color="auto"/>
                  </w:divBdr>
                </w:div>
                <w:div w:id="933898833">
                  <w:marLeft w:val="640"/>
                  <w:marRight w:val="0"/>
                  <w:marTop w:val="0"/>
                  <w:marBottom w:val="0"/>
                  <w:divBdr>
                    <w:top w:val="none" w:sz="0" w:space="0" w:color="auto"/>
                    <w:left w:val="none" w:sz="0" w:space="0" w:color="auto"/>
                    <w:bottom w:val="none" w:sz="0" w:space="0" w:color="auto"/>
                    <w:right w:val="none" w:sz="0" w:space="0" w:color="auto"/>
                  </w:divBdr>
                </w:div>
                <w:div w:id="2125926204">
                  <w:marLeft w:val="640"/>
                  <w:marRight w:val="0"/>
                  <w:marTop w:val="0"/>
                  <w:marBottom w:val="0"/>
                  <w:divBdr>
                    <w:top w:val="none" w:sz="0" w:space="0" w:color="auto"/>
                    <w:left w:val="none" w:sz="0" w:space="0" w:color="auto"/>
                    <w:bottom w:val="none" w:sz="0" w:space="0" w:color="auto"/>
                    <w:right w:val="none" w:sz="0" w:space="0" w:color="auto"/>
                  </w:divBdr>
                </w:div>
                <w:div w:id="89788569">
                  <w:marLeft w:val="640"/>
                  <w:marRight w:val="0"/>
                  <w:marTop w:val="0"/>
                  <w:marBottom w:val="0"/>
                  <w:divBdr>
                    <w:top w:val="none" w:sz="0" w:space="0" w:color="auto"/>
                    <w:left w:val="none" w:sz="0" w:space="0" w:color="auto"/>
                    <w:bottom w:val="none" w:sz="0" w:space="0" w:color="auto"/>
                    <w:right w:val="none" w:sz="0" w:space="0" w:color="auto"/>
                  </w:divBdr>
                </w:div>
                <w:div w:id="1261833718">
                  <w:marLeft w:val="640"/>
                  <w:marRight w:val="0"/>
                  <w:marTop w:val="0"/>
                  <w:marBottom w:val="0"/>
                  <w:divBdr>
                    <w:top w:val="none" w:sz="0" w:space="0" w:color="auto"/>
                    <w:left w:val="none" w:sz="0" w:space="0" w:color="auto"/>
                    <w:bottom w:val="none" w:sz="0" w:space="0" w:color="auto"/>
                    <w:right w:val="none" w:sz="0" w:space="0" w:color="auto"/>
                  </w:divBdr>
                </w:div>
                <w:div w:id="256254984">
                  <w:marLeft w:val="640"/>
                  <w:marRight w:val="0"/>
                  <w:marTop w:val="0"/>
                  <w:marBottom w:val="0"/>
                  <w:divBdr>
                    <w:top w:val="none" w:sz="0" w:space="0" w:color="auto"/>
                    <w:left w:val="none" w:sz="0" w:space="0" w:color="auto"/>
                    <w:bottom w:val="none" w:sz="0" w:space="0" w:color="auto"/>
                    <w:right w:val="none" w:sz="0" w:space="0" w:color="auto"/>
                  </w:divBdr>
                </w:div>
                <w:div w:id="1278758557">
                  <w:marLeft w:val="640"/>
                  <w:marRight w:val="0"/>
                  <w:marTop w:val="0"/>
                  <w:marBottom w:val="0"/>
                  <w:divBdr>
                    <w:top w:val="none" w:sz="0" w:space="0" w:color="auto"/>
                    <w:left w:val="none" w:sz="0" w:space="0" w:color="auto"/>
                    <w:bottom w:val="none" w:sz="0" w:space="0" w:color="auto"/>
                    <w:right w:val="none" w:sz="0" w:space="0" w:color="auto"/>
                  </w:divBdr>
                </w:div>
                <w:div w:id="10376706">
                  <w:marLeft w:val="640"/>
                  <w:marRight w:val="0"/>
                  <w:marTop w:val="0"/>
                  <w:marBottom w:val="0"/>
                  <w:divBdr>
                    <w:top w:val="none" w:sz="0" w:space="0" w:color="auto"/>
                    <w:left w:val="none" w:sz="0" w:space="0" w:color="auto"/>
                    <w:bottom w:val="none" w:sz="0" w:space="0" w:color="auto"/>
                    <w:right w:val="none" w:sz="0" w:space="0" w:color="auto"/>
                  </w:divBdr>
                </w:div>
                <w:div w:id="588123862">
                  <w:marLeft w:val="640"/>
                  <w:marRight w:val="0"/>
                  <w:marTop w:val="0"/>
                  <w:marBottom w:val="0"/>
                  <w:divBdr>
                    <w:top w:val="none" w:sz="0" w:space="0" w:color="auto"/>
                    <w:left w:val="none" w:sz="0" w:space="0" w:color="auto"/>
                    <w:bottom w:val="none" w:sz="0" w:space="0" w:color="auto"/>
                    <w:right w:val="none" w:sz="0" w:space="0" w:color="auto"/>
                  </w:divBdr>
                </w:div>
                <w:div w:id="683167589">
                  <w:marLeft w:val="640"/>
                  <w:marRight w:val="0"/>
                  <w:marTop w:val="0"/>
                  <w:marBottom w:val="0"/>
                  <w:divBdr>
                    <w:top w:val="none" w:sz="0" w:space="0" w:color="auto"/>
                    <w:left w:val="none" w:sz="0" w:space="0" w:color="auto"/>
                    <w:bottom w:val="none" w:sz="0" w:space="0" w:color="auto"/>
                    <w:right w:val="none" w:sz="0" w:space="0" w:color="auto"/>
                  </w:divBdr>
                </w:div>
                <w:div w:id="1800950429">
                  <w:marLeft w:val="640"/>
                  <w:marRight w:val="0"/>
                  <w:marTop w:val="0"/>
                  <w:marBottom w:val="0"/>
                  <w:divBdr>
                    <w:top w:val="none" w:sz="0" w:space="0" w:color="auto"/>
                    <w:left w:val="none" w:sz="0" w:space="0" w:color="auto"/>
                    <w:bottom w:val="none" w:sz="0" w:space="0" w:color="auto"/>
                    <w:right w:val="none" w:sz="0" w:space="0" w:color="auto"/>
                  </w:divBdr>
                </w:div>
                <w:div w:id="1965849942">
                  <w:marLeft w:val="640"/>
                  <w:marRight w:val="0"/>
                  <w:marTop w:val="0"/>
                  <w:marBottom w:val="0"/>
                  <w:divBdr>
                    <w:top w:val="none" w:sz="0" w:space="0" w:color="auto"/>
                    <w:left w:val="none" w:sz="0" w:space="0" w:color="auto"/>
                    <w:bottom w:val="none" w:sz="0" w:space="0" w:color="auto"/>
                    <w:right w:val="none" w:sz="0" w:space="0" w:color="auto"/>
                  </w:divBdr>
                </w:div>
                <w:div w:id="1990279100">
                  <w:marLeft w:val="640"/>
                  <w:marRight w:val="0"/>
                  <w:marTop w:val="0"/>
                  <w:marBottom w:val="0"/>
                  <w:divBdr>
                    <w:top w:val="none" w:sz="0" w:space="0" w:color="auto"/>
                    <w:left w:val="none" w:sz="0" w:space="0" w:color="auto"/>
                    <w:bottom w:val="none" w:sz="0" w:space="0" w:color="auto"/>
                    <w:right w:val="none" w:sz="0" w:space="0" w:color="auto"/>
                  </w:divBdr>
                </w:div>
                <w:div w:id="798719784">
                  <w:marLeft w:val="640"/>
                  <w:marRight w:val="0"/>
                  <w:marTop w:val="0"/>
                  <w:marBottom w:val="0"/>
                  <w:divBdr>
                    <w:top w:val="none" w:sz="0" w:space="0" w:color="auto"/>
                    <w:left w:val="none" w:sz="0" w:space="0" w:color="auto"/>
                    <w:bottom w:val="none" w:sz="0" w:space="0" w:color="auto"/>
                    <w:right w:val="none" w:sz="0" w:space="0" w:color="auto"/>
                  </w:divBdr>
                </w:div>
                <w:div w:id="1593931144">
                  <w:marLeft w:val="640"/>
                  <w:marRight w:val="0"/>
                  <w:marTop w:val="0"/>
                  <w:marBottom w:val="0"/>
                  <w:divBdr>
                    <w:top w:val="none" w:sz="0" w:space="0" w:color="auto"/>
                    <w:left w:val="none" w:sz="0" w:space="0" w:color="auto"/>
                    <w:bottom w:val="none" w:sz="0" w:space="0" w:color="auto"/>
                    <w:right w:val="none" w:sz="0" w:space="0" w:color="auto"/>
                  </w:divBdr>
                </w:div>
                <w:div w:id="74861721">
                  <w:marLeft w:val="640"/>
                  <w:marRight w:val="0"/>
                  <w:marTop w:val="0"/>
                  <w:marBottom w:val="0"/>
                  <w:divBdr>
                    <w:top w:val="none" w:sz="0" w:space="0" w:color="auto"/>
                    <w:left w:val="none" w:sz="0" w:space="0" w:color="auto"/>
                    <w:bottom w:val="none" w:sz="0" w:space="0" w:color="auto"/>
                    <w:right w:val="none" w:sz="0" w:space="0" w:color="auto"/>
                  </w:divBdr>
                </w:div>
                <w:div w:id="368647936">
                  <w:marLeft w:val="640"/>
                  <w:marRight w:val="0"/>
                  <w:marTop w:val="0"/>
                  <w:marBottom w:val="0"/>
                  <w:divBdr>
                    <w:top w:val="none" w:sz="0" w:space="0" w:color="auto"/>
                    <w:left w:val="none" w:sz="0" w:space="0" w:color="auto"/>
                    <w:bottom w:val="none" w:sz="0" w:space="0" w:color="auto"/>
                    <w:right w:val="none" w:sz="0" w:space="0" w:color="auto"/>
                  </w:divBdr>
                </w:div>
                <w:div w:id="1298797392">
                  <w:marLeft w:val="640"/>
                  <w:marRight w:val="0"/>
                  <w:marTop w:val="0"/>
                  <w:marBottom w:val="0"/>
                  <w:divBdr>
                    <w:top w:val="none" w:sz="0" w:space="0" w:color="auto"/>
                    <w:left w:val="none" w:sz="0" w:space="0" w:color="auto"/>
                    <w:bottom w:val="none" w:sz="0" w:space="0" w:color="auto"/>
                    <w:right w:val="none" w:sz="0" w:space="0" w:color="auto"/>
                  </w:divBdr>
                </w:div>
                <w:div w:id="1623070634">
                  <w:marLeft w:val="640"/>
                  <w:marRight w:val="0"/>
                  <w:marTop w:val="0"/>
                  <w:marBottom w:val="0"/>
                  <w:divBdr>
                    <w:top w:val="none" w:sz="0" w:space="0" w:color="auto"/>
                    <w:left w:val="none" w:sz="0" w:space="0" w:color="auto"/>
                    <w:bottom w:val="none" w:sz="0" w:space="0" w:color="auto"/>
                    <w:right w:val="none" w:sz="0" w:space="0" w:color="auto"/>
                  </w:divBdr>
                </w:div>
                <w:div w:id="1393309984">
                  <w:marLeft w:val="640"/>
                  <w:marRight w:val="0"/>
                  <w:marTop w:val="0"/>
                  <w:marBottom w:val="0"/>
                  <w:divBdr>
                    <w:top w:val="none" w:sz="0" w:space="0" w:color="auto"/>
                    <w:left w:val="none" w:sz="0" w:space="0" w:color="auto"/>
                    <w:bottom w:val="none" w:sz="0" w:space="0" w:color="auto"/>
                    <w:right w:val="none" w:sz="0" w:space="0" w:color="auto"/>
                  </w:divBdr>
                </w:div>
                <w:div w:id="187371363">
                  <w:marLeft w:val="640"/>
                  <w:marRight w:val="0"/>
                  <w:marTop w:val="0"/>
                  <w:marBottom w:val="0"/>
                  <w:divBdr>
                    <w:top w:val="none" w:sz="0" w:space="0" w:color="auto"/>
                    <w:left w:val="none" w:sz="0" w:space="0" w:color="auto"/>
                    <w:bottom w:val="none" w:sz="0" w:space="0" w:color="auto"/>
                    <w:right w:val="none" w:sz="0" w:space="0" w:color="auto"/>
                  </w:divBdr>
                </w:div>
                <w:div w:id="1437867794">
                  <w:marLeft w:val="640"/>
                  <w:marRight w:val="0"/>
                  <w:marTop w:val="0"/>
                  <w:marBottom w:val="0"/>
                  <w:divBdr>
                    <w:top w:val="none" w:sz="0" w:space="0" w:color="auto"/>
                    <w:left w:val="none" w:sz="0" w:space="0" w:color="auto"/>
                    <w:bottom w:val="none" w:sz="0" w:space="0" w:color="auto"/>
                    <w:right w:val="none" w:sz="0" w:space="0" w:color="auto"/>
                  </w:divBdr>
                </w:div>
                <w:div w:id="60713367">
                  <w:marLeft w:val="640"/>
                  <w:marRight w:val="0"/>
                  <w:marTop w:val="0"/>
                  <w:marBottom w:val="0"/>
                  <w:divBdr>
                    <w:top w:val="none" w:sz="0" w:space="0" w:color="auto"/>
                    <w:left w:val="none" w:sz="0" w:space="0" w:color="auto"/>
                    <w:bottom w:val="none" w:sz="0" w:space="0" w:color="auto"/>
                    <w:right w:val="none" w:sz="0" w:space="0" w:color="auto"/>
                  </w:divBdr>
                </w:div>
                <w:div w:id="933577">
                  <w:marLeft w:val="640"/>
                  <w:marRight w:val="0"/>
                  <w:marTop w:val="0"/>
                  <w:marBottom w:val="0"/>
                  <w:divBdr>
                    <w:top w:val="none" w:sz="0" w:space="0" w:color="auto"/>
                    <w:left w:val="none" w:sz="0" w:space="0" w:color="auto"/>
                    <w:bottom w:val="none" w:sz="0" w:space="0" w:color="auto"/>
                    <w:right w:val="none" w:sz="0" w:space="0" w:color="auto"/>
                  </w:divBdr>
                </w:div>
                <w:div w:id="1346519478">
                  <w:marLeft w:val="640"/>
                  <w:marRight w:val="0"/>
                  <w:marTop w:val="0"/>
                  <w:marBottom w:val="0"/>
                  <w:divBdr>
                    <w:top w:val="none" w:sz="0" w:space="0" w:color="auto"/>
                    <w:left w:val="none" w:sz="0" w:space="0" w:color="auto"/>
                    <w:bottom w:val="none" w:sz="0" w:space="0" w:color="auto"/>
                    <w:right w:val="none" w:sz="0" w:space="0" w:color="auto"/>
                  </w:divBdr>
                </w:div>
                <w:div w:id="2107843828">
                  <w:marLeft w:val="640"/>
                  <w:marRight w:val="0"/>
                  <w:marTop w:val="0"/>
                  <w:marBottom w:val="0"/>
                  <w:divBdr>
                    <w:top w:val="none" w:sz="0" w:space="0" w:color="auto"/>
                    <w:left w:val="none" w:sz="0" w:space="0" w:color="auto"/>
                    <w:bottom w:val="none" w:sz="0" w:space="0" w:color="auto"/>
                    <w:right w:val="none" w:sz="0" w:space="0" w:color="auto"/>
                  </w:divBdr>
                </w:div>
                <w:div w:id="1163624091">
                  <w:marLeft w:val="640"/>
                  <w:marRight w:val="0"/>
                  <w:marTop w:val="0"/>
                  <w:marBottom w:val="0"/>
                  <w:divBdr>
                    <w:top w:val="none" w:sz="0" w:space="0" w:color="auto"/>
                    <w:left w:val="none" w:sz="0" w:space="0" w:color="auto"/>
                    <w:bottom w:val="none" w:sz="0" w:space="0" w:color="auto"/>
                    <w:right w:val="none" w:sz="0" w:space="0" w:color="auto"/>
                  </w:divBdr>
                </w:div>
                <w:div w:id="801846354">
                  <w:marLeft w:val="640"/>
                  <w:marRight w:val="0"/>
                  <w:marTop w:val="0"/>
                  <w:marBottom w:val="0"/>
                  <w:divBdr>
                    <w:top w:val="none" w:sz="0" w:space="0" w:color="auto"/>
                    <w:left w:val="none" w:sz="0" w:space="0" w:color="auto"/>
                    <w:bottom w:val="none" w:sz="0" w:space="0" w:color="auto"/>
                    <w:right w:val="none" w:sz="0" w:space="0" w:color="auto"/>
                  </w:divBdr>
                </w:div>
                <w:div w:id="1375420373">
                  <w:marLeft w:val="640"/>
                  <w:marRight w:val="0"/>
                  <w:marTop w:val="0"/>
                  <w:marBottom w:val="0"/>
                  <w:divBdr>
                    <w:top w:val="none" w:sz="0" w:space="0" w:color="auto"/>
                    <w:left w:val="none" w:sz="0" w:space="0" w:color="auto"/>
                    <w:bottom w:val="none" w:sz="0" w:space="0" w:color="auto"/>
                    <w:right w:val="none" w:sz="0" w:space="0" w:color="auto"/>
                  </w:divBdr>
                </w:div>
                <w:div w:id="1905294687">
                  <w:marLeft w:val="640"/>
                  <w:marRight w:val="0"/>
                  <w:marTop w:val="0"/>
                  <w:marBottom w:val="0"/>
                  <w:divBdr>
                    <w:top w:val="none" w:sz="0" w:space="0" w:color="auto"/>
                    <w:left w:val="none" w:sz="0" w:space="0" w:color="auto"/>
                    <w:bottom w:val="none" w:sz="0" w:space="0" w:color="auto"/>
                    <w:right w:val="none" w:sz="0" w:space="0" w:color="auto"/>
                  </w:divBdr>
                </w:div>
                <w:div w:id="1431197979">
                  <w:marLeft w:val="640"/>
                  <w:marRight w:val="0"/>
                  <w:marTop w:val="0"/>
                  <w:marBottom w:val="0"/>
                  <w:divBdr>
                    <w:top w:val="none" w:sz="0" w:space="0" w:color="auto"/>
                    <w:left w:val="none" w:sz="0" w:space="0" w:color="auto"/>
                    <w:bottom w:val="none" w:sz="0" w:space="0" w:color="auto"/>
                    <w:right w:val="none" w:sz="0" w:space="0" w:color="auto"/>
                  </w:divBdr>
                </w:div>
                <w:div w:id="294800694">
                  <w:marLeft w:val="640"/>
                  <w:marRight w:val="0"/>
                  <w:marTop w:val="0"/>
                  <w:marBottom w:val="0"/>
                  <w:divBdr>
                    <w:top w:val="none" w:sz="0" w:space="0" w:color="auto"/>
                    <w:left w:val="none" w:sz="0" w:space="0" w:color="auto"/>
                    <w:bottom w:val="none" w:sz="0" w:space="0" w:color="auto"/>
                    <w:right w:val="none" w:sz="0" w:space="0" w:color="auto"/>
                  </w:divBdr>
                </w:div>
                <w:div w:id="752431169">
                  <w:marLeft w:val="640"/>
                  <w:marRight w:val="0"/>
                  <w:marTop w:val="0"/>
                  <w:marBottom w:val="0"/>
                  <w:divBdr>
                    <w:top w:val="none" w:sz="0" w:space="0" w:color="auto"/>
                    <w:left w:val="none" w:sz="0" w:space="0" w:color="auto"/>
                    <w:bottom w:val="none" w:sz="0" w:space="0" w:color="auto"/>
                    <w:right w:val="none" w:sz="0" w:space="0" w:color="auto"/>
                  </w:divBdr>
                </w:div>
                <w:div w:id="1425492199">
                  <w:marLeft w:val="640"/>
                  <w:marRight w:val="0"/>
                  <w:marTop w:val="0"/>
                  <w:marBottom w:val="0"/>
                  <w:divBdr>
                    <w:top w:val="none" w:sz="0" w:space="0" w:color="auto"/>
                    <w:left w:val="none" w:sz="0" w:space="0" w:color="auto"/>
                    <w:bottom w:val="none" w:sz="0" w:space="0" w:color="auto"/>
                    <w:right w:val="none" w:sz="0" w:space="0" w:color="auto"/>
                  </w:divBdr>
                </w:div>
                <w:div w:id="1860704349">
                  <w:marLeft w:val="640"/>
                  <w:marRight w:val="0"/>
                  <w:marTop w:val="0"/>
                  <w:marBottom w:val="0"/>
                  <w:divBdr>
                    <w:top w:val="none" w:sz="0" w:space="0" w:color="auto"/>
                    <w:left w:val="none" w:sz="0" w:space="0" w:color="auto"/>
                    <w:bottom w:val="none" w:sz="0" w:space="0" w:color="auto"/>
                    <w:right w:val="none" w:sz="0" w:space="0" w:color="auto"/>
                  </w:divBdr>
                </w:div>
                <w:div w:id="877277267">
                  <w:marLeft w:val="640"/>
                  <w:marRight w:val="0"/>
                  <w:marTop w:val="0"/>
                  <w:marBottom w:val="0"/>
                  <w:divBdr>
                    <w:top w:val="none" w:sz="0" w:space="0" w:color="auto"/>
                    <w:left w:val="none" w:sz="0" w:space="0" w:color="auto"/>
                    <w:bottom w:val="none" w:sz="0" w:space="0" w:color="auto"/>
                    <w:right w:val="none" w:sz="0" w:space="0" w:color="auto"/>
                  </w:divBdr>
                </w:div>
                <w:div w:id="2087606045">
                  <w:marLeft w:val="640"/>
                  <w:marRight w:val="0"/>
                  <w:marTop w:val="0"/>
                  <w:marBottom w:val="0"/>
                  <w:divBdr>
                    <w:top w:val="none" w:sz="0" w:space="0" w:color="auto"/>
                    <w:left w:val="none" w:sz="0" w:space="0" w:color="auto"/>
                    <w:bottom w:val="none" w:sz="0" w:space="0" w:color="auto"/>
                    <w:right w:val="none" w:sz="0" w:space="0" w:color="auto"/>
                  </w:divBdr>
                </w:div>
                <w:div w:id="280918466">
                  <w:marLeft w:val="640"/>
                  <w:marRight w:val="0"/>
                  <w:marTop w:val="0"/>
                  <w:marBottom w:val="0"/>
                  <w:divBdr>
                    <w:top w:val="none" w:sz="0" w:space="0" w:color="auto"/>
                    <w:left w:val="none" w:sz="0" w:space="0" w:color="auto"/>
                    <w:bottom w:val="none" w:sz="0" w:space="0" w:color="auto"/>
                    <w:right w:val="none" w:sz="0" w:space="0" w:color="auto"/>
                  </w:divBdr>
                </w:div>
                <w:div w:id="828833910">
                  <w:marLeft w:val="640"/>
                  <w:marRight w:val="0"/>
                  <w:marTop w:val="0"/>
                  <w:marBottom w:val="0"/>
                  <w:divBdr>
                    <w:top w:val="none" w:sz="0" w:space="0" w:color="auto"/>
                    <w:left w:val="none" w:sz="0" w:space="0" w:color="auto"/>
                    <w:bottom w:val="none" w:sz="0" w:space="0" w:color="auto"/>
                    <w:right w:val="none" w:sz="0" w:space="0" w:color="auto"/>
                  </w:divBdr>
                </w:div>
                <w:div w:id="872497750">
                  <w:marLeft w:val="640"/>
                  <w:marRight w:val="0"/>
                  <w:marTop w:val="0"/>
                  <w:marBottom w:val="0"/>
                  <w:divBdr>
                    <w:top w:val="none" w:sz="0" w:space="0" w:color="auto"/>
                    <w:left w:val="none" w:sz="0" w:space="0" w:color="auto"/>
                    <w:bottom w:val="none" w:sz="0" w:space="0" w:color="auto"/>
                    <w:right w:val="none" w:sz="0" w:space="0" w:color="auto"/>
                  </w:divBdr>
                </w:div>
                <w:div w:id="1709455543">
                  <w:marLeft w:val="640"/>
                  <w:marRight w:val="0"/>
                  <w:marTop w:val="0"/>
                  <w:marBottom w:val="0"/>
                  <w:divBdr>
                    <w:top w:val="none" w:sz="0" w:space="0" w:color="auto"/>
                    <w:left w:val="none" w:sz="0" w:space="0" w:color="auto"/>
                    <w:bottom w:val="none" w:sz="0" w:space="0" w:color="auto"/>
                    <w:right w:val="none" w:sz="0" w:space="0" w:color="auto"/>
                  </w:divBdr>
                </w:div>
                <w:div w:id="1764954071">
                  <w:marLeft w:val="640"/>
                  <w:marRight w:val="0"/>
                  <w:marTop w:val="0"/>
                  <w:marBottom w:val="0"/>
                  <w:divBdr>
                    <w:top w:val="none" w:sz="0" w:space="0" w:color="auto"/>
                    <w:left w:val="none" w:sz="0" w:space="0" w:color="auto"/>
                    <w:bottom w:val="none" w:sz="0" w:space="0" w:color="auto"/>
                    <w:right w:val="none" w:sz="0" w:space="0" w:color="auto"/>
                  </w:divBdr>
                </w:div>
                <w:div w:id="1066342297">
                  <w:marLeft w:val="640"/>
                  <w:marRight w:val="0"/>
                  <w:marTop w:val="0"/>
                  <w:marBottom w:val="0"/>
                  <w:divBdr>
                    <w:top w:val="none" w:sz="0" w:space="0" w:color="auto"/>
                    <w:left w:val="none" w:sz="0" w:space="0" w:color="auto"/>
                    <w:bottom w:val="none" w:sz="0" w:space="0" w:color="auto"/>
                    <w:right w:val="none" w:sz="0" w:space="0" w:color="auto"/>
                  </w:divBdr>
                </w:div>
                <w:div w:id="1418937946">
                  <w:marLeft w:val="640"/>
                  <w:marRight w:val="0"/>
                  <w:marTop w:val="0"/>
                  <w:marBottom w:val="0"/>
                  <w:divBdr>
                    <w:top w:val="none" w:sz="0" w:space="0" w:color="auto"/>
                    <w:left w:val="none" w:sz="0" w:space="0" w:color="auto"/>
                    <w:bottom w:val="none" w:sz="0" w:space="0" w:color="auto"/>
                    <w:right w:val="none" w:sz="0" w:space="0" w:color="auto"/>
                  </w:divBdr>
                </w:div>
                <w:div w:id="347175909">
                  <w:marLeft w:val="640"/>
                  <w:marRight w:val="0"/>
                  <w:marTop w:val="0"/>
                  <w:marBottom w:val="0"/>
                  <w:divBdr>
                    <w:top w:val="none" w:sz="0" w:space="0" w:color="auto"/>
                    <w:left w:val="none" w:sz="0" w:space="0" w:color="auto"/>
                    <w:bottom w:val="none" w:sz="0" w:space="0" w:color="auto"/>
                    <w:right w:val="none" w:sz="0" w:space="0" w:color="auto"/>
                  </w:divBdr>
                </w:div>
                <w:div w:id="579675944">
                  <w:marLeft w:val="640"/>
                  <w:marRight w:val="0"/>
                  <w:marTop w:val="0"/>
                  <w:marBottom w:val="0"/>
                  <w:divBdr>
                    <w:top w:val="none" w:sz="0" w:space="0" w:color="auto"/>
                    <w:left w:val="none" w:sz="0" w:space="0" w:color="auto"/>
                    <w:bottom w:val="none" w:sz="0" w:space="0" w:color="auto"/>
                    <w:right w:val="none" w:sz="0" w:space="0" w:color="auto"/>
                  </w:divBdr>
                </w:div>
                <w:div w:id="839352183">
                  <w:marLeft w:val="640"/>
                  <w:marRight w:val="0"/>
                  <w:marTop w:val="0"/>
                  <w:marBottom w:val="0"/>
                  <w:divBdr>
                    <w:top w:val="none" w:sz="0" w:space="0" w:color="auto"/>
                    <w:left w:val="none" w:sz="0" w:space="0" w:color="auto"/>
                    <w:bottom w:val="none" w:sz="0" w:space="0" w:color="auto"/>
                    <w:right w:val="none" w:sz="0" w:space="0" w:color="auto"/>
                  </w:divBdr>
                </w:div>
                <w:div w:id="421217532">
                  <w:marLeft w:val="640"/>
                  <w:marRight w:val="0"/>
                  <w:marTop w:val="0"/>
                  <w:marBottom w:val="0"/>
                  <w:divBdr>
                    <w:top w:val="none" w:sz="0" w:space="0" w:color="auto"/>
                    <w:left w:val="none" w:sz="0" w:space="0" w:color="auto"/>
                    <w:bottom w:val="none" w:sz="0" w:space="0" w:color="auto"/>
                    <w:right w:val="none" w:sz="0" w:space="0" w:color="auto"/>
                  </w:divBdr>
                </w:div>
                <w:div w:id="66418264">
                  <w:marLeft w:val="640"/>
                  <w:marRight w:val="0"/>
                  <w:marTop w:val="0"/>
                  <w:marBottom w:val="0"/>
                  <w:divBdr>
                    <w:top w:val="none" w:sz="0" w:space="0" w:color="auto"/>
                    <w:left w:val="none" w:sz="0" w:space="0" w:color="auto"/>
                    <w:bottom w:val="none" w:sz="0" w:space="0" w:color="auto"/>
                    <w:right w:val="none" w:sz="0" w:space="0" w:color="auto"/>
                  </w:divBdr>
                </w:div>
                <w:div w:id="1119571849">
                  <w:marLeft w:val="640"/>
                  <w:marRight w:val="0"/>
                  <w:marTop w:val="0"/>
                  <w:marBottom w:val="0"/>
                  <w:divBdr>
                    <w:top w:val="none" w:sz="0" w:space="0" w:color="auto"/>
                    <w:left w:val="none" w:sz="0" w:space="0" w:color="auto"/>
                    <w:bottom w:val="none" w:sz="0" w:space="0" w:color="auto"/>
                    <w:right w:val="none" w:sz="0" w:space="0" w:color="auto"/>
                  </w:divBdr>
                </w:div>
                <w:div w:id="1518540884">
                  <w:marLeft w:val="640"/>
                  <w:marRight w:val="0"/>
                  <w:marTop w:val="0"/>
                  <w:marBottom w:val="0"/>
                  <w:divBdr>
                    <w:top w:val="none" w:sz="0" w:space="0" w:color="auto"/>
                    <w:left w:val="none" w:sz="0" w:space="0" w:color="auto"/>
                    <w:bottom w:val="none" w:sz="0" w:space="0" w:color="auto"/>
                    <w:right w:val="none" w:sz="0" w:space="0" w:color="auto"/>
                  </w:divBdr>
                </w:div>
                <w:div w:id="1733694737">
                  <w:marLeft w:val="640"/>
                  <w:marRight w:val="0"/>
                  <w:marTop w:val="0"/>
                  <w:marBottom w:val="0"/>
                  <w:divBdr>
                    <w:top w:val="none" w:sz="0" w:space="0" w:color="auto"/>
                    <w:left w:val="none" w:sz="0" w:space="0" w:color="auto"/>
                    <w:bottom w:val="none" w:sz="0" w:space="0" w:color="auto"/>
                    <w:right w:val="none" w:sz="0" w:space="0" w:color="auto"/>
                  </w:divBdr>
                </w:div>
                <w:div w:id="1251502780">
                  <w:marLeft w:val="640"/>
                  <w:marRight w:val="0"/>
                  <w:marTop w:val="0"/>
                  <w:marBottom w:val="0"/>
                  <w:divBdr>
                    <w:top w:val="none" w:sz="0" w:space="0" w:color="auto"/>
                    <w:left w:val="none" w:sz="0" w:space="0" w:color="auto"/>
                    <w:bottom w:val="none" w:sz="0" w:space="0" w:color="auto"/>
                    <w:right w:val="none" w:sz="0" w:space="0" w:color="auto"/>
                  </w:divBdr>
                </w:div>
                <w:div w:id="1587112283">
                  <w:marLeft w:val="640"/>
                  <w:marRight w:val="0"/>
                  <w:marTop w:val="0"/>
                  <w:marBottom w:val="0"/>
                  <w:divBdr>
                    <w:top w:val="none" w:sz="0" w:space="0" w:color="auto"/>
                    <w:left w:val="none" w:sz="0" w:space="0" w:color="auto"/>
                    <w:bottom w:val="none" w:sz="0" w:space="0" w:color="auto"/>
                    <w:right w:val="none" w:sz="0" w:space="0" w:color="auto"/>
                  </w:divBdr>
                </w:div>
                <w:div w:id="1618563214">
                  <w:marLeft w:val="640"/>
                  <w:marRight w:val="0"/>
                  <w:marTop w:val="0"/>
                  <w:marBottom w:val="0"/>
                  <w:divBdr>
                    <w:top w:val="none" w:sz="0" w:space="0" w:color="auto"/>
                    <w:left w:val="none" w:sz="0" w:space="0" w:color="auto"/>
                    <w:bottom w:val="none" w:sz="0" w:space="0" w:color="auto"/>
                    <w:right w:val="none" w:sz="0" w:space="0" w:color="auto"/>
                  </w:divBdr>
                </w:div>
                <w:div w:id="75370620">
                  <w:marLeft w:val="640"/>
                  <w:marRight w:val="0"/>
                  <w:marTop w:val="0"/>
                  <w:marBottom w:val="0"/>
                  <w:divBdr>
                    <w:top w:val="none" w:sz="0" w:space="0" w:color="auto"/>
                    <w:left w:val="none" w:sz="0" w:space="0" w:color="auto"/>
                    <w:bottom w:val="none" w:sz="0" w:space="0" w:color="auto"/>
                    <w:right w:val="none" w:sz="0" w:space="0" w:color="auto"/>
                  </w:divBdr>
                </w:div>
                <w:div w:id="1852331393">
                  <w:marLeft w:val="640"/>
                  <w:marRight w:val="0"/>
                  <w:marTop w:val="0"/>
                  <w:marBottom w:val="0"/>
                  <w:divBdr>
                    <w:top w:val="none" w:sz="0" w:space="0" w:color="auto"/>
                    <w:left w:val="none" w:sz="0" w:space="0" w:color="auto"/>
                    <w:bottom w:val="none" w:sz="0" w:space="0" w:color="auto"/>
                    <w:right w:val="none" w:sz="0" w:space="0" w:color="auto"/>
                  </w:divBdr>
                </w:div>
                <w:div w:id="1467428070">
                  <w:marLeft w:val="640"/>
                  <w:marRight w:val="0"/>
                  <w:marTop w:val="0"/>
                  <w:marBottom w:val="0"/>
                  <w:divBdr>
                    <w:top w:val="none" w:sz="0" w:space="0" w:color="auto"/>
                    <w:left w:val="none" w:sz="0" w:space="0" w:color="auto"/>
                    <w:bottom w:val="none" w:sz="0" w:space="0" w:color="auto"/>
                    <w:right w:val="none" w:sz="0" w:space="0" w:color="auto"/>
                  </w:divBdr>
                </w:div>
                <w:div w:id="152531423">
                  <w:marLeft w:val="640"/>
                  <w:marRight w:val="0"/>
                  <w:marTop w:val="0"/>
                  <w:marBottom w:val="0"/>
                  <w:divBdr>
                    <w:top w:val="none" w:sz="0" w:space="0" w:color="auto"/>
                    <w:left w:val="none" w:sz="0" w:space="0" w:color="auto"/>
                    <w:bottom w:val="none" w:sz="0" w:space="0" w:color="auto"/>
                    <w:right w:val="none" w:sz="0" w:space="0" w:color="auto"/>
                  </w:divBdr>
                </w:div>
                <w:div w:id="514539714">
                  <w:marLeft w:val="640"/>
                  <w:marRight w:val="0"/>
                  <w:marTop w:val="0"/>
                  <w:marBottom w:val="0"/>
                  <w:divBdr>
                    <w:top w:val="none" w:sz="0" w:space="0" w:color="auto"/>
                    <w:left w:val="none" w:sz="0" w:space="0" w:color="auto"/>
                    <w:bottom w:val="none" w:sz="0" w:space="0" w:color="auto"/>
                    <w:right w:val="none" w:sz="0" w:space="0" w:color="auto"/>
                  </w:divBdr>
                </w:div>
                <w:div w:id="1843933149">
                  <w:marLeft w:val="640"/>
                  <w:marRight w:val="0"/>
                  <w:marTop w:val="0"/>
                  <w:marBottom w:val="0"/>
                  <w:divBdr>
                    <w:top w:val="none" w:sz="0" w:space="0" w:color="auto"/>
                    <w:left w:val="none" w:sz="0" w:space="0" w:color="auto"/>
                    <w:bottom w:val="none" w:sz="0" w:space="0" w:color="auto"/>
                    <w:right w:val="none" w:sz="0" w:space="0" w:color="auto"/>
                  </w:divBdr>
                </w:div>
                <w:div w:id="1002658372">
                  <w:marLeft w:val="640"/>
                  <w:marRight w:val="0"/>
                  <w:marTop w:val="0"/>
                  <w:marBottom w:val="0"/>
                  <w:divBdr>
                    <w:top w:val="none" w:sz="0" w:space="0" w:color="auto"/>
                    <w:left w:val="none" w:sz="0" w:space="0" w:color="auto"/>
                    <w:bottom w:val="none" w:sz="0" w:space="0" w:color="auto"/>
                    <w:right w:val="none" w:sz="0" w:space="0" w:color="auto"/>
                  </w:divBdr>
                </w:div>
                <w:div w:id="257909034">
                  <w:marLeft w:val="640"/>
                  <w:marRight w:val="0"/>
                  <w:marTop w:val="0"/>
                  <w:marBottom w:val="0"/>
                  <w:divBdr>
                    <w:top w:val="none" w:sz="0" w:space="0" w:color="auto"/>
                    <w:left w:val="none" w:sz="0" w:space="0" w:color="auto"/>
                    <w:bottom w:val="none" w:sz="0" w:space="0" w:color="auto"/>
                    <w:right w:val="none" w:sz="0" w:space="0" w:color="auto"/>
                  </w:divBdr>
                </w:div>
                <w:div w:id="983045161">
                  <w:marLeft w:val="640"/>
                  <w:marRight w:val="0"/>
                  <w:marTop w:val="0"/>
                  <w:marBottom w:val="0"/>
                  <w:divBdr>
                    <w:top w:val="none" w:sz="0" w:space="0" w:color="auto"/>
                    <w:left w:val="none" w:sz="0" w:space="0" w:color="auto"/>
                    <w:bottom w:val="none" w:sz="0" w:space="0" w:color="auto"/>
                    <w:right w:val="none" w:sz="0" w:space="0" w:color="auto"/>
                  </w:divBdr>
                </w:div>
                <w:div w:id="1904750943">
                  <w:marLeft w:val="640"/>
                  <w:marRight w:val="0"/>
                  <w:marTop w:val="0"/>
                  <w:marBottom w:val="0"/>
                  <w:divBdr>
                    <w:top w:val="none" w:sz="0" w:space="0" w:color="auto"/>
                    <w:left w:val="none" w:sz="0" w:space="0" w:color="auto"/>
                    <w:bottom w:val="none" w:sz="0" w:space="0" w:color="auto"/>
                    <w:right w:val="none" w:sz="0" w:space="0" w:color="auto"/>
                  </w:divBdr>
                </w:div>
                <w:div w:id="554855952">
                  <w:marLeft w:val="640"/>
                  <w:marRight w:val="0"/>
                  <w:marTop w:val="0"/>
                  <w:marBottom w:val="0"/>
                  <w:divBdr>
                    <w:top w:val="none" w:sz="0" w:space="0" w:color="auto"/>
                    <w:left w:val="none" w:sz="0" w:space="0" w:color="auto"/>
                    <w:bottom w:val="none" w:sz="0" w:space="0" w:color="auto"/>
                    <w:right w:val="none" w:sz="0" w:space="0" w:color="auto"/>
                  </w:divBdr>
                </w:div>
                <w:div w:id="204954603">
                  <w:marLeft w:val="640"/>
                  <w:marRight w:val="0"/>
                  <w:marTop w:val="0"/>
                  <w:marBottom w:val="0"/>
                  <w:divBdr>
                    <w:top w:val="none" w:sz="0" w:space="0" w:color="auto"/>
                    <w:left w:val="none" w:sz="0" w:space="0" w:color="auto"/>
                    <w:bottom w:val="none" w:sz="0" w:space="0" w:color="auto"/>
                    <w:right w:val="none" w:sz="0" w:space="0" w:color="auto"/>
                  </w:divBdr>
                </w:div>
                <w:div w:id="1520660321">
                  <w:marLeft w:val="640"/>
                  <w:marRight w:val="0"/>
                  <w:marTop w:val="0"/>
                  <w:marBottom w:val="0"/>
                  <w:divBdr>
                    <w:top w:val="none" w:sz="0" w:space="0" w:color="auto"/>
                    <w:left w:val="none" w:sz="0" w:space="0" w:color="auto"/>
                    <w:bottom w:val="none" w:sz="0" w:space="0" w:color="auto"/>
                    <w:right w:val="none" w:sz="0" w:space="0" w:color="auto"/>
                  </w:divBdr>
                </w:div>
                <w:div w:id="273485098">
                  <w:marLeft w:val="640"/>
                  <w:marRight w:val="0"/>
                  <w:marTop w:val="0"/>
                  <w:marBottom w:val="0"/>
                  <w:divBdr>
                    <w:top w:val="none" w:sz="0" w:space="0" w:color="auto"/>
                    <w:left w:val="none" w:sz="0" w:space="0" w:color="auto"/>
                    <w:bottom w:val="none" w:sz="0" w:space="0" w:color="auto"/>
                    <w:right w:val="none" w:sz="0" w:space="0" w:color="auto"/>
                  </w:divBdr>
                </w:div>
                <w:div w:id="2096319272">
                  <w:marLeft w:val="640"/>
                  <w:marRight w:val="0"/>
                  <w:marTop w:val="0"/>
                  <w:marBottom w:val="0"/>
                  <w:divBdr>
                    <w:top w:val="none" w:sz="0" w:space="0" w:color="auto"/>
                    <w:left w:val="none" w:sz="0" w:space="0" w:color="auto"/>
                    <w:bottom w:val="none" w:sz="0" w:space="0" w:color="auto"/>
                    <w:right w:val="none" w:sz="0" w:space="0" w:color="auto"/>
                  </w:divBdr>
                </w:div>
                <w:div w:id="1802065921">
                  <w:marLeft w:val="640"/>
                  <w:marRight w:val="0"/>
                  <w:marTop w:val="0"/>
                  <w:marBottom w:val="0"/>
                  <w:divBdr>
                    <w:top w:val="none" w:sz="0" w:space="0" w:color="auto"/>
                    <w:left w:val="none" w:sz="0" w:space="0" w:color="auto"/>
                    <w:bottom w:val="none" w:sz="0" w:space="0" w:color="auto"/>
                    <w:right w:val="none" w:sz="0" w:space="0" w:color="auto"/>
                  </w:divBdr>
                </w:div>
                <w:div w:id="991757812">
                  <w:marLeft w:val="640"/>
                  <w:marRight w:val="0"/>
                  <w:marTop w:val="0"/>
                  <w:marBottom w:val="0"/>
                  <w:divBdr>
                    <w:top w:val="none" w:sz="0" w:space="0" w:color="auto"/>
                    <w:left w:val="none" w:sz="0" w:space="0" w:color="auto"/>
                    <w:bottom w:val="none" w:sz="0" w:space="0" w:color="auto"/>
                    <w:right w:val="none" w:sz="0" w:space="0" w:color="auto"/>
                  </w:divBdr>
                </w:div>
                <w:div w:id="1585918739">
                  <w:marLeft w:val="640"/>
                  <w:marRight w:val="0"/>
                  <w:marTop w:val="0"/>
                  <w:marBottom w:val="0"/>
                  <w:divBdr>
                    <w:top w:val="none" w:sz="0" w:space="0" w:color="auto"/>
                    <w:left w:val="none" w:sz="0" w:space="0" w:color="auto"/>
                    <w:bottom w:val="none" w:sz="0" w:space="0" w:color="auto"/>
                    <w:right w:val="none" w:sz="0" w:space="0" w:color="auto"/>
                  </w:divBdr>
                </w:div>
                <w:div w:id="2078896271">
                  <w:marLeft w:val="640"/>
                  <w:marRight w:val="0"/>
                  <w:marTop w:val="0"/>
                  <w:marBottom w:val="0"/>
                  <w:divBdr>
                    <w:top w:val="none" w:sz="0" w:space="0" w:color="auto"/>
                    <w:left w:val="none" w:sz="0" w:space="0" w:color="auto"/>
                    <w:bottom w:val="none" w:sz="0" w:space="0" w:color="auto"/>
                    <w:right w:val="none" w:sz="0" w:space="0" w:color="auto"/>
                  </w:divBdr>
                </w:div>
                <w:div w:id="1310669112">
                  <w:marLeft w:val="640"/>
                  <w:marRight w:val="0"/>
                  <w:marTop w:val="0"/>
                  <w:marBottom w:val="0"/>
                  <w:divBdr>
                    <w:top w:val="none" w:sz="0" w:space="0" w:color="auto"/>
                    <w:left w:val="none" w:sz="0" w:space="0" w:color="auto"/>
                    <w:bottom w:val="none" w:sz="0" w:space="0" w:color="auto"/>
                    <w:right w:val="none" w:sz="0" w:space="0" w:color="auto"/>
                  </w:divBdr>
                </w:div>
                <w:div w:id="612631497">
                  <w:marLeft w:val="640"/>
                  <w:marRight w:val="0"/>
                  <w:marTop w:val="0"/>
                  <w:marBottom w:val="0"/>
                  <w:divBdr>
                    <w:top w:val="none" w:sz="0" w:space="0" w:color="auto"/>
                    <w:left w:val="none" w:sz="0" w:space="0" w:color="auto"/>
                    <w:bottom w:val="none" w:sz="0" w:space="0" w:color="auto"/>
                    <w:right w:val="none" w:sz="0" w:space="0" w:color="auto"/>
                  </w:divBdr>
                </w:div>
                <w:div w:id="931427156">
                  <w:marLeft w:val="640"/>
                  <w:marRight w:val="0"/>
                  <w:marTop w:val="0"/>
                  <w:marBottom w:val="0"/>
                  <w:divBdr>
                    <w:top w:val="none" w:sz="0" w:space="0" w:color="auto"/>
                    <w:left w:val="none" w:sz="0" w:space="0" w:color="auto"/>
                    <w:bottom w:val="none" w:sz="0" w:space="0" w:color="auto"/>
                    <w:right w:val="none" w:sz="0" w:space="0" w:color="auto"/>
                  </w:divBdr>
                </w:div>
                <w:div w:id="2016149911">
                  <w:marLeft w:val="640"/>
                  <w:marRight w:val="0"/>
                  <w:marTop w:val="0"/>
                  <w:marBottom w:val="0"/>
                  <w:divBdr>
                    <w:top w:val="none" w:sz="0" w:space="0" w:color="auto"/>
                    <w:left w:val="none" w:sz="0" w:space="0" w:color="auto"/>
                    <w:bottom w:val="none" w:sz="0" w:space="0" w:color="auto"/>
                    <w:right w:val="none" w:sz="0" w:space="0" w:color="auto"/>
                  </w:divBdr>
                </w:div>
                <w:div w:id="1992248862">
                  <w:marLeft w:val="640"/>
                  <w:marRight w:val="0"/>
                  <w:marTop w:val="0"/>
                  <w:marBottom w:val="0"/>
                  <w:divBdr>
                    <w:top w:val="none" w:sz="0" w:space="0" w:color="auto"/>
                    <w:left w:val="none" w:sz="0" w:space="0" w:color="auto"/>
                    <w:bottom w:val="none" w:sz="0" w:space="0" w:color="auto"/>
                    <w:right w:val="none" w:sz="0" w:space="0" w:color="auto"/>
                  </w:divBdr>
                </w:div>
                <w:div w:id="1895389500">
                  <w:marLeft w:val="640"/>
                  <w:marRight w:val="0"/>
                  <w:marTop w:val="0"/>
                  <w:marBottom w:val="0"/>
                  <w:divBdr>
                    <w:top w:val="none" w:sz="0" w:space="0" w:color="auto"/>
                    <w:left w:val="none" w:sz="0" w:space="0" w:color="auto"/>
                    <w:bottom w:val="none" w:sz="0" w:space="0" w:color="auto"/>
                    <w:right w:val="none" w:sz="0" w:space="0" w:color="auto"/>
                  </w:divBdr>
                </w:div>
                <w:div w:id="1923294683">
                  <w:marLeft w:val="640"/>
                  <w:marRight w:val="0"/>
                  <w:marTop w:val="0"/>
                  <w:marBottom w:val="0"/>
                  <w:divBdr>
                    <w:top w:val="none" w:sz="0" w:space="0" w:color="auto"/>
                    <w:left w:val="none" w:sz="0" w:space="0" w:color="auto"/>
                    <w:bottom w:val="none" w:sz="0" w:space="0" w:color="auto"/>
                    <w:right w:val="none" w:sz="0" w:space="0" w:color="auto"/>
                  </w:divBdr>
                </w:div>
                <w:div w:id="1712999746">
                  <w:marLeft w:val="640"/>
                  <w:marRight w:val="0"/>
                  <w:marTop w:val="0"/>
                  <w:marBottom w:val="0"/>
                  <w:divBdr>
                    <w:top w:val="none" w:sz="0" w:space="0" w:color="auto"/>
                    <w:left w:val="none" w:sz="0" w:space="0" w:color="auto"/>
                    <w:bottom w:val="none" w:sz="0" w:space="0" w:color="auto"/>
                    <w:right w:val="none" w:sz="0" w:space="0" w:color="auto"/>
                  </w:divBdr>
                </w:div>
                <w:div w:id="1997800417">
                  <w:marLeft w:val="640"/>
                  <w:marRight w:val="0"/>
                  <w:marTop w:val="0"/>
                  <w:marBottom w:val="0"/>
                  <w:divBdr>
                    <w:top w:val="none" w:sz="0" w:space="0" w:color="auto"/>
                    <w:left w:val="none" w:sz="0" w:space="0" w:color="auto"/>
                    <w:bottom w:val="none" w:sz="0" w:space="0" w:color="auto"/>
                    <w:right w:val="none" w:sz="0" w:space="0" w:color="auto"/>
                  </w:divBdr>
                </w:div>
                <w:div w:id="1250235110">
                  <w:marLeft w:val="640"/>
                  <w:marRight w:val="0"/>
                  <w:marTop w:val="0"/>
                  <w:marBottom w:val="0"/>
                  <w:divBdr>
                    <w:top w:val="none" w:sz="0" w:space="0" w:color="auto"/>
                    <w:left w:val="none" w:sz="0" w:space="0" w:color="auto"/>
                    <w:bottom w:val="none" w:sz="0" w:space="0" w:color="auto"/>
                    <w:right w:val="none" w:sz="0" w:space="0" w:color="auto"/>
                  </w:divBdr>
                </w:div>
                <w:div w:id="111092412">
                  <w:marLeft w:val="640"/>
                  <w:marRight w:val="0"/>
                  <w:marTop w:val="0"/>
                  <w:marBottom w:val="0"/>
                  <w:divBdr>
                    <w:top w:val="none" w:sz="0" w:space="0" w:color="auto"/>
                    <w:left w:val="none" w:sz="0" w:space="0" w:color="auto"/>
                    <w:bottom w:val="none" w:sz="0" w:space="0" w:color="auto"/>
                    <w:right w:val="none" w:sz="0" w:space="0" w:color="auto"/>
                  </w:divBdr>
                </w:div>
                <w:div w:id="558244901">
                  <w:marLeft w:val="640"/>
                  <w:marRight w:val="0"/>
                  <w:marTop w:val="0"/>
                  <w:marBottom w:val="0"/>
                  <w:divBdr>
                    <w:top w:val="none" w:sz="0" w:space="0" w:color="auto"/>
                    <w:left w:val="none" w:sz="0" w:space="0" w:color="auto"/>
                    <w:bottom w:val="none" w:sz="0" w:space="0" w:color="auto"/>
                    <w:right w:val="none" w:sz="0" w:space="0" w:color="auto"/>
                  </w:divBdr>
                </w:div>
                <w:div w:id="1140267334">
                  <w:marLeft w:val="640"/>
                  <w:marRight w:val="0"/>
                  <w:marTop w:val="0"/>
                  <w:marBottom w:val="0"/>
                  <w:divBdr>
                    <w:top w:val="none" w:sz="0" w:space="0" w:color="auto"/>
                    <w:left w:val="none" w:sz="0" w:space="0" w:color="auto"/>
                    <w:bottom w:val="none" w:sz="0" w:space="0" w:color="auto"/>
                    <w:right w:val="none" w:sz="0" w:space="0" w:color="auto"/>
                  </w:divBdr>
                </w:div>
                <w:div w:id="587615718">
                  <w:marLeft w:val="640"/>
                  <w:marRight w:val="0"/>
                  <w:marTop w:val="0"/>
                  <w:marBottom w:val="0"/>
                  <w:divBdr>
                    <w:top w:val="none" w:sz="0" w:space="0" w:color="auto"/>
                    <w:left w:val="none" w:sz="0" w:space="0" w:color="auto"/>
                    <w:bottom w:val="none" w:sz="0" w:space="0" w:color="auto"/>
                    <w:right w:val="none" w:sz="0" w:space="0" w:color="auto"/>
                  </w:divBdr>
                </w:div>
                <w:div w:id="276721712">
                  <w:marLeft w:val="640"/>
                  <w:marRight w:val="0"/>
                  <w:marTop w:val="0"/>
                  <w:marBottom w:val="0"/>
                  <w:divBdr>
                    <w:top w:val="none" w:sz="0" w:space="0" w:color="auto"/>
                    <w:left w:val="none" w:sz="0" w:space="0" w:color="auto"/>
                    <w:bottom w:val="none" w:sz="0" w:space="0" w:color="auto"/>
                    <w:right w:val="none" w:sz="0" w:space="0" w:color="auto"/>
                  </w:divBdr>
                </w:div>
                <w:div w:id="296107873">
                  <w:marLeft w:val="640"/>
                  <w:marRight w:val="0"/>
                  <w:marTop w:val="0"/>
                  <w:marBottom w:val="0"/>
                  <w:divBdr>
                    <w:top w:val="none" w:sz="0" w:space="0" w:color="auto"/>
                    <w:left w:val="none" w:sz="0" w:space="0" w:color="auto"/>
                    <w:bottom w:val="none" w:sz="0" w:space="0" w:color="auto"/>
                    <w:right w:val="none" w:sz="0" w:space="0" w:color="auto"/>
                  </w:divBdr>
                </w:div>
                <w:div w:id="354354862">
                  <w:marLeft w:val="640"/>
                  <w:marRight w:val="0"/>
                  <w:marTop w:val="0"/>
                  <w:marBottom w:val="0"/>
                  <w:divBdr>
                    <w:top w:val="none" w:sz="0" w:space="0" w:color="auto"/>
                    <w:left w:val="none" w:sz="0" w:space="0" w:color="auto"/>
                    <w:bottom w:val="none" w:sz="0" w:space="0" w:color="auto"/>
                    <w:right w:val="none" w:sz="0" w:space="0" w:color="auto"/>
                  </w:divBdr>
                </w:div>
                <w:div w:id="1423835986">
                  <w:marLeft w:val="640"/>
                  <w:marRight w:val="0"/>
                  <w:marTop w:val="0"/>
                  <w:marBottom w:val="0"/>
                  <w:divBdr>
                    <w:top w:val="none" w:sz="0" w:space="0" w:color="auto"/>
                    <w:left w:val="none" w:sz="0" w:space="0" w:color="auto"/>
                    <w:bottom w:val="none" w:sz="0" w:space="0" w:color="auto"/>
                    <w:right w:val="none" w:sz="0" w:space="0" w:color="auto"/>
                  </w:divBdr>
                </w:div>
                <w:div w:id="1996760351">
                  <w:marLeft w:val="640"/>
                  <w:marRight w:val="0"/>
                  <w:marTop w:val="0"/>
                  <w:marBottom w:val="0"/>
                  <w:divBdr>
                    <w:top w:val="none" w:sz="0" w:space="0" w:color="auto"/>
                    <w:left w:val="none" w:sz="0" w:space="0" w:color="auto"/>
                    <w:bottom w:val="none" w:sz="0" w:space="0" w:color="auto"/>
                    <w:right w:val="none" w:sz="0" w:space="0" w:color="auto"/>
                  </w:divBdr>
                </w:div>
                <w:div w:id="782116658">
                  <w:marLeft w:val="640"/>
                  <w:marRight w:val="0"/>
                  <w:marTop w:val="0"/>
                  <w:marBottom w:val="0"/>
                  <w:divBdr>
                    <w:top w:val="none" w:sz="0" w:space="0" w:color="auto"/>
                    <w:left w:val="none" w:sz="0" w:space="0" w:color="auto"/>
                    <w:bottom w:val="none" w:sz="0" w:space="0" w:color="auto"/>
                    <w:right w:val="none" w:sz="0" w:space="0" w:color="auto"/>
                  </w:divBdr>
                </w:div>
                <w:div w:id="1283658359">
                  <w:marLeft w:val="640"/>
                  <w:marRight w:val="0"/>
                  <w:marTop w:val="0"/>
                  <w:marBottom w:val="0"/>
                  <w:divBdr>
                    <w:top w:val="none" w:sz="0" w:space="0" w:color="auto"/>
                    <w:left w:val="none" w:sz="0" w:space="0" w:color="auto"/>
                    <w:bottom w:val="none" w:sz="0" w:space="0" w:color="auto"/>
                    <w:right w:val="none" w:sz="0" w:space="0" w:color="auto"/>
                  </w:divBdr>
                </w:div>
                <w:div w:id="1567103878">
                  <w:marLeft w:val="640"/>
                  <w:marRight w:val="0"/>
                  <w:marTop w:val="0"/>
                  <w:marBottom w:val="0"/>
                  <w:divBdr>
                    <w:top w:val="none" w:sz="0" w:space="0" w:color="auto"/>
                    <w:left w:val="none" w:sz="0" w:space="0" w:color="auto"/>
                    <w:bottom w:val="none" w:sz="0" w:space="0" w:color="auto"/>
                    <w:right w:val="none" w:sz="0" w:space="0" w:color="auto"/>
                  </w:divBdr>
                </w:div>
                <w:div w:id="1903785254">
                  <w:marLeft w:val="640"/>
                  <w:marRight w:val="0"/>
                  <w:marTop w:val="0"/>
                  <w:marBottom w:val="0"/>
                  <w:divBdr>
                    <w:top w:val="none" w:sz="0" w:space="0" w:color="auto"/>
                    <w:left w:val="none" w:sz="0" w:space="0" w:color="auto"/>
                    <w:bottom w:val="none" w:sz="0" w:space="0" w:color="auto"/>
                    <w:right w:val="none" w:sz="0" w:space="0" w:color="auto"/>
                  </w:divBdr>
                </w:div>
                <w:div w:id="1595746608">
                  <w:marLeft w:val="640"/>
                  <w:marRight w:val="0"/>
                  <w:marTop w:val="0"/>
                  <w:marBottom w:val="0"/>
                  <w:divBdr>
                    <w:top w:val="none" w:sz="0" w:space="0" w:color="auto"/>
                    <w:left w:val="none" w:sz="0" w:space="0" w:color="auto"/>
                    <w:bottom w:val="none" w:sz="0" w:space="0" w:color="auto"/>
                    <w:right w:val="none" w:sz="0" w:space="0" w:color="auto"/>
                  </w:divBdr>
                </w:div>
                <w:div w:id="437221273">
                  <w:marLeft w:val="640"/>
                  <w:marRight w:val="0"/>
                  <w:marTop w:val="0"/>
                  <w:marBottom w:val="0"/>
                  <w:divBdr>
                    <w:top w:val="none" w:sz="0" w:space="0" w:color="auto"/>
                    <w:left w:val="none" w:sz="0" w:space="0" w:color="auto"/>
                    <w:bottom w:val="none" w:sz="0" w:space="0" w:color="auto"/>
                    <w:right w:val="none" w:sz="0" w:space="0" w:color="auto"/>
                  </w:divBdr>
                </w:div>
              </w:divsChild>
            </w:div>
            <w:div w:id="318387522">
              <w:marLeft w:val="0"/>
              <w:marRight w:val="0"/>
              <w:marTop w:val="0"/>
              <w:marBottom w:val="0"/>
              <w:divBdr>
                <w:top w:val="none" w:sz="0" w:space="0" w:color="auto"/>
                <w:left w:val="none" w:sz="0" w:space="0" w:color="auto"/>
                <w:bottom w:val="none" w:sz="0" w:space="0" w:color="auto"/>
                <w:right w:val="none" w:sz="0" w:space="0" w:color="auto"/>
              </w:divBdr>
              <w:divsChild>
                <w:div w:id="909119331">
                  <w:marLeft w:val="640"/>
                  <w:marRight w:val="0"/>
                  <w:marTop w:val="0"/>
                  <w:marBottom w:val="0"/>
                  <w:divBdr>
                    <w:top w:val="none" w:sz="0" w:space="0" w:color="auto"/>
                    <w:left w:val="none" w:sz="0" w:space="0" w:color="auto"/>
                    <w:bottom w:val="none" w:sz="0" w:space="0" w:color="auto"/>
                    <w:right w:val="none" w:sz="0" w:space="0" w:color="auto"/>
                  </w:divBdr>
                </w:div>
                <w:div w:id="1624925365">
                  <w:marLeft w:val="640"/>
                  <w:marRight w:val="0"/>
                  <w:marTop w:val="0"/>
                  <w:marBottom w:val="0"/>
                  <w:divBdr>
                    <w:top w:val="none" w:sz="0" w:space="0" w:color="auto"/>
                    <w:left w:val="none" w:sz="0" w:space="0" w:color="auto"/>
                    <w:bottom w:val="none" w:sz="0" w:space="0" w:color="auto"/>
                    <w:right w:val="none" w:sz="0" w:space="0" w:color="auto"/>
                  </w:divBdr>
                </w:div>
                <w:div w:id="640161889">
                  <w:marLeft w:val="640"/>
                  <w:marRight w:val="0"/>
                  <w:marTop w:val="0"/>
                  <w:marBottom w:val="0"/>
                  <w:divBdr>
                    <w:top w:val="none" w:sz="0" w:space="0" w:color="auto"/>
                    <w:left w:val="none" w:sz="0" w:space="0" w:color="auto"/>
                    <w:bottom w:val="none" w:sz="0" w:space="0" w:color="auto"/>
                    <w:right w:val="none" w:sz="0" w:space="0" w:color="auto"/>
                  </w:divBdr>
                </w:div>
                <w:div w:id="1495216630">
                  <w:marLeft w:val="640"/>
                  <w:marRight w:val="0"/>
                  <w:marTop w:val="0"/>
                  <w:marBottom w:val="0"/>
                  <w:divBdr>
                    <w:top w:val="none" w:sz="0" w:space="0" w:color="auto"/>
                    <w:left w:val="none" w:sz="0" w:space="0" w:color="auto"/>
                    <w:bottom w:val="none" w:sz="0" w:space="0" w:color="auto"/>
                    <w:right w:val="none" w:sz="0" w:space="0" w:color="auto"/>
                  </w:divBdr>
                </w:div>
                <w:div w:id="1393774993">
                  <w:marLeft w:val="640"/>
                  <w:marRight w:val="0"/>
                  <w:marTop w:val="0"/>
                  <w:marBottom w:val="0"/>
                  <w:divBdr>
                    <w:top w:val="none" w:sz="0" w:space="0" w:color="auto"/>
                    <w:left w:val="none" w:sz="0" w:space="0" w:color="auto"/>
                    <w:bottom w:val="none" w:sz="0" w:space="0" w:color="auto"/>
                    <w:right w:val="none" w:sz="0" w:space="0" w:color="auto"/>
                  </w:divBdr>
                </w:div>
                <w:div w:id="1168444173">
                  <w:marLeft w:val="640"/>
                  <w:marRight w:val="0"/>
                  <w:marTop w:val="0"/>
                  <w:marBottom w:val="0"/>
                  <w:divBdr>
                    <w:top w:val="none" w:sz="0" w:space="0" w:color="auto"/>
                    <w:left w:val="none" w:sz="0" w:space="0" w:color="auto"/>
                    <w:bottom w:val="none" w:sz="0" w:space="0" w:color="auto"/>
                    <w:right w:val="none" w:sz="0" w:space="0" w:color="auto"/>
                  </w:divBdr>
                </w:div>
                <w:div w:id="1960840117">
                  <w:marLeft w:val="640"/>
                  <w:marRight w:val="0"/>
                  <w:marTop w:val="0"/>
                  <w:marBottom w:val="0"/>
                  <w:divBdr>
                    <w:top w:val="none" w:sz="0" w:space="0" w:color="auto"/>
                    <w:left w:val="none" w:sz="0" w:space="0" w:color="auto"/>
                    <w:bottom w:val="none" w:sz="0" w:space="0" w:color="auto"/>
                    <w:right w:val="none" w:sz="0" w:space="0" w:color="auto"/>
                  </w:divBdr>
                </w:div>
                <w:div w:id="1024553533">
                  <w:marLeft w:val="640"/>
                  <w:marRight w:val="0"/>
                  <w:marTop w:val="0"/>
                  <w:marBottom w:val="0"/>
                  <w:divBdr>
                    <w:top w:val="none" w:sz="0" w:space="0" w:color="auto"/>
                    <w:left w:val="none" w:sz="0" w:space="0" w:color="auto"/>
                    <w:bottom w:val="none" w:sz="0" w:space="0" w:color="auto"/>
                    <w:right w:val="none" w:sz="0" w:space="0" w:color="auto"/>
                  </w:divBdr>
                </w:div>
                <w:div w:id="1255439102">
                  <w:marLeft w:val="640"/>
                  <w:marRight w:val="0"/>
                  <w:marTop w:val="0"/>
                  <w:marBottom w:val="0"/>
                  <w:divBdr>
                    <w:top w:val="none" w:sz="0" w:space="0" w:color="auto"/>
                    <w:left w:val="none" w:sz="0" w:space="0" w:color="auto"/>
                    <w:bottom w:val="none" w:sz="0" w:space="0" w:color="auto"/>
                    <w:right w:val="none" w:sz="0" w:space="0" w:color="auto"/>
                  </w:divBdr>
                </w:div>
                <w:div w:id="525481811">
                  <w:marLeft w:val="640"/>
                  <w:marRight w:val="0"/>
                  <w:marTop w:val="0"/>
                  <w:marBottom w:val="0"/>
                  <w:divBdr>
                    <w:top w:val="none" w:sz="0" w:space="0" w:color="auto"/>
                    <w:left w:val="none" w:sz="0" w:space="0" w:color="auto"/>
                    <w:bottom w:val="none" w:sz="0" w:space="0" w:color="auto"/>
                    <w:right w:val="none" w:sz="0" w:space="0" w:color="auto"/>
                  </w:divBdr>
                </w:div>
                <w:div w:id="1900095297">
                  <w:marLeft w:val="640"/>
                  <w:marRight w:val="0"/>
                  <w:marTop w:val="0"/>
                  <w:marBottom w:val="0"/>
                  <w:divBdr>
                    <w:top w:val="none" w:sz="0" w:space="0" w:color="auto"/>
                    <w:left w:val="none" w:sz="0" w:space="0" w:color="auto"/>
                    <w:bottom w:val="none" w:sz="0" w:space="0" w:color="auto"/>
                    <w:right w:val="none" w:sz="0" w:space="0" w:color="auto"/>
                  </w:divBdr>
                </w:div>
                <w:div w:id="2080055705">
                  <w:marLeft w:val="640"/>
                  <w:marRight w:val="0"/>
                  <w:marTop w:val="0"/>
                  <w:marBottom w:val="0"/>
                  <w:divBdr>
                    <w:top w:val="none" w:sz="0" w:space="0" w:color="auto"/>
                    <w:left w:val="none" w:sz="0" w:space="0" w:color="auto"/>
                    <w:bottom w:val="none" w:sz="0" w:space="0" w:color="auto"/>
                    <w:right w:val="none" w:sz="0" w:space="0" w:color="auto"/>
                  </w:divBdr>
                </w:div>
                <w:div w:id="1772049199">
                  <w:marLeft w:val="640"/>
                  <w:marRight w:val="0"/>
                  <w:marTop w:val="0"/>
                  <w:marBottom w:val="0"/>
                  <w:divBdr>
                    <w:top w:val="none" w:sz="0" w:space="0" w:color="auto"/>
                    <w:left w:val="none" w:sz="0" w:space="0" w:color="auto"/>
                    <w:bottom w:val="none" w:sz="0" w:space="0" w:color="auto"/>
                    <w:right w:val="none" w:sz="0" w:space="0" w:color="auto"/>
                  </w:divBdr>
                </w:div>
                <w:div w:id="1212956402">
                  <w:marLeft w:val="640"/>
                  <w:marRight w:val="0"/>
                  <w:marTop w:val="0"/>
                  <w:marBottom w:val="0"/>
                  <w:divBdr>
                    <w:top w:val="none" w:sz="0" w:space="0" w:color="auto"/>
                    <w:left w:val="none" w:sz="0" w:space="0" w:color="auto"/>
                    <w:bottom w:val="none" w:sz="0" w:space="0" w:color="auto"/>
                    <w:right w:val="none" w:sz="0" w:space="0" w:color="auto"/>
                  </w:divBdr>
                </w:div>
                <w:div w:id="1436751344">
                  <w:marLeft w:val="640"/>
                  <w:marRight w:val="0"/>
                  <w:marTop w:val="0"/>
                  <w:marBottom w:val="0"/>
                  <w:divBdr>
                    <w:top w:val="none" w:sz="0" w:space="0" w:color="auto"/>
                    <w:left w:val="none" w:sz="0" w:space="0" w:color="auto"/>
                    <w:bottom w:val="none" w:sz="0" w:space="0" w:color="auto"/>
                    <w:right w:val="none" w:sz="0" w:space="0" w:color="auto"/>
                  </w:divBdr>
                </w:div>
                <w:div w:id="800877105">
                  <w:marLeft w:val="640"/>
                  <w:marRight w:val="0"/>
                  <w:marTop w:val="0"/>
                  <w:marBottom w:val="0"/>
                  <w:divBdr>
                    <w:top w:val="none" w:sz="0" w:space="0" w:color="auto"/>
                    <w:left w:val="none" w:sz="0" w:space="0" w:color="auto"/>
                    <w:bottom w:val="none" w:sz="0" w:space="0" w:color="auto"/>
                    <w:right w:val="none" w:sz="0" w:space="0" w:color="auto"/>
                  </w:divBdr>
                </w:div>
                <w:div w:id="49691317">
                  <w:marLeft w:val="640"/>
                  <w:marRight w:val="0"/>
                  <w:marTop w:val="0"/>
                  <w:marBottom w:val="0"/>
                  <w:divBdr>
                    <w:top w:val="none" w:sz="0" w:space="0" w:color="auto"/>
                    <w:left w:val="none" w:sz="0" w:space="0" w:color="auto"/>
                    <w:bottom w:val="none" w:sz="0" w:space="0" w:color="auto"/>
                    <w:right w:val="none" w:sz="0" w:space="0" w:color="auto"/>
                  </w:divBdr>
                </w:div>
                <w:div w:id="1253079696">
                  <w:marLeft w:val="640"/>
                  <w:marRight w:val="0"/>
                  <w:marTop w:val="0"/>
                  <w:marBottom w:val="0"/>
                  <w:divBdr>
                    <w:top w:val="none" w:sz="0" w:space="0" w:color="auto"/>
                    <w:left w:val="none" w:sz="0" w:space="0" w:color="auto"/>
                    <w:bottom w:val="none" w:sz="0" w:space="0" w:color="auto"/>
                    <w:right w:val="none" w:sz="0" w:space="0" w:color="auto"/>
                  </w:divBdr>
                </w:div>
                <w:div w:id="416445311">
                  <w:marLeft w:val="640"/>
                  <w:marRight w:val="0"/>
                  <w:marTop w:val="0"/>
                  <w:marBottom w:val="0"/>
                  <w:divBdr>
                    <w:top w:val="none" w:sz="0" w:space="0" w:color="auto"/>
                    <w:left w:val="none" w:sz="0" w:space="0" w:color="auto"/>
                    <w:bottom w:val="none" w:sz="0" w:space="0" w:color="auto"/>
                    <w:right w:val="none" w:sz="0" w:space="0" w:color="auto"/>
                  </w:divBdr>
                </w:div>
                <w:div w:id="168103446">
                  <w:marLeft w:val="640"/>
                  <w:marRight w:val="0"/>
                  <w:marTop w:val="0"/>
                  <w:marBottom w:val="0"/>
                  <w:divBdr>
                    <w:top w:val="none" w:sz="0" w:space="0" w:color="auto"/>
                    <w:left w:val="none" w:sz="0" w:space="0" w:color="auto"/>
                    <w:bottom w:val="none" w:sz="0" w:space="0" w:color="auto"/>
                    <w:right w:val="none" w:sz="0" w:space="0" w:color="auto"/>
                  </w:divBdr>
                </w:div>
                <w:div w:id="1987052497">
                  <w:marLeft w:val="640"/>
                  <w:marRight w:val="0"/>
                  <w:marTop w:val="0"/>
                  <w:marBottom w:val="0"/>
                  <w:divBdr>
                    <w:top w:val="none" w:sz="0" w:space="0" w:color="auto"/>
                    <w:left w:val="none" w:sz="0" w:space="0" w:color="auto"/>
                    <w:bottom w:val="none" w:sz="0" w:space="0" w:color="auto"/>
                    <w:right w:val="none" w:sz="0" w:space="0" w:color="auto"/>
                  </w:divBdr>
                </w:div>
                <w:div w:id="17200046">
                  <w:marLeft w:val="640"/>
                  <w:marRight w:val="0"/>
                  <w:marTop w:val="0"/>
                  <w:marBottom w:val="0"/>
                  <w:divBdr>
                    <w:top w:val="none" w:sz="0" w:space="0" w:color="auto"/>
                    <w:left w:val="none" w:sz="0" w:space="0" w:color="auto"/>
                    <w:bottom w:val="none" w:sz="0" w:space="0" w:color="auto"/>
                    <w:right w:val="none" w:sz="0" w:space="0" w:color="auto"/>
                  </w:divBdr>
                </w:div>
                <w:div w:id="302662032">
                  <w:marLeft w:val="640"/>
                  <w:marRight w:val="0"/>
                  <w:marTop w:val="0"/>
                  <w:marBottom w:val="0"/>
                  <w:divBdr>
                    <w:top w:val="none" w:sz="0" w:space="0" w:color="auto"/>
                    <w:left w:val="none" w:sz="0" w:space="0" w:color="auto"/>
                    <w:bottom w:val="none" w:sz="0" w:space="0" w:color="auto"/>
                    <w:right w:val="none" w:sz="0" w:space="0" w:color="auto"/>
                  </w:divBdr>
                </w:div>
                <w:div w:id="1249920255">
                  <w:marLeft w:val="640"/>
                  <w:marRight w:val="0"/>
                  <w:marTop w:val="0"/>
                  <w:marBottom w:val="0"/>
                  <w:divBdr>
                    <w:top w:val="none" w:sz="0" w:space="0" w:color="auto"/>
                    <w:left w:val="none" w:sz="0" w:space="0" w:color="auto"/>
                    <w:bottom w:val="none" w:sz="0" w:space="0" w:color="auto"/>
                    <w:right w:val="none" w:sz="0" w:space="0" w:color="auto"/>
                  </w:divBdr>
                </w:div>
                <w:div w:id="2013021090">
                  <w:marLeft w:val="640"/>
                  <w:marRight w:val="0"/>
                  <w:marTop w:val="0"/>
                  <w:marBottom w:val="0"/>
                  <w:divBdr>
                    <w:top w:val="none" w:sz="0" w:space="0" w:color="auto"/>
                    <w:left w:val="none" w:sz="0" w:space="0" w:color="auto"/>
                    <w:bottom w:val="none" w:sz="0" w:space="0" w:color="auto"/>
                    <w:right w:val="none" w:sz="0" w:space="0" w:color="auto"/>
                  </w:divBdr>
                </w:div>
                <w:div w:id="1043596896">
                  <w:marLeft w:val="640"/>
                  <w:marRight w:val="0"/>
                  <w:marTop w:val="0"/>
                  <w:marBottom w:val="0"/>
                  <w:divBdr>
                    <w:top w:val="none" w:sz="0" w:space="0" w:color="auto"/>
                    <w:left w:val="none" w:sz="0" w:space="0" w:color="auto"/>
                    <w:bottom w:val="none" w:sz="0" w:space="0" w:color="auto"/>
                    <w:right w:val="none" w:sz="0" w:space="0" w:color="auto"/>
                  </w:divBdr>
                </w:div>
                <w:div w:id="413861898">
                  <w:marLeft w:val="640"/>
                  <w:marRight w:val="0"/>
                  <w:marTop w:val="0"/>
                  <w:marBottom w:val="0"/>
                  <w:divBdr>
                    <w:top w:val="none" w:sz="0" w:space="0" w:color="auto"/>
                    <w:left w:val="none" w:sz="0" w:space="0" w:color="auto"/>
                    <w:bottom w:val="none" w:sz="0" w:space="0" w:color="auto"/>
                    <w:right w:val="none" w:sz="0" w:space="0" w:color="auto"/>
                  </w:divBdr>
                </w:div>
                <w:div w:id="2083673511">
                  <w:marLeft w:val="640"/>
                  <w:marRight w:val="0"/>
                  <w:marTop w:val="0"/>
                  <w:marBottom w:val="0"/>
                  <w:divBdr>
                    <w:top w:val="none" w:sz="0" w:space="0" w:color="auto"/>
                    <w:left w:val="none" w:sz="0" w:space="0" w:color="auto"/>
                    <w:bottom w:val="none" w:sz="0" w:space="0" w:color="auto"/>
                    <w:right w:val="none" w:sz="0" w:space="0" w:color="auto"/>
                  </w:divBdr>
                </w:div>
                <w:div w:id="85422871">
                  <w:marLeft w:val="640"/>
                  <w:marRight w:val="0"/>
                  <w:marTop w:val="0"/>
                  <w:marBottom w:val="0"/>
                  <w:divBdr>
                    <w:top w:val="none" w:sz="0" w:space="0" w:color="auto"/>
                    <w:left w:val="none" w:sz="0" w:space="0" w:color="auto"/>
                    <w:bottom w:val="none" w:sz="0" w:space="0" w:color="auto"/>
                    <w:right w:val="none" w:sz="0" w:space="0" w:color="auto"/>
                  </w:divBdr>
                </w:div>
                <w:div w:id="1739791163">
                  <w:marLeft w:val="640"/>
                  <w:marRight w:val="0"/>
                  <w:marTop w:val="0"/>
                  <w:marBottom w:val="0"/>
                  <w:divBdr>
                    <w:top w:val="none" w:sz="0" w:space="0" w:color="auto"/>
                    <w:left w:val="none" w:sz="0" w:space="0" w:color="auto"/>
                    <w:bottom w:val="none" w:sz="0" w:space="0" w:color="auto"/>
                    <w:right w:val="none" w:sz="0" w:space="0" w:color="auto"/>
                  </w:divBdr>
                </w:div>
                <w:div w:id="1224757680">
                  <w:marLeft w:val="640"/>
                  <w:marRight w:val="0"/>
                  <w:marTop w:val="0"/>
                  <w:marBottom w:val="0"/>
                  <w:divBdr>
                    <w:top w:val="none" w:sz="0" w:space="0" w:color="auto"/>
                    <w:left w:val="none" w:sz="0" w:space="0" w:color="auto"/>
                    <w:bottom w:val="none" w:sz="0" w:space="0" w:color="auto"/>
                    <w:right w:val="none" w:sz="0" w:space="0" w:color="auto"/>
                  </w:divBdr>
                </w:div>
                <w:div w:id="1705785520">
                  <w:marLeft w:val="640"/>
                  <w:marRight w:val="0"/>
                  <w:marTop w:val="0"/>
                  <w:marBottom w:val="0"/>
                  <w:divBdr>
                    <w:top w:val="none" w:sz="0" w:space="0" w:color="auto"/>
                    <w:left w:val="none" w:sz="0" w:space="0" w:color="auto"/>
                    <w:bottom w:val="none" w:sz="0" w:space="0" w:color="auto"/>
                    <w:right w:val="none" w:sz="0" w:space="0" w:color="auto"/>
                  </w:divBdr>
                </w:div>
                <w:div w:id="1094086887">
                  <w:marLeft w:val="640"/>
                  <w:marRight w:val="0"/>
                  <w:marTop w:val="0"/>
                  <w:marBottom w:val="0"/>
                  <w:divBdr>
                    <w:top w:val="none" w:sz="0" w:space="0" w:color="auto"/>
                    <w:left w:val="none" w:sz="0" w:space="0" w:color="auto"/>
                    <w:bottom w:val="none" w:sz="0" w:space="0" w:color="auto"/>
                    <w:right w:val="none" w:sz="0" w:space="0" w:color="auto"/>
                  </w:divBdr>
                </w:div>
                <w:div w:id="1759322604">
                  <w:marLeft w:val="640"/>
                  <w:marRight w:val="0"/>
                  <w:marTop w:val="0"/>
                  <w:marBottom w:val="0"/>
                  <w:divBdr>
                    <w:top w:val="none" w:sz="0" w:space="0" w:color="auto"/>
                    <w:left w:val="none" w:sz="0" w:space="0" w:color="auto"/>
                    <w:bottom w:val="none" w:sz="0" w:space="0" w:color="auto"/>
                    <w:right w:val="none" w:sz="0" w:space="0" w:color="auto"/>
                  </w:divBdr>
                </w:div>
                <w:div w:id="1573388483">
                  <w:marLeft w:val="640"/>
                  <w:marRight w:val="0"/>
                  <w:marTop w:val="0"/>
                  <w:marBottom w:val="0"/>
                  <w:divBdr>
                    <w:top w:val="none" w:sz="0" w:space="0" w:color="auto"/>
                    <w:left w:val="none" w:sz="0" w:space="0" w:color="auto"/>
                    <w:bottom w:val="none" w:sz="0" w:space="0" w:color="auto"/>
                    <w:right w:val="none" w:sz="0" w:space="0" w:color="auto"/>
                  </w:divBdr>
                </w:div>
                <w:div w:id="993606782">
                  <w:marLeft w:val="640"/>
                  <w:marRight w:val="0"/>
                  <w:marTop w:val="0"/>
                  <w:marBottom w:val="0"/>
                  <w:divBdr>
                    <w:top w:val="none" w:sz="0" w:space="0" w:color="auto"/>
                    <w:left w:val="none" w:sz="0" w:space="0" w:color="auto"/>
                    <w:bottom w:val="none" w:sz="0" w:space="0" w:color="auto"/>
                    <w:right w:val="none" w:sz="0" w:space="0" w:color="auto"/>
                  </w:divBdr>
                </w:div>
                <w:div w:id="1453788717">
                  <w:marLeft w:val="640"/>
                  <w:marRight w:val="0"/>
                  <w:marTop w:val="0"/>
                  <w:marBottom w:val="0"/>
                  <w:divBdr>
                    <w:top w:val="none" w:sz="0" w:space="0" w:color="auto"/>
                    <w:left w:val="none" w:sz="0" w:space="0" w:color="auto"/>
                    <w:bottom w:val="none" w:sz="0" w:space="0" w:color="auto"/>
                    <w:right w:val="none" w:sz="0" w:space="0" w:color="auto"/>
                  </w:divBdr>
                </w:div>
                <w:div w:id="1868446938">
                  <w:marLeft w:val="640"/>
                  <w:marRight w:val="0"/>
                  <w:marTop w:val="0"/>
                  <w:marBottom w:val="0"/>
                  <w:divBdr>
                    <w:top w:val="none" w:sz="0" w:space="0" w:color="auto"/>
                    <w:left w:val="none" w:sz="0" w:space="0" w:color="auto"/>
                    <w:bottom w:val="none" w:sz="0" w:space="0" w:color="auto"/>
                    <w:right w:val="none" w:sz="0" w:space="0" w:color="auto"/>
                  </w:divBdr>
                </w:div>
                <w:div w:id="384574353">
                  <w:marLeft w:val="640"/>
                  <w:marRight w:val="0"/>
                  <w:marTop w:val="0"/>
                  <w:marBottom w:val="0"/>
                  <w:divBdr>
                    <w:top w:val="none" w:sz="0" w:space="0" w:color="auto"/>
                    <w:left w:val="none" w:sz="0" w:space="0" w:color="auto"/>
                    <w:bottom w:val="none" w:sz="0" w:space="0" w:color="auto"/>
                    <w:right w:val="none" w:sz="0" w:space="0" w:color="auto"/>
                  </w:divBdr>
                </w:div>
                <w:div w:id="2091804250">
                  <w:marLeft w:val="640"/>
                  <w:marRight w:val="0"/>
                  <w:marTop w:val="0"/>
                  <w:marBottom w:val="0"/>
                  <w:divBdr>
                    <w:top w:val="none" w:sz="0" w:space="0" w:color="auto"/>
                    <w:left w:val="none" w:sz="0" w:space="0" w:color="auto"/>
                    <w:bottom w:val="none" w:sz="0" w:space="0" w:color="auto"/>
                    <w:right w:val="none" w:sz="0" w:space="0" w:color="auto"/>
                  </w:divBdr>
                </w:div>
                <w:div w:id="1127434880">
                  <w:marLeft w:val="640"/>
                  <w:marRight w:val="0"/>
                  <w:marTop w:val="0"/>
                  <w:marBottom w:val="0"/>
                  <w:divBdr>
                    <w:top w:val="none" w:sz="0" w:space="0" w:color="auto"/>
                    <w:left w:val="none" w:sz="0" w:space="0" w:color="auto"/>
                    <w:bottom w:val="none" w:sz="0" w:space="0" w:color="auto"/>
                    <w:right w:val="none" w:sz="0" w:space="0" w:color="auto"/>
                  </w:divBdr>
                </w:div>
                <w:div w:id="584001622">
                  <w:marLeft w:val="640"/>
                  <w:marRight w:val="0"/>
                  <w:marTop w:val="0"/>
                  <w:marBottom w:val="0"/>
                  <w:divBdr>
                    <w:top w:val="none" w:sz="0" w:space="0" w:color="auto"/>
                    <w:left w:val="none" w:sz="0" w:space="0" w:color="auto"/>
                    <w:bottom w:val="none" w:sz="0" w:space="0" w:color="auto"/>
                    <w:right w:val="none" w:sz="0" w:space="0" w:color="auto"/>
                  </w:divBdr>
                </w:div>
                <w:div w:id="1974358890">
                  <w:marLeft w:val="640"/>
                  <w:marRight w:val="0"/>
                  <w:marTop w:val="0"/>
                  <w:marBottom w:val="0"/>
                  <w:divBdr>
                    <w:top w:val="none" w:sz="0" w:space="0" w:color="auto"/>
                    <w:left w:val="none" w:sz="0" w:space="0" w:color="auto"/>
                    <w:bottom w:val="none" w:sz="0" w:space="0" w:color="auto"/>
                    <w:right w:val="none" w:sz="0" w:space="0" w:color="auto"/>
                  </w:divBdr>
                </w:div>
                <w:div w:id="1028024670">
                  <w:marLeft w:val="640"/>
                  <w:marRight w:val="0"/>
                  <w:marTop w:val="0"/>
                  <w:marBottom w:val="0"/>
                  <w:divBdr>
                    <w:top w:val="none" w:sz="0" w:space="0" w:color="auto"/>
                    <w:left w:val="none" w:sz="0" w:space="0" w:color="auto"/>
                    <w:bottom w:val="none" w:sz="0" w:space="0" w:color="auto"/>
                    <w:right w:val="none" w:sz="0" w:space="0" w:color="auto"/>
                  </w:divBdr>
                </w:div>
                <w:div w:id="1411384643">
                  <w:marLeft w:val="640"/>
                  <w:marRight w:val="0"/>
                  <w:marTop w:val="0"/>
                  <w:marBottom w:val="0"/>
                  <w:divBdr>
                    <w:top w:val="none" w:sz="0" w:space="0" w:color="auto"/>
                    <w:left w:val="none" w:sz="0" w:space="0" w:color="auto"/>
                    <w:bottom w:val="none" w:sz="0" w:space="0" w:color="auto"/>
                    <w:right w:val="none" w:sz="0" w:space="0" w:color="auto"/>
                  </w:divBdr>
                </w:div>
                <w:div w:id="1452280803">
                  <w:marLeft w:val="640"/>
                  <w:marRight w:val="0"/>
                  <w:marTop w:val="0"/>
                  <w:marBottom w:val="0"/>
                  <w:divBdr>
                    <w:top w:val="none" w:sz="0" w:space="0" w:color="auto"/>
                    <w:left w:val="none" w:sz="0" w:space="0" w:color="auto"/>
                    <w:bottom w:val="none" w:sz="0" w:space="0" w:color="auto"/>
                    <w:right w:val="none" w:sz="0" w:space="0" w:color="auto"/>
                  </w:divBdr>
                </w:div>
                <w:div w:id="286357336">
                  <w:marLeft w:val="640"/>
                  <w:marRight w:val="0"/>
                  <w:marTop w:val="0"/>
                  <w:marBottom w:val="0"/>
                  <w:divBdr>
                    <w:top w:val="none" w:sz="0" w:space="0" w:color="auto"/>
                    <w:left w:val="none" w:sz="0" w:space="0" w:color="auto"/>
                    <w:bottom w:val="none" w:sz="0" w:space="0" w:color="auto"/>
                    <w:right w:val="none" w:sz="0" w:space="0" w:color="auto"/>
                  </w:divBdr>
                </w:div>
                <w:div w:id="348604763">
                  <w:marLeft w:val="640"/>
                  <w:marRight w:val="0"/>
                  <w:marTop w:val="0"/>
                  <w:marBottom w:val="0"/>
                  <w:divBdr>
                    <w:top w:val="none" w:sz="0" w:space="0" w:color="auto"/>
                    <w:left w:val="none" w:sz="0" w:space="0" w:color="auto"/>
                    <w:bottom w:val="none" w:sz="0" w:space="0" w:color="auto"/>
                    <w:right w:val="none" w:sz="0" w:space="0" w:color="auto"/>
                  </w:divBdr>
                </w:div>
                <w:div w:id="1269049482">
                  <w:marLeft w:val="640"/>
                  <w:marRight w:val="0"/>
                  <w:marTop w:val="0"/>
                  <w:marBottom w:val="0"/>
                  <w:divBdr>
                    <w:top w:val="none" w:sz="0" w:space="0" w:color="auto"/>
                    <w:left w:val="none" w:sz="0" w:space="0" w:color="auto"/>
                    <w:bottom w:val="none" w:sz="0" w:space="0" w:color="auto"/>
                    <w:right w:val="none" w:sz="0" w:space="0" w:color="auto"/>
                  </w:divBdr>
                </w:div>
                <w:div w:id="1370767097">
                  <w:marLeft w:val="640"/>
                  <w:marRight w:val="0"/>
                  <w:marTop w:val="0"/>
                  <w:marBottom w:val="0"/>
                  <w:divBdr>
                    <w:top w:val="none" w:sz="0" w:space="0" w:color="auto"/>
                    <w:left w:val="none" w:sz="0" w:space="0" w:color="auto"/>
                    <w:bottom w:val="none" w:sz="0" w:space="0" w:color="auto"/>
                    <w:right w:val="none" w:sz="0" w:space="0" w:color="auto"/>
                  </w:divBdr>
                </w:div>
                <w:div w:id="1686899016">
                  <w:marLeft w:val="640"/>
                  <w:marRight w:val="0"/>
                  <w:marTop w:val="0"/>
                  <w:marBottom w:val="0"/>
                  <w:divBdr>
                    <w:top w:val="none" w:sz="0" w:space="0" w:color="auto"/>
                    <w:left w:val="none" w:sz="0" w:space="0" w:color="auto"/>
                    <w:bottom w:val="none" w:sz="0" w:space="0" w:color="auto"/>
                    <w:right w:val="none" w:sz="0" w:space="0" w:color="auto"/>
                  </w:divBdr>
                </w:div>
                <w:div w:id="179708492">
                  <w:marLeft w:val="640"/>
                  <w:marRight w:val="0"/>
                  <w:marTop w:val="0"/>
                  <w:marBottom w:val="0"/>
                  <w:divBdr>
                    <w:top w:val="none" w:sz="0" w:space="0" w:color="auto"/>
                    <w:left w:val="none" w:sz="0" w:space="0" w:color="auto"/>
                    <w:bottom w:val="none" w:sz="0" w:space="0" w:color="auto"/>
                    <w:right w:val="none" w:sz="0" w:space="0" w:color="auto"/>
                  </w:divBdr>
                </w:div>
                <w:div w:id="1350721714">
                  <w:marLeft w:val="640"/>
                  <w:marRight w:val="0"/>
                  <w:marTop w:val="0"/>
                  <w:marBottom w:val="0"/>
                  <w:divBdr>
                    <w:top w:val="none" w:sz="0" w:space="0" w:color="auto"/>
                    <w:left w:val="none" w:sz="0" w:space="0" w:color="auto"/>
                    <w:bottom w:val="none" w:sz="0" w:space="0" w:color="auto"/>
                    <w:right w:val="none" w:sz="0" w:space="0" w:color="auto"/>
                  </w:divBdr>
                </w:div>
                <w:div w:id="513032840">
                  <w:marLeft w:val="640"/>
                  <w:marRight w:val="0"/>
                  <w:marTop w:val="0"/>
                  <w:marBottom w:val="0"/>
                  <w:divBdr>
                    <w:top w:val="none" w:sz="0" w:space="0" w:color="auto"/>
                    <w:left w:val="none" w:sz="0" w:space="0" w:color="auto"/>
                    <w:bottom w:val="none" w:sz="0" w:space="0" w:color="auto"/>
                    <w:right w:val="none" w:sz="0" w:space="0" w:color="auto"/>
                  </w:divBdr>
                </w:div>
                <w:div w:id="2118524483">
                  <w:marLeft w:val="640"/>
                  <w:marRight w:val="0"/>
                  <w:marTop w:val="0"/>
                  <w:marBottom w:val="0"/>
                  <w:divBdr>
                    <w:top w:val="none" w:sz="0" w:space="0" w:color="auto"/>
                    <w:left w:val="none" w:sz="0" w:space="0" w:color="auto"/>
                    <w:bottom w:val="none" w:sz="0" w:space="0" w:color="auto"/>
                    <w:right w:val="none" w:sz="0" w:space="0" w:color="auto"/>
                  </w:divBdr>
                </w:div>
                <w:div w:id="288706150">
                  <w:marLeft w:val="640"/>
                  <w:marRight w:val="0"/>
                  <w:marTop w:val="0"/>
                  <w:marBottom w:val="0"/>
                  <w:divBdr>
                    <w:top w:val="none" w:sz="0" w:space="0" w:color="auto"/>
                    <w:left w:val="none" w:sz="0" w:space="0" w:color="auto"/>
                    <w:bottom w:val="none" w:sz="0" w:space="0" w:color="auto"/>
                    <w:right w:val="none" w:sz="0" w:space="0" w:color="auto"/>
                  </w:divBdr>
                </w:div>
                <w:div w:id="1236624066">
                  <w:marLeft w:val="640"/>
                  <w:marRight w:val="0"/>
                  <w:marTop w:val="0"/>
                  <w:marBottom w:val="0"/>
                  <w:divBdr>
                    <w:top w:val="none" w:sz="0" w:space="0" w:color="auto"/>
                    <w:left w:val="none" w:sz="0" w:space="0" w:color="auto"/>
                    <w:bottom w:val="none" w:sz="0" w:space="0" w:color="auto"/>
                    <w:right w:val="none" w:sz="0" w:space="0" w:color="auto"/>
                  </w:divBdr>
                </w:div>
                <w:div w:id="1145313736">
                  <w:marLeft w:val="640"/>
                  <w:marRight w:val="0"/>
                  <w:marTop w:val="0"/>
                  <w:marBottom w:val="0"/>
                  <w:divBdr>
                    <w:top w:val="none" w:sz="0" w:space="0" w:color="auto"/>
                    <w:left w:val="none" w:sz="0" w:space="0" w:color="auto"/>
                    <w:bottom w:val="none" w:sz="0" w:space="0" w:color="auto"/>
                    <w:right w:val="none" w:sz="0" w:space="0" w:color="auto"/>
                  </w:divBdr>
                </w:div>
                <w:div w:id="617293952">
                  <w:marLeft w:val="640"/>
                  <w:marRight w:val="0"/>
                  <w:marTop w:val="0"/>
                  <w:marBottom w:val="0"/>
                  <w:divBdr>
                    <w:top w:val="none" w:sz="0" w:space="0" w:color="auto"/>
                    <w:left w:val="none" w:sz="0" w:space="0" w:color="auto"/>
                    <w:bottom w:val="none" w:sz="0" w:space="0" w:color="auto"/>
                    <w:right w:val="none" w:sz="0" w:space="0" w:color="auto"/>
                  </w:divBdr>
                </w:div>
                <w:div w:id="1010110018">
                  <w:marLeft w:val="640"/>
                  <w:marRight w:val="0"/>
                  <w:marTop w:val="0"/>
                  <w:marBottom w:val="0"/>
                  <w:divBdr>
                    <w:top w:val="none" w:sz="0" w:space="0" w:color="auto"/>
                    <w:left w:val="none" w:sz="0" w:space="0" w:color="auto"/>
                    <w:bottom w:val="none" w:sz="0" w:space="0" w:color="auto"/>
                    <w:right w:val="none" w:sz="0" w:space="0" w:color="auto"/>
                  </w:divBdr>
                </w:div>
                <w:div w:id="207230836">
                  <w:marLeft w:val="640"/>
                  <w:marRight w:val="0"/>
                  <w:marTop w:val="0"/>
                  <w:marBottom w:val="0"/>
                  <w:divBdr>
                    <w:top w:val="none" w:sz="0" w:space="0" w:color="auto"/>
                    <w:left w:val="none" w:sz="0" w:space="0" w:color="auto"/>
                    <w:bottom w:val="none" w:sz="0" w:space="0" w:color="auto"/>
                    <w:right w:val="none" w:sz="0" w:space="0" w:color="auto"/>
                  </w:divBdr>
                </w:div>
                <w:div w:id="1442190216">
                  <w:marLeft w:val="640"/>
                  <w:marRight w:val="0"/>
                  <w:marTop w:val="0"/>
                  <w:marBottom w:val="0"/>
                  <w:divBdr>
                    <w:top w:val="none" w:sz="0" w:space="0" w:color="auto"/>
                    <w:left w:val="none" w:sz="0" w:space="0" w:color="auto"/>
                    <w:bottom w:val="none" w:sz="0" w:space="0" w:color="auto"/>
                    <w:right w:val="none" w:sz="0" w:space="0" w:color="auto"/>
                  </w:divBdr>
                </w:div>
                <w:div w:id="1534461833">
                  <w:marLeft w:val="640"/>
                  <w:marRight w:val="0"/>
                  <w:marTop w:val="0"/>
                  <w:marBottom w:val="0"/>
                  <w:divBdr>
                    <w:top w:val="none" w:sz="0" w:space="0" w:color="auto"/>
                    <w:left w:val="none" w:sz="0" w:space="0" w:color="auto"/>
                    <w:bottom w:val="none" w:sz="0" w:space="0" w:color="auto"/>
                    <w:right w:val="none" w:sz="0" w:space="0" w:color="auto"/>
                  </w:divBdr>
                </w:div>
                <w:div w:id="529299862">
                  <w:marLeft w:val="640"/>
                  <w:marRight w:val="0"/>
                  <w:marTop w:val="0"/>
                  <w:marBottom w:val="0"/>
                  <w:divBdr>
                    <w:top w:val="none" w:sz="0" w:space="0" w:color="auto"/>
                    <w:left w:val="none" w:sz="0" w:space="0" w:color="auto"/>
                    <w:bottom w:val="none" w:sz="0" w:space="0" w:color="auto"/>
                    <w:right w:val="none" w:sz="0" w:space="0" w:color="auto"/>
                  </w:divBdr>
                </w:div>
                <w:div w:id="614215904">
                  <w:marLeft w:val="640"/>
                  <w:marRight w:val="0"/>
                  <w:marTop w:val="0"/>
                  <w:marBottom w:val="0"/>
                  <w:divBdr>
                    <w:top w:val="none" w:sz="0" w:space="0" w:color="auto"/>
                    <w:left w:val="none" w:sz="0" w:space="0" w:color="auto"/>
                    <w:bottom w:val="none" w:sz="0" w:space="0" w:color="auto"/>
                    <w:right w:val="none" w:sz="0" w:space="0" w:color="auto"/>
                  </w:divBdr>
                </w:div>
                <w:div w:id="512189005">
                  <w:marLeft w:val="640"/>
                  <w:marRight w:val="0"/>
                  <w:marTop w:val="0"/>
                  <w:marBottom w:val="0"/>
                  <w:divBdr>
                    <w:top w:val="none" w:sz="0" w:space="0" w:color="auto"/>
                    <w:left w:val="none" w:sz="0" w:space="0" w:color="auto"/>
                    <w:bottom w:val="none" w:sz="0" w:space="0" w:color="auto"/>
                    <w:right w:val="none" w:sz="0" w:space="0" w:color="auto"/>
                  </w:divBdr>
                </w:div>
                <w:div w:id="1014527615">
                  <w:marLeft w:val="640"/>
                  <w:marRight w:val="0"/>
                  <w:marTop w:val="0"/>
                  <w:marBottom w:val="0"/>
                  <w:divBdr>
                    <w:top w:val="none" w:sz="0" w:space="0" w:color="auto"/>
                    <w:left w:val="none" w:sz="0" w:space="0" w:color="auto"/>
                    <w:bottom w:val="none" w:sz="0" w:space="0" w:color="auto"/>
                    <w:right w:val="none" w:sz="0" w:space="0" w:color="auto"/>
                  </w:divBdr>
                </w:div>
                <w:div w:id="596256976">
                  <w:marLeft w:val="640"/>
                  <w:marRight w:val="0"/>
                  <w:marTop w:val="0"/>
                  <w:marBottom w:val="0"/>
                  <w:divBdr>
                    <w:top w:val="none" w:sz="0" w:space="0" w:color="auto"/>
                    <w:left w:val="none" w:sz="0" w:space="0" w:color="auto"/>
                    <w:bottom w:val="none" w:sz="0" w:space="0" w:color="auto"/>
                    <w:right w:val="none" w:sz="0" w:space="0" w:color="auto"/>
                  </w:divBdr>
                </w:div>
                <w:div w:id="1002053314">
                  <w:marLeft w:val="640"/>
                  <w:marRight w:val="0"/>
                  <w:marTop w:val="0"/>
                  <w:marBottom w:val="0"/>
                  <w:divBdr>
                    <w:top w:val="none" w:sz="0" w:space="0" w:color="auto"/>
                    <w:left w:val="none" w:sz="0" w:space="0" w:color="auto"/>
                    <w:bottom w:val="none" w:sz="0" w:space="0" w:color="auto"/>
                    <w:right w:val="none" w:sz="0" w:space="0" w:color="auto"/>
                  </w:divBdr>
                </w:div>
                <w:div w:id="349839575">
                  <w:marLeft w:val="640"/>
                  <w:marRight w:val="0"/>
                  <w:marTop w:val="0"/>
                  <w:marBottom w:val="0"/>
                  <w:divBdr>
                    <w:top w:val="none" w:sz="0" w:space="0" w:color="auto"/>
                    <w:left w:val="none" w:sz="0" w:space="0" w:color="auto"/>
                    <w:bottom w:val="none" w:sz="0" w:space="0" w:color="auto"/>
                    <w:right w:val="none" w:sz="0" w:space="0" w:color="auto"/>
                  </w:divBdr>
                </w:div>
                <w:div w:id="1841191702">
                  <w:marLeft w:val="640"/>
                  <w:marRight w:val="0"/>
                  <w:marTop w:val="0"/>
                  <w:marBottom w:val="0"/>
                  <w:divBdr>
                    <w:top w:val="none" w:sz="0" w:space="0" w:color="auto"/>
                    <w:left w:val="none" w:sz="0" w:space="0" w:color="auto"/>
                    <w:bottom w:val="none" w:sz="0" w:space="0" w:color="auto"/>
                    <w:right w:val="none" w:sz="0" w:space="0" w:color="auto"/>
                  </w:divBdr>
                </w:div>
                <w:div w:id="1914273605">
                  <w:marLeft w:val="640"/>
                  <w:marRight w:val="0"/>
                  <w:marTop w:val="0"/>
                  <w:marBottom w:val="0"/>
                  <w:divBdr>
                    <w:top w:val="none" w:sz="0" w:space="0" w:color="auto"/>
                    <w:left w:val="none" w:sz="0" w:space="0" w:color="auto"/>
                    <w:bottom w:val="none" w:sz="0" w:space="0" w:color="auto"/>
                    <w:right w:val="none" w:sz="0" w:space="0" w:color="auto"/>
                  </w:divBdr>
                </w:div>
                <w:div w:id="970473832">
                  <w:marLeft w:val="640"/>
                  <w:marRight w:val="0"/>
                  <w:marTop w:val="0"/>
                  <w:marBottom w:val="0"/>
                  <w:divBdr>
                    <w:top w:val="none" w:sz="0" w:space="0" w:color="auto"/>
                    <w:left w:val="none" w:sz="0" w:space="0" w:color="auto"/>
                    <w:bottom w:val="none" w:sz="0" w:space="0" w:color="auto"/>
                    <w:right w:val="none" w:sz="0" w:space="0" w:color="auto"/>
                  </w:divBdr>
                </w:div>
                <w:div w:id="1598832782">
                  <w:marLeft w:val="640"/>
                  <w:marRight w:val="0"/>
                  <w:marTop w:val="0"/>
                  <w:marBottom w:val="0"/>
                  <w:divBdr>
                    <w:top w:val="none" w:sz="0" w:space="0" w:color="auto"/>
                    <w:left w:val="none" w:sz="0" w:space="0" w:color="auto"/>
                    <w:bottom w:val="none" w:sz="0" w:space="0" w:color="auto"/>
                    <w:right w:val="none" w:sz="0" w:space="0" w:color="auto"/>
                  </w:divBdr>
                </w:div>
                <w:div w:id="891967579">
                  <w:marLeft w:val="640"/>
                  <w:marRight w:val="0"/>
                  <w:marTop w:val="0"/>
                  <w:marBottom w:val="0"/>
                  <w:divBdr>
                    <w:top w:val="none" w:sz="0" w:space="0" w:color="auto"/>
                    <w:left w:val="none" w:sz="0" w:space="0" w:color="auto"/>
                    <w:bottom w:val="none" w:sz="0" w:space="0" w:color="auto"/>
                    <w:right w:val="none" w:sz="0" w:space="0" w:color="auto"/>
                  </w:divBdr>
                </w:div>
                <w:div w:id="1155799682">
                  <w:marLeft w:val="640"/>
                  <w:marRight w:val="0"/>
                  <w:marTop w:val="0"/>
                  <w:marBottom w:val="0"/>
                  <w:divBdr>
                    <w:top w:val="none" w:sz="0" w:space="0" w:color="auto"/>
                    <w:left w:val="none" w:sz="0" w:space="0" w:color="auto"/>
                    <w:bottom w:val="none" w:sz="0" w:space="0" w:color="auto"/>
                    <w:right w:val="none" w:sz="0" w:space="0" w:color="auto"/>
                  </w:divBdr>
                </w:div>
                <w:div w:id="205528930">
                  <w:marLeft w:val="640"/>
                  <w:marRight w:val="0"/>
                  <w:marTop w:val="0"/>
                  <w:marBottom w:val="0"/>
                  <w:divBdr>
                    <w:top w:val="none" w:sz="0" w:space="0" w:color="auto"/>
                    <w:left w:val="none" w:sz="0" w:space="0" w:color="auto"/>
                    <w:bottom w:val="none" w:sz="0" w:space="0" w:color="auto"/>
                    <w:right w:val="none" w:sz="0" w:space="0" w:color="auto"/>
                  </w:divBdr>
                </w:div>
                <w:div w:id="1978804459">
                  <w:marLeft w:val="640"/>
                  <w:marRight w:val="0"/>
                  <w:marTop w:val="0"/>
                  <w:marBottom w:val="0"/>
                  <w:divBdr>
                    <w:top w:val="none" w:sz="0" w:space="0" w:color="auto"/>
                    <w:left w:val="none" w:sz="0" w:space="0" w:color="auto"/>
                    <w:bottom w:val="none" w:sz="0" w:space="0" w:color="auto"/>
                    <w:right w:val="none" w:sz="0" w:space="0" w:color="auto"/>
                  </w:divBdr>
                </w:div>
                <w:div w:id="1530609747">
                  <w:marLeft w:val="640"/>
                  <w:marRight w:val="0"/>
                  <w:marTop w:val="0"/>
                  <w:marBottom w:val="0"/>
                  <w:divBdr>
                    <w:top w:val="none" w:sz="0" w:space="0" w:color="auto"/>
                    <w:left w:val="none" w:sz="0" w:space="0" w:color="auto"/>
                    <w:bottom w:val="none" w:sz="0" w:space="0" w:color="auto"/>
                    <w:right w:val="none" w:sz="0" w:space="0" w:color="auto"/>
                  </w:divBdr>
                </w:div>
                <w:div w:id="1103764754">
                  <w:marLeft w:val="640"/>
                  <w:marRight w:val="0"/>
                  <w:marTop w:val="0"/>
                  <w:marBottom w:val="0"/>
                  <w:divBdr>
                    <w:top w:val="none" w:sz="0" w:space="0" w:color="auto"/>
                    <w:left w:val="none" w:sz="0" w:space="0" w:color="auto"/>
                    <w:bottom w:val="none" w:sz="0" w:space="0" w:color="auto"/>
                    <w:right w:val="none" w:sz="0" w:space="0" w:color="auto"/>
                  </w:divBdr>
                </w:div>
                <w:div w:id="1348629702">
                  <w:marLeft w:val="640"/>
                  <w:marRight w:val="0"/>
                  <w:marTop w:val="0"/>
                  <w:marBottom w:val="0"/>
                  <w:divBdr>
                    <w:top w:val="none" w:sz="0" w:space="0" w:color="auto"/>
                    <w:left w:val="none" w:sz="0" w:space="0" w:color="auto"/>
                    <w:bottom w:val="none" w:sz="0" w:space="0" w:color="auto"/>
                    <w:right w:val="none" w:sz="0" w:space="0" w:color="auto"/>
                  </w:divBdr>
                </w:div>
                <w:div w:id="158429469">
                  <w:marLeft w:val="640"/>
                  <w:marRight w:val="0"/>
                  <w:marTop w:val="0"/>
                  <w:marBottom w:val="0"/>
                  <w:divBdr>
                    <w:top w:val="none" w:sz="0" w:space="0" w:color="auto"/>
                    <w:left w:val="none" w:sz="0" w:space="0" w:color="auto"/>
                    <w:bottom w:val="none" w:sz="0" w:space="0" w:color="auto"/>
                    <w:right w:val="none" w:sz="0" w:space="0" w:color="auto"/>
                  </w:divBdr>
                </w:div>
                <w:div w:id="184489558">
                  <w:marLeft w:val="640"/>
                  <w:marRight w:val="0"/>
                  <w:marTop w:val="0"/>
                  <w:marBottom w:val="0"/>
                  <w:divBdr>
                    <w:top w:val="none" w:sz="0" w:space="0" w:color="auto"/>
                    <w:left w:val="none" w:sz="0" w:space="0" w:color="auto"/>
                    <w:bottom w:val="none" w:sz="0" w:space="0" w:color="auto"/>
                    <w:right w:val="none" w:sz="0" w:space="0" w:color="auto"/>
                  </w:divBdr>
                </w:div>
                <w:div w:id="2022200782">
                  <w:marLeft w:val="640"/>
                  <w:marRight w:val="0"/>
                  <w:marTop w:val="0"/>
                  <w:marBottom w:val="0"/>
                  <w:divBdr>
                    <w:top w:val="none" w:sz="0" w:space="0" w:color="auto"/>
                    <w:left w:val="none" w:sz="0" w:space="0" w:color="auto"/>
                    <w:bottom w:val="none" w:sz="0" w:space="0" w:color="auto"/>
                    <w:right w:val="none" w:sz="0" w:space="0" w:color="auto"/>
                  </w:divBdr>
                </w:div>
                <w:div w:id="1480608057">
                  <w:marLeft w:val="640"/>
                  <w:marRight w:val="0"/>
                  <w:marTop w:val="0"/>
                  <w:marBottom w:val="0"/>
                  <w:divBdr>
                    <w:top w:val="none" w:sz="0" w:space="0" w:color="auto"/>
                    <w:left w:val="none" w:sz="0" w:space="0" w:color="auto"/>
                    <w:bottom w:val="none" w:sz="0" w:space="0" w:color="auto"/>
                    <w:right w:val="none" w:sz="0" w:space="0" w:color="auto"/>
                  </w:divBdr>
                </w:div>
                <w:div w:id="729232579">
                  <w:marLeft w:val="640"/>
                  <w:marRight w:val="0"/>
                  <w:marTop w:val="0"/>
                  <w:marBottom w:val="0"/>
                  <w:divBdr>
                    <w:top w:val="none" w:sz="0" w:space="0" w:color="auto"/>
                    <w:left w:val="none" w:sz="0" w:space="0" w:color="auto"/>
                    <w:bottom w:val="none" w:sz="0" w:space="0" w:color="auto"/>
                    <w:right w:val="none" w:sz="0" w:space="0" w:color="auto"/>
                  </w:divBdr>
                </w:div>
                <w:div w:id="951473902">
                  <w:marLeft w:val="640"/>
                  <w:marRight w:val="0"/>
                  <w:marTop w:val="0"/>
                  <w:marBottom w:val="0"/>
                  <w:divBdr>
                    <w:top w:val="none" w:sz="0" w:space="0" w:color="auto"/>
                    <w:left w:val="none" w:sz="0" w:space="0" w:color="auto"/>
                    <w:bottom w:val="none" w:sz="0" w:space="0" w:color="auto"/>
                    <w:right w:val="none" w:sz="0" w:space="0" w:color="auto"/>
                  </w:divBdr>
                </w:div>
                <w:div w:id="100616634">
                  <w:marLeft w:val="640"/>
                  <w:marRight w:val="0"/>
                  <w:marTop w:val="0"/>
                  <w:marBottom w:val="0"/>
                  <w:divBdr>
                    <w:top w:val="none" w:sz="0" w:space="0" w:color="auto"/>
                    <w:left w:val="none" w:sz="0" w:space="0" w:color="auto"/>
                    <w:bottom w:val="none" w:sz="0" w:space="0" w:color="auto"/>
                    <w:right w:val="none" w:sz="0" w:space="0" w:color="auto"/>
                  </w:divBdr>
                </w:div>
                <w:div w:id="73089668">
                  <w:marLeft w:val="640"/>
                  <w:marRight w:val="0"/>
                  <w:marTop w:val="0"/>
                  <w:marBottom w:val="0"/>
                  <w:divBdr>
                    <w:top w:val="none" w:sz="0" w:space="0" w:color="auto"/>
                    <w:left w:val="none" w:sz="0" w:space="0" w:color="auto"/>
                    <w:bottom w:val="none" w:sz="0" w:space="0" w:color="auto"/>
                    <w:right w:val="none" w:sz="0" w:space="0" w:color="auto"/>
                  </w:divBdr>
                </w:div>
                <w:div w:id="1379089203">
                  <w:marLeft w:val="640"/>
                  <w:marRight w:val="0"/>
                  <w:marTop w:val="0"/>
                  <w:marBottom w:val="0"/>
                  <w:divBdr>
                    <w:top w:val="none" w:sz="0" w:space="0" w:color="auto"/>
                    <w:left w:val="none" w:sz="0" w:space="0" w:color="auto"/>
                    <w:bottom w:val="none" w:sz="0" w:space="0" w:color="auto"/>
                    <w:right w:val="none" w:sz="0" w:space="0" w:color="auto"/>
                  </w:divBdr>
                </w:div>
                <w:div w:id="770777802">
                  <w:marLeft w:val="640"/>
                  <w:marRight w:val="0"/>
                  <w:marTop w:val="0"/>
                  <w:marBottom w:val="0"/>
                  <w:divBdr>
                    <w:top w:val="none" w:sz="0" w:space="0" w:color="auto"/>
                    <w:left w:val="none" w:sz="0" w:space="0" w:color="auto"/>
                    <w:bottom w:val="none" w:sz="0" w:space="0" w:color="auto"/>
                    <w:right w:val="none" w:sz="0" w:space="0" w:color="auto"/>
                  </w:divBdr>
                </w:div>
                <w:div w:id="611479186">
                  <w:marLeft w:val="640"/>
                  <w:marRight w:val="0"/>
                  <w:marTop w:val="0"/>
                  <w:marBottom w:val="0"/>
                  <w:divBdr>
                    <w:top w:val="none" w:sz="0" w:space="0" w:color="auto"/>
                    <w:left w:val="none" w:sz="0" w:space="0" w:color="auto"/>
                    <w:bottom w:val="none" w:sz="0" w:space="0" w:color="auto"/>
                    <w:right w:val="none" w:sz="0" w:space="0" w:color="auto"/>
                  </w:divBdr>
                </w:div>
                <w:div w:id="2136824180">
                  <w:marLeft w:val="640"/>
                  <w:marRight w:val="0"/>
                  <w:marTop w:val="0"/>
                  <w:marBottom w:val="0"/>
                  <w:divBdr>
                    <w:top w:val="none" w:sz="0" w:space="0" w:color="auto"/>
                    <w:left w:val="none" w:sz="0" w:space="0" w:color="auto"/>
                    <w:bottom w:val="none" w:sz="0" w:space="0" w:color="auto"/>
                    <w:right w:val="none" w:sz="0" w:space="0" w:color="auto"/>
                  </w:divBdr>
                </w:div>
                <w:div w:id="1680504660">
                  <w:marLeft w:val="640"/>
                  <w:marRight w:val="0"/>
                  <w:marTop w:val="0"/>
                  <w:marBottom w:val="0"/>
                  <w:divBdr>
                    <w:top w:val="none" w:sz="0" w:space="0" w:color="auto"/>
                    <w:left w:val="none" w:sz="0" w:space="0" w:color="auto"/>
                    <w:bottom w:val="none" w:sz="0" w:space="0" w:color="auto"/>
                    <w:right w:val="none" w:sz="0" w:space="0" w:color="auto"/>
                  </w:divBdr>
                </w:div>
                <w:div w:id="2022855766">
                  <w:marLeft w:val="640"/>
                  <w:marRight w:val="0"/>
                  <w:marTop w:val="0"/>
                  <w:marBottom w:val="0"/>
                  <w:divBdr>
                    <w:top w:val="none" w:sz="0" w:space="0" w:color="auto"/>
                    <w:left w:val="none" w:sz="0" w:space="0" w:color="auto"/>
                    <w:bottom w:val="none" w:sz="0" w:space="0" w:color="auto"/>
                    <w:right w:val="none" w:sz="0" w:space="0" w:color="auto"/>
                  </w:divBdr>
                </w:div>
                <w:div w:id="192308712">
                  <w:marLeft w:val="640"/>
                  <w:marRight w:val="0"/>
                  <w:marTop w:val="0"/>
                  <w:marBottom w:val="0"/>
                  <w:divBdr>
                    <w:top w:val="none" w:sz="0" w:space="0" w:color="auto"/>
                    <w:left w:val="none" w:sz="0" w:space="0" w:color="auto"/>
                    <w:bottom w:val="none" w:sz="0" w:space="0" w:color="auto"/>
                    <w:right w:val="none" w:sz="0" w:space="0" w:color="auto"/>
                  </w:divBdr>
                </w:div>
                <w:div w:id="208148599">
                  <w:marLeft w:val="640"/>
                  <w:marRight w:val="0"/>
                  <w:marTop w:val="0"/>
                  <w:marBottom w:val="0"/>
                  <w:divBdr>
                    <w:top w:val="none" w:sz="0" w:space="0" w:color="auto"/>
                    <w:left w:val="none" w:sz="0" w:space="0" w:color="auto"/>
                    <w:bottom w:val="none" w:sz="0" w:space="0" w:color="auto"/>
                    <w:right w:val="none" w:sz="0" w:space="0" w:color="auto"/>
                  </w:divBdr>
                </w:div>
                <w:div w:id="653142021">
                  <w:marLeft w:val="640"/>
                  <w:marRight w:val="0"/>
                  <w:marTop w:val="0"/>
                  <w:marBottom w:val="0"/>
                  <w:divBdr>
                    <w:top w:val="none" w:sz="0" w:space="0" w:color="auto"/>
                    <w:left w:val="none" w:sz="0" w:space="0" w:color="auto"/>
                    <w:bottom w:val="none" w:sz="0" w:space="0" w:color="auto"/>
                    <w:right w:val="none" w:sz="0" w:space="0" w:color="auto"/>
                  </w:divBdr>
                </w:div>
                <w:div w:id="1584410273">
                  <w:marLeft w:val="640"/>
                  <w:marRight w:val="0"/>
                  <w:marTop w:val="0"/>
                  <w:marBottom w:val="0"/>
                  <w:divBdr>
                    <w:top w:val="none" w:sz="0" w:space="0" w:color="auto"/>
                    <w:left w:val="none" w:sz="0" w:space="0" w:color="auto"/>
                    <w:bottom w:val="none" w:sz="0" w:space="0" w:color="auto"/>
                    <w:right w:val="none" w:sz="0" w:space="0" w:color="auto"/>
                  </w:divBdr>
                </w:div>
                <w:div w:id="1893080770">
                  <w:marLeft w:val="640"/>
                  <w:marRight w:val="0"/>
                  <w:marTop w:val="0"/>
                  <w:marBottom w:val="0"/>
                  <w:divBdr>
                    <w:top w:val="none" w:sz="0" w:space="0" w:color="auto"/>
                    <w:left w:val="none" w:sz="0" w:space="0" w:color="auto"/>
                    <w:bottom w:val="none" w:sz="0" w:space="0" w:color="auto"/>
                    <w:right w:val="none" w:sz="0" w:space="0" w:color="auto"/>
                  </w:divBdr>
                </w:div>
                <w:div w:id="214506539">
                  <w:marLeft w:val="640"/>
                  <w:marRight w:val="0"/>
                  <w:marTop w:val="0"/>
                  <w:marBottom w:val="0"/>
                  <w:divBdr>
                    <w:top w:val="none" w:sz="0" w:space="0" w:color="auto"/>
                    <w:left w:val="none" w:sz="0" w:space="0" w:color="auto"/>
                    <w:bottom w:val="none" w:sz="0" w:space="0" w:color="auto"/>
                    <w:right w:val="none" w:sz="0" w:space="0" w:color="auto"/>
                  </w:divBdr>
                </w:div>
                <w:div w:id="568810418">
                  <w:marLeft w:val="640"/>
                  <w:marRight w:val="0"/>
                  <w:marTop w:val="0"/>
                  <w:marBottom w:val="0"/>
                  <w:divBdr>
                    <w:top w:val="none" w:sz="0" w:space="0" w:color="auto"/>
                    <w:left w:val="none" w:sz="0" w:space="0" w:color="auto"/>
                    <w:bottom w:val="none" w:sz="0" w:space="0" w:color="auto"/>
                    <w:right w:val="none" w:sz="0" w:space="0" w:color="auto"/>
                  </w:divBdr>
                </w:div>
                <w:div w:id="1771510149">
                  <w:marLeft w:val="640"/>
                  <w:marRight w:val="0"/>
                  <w:marTop w:val="0"/>
                  <w:marBottom w:val="0"/>
                  <w:divBdr>
                    <w:top w:val="none" w:sz="0" w:space="0" w:color="auto"/>
                    <w:left w:val="none" w:sz="0" w:space="0" w:color="auto"/>
                    <w:bottom w:val="none" w:sz="0" w:space="0" w:color="auto"/>
                    <w:right w:val="none" w:sz="0" w:space="0" w:color="auto"/>
                  </w:divBdr>
                </w:div>
                <w:div w:id="224029134">
                  <w:marLeft w:val="640"/>
                  <w:marRight w:val="0"/>
                  <w:marTop w:val="0"/>
                  <w:marBottom w:val="0"/>
                  <w:divBdr>
                    <w:top w:val="none" w:sz="0" w:space="0" w:color="auto"/>
                    <w:left w:val="none" w:sz="0" w:space="0" w:color="auto"/>
                    <w:bottom w:val="none" w:sz="0" w:space="0" w:color="auto"/>
                    <w:right w:val="none" w:sz="0" w:space="0" w:color="auto"/>
                  </w:divBdr>
                </w:div>
                <w:div w:id="628245823">
                  <w:marLeft w:val="640"/>
                  <w:marRight w:val="0"/>
                  <w:marTop w:val="0"/>
                  <w:marBottom w:val="0"/>
                  <w:divBdr>
                    <w:top w:val="none" w:sz="0" w:space="0" w:color="auto"/>
                    <w:left w:val="none" w:sz="0" w:space="0" w:color="auto"/>
                    <w:bottom w:val="none" w:sz="0" w:space="0" w:color="auto"/>
                    <w:right w:val="none" w:sz="0" w:space="0" w:color="auto"/>
                  </w:divBdr>
                </w:div>
                <w:div w:id="522060846">
                  <w:marLeft w:val="640"/>
                  <w:marRight w:val="0"/>
                  <w:marTop w:val="0"/>
                  <w:marBottom w:val="0"/>
                  <w:divBdr>
                    <w:top w:val="none" w:sz="0" w:space="0" w:color="auto"/>
                    <w:left w:val="none" w:sz="0" w:space="0" w:color="auto"/>
                    <w:bottom w:val="none" w:sz="0" w:space="0" w:color="auto"/>
                    <w:right w:val="none" w:sz="0" w:space="0" w:color="auto"/>
                  </w:divBdr>
                </w:div>
                <w:div w:id="1615483615">
                  <w:marLeft w:val="640"/>
                  <w:marRight w:val="0"/>
                  <w:marTop w:val="0"/>
                  <w:marBottom w:val="0"/>
                  <w:divBdr>
                    <w:top w:val="none" w:sz="0" w:space="0" w:color="auto"/>
                    <w:left w:val="none" w:sz="0" w:space="0" w:color="auto"/>
                    <w:bottom w:val="none" w:sz="0" w:space="0" w:color="auto"/>
                    <w:right w:val="none" w:sz="0" w:space="0" w:color="auto"/>
                  </w:divBdr>
                </w:div>
                <w:div w:id="1522012731">
                  <w:marLeft w:val="640"/>
                  <w:marRight w:val="0"/>
                  <w:marTop w:val="0"/>
                  <w:marBottom w:val="0"/>
                  <w:divBdr>
                    <w:top w:val="none" w:sz="0" w:space="0" w:color="auto"/>
                    <w:left w:val="none" w:sz="0" w:space="0" w:color="auto"/>
                    <w:bottom w:val="none" w:sz="0" w:space="0" w:color="auto"/>
                    <w:right w:val="none" w:sz="0" w:space="0" w:color="auto"/>
                  </w:divBdr>
                </w:div>
                <w:div w:id="2141873319">
                  <w:marLeft w:val="640"/>
                  <w:marRight w:val="0"/>
                  <w:marTop w:val="0"/>
                  <w:marBottom w:val="0"/>
                  <w:divBdr>
                    <w:top w:val="none" w:sz="0" w:space="0" w:color="auto"/>
                    <w:left w:val="none" w:sz="0" w:space="0" w:color="auto"/>
                    <w:bottom w:val="none" w:sz="0" w:space="0" w:color="auto"/>
                    <w:right w:val="none" w:sz="0" w:space="0" w:color="auto"/>
                  </w:divBdr>
                </w:div>
                <w:div w:id="236211146">
                  <w:marLeft w:val="640"/>
                  <w:marRight w:val="0"/>
                  <w:marTop w:val="0"/>
                  <w:marBottom w:val="0"/>
                  <w:divBdr>
                    <w:top w:val="none" w:sz="0" w:space="0" w:color="auto"/>
                    <w:left w:val="none" w:sz="0" w:space="0" w:color="auto"/>
                    <w:bottom w:val="none" w:sz="0" w:space="0" w:color="auto"/>
                    <w:right w:val="none" w:sz="0" w:space="0" w:color="auto"/>
                  </w:divBdr>
                </w:div>
                <w:div w:id="894197623">
                  <w:marLeft w:val="640"/>
                  <w:marRight w:val="0"/>
                  <w:marTop w:val="0"/>
                  <w:marBottom w:val="0"/>
                  <w:divBdr>
                    <w:top w:val="none" w:sz="0" w:space="0" w:color="auto"/>
                    <w:left w:val="none" w:sz="0" w:space="0" w:color="auto"/>
                    <w:bottom w:val="none" w:sz="0" w:space="0" w:color="auto"/>
                    <w:right w:val="none" w:sz="0" w:space="0" w:color="auto"/>
                  </w:divBdr>
                </w:div>
                <w:div w:id="1957326189">
                  <w:marLeft w:val="640"/>
                  <w:marRight w:val="0"/>
                  <w:marTop w:val="0"/>
                  <w:marBottom w:val="0"/>
                  <w:divBdr>
                    <w:top w:val="none" w:sz="0" w:space="0" w:color="auto"/>
                    <w:left w:val="none" w:sz="0" w:space="0" w:color="auto"/>
                    <w:bottom w:val="none" w:sz="0" w:space="0" w:color="auto"/>
                    <w:right w:val="none" w:sz="0" w:space="0" w:color="auto"/>
                  </w:divBdr>
                </w:div>
              </w:divsChild>
            </w:div>
            <w:div w:id="1029796628">
              <w:marLeft w:val="0"/>
              <w:marRight w:val="0"/>
              <w:marTop w:val="0"/>
              <w:marBottom w:val="0"/>
              <w:divBdr>
                <w:top w:val="none" w:sz="0" w:space="0" w:color="auto"/>
                <w:left w:val="none" w:sz="0" w:space="0" w:color="auto"/>
                <w:bottom w:val="none" w:sz="0" w:space="0" w:color="auto"/>
                <w:right w:val="none" w:sz="0" w:space="0" w:color="auto"/>
              </w:divBdr>
              <w:divsChild>
                <w:div w:id="1934700834">
                  <w:marLeft w:val="640"/>
                  <w:marRight w:val="0"/>
                  <w:marTop w:val="0"/>
                  <w:marBottom w:val="0"/>
                  <w:divBdr>
                    <w:top w:val="none" w:sz="0" w:space="0" w:color="auto"/>
                    <w:left w:val="none" w:sz="0" w:space="0" w:color="auto"/>
                    <w:bottom w:val="none" w:sz="0" w:space="0" w:color="auto"/>
                    <w:right w:val="none" w:sz="0" w:space="0" w:color="auto"/>
                  </w:divBdr>
                </w:div>
                <w:div w:id="2124835662">
                  <w:marLeft w:val="640"/>
                  <w:marRight w:val="0"/>
                  <w:marTop w:val="0"/>
                  <w:marBottom w:val="0"/>
                  <w:divBdr>
                    <w:top w:val="none" w:sz="0" w:space="0" w:color="auto"/>
                    <w:left w:val="none" w:sz="0" w:space="0" w:color="auto"/>
                    <w:bottom w:val="none" w:sz="0" w:space="0" w:color="auto"/>
                    <w:right w:val="none" w:sz="0" w:space="0" w:color="auto"/>
                  </w:divBdr>
                </w:div>
                <w:div w:id="1159921838">
                  <w:marLeft w:val="640"/>
                  <w:marRight w:val="0"/>
                  <w:marTop w:val="0"/>
                  <w:marBottom w:val="0"/>
                  <w:divBdr>
                    <w:top w:val="none" w:sz="0" w:space="0" w:color="auto"/>
                    <w:left w:val="none" w:sz="0" w:space="0" w:color="auto"/>
                    <w:bottom w:val="none" w:sz="0" w:space="0" w:color="auto"/>
                    <w:right w:val="none" w:sz="0" w:space="0" w:color="auto"/>
                  </w:divBdr>
                </w:div>
                <w:div w:id="461654498">
                  <w:marLeft w:val="640"/>
                  <w:marRight w:val="0"/>
                  <w:marTop w:val="0"/>
                  <w:marBottom w:val="0"/>
                  <w:divBdr>
                    <w:top w:val="none" w:sz="0" w:space="0" w:color="auto"/>
                    <w:left w:val="none" w:sz="0" w:space="0" w:color="auto"/>
                    <w:bottom w:val="none" w:sz="0" w:space="0" w:color="auto"/>
                    <w:right w:val="none" w:sz="0" w:space="0" w:color="auto"/>
                  </w:divBdr>
                </w:div>
                <w:div w:id="107362692">
                  <w:marLeft w:val="640"/>
                  <w:marRight w:val="0"/>
                  <w:marTop w:val="0"/>
                  <w:marBottom w:val="0"/>
                  <w:divBdr>
                    <w:top w:val="none" w:sz="0" w:space="0" w:color="auto"/>
                    <w:left w:val="none" w:sz="0" w:space="0" w:color="auto"/>
                    <w:bottom w:val="none" w:sz="0" w:space="0" w:color="auto"/>
                    <w:right w:val="none" w:sz="0" w:space="0" w:color="auto"/>
                  </w:divBdr>
                </w:div>
                <w:div w:id="371224187">
                  <w:marLeft w:val="640"/>
                  <w:marRight w:val="0"/>
                  <w:marTop w:val="0"/>
                  <w:marBottom w:val="0"/>
                  <w:divBdr>
                    <w:top w:val="none" w:sz="0" w:space="0" w:color="auto"/>
                    <w:left w:val="none" w:sz="0" w:space="0" w:color="auto"/>
                    <w:bottom w:val="none" w:sz="0" w:space="0" w:color="auto"/>
                    <w:right w:val="none" w:sz="0" w:space="0" w:color="auto"/>
                  </w:divBdr>
                </w:div>
                <w:div w:id="398023620">
                  <w:marLeft w:val="640"/>
                  <w:marRight w:val="0"/>
                  <w:marTop w:val="0"/>
                  <w:marBottom w:val="0"/>
                  <w:divBdr>
                    <w:top w:val="none" w:sz="0" w:space="0" w:color="auto"/>
                    <w:left w:val="none" w:sz="0" w:space="0" w:color="auto"/>
                    <w:bottom w:val="none" w:sz="0" w:space="0" w:color="auto"/>
                    <w:right w:val="none" w:sz="0" w:space="0" w:color="auto"/>
                  </w:divBdr>
                </w:div>
                <w:div w:id="331224070">
                  <w:marLeft w:val="640"/>
                  <w:marRight w:val="0"/>
                  <w:marTop w:val="0"/>
                  <w:marBottom w:val="0"/>
                  <w:divBdr>
                    <w:top w:val="none" w:sz="0" w:space="0" w:color="auto"/>
                    <w:left w:val="none" w:sz="0" w:space="0" w:color="auto"/>
                    <w:bottom w:val="none" w:sz="0" w:space="0" w:color="auto"/>
                    <w:right w:val="none" w:sz="0" w:space="0" w:color="auto"/>
                  </w:divBdr>
                </w:div>
                <w:div w:id="722563257">
                  <w:marLeft w:val="640"/>
                  <w:marRight w:val="0"/>
                  <w:marTop w:val="0"/>
                  <w:marBottom w:val="0"/>
                  <w:divBdr>
                    <w:top w:val="none" w:sz="0" w:space="0" w:color="auto"/>
                    <w:left w:val="none" w:sz="0" w:space="0" w:color="auto"/>
                    <w:bottom w:val="none" w:sz="0" w:space="0" w:color="auto"/>
                    <w:right w:val="none" w:sz="0" w:space="0" w:color="auto"/>
                  </w:divBdr>
                </w:div>
                <w:div w:id="259685612">
                  <w:marLeft w:val="640"/>
                  <w:marRight w:val="0"/>
                  <w:marTop w:val="0"/>
                  <w:marBottom w:val="0"/>
                  <w:divBdr>
                    <w:top w:val="none" w:sz="0" w:space="0" w:color="auto"/>
                    <w:left w:val="none" w:sz="0" w:space="0" w:color="auto"/>
                    <w:bottom w:val="none" w:sz="0" w:space="0" w:color="auto"/>
                    <w:right w:val="none" w:sz="0" w:space="0" w:color="auto"/>
                  </w:divBdr>
                </w:div>
                <w:div w:id="366950938">
                  <w:marLeft w:val="640"/>
                  <w:marRight w:val="0"/>
                  <w:marTop w:val="0"/>
                  <w:marBottom w:val="0"/>
                  <w:divBdr>
                    <w:top w:val="none" w:sz="0" w:space="0" w:color="auto"/>
                    <w:left w:val="none" w:sz="0" w:space="0" w:color="auto"/>
                    <w:bottom w:val="none" w:sz="0" w:space="0" w:color="auto"/>
                    <w:right w:val="none" w:sz="0" w:space="0" w:color="auto"/>
                  </w:divBdr>
                </w:div>
                <w:div w:id="553809504">
                  <w:marLeft w:val="640"/>
                  <w:marRight w:val="0"/>
                  <w:marTop w:val="0"/>
                  <w:marBottom w:val="0"/>
                  <w:divBdr>
                    <w:top w:val="none" w:sz="0" w:space="0" w:color="auto"/>
                    <w:left w:val="none" w:sz="0" w:space="0" w:color="auto"/>
                    <w:bottom w:val="none" w:sz="0" w:space="0" w:color="auto"/>
                    <w:right w:val="none" w:sz="0" w:space="0" w:color="auto"/>
                  </w:divBdr>
                </w:div>
                <w:div w:id="1782603484">
                  <w:marLeft w:val="640"/>
                  <w:marRight w:val="0"/>
                  <w:marTop w:val="0"/>
                  <w:marBottom w:val="0"/>
                  <w:divBdr>
                    <w:top w:val="none" w:sz="0" w:space="0" w:color="auto"/>
                    <w:left w:val="none" w:sz="0" w:space="0" w:color="auto"/>
                    <w:bottom w:val="none" w:sz="0" w:space="0" w:color="auto"/>
                    <w:right w:val="none" w:sz="0" w:space="0" w:color="auto"/>
                  </w:divBdr>
                </w:div>
                <w:div w:id="858198880">
                  <w:marLeft w:val="640"/>
                  <w:marRight w:val="0"/>
                  <w:marTop w:val="0"/>
                  <w:marBottom w:val="0"/>
                  <w:divBdr>
                    <w:top w:val="none" w:sz="0" w:space="0" w:color="auto"/>
                    <w:left w:val="none" w:sz="0" w:space="0" w:color="auto"/>
                    <w:bottom w:val="none" w:sz="0" w:space="0" w:color="auto"/>
                    <w:right w:val="none" w:sz="0" w:space="0" w:color="auto"/>
                  </w:divBdr>
                </w:div>
                <w:div w:id="1267955769">
                  <w:marLeft w:val="640"/>
                  <w:marRight w:val="0"/>
                  <w:marTop w:val="0"/>
                  <w:marBottom w:val="0"/>
                  <w:divBdr>
                    <w:top w:val="none" w:sz="0" w:space="0" w:color="auto"/>
                    <w:left w:val="none" w:sz="0" w:space="0" w:color="auto"/>
                    <w:bottom w:val="none" w:sz="0" w:space="0" w:color="auto"/>
                    <w:right w:val="none" w:sz="0" w:space="0" w:color="auto"/>
                  </w:divBdr>
                </w:div>
                <w:div w:id="1147405426">
                  <w:marLeft w:val="640"/>
                  <w:marRight w:val="0"/>
                  <w:marTop w:val="0"/>
                  <w:marBottom w:val="0"/>
                  <w:divBdr>
                    <w:top w:val="none" w:sz="0" w:space="0" w:color="auto"/>
                    <w:left w:val="none" w:sz="0" w:space="0" w:color="auto"/>
                    <w:bottom w:val="none" w:sz="0" w:space="0" w:color="auto"/>
                    <w:right w:val="none" w:sz="0" w:space="0" w:color="auto"/>
                  </w:divBdr>
                </w:div>
                <w:div w:id="567308380">
                  <w:marLeft w:val="640"/>
                  <w:marRight w:val="0"/>
                  <w:marTop w:val="0"/>
                  <w:marBottom w:val="0"/>
                  <w:divBdr>
                    <w:top w:val="none" w:sz="0" w:space="0" w:color="auto"/>
                    <w:left w:val="none" w:sz="0" w:space="0" w:color="auto"/>
                    <w:bottom w:val="none" w:sz="0" w:space="0" w:color="auto"/>
                    <w:right w:val="none" w:sz="0" w:space="0" w:color="auto"/>
                  </w:divBdr>
                </w:div>
                <w:div w:id="778178764">
                  <w:marLeft w:val="640"/>
                  <w:marRight w:val="0"/>
                  <w:marTop w:val="0"/>
                  <w:marBottom w:val="0"/>
                  <w:divBdr>
                    <w:top w:val="none" w:sz="0" w:space="0" w:color="auto"/>
                    <w:left w:val="none" w:sz="0" w:space="0" w:color="auto"/>
                    <w:bottom w:val="none" w:sz="0" w:space="0" w:color="auto"/>
                    <w:right w:val="none" w:sz="0" w:space="0" w:color="auto"/>
                  </w:divBdr>
                </w:div>
                <w:div w:id="1607230894">
                  <w:marLeft w:val="640"/>
                  <w:marRight w:val="0"/>
                  <w:marTop w:val="0"/>
                  <w:marBottom w:val="0"/>
                  <w:divBdr>
                    <w:top w:val="none" w:sz="0" w:space="0" w:color="auto"/>
                    <w:left w:val="none" w:sz="0" w:space="0" w:color="auto"/>
                    <w:bottom w:val="none" w:sz="0" w:space="0" w:color="auto"/>
                    <w:right w:val="none" w:sz="0" w:space="0" w:color="auto"/>
                  </w:divBdr>
                </w:div>
                <w:div w:id="1686205553">
                  <w:marLeft w:val="640"/>
                  <w:marRight w:val="0"/>
                  <w:marTop w:val="0"/>
                  <w:marBottom w:val="0"/>
                  <w:divBdr>
                    <w:top w:val="none" w:sz="0" w:space="0" w:color="auto"/>
                    <w:left w:val="none" w:sz="0" w:space="0" w:color="auto"/>
                    <w:bottom w:val="none" w:sz="0" w:space="0" w:color="auto"/>
                    <w:right w:val="none" w:sz="0" w:space="0" w:color="auto"/>
                  </w:divBdr>
                </w:div>
                <w:div w:id="1107313210">
                  <w:marLeft w:val="640"/>
                  <w:marRight w:val="0"/>
                  <w:marTop w:val="0"/>
                  <w:marBottom w:val="0"/>
                  <w:divBdr>
                    <w:top w:val="none" w:sz="0" w:space="0" w:color="auto"/>
                    <w:left w:val="none" w:sz="0" w:space="0" w:color="auto"/>
                    <w:bottom w:val="none" w:sz="0" w:space="0" w:color="auto"/>
                    <w:right w:val="none" w:sz="0" w:space="0" w:color="auto"/>
                  </w:divBdr>
                </w:div>
                <w:div w:id="1488983978">
                  <w:marLeft w:val="640"/>
                  <w:marRight w:val="0"/>
                  <w:marTop w:val="0"/>
                  <w:marBottom w:val="0"/>
                  <w:divBdr>
                    <w:top w:val="none" w:sz="0" w:space="0" w:color="auto"/>
                    <w:left w:val="none" w:sz="0" w:space="0" w:color="auto"/>
                    <w:bottom w:val="none" w:sz="0" w:space="0" w:color="auto"/>
                    <w:right w:val="none" w:sz="0" w:space="0" w:color="auto"/>
                  </w:divBdr>
                </w:div>
                <w:div w:id="1964537165">
                  <w:marLeft w:val="640"/>
                  <w:marRight w:val="0"/>
                  <w:marTop w:val="0"/>
                  <w:marBottom w:val="0"/>
                  <w:divBdr>
                    <w:top w:val="none" w:sz="0" w:space="0" w:color="auto"/>
                    <w:left w:val="none" w:sz="0" w:space="0" w:color="auto"/>
                    <w:bottom w:val="none" w:sz="0" w:space="0" w:color="auto"/>
                    <w:right w:val="none" w:sz="0" w:space="0" w:color="auto"/>
                  </w:divBdr>
                </w:div>
                <w:div w:id="1160970551">
                  <w:marLeft w:val="640"/>
                  <w:marRight w:val="0"/>
                  <w:marTop w:val="0"/>
                  <w:marBottom w:val="0"/>
                  <w:divBdr>
                    <w:top w:val="none" w:sz="0" w:space="0" w:color="auto"/>
                    <w:left w:val="none" w:sz="0" w:space="0" w:color="auto"/>
                    <w:bottom w:val="none" w:sz="0" w:space="0" w:color="auto"/>
                    <w:right w:val="none" w:sz="0" w:space="0" w:color="auto"/>
                  </w:divBdr>
                </w:div>
                <w:div w:id="427895903">
                  <w:marLeft w:val="640"/>
                  <w:marRight w:val="0"/>
                  <w:marTop w:val="0"/>
                  <w:marBottom w:val="0"/>
                  <w:divBdr>
                    <w:top w:val="none" w:sz="0" w:space="0" w:color="auto"/>
                    <w:left w:val="none" w:sz="0" w:space="0" w:color="auto"/>
                    <w:bottom w:val="none" w:sz="0" w:space="0" w:color="auto"/>
                    <w:right w:val="none" w:sz="0" w:space="0" w:color="auto"/>
                  </w:divBdr>
                </w:div>
                <w:div w:id="1341734102">
                  <w:marLeft w:val="640"/>
                  <w:marRight w:val="0"/>
                  <w:marTop w:val="0"/>
                  <w:marBottom w:val="0"/>
                  <w:divBdr>
                    <w:top w:val="none" w:sz="0" w:space="0" w:color="auto"/>
                    <w:left w:val="none" w:sz="0" w:space="0" w:color="auto"/>
                    <w:bottom w:val="none" w:sz="0" w:space="0" w:color="auto"/>
                    <w:right w:val="none" w:sz="0" w:space="0" w:color="auto"/>
                  </w:divBdr>
                </w:div>
                <w:div w:id="1785541539">
                  <w:marLeft w:val="640"/>
                  <w:marRight w:val="0"/>
                  <w:marTop w:val="0"/>
                  <w:marBottom w:val="0"/>
                  <w:divBdr>
                    <w:top w:val="none" w:sz="0" w:space="0" w:color="auto"/>
                    <w:left w:val="none" w:sz="0" w:space="0" w:color="auto"/>
                    <w:bottom w:val="none" w:sz="0" w:space="0" w:color="auto"/>
                    <w:right w:val="none" w:sz="0" w:space="0" w:color="auto"/>
                  </w:divBdr>
                </w:div>
                <w:div w:id="111172317">
                  <w:marLeft w:val="640"/>
                  <w:marRight w:val="0"/>
                  <w:marTop w:val="0"/>
                  <w:marBottom w:val="0"/>
                  <w:divBdr>
                    <w:top w:val="none" w:sz="0" w:space="0" w:color="auto"/>
                    <w:left w:val="none" w:sz="0" w:space="0" w:color="auto"/>
                    <w:bottom w:val="none" w:sz="0" w:space="0" w:color="auto"/>
                    <w:right w:val="none" w:sz="0" w:space="0" w:color="auto"/>
                  </w:divBdr>
                </w:div>
                <w:div w:id="1848212223">
                  <w:marLeft w:val="640"/>
                  <w:marRight w:val="0"/>
                  <w:marTop w:val="0"/>
                  <w:marBottom w:val="0"/>
                  <w:divBdr>
                    <w:top w:val="none" w:sz="0" w:space="0" w:color="auto"/>
                    <w:left w:val="none" w:sz="0" w:space="0" w:color="auto"/>
                    <w:bottom w:val="none" w:sz="0" w:space="0" w:color="auto"/>
                    <w:right w:val="none" w:sz="0" w:space="0" w:color="auto"/>
                  </w:divBdr>
                </w:div>
                <w:div w:id="590087564">
                  <w:marLeft w:val="640"/>
                  <w:marRight w:val="0"/>
                  <w:marTop w:val="0"/>
                  <w:marBottom w:val="0"/>
                  <w:divBdr>
                    <w:top w:val="none" w:sz="0" w:space="0" w:color="auto"/>
                    <w:left w:val="none" w:sz="0" w:space="0" w:color="auto"/>
                    <w:bottom w:val="none" w:sz="0" w:space="0" w:color="auto"/>
                    <w:right w:val="none" w:sz="0" w:space="0" w:color="auto"/>
                  </w:divBdr>
                </w:div>
                <w:div w:id="1216045947">
                  <w:marLeft w:val="640"/>
                  <w:marRight w:val="0"/>
                  <w:marTop w:val="0"/>
                  <w:marBottom w:val="0"/>
                  <w:divBdr>
                    <w:top w:val="none" w:sz="0" w:space="0" w:color="auto"/>
                    <w:left w:val="none" w:sz="0" w:space="0" w:color="auto"/>
                    <w:bottom w:val="none" w:sz="0" w:space="0" w:color="auto"/>
                    <w:right w:val="none" w:sz="0" w:space="0" w:color="auto"/>
                  </w:divBdr>
                </w:div>
                <w:div w:id="14425791">
                  <w:marLeft w:val="640"/>
                  <w:marRight w:val="0"/>
                  <w:marTop w:val="0"/>
                  <w:marBottom w:val="0"/>
                  <w:divBdr>
                    <w:top w:val="none" w:sz="0" w:space="0" w:color="auto"/>
                    <w:left w:val="none" w:sz="0" w:space="0" w:color="auto"/>
                    <w:bottom w:val="none" w:sz="0" w:space="0" w:color="auto"/>
                    <w:right w:val="none" w:sz="0" w:space="0" w:color="auto"/>
                  </w:divBdr>
                </w:div>
                <w:div w:id="368072478">
                  <w:marLeft w:val="640"/>
                  <w:marRight w:val="0"/>
                  <w:marTop w:val="0"/>
                  <w:marBottom w:val="0"/>
                  <w:divBdr>
                    <w:top w:val="none" w:sz="0" w:space="0" w:color="auto"/>
                    <w:left w:val="none" w:sz="0" w:space="0" w:color="auto"/>
                    <w:bottom w:val="none" w:sz="0" w:space="0" w:color="auto"/>
                    <w:right w:val="none" w:sz="0" w:space="0" w:color="auto"/>
                  </w:divBdr>
                </w:div>
                <w:div w:id="980964644">
                  <w:marLeft w:val="640"/>
                  <w:marRight w:val="0"/>
                  <w:marTop w:val="0"/>
                  <w:marBottom w:val="0"/>
                  <w:divBdr>
                    <w:top w:val="none" w:sz="0" w:space="0" w:color="auto"/>
                    <w:left w:val="none" w:sz="0" w:space="0" w:color="auto"/>
                    <w:bottom w:val="none" w:sz="0" w:space="0" w:color="auto"/>
                    <w:right w:val="none" w:sz="0" w:space="0" w:color="auto"/>
                  </w:divBdr>
                </w:div>
                <w:div w:id="1769080671">
                  <w:marLeft w:val="640"/>
                  <w:marRight w:val="0"/>
                  <w:marTop w:val="0"/>
                  <w:marBottom w:val="0"/>
                  <w:divBdr>
                    <w:top w:val="none" w:sz="0" w:space="0" w:color="auto"/>
                    <w:left w:val="none" w:sz="0" w:space="0" w:color="auto"/>
                    <w:bottom w:val="none" w:sz="0" w:space="0" w:color="auto"/>
                    <w:right w:val="none" w:sz="0" w:space="0" w:color="auto"/>
                  </w:divBdr>
                </w:div>
                <w:div w:id="1475640410">
                  <w:marLeft w:val="640"/>
                  <w:marRight w:val="0"/>
                  <w:marTop w:val="0"/>
                  <w:marBottom w:val="0"/>
                  <w:divBdr>
                    <w:top w:val="none" w:sz="0" w:space="0" w:color="auto"/>
                    <w:left w:val="none" w:sz="0" w:space="0" w:color="auto"/>
                    <w:bottom w:val="none" w:sz="0" w:space="0" w:color="auto"/>
                    <w:right w:val="none" w:sz="0" w:space="0" w:color="auto"/>
                  </w:divBdr>
                </w:div>
                <w:div w:id="1083600925">
                  <w:marLeft w:val="640"/>
                  <w:marRight w:val="0"/>
                  <w:marTop w:val="0"/>
                  <w:marBottom w:val="0"/>
                  <w:divBdr>
                    <w:top w:val="none" w:sz="0" w:space="0" w:color="auto"/>
                    <w:left w:val="none" w:sz="0" w:space="0" w:color="auto"/>
                    <w:bottom w:val="none" w:sz="0" w:space="0" w:color="auto"/>
                    <w:right w:val="none" w:sz="0" w:space="0" w:color="auto"/>
                  </w:divBdr>
                </w:div>
                <w:div w:id="529028485">
                  <w:marLeft w:val="640"/>
                  <w:marRight w:val="0"/>
                  <w:marTop w:val="0"/>
                  <w:marBottom w:val="0"/>
                  <w:divBdr>
                    <w:top w:val="none" w:sz="0" w:space="0" w:color="auto"/>
                    <w:left w:val="none" w:sz="0" w:space="0" w:color="auto"/>
                    <w:bottom w:val="none" w:sz="0" w:space="0" w:color="auto"/>
                    <w:right w:val="none" w:sz="0" w:space="0" w:color="auto"/>
                  </w:divBdr>
                </w:div>
                <w:div w:id="1674450619">
                  <w:marLeft w:val="640"/>
                  <w:marRight w:val="0"/>
                  <w:marTop w:val="0"/>
                  <w:marBottom w:val="0"/>
                  <w:divBdr>
                    <w:top w:val="none" w:sz="0" w:space="0" w:color="auto"/>
                    <w:left w:val="none" w:sz="0" w:space="0" w:color="auto"/>
                    <w:bottom w:val="none" w:sz="0" w:space="0" w:color="auto"/>
                    <w:right w:val="none" w:sz="0" w:space="0" w:color="auto"/>
                  </w:divBdr>
                </w:div>
                <w:div w:id="331495429">
                  <w:marLeft w:val="640"/>
                  <w:marRight w:val="0"/>
                  <w:marTop w:val="0"/>
                  <w:marBottom w:val="0"/>
                  <w:divBdr>
                    <w:top w:val="none" w:sz="0" w:space="0" w:color="auto"/>
                    <w:left w:val="none" w:sz="0" w:space="0" w:color="auto"/>
                    <w:bottom w:val="none" w:sz="0" w:space="0" w:color="auto"/>
                    <w:right w:val="none" w:sz="0" w:space="0" w:color="auto"/>
                  </w:divBdr>
                </w:div>
                <w:div w:id="1111818320">
                  <w:marLeft w:val="640"/>
                  <w:marRight w:val="0"/>
                  <w:marTop w:val="0"/>
                  <w:marBottom w:val="0"/>
                  <w:divBdr>
                    <w:top w:val="none" w:sz="0" w:space="0" w:color="auto"/>
                    <w:left w:val="none" w:sz="0" w:space="0" w:color="auto"/>
                    <w:bottom w:val="none" w:sz="0" w:space="0" w:color="auto"/>
                    <w:right w:val="none" w:sz="0" w:space="0" w:color="auto"/>
                  </w:divBdr>
                </w:div>
                <w:div w:id="230622225">
                  <w:marLeft w:val="640"/>
                  <w:marRight w:val="0"/>
                  <w:marTop w:val="0"/>
                  <w:marBottom w:val="0"/>
                  <w:divBdr>
                    <w:top w:val="none" w:sz="0" w:space="0" w:color="auto"/>
                    <w:left w:val="none" w:sz="0" w:space="0" w:color="auto"/>
                    <w:bottom w:val="none" w:sz="0" w:space="0" w:color="auto"/>
                    <w:right w:val="none" w:sz="0" w:space="0" w:color="auto"/>
                  </w:divBdr>
                </w:div>
                <w:div w:id="476918236">
                  <w:marLeft w:val="640"/>
                  <w:marRight w:val="0"/>
                  <w:marTop w:val="0"/>
                  <w:marBottom w:val="0"/>
                  <w:divBdr>
                    <w:top w:val="none" w:sz="0" w:space="0" w:color="auto"/>
                    <w:left w:val="none" w:sz="0" w:space="0" w:color="auto"/>
                    <w:bottom w:val="none" w:sz="0" w:space="0" w:color="auto"/>
                    <w:right w:val="none" w:sz="0" w:space="0" w:color="auto"/>
                  </w:divBdr>
                </w:div>
                <w:div w:id="1728649896">
                  <w:marLeft w:val="640"/>
                  <w:marRight w:val="0"/>
                  <w:marTop w:val="0"/>
                  <w:marBottom w:val="0"/>
                  <w:divBdr>
                    <w:top w:val="none" w:sz="0" w:space="0" w:color="auto"/>
                    <w:left w:val="none" w:sz="0" w:space="0" w:color="auto"/>
                    <w:bottom w:val="none" w:sz="0" w:space="0" w:color="auto"/>
                    <w:right w:val="none" w:sz="0" w:space="0" w:color="auto"/>
                  </w:divBdr>
                </w:div>
                <w:div w:id="632563810">
                  <w:marLeft w:val="640"/>
                  <w:marRight w:val="0"/>
                  <w:marTop w:val="0"/>
                  <w:marBottom w:val="0"/>
                  <w:divBdr>
                    <w:top w:val="none" w:sz="0" w:space="0" w:color="auto"/>
                    <w:left w:val="none" w:sz="0" w:space="0" w:color="auto"/>
                    <w:bottom w:val="none" w:sz="0" w:space="0" w:color="auto"/>
                    <w:right w:val="none" w:sz="0" w:space="0" w:color="auto"/>
                  </w:divBdr>
                </w:div>
                <w:div w:id="1022047233">
                  <w:marLeft w:val="640"/>
                  <w:marRight w:val="0"/>
                  <w:marTop w:val="0"/>
                  <w:marBottom w:val="0"/>
                  <w:divBdr>
                    <w:top w:val="none" w:sz="0" w:space="0" w:color="auto"/>
                    <w:left w:val="none" w:sz="0" w:space="0" w:color="auto"/>
                    <w:bottom w:val="none" w:sz="0" w:space="0" w:color="auto"/>
                    <w:right w:val="none" w:sz="0" w:space="0" w:color="auto"/>
                  </w:divBdr>
                </w:div>
                <w:div w:id="437722140">
                  <w:marLeft w:val="640"/>
                  <w:marRight w:val="0"/>
                  <w:marTop w:val="0"/>
                  <w:marBottom w:val="0"/>
                  <w:divBdr>
                    <w:top w:val="none" w:sz="0" w:space="0" w:color="auto"/>
                    <w:left w:val="none" w:sz="0" w:space="0" w:color="auto"/>
                    <w:bottom w:val="none" w:sz="0" w:space="0" w:color="auto"/>
                    <w:right w:val="none" w:sz="0" w:space="0" w:color="auto"/>
                  </w:divBdr>
                </w:div>
                <w:div w:id="1619876352">
                  <w:marLeft w:val="640"/>
                  <w:marRight w:val="0"/>
                  <w:marTop w:val="0"/>
                  <w:marBottom w:val="0"/>
                  <w:divBdr>
                    <w:top w:val="none" w:sz="0" w:space="0" w:color="auto"/>
                    <w:left w:val="none" w:sz="0" w:space="0" w:color="auto"/>
                    <w:bottom w:val="none" w:sz="0" w:space="0" w:color="auto"/>
                    <w:right w:val="none" w:sz="0" w:space="0" w:color="auto"/>
                  </w:divBdr>
                </w:div>
                <w:div w:id="1516070525">
                  <w:marLeft w:val="640"/>
                  <w:marRight w:val="0"/>
                  <w:marTop w:val="0"/>
                  <w:marBottom w:val="0"/>
                  <w:divBdr>
                    <w:top w:val="none" w:sz="0" w:space="0" w:color="auto"/>
                    <w:left w:val="none" w:sz="0" w:space="0" w:color="auto"/>
                    <w:bottom w:val="none" w:sz="0" w:space="0" w:color="auto"/>
                    <w:right w:val="none" w:sz="0" w:space="0" w:color="auto"/>
                  </w:divBdr>
                </w:div>
                <w:div w:id="1956866438">
                  <w:marLeft w:val="640"/>
                  <w:marRight w:val="0"/>
                  <w:marTop w:val="0"/>
                  <w:marBottom w:val="0"/>
                  <w:divBdr>
                    <w:top w:val="none" w:sz="0" w:space="0" w:color="auto"/>
                    <w:left w:val="none" w:sz="0" w:space="0" w:color="auto"/>
                    <w:bottom w:val="none" w:sz="0" w:space="0" w:color="auto"/>
                    <w:right w:val="none" w:sz="0" w:space="0" w:color="auto"/>
                  </w:divBdr>
                </w:div>
                <w:div w:id="1508518440">
                  <w:marLeft w:val="640"/>
                  <w:marRight w:val="0"/>
                  <w:marTop w:val="0"/>
                  <w:marBottom w:val="0"/>
                  <w:divBdr>
                    <w:top w:val="none" w:sz="0" w:space="0" w:color="auto"/>
                    <w:left w:val="none" w:sz="0" w:space="0" w:color="auto"/>
                    <w:bottom w:val="none" w:sz="0" w:space="0" w:color="auto"/>
                    <w:right w:val="none" w:sz="0" w:space="0" w:color="auto"/>
                  </w:divBdr>
                </w:div>
                <w:div w:id="1290667512">
                  <w:marLeft w:val="640"/>
                  <w:marRight w:val="0"/>
                  <w:marTop w:val="0"/>
                  <w:marBottom w:val="0"/>
                  <w:divBdr>
                    <w:top w:val="none" w:sz="0" w:space="0" w:color="auto"/>
                    <w:left w:val="none" w:sz="0" w:space="0" w:color="auto"/>
                    <w:bottom w:val="none" w:sz="0" w:space="0" w:color="auto"/>
                    <w:right w:val="none" w:sz="0" w:space="0" w:color="auto"/>
                  </w:divBdr>
                </w:div>
                <w:div w:id="1991975660">
                  <w:marLeft w:val="640"/>
                  <w:marRight w:val="0"/>
                  <w:marTop w:val="0"/>
                  <w:marBottom w:val="0"/>
                  <w:divBdr>
                    <w:top w:val="none" w:sz="0" w:space="0" w:color="auto"/>
                    <w:left w:val="none" w:sz="0" w:space="0" w:color="auto"/>
                    <w:bottom w:val="none" w:sz="0" w:space="0" w:color="auto"/>
                    <w:right w:val="none" w:sz="0" w:space="0" w:color="auto"/>
                  </w:divBdr>
                </w:div>
                <w:div w:id="1517771586">
                  <w:marLeft w:val="640"/>
                  <w:marRight w:val="0"/>
                  <w:marTop w:val="0"/>
                  <w:marBottom w:val="0"/>
                  <w:divBdr>
                    <w:top w:val="none" w:sz="0" w:space="0" w:color="auto"/>
                    <w:left w:val="none" w:sz="0" w:space="0" w:color="auto"/>
                    <w:bottom w:val="none" w:sz="0" w:space="0" w:color="auto"/>
                    <w:right w:val="none" w:sz="0" w:space="0" w:color="auto"/>
                  </w:divBdr>
                </w:div>
                <w:div w:id="391468910">
                  <w:marLeft w:val="640"/>
                  <w:marRight w:val="0"/>
                  <w:marTop w:val="0"/>
                  <w:marBottom w:val="0"/>
                  <w:divBdr>
                    <w:top w:val="none" w:sz="0" w:space="0" w:color="auto"/>
                    <w:left w:val="none" w:sz="0" w:space="0" w:color="auto"/>
                    <w:bottom w:val="none" w:sz="0" w:space="0" w:color="auto"/>
                    <w:right w:val="none" w:sz="0" w:space="0" w:color="auto"/>
                  </w:divBdr>
                </w:div>
                <w:div w:id="774596484">
                  <w:marLeft w:val="640"/>
                  <w:marRight w:val="0"/>
                  <w:marTop w:val="0"/>
                  <w:marBottom w:val="0"/>
                  <w:divBdr>
                    <w:top w:val="none" w:sz="0" w:space="0" w:color="auto"/>
                    <w:left w:val="none" w:sz="0" w:space="0" w:color="auto"/>
                    <w:bottom w:val="none" w:sz="0" w:space="0" w:color="auto"/>
                    <w:right w:val="none" w:sz="0" w:space="0" w:color="auto"/>
                  </w:divBdr>
                </w:div>
                <w:div w:id="1523976177">
                  <w:marLeft w:val="640"/>
                  <w:marRight w:val="0"/>
                  <w:marTop w:val="0"/>
                  <w:marBottom w:val="0"/>
                  <w:divBdr>
                    <w:top w:val="none" w:sz="0" w:space="0" w:color="auto"/>
                    <w:left w:val="none" w:sz="0" w:space="0" w:color="auto"/>
                    <w:bottom w:val="none" w:sz="0" w:space="0" w:color="auto"/>
                    <w:right w:val="none" w:sz="0" w:space="0" w:color="auto"/>
                  </w:divBdr>
                </w:div>
                <w:div w:id="887646781">
                  <w:marLeft w:val="640"/>
                  <w:marRight w:val="0"/>
                  <w:marTop w:val="0"/>
                  <w:marBottom w:val="0"/>
                  <w:divBdr>
                    <w:top w:val="none" w:sz="0" w:space="0" w:color="auto"/>
                    <w:left w:val="none" w:sz="0" w:space="0" w:color="auto"/>
                    <w:bottom w:val="none" w:sz="0" w:space="0" w:color="auto"/>
                    <w:right w:val="none" w:sz="0" w:space="0" w:color="auto"/>
                  </w:divBdr>
                </w:div>
                <w:div w:id="1452356827">
                  <w:marLeft w:val="640"/>
                  <w:marRight w:val="0"/>
                  <w:marTop w:val="0"/>
                  <w:marBottom w:val="0"/>
                  <w:divBdr>
                    <w:top w:val="none" w:sz="0" w:space="0" w:color="auto"/>
                    <w:left w:val="none" w:sz="0" w:space="0" w:color="auto"/>
                    <w:bottom w:val="none" w:sz="0" w:space="0" w:color="auto"/>
                    <w:right w:val="none" w:sz="0" w:space="0" w:color="auto"/>
                  </w:divBdr>
                </w:div>
                <w:div w:id="1581409926">
                  <w:marLeft w:val="640"/>
                  <w:marRight w:val="0"/>
                  <w:marTop w:val="0"/>
                  <w:marBottom w:val="0"/>
                  <w:divBdr>
                    <w:top w:val="none" w:sz="0" w:space="0" w:color="auto"/>
                    <w:left w:val="none" w:sz="0" w:space="0" w:color="auto"/>
                    <w:bottom w:val="none" w:sz="0" w:space="0" w:color="auto"/>
                    <w:right w:val="none" w:sz="0" w:space="0" w:color="auto"/>
                  </w:divBdr>
                </w:div>
                <w:div w:id="1060404980">
                  <w:marLeft w:val="640"/>
                  <w:marRight w:val="0"/>
                  <w:marTop w:val="0"/>
                  <w:marBottom w:val="0"/>
                  <w:divBdr>
                    <w:top w:val="none" w:sz="0" w:space="0" w:color="auto"/>
                    <w:left w:val="none" w:sz="0" w:space="0" w:color="auto"/>
                    <w:bottom w:val="none" w:sz="0" w:space="0" w:color="auto"/>
                    <w:right w:val="none" w:sz="0" w:space="0" w:color="auto"/>
                  </w:divBdr>
                </w:div>
                <w:div w:id="2057076133">
                  <w:marLeft w:val="640"/>
                  <w:marRight w:val="0"/>
                  <w:marTop w:val="0"/>
                  <w:marBottom w:val="0"/>
                  <w:divBdr>
                    <w:top w:val="none" w:sz="0" w:space="0" w:color="auto"/>
                    <w:left w:val="none" w:sz="0" w:space="0" w:color="auto"/>
                    <w:bottom w:val="none" w:sz="0" w:space="0" w:color="auto"/>
                    <w:right w:val="none" w:sz="0" w:space="0" w:color="auto"/>
                  </w:divBdr>
                </w:div>
                <w:div w:id="1368066934">
                  <w:marLeft w:val="640"/>
                  <w:marRight w:val="0"/>
                  <w:marTop w:val="0"/>
                  <w:marBottom w:val="0"/>
                  <w:divBdr>
                    <w:top w:val="none" w:sz="0" w:space="0" w:color="auto"/>
                    <w:left w:val="none" w:sz="0" w:space="0" w:color="auto"/>
                    <w:bottom w:val="none" w:sz="0" w:space="0" w:color="auto"/>
                    <w:right w:val="none" w:sz="0" w:space="0" w:color="auto"/>
                  </w:divBdr>
                </w:div>
                <w:div w:id="834607299">
                  <w:marLeft w:val="640"/>
                  <w:marRight w:val="0"/>
                  <w:marTop w:val="0"/>
                  <w:marBottom w:val="0"/>
                  <w:divBdr>
                    <w:top w:val="none" w:sz="0" w:space="0" w:color="auto"/>
                    <w:left w:val="none" w:sz="0" w:space="0" w:color="auto"/>
                    <w:bottom w:val="none" w:sz="0" w:space="0" w:color="auto"/>
                    <w:right w:val="none" w:sz="0" w:space="0" w:color="auto"/>
                  </w:divBdr>
                </w:div>
                <w:div w:id="239796264">
                  <w:marLeft w:val="640"/>
                  <w:marRight w:val="0"/>
                  <w:marTop w:val="0"/>
                  <w:marBottom w:val="0"/>
                  <w:divBdr>
                    <w:top w:val="none" w:sz="0" w:space="0" w:color="auto"/>
                    <w:left w:val="none" w:sz="0" w:space="0" w:color="auto"/>
                    <w:bottom w:val="none" w:sz="0" w:space="0" w:color="auto"/>
                    <w:right w:val="none" w:sz="0" w:space="0" w:color="auto"/>
                  </w:divBdr>
                </w:div>
                <w:div w:id="234360040">
                  <w:marLeft w:val="640"/>
                  <w:marRight w:val="0"/>
                  <w:marTop w:val="0"/>
                  <w:marBottom w:val="0"/>
                  <w:divBdr>
                    <w:top w:val="none" w:sz="0" w:space="0" w:color="auto"/>
                    <w:left w:val="none" w:sz="0" w:space="0" w:color="auto"/>
                    <w:bottom w:val="none" w:sz="0" w:space="0" w:color="auto"/>
                    <w:right w:val="none" w:sz="0" w:space="0" w:color="auto"/>
                  </w:divBdr>
                </w:div>
                <w:div w:id="646544648">
                  <w:marLeft w:val="640"/>
                  <w:marRight w:val="0"/>
                  <w:marTop w:val="0"/>
                  <w:marBottom w:val="0"/>
                  <w:divBdr>
                    <w:top w:val="none" w:sz="0" w:space="0" w:color="auto"/>
                    <w:left w:val="none" w:sz="0" w:space="0" w:color="auto"/>
                    <w:bottom w:val="none" w:sz="0" w:space="0" w:color="auto"/>
                    <w:right w:val="none" w:sz="0" w:space="0" w:color="auto"/>
                  </w:divBdr>
                </w:div>
                <w:div w:id="1191525456">
                  <w:marLeft w:val="640"/>
                  <w:marRight w:val="0"/>
                  <w:marTop w:val="0"/>
                  <w:marBottom w:val="0"/>
                  <w:divBdr>
                    <w:top w:val="none" w:sz="0" w:space="0" w:color="auto"/>
                    <w:left w:val="none" w:sz="0" w:space="0" w:color="auto"/>
                    <w:bottom w:val="none" w:sz="0" w:space="0" w:color="auto"/>
                    <w:right w:val="none" w:sz="0" w:space="0" w:color="auto"/>
                  </w:divBdr>
                </w:div>
                <w:div w:id="1798797867">
                  <w:marLeft w:val="640"/>
                  <w:marRight w:val="0"/>
                  <w:marTop w:val="0"/>
                  <w:marBottom w:val="0"/>
                  <w:divBdr>
                    <w:top w:val="none" w:sz="0" w:space="0" w:color="auto"/>
                    <w:left w:val="none" w:sz="0" w:space="0" w:color="auto"/>
                    <w:bottom w:val="none" w:sz="0" w:space="0" w:color="auto"/>
                    <w:right w:val="none" w:sz="0" w:space="0" w:color="auto"/>
                  </w:divBdr>
                </w:div>
                <w:div w:id="1847482006">
                  <w:marLeft w:val="640"/>
                  <w:marRight w:val="0"/>
                  <w:marTop w:val="0"/>
                  <w:marBottom w:val="0"/>
                  <w:divBdr>
                    <w:top w:val="none" w:sz="0" w:space="0" w:color="auto"/>
                    <w:left w:val="none" w:sz="0" w:space="0" w:color="auto"/>
                    <w:bottom w:val="none" w:sz="0" w:space="0" w:color="auto"/>
                    <w:right w:val="none" w:sz="0" w:space="0" w:color="auto"/>
                  </w:divBdr>
                </w:div>
                <w:div w:id="1465732322">
                  <w:marLeft w:val="640"/>
                  <w:marRight w:val="0"/>
                  <w:marTop w:val="0"/>
                  <w:marBottom w:val="0"/>
                  <w:divBdr>
                    <w:top w:val="none" w:sz="0" w:space="0" w:color="auto"/>
                    <w:left w:val="none" w:sz="0" w:space="0" w:color="auto"/>
                    <w:bottom w:val="none" w:sz="0" w:space="0" w:color="auto"/>
                    <w:right w:val="none" w:sz="0" w:space="0" w:color="auto"/>
                  </w:divBdr>
                </w:div>
                <w:div w:id="408112782">
                  <w:marLeft w:val="640"/>
                  <w:marRight w:val="0"/>
                  <w:marTop w:val="0"/>
                  <w:marBottom w:val="0"/>
                  <w:divBdr>
                    <w:top w:val="none" w:sz="0" w:space="0" w:color="auto"/>
                    <w:left w:val="none" w:sz="0" w:space="0" w:color="auto"/>
                    <w:bottom w:val="none" w:sz="0" w:space="0" w:color="auto"/>
                    <w:right w:val="none" w:sz="0" w:space="0" w:color="auto"/>
                  </w:divBdr>
                </w:div>
                <w:div w:id="1332373752">
                  <w:marLeft w:val="640"/>
                  <w:marRight w:val="0"/>
                  <w:marTop w:val="0"/>
                  <w:marBottom w:val="0"/>
                  <w:divBdr>
                    <w:top w:val="none" w:sz="0" w:space="0" w:color="auto"/>
                    <w:left w:val="none" w:sz="0" w:space="0" w:color="auto"/>
                    <w:bottom w:val="none" w:sz="0" w:space="0" w:color="auto"/>
                    <w:right w:val="none" w:sz="0" w:space="0" w:color="auto"/>
                  </w:divBdr>
                </w:div>
                <w:div w:id="572011032">
                  <w:marLeft w:val="640"/>
                  <w:marRight w:val="0"/>
                  <w:marTop w:val="0"/>
                  <w:marBottom w:val="0"/>
                  <w:divBdr>
                    <w:top w:val="none" w:sz="0" w:space="0" w:color="auto"/>
                    <w:left w:val="none" w:sz="0" w:space="0" w:color="auto"/>
                    <w:bottom w:val="none" w:sz="0" w:space="0" w:color="auto"/>
                    <w:right w:val="none" w:sz="0" w:space="0" w:color="auto"/>
                  </w:divBdr>
                </w:div>
                <w:div w:id="1551107738">
                  <w:marLeft w:val="640"/>
                  <w:marRight w:val="0"/>
                  <w:marTop w:val="0"/>
                  <w:marBottom w:val="0"/>
                  <w:divBdr>
                    <w:top w:val="none" w:sz="0" w:space="0" w:color="auto"/>
                    <w:left w:val="none" w:sz="0" w:space="0" w:color="auto"/>
                    <w:bottom w:val="none" w:sz="0" w:space="0" w:color="auto"/>
                    <w:right w:val="none" w:sz="0" w:space="0" w:color="auto"/>
                  </w:divBdr>
                </w:div>
                <w:div w:id="1045446324">
                  <w:marLeft w:val="640"/>
                  <w:marRight w:val="0"/>
                  <w:marTop w:val="0"/>
                  <w:marBottom w:val="0"/>
                  <w:divBdr>
                    <w:top w:val="none" w:sz="0" w:space="0" w:color="auto"/>
                    <w:left w:val="none" w:sz="0" w:space="0" w:color="auto"/>
                    <w:bottom w:val="none" w:sz="0" w:space="0" w:color="auto"/>
                    <w:right w:val="none" w:sz="0" w:space="0" w:color="auto"/>
                  </w:divBdr>
                </w:div>
                <w:div w:id="340547378">
                  <w:marLeft w:val="640"/>
                  <w:marRight w:val="0"/>
                  <w:marTop w:val="0"/>
                  <w:marBottom w:val="0"/>
                  <w:divBdr>
                    <w:top w:val="none" w:sz="0" w:space="0" w:color="auto"/>
                    <w:left w:val="none" w:sz="0" w:space="0" w:color="auto"/>
                    <w:bottom w:val="none" w:sz="0" w:space="0" w:color="auto"/>
                    <w:right w:val="none" w:sz="0" w:space="0" w:color="auto"/>
                  </w:divBdr>
                </w:div>
                <w:div w:id="1152479177">
                  <w:marLeft w:val="640"/>
                  <w:marRight w:val="0"/>
                  <w:marTop w:val="0"/>
                  <w:marBottom w:val="0"/>
                  <w:divBdr>
                    <w:top w:val="none" w:sz="0" w:space="0" w:color="auto"/>
                    <w:left w:val="none" w:sz="0" w:space="0" w:color="auto"/>
                    <w:bottom w:val="none" w:sz="0" w:space="0" w:color="auto"/>
                    <w:right w:val="none" w:sz="0" w:space="0" w:color="auto"/>
                  </w:divBdr>
                </w:div>
                <w:div w:id="653874878">
                  <w:marLeft w:val="640"/>
                  <w:marRight w:val="0"/>
                  <w:marTop w:val="0"/>
                  <w:marBottom w:val="0"/>
                  <w:divBdr>
                    <w:top w:val="none" w:sz="0" w:space="0" w:color="auto"/>
                    <w:left w:val="none" w:sz="0" w:space="0" w:color="auto"/>
                    <w:bottom w:val="none" w:sz="0" w:space="0" w:color="auto"/>
                    <w:right w:val="none" w:sz="0" w:space="0" w:color="auto"/>
                  </w:divBdr>
                </w:div>
                <w:div w:id="1681274014">
                  <w:marLeft w:val="640"/>
                  <w:marRight w:val="0"/>
                  <w:marTop w:val="0"/>
                  <w:marBottom w:val="0"/>
                  <w:divBdr>
                    <w:top w:val="none" w:sz="0" w:space="0" w:color="auto"/>
                    <w:left w:val="none" w:sz="0" w:space="0" w:color="auto"/>
                    <w:bottom w:val="none" w:sz="0" w:space="0" w:color="auto"/>
                    <w:right w:val="none" w:sz="0" w:space="0" w:color="auto"/>
                  </w:divBdr>
                </w:div>
                <w:div w:id="825707772">
                  <w:marLeft w:val="640"/>
                  <w:marRight w:val="0"/>
                  <w:marTop w:val="0"/>
                  <w:marBottom w:val="0"/>
                  <w:divBdr>
                    <w:top w:val="none" w:sz="0" w:space="0" w:color="auto"/>
                    <w:left w:val="none" w:sz="0" w:space="0" w:color="auto"/>
                    <w:bottom w:val="none" w:sz="0" w:space="0" w:color="auto"/>
                    <w:right w:val="none" w:sz="0" w:space="0" w:color="auto"/>
                  </w:divBdr>
                </w:div>
                <w:div w:id="83770587">
                  <w:marLeft w:val="640"/>
                  <w:marRight w:val="0"/>
                  <w:marTop w:val="0"/>
                  <w:marBottom w:val="0"/>
                  <w:divBdr>
                    <w:top w:val="none" w:sz="0" w:space="0" w:color="auto"/>
                    <w:left w:val="none" w:sz="0" w:space="0" w:color="auto"/>
                    <w:bottom w:val="none" w:sz="0" w:space="0" w:color="auto"/>
                    <w:right w:val="none" w:sz="0" w:space="0" w:color="auto"/>
                  </w:divBdr>
                </w:div>
                <w:div w:id="1133593488">
                  <w:marLeft w:val="640"/>
                  <w:marRight w:val="0"/>
                  <w:marTop w:val="0"/>
                  <w:marBottom w:val="0"/>
                  <w:divBdr>
                    <w:top w:val="none" w:sz="0" w:space="0" w:color="auto"/>
                    <w:left w:val="none" w:sz="0" w:space="0" w:color="auto"/>
                    <w:bottom w:val="none" w:sz="0" w:space="0" w:color="auto"/>
                    <w:right w:val="none" w:sz="0" w:space="0" w:color="auto"/>
                  </w:divBdr>
                </w:div>
                <w:div w:id="2121337749">
                  <w:marLeft w:val="640"/>
                  <w:marRight w:val="0"/>
                  <w:marTop w:val="0"/>
                  <w:marBottom w:val="0"/>
                  <w:divBdr>
                    <w:top w:val="none" w:sz="0" w:space="0" w:color="auto"/>
                    <w:left w:val="none" w:sz="0" w:space="0" w:color="auto"/>
                    <w:bottom w:val="none" w:sz="0" w:space="0" w:color="auto"/>
                    <w:right w:val="none" w:sz="0" w:space="0" w:color="auto"/>
                  </w:divBdr>
                </w:div>
                <w:div w:id="1610578901">
                  <w:marLeft w:val="640"/>
                  <w:marRight w:val="0"/>
                  <w:marTop w:val="0"/>
                  <w:marBottom w:val="0"/>
                  <w:divBdr>
                    <w:top w:val="none" w:sz="0" w:space="0" w:color="auto"/>
                    <w:left w:val="none" w:sz="0" w:space="0" w:color="auto"/>
                    <w:bottom w:val="none" w:sz="0" w:space="0" w:color="auto"/>
                    <w:right w:val="none" w:sz="0" w:space="0" w:color="auto"/>
                  </w:divBdr>
                </w:div>
                <w:div w:id="1501700500">
                  <w:marLeft w:val="640"/>
                  <w:marRight w:val="0"/>
                  <w:marTop w:val="0"/>
                  <w:marBottom w:val="0"/>
                  <w:divBdr>
                    <w:top w:val="none" w:sz="0" w:space="0" w:color="auto"/>
                    <w:left w:val="none" w:sz="0" w:space="0" w:color="auto"/>
                    <w:bottom w:val="none" w:sz="0" w:space="0" w:color="auto"/>
                    <w:right w:val="none" w:sz="0" w:space="0" w:color="auto"/>
                  </w:divBdr>
                </w:div>
                <w:div w:id="931544013">
                  <w:marLeft w:val="640"/>
                  <w:marRight w:val="0"/>
                  <w:marTop w:val="0"/>
                  <w:marBottom w:val="0"/>
                  <w:divBdr>
                    <w:top w:val="none" w:sz="0" w:space="0" w:color="auto"/>
                    <w:left w:val="none" w:sz="0" w:space="0" w:color="auto"/>
                    <w:bottom w:val="none" w:sz="0" w:space="0" w:color="auto"/>
                    <w:right w:val="none" w:sz="0" w:space="0" w:color="auto"/>
                  </w:divBdr>
                </w:div>
                <w:div w:id="1204052755">
                  <w:marLeft w:val="640"/>
                  <w:marRight w:val="0"/>
                  <w:marTop w:val="0"/>
                  <w:marBottom w:val="0"/>
                  <w:divBdr>
                    <w:top w:val="none" w:sz="0" w:space="0" w:color="auto"/>
                    <w:left w:val="none" w:sz="0" w:space="0" w:color="auto"/>
                    <w:bottom w:val="none" w:sz="0" w:space="0" w:color="auto"/>
                    <w:right w:val="none" w:sz="0" w:space="0" w:color="auto"/>
                  </w:divBdr>
                </w:div>
                <w:div w:id="39785448">
                  <w:marLeft w:val="640"/>
                  <w:marRight w:val="0"/>
                  <w:marTop w:val="0"/>
                  <w:marBottom w:val="0"/>
                  <w:divBdr>
                    <w:top w:val="none" w:sz="0" w:space="0" w:color="auto"/>
                    <w:left w:val="none" w:sz="0" w:space="0" w:color="auto"/>
                    <w:bottom w:val="none" w:sz="0" w:space="0" w:color="auto"/>
                    <w:right w:val="none" w:sz="0" w:space="0" w:color="auto"/>
                  </w:divBdr>
                </w:div>
                <w:div w:id="884222629">
                  <w:marLeft w:val="640"/>
                  <w:marRight w:val="0"/>
                  <w:marTop w:val="0"/>
                  <w:marBottom w:val="0"/>
                  <w:divBdr>
                    <w:top w:val="none" w:sz="0" w:space="0" w:color="auto"/>
                    <w:left w:val="none" w:sz="0" w:space="0" w:color="auto"/>
                    <w:bottom w:val="none" w:sz="0" w:space="0" w:color="auto"/>
                    <w:right w:val="none" w:sz="0" w:space="0" w:color="auto"/>
                  </w:divBdr>
                </w:div>
                <w:div w:id="376667128">
                  <w:marLeft w:val="640"/>
                  <w:marRight w:val="0"/>
                  <w:marTop w:val="0"/>
                  <w:marBottom w:val="0"/>
                  <w:divBdr>
                    <w:top w:val="none" w:sz="0" w:space="0" w:color="auto"/>
                    <w:left w:val="none" w:sz="0" w:space="0" w:color="auto"/>
                    <w:bottom w:val="none" w:sz="0" w:space="0" w:color="auto"/>
                    <w:right w:val="none" w:sz="0" w:space="0" w:color="auto"/>
                  </w:divBdr>
                </w:div>
                <w:div w:id="293560634">
                  <w:marLeft w:val="640"/>
                  <w:marRight w:val="0"/>
                  <w:marTop w:val="0"/>
                  <w:marBottom w:val="0"/>
                  <w:divBdr>
                    <w:top w:val="none" w:sz="0" w:space="0" w:color="auto"/>
                    <w:left w:val="none" w:sz="0" w:space="0" w:color="auto"/>
                    <w:bottom w:val="none" w:sz="0" w:space="0" w:color="auto"/>
                    <w:right w:val="none" w:sz="0" w:space="0" w:color="auto"/>
                  </w:divBdr>
                </w:div>
                <w:div w:id="454056446">
                  <w:marLeft w:val="640"/>
                  <w:marRight w:val="0"/>
                  <w:marTop w:val="0"/>
                  <w:marBottom w:val="0"/>
                  <w:divBdr>
                    <w:top w:val="none" w:sz="0" w:space="0" w:color="auto"/>
                    <w:left w:val="none" w:sz="0" w:space="0" w:color="auto"/>
                    <w:bottom w:val="none" w:sz="0" w:space="0" w:color="auto"/>
                    <w:right w:val="none" w:sz="0" w:space="0" w:color="auto"/>
                  </w:divBdr>
                </w:div>
                <w:div w:id="350179601">
                  <w:marLeft w:val="640"/>
                  <w:marRight w:val="0"/>
                  <w:marTop w:val="0"/>
                  <w:marBottom w:val="0"/>
                  <w:divBdr>
                    <w:top w:val="none" w:sz="0" w:space="0" w:color="auto"/>
                    <w:left w:val="none" w:sz="0" w:space="0" w:color="auto"/>
                    <w:bottom w:val="none" w:sz="0" w:space="0" w:color="auto"/>
                    <w:right w:val="none" w:sz="0" w:space="0" w:color="auto"/>
                  </w:divBdr>
                </w:div>
                <w:div w:id="459954486">
                  <w:marLeft w:val="640"/>
                  <w:marRight w:val="0"/>
                  <w:marTop w:val="0"/>
                  <w:marBottom w:val="0"/>
                  <w:divBdr>
                    <w:top w:val="none" w:sz="0" w:space="0" w:color="auto"/>
                    <w:left w:val="none" w:sz="0" w:space="0" w:color="auto"/>
                    <w:bottom w:val="none" w:sz="0" w:space="0" w:color="auto"/>
                    <w:right w:val="none" w:sz="0" w:space="0" w:color="auto"/>
                  </w:divBdr>
                </w:div>
                <w:div w:id="506556388">
                  <w:marLeft w:val="640"/>
                  <w:marRight w:val="0"/>
                  <w:marTop w:val="0"/>
                  <w:marBottom w:val="0"/>
                  <w:divBdr>
                    <w:top w:val="none" w:sz="0" w:space="0" w:color="auto"/>
                    <w:left w:val="none" w:sz="0" w:space="0" w:color="auto"/>
                    <w:bottom w:val="none" w:sz="0" w:space="0" w:color="auto"/>
                    <w:right w:val="none" w:sz="0" w:space="0" w:color="auto"/>
                  </w:divBdr>
                </w:div>
                <w:div w:id="811408594">
                  <w:marLeft w:val="640"/>
                  <w:marRight w:val="0"/>
                  <w:marTop w:val="0"/>
                  <w:marBottom w:val="0"/>
                  <w:divBdr>
                    <w:top w:val="none" w:sz="0" w:space="0" w:color="auto"/>
                    <w:left w:val="none" w:sz="0" w:space="0" w:color="auto"/>
                    <w:bottom w:val="none" w:sz="0" w:space="0" w:color="auto"/>
                    <w:right w:val="none" w:sz="0" w:space="0" w:color="auto"/>
                  </w:divBdr>
                </w:div>
                <w:div w:id="596135549">
                  <w:marLeft w:val="640"/>
                  <w:marRight w:val="0"/>
                  <w:marTop w:val="0"/>
                  <w:marBottom w:val="0"/>
                  <w:divBdr>
                    <w:top w:val="none" w:sz="0" w:space="0" w:color="auto"/>
                    <w:left w:val="none" w:sz="0" w:space="0" w:color="auto"/>
                    <w:bottom w:val="none" w:sz="0" w:space="0" w:color="auto"/>
                    <w:right w:val="none" w:sz="0" w:space="0" w:color="auto"/>
                  </w:divBdr>
                </w:div>
                <w:div w:id="991982837">
                  <w:marLeft w:val="640"/>
                  <w:marRight w:val="0"/>
                  <w:marTop w:val="0"/>
                  <w:marBottom w:val="0"/>
                  <w:divBdr>
                    <w:top w:val="none" w:sz="0" w:space="0" w:color="auto"/>
                    <w:left w:val="none" w:sz="0" w:space="0" w:color="auto"/>
                    <w:bottom w:val="none" w:sz="0" w:space="0" w:color="auto"/>
                    <w:right w:val="none" w:sz="0" w:space="0" w:color="auto"/>
                  </w:divBdr>
                </w:div>
                <w:div w:id="2105488086">
                  <w:marLeft w:val="640"/>
                  <w:marRight w:val="0"/>
                  <w:marTop w:val="0"/>
                  <w:marBottom w:val="0"/>
                  <w:divBdr>
                    <w:top w:val="none" w:sz="0" w:space="0" w:color="auto"/>
                    <w:left w:val="none" w:sz="0" w:space="0" w:color="auto"/>
                    <w:bottom w:val="none" w:sz="0" w:space="0" w:color="auto"/>
                    <w:right w:val="none" w:sz="0" w:space="0" w:color="auto"/>
                  </w:divBdr>
                </w:div>
                <w:div w:id="1442266925">
                  <w:marLeft w:val="640"/>
                  <w:marRight w:val="0"/>
                  <w:marTop w:val="0"/>
                  <w:marBottom w:val="0"/>
                  <w:divBdr>
                    <w:top w:val="none" w:sz="0" w:space="0" w:color="auto"/>
                    <w:left w:val="none" w:sz="0" w:space="0" w:color="auto"/>
                    <w:bottom w:val="none" w:sz="0" w:space="0" w:color="auto"/>
                    <w:right w:val="none" w:sz="0" w:space="0" w:color="auto"/>
                  </w:divBdr>
                </w:div>
                <w:div w:id="1123771061">
                  <w:marLeft w:val="640"/>
                  <w:marRight w:val="0"/>
                  <w:marTop w:val="0"/>
                  <w:marBottom w:val="0"/>
                  <w:divBdr>
                    <w:top w:val="none" w:sz="0" w:space="0" w:color="auto"/>
                    <w:left w:val="none" w:sz="0" w:space="0" w:color="auto"/>
                    <w:bottom w:val="none" w:sz="0" w:space="0" w:color="auto"/>
                    <w:right w:val="none" w:sz="0" w:space="0" w:color="auto"/>
                  </w:divBdr>
                </w:div>
                <w:div w:id="1667242397">
                  <w:marLeft w:val="640"/>
                  <w:marRight w:val="0"/>
                  <w:marTop w:val="0"/>
                  <w:marBottom w:val="0"/>
                  <w:divBdr>
                    <w:top w:val="none" w:sz="0" w:space="0" w:color="auto"/>
                    <w:left w:val="none" w:sz="0" w:space="0" w:color="auto"/>
                    <w:bottom w:val="none" w:sz="0" w:space="0" w:color="auto"/>
                    <w:right w:val="none" w:sz="0" w:space="0" w:color="auto"/>
                  </w:divBdr>
                </w:div>
                <w:div w:id="923994480">
                  <w:marLeft w:val="640"/>
                  <w:marRight w:val="0"/>
                  <w:marTop w:val="0"/>
                  <w:marBottom w:val="0"/>
                  <w:divBdr>
                    <w:top w:val="none" w:sz="0" w:space="0" w:color="auto"/>
                    <w:left w:val="none" w:sz="0" w:space="0" w:color="auto"/>
                    <w:bottom w:val="none" w:sz="0" w:space="0" w:color="auto"/>
                    <w:right w:val="none" w:sz="0" w:space="0" w:color="auto"/>
                  </w:divBdr>
                </w:div>
                <w:div w:id="264700271">
                  <w:marLeft w:val="640"/>
                  <w:marRight w:val="0"/>
                  <w:marTop w:val="0"/>
                  <w:marBottom w:val="0"/>
                  <w:divBdr>
                    <w:top w:val="none" w:sz="0" w:space="0" w:color="auto"/>
                    <w:left w:val="none" w:sz="0" w:space="0" w:color="auto"/>
                    <w:bottom w:val="none" w:sz="0" w:space="0" w:color="auto"/>
                    <w:right w:val="none" w:sz="0" w:space="0" w:color="auto"/>
                  </w:divBdr>
                </w:div>
                <w:div w:id="271473381">
                  <w:marLeft w:val="640"/>
                  <w:marRight w:val="0"/>
                  <w:marTop w:val="0"/>
                  <w:marBottom w:val="0"/>
                  <w:divBdr>
                    <w:top w:val="none" w:sz="0" w:space="0" w:color="auto"/>
                    <w:left w:val="none" w:sz="0" w:space="0" w:color="auto"/>
                    <w:bottom w:val="none" w:sz="0" w:space="0" w:color="auto"/>
                    <w:right w:val="none" w:sz="0" w:space="0" w:color="auto"/>
                  </w:divBdr>
                </w:div>
                <w:div w:id="642319146">
                  <w:marLeft w:val="640"/>
                  <w:marRight w:val="0"/>
                  <w:marTop w:val="0"/>
                  <w:marBottom w:val="0"/>
                  <w:divBdr>
                    <w:top w:val="none" w:sz="0" w:space="0" w:color="auto"/>
                    <w:left w:val="none" w:sz="0" w:space="0" w:color="auto"/>
                    <w:bottom w:val="none" w:sz="0" w:space="0" w:color="auto"/>
                    <w:right w:val="none" w:sz="0" w:space="0" w:color="auto"/>
                  </w:divBdr>
                </w:div>
                <w:div w:id="1606620906">
                  <w:marLeft w:val="640"/>
                  <w:marRight w:val="0"/>
                  <w:marTop w:val="0"/>
                  <w:marBottom w:val="0"/>
                  <w:divBdr>
                    <w:top w:val="none" w:sz="0" w:space="0" w:color="auto"/>
                    <w:left w:val="none" w:sz="0" w:space="0" w:color="auto"/>
                    <w:bottom w:val="none" w:sz="0" w:space="0" w:color="auto"/>
                    <w:right w:val="none" w:sz="0" w:space="0" w:color="auto"/>
                  </w:divBdr>
                </w:div>
                <w:div w:id="326593446">
                  <w:marLeft w:val="640"/>
                  <w:marRight w:val="0"/>
                  <w:marTop w:val="0"/>
                  <w:marBottom w:val="0"/>
                  <w:divBdr>
                    <w:top w:val="none" w:sz="0" w:space="0" w:color="auto"/>
                    <w:left w:val="none" w:sz="0" w:space="0" w:color="auto"/>
                    <w:bottom w:val="none" w:sz="0" w:space="0" w:color="auto"/>
                    <w:right w:val="none" w:sz="0" w:space="0" w:color="auto"/>
                  </w:divBdr>
                </w:div>
                <w:div w:id="1823768162">
                  <w:marLeft w:val="640"/>
                  <w:marRight w:val="0"/>
                  <w:marTop w:val="0"/>
                  <w:marBottom w:val="0"/>
                  <w:divBdr>
                    <w:top w:val="none" w:sz="0" w:space="0" w:color="auto"/>
                    <w:left w:val="none" w:sz="0" w:space="0" w:color="auto"/>
                    <w:bottom w:val="none" w:sz="0" w:space="0" w:color="auto"/>
                    <w:right w:val="none" w:sz="0" w:space="0" w:color="auto"/>
                  </w:divBdr>
                </w:div>
                <w:div w:id="871963761">
                  <w:marLeft w:val="640"/>
                  <w:marRight w:val="0"/>
                  <w:marTop w:val="0"/>
                  <w:marBottom w:val="0"/>
                  <w:divBdr>
                    <w:top w:val="none" w:sz="0" w:space="0" w:color="auto"/>
                    <w:left w:val="none" w:sz="0" w:space="0" w:color="auto"/>
                    <w:bottom w:val="none" w:sz="0" w:space="0" w:color="auto"/>
                    <w:right w:val="none" w:sz="0" w:space="0" w:color="auto"/>
                  </w:divBdr>
                </w:div>
                <w:div w:id="442309521">
                  <w:marLeft w:val="640"/>
                  <w:marRight w:val="0"/>
                  <w:marTop w:val="0"/>
                  <w:marBottom w:val="0"/>
                  <w:divBdr>
                    <w:top w:val="none" w:sz="0" w:space="0" w:color="auto"/>
                    <w:left w:val="none" w:sz="0" w:space="0" w:color="auto"/>
                    <w:bottom w:val="none" w:sz="0" w:space="0" w:color="auto"/>
                    <w:right w:val="none" w:sz="0" w:space="0" w:color="auto"/>
                  </w:divBdr>
                </w:div>
                <w:div w:id="389622175">
                  <w:marLeft w:val="640"/>
                  <w:marRight w:val="0"/>
                  <w:marTop w:val="0"/>
                  <w:marBottom w:val="0"/>
                  <w:divBdr>
                    <w:top w:val="none" w:sz="0" w:space="0" w:color="auto"/>
                    <w:left w:val="none" w:sz="0" w:space="0" w:color="auto"/>
                    <w:bottom w:val="none" w:sz="0" w:space="0" w:color="auto"/>
                    <w:right w:val="none" w:sz="0" w:space="0" w:color="auto"/>
                  </w:divBdr>
                </w:div>
              </w:divsChild>
            </w:div>
            <w:div w:id="676617317">
              <w:marLeft w:val="0"/>
              <w:marRight w:val="0"/>
              <w:marTop w:val="0"/>
              <w:marBottom w:val="0"/>
              <w:divBdr>
                <w:top w:val="none" w:sz="0" w:space="0" w:color="auto"/>
                <w:left w:val="none" w:sz="0" w:space="0" w:color="auto"/>
                <w:bottom w:val="none" w:sz="0" w:space="0" w:color="auto"/>
                <w:right w:val="none" w:sz="0" w:space="0" w:color="auto"/>
              </w:divBdr>
              <w:divsChild>
                <w:div w:id="1103917473">
                  <w:marLeft w:val="640"/>
                  <w:marRight w:val="0"/>
                  <w:marTop w:val="0"/>
                  <w:marBottom w:val="0"/>
                  <w:divBdr>
                    <w:top w:val="none" w:sz="0" w:space="0" w:color="auto"/>
                    <w:left w:val="none" w:sz="0" w:space="0" w:color="auto"/>
                    <w:bottom w:val="none" w:sz="0" w:space="0" w:color="auto"/>
                    <w:right w:val="none" w:sz="0" w:space="0" w:color="auto"/>
                  </w:divBdr>
                </w:div>
                <w:div w:id="1333876332">
                  <w:marLeft w:val="640"/>
                  <w:marRight w:val="0"/>
                  <w:marTop w:val="0"/>
                  <w:marBottom w:val="0"/>
                  <w:divBdr>
                    <w:top w:val="none" w:sz="0" w:space="0" w:color="auto"/>
                    <w:left w:val="none" w:sz="0" w:space="0" w:color="auto"/>
                    <w:bottom w:val="none" w:sz="0" w:space="0" w:color="auto"/>
                    <w:right w:val="none" w:sz="0" w:space="0" w:color="auto"/>
                  </w:divBdr>
                </w:div>
                <w:div w:id="120615393">
                  <w:marLeft w:val="640"/>
                  <w:marRight w:val="0"/>
                  <w:marTop w:val="0"/>
                  <w:marBottom w:val="0"/>
                  <w:divBdr>
                    <w:top w:val="none" w:sz="0" w:space="0" w:color="auto"/>
                    <w:left w:val="none" w:sz="0" w:space="0" w:color="auto"/>
                    <w:bottom w:val="none" w:sz="0" w:space="0" w:color="auto"/>
                    <w:right w:val="none" w:sz="0" w:space="0" w:color="auto"/>
                  </w:divBdr>
                </w:div>
                <w:div w:id="1642540374">
                  <w:marLeft w:val="640"/>
                  <w:marRight w:val="0"/>
                  <w:marTop w:val="0"/>
                  <w:marBottom w:val="0"/>
                  <w:divBdr>
                    <w:top w:val="none" w:sz="0" w:space="0" w:color="auto"/>
                    <w:left w:val="none" w:sz="0" w:space="0" w:color="auto"/>
                    <w:bottom w:val="none" w:sz="0" w:space="0" w:color="auto"/>
                    <w:right w:val="none" w:sz="0" w:space="0" w:color="auto"/>
                  </w:divBdr>
                </w:div>
                <w:div w:id="1292905555">
                  <w:marLeft w:val="640"/>
                  <w:marRight w:val="0"/>
                  <w:marTop w:val="0"/>
                  <w:marBottom w:val="0"/>
                  <w:divBdr>
                    <w:top w:val="none" w:sz="0" w:space="0" w:color="auto"/>
                    <w:left w:val="none" w:sz="0" w:space="0" w:color="auto"/>
                    <w:bottom w:val="none" w:sz="0" w:space="0" w:color="auto"/>
                    <w:right w:val="none" w:sz="0" w:space="0" w:color="auto"/>
                  </w:divBdr>
                </w:div>
                <w:div w:id="23872187">
                  <w:marLeft w:val="640"/>
                  <w:marRight w:val="0"/>
                  <w:marTop w:val="0"/>
                  <w:marBottom w:val="0"/>
                  <w:divBdr>
                    <w:top w:val="none" w:sz="0" w:space="0" w:color="auto"/>
                    <w:left w:val="none" w:sz="0" w:space="0" w:color="auto"/>
                    <w:bottom w:val="none" w:sz="0" w:space="0" w:color="auto"/>
                    <w:right w:val="none" w:sz="0" w:space="0" w:color="auto"/>
                  </w:divBdr>
                </w:div>
                <w:div w:id="276521736">
                  <w:marLeft w:val="640"/>
                  <w:marRight w:val="0"/>
                  <w:marTop w:val="0"/>
                  <w:marBottom w:val="0"/>
                  <w:divBdr>
                    <w:top w:val="none" w:sz="0" w:space="0" w:color="auto"/>
                    <w:left w:val="none" w:sz="0" w:space="0" w:color="auto"/>
                    <w:bottom w:val="none" w:sz="0" w:space="0" w:color="auto"/>
                    <w:right w:val="none" w:sz="0" w:space="0" w:color="auto"/>
                  </w:divBdr>
                </w:div>
                <w:div w:id="1199201929">
                  <w:marLeft w:val="640"/>
                  <w:marRight w:val="0"/>
                  <w:marTop w:val="0"/>
                  <w:marBottom w:val="0"/>
                  <w:divBdr>
                    <w:top w:val="none" w:sz="0" w:space="0" w:color="auto"/>
                    <w:left w:val="none" w:sz="0" w:space="0" w:color="auto"/>
                    <w:bottom w:val="none" w:sz="0" w:space="0" w:color="auto"/>
                    <w:right w:val="none" w:sz="0" w:space="0" w:color="auto"/>
                  </w:divBdr>
                </w:div>
                <w:div w:id="1175992406">
                  <w:marLeft w:val="640"/>
                  <w:marRight w:val="0"/>
                  <w:marTop w:val="0"/>
                  <w:marBottom w:val="0"/>
                  <w:divBdr>
                    <w:top w:val="none" w:sz="0" w:space="0" w:color="auto"/>
                    <w:left w:val="none" w:sz="0" w:space="0" w:color="auto"/>
                    <w:bottom w:val="none" w:sz="0" w:space="0" w:color="auto"/>
                    <w:right w:val="none" w:sz="0" w:space="0" w:color="auto"/>
                  </w:divBdr>
                </w:div>
                <w:div w:id="1346247026">
                  <w:marLeft w:val="640"/>
                  <w:marRight w:val="0"/>
                  <w:marTop w:val="0"/>
                  <w:marBottom w:val="0"/>
                  <w:divBdr>
                    <w:top w:val="none" w:sz="0" w:space="0" w:color="auto"/>
                    <w:left w:val="none" w:sz="0" w:space="0" w:color="auto"/>
                    <w:bottom w:val="none" w:sz="0" w:space="0" w:color="auto"/>
                    <w:right w:val="none" w:sz="0" w:space="0" w:color="auto"/>
                  </w:divBdr>
                </w:div>
                <w:div w:id="1046833601">
                  <w:marLeft w:val="640"/>
                  <w:marRight w:val="0"/>
                  <w:marTop w:val="0"/>
                  <w:marBottom w:val="0"/>
                  <w:divBdr>
                    <w:top w:val="none" w:sz="0" w:space="0" w:color="auto"/>
                    <w:left w:val="none" w:sz="0" w:space="0" w:color="auto"/>
                    <w:bottom w:val="none" w:sz="0" w:space="0" w:color="auto"/>
                    <w:right w:val="none" w:sz="0" w:space="0" w:color="auto"/>
                  </w:divBdr>
                </w:div>
                <w:div w:id="711461892">
                  <w:marLeft w:val="640"/>
                  <w:marRight w:val="0"/>
                  <w:marTop w:val="0"/>
                  <w:marBottom w:val="0"/>
                  <w:divBdr>
                    <w:top w:val="none" w:sz="0" w:space="0" w:color="auto"/>
                    <w:left w:val="none" w:sz="0" w:space="0" w:color="auto"/>
                    <w:bottom w:val="none" w:sz="0" w:space="0" w:color="auto"/>
                    <w:right w:val="none" w:sz="0" w:space="0" w:color="auto"/>
                  </w:divBdr>
                </w:div>
                <w:div w:id="230388172">
                  <w:marLeft w:val="640"/>
                  <w:marRight w:val="0"/>
                  <w:marTop w:val="0"/>
                  <w:marBottom w:val="0"/>
                  <w:divBdr>
                    <w:top w:val="none" w:sz="0" w:space="0" w:color="auto"/>
                    <w:left w:val="none" w:sz="0" w:space="0" w:color="auto"/>
                    <w:bottom w:val="none" w:sz="0" w:space="0" w:color="auto"/>
                    <w:right w:val="none" w:sz="0" w:space="0" w:color="auto"/>
                  </w:divBdr>
                </w:div>
                <w:div w:id="1296331571">
                  <w:marLeft w:val="640"/>
                  <w:marRight w:val="0"/>
                  <w:marTop w:val="0"/>
                  <w:marBottom w:val="0"/>
                  <w:divBdr>
                    <w:top w:val="none" w:sz="0" w:space="0" w:color="auto"/>
                    <w:left w:val="none" w:sz="0" w:space="0" w:color="auto"/>
                    <w:bottom w:val="none" w:sz="0" w:space="0" w:color="auto"/>
                    <w:right w:val="none" w:sz="0" w:space="0" w:color="auto"/>
                  </w:divBdr>
                </w:div>
                <w:div w:id="65612796">
                  <w:marLeft w:val="640"/>
                  <w:marRight w:val="0"/>
                  <w:marTop w:val="0"/>
                  <w:marBottom w:val="0"/>
                  <w:divBdr>
                    <w:top w:val="none" w:sz="0" w:space="0" w:color="auto"/>
                    <w:left w:val="none" w:sz="0" w:space="0" w:color="auto"/>
                    <w:bottom w:val="none" w:sz="0" w:space="0" w:color="auto"/>
                    <w:right w:val="none" w:sz="0" w:space="0" w:color="auto"/>
                  </w:divBdr>
                </w:div>
                <w:div w:id="59327829">
                  <w:marLeft w:val="640"/>
                  <w:marRight w:val="0"/>
                  <w:marTop w:val="0"/>
                  <w:marBottom w:val="0"/>
                  <w:divBdr>
                    <w:top w:val="none" w:sz="0" w:space="0" w:color="auto"/>
                    <w:left w:val="none" w:sz="0" w:space="0" w:color="auto"/>
                    <w:bottom w:val="none" w:sz="0" w:space="0" w:color="auto"/>
                    <w:right w:val="none" w:sz="0" w:space="0" w:color="auto"/>
                  </w:divBdr>
                </w:div>
                <w:div w:id="1571883866">
                  <w:marLeft w:val="640"/>
                  <w:marRight w:val="0"/>
                  <w:marTop w:val="0"/>
                  <w:marBottom w:val="0"/>
                  <w:divBdr>
                    <w:top w:val="none" w:sz="0" w:space="0" w:color="auto"/>
                    <w:left w:val="none" w:sz="0" w:space="0" w:color="auto"/>
                    <w:bottom w:val="none" w:sz="0" w:space="0" w:color="auto"/>
                    <w:right w:val="none" w:sz="0" w:space="0" w:color="auto"/>
                  </w:divBdr>
                </w:div>
                <w:div w:id="183179353">
                  <w:marLeft w:val="640"/>
                  <w:marRight w:val="0"/>
                  <w:marTop w:val="0"/>
                  <w:marBottom w:val="0"/>
                  <w:divBdr>
                    <w:top w:val="none" w:sz="0" w:space="0" w:color="auto"/>
                    <w:left w:val="none" w:sz="0" w:space="0" w:color="auto"/>
                    <w:bottom w:val="none" w:sz="0" w:space="0" w:color="auto"/>
                    <w:right w:val="none" w:sz="0" w:space="0" w:color="auto"/>
                  </w:divBdr>
                </w:div>
                <w:div w:id="652679674">
                  <w:marLeft w:val="640"/>
                  <w:marRight w:val="0"/>
                  <w:marTop w:val="0"/>
                  <w:marBottom w:val="0"/>
                  <w:divBdr>
                    <w:top w:val="none" w:sz="0" w:space="0" w:color="auto"/>
                    <w:left w:val="none" w:sz="0" w:space="0" w:color="auto"/>
                    <w:bottom w:val="none" w:sz="0" w:space="0" w:color="auto"/>
                    <w:right w:val="none" w:sz="0" w:space="0" w:color="auto"/>
                  </w:divBdr>
                </w:div>
                <w:div w:id="742028629">
                  <w:marLeft w:val="640"/>
                  <w:marRight w:val="0"/>
                  <w:marTop w:val="0"/>
                  <w:marBottom w:val="0"/>
                  <w:divBdr>
                    <w:top w:val="none" w:sz="0" w:space="0" w:color="auto"/>
                    <w:left w:val="none" w:sz="0" w:space="0" w:color="auto"/>
                    <w:bottom w:val="none" w:sz="0" w:space="0" w:color="auto"/>
                    <w:right w:val="none" w:sz="0" w:space="0" w:color="auto"/>
                  </w:divBdr>
                </w:div>
                <w:div w:id="1726297667">
                  <w:marLeft w:val="640"/>
                  <w:marRight w:val="0"/>
                  <w:marTop w:val="0"/>
                  <w:marBottom w:val="0"/>
                  <w:divBdr>
                    <w:top w:val="none" w:sz="0" w:space="0" w:color="auto"/>
                    <w:left w:val="none" w:sz="0" w:space="0" w:color="auto"/>
                    <w:bottom w:val="none" w:sz="0" w:space="0" w:color="auto"/>
                    <w:right w:val="none" w:sz="0" w:space="0" w:color="auto"/>
                  </w:divBdr>
                </w:div>
                <w:div w:id="1358580591">
                  <w:marLeft w:val="640"/>
                  <w:marRight w:val="0"/>
                  <w:marTop w:val="0"/>
                  <w:marBottom w:val="0"/>
                  <w:divBdr>
                    <w:top w:val="none" w:sz="0" w:space="0" w:color="auto"/>
                    <w:left w:val="none" w:sz="0" w:space="0" w:color="auto"/>
                    <w:bottom w:val="none" w:sz="0" w:space="0" w:color="auto"/>
                    <w:right w:val="none" w:sz="0" w:space="0" w:color="auto"/>
                  </w:divBdr>
                </w:div>
                <w:div w:id="168444606">
                  <w:marLeft w:val="640"/>
                  <w:marRight w:val="0"/>
                  <w:marTop w:val="0"/>
                  <w:marBottom w:val="0"/>
                  <w:divBdr>
                    <w:top w:val="none" w:sz="0" w:space="0" w:color="auto"/>
                    <w:left w:val="none" w:sz="0" w:space="0" w:color="auto"/>
                    <w:bottom w:val="none" w:sz="0" w:space="0" w:color="auto"/>
                    <w:right w:val="none" w:sz="0" w:space="0" w:color="auto"/>
                  </w:divBdr>
                </w:div>
                <w:div w:id="354310339">
                  <w:marLeft w:val="640"/>
                  <w:marRight w:val="0"/>
                  <w:marTop w:val="0"/>
                  <w:marBottom w:val="0"/>
                  <w:divBdr>
                    <w:top w:val="none" w:sz="0" w:space="0" w:color="auto"/>
                    <w:left w:val="none" w:sz="0" w:space="0" w:color="auto"/>
                    <w:bottom w:val="none" w:sz="0" w:space="0" w:color="auto"/>
                    <w:right w:val="none" w:sz="0" w:space="0" w:color="auto"/>
                  </w:divBdr>
                </w:div>
                <w:div w:id="1547987651">
                  <w:marLeft w:val="640"/>
                  <w:marRight w:val="0"/>
                  <w:marTop w:val="0"/>
                  <w:marBottom w:val="0"/>
                  <w:divBdr>
                    <w:top w:val="none" w:sz="0" w:space="0" w:color="auto"/>
                    <w:left w:val="none" w:sz="0" w:space="0" w:color="auto"/>
                    <w:bottom w:val="none" w:sz="0" w:space="0" w:color="auto"/>
                    <w:right w:val="none" w:sz="0" w:space="0" w:color="auto"/>
                  </w:divBdr>
                </w:div>
                <w:div w:id="1969043443">
                  <w:marLeft w:val="640"/>
                  <w:marRight w:val="0"/>
                  <w:marTop w:val="0"/>
                  <w:marBottom w:val="0"/>
                  <w:divBdr>
                    <w:top w:val="none" w:sz="0" w:space="0" w:color="auto"/>
                    <w:left w:val="none" w:sz="0" w:space="0" w:color="auto"/>
                    <w:bottom w:val="none" w:sz="0" w:space="0" w:color="auto"/>
                    <w:right w:val="none" w:sz="0" w:space="0" w:color="auto"/>
                  </w:divBdr>
                </w:div>
                <w:div w:id="2094281533">
                  <w:marLeft w:val="640"/>
                  <w:marRight w:val="0"/>
                  <w:marTop w:val="0"/>
                  <w:marBottom w:val="0"/>
                  <w:divBdr>
                    <w:top w:val="none" w:sz="0" w:space="0" w:color="auto"/>
                    <w:left w:val="none" w:sz="0" w:space="0" w:color="auto"/>
                    <w:bottom w:val="none" w:sz="0" w:space="0" w:color="auto"/>
                    <w:right w:val="none" w:sz="0" w:space="0" w:color="auto"/>
                  </w:divBdr>
                </w:div>
                <w:div w:id="1276064638">
                  <w:marLeft w:val="640"/>
                  <w:marRight w:val="0"/>
                  <w:marTop w:val="0"/>
                  <w:marBottom w:val="0"/>
                  <w:divBdr>
                    <w:top w:val="none" w:sz="0" w:space="0" w:color="auto"/>
                    <w:left w:val="none" w:sz="0" w:space="0" w:color="auto"/>
                    <w:bottom w:val="none" w:sz="0" w:space="0" w:color="auto"/>
                    <w:right w:val="none" w:sz="0" w:space="0" w:color="auto"/>
                  </w:divBdr>
                </w:div>
                <w:div w:id="98763249">
                  <w:marLeft w:val="640"/>
                  <w:marRight w:val="0"/>
                  <w:marTop w:val="0"/>
                  <w:marBottom w:val="0"/>
                  <w:divBdr>
                    <w:top w:val="none" w:sz="0" w:space="0" w:color="auto"/>
                    <w:left w:val="none" w:sz="0" w:space="0" w:color="auto"/>
                    <w:bottom w:val="none" w:sz="0" w:space="0" w:color="auto"/>
                    <w:right w:val="none" w:sz="0" w:space="0" w:color="auto"/>
                  </w:divBdr>
                </w:div>
                <w:div w:id="2029332446">
                  <w:marLeft w:val="640"/>
                  <w:marRight w:val="0"/>
                  <w:marTop w:val="0"/>
                  <w:marBottom w:val="0"/>
                  <w:divBdr>
                    <w:top w:val="none" w:sz="0" w:space="0" w:color="auto"/>
                    <w:left w:val="none" w:sz="0" w:space="0" w:color="auto"/>
                    <w:bottom w:val="none" w:sz="0" w:space="0" w:color="auto"/>
                    <w:right w:val="none" w:sz="0" w:space="0" w:color="auto"/>
                  </w:divBdr>
                </w:div>
                <w:div w:id="215241320">
                  <w:marLeft w:val="640"/>
                  <w:marRight w:val="0"/>
                  <w:marTop w:val="0"/>
                  <w:marBottom w:val="0"/>
                  <w:divBdr>
                    <w:top w:val="none" w:sz="0" w:space="0" w:color="auto"/>
                    <w:left w:val="none" w:sz="0" w:space="0" w:color="auto"/>
                    <w:bottom w:val="none" w:sz="0" w:space="0" w:color="auto"/>
                    <w:right w:val="none" w:sz="0" w:space="0" w:color="auto"/>
                  </w:divBdr>
                </w:div>
                <w:div w:id="1861433084">
                  <w:marLeft w:val="640"/>
                  <w:marRight w:val="0"/>
                  <w:marTop w:val="0"/>
                  <w:marBottom w:val="0"/>
                  <w:divBdr>
                    <w:top w:val="none" w:sz="0" w:space="0" w:color="auto"/>
                    <w:left w:val="none" w:sz="0" w:space="0" w:color="auto"/>
                    <w:bottom w:val="none" w:sz="0" w:space="0" w:color="auto"/>
                    <w:right w:val="none" w:sz="0" w:space="0" w:color="auto"/>
                  </w:divBdr>
                </w:div>
                <w:div w:id="2030255271">
                  <w:marLeft w:val="640"/>
                  <w:marRight w:val="0"/>
                  <w:marTop w:val="0"/>
                  <w:marBottom w:val="0"/>
                  <w:divBdr>
                    <w:top w:val="none" w:sz="0" w:space="0" w:color="auto"/>
                    <w:left w:val="none" w:sz="0" w:space="0" w:color="auto"/>
                    <w:bottom w:val="none" w:sz="0" w:space="0" w:color="auto"/>
                    <w:right w:val="none" w:sz="0" w:space="0" w:color="auto"/>
                  </w:divBdr>
                </w:div>
                <w:div w:id="1511947642">
                  <w:marLeft w:val="640"/>
                  <w:marRight w:val="0"/>
                  <w:marTop w:val="0"/>
                  <w:marBottom w:val="0"/>
                  <w:divBdr>
                    <w:top w:val="none" w:sz="0" w:space="0" w:color="auto"/>
                    <w:left w:val="none" w:sz="0" w:space="0" w:color="auto"/>
                    <w:bottom w:val="none" w:sz="0" w:space="0" w:color="auto"/>
                    <w:right w:val="none" w:sz="0" w:space="0" w:color="auto"/>
                  </w:divBdr>
                </w:div>
                <w:div w:id="1879122171">
                  <w:marLeft w:val="640"/>
                  <w:marRight w:val="0"/>
                  <w:marTop w:val="0"/>
                  <w:marBottom w:val="0"/>
                  <w:divBdr>
                    <w:top w:val="none" w:sz="0" w:space="0" w:color="auto"/>
                    <w:left w:val="none" w:sz="0" w:space="0" w:color="auto"/>
                    <w:bottom w:val="none" w:sz="0" w:space="0" w:color="auto"/>
                    <w:right w:val="none" w:sz="0" w:space="0" w:color="auto"/>
                  </w:divBdr>
                </w:div>
                <w:div w:id="1604998288">
                  <w:marLeft w:val="640"/>
                  <w:marRight w:val="0"/>
                  <w:marTop w:val="0"/>
                  <w:marBottom w:val="0"/>
                  <w:divBdr>
                    <w:top w:val="none" w:sz="0" w:space="0" w:color="auto"/>
                    <w:left w:val="none" w:sz="0" w:space="0" w:color="auto"/>
                    <w:bottom w:val="none" w:sz="0" w:space="0" w:color="auto"/>
                    <w:right w:val="none" w:sz="0" w:space="0" w:color="auto"/>
                  </w:divBdr>
                </w:div>
                <w:div w:id="1046023669">
                  <w:marLeft w:val="640"/>
                  <w:marRight w:val="0"/>
                  <w:marTop w:val="0"/>
                  <w:marBottom w:val="0"/>
                  <w:divBdr>
                    <w:top w:val="none" w:sz="0" w:space="0" w:color="auto"/>
                    <w:left w:val="none" w:sz="0" w:space="0" w:color="auto"/>
                    <w:bottom w:val="none" w:sz="0" w:space="0" w:color="auto"/>
                    <w:right w:val="none" w:sz="0" w:space="0" w:color="auto"/>
                  </w:divBdr>
                </w:div>
                <w:div w:id="248777428">
                  <w:marLeft w:val="640"/>
                  <w:marRight w:val="0"/>
                  <w:marTop w:val="0"/>
                  <w:marBottom w:val="0"/>
                  <w:divBdr>
                    <w:top w:val="none" w:sz="0" w:space="0" w:color="auto"/>
                    <w:left w:val="none" w:sz="0" w:space="0" w:color="auto"/>
                    <w:bottom w:val="none" w:sz="0" w:space="0" w:color="auto"/>
                    <w:right w:val="none" w:sz="0" w:space="0" w:color="auto"/>
                  </w:divBdr>
                </w:div>
                <w:div w:id="1614089411">
                  <w:marLeft w:val="640"/>
                  <w:marRight w:val="0"/>
                  <w:marTop w:val="0"/>
                  <w:marBottom w:val="0"/>
                  <w:divBdr>
                    <w:top w:val="none" w:sz="0" w:space="0" w:color="auto"/>
                    <w:left w:val="none" w:sz="0" w:space="0" w:color="auto"/>
                    <w:bottom w:val="none" w:sz="0" w:space="0" w:color="auto"/>
                    <w:right w:val="none" w:sz="0" w:space="0" w:color="auto"/>
                  </w:divBdr>
                </w:div>
                <w:div w:id="533159202">
                  <w:marLeft w:val="640"/>
                  <w:marRight w:val="0"/>
                  <w:marTop w:val="0"/>
                  <w:marBottom w:val="0"/>
                  <w:divBdr>
                    <w:top w:val="none" w:sz="0" w:space="0" w:color="auto"/>
                    <w:left w:val="none" w:sz="0" w:space="0" w:color="auto"/>
                    <w:bottom w:val="none" w:sz="0" w:space="0" w:color="auto"/>
                    <w:right w:val="none" w:sz="0" w:space="0" w:color="auto"/>
                  </w:divBdr>
                </w:div>
                <w:div w:id="311905952">
                  <w:marLeft w:val="640"/>
                  <w:marRight w:val="0"/>
                  <w:marTop w:val="0"/>
                  <w:marBottom w:val="0"/>
                  <w:divBdr>
                    <w:top w:val="none" w:sz="0" w:space="0" w:color="auto"/>
                    <w:left w:val="none" w:sz="0" w:space="0" w:color="auto"/>
                    <w:bottom w:val="none" w:sz="0" w:space="0" w:color="auto"/>
                    <w:right w:val="none" w:sz="0" w:space="0" w:color="auto"/>
                  </w:divBdr>
                </w:div>
                <w:div w:id="15623588">
                  <w:marLeft w:val="640"/>
                  <w:marRight w:val="0"/>
                  <w:marTop w:val="0"/>
                  <w:marBottom w:val="0"/>
                  <w:divBdr>
                    <w:top w:val="none" w:sz="0" w:space="0" w:color="auto"/>
                    <w:left w:val="none" w:sz="0" w:space="0" w:color="auto"/>
                    <w:bottom w:val="none" w:sz="0" w:space="0" w:color="auto"/>
                    <w:right w:val="none" w:sz="0" w:space="0" w:color="auto"/>
                  </w:divBdr>
                </w:div>
                <w:div w:id="1507475241">
                  <w:marLeft w:val="640"/>
                  <w:marRight w:val="0"/>
                  <w:marTop w:val="0"/>
                  <w:marBottom w:val="0"/>
                  <w:divBdr>
                    <w:top w:val="none" w:sz="0" w:space="0" w:color="auto"/>
                    <w:left w:val="none" w:sz="0" w:space="0" w:color="auto"/>
                    <w:bottom w:val="none" w:sz="0" w:space="0" w:color="auto"/>
                    <w:right w:val="none" w:sz="0" w:space="0" w:color="auto"/>
                  </w:divBdr>
                </w:div>
                <w:div w:id="772172189">
                  <w:marLeft w:val="640"/>
                  <w:marRight w:val="0"/>
                  <w:marTop w:val="0"/>
                  <w:marBottom w:val="0"/>
                  <w:divBdr>
                    <w:top w:val="none" w:sz="0" w:space="0" w:color="auto"/>
                    <w:left w:val="none" w:sz="0" w:space="0" w:color="auto"/>
                    <w:bottom w:val="none" w:sz="0" w:space="0" w:color="auto"/>
                    <w:right w:val="none" w:sz="0" w:space="0" w:color="auto"/>
                  </w:divBdr>
                </w:div>
                <w:div w:id="1223716769">
                  <w:marLeft w:val="640"/>
                  <w:marRight w:val="0"/>
                  <w:marTop w:val="0"/>
                  <w:marBottom w:val="0"/>
                  <w:divBdr>
                    <w:top w:val="none" w:sz="0" w:space="0" w:color="auto"/>
                    <w:left w:val="none" w:sz="0" w:space="0" w:color="auto"/>
                    <w:bottom w:val="none" w:sz="0" w:space="0" w:color="auto"/>
                    <w:right w:val="none" w:sz="0" w:space="0" w:color="auto"/>
                  </w:divBdr>
                </w:div>
                <w:div w:id="542518772">
                  <w:marLeft w:val="640"/>
                  <w:marRight w:val="0"/>
                  <w:marTop w:val="0"/>
                  <w:marBottom w:val="0"/>
                  <w:divBdr>
                    <w:top w:val="none" w:sz="0" w:space="0" w:color="auto"/>
                    <w:left w:val="none" w:sz="0" w:space="0" w:color="auto"/>
                    <w:bottom w:val="none" w:sz="0" w:space="0" w:color="auto"/>
                    <w:right w:val="none" w:sz="0" w:space="0" w:color="auto"/>
                  </w:divBdr>
                </w:div>
                <w:div w:id="1839536515">
                  <w:marLeft w:val="640"/>
                  <w:marRight w:val="0"/>
                  <w:marTop w:val="0"/>
                  <w:marBottom w:val="0"/>
                  <w:divBdr>
                    <w:top w:val="none" w:sz="0" w:space="0" w:color="auto"/>
                    <w:left w:val="none" w:sz="0" w:space="0" w:color="auto"/>
                    <w:bottom w:val="none" w:sz="0" w:space="0" w:color="auto"/>
                    <w:right w:val="none" w:sz="0" w:space="0" w:color="auto"/>
                  </w:divBdr>
                </w:div>
                <w:div w:id="1145926128">
                  <w:marLeft w:val="640"/>
                  <w:marRight w:val="0"/>
                  <w:marTop w:val="0"/>
                  <w:marBottom w:val="0"/>
                  <w:divBdr>
                    <w:top w:val="none" w:sz="0" w:space="0" w:color="auto"/>
                    <w:left w:val="none" w:sz="0" w:space="0" w:color="auto"/>
                    <w:bottom w:val="none" w:sz="0" w:space="0" w:color="auto"/>
                    <w:right w:val="none" w:sz="0" w:space="0" w:color="auto"/>
                  </w:divBdr>
                </w:div>
                <w:div w:id="534317986">
                  <w:marLeft w:val="640"/>
                  <w:marRight w:val="0"/>
                  <w:marTop w:val="0"/>
                  <w:marBottom w:val="0"/>
                  <w:divBdr>
                    <w:top w:val="none" w:sz="0" w:space="0" w:color="auto"/>
                    <w:left w:val="none" w:sz="0" w:space="0" w:color="auto"/>
                    <w:bottom w:val="none" w:sz="0" w:space="0" w:color="auto"/>
                    <w:right w:val="none" w:sz="0" w:space="0" w:color="auto"/>
                  </w:divBdr>
                </w:div>
                <w:div w:id="1319729214">
                  <w:marLeft w:val="640"/>
                  <w:marRight w:val="0"/>
                  <w:marTop w:val="0"/>
                  <w:marBottom w:val="0"/>
                  <w:divBdr>
                    <w:top w:val="none" w:sz="0" w:space="0" w:color="auto"/>
                    <w:left w:val="none" w:sz="0" w:space="0" w:color="auto"/>
                    <w:bottom w:val="none" w:sz="0" w:space="0" w:color="auto"/>
                    <w:right w:val="none" w:sz="0" w:space="0" w:color="auto"/>
                  </w:divBdr>
                </w:div>
                <w:div w:id="477693627">
                  <w:marLeft w:val="640"/>
                  <w:marRight w:val="0"/>
                  <w:marTop w:val="0"/>
                  <w:marBottom w:val="0"/>
                  <w:divBdr>
                    <w:top w:val="none" w:sz="0" w:space="0" w:color="auto"/>
                    <w:left w:val="none" w:sz="0" w:space="0" w:color="auto"/>
                    <w:bottom w:val="none" w:sz="0" w:space="0" w:color="auto"/>
                    <w:right w:val="none" w:sz="0" w:space="0" w:color="auto"/>
                  </w:divBdr>
                </w:div>
                <w:div w:id="1021130840">
                  <w:marLeft w:val="640"/>
                  <w:marRight w:val="0"/>
                  <w:marTop w:val="0"/>
                  <w:marBottom w:val="0"/>
                  <w:divBdr>
                    <w:top w:val="none" w:sz="0" w:space="0" w:color="auto"/>
                    <w:left w:val="none" w:sz="0" w:space="0" w:color="auto"/>
                    <w:bottom w:val="none" w:sz="0" w:space="0" w:color="auto"/>
                    <w:right w:val="none" w:sz="0" w:space="0" w:color="auto"/>
                  </w:divBdr>
                </w:div>
                <w:div w:id="481505564">
                  <w:marLeft w:val="640"/>
                  <w:marRight w:val="0"/>
                  <w:marTop w:val="0"/>
                  <w:marBottom w:val="0"/>
                  <w:divBdr>
                    <w:top w:val="none" w:sz="0" w:space="0" w:color="auto"/>
                    <w:left w:val="none" w:sz="0" w:space="0" w:color="auto"/>
                    <w:bottom w:val="none" w:sz="0" w:space="0" w:color="auto"/>
                    <w:right w:val="none" w:sz="0" w:space="0" w:color="auto"/>
                  </w:divBdr>
                </w:div>
                <w:div w:id="190338575">
                  <w:marLeft w:val="640"/>
                  <w:marRight w:val="0"/>
                  <w:marTop w:val="0"/>
                  <w:marBottom w:val="0"/>
                  <w:divBdr>
                    <w:top w:val="none" w:sz="0" w:space="0" w:color="auto"/>
                    <w:left w:val="none" w:sz="0" w:space="0" w:color="auto"/>
                    <w:bottom w:val="none" w:sz="0" w:space="0" w:color="auto"/>
                    <w:right w:val="none" w:sz="0" w:space="0" w:color="auto"/>
                  </w:divBdr>
                </w:div>
                <w:div w:id="740753641">
                  <w:marLeft w:val="640"/>
                  <w:marRight w:val="0"/>
                  <w:marTop w:val="0"/>
                  <w:marBottom w:val="0"/>
                  <w:divBdr>
                    <w:top w:val="none" w:sz="0" w:space="0" w:color="auto"/>
                    <w:left w:val="none" w:sz="0" w:space="0" w:color="auto"/>
                    <w:bottom w:val="none" w:sz="0" w:space="0" w:color="auto"/>
                    <w:right w:val="none" w:sz="0" w:space="0" w:color="auto"/>
                  </w:divBdr>
                </w:div>
                <w:div w:id="1734305481">
                  <w:marLeft w:val="640"/>
                  <w:marRight w:val="0"/>
                  <w:marTop w:val="0"/>
                  <w:marBottom w:val="0"/>
                  <w:divBdr>
                    <w:top w:val="none" w:sz="0" w:space="0" w:color="auto"/>
                    <w:left w:val="none" w:sz="0" w:space="0" w:color="auto"/>
                    <w:bottom w:val="none" w:sz="0" w:space="0" w:color="auto"/>
                    <w:right w:val="none" w:sz="0" w:space="0" w:color="auto"/>
                  </w:divBdr>
                </w:div>
                <w:div w:id="1537159807">
                  <w:marLeft w:val="640"/>
                  <w:marRight w:val="0"/>
                  <w:marTop w:val="0"/>
                  <w:marBottom w:val="0"/>
                  <w:divBdr>
                    <w:top w:val="none" w:sz="0" w:space="0" w:color="auto"/>
                    <w:left w:val="none" w:sz="0" w:space="0" w:color="auto"/>
                    <w:bottom w:val="none" w:sz="0" w:space="0" w:color="auto"/>
                    <w:right w:val="none" w:sz="0" w:space="0" w:color="auto"/>
                  </w:divBdr>
                </w:div>
                <w:div w:id="1221598234">
                  <w:marLeft w:val="640"/>
                  <w:marRight w:val="0"/>
                  <w:marTop w:val="0"/>
                  <w:marBottom w:val="0"/>
                  <w:divBdr>
                    <w:top w:val="none" w:sz="0" w:space="0" w:color="auto"/>
                    <w:left w:val="none" w:sz="0" w:space="0" w:color="auto"/>
                    <w:bottom w:val="none" w:sz="0" w:space="0" w:color="auto"/>
                    <w:right w:val="none" w:sz="0" w:space="0" w:color="auto"/>
                  </w:divBdr>
                </w:div>
                <w:div w:id="541285213">
                  <w:marLeft w:val="640"/>
                  <w:marRight w:val="0"/>
                  <w:marTop w:val="0"/>
                  <w:marBottom w:val="0"/>
                  <w:divBdr>
                    <w:top w:val="none" w:sz="0" w:space="0" w:color="auto"/>
                    <w:left w:val="none" w:sz="0" w:space="0" w:color="auto"/>
                    <w:bottom w:val="none" w:sz="0" w:space="0" w:color="auto"/>
                    <w:right w:val="none" w:sz="0" w:space="0" w:color="auto"/>
                  </w:divBdr>
                </w:div>
                <w:div w:id="556746480">
                  <w:marLeft w:val="640"/>
                  <w:marRight w:val="0"/>
                  <w:marTop w:val="0"/>
                  <w:marBottom w:val="0"/>
                  <w:divBdr>
                    <w:top w:val="none" w:sz="0" w:space="0" w:color="auto"/>
                    <w:left w:val="none" w:sz="0" w:space="0" w:color="auto"/>
                    <w:bottom w:val="none" w:sz="0" w:space="0" w:color="auto"/>
                    <w:right w:val="none" w:sz="0" w:space="0" w:color="auto"/>
                  </w:divBdr>
                </w:div>
                <w:div w:id="2089954713">
                  <w:marLeft w:val="640"/>
                  <w:marRight w:val="0"/>
                  <w:marTop w:val="0"/>
                  <w:marBottom w:val="0"/>
                  <w:divBdr>
                    <w:top w:val="none" w:sz="0" w:space="0" w:color="auto"/>
                    <w:left w:val="none" w:sz="0" w:space="0" w:color="auto"/>
                    <w:bottom w:val="none" w:sz="0" w:space="0" w:color="auto"/>
                    <w:right w:val="none" w:sz="0" w:space="0" w:color="auto"/>
                  </w:divBdr>
                </w:div>
                <w:div w:id="1563910773">
                  <w:marLeft w:val="640"/>
                  <w:marRight w:val="0"/>
                  <w:marTop w:val="0"/>
                  <w:marBottom w:val="0"/>
                  <w:divBdr>
                    <w:top w:val="none" w:sz="0" w:space="0" w:color="auto"/>
                    <w:left w:val="none" w:sz="0" w:space="0" w:color="auto"/>
                    <w:bottom w:val="none" w:sz="0" w:space="0" w:color="auto"/>
                    <w:right w:val="none" w:sz="0" w:space="0" w:color="auto"/>
                  </w:divBdr>
                </w:div>
                <w:div w:id="913661193">
                  <w:marLeft w:val="640"/>
                  <w:marRight w:val="0"/>
                  <w:marTop w:val="0"/>
                  <w:marBottom w:val="0"/>
                  <w:divBdr>
                    <w:top w:val="none" w:sz="0" w:space="0" w:color="auto"/>
                    <w:left w:val="none" w:sz="0" w:space="0" w:color="auto"/>
                    <w:bottom w:val="none" w:sz="0" w:space="0" w:color="auto"/>
                    <w:right w:val="none" w:sz="0" w:space="0" w:color="auto"/>
                  </w:divBdr>
                </w:div>
                <w:div w:id="1196042629">
                  <w:marLeft w:val="640"/>
                  <w:marRight w:val="0"/>
                  <w:marTop w:val="0"/>
                  <w:marBottom w:val="0"/>
                  <w:divBdr>
                    <w:top w:val="none" w:sz="0" w:space="0" w:color="auto"/>
                    <w:left w:val="none" w:sz="0" w:space="0" w:color="auto"/>
                    <w:bottom w:val="none" w:sz="0" w:space="0" w:color="auto"/>
                    <w:right w:val="none" w:sz="0" w:space="0" w:color="auto"/>
                  </w:divBdr>
                </w:div>
                <w:div w:id="1444154100">
                  <w:marLeft w:val="640"/>
                  <w:marRight w:val="0"/>
                  <w:marTop w:val="0"/>
                  <w:marBottom w:val="0"/>
                  <w:divBdr>
                    <w:top w:val="none" w:sz="0" w:space="0" w:color="auto"/>
                    <w:left w:val="none" w:sz="0" w:space="0" w:color="auto"/>
                    <w:bottom w:val="none" w:sz="0" w:space="0" w:color="auto"/>
                    <w:right w:val="none" w:sz="0" w:space="0" w:color="auto"/>
                  </w:divBdr>
                </w:div>
                <w:div w:id="1189872184">
                  <w:marLeft w:val="640"/>
                  <w:marRight w:val="0"/>
                  <w:marTop w:val="0"/>
                  <w:marBottom w:val="0"/>
                  <w:divBdr>
                    <w:top w:val="none" w:sz="0" w:space="0" w:color="auto"/>
                    <w:left w:val="none" w:sz="0" w:space="0" w:color="auto"/>
                    <w:bottom w:val="none" w:sz="0" w:space="0" w:color="auto"/>
                    <w:right w:val="none" w:sz="0" w:space="0" w:color="auto"/>
                  </w:divBdr>
                </w:div>
                <w:div w:id="659499923">
                  <w:marLeft w:val="640"/>
                  <w:marRight w:val="0"/>
                  <w:marTop w:val="0"/>
                  <w:marBottom w:val="0"/>
                  <w:divBdr>
                    <w:top w:val="none" w:sz="0" w:space="0" w:color="auto"/>
                    <w:left w:val="none" w:sz="0" w:space="0" w:color="auto"/>
                    <w:bottom w:val="none" w:sz="0" w:space="0" w:color="auto"/>
                    <w:right w:val="none" w:sz="0" w:space="0" w:color="auto"/>
                  </w:divBdr>
                </w:div>
                <w:div w:id="1133015903">
                  <w:marLeft w:val="640"/>
                  <w:marRight w:val="0"/>
                  <w:marTop w:val="0"/>
                  <w:marBottom w:val="0"/>
                  <w:divBdr>
                    <w:top w:val="none" w:sz="0" w:space="0" w:color="auto"/>
                    <w:left w:val="none" w:sz="0" w:space="0" w:color="auto"/>
                    <w:bottom w:val="none" w:sz="0" w:space="0" w:color="auto"/>
                    <w:right w:val="none" w:sz="0" w:space="0" w:color="auto"/>
                  </w:divBdr>
                </w:div>
                <w:div w:id="559437229">
                  <w:marLeft w:val="640"/>
                  <w:marRight w:val="0"/>
                  <w:marTop w:val="0"/>
                  <w:marBottom w:val="0"/>
                  <w:divBdr>
                    <w:top w:val="none" w:sz="0" w:space="0" w:color="auto"/>
                    <w:left w:val="none" w:sz="0" w:space="0" w:color="auto"/>
                    <w:bottom w:val="none" w:sz="0" w:space="0" w:color="auto"/>
                    <w:right w:val="none" w:sz="0" w:space="0" w:color="auto"/>
                  </w:divBdr>
                </w:div>
                <w:div w:id="1737168819">
                  <w:marLeft w:val="640"/>
                  <w:marRight w:val="0"/>
                  <w:marTop w:val="0"/>
                  <w:marBottom w:val="0"/>
                  <w:divBdr>
                    <w:top w:val="none" w:sz="0" w:space="0" w:color="auto"/>
                    <w:left w:val="none" w:sz="0" w:space="0" w:color="auto"/>
                    <w:bottom w:val="none" w:sz="0" w:space="0" w:color="auto"/>
                    <w:right w:val="none" w:sz="0" w:space="0" w:color="auto"/>
                  </w:divBdr>
                </w:div>
                <w:div w:id="844398394">
                  <w:marLeft w:val="640"/>
                  <w:marRight w:val="0"/>
                  <w:marTop w:val="0"/>
                  <w:marBottom w:val="0"/>
                  <w:divBdr>
                    <w:top w:val="none" w:sz="0" w:space="0" w:color="auto"/>
                    <w:left w:val="none" w:sz="0" w:space="0" w:color="auto"/>
                    <w:bottom w:val="none" w:sz="0" w:space="0" w:color="auto"/>
                    <w:right w:val="none" w:sz="0" w:space="0" w:color="auto"/>
                  </w:divBdr>
                </w:div>
                <w:div w:id="90202655">
                  <w:marLeft w:val="640"/>
                  <w:marRight w:val="0"/>
                  <w:marTop w:val="0"/>
                  <w:marBottom w:val="0"/>
                  <w:divBdr>
                    <w:top w:val="none" w:sz="0" w:space="0" w:color="auto"/>
                    <w:left w:val="none" w:sz="0" w:space="0" w:color="auto"/>
                    <w:bottom w:val="none" w:sz="0" w:space="0" w:color="auto"/>
                    <w:right w:val="none" w:sz="0" w:space="0" w:color="auto"/>
                  </w:divBdr>
                </w:div>
                <w:div w:id="1437601046">
                  <w:marLeft w:val="640"/>
                  <w:marRight w:val="0"/>
                  <w:marTop w:val="0"/>
                  <w:marBottom w:val="0"/>
                  <w:divBdr>
                    <w:top w:val="none" w:sz="0" w:space="0" w:color="auto"/>
                    <w:left w:val="none" w:sz="0" w:space="0" w:color="auto"/>
                    <w:bottom w:val="none" w:sz="0" w:space="0" w:color="auto"/>
                    <w:right w:val="none" w:sz="0" w:space="0" w:color="auto"/>
                  </w:divBdr>
                </w:div>
                <w:div w:id="284896973">
                  <w:marLeft w:val="640"/>
                  <w:marRight w:val="0"/>
                  <w:marTop w:val="0"/>
                  <w:marBottom w:val="0"/>
                  <w:divBdr>
                    <w:top w:val="none" w:sz="0" w:space="0" w:color="auto"/>
                    <w:left w:val="none" w:sz="0" w:space="0" w:color="auto"/>
                    <w:bottom w:val="none" w:sz="0" w:space="0" w:color="auto"/>
                    <w:right w:val="none" w:sz="0" w:space="0" w:color="auto"/>
                  </w:divBdr>
                </w:div>
                <w:div w:id="2108117866">
                  <w:marLeft w:val="640"/>
                  <w:marRight w:val="0"/>
                  <w:marTop w:val="0"/>
                  <w:marBottom w:val="0"/>
                  <w:divBdr>
                    <w:top w:val="none" w:sz="0" w:space="0" w:color="auto"/>
                    <w:left w:val="none" w:sz="0" w:space="0" w:color="auto"/>
                    <w:bottom w:val="none" w:sz="0" w:space="0" w:color="auto"/>
                    <w:right w:val="none" w:sz="0" w:space="0" w:color="auto"/>
                  </w:divBdr>
                </w:div>
                <w:div w:id="463425715">
                  <w:marLeft w:val="640"/>
                  <w:marRight w:val="0"/>
                  <w:marTop w:val="0"/>
                  <w:marBottom w:val="0"/>
                  <w:divBdr>
                    <w:top w:val="none" w:sz="0" w:space="0" w:color="auto"/>
                    <w:left w:val="none" w:sz="0" w:space="0" w:color="auto"/>
                    <w:bottom w:val="none" w:sz="0" w:space="0" w:color="auto"/>
                    <w:right w:val="none" w:sz="0" w:space="0" w:color="auto"/>
                  </w:divBdr>
                </w:div>
                <w:div w:id="347682366">
                  <w:marLeft w:val="640"/>
                  <w:marRight w:val="0"/>
                  <w:marTop w:val="0"/>
                  <w:marBottom w:val="0"/>
                  <w:divBdr>
                    <w:top w:val="none" w:sz="0" w:space="0" w:color="auto"/>
                    <w:left w:val="none" w:sz="0" w:space="0" w:color="auto"/>
                    <w:bottom w:val="none" w:sz="0" w:space="0" w:color="auto"/>
                    <w:right w:val="none" w:sz="0" w:space="0" w:color="auto"/>
                  </w:divBdr>
                </w:div>
                <w:div w:id="168718650">
                  <w:marLeft w:val="640"/>
                  <w:marRight w:val="0"/>
                  <w:marTop w:val="0"/>
                  <w:marBottom w:val="0"/>
                  <w:divBdr>
                    <w:top w:val="none" w:sz="0" w:space="0" w:color="auto"/>
                    <w:left w:val="none" w:sz="0" w:space="0" w:color="auto"/>
                    <w:bottom w:val="none" w:sz="0" w:space="0" w:color="auto"/>
                    <w:right w:val="none" w:sz="0" w:space="0" w:color="auto"/>
                  </w:divBdr>
                </w:div>
                <w:div w:id="1635331379">
                  <w:marLeft w:val="640"/>
                  <w:marRight w:val="0"/>
                  <w:marTop w:val="0"/>
                  <w:marBottom w:val="0"/>
                  <w:divBdr>
                    <w:top w:val="none" w:sz="0" w:space="0" w:color="auto"/>
                    <w:left w:val="none" w:sz="0" w:space="0" w:color="auto"/>
                    <w:bottom w:val="none" w:sz="0" w:space="0" w:color="auto"/>
                    <w:right w:val="none" w:sz="0" w:space="0" w:color="auto"/>
                  </w:divBdr>
                </w:div>
                <w:div w:id="497308444">
                  <w:marLeft w:val="640"/>
                  <w:marRight w:val="0"/>
                  <w:marTop w:val="0"/>
                  <w:marBottom w:val="0"/>
                  <w:divBdr>
                    <w:top w:val="none" w:sz="0" w:space="0" w:color="auto"/>
                    <w:left w:val="none" w:sz="0" w:space="0" w:color="auto"/>
                    <w:bottom w:val="none" w:sz="0" w:space="0" w:color="auto"/>
                    <w:right w:val="none" w:sz="0" w:space="0" w:color="auto"/>
                  </w:divBdr>
                </w:div>
                <w:div w:id="195968454">
                  <w:marLeft w:val="640"/>
                  <w:marRight w:val="0"/>
                  <w:marTop w:val="0"/>
                  <w:marBottom w:val="0"/>
                  <w:divBdr>
                    <w:top w:val="none" w:sz="0" w:space="0" w:color="auto"/>
                    <w:left w:val="none" w:sz="0" w:space="0" w:color="auto"/>
                    <w:bottom w:val="none" w:sz="0" w:space="0" w:color="auto"/>
                    <w:right w:val="none" w:sz="0" w:space="0" w:color="auto"/>
                  </w:divBdr>
                </w:div>
                <w:div w:id="1970744841">
                  <w:marLeft w:val="640"/>
                  <w:marRight w:val="0"/>
                  <w:marTop w:val="0"/>
                  <w:marBottom w:val="0"/>
                  <w:divBdr>
                    <w:top w:val="none" w:sz="0" w:space="0" w:color="auto"/>
                    <w:left w:val="none" w:sz="0" w:space="0" w:color="auto"/>
                    <w:bottom w:val="none" w:sz="0" w:space="0" w:color="auto"/>
                    <w:right w:val="none" w:sz="0" w:space="0" w:color="auto"/>
                  </w:divBdr>
                </w:div>
                <w:div w:id="843277935">
                  <w:marLeft w:val="640"/>
                  <w:marRight w:val="0"/>
                  <w:marTop w:val="0"/>
                  <w:marBottom w:val="0"/>
                  <w:divBdr>
                    <w:top w:val="none" w:sz="0" w:space="0" w:color="auto"/>
                    <w:left w:val="none" w:sz="0" w:space="0" w:color="auto"/>
                    <w:bottom w:val="none" w:sz="0" w:space="0" w:color="auto"/>
                    <w:right w:val="none" w:sz="0" w:space="0" w:color="auto"/>
                  </w:divBdr>
                </w:div>
                <w:div w:id="1185825956">
                  <w:marLeft w:val="640"/>
                  <w:marRight w:val="0"/>
                  <w:marTop w:val="0"/>
                  <w:marBottom w:val="0"/>
                  <w:divBdr>
                    <w:top w:val="none" w:sz="0" w:space="0" w:color="auto"/>
                    <w:left w:val="none" w:sz="0" w:space="0" w:color="auto"/>
                    <w:bottom w:val="none" w:sz="0" w:space="0" w:color="auto"/>
                    <w:right w:val="none" w:sz="0" w:space="0" w:color="auto"/>
                  </w:divBdr>
                </w:div>
                <w:div w:id="1939412739">
                  <w:marLeft w:val="640"/>
                  <w:marRight w:val="0"/>
                  <w:marTop w:val="0"/>
                  <w:marBottom w:val="0"/>
                  <w:divBdr>
                    <w:top w:val="none" w:sz="0" w:space="0" w:color="auto"/>
                    <w:left w:val="none" w:sz="0" w:space="0" w:color="auto"/>
                    <w:bottom w:val="none" w:sz="0" w:space="0" w:color="auto"/>
                    <w:right w:val="none" w:sz="0" w:space="0" w:color="auto"/>
                  </w:divBdr>
                </w:div>
                <w:div w:id="1395735284">
                  <w:marLeft w:val="640"/>
                  <w:marRight w:val="0"/>
                  <w:marTop w:val="0"/>
                  <w:marBottom w:val="0"/>
                  <w:divBdr>
                    <w:top w:val="none" w:sz="0" w:space="0" w:color="auto"/>
                    <w:left w:val="none" w:sz="0" w:space="0" w:color="auto"/>
                    <w:bottom w:val="none" w:sz="0" w:space="0" w:color="auto"/>
                    <w:right w:val="none" w:sz="0" w:space="0" w:color="auto"/>
                  </w:divBdr>
                </w:div>
                <w:div w:id="1029374147">
                  <w:marLeft w:val="640"/>
                  <w:marRight w:val="0"/>
                  <w:marTop w:val="0"/>
                  <w:marBottom w:val="0"/>
                  <w:divBdr>
                    <w:top w:val="none" w:sz="0" w:space="0" w:color="auto"/>
                    <w:left w:val="none" w:sz="0" w:space="0" w:color="auto"/>
                    <w:bottom w:val="none" w:sz="0" w:space="0" w:color="auto"/>
                    <w:right w:val="none" w:sz="0" w:space="0" w:color="auto"/>
                  </w:divBdr>
                </w:div>
                <w:div w:id="856777252">
                  <w:marLeft w:val="640"/>
                  <w:marRight w:val="0"/>
                  <w:marTop w:val="0"/>
                  <w:marBottom w:val="0"/>
                  <w:divBdr>
                    <w:top w:val="none" w:sz="0" w:space="0" w:color="auto"/>
                    <w:left w:val="none" w:sz="0" w:space="0" w:color="auto"/>
                    <w:bottom w:val="none" w:sz="0" w:space="0" w:color="auto"/>
                    <w:right w:val="none" w:sz="0" w:space="0" w:color="auto"/>
                  </w:divBdr>
                </w:div>
                <w:div w:id="319820528">
                  <w:marLeft w:val="640"/>
                  <w:marRight w:val="0"/>
                  <w:marTop w:val="0"/>
                  <w:marBottom w:val="0"/>
                  <w:divBdr>
                    <w:top w:val="none" w:sz="0" w:space="0" w:color="auto"/>
                    <w:left w:val="none" w:sz="0" w:space="0" w:color="auto"/>
                    <w:bottom w:val="none" w:sz="0" w:space="0" w:color="auto"/>
                    <w:right w:val="none" w:sz="0" w:space="0" w:color="auto"/>
                  </w:divBdr>
                </w:div>
                <w:div w:id="514346463">
                  <w:marLeft w:val="640"/>
                  <w:marRight w:val="0"/>
                  <w:marTop w:val="0"/>
                  <w:marBottom w:val="0"/>
                  <w:divBdr>
                    <w:top w:val="none" w:sz="0" w:space="0" w:color="auto"/>
                    <w:left w:val="none" w:sz="0" w:space="0" w:color="auto"/>
                    <w:bottom w:val="none" w:sz="0" w:space="0" w:color="auto"/>
                    <w:right w:val="none" w:sz="0" w:space="0" w:color="auto"/>
                  </w:divBdr>
                </w:div>
                <w:div w:id="1997566822">
                  <w:marLeft w:val="640"/>
                  <w:marRight w:val="0"/>
                  <w:marTop w:val="0"/>
                  <w:marBottom w:val="0"/>
                  <w:divBdr>
                    <w:top w:val="none" w:sz="0" w:space="0" w:color="auto"/>
                    <w:left w:val="none" w:sz="0" w:space="0" w:color="auto"/>
                    <w:bottom w:val="none" w:sz="0" w:space="0" w:color="auto"/>
                    <w:right w:val="none" w:sz="0" w:space="0" w:color="auto"/>
                  </w:divBdr>
                </w:div>
                <w:div w:id="1175344128">
                  <w:marLeft w:val="640"/>
                  <w:marRight w:val="0"/>
                  <w:marTop w:val="0"/>
                  <w:marBottom w:val="0"/>
                  <w:divBdr>
                    <w:top w:val="none" w:sz="0" w:space="0" w:color="auto"/>
                    <w:left w:val="none" w:sz="0" w:space="0" w:color="auto"/>
                    <w:bottom w:val="none" w:sz="0" w:space="0" w:color="auto"/>
                    <w:right w:val="none" w:sz="0" w:space="0" w:color="auto"/>
                  </w:divBdr>
                </w:div>
                <w:div w:id="667712068">
                  <w:marLeft w:val="640"/>
                  <w:marRight w:val="0"/>
                  <w:marTop w:val="0"/>
                  <w:marBottom w:val="0"/>
                  <w:divBdr>
                    <w:top w:val="none" w:sz="0" w:space="0" w:color="auto"/>
                    <w:left w:val="none" w:sz="0" w:space="0" w:color="auto"/>
                    <w:bottom w:val="none" w:sz="0" w:space="0" w:color="auto"/>
                    <w:right w:val="none" w:sz="0" w:space="0" w:color="auto"/>
                  </w:divBdr>
                </w:div>
                <w:div w:id="627853521">
                  <w:marLeft w:val="640"/>
                  <w:marRight w:val="0"/>
                  <w:marTop w:val="0"/>
                  <w:marBottom w:val="0"/>
                  <w:divBdr>
                    <w:top w:val="none" w:sz="0" w:space="0" w:color="auto"/>
                    <w:left w:val="none" w:sz="0" w:space="0" w:color="auto"/>
                    <w:bottom w:val="none" w:sz="0" w:space="0" w:color="auto"/>
                    <w:right w:val="none" w:sz="0" w:space="0" w:color="auto"/>
                  </w:divBdr>
                </w:div>
                <w:div w:id="512960619">
                  <w:marLeft w:val="640"/>
                  <w:marRight w:val="0"/>
                  <w:marTop w:val="0"/>
                  <w:marBottom w:val="0"/>
                  <w:divBdr>
                    <w:top w:val="none" w:sz="0" w:space="0" w:color="auto"/>
                    <w:left w:val="none" w:sz="0" w:space="0" w:color="auto"/>
                    <w:bottom w:val="none" w:sz="0" w:space="0" w:color="auto"/>
                    <w:right w:val="none" w:sz="0" w:space="0" w:color="auto"/>
                  </w:divBdr>
                </w:div>
                <w:div w:id="433942312">
                  <w:marLeft w:val="640"/>
                  <w:marRight w:val="0"/>
                  <w:marTop w:val="0"/>
                  <w:marBottom w:val="0"/>
                  <w:divBdr>
                    <w:top w:val="none" w:sz="0" w:space="0" w:color="auto"/>
                    <w:left w:val="none" w:sz="0" w:space="0" w:color="auto"/>
                    <w:bottom w:val="none" w:sz="0" w:space="0" w:color="auto"/>
                    <w:right w:val="none" w:sz="0" w:space="0" w:color="auto"/>
                  </w:divBdr>
                </w:div>
                <w:div w:id="2006739134">
                  <w:marLeft w:val="640"/>
                  <w:marRight w:val="0"/>
                  <w:marTop w:val="0"/>
                  <w:marBottom w:val="0"/>
                  <w:divBdr>
                    <w:top w:val="none" w:sz="0" w:space="0" w:color="auto"/>
                    <w:left w:val="none" w:sz="0" w:space="0" w:color="auto"/>
                    <w:bottom w:val="none" w:sz="0" w:space="0" w:color="auto"/>
                    <w:right w:val="none" w:sz="0" w:space="0" w:color="auto"/>
                  </w:divBdr>
                </w:div>
                <w:div w:id="1868591739">
                  <w:marLeft w:val="640"/>
                  <w:marRight w:val="0"/>
                  <w:marTop w:val="0"/>
                  <w:marBottom w:val="0"/>
                  <w:divBdr>
                    <w:top w:val="none" w:sz="0" w:space="0" w:color="auto"/>
                    <w:left w:val="none" w:sz="0" w:space="0" w:color="auto"/>
                    <w:bottom w:val="none" w:sz="0" w:space="0" w:color="auto"/>
                    <w:right w:val="none" w:sz="0" w:space="0" w:color="auto"/>
                  </w:divBdr>
                </w:div>
                <w:div w:id="1916158797">
                  <w:marLeft w:val="640"/>
                  <w:marRight w:val="0"/>
                  <w:marTop w:val="0"/>
                  <w:marBottom w:val="0"/>
                  <w:divBdr>
                    <w:top w:val="none" w:sz="0" w:space="0" w:color="auto"/>
                    <w:left w:val="none" w:sz="0" w:space="0" w:color="auto"/>
                    <w:bottom w:val="none" w:sz="0" w:space="0" w:color="auto"/>
                    <w:right w:val="none" w:sz="0" w:space="0" w:color="auto"/>
                  </w:divBdr>
                </w:div>
                <w:div w:id="263538207">
                  <w:marLeft w:val="640"/>
                  <w:marRight w:val="0"/>
                  <w:marTop w:val="0"/>
                  <w:marBottom w:val="0"/>
                  <w:divBdr>
                    <w:top w:val="none" w:sz="0" w:space="0" w:color="auto"/>
                    <w:left w:val="none" w:sz="0" w:space="0" w:color="auto"/>
                    <w:bottom w:val="none" w:sz="0" w:space="0" w:color="auto"/>
                    <w:right w:val="none" w:sz="0" w:space="0" w:color="auto"/>
                  </w:divBdr>
                </w:div>
                <w:div w:id="602228024">
                  <w:marLeft w:val="640"/>
                  <w:marRight w:val="0"/>
                  <w:marTop w:val="0"/>
                  <w:marBottom w:val="0"/>
                  <w:divBdr>
                    <w:top w:val="none" w:sz="0" w:space="0" w:color="auto"/>
                    <w:left w:val="none" w:sz="0" w:space="0" w:color="auto"/>
                    <w:bottom w:val="none" w:sz="0" w:space="0" w:color="auto"/>
                    <w:right w:val="none" w:sz="0" w:space="0" w:color="auto"/>
                  </w:divBdr>
                </w:div>
                <w:div w:id="2141726185">
                  <w:marLeft w:val="640"/>
                  <w:marRight w:val="0"/>
                  <w:marTop w:val="0"/>
                  <w:marBottom w:val="0"/>
                  <w:divBdr>
                    <w:top w:val="none" w:sz="0" w:space="0" w:color="auto"/>
                    <w:left w:val="none" w:sz="0" w:space="0" w:color="auto"/>
                    <w:bottom w:val="none" w:sz="0" w:space="0" w:color="auto"/>
                    <w:right w:val="none" w:sz="0" w:space="0" w:color="auto"/>
                  </w:divBdr>
                </w:div>
                <w:div w:id="1898735180">
                  <w:marLeft w:val="640"/>
                  <w:marRight w:val="0"/>
                  <w:marTop w:val="0"/>
                  <w:marBottom w:val="0"/>
                  <w:divBdr>
                    <w:top w:val="none" w:sz="0" w:space="0" w:color="auto"/>
                    <w:left w:val="none" w:sz="0" w:space="0" w:color="auto"/>
                    <w:bottom w:val="none" w:sz="0" w:space="0" w:color="auto"/>
                    <w:right w:val="none" w:sz="0" w:space="0" w:color="auto"/>
                  </w:divBdr>
                </w:div>
                <w:div w:id="179438764">
                  <w:marLeft w:val="640"/>
                  <w:marRight w:val="0"/>
                  <w:marTop w:val="0"/>
                  <w:marBottom w:val="0"/>
                  <w:divBdr>
                    <w:top w:val="none" w:sz="0" w:space="0" w:color="auto"/>
                    <w:left w:val="none" w:sz="0" w:space="0" w:color="auto"/>
                    <w:bottom w:val="none" w:sz="0" w:space="0" w:color="auto"/>
                    <w:right w:val="none" w:sz="0" w:space="0" w:color="auto"/>
                  </w:divBdr>
                </w:div>
                <w:div w:id="1161965990">
                  <w:marLeft w:val="640"/>
                  <w:marRight w:val="0"/>
                  <w:marTop w:val="0"/>
                  <w:marBottom w:val="0"/>
                  <w:divBdr>
                    <w:top w:val="none" w:sz="0" w:space="0" w:color="auto"/>
                    <w:left w:val="none" w:sz="0" w:space="0" w:color="auto"/>
                    <w:bottom w:val="none" w:sz="0" w:space="0" w:color="auto"/>
                    <w:right w:val="none" w:sz="0" w:space="0" w:color="auto"/>
                  </w:divBdr>
                </w:div>
                <w:div w:id="1260678645">
                  <w:marLeft w:val="640"/>
                  <w:marRight w:val="0"/>
                  <w:marTop w:val="0"/>
                  <w:marBottom w:val="0"/>
                  <w:divBdr>
                    <w:top w:val="none" w:sz="0" w:space="0" w:color="auto"/>
                    <w:left w:val="none" w:sz="0" w:space="0" w:color="auto"/>
                    <w:bottom w:val="none" w:sz="0" w:space="0" w:color="auto"/>
                    <w:right w:val="none" w:sz="0" w:space="0" w:color="auto"/>
                  </w:divBdr>
                </w:div>
                <w:div w:id="2034963674">
                  <w:marLeft w:val="640"/>
                  <w:marRight w:val="0"/>
                  <w:marTop w:val="0"/>
                  <w:marBottom w:val="0"/>
                  <w:divBdr>
                    <w:top w:val="none" w:sz="0" w:space="0" w:color="auto"/>
                    <w:left w:val="none" w:sz="0" w:space="0" w:color="auto"/>
                    <w:bottom w:val="none" w:sz="0" w:space="0" w:color="auto"/>
                    <w:right w:val="none" w:sz="0" w:space="0" w:color="auto"/>
                  </w:divBdr>
                </w:div>
                <w:div w:id="1927379813">
                  <w:marLeft w:val="640"/>
                  <w:marRight w:val="0"/>
                  <w:marTop w:val="0"/>
                  <w:marBottom w:val="0"/>
                  <w:divBdr>
                    <w:top w:val="none" w:sz="0" w:space="0" w:color="auto"/>
                    <w:left w:val="none" w:sz="0" w:space="0" w:color="auto"/>
                    <w:bottom w:val="none" w:sz="0" w:space="0" w:color="auto"/>
                    <w:right w:val="none" w:sz="0" w:space="0" w:color="auto"/>
                  </w:divBdr>
                </w:div>
                <w:div w:id="288359888">
                  <w:marLeft w:val="640"/>
                  <w:marRight w:val="0"/>
                  <w:marTop w:val="0"/>
                  <w:marBottom w:val="0"/>
                  <w:divBdr>
                    <w:top w:val="none" w:sz="0" w:space="0" w:color="auto"/>
                    <w:left w:val="none" w:sz="0" w:space="0" w:color="auto"/>
                    <w:bottom w:val="none" w:sz="0" w:space="0" w:color="auto"/>
                    <w:right w:val="none" w:sz="0" w:space="0" w:color="auto"/>
                  </w:divBdr>
                </w:div>
                <w:div w:id="88815995">
                  <w:marLeft w:val="640"/>
                  <w:marRight w:val="0"/>
                  <w:marTop w:val="0"/>
                  <w:marBottom w:val="0"/>
                  <w:divBdr>
                    <w:top w:val="none" w:sz="0" w:space="0" w:color="auto"/>
                    <w:left w:val="none" w:sz="0" w:space="0" w:color="auto"/>
                    <w:bottom w:val="none" w:sz="0" w:space="0" w:color="auto"/>
                    <w:right w:val="none" w:sz="0" w:space="0" w:color="auto"/>
                  </w:divBdr>
                </w:div>
                <w:div w:id="1005982983">
                  <w:marLeft w:val="640"/>
                  <w:marRight w:val="0"/>
                  <w:marTop w:val="0"/>
                  <w:marBottom w:val="0"/>
                  <w:divBdr>
                    <w:top w:val="none" w:sz="0" w:space="0" w:color="auto"/>
                    <w:left w:val="none" w:sz="0" w:space="0" w:color="auto"/>
                    <w:bottom w:val="none" w:sz="0" w:space="0" w:color="auto"/>
                    <w:right w:val="none" w:sz="0" w:space="0" w:color="auto"/>
                  </w:divBdr>
                </w:div>
                <w:div w:id="1148744694">
                  <w:marLeft w:val="640"/>
                  <w:marRight w:val="0"/>
                  <w:marTop w:val="0"/>
                  <w:marBottom w:val="0"/>
                  <w:divBdr>
                    <w:top w:val="none" w:sz="0" w:space="0" w:color="auto"/>
                    <w:left w:val="none" w:sz="0" w:space="0" w:color="auto"/>
                    <w:bottom w:val="none" w:sz="0" w:space="0" w:color="auto"/>
                    <w:right w:val="none" w:sz="0" w:space="0" w:color="auto"/>
                  </w:divBdr>
                </w:div>
                <w:div w:id="1083264430">
                  <w:marLeft w:val="640"/>
                  <w:marRight w:val="0"/>
                  <w:marTop w:val="0"/>
                  <w:marBottom w:val="0"/>
                  <w:divBdr>
                    <w:top w:val="none" w:sz="0" w:space="0" w:color="auto"/>
                    <w:left w:val="none" w:sz="0" w:space="0" w:color="auto"/>
                    <w:bottom w:val="none" w:sz="0" w:space="0" w:color="auto"/>
                    <w:right w:val="none" w:sz="0" w:space="0" w:color="auto"/>
                  </w:divBdr>
                </w:div>
              </w:divsChild>
            </w:div>
            <w:div w:id="878202281">
              <w:marLeft w:val="0"/>
              <w:marRight w:val="0"/>
              <w:marTop w:val="0"/>
              <w:marBottom w:val="0"/>
              <w:divBdr>
                <w:top w:val="none" w:sz="0" w:space="0" w:color="auto"/>
                <w:left w:val="none" w:sz="0" w:space="0" w:color="auto"/>
                <w:bottom w:val="none" w:sz="0" w:space="0" w:color="auto"/>
                <w:right w:val="none" w:sz="0" w:space="0" w:color="auto"/>
              </w:divBdr>
              <w:divsChild>
                <w:div w:id="492574071">
                  <w:marLeft w:val="640"/>
                  <w:marRight w:val="0"/>
                  <w:marTop w:val="0"/>
                  <w:marBottom w:val="0"/>
                  <w:divBdr>
                    <w:top w:val="none" w:sz="0" w:space="0" w:color="auto"/>
                    <w:left w:val="none" w:sz="0" w:space="0" w:color="auto"/>
                    <w:bottom w:val="none" w:sz="0" w:space="0" w:color="auto"/>
                    <w:right w:val="none" w:sz="0" w:space="0" w:color="auto"/>
                  </w:divBdr>
                </w:div>
                <w:div w:id="238365779">
                  <w:marLeft w:val="640"/>
                  <w:marRight w:val="0"/>
                  <w:marTop w:val="0"/>
                  <w:marBottom w:val="0"/>
                  <w:divBdr>
                    <w:top w:val="none" w:sz="0" w:space="0" w:color="auto"/>
                    <w:left w:val="none" w:sz="0" w:space="0" w:color="auto"/>
                    <w:bottom w:val="none" w:sz="0" w:space="0" w:color="auto"/>
                    <w:right w:val="none" w:sz="0" w:space="0" w:color="auto"/>
                  </w:divBdr>
                </w:div>
                <w:div w:id="1879199869">
                  <w:marLeft w:val="640"/>
                  <w:marRight w:val="0"/>
                  <w:marTop w:val="0"/>
                  <w:marBottom w:val="0"/>
                  <w:divBdr>
                    <w:top w:val="none" w:sz="0" w:space="0" w:color="auto"/>
                    <w:left w:val="none" w:sz="0" w:space="0" w:color="auto"/>
                    <w:bottom w:val="none" w:sz="0" w:space="0" w:color="auto"/>
                    <w:right w:val="none" w:sz="0" w:space="0" w:color="auto"/>
                  </w:divBdr>
                </w:div>
                <w:div w:id="1491555916">
                  <w:marLeft w:val="640"/>
                  <w:marRight w:val="0"/>
                  <w:marTop w:val="0"/>
                  <w:marBottom w:val="0"/>
                  <w:divBdr>
                    <w:top w:val="none" w:sz="0" w:space="0" w:color="auto"/>
                    <w:left w:val="none" w:sz="0" w:space="0" w:color="auto"/>
                    <w:bottom w:val="none" w:sz="0" w:space="0" w:color="auto"/>
                    <w:right w:val="none" w:sz="0" w:space="0" w:color="auto"/>
                  </w:divBdr>
                </w:div>
                <w:div w:id="1090540080">
                  <w:marLeft w:val="640"/>
                  <w:marRight w:val="0"/>
                  <w:marTop w:val="0"/>
                  <w:marBottom w:val="0"/>
                  <w:divBdr>
                    <w:top w:val="none" w:sz="0" w:space="0" w:color="auto"/>
                    <w:left w:val="none" w:sz="0" w:space="0" w:color="auto"/>
                    <w:bottom w:val="none" w:sz="0" w:space="0" w:color="auto"/>
                    <w:right w:val="none" w:sz="0" w:space="0" w:color="auto"/>
                  </w:divBdr>
                </w:div>
                <w:div w:id="284702159">
                  <w:marLeft w:val="640"/>
                  <w:marRight w:val="0"/>
                  <w:marTop w:val="0"/>
                  <w:marBottom w:val="0"/>
                  <w:divBdr>
                    <w:top w:val="none" w:sz="0" w:space="0" w:color="auto"/>
                    <w:left w:val="none" w:sz="0" w:space="0" w:color="auto"/>
                    <w:bottom w:val="none" w:sz="0" w:space="0" w:color="auto"/>
                    <w:right w:val="none" w:sz="0" w:space="0" w:color="auto"/>
                  </w:divBdr>
                </w:div>
                <w:div w:id="1454396279">
                  <w:marLeft w:val="640"/>
                  <w:marRight w:val="0"/>
                  <w:marTop w:val="0"/>
                  <w:marBottom w:val="0"/>
                  <w:divBdr>
                    <w:top w:val="none" w:sz="0" w:space="0" w:color="auto"/>
                    <w:left w:val="none" w:sz="0" w:space="0" w:color="auto"/>
                    <w:bottom w:val="none" w:sz="0" w:space="0" w:color="auto"/>
                    <w:right w:val="none" w:sz="0" w:space="0" w:color="auto"/>
                  </w:divBdr>
                </w:div>
                <w:div w:id="398945179">
                  <w:marLeft w:val="640"/>
                  <w:marRight w:val="0"/>
                  <w:marTop w:val="0"/>
                  <w:marBottom w:val="0"/>
                  <w:divBdr>
                    <w:top w:val="none" w:sz="0" w:space="0" w:color="auto"/>
                    <w:left w:val="none" w:sz="0" w:space="0" w:color="auto"/>
                    <w:bottom w:val="none" w:sz="0" w:space="0" w:color="auto"/>
                    <w:right w:val="none" w:sz="0" w:space="0" w:color="auto"/>
                  </w:divBdr>
                </w:div>
                <w:div w:id="926691965">
                  <w:marLeft w:val="640"/>
                  <w:marRight w:val="0"/>
                  <w:marTop w:val="0"/>
                  <w:marBottom w:val="0"/>
                  <w:divBdr>
                    <w:top w:val="none" w:sz="0" w:space="0" w:color="auto"/>
                    <w:left w:val="none" w:sz="0" w:space="0" w:color="auto"/>
                    <w:bottom w:val="none" w:sz="0" w:space="0" w:color="auto"/>
                    <w:right w:val="none" w:sz="0" w:space="0" w:color="auto"/>
                  </w:divBdr>
                </w:div>
                <w:div w:id="2092119676">
                  <w:marLeft w:val="640"/>
                  <w:marRight w:val="0"/>
                  <w:marTop w:val="0"/>
                  <w:marBottom w:val="0"/>
                  <w:divBdr>
                    <w:top w:val="none" w:sz="0" w:space="0" w:color="auto"/>
                    <w:left w:val="none" w:sz="0" w:space="0" w:color="auto"/>
                    <w:bottom w:val="none" w:sz="0" w:space="0" w:color="auto"/>
                    <w:right w:val="none" w:sz="0" w:space="0" w:color="auto"/>
                  </w:divBdr>
                </w:div>
                <w:div w:id="1409108710">
                  <w:marLeft w:val="640"/>
                  <w:marRight w:val="0"/>
                  <w:marTop w:val="0"/>
                  <w:marBottom w:val="0"/>
                  <w:divBdr>
                    <w:top w:val="none" w:sz="0" w:space="0" w:color="auto"/>
                    <w:left w:val="none" w:sz="0" w:space="0" w:color="auto"/>
                    <w:bottom w:val="none" w:sz="0" w:space="0" w:color="auto"/>
                    <w:right w:val="none" w:sz="0" w:space="0" w:color="auto"/>
                  </w:divBdr>
                </w:div>
                <w:div w:id="2065642703">
                  <w:marLeft w:val="640"/>
                  <w:marRight w:val="0"/>
                  <w:marTop w:val="0"/>
                  <w:marBottom w:val="0"/>
                  <w:divBdr>
                    <w:top w:val="none" w:sz="0" w:space="0" w:color="auto"/>
                    <w:left w:val="none" w:sz="0" w:space="0" w:color="auto"/>
                    <w:bottom w:val="none" w:sz="0" w:space="0" w:color="auto"/>
                    <w:right w:val="none" w:sz="0" w:space="0" w:color="auto"/>
                  </w:divBdr>
                </w:div>
                <w:div w:id="88043657">
                  <w:marLeft w:val="640"/>
                  <w:marRight w:val="0"/>
                  <w:marTop w:val="0"/>
                  <w:marBottom w:val="0"/>
                  <w:divBdr>
                    <w:top w:val="none" w:sz="0" w:space="0" w:color="auto"/>
                    <w:left w:val="none" w:sz="0" w:space="0" w:color="auto"/>
                    <w:bottom w:val="none" w:sz="0" w:space="0" w:color="auto"/>
                    <w:right w:val="none" w:sz="0" w:space="0" w:color="auto"/>
                  </w:divBdr>
                </w:div>
                <w:div w:id="1777090442">
                  <w:marLeft w:val="640"/>
                  <w:marRight w:val="0"/>
                  <w:marTop w:val="0"/>
                  <w:marBottom w:val="0"/>
                  <w:divBdr>
                    <w:top w:val="none" w:sz="0" w:space="0" w:color="auto"/>
                    <w:left w:val="none" w:sz="0" w:space="0" w:color="auto"/>
                    <w:bottom w:val="none" w:sz="0" w:space="0" w:color="auto"/>
                    <w:right w:val="none" w:sz="0" w:space="0" w:color="auto"/>
                  </w:divBdr>
                </w:div>
                <w:div w:id="939606012">
                  <w:marLeft w:val="640"/>
                  <w:marRight w:val="0"/>
                  <w:marTop w:val="0"/>
                  <w:marBottom w:val="0"/>
                  <w:divBdr>
                    <w:top w:val="none" w:sz="0" w:space="0" w:color="auto"/>
                    <w:left w:val="none" w:sz="0" w:space="0" w:color="auto"/>
                    <w:bottom w:val="none" w:sz="0" w:space="0" w:color="auto"/>
                    <w:right w:val="none" w:sz="0" w:space="0" w:color="auto"/>
                  </w:divBdr>
                </w:div>
                <w:div w:id="1030186559">
                  <w:marLeft w:val="640"/>
                  <w:marRight w:val="0"/>
                  <w:marTop w:val="0"/>
                  <w:marBottom w:val="0"/>
                  <w:divBdr>
                    <w:top w:val="none" w:sz="0" w:space="0" w:color="auto"/>
                    <w:left w:val="none" w:sz="0" w:space="0" w:color="auto"/>
                    <w:bottom w:val="none" w:sz="0" w:space="0" w:color="auto"/>
                    <w:right w:val="none" w:sz="0" w:space="0" w:color="auto"/>
                  </w:divBdr>
                </w:div>
                <w:div w:id="867762488">
                  <w:marLeft w:val="640"/>
                  <w:marRight w:val="0"/>
                  <w:marTop w:val="0"/>
                  <w:marBottom w:val="0"/>
                  <w:divBdr>
                    <w:top w:val="none" w:sz="0" w:space="0" w:color="auto"/>
                    <w:left w:val="none" w:sz="0" w:space="0" w:color="auto"/>
                    <w:bottom w:val="none" w:sz="0" w:space="0" w:color="auto"/>
                    <w:right w:val="none" w:sz="0" w:space="0" w:color="auto"/>
                  </w:divBdr>
                </w:div>
                <w:div w:id="1540389061">
                  <w:marLeft w:val="640"/>
                  <w:marRight w:val="0"/>
                  <w:marTop w:val="0"/>
                  <w:marBottom w:val="0"/>
                  <w:divBdr>
                    <w:top w:val="none" w:sz="0" w:space="0" w:color="auto"/>
                    <w:left w:val="none" w:sz="0" w:space="0" w:color="auto"/>
                    <w:bottom w:val="none" w:sz="0" w:space="0" w:color="auto"/>
                    <w:right w:val="none" w:sz="0" w:space="0" w:color="auto"/>
                  </w:divBdr>
                </w:div>
                <w:div w:id="1161853002">
                  <w:marLeft w:val="640"/>
                  <w:marRight w:val="0"/>
                  <w:marTop w:val="0"/>
                  <w:marBottom w:val="0"/>
                  <w:divBdr>
                    <w:top w:val="none" w:sz="0" w:space="0" w:color="auto"/>
                    <w:left w:val="none" w:sz="0" w:space="0" w:color="auto"/>
                    <w:bottom w:val="none" w:sz="0" w:space="0" w:color="auto"/>
                    <w:right w:val="none" w:sz="0" w:space="0" w:color="auto"/>
                  </w:divBdr>
                </w:div>
                <w:div w:id="1311330625">
                  <w:marLeft w:val="640"/>
                  <w:marRight w:val="0"/>
                  <w:marTop w:val="0"/>
                  <w:marBottom w:val="0"/>
                  <w:divBdr>
                    <w:top w:val="none" w:sz="0" w:space="0" w:color="auto"/>
                    <w:left w:val="none" w:sz="0" w:space="0" w:color="auto"/>
                    <w:bottom w:val="none" w:sz="0" w:space="0" w:color="auto"/>
                    <w:right w:val="none" w:sz="0" w:space="0" w:color="auto"/>
                  </w:divBdr>
                </w:div>
                <w:div w:id="1357003733">
                  <w:marLeft w:val="640"/>
                  <w:marRight w:val="0"/>
                  <w:marTop w:val="0"/>
                  <w:marBottom w:val="0"/>
                  <w:divBdr>
                    <w:top w:val="none" w:sz="0" w:space="0" w:color="auto"/>
                    <w:left w:val="none" w:sz="0" w:space="0" w:color="auto"/>
                    <w:bottom w:val="none" w:sz="0" w:space="0" w:color="auto"/>
                    <w:right w:val="none" w:sz="0" w:space="0" w:color="auto"/>
                  </w:divBdr>
                </w:div>
                <w:div w:id="1905217160">
                  <w:marLeft w:val="640"/>
                  <w:marRight w:val="0"/>
                  <w:marTop w:val="0"/>
                  <w:marBottom w:val="0"/>
                  <w:divBdr>
                    <w:top w:val="none" w:sz="0" w:space="0" w:color="auto"/>
                    <w:left w:val="none" w:sz="0" w:space="0" w:color="auto"/>
                    <w:bottom w:val="none" w:sz="0" w:space="0" w:color="auto"/>
                    <w:right w:val="none" w:sz="0" w:space="0" w:color="auto"/>
                  </w:divBdr>
                </w:div>
                <w:div w:id="1322805575">
                  <w:marLeft w:val="640"/>
                  <w:marRight w:val="0"/>
                  <w:marTop w:val="0"/>
                  <w:marBottom w:val="0"/>
                  <w:divBdr>
                    <w:top w:val="none" w:sz="0" w:space="0" w:color="auto"/>
                    <w:left w:val="none" w:sz="0" w:space="0" w:color="auto"/>
                    <w:bottom w:val="none" w:sz="0" w:space="0" w:color="auto"/>
                    <w:right w:val="none" w:sz="0" w:space="0" w:color="auto"/>
                  </w:divBdr>
                </w:div>
                <w:div w:id="1674870374">
                  <w:marLeft w:val="640"/>
                  <w:marRight w:val="0"/>
                  <w:marTop w:val="0"/>
                  <w:marBottom w:val="0"/>
                  <w:divBdr>
                    <w:top w:val="none" w:sz="0" w:space="0" w:color="auto"/>
                    <w:left w:val="none" w:sz="0" w:space="0" w:color="auto"/>
                    <w:bottom w:val="none" w:sz="0" w:space="0" w:color="auto"/>
                    <w:right w:val="none" w:sz="0" w:space="0" w:color="auto"/>
                  </w:divBdr>
                </w:div>
                <w:div w:id="1026370545">
                  <w:marLeft w:val="640"/>
                  <w:marRight w:val="0"/>
                  <w:marTop w:val="0"/>
                  <w:marBottom w:val="0"/>
                  <w:divBdr>
                    <w:top w:val="none" w:sz="0" w:space="0" w:color="auto"/>
                    <w:left w:val="none" w:sz="0" w:space="0" w:color="auto"/>
                    <w:bottom w:val="none" w:sz="0" w:space="0" w:color="auto"/>
                    <w:right w:val="none" w:sz="0" w:space="0" w:color="auto"/>
                  </w:divBdr>
                </w:div>
                <w:div w:id="1427842356">
                  <w:marLeft w:val="640"/>
                  <w:marRight w:val="0"/>
                  <w:marTop w:val="0"/>
                  <w:marBottom w:val="0"/>
                  <w:divBdr>
                    <w:top w:val="none" w:sz="0" w:space="0" w:color="auto"/>
                    <w:left w:val="none" w:sz="0" w:space="0" w:color="auto"/>
                    <w:bottom w:val="none" w:sz="0" w:space="0" w:color="auto"/>
                    <w:right w:val="none" w:sz="0" w:space="0" w:color="auto"/>
                  </w:divBdr>
                </w:div>
                <w:div w:id="1348363996">
                  <w:marLeft w:val="640"/>
                  <w:marRight w:val="0"/>
                  <w:marTop w:val="0"/>
                  <w:marBottom w:val="0"/>
                  <w:divBdr>
                    <w:top w:val="none" w:sz="0" w:space="0" w:color="auto"/>
                    <w:left w:val="none" w:sz="0" w:space="0" w:color="auto"/>
                    <w:bottom w:val="none" w:sz="0" w:space="0" w:color="auto"/>
                    <w:right w:val="none" w:sz="0" w:space="0" w:color="auto"/>
                  </w:divBdr>
                </w:div>
                <w:div w:id="645622940">
                  <w:marLeft w:val="640"/>
                  <w:marRight w:val="0"/>
                  <w:marTop w:val="0"/>
                  <w:marBottom w:val="0"/>
                  <w:divBdr>
                    <w:top w:val="none" w:sz="0" w:space="0" w:color="auto"/>
                    <w:left w:val="none" w:sz="0" w:space="0" w:color="auto"/>
                    <w:bottom w:val="none" w:sz="0" w:space="0" w:color="auto"/>
                    <w:right w:val="none" w:sz="0" w:space="0" w:color="auto"/>
                  </w:divBdr>
                </w:div>
                <w:div w:id="1028334480">
                  <w:marLeft w:val="640"/>
                  <w:marRight w:val="0"/>
                  <w:marTop w:val="0"/>
                  <w:marBottom w:val="0"/>
                  <w:divBdr>
                    <w:top w:val="none" w:sz="0" w:space="0" w:color="auto"/>
                    <w:left w:val="none" w:sz="0" w:space="0" w:color="auto"/>
                    <w:bottom w:val="none" w:sz="0" w:space="0" w:color="auto"/>
                    <w:right w:val="none" w:sz="0" w:space="0" w:color="auto"/>
                  </w:divBdr>
                </w:div>
                <w:div w:id="1509439108">
                  <w:marLeft w:val="640"/>
                  <w:marRight w:val="0"/>
                  <w:marTop w:val="0"/>
                  <w:marBottom w:val="0"/>
                  <w:divBdr>
                    <w:top w:val="none" w:sz="0" w:space="0" w:color="auto"/>
                    <w:left w:val="none" w:sz="0" w:space="0" w:color="auto"/>
                    <w:bottom w:val="none" w:sz="0" w:space="0" w:color="auto"/>
                    <w:right w:val="none" w:sz="0" w:space="0" w:color="auto"/>
                  </w:divBdr>
                </w:div>
                <w:div w:id="1871216438">
                  <w:marLeft w:val="640"/>
                  <w:marRight w:val="0"/>
                  <w:marTop w:val="0"/>
                  <w:marBottom w:val="0"/>
                  <w:divBdr>
                    <w:top w:val="none" w:sz="0" w:space="0" w:color="auto"/>
                    <w:left w:val="none" w:sz="0" w:space="0" w:color="auto"/>
                    <w:bottom w:val="none" w:sz="0" w:space="0" w:color="auto"/>
                    <w:right w:val="none" w:sz="0" w:space="0" w:color="auto"/>
                  </w:divBdr>
                </w:div>
                <w:div w:id="1576476490">
                  <w:marLeft w:val="640"/>
                  <w:marRight w:val="0"/>
                  <w:marTop w:val="0"/>
                  <w:marBottom w:val="0"/>
                  <w:divBdr>
                    <w:top w:val="none" w:sz="0" w:space="0" w:color="auto"/>
                    <w:left w:val="none" w:sz="0" w:space="0" w:color="auto"/>
                    <w:bottom w:val="none" w:sz="0" w:space="0" w:color="auto"/>
                    <w:right w:val="none" w:sz="0" w:space="0" w:color="auto"/>
                  </w:divBdr>
                </w:div>
                <w:div w:id="2027248039">
                  <w:marLeft w:val="640"/>
                  <w:marRight w:val="0"/>
                  <w:marTop w:val="0"/>
                  <w:marBottom w:val="0"/>
                  <w:divBdr>
                    <w:top w:val="none" w:sz="0" w:space="0" w:color="auto"/>
                    <w:left w:val="none" w:sz="0" w:space="0" w:color="auto"/>
                    <w:bottom w:val="none" w:sz="0" w:space="0" w:color="auto"/>
                    <w:right w:val="none" w:sz="0" w:space="0" w:color="auto"/>
                  </w:divBdr>
                </w:div>
                <w:div w:id="185405925">
                  <w:marLeft w:val="640"/>
                  <w:marRight w:val="0"/>
                  <w:marTop w:val="0"/>
                  <w:marBottom w:val="0"/>
                  <w:divBdr>
                    <w:top w:val="none" w:sz="0" w:space="0" w:color="auto"/>
                    <w:left w:val="none" w:sz="0" w:space="0" w:color="auto"/>
                    <w:bottom w:val="none" w:sz="0" w:space="0" w:color="auto"/>
                    <w:right w:val="none" w:sz="0" w:space="0" w:color="auto"/>
                  </w:divBdr>
                </w:div>
                <w:div w:id="2137750391">
                  <w:marLeft w:val="640"/>
                  <w:marRight w:val="0"/>
                  <w:marTop w:val="0"/>
                  <w:marBottom w:val="0"/>
                  <w:divBdr>
                    <w:top w:val="none" w:sz="0" w:space="0" w:color="auto"/>
                    <w:left w:val="none" w:sz="0" w:space="0" w:color="auto"/>
                    <w:bottom w:val="none" w:sz="0" w:space="0" w:color="auto"/>
                    <w:right w:val="none" w:sz="0" w:space="0" w:color="auto"/>
                  </w:divBdr>
                </w:div>
                <w:div w:id="720401633">
                  <w:marLeft w:val="640"/>
                  <w:marRight w:val="0"/>
                  <w:marTop w:val="0"/>
                  <w:marBottom w:val="0"/>
                  <w:divBdr>
                    <w:top w:val="none" w:sz="0" w:space="0" w:color="auto"/>
                    <w:left w:val="none" w:sz="0" w:space="0" w:color="auto"/>
                    <w:bottom w:val="none" w:sz="0" w:space="0" w:color="auto"/>
                    <w:right w:val="none" w:sz="0" w:space="0" w:color="auto"/>
                  </w:divBdr>
                </w:div>
                <w:div w:id="343939925">
                  <w:marLeft w:val="640"/>
                  <w:marRight w:val="0"/>
                  <w:marTop w:val="0"/>
                  <w:marBottom w:val="0"/>
                  <w:divBdr>
                    <w:top w:val="none" w:sz="0" w:space="0" w:color="auto"/>
                    <w:left w:val="none" w:sz="0" w:space="0" w:color="auto"/>
                    <w:bottom w:val="none" w:sz="0" w:space="0" w:color="auto"/>
                    <w:right w:val="none" w:sz="0" w:space="0" w:color="auto"/>
                  </w:divBdr>
                </w:div>
                <w:div w:id="780536460">
                  <w:marLeft w:val="640"/>
                  <w:marRight w:val="0"/>
                  <w:marTop w:val="0"/>
                  <w:marBottom w:val="0"/>
                  <w:divBdr>
                    <w:top w:val="none" w:sz="0" w:space="0" w:color="auto"/>
                    <w:left w:val="none" w:sz="0" w:space="0" w:color="auto"/>
                    <w:bottom w:val="none" w:sz="0" w:space="0" w:color="auto"/>
                    <w:right w:val="none" w:sz="0" w:space="0" w:color="auto"/>
                  </w:divBdr>
                </w:div>
                <w:div w:id="453141291">
                  <w:marLeft w:val="640"/>
                  <w:marRight w:val="0"/>
                  <w:marTop w:val="0"/>
                  <w:marBottom w:val="0"/>
                  <w:divBdr>
                    <w:top w:val="none" w:sz="0" w:space="0" w:color="auto"/>
                    <w:left w:val="none" w:sz="0" w:space="0" w:color="auto"/>
                    <w:bottom w:val="none" w:sz="0" w:space="0" w:color="auto"/>
                    <w:right w:val="none" w:sz="0" w:space="0" w:color="auto"/>
                  </w:divBdr>
                </w:div>
                <w:div w:id="467016462">
                  <w:marLeft w:val="640"/>
                  <w:marRight w:val="0"/>
                  <w:marTop w:val="0"/>
                  <w:marBottom w:val="0"/>
                  <w:divBdr>
                    <w:top w:val="none" w:sz="0" w:space="0" w:color="auto"/>
                    <w:left w:val="none" w:sz="0" w:space="0" w:color="auto"/>
                    <w:bottom w:val="none" w:sz="0" w:space="0" w:color="auto"/>
                    <w:right w:val="none" w:sz="0" w:space="0" w:color="auto"/>
                  </w:divBdr>
                </w:div>
                <w:div w:id="1765295737">
                  <w:marLeft w:val="640"/>
                  <w:marRight w:val="0"/>
                  <w:marTop w:val="0"/>
                  <w:marBottom w:val="0"/>
                  <w:divBdr>
                    <w:top w:val="none" w:sz="0" w:space="0" w:color="auto"/>
                    <w:left w:val="none" w:sz="0" w:space="0" w:color="auto"/>
                    <w:bottom w:val="none" w:sz="0" w:space="0" w:color="auto"/>
                    <w:right w:val="none" w:sz="0" w:space="0" w:color="auto"/>
                  </w:divBdr>
                </w:div>
                <w:div w:id="678778740">
                  <w:marLeft w:val="640"/>
                  <w:marRight w:val="0"/>
                  <w:marTop w:val="0"/>
                  <w:marBottom w:val="0"/>
                  <w:divBdr>
                    <w:top w:val="none" w:sz="0" w:space="0" w:color="auto"/>
                    <w:left w:val="none" w:sz="0" w:space="0" w:color="auto"/>
                    <w:bottom w:val="none" w:sz="0" w:space="0" w:color="auto"/>
                    <w:right w:val="none" w:sz="0" w:space="0" w:color="auto"/>
                  </w:divBdr>
                </w:div>
                <w:div w:id="623198097">
                  <w:marLeft w:val="640"/>
                  <w:marRight w:val="0"/>
                  <w:marTop w:val="0"/>
                  <w:marBottom w:val="0"/>
                  <w:divBdr>
                    <w:top w:val="none" w:sz="0" w:space="0" w:color="auto"/>
                    <w:left w:val="none" w:sz="0" w:space="0" w:color="auto"/>
                    <w:bottom w:val="none" w:sz="0" w:space="0" w:color="auto"/>
                    <w:right w:val="none" w:sz="0" w:space="0" w:color="auto"/>
                  </w:divBdr>
                </w:div>
                <w:div w:id="812983986">
                  <w:marLeft w:val="640"/>
                  <w:marRight w:val="0"/>
                  <w:marTop w:val="0"/>
                  <w:marBottom w:val="0"/>
                  <w:divBdr>
                    <w:top w:val="none" w:sz="0" w:space="0" w:color="auto"/>
                    <w:left w:val="none" w:sz="0" w:space="0" w:color="auto"/>
                    <w:bottom w:val="none" w:sz="0" w:space="0" w:color="auto"/>
                    <w:right w:val="none" w:sz="0" w:space="0" w:color="auto"/>
                  </w:divBdr>
                </w:div>
                <w:div w:id="241260949">
                  <w:marLeft w:val="640"/>
                  <w:marRight w:val="0"/>
                  <w:marTop w:val="0"/>
                  <w:marBottom w:val="0"/>
                  <w:divBdr>
                    <w:top w:val="none" w:sz="0" w:space="0" w:color="auto"/>
                    <w:left w:val="none" w:sz="0" w:space="0" w:color="auto"/>
                    <w:bottom w:val="none" w:sz="0" w:space="0" w:color="auto"/>
                    <w:right w:val="none" w:sz="0" w:space="0" w:color="auto"/>
                  </w:divBdr>
                </w:div>
                <w:div w:id="1465074946">
                  <w:marLeft w:val="640"/>
                  <w:marRight w:val="0"/>
                  <w:marTop w:val="0"/>
                  <w:marBottom w:val="0"/>
                  <w:divBdr>
                    <w:top w:val="none" w:sz="0" w:space="0" w:color="auto"/>
                    <w:left w:val="none" w:sz="0" w:space="0" w:color="auto"/>
                    <w:bottom w:val="none" w:sz="0" w:space="0" w:color="auto"/>
                    <w:right w:val="none" w:sz="0" w:space="0" w:color="auto"/>
                  </w:divBdr>
                </w:div>
                <w:div w:id="1864634471">
                  <w:marLeft w:val="640"/>
                  <w:marRight w:val="0"/>
                  <w:marTop w:val="0"/>
                  <w:marBottom w:val="0"/>
                  <w:divBdr>
                    <w:top w:val="none" w:sz="0" w:space="0" w:color="auto"/>
                    <w:left w:val="none" w:sz="0" w:space="0" w:color="auto"/>
                    <w:bottom w:val="none" w:sz="0" w:space="0" w:color="auto"/>
                    <w:right w:val="none" w:sz="0" w:space="0" w:color="auto"/>
                  </w:divBdr>
                </w:div>
                <w:div w:id="1042562251">
                  <w:marLeft w:val="640"/>
                  <w:marRight w:val="0"/>
                  <w:marTop w:val="0"/>
                  <w:marBottom w:val="0"/>
                  <w:divBdr>
                    <w:top w:val="none" w:sz="0" w:space="0" w:color="auto"/>
                    <w:left w:val="none" w:sz="0" w:space="0" w:color="auto"/>
                    <w:bottom w:val="none" w:sz="0" w:space="0" w:color="auto"/>
                    <w:right w:val="none" w:sz="0" w:space="0" w:color="auto"/>
                  </w:divBdr>
                </w:div>
                <w:div w:id="1435057855">
                  <w:marLeft w:val="640"/>
                  <w:marRight w:val="0"/>
                  <w:marTop w:val="0"/>
                  <w:marBottom w:val="0"/>
                  <w:divBdr>
                    <w:top w:val="none" w:sz="0" w:space="0" w:color="auto"/>
                    <w:left w:val="none" w:sz="0" w:space="0" w:color="auto"/>
                    <w:bottom w:val="none" w:sz="0" w:space="0" w:color="auto"/>
                    <w:right w:val="none" w:sz="0" w:space="0" w:color="auto"/>
                  </w:divBdr>
                </w:div>
                <w:div w:id="945307227">
                  <w:marLeft w:val="640"/>
                  <w:marRight w:val="0"/>
                  <w:marTop w:val="0"/>
                  <w:marBottom w:val="0"/>
                  <w:divBdr>
                    <w:top w:val="none" w:sz="0" w:space="0" w:color="auto"/>
                    <w:left w:val="none" w:sz="0" w:space="0" w:color="auto"/>
                    <w:bottom w:val="none" w:sz="0" w:space="0" w:color="auto"/>
                    <w:right w:val="none" w:sz="0" w:space="0" w:color="auto"/>
                  </w:divBdr>
                </w:div>
                <w:div w:id="1236162700">
                  <w:marLeft w:val="640"/>
                  <w:marRight w:val="0"/>
                  <w:marTop w:val="0"/>
                  <w:marBottom w:val="0"/>
                  <w:divBdr>
                    <w:top w:val="none" w:sz="0" w:space="0" w:color="auto"/>
                    <w:left w:val="none" w:sz="0" w:space="0" w:color="auto"/>
                    <w:bottom w:val="none" w:sz="0" w:space="0" w:color="auto"/>
                    <w:right w:val="none" w:sz="0" w:space="0" w:color="auto"/>
                  </w:divBdr>
                </w:div>
                <w:div w:id="179323811">
                  <w:marLeft w:val="640"/>
                  <w:marRight w:val="0"/>
                  <w:marTop w:val="0"/>
                  <w:marBottom w:val="0"/>
                  <w:divBdr>
                    <w:top w:val="none" w:sz="0" w:space="0" w:color="auto"/>
                    <w:left w:val="none" w:sz="0" w:space="0" w:color="auto"/>
                    <w:bottom w:val="none" w:sz="0" w:space="0" w:color="auto"/>
                    <w:right w:val="none" w:sz="0" w:space="0" w:color="auto"/>
                  </w:divBdr>
                </w:div>
                <w:div w:id="1482505810">
                  <w:marLeft w:val="640"/>
                  <w:marRight w:val="0"/>
                  <w:marTop w:val="0"/>
                  <w:marBottom w:val="0"/>
                  <w:divBdr>
                    <w:top w:val="none" w:sz="0" w:space="0" w:color="auto"/>
                    <w:left w:val="none" w:sz="0" w:space="0" w:color="auto"/>
                    <w:bottom w:val="none" w:sz="0" w:space="0" w:color="auto"/>
                    <w:right w:val="none" w:sz="0" w:space="0" w:color="auto"/>
                  </w:divBdr>
                </w:div>
                <w:div w:id="1483739103">
                  <w:marLeft w:val="640"/>
                  <w:marRight w:val="0"/>
                  <w:marTop w:val="0"/>
                  <w:marBottom w:val="0"/>
                  <w:divBdr>
                    <w:top w:val="none" w:sz="0" w:space="0" w:color="auto"/>
                    <w:left w:val="none" w:sz="0" w:space="0" w:color="auto"/>
                    <w:bottom w:val="none" w:sz="0" w:space="0" w:color="auto"/>
                    <w:right w:val="none" w:sz="0" w:space="0" w:color="auto"/>
                  </w:divBdr>
                </w:div>
                <w:div w:id="1986816609">
                  <w:marLeft w:val="640"/>
                  <w:marRight w:val="0"/>
                  <w:marTop w:val="0"/>
                  <w:marBottom w:val="0"/>
                  <w:divBdr>
                    <w:top w:val="none" w:sz="0" w:space="0" w:color="auto"/>
                    <w:left w:val="none" w:sz="0" w:space="0" w:color="auto"/>
                    <w:bottom w:val="none" w:sz="0" w:space="0" w:color="auto"/>
                    <w:right w:val="none" w:sz="0" w:space="0" w:color="auto"/>
                  </w:divBdr>
                </w:div>
                <w:div w:id="1068452603">
                  <w:marLeft w:val="640"/>
                  <w:marRight w:val="0"/>
                  <w:marTop w:val="0"/>
                  <w:marBottom w:val="0"/>
                  <w:divBdr>
                    <w:top w:val="none" w:sz="0" w:space="0" w:color="auto"/>
                    <w:left w:val="none" w:sz="0" w:space="0" w:color="auto"/>
                    <w:bottom w:val="none" w:sz="0" w:space="0" w:color="auto"/>
                    <w:right w:val="none" w:sz="0" w:space="0" w:color="auto"/>
                  </w:divBdr>
                </w:div>
                <w:div w:id="470024485">
                  <w:marLeft w:val="640"/>
                  <w:marRight w:val="0"/>
                  <w:marTop w:val="0"/>
                  <w:marBottom w:val="0"/>
                  <w:divBdr>
                    <w:top w:val="none" w:sz="0" w:space="0" w:color="auto"/>
                    <w:left w:val="none" w:sz="0" w:space="0" w:color="auto"/>
                    <w:bottom w:val="none" w:sz="0" w:space="0" w:color="auto"/>
                    <w:right w:val="none" w:sz="0" w:space="0" w:color="auto"/>
                  </w:divBdr>
                </w:div>
                <w:div w:id="2103337223">
                  <w:marLeft w:val="640"/>
                  <w:marRight w:val="0"/>
                  <w:marTop w:val="0"/>
                  <w:marBottom w:val="0"/>
                  <w:divBdr>
                    <w:top w:val="none" w:sz="0" w:space="0" w:color="auto"/>
                    <w:left w:val="none" w:sz="0" w:space="0" w:color="auto"/>
                    <w:bottom w:val="none" w:sz="0" w:space="0" w:color="auto"/>
                    <w:right w:val="none" w:sz="0" w:space="0" w:color="auto"/>
                  </w:divBdr>
                </w:div>
                <w:div w:id="1872261216">
                  <w:marLeft w:val="640"/>
                  <w:marRight w:val="0"/>
                  <w:marTop w:val="0"/>
                  <w:marBottom w:val="0"/>
                  <w:divBdr>
                    <w:top w:val="none" w:sz="0" w:space="0" w:color="auto"/>
                    <w:left w:val="none" w:sz="0" w:space="0" w:color="auto"/>
                    <w:bottom w:val="none" w:sz="0" w:space="0" w:color="auto"/>
                    <w:right w:val="none" w:sz="0" w:space="0" w:color="auto"/>
                  </w:divBdr>
                </w:div>
                <w:div w:id="1124930773">
                  <w:marLeft w:val="640"/>
                  <w:marRight w:val="0"/>
                  <w:marTop w:val="0"/>
                  <w:marBottom w:val="0"/>
                  <w:divBdr>
                    <w:top w:val="none" w:sz="0" w:space="0" w:color="auto"/>
                    <w:left w:val="none" w:sz="0" w:space="0" w:color="auto"/>
                    <w:bottom w:val="none" w:sz="0" w:space="0" w:color="auto"/>
                    <w:right w:val="none" w:sz="0" w:space="0" w:color="auto"/>
                  </w:divBdr>
                </w:div>
                <w:div w:id="1099567127">
                  <w:marLeft w:val="640"/>
                  <w:marRight w:val="0"/>
                  <w:marTop w:val="0"/>
                  <w:marBottom w:val="0"/>
                  <w:divBdr>
                    <w:top w:val="none" w:sz="0" w:space="0" w:color="auto"/>
                    <w:left w:val="none" w:sz="0" w:space="0" w:color="auto"/>
                    <w:bottom w:val="none" w:sz="0" w:space="0" w:color="auto"/>
                    <w:right w:val="none" w:sz="0" w:space="0" w:color="auto"/>
                  </w:divBdr>
                </w:div>
                <w:div w:id="1385449332">
                  <w:marLeft w:val="640"/>
                  <w:marRight w:val="0"/>
                  <w:marTop w:val="0"/>
                  <w:marBottom w:val="0"/>
                  <w:divBdr>
                    <w:top w:val="none" w:sz="0" w:space="0" w:color="auto"/>
                    <w:left w:val="none" w:sz="0" w:space="0" w:color="auto"/>
                    <w:bottom w:val="none" w:sz="0" w:space="0" w:color="auto"/>
                    <w:right w:val="none" w:sz="0" w:space="0" w:color="auto"/>
                  </w:divBdr>
                </w:div>
                <w:div w:id="1261795574">
                  <w:marLeft w:val="640"/>
                  <w:marRight w:val="0"/>
                  <w:marTop w:val="0"/>
                  <w:marBottom w:val="0"/>
                  <w:divBdr>
                    <w:top w:val="none" w:sz="0" w:space="0" w:color="auto"/>
                    <w:left w:val="none" w:sz="0" w:space="0" w:color="auto"/>
                    <w:bottom w:val="none" w:sz="0" w:space="0" w:color="auto"/>
                    <w:right w:val="none" w:sz="0" w:space="0" w:color="auto"/>
                  </w:divBdr>
                </w:div>
                <w:div w:id="414017660">
                  <w:marLeft w:val="640"/>
                  <w:marRight w:val="0"/>
                  <w:marTop w:val="0"/>
                  <w:marBottom w:val="0"/>
                  <w:divBdr>
                    <w:top w:val="none" w:sz="0" w:space="0" w:color="auto"/>
                    <w:left w:val="none" w:sz="0" w:space="0" w:color="auto"/>
                    <w:bottom w:val="none" w:sz="0" w:space="0" w:color="auto"/>
                    <w:right w:val="none" w:sz="0" w:space="0" w:color="auto"/>
                  </w:divBdr>
                </w:div>
                <w:div w:id="1955481373">
                  <w:marLeft w:val="640"/>
                  <w:marRight w:val="0"/>
                  <w:marTop w:val="0"/>
                  <w:marBottom w:val="0"/>
                  <w:divBdr>
                    <w:top w:val="none" w:sz="0" w:space="0" w:color="auto"/>
                    <w:left w:val="none" w:sz="0" w:space="0" w:color="auto"/>
                    <w:bottom w:val="none" w:sz="0" w:space="0" w:color="auto"/>
                    <w:right w:val="none" w:sz="0" w:space="0" w:color="auto"/>
                  </w:divBdr>
                </w:div>
                <w:div w:id="930747453">
                  <w:marLeft w:val="640"/>
                  <w:marRight w:val="0"/>
                  <w:marTop w:val="0"/>
                  <w:marBottom w:val="0"/>
                  <w:divBdr>
                    <w:top w:val="none" w:sz="0" w:space="0" w:color="auto"/>
                    <w:left w:val="none" w:sz="0" w:space="0" w:color="auto"/>
                    <w:bottom w:val="none" w:sz="0" w:space="0" w:color="auto"/>
                    <w:right w:val="none" w:sz="0" w:space="0" w:color="auto"/>
                  </w:divBdr>
                </w:div>
                <w:div w:id="2040932274">
                  <w:marLeft w:val="640"/>
                  <w:marRight w:val="0"/>
                  <w:marTop w:val="0"/>
                  <w:marBottom w:val="0"/>
                  <w:divBdr>
                    <w:top w:val="none" w:sz="0" w:space="0" w:color="auto"/>
                    <w:left w:val="none" w:sz="0" w:space="0" w:color="auto"/>
                    <w:bottom w:val="none" w:sz="0" w:space="0" w:color="auto"/>
                    <w:right w:val="none" w:sz="0" w:space="0" w:color="auto"/>
                  </w:divBdr>
                </w:div>
                <w:div w:id="1512450985">
                  <w:marLeft w:val="640"/>
                  <w:marRight w:val="0"/>
                  <w:marTop w:val="0"/>
                  <w:marBottom w:val="0"/>
                  <w:divBdr>
                    <w:top w:val="none" w:sz="0" w:space="0" w:color="auto"/>
                    <w:left w:val="none" w:sz="0" w:space="0" w:color="auto"/>
                    <w:bottom w:val="none" w:sz="0" w:space="0" w:color="auto"/>
                    <w:right w:val="none" w:sz="0" w:space="0" w:color="auto"/>
                  </w:divBdr>
                </w:div>
                <w:div w:id="149372604">
                  <w:marLeft w:val="640"/>
                  <w:marRight w:val="0"/>
                  <w:marTop w:val="0"/>
                  <w:marBottom w:val="0"/>
                  <w:divBdr>
                    <w:top w:val="none" w:sz="0" w:space="0" w:color="auto"/>
                    <w:left w:val="none" w:sz="0" w:space="0" w:color="auto"/>
                    <w:bottom w:val="none" w:sz="0" w:space="0" w:color="auto"/>
                    <w:right w:val="none" w:sz="0" w:space="0" w:color="auto"/>
                  </w:divBdr>
                </w:div>
                <w:div w:id="1205168749">
                  <w:marLeft w:val="640"/>
                  <w:marRight w:val="0"/>
                  <w:marTop w:val="0"/>
                  <w:marBottom w:val="0"/>
                  <w:divBdr>
                    <w:top w:val="none" w:sz="0" w:space="0" w:color="auto"/>
                    <w:left w:val="none" w:sz="0" w:space="0" w:color="auto"/>
                    <w:bottom w:val="none" w:sz="0" w:space="0" w:color="auto"/>
                    <w:right w:val="none" w:sz="0" w:space="0" w:color="auto"/>
                  </w:divBdr>
                </w:div>
                <w:div w:id="158039747">
                  <w:marLeft w:val="640"/>
                  <w:marRight w:val="0"/>
                  <w:marTop w:val="0"/>
                  <w:marBottom w:val="0"/>
                  <w:divBdr>
                    <w:top w:val="none" w:sz="0" w:space="0" w:color="auto"/>
                    <w:left w:val="none" w:sz="0" w:space="0" w:color="auto"/>
                    <w:bottom w:val="none" w:sz="0" w:space="0" w:color="auto"/>
                    <w:right w:val="none" w:sz="0" w:space="0" w:color="auto"/>
                  </w:divBdr>
                </w:div>
                <w:div w:id="790591845">
                  <w:marLeft w:val="640"/>
                  <w:marRight w:val="0"/>
                  <w:marTop w:val="0"/>
                  <w:marBottom w:val="0"/>
                  <w:divBdr>
                    <w:top w:val="none" w:sz="0" w:space="0" w:color="auto"/>
                    <w:left w:val="none" w:sz="0" w:space="0" w:color="auto"/>
                    <w:bottom w:val="none" w:sz="0" w:space="0" w:color="auto"/>
                    <w:right w:val="none" w:sz="0" w:space="0" w:color="auto"/>
                  </w:divBdr>
                </w:div>
                <w:div w:id="1247225400">
                  <w:marLeft w:val="640"/>
                  <w:marRight w:val="0"/>
                  <w:marTop w:val="0"/>
                  <w:marBottom w:val="0"/>
                  <w:divBdr>
                    <w:top w:val="none" w:sz="0" w:space="0" w:color="auto"/>
                    <w:left w:val="none" w:sz="0" w:space="0" w:color="auto"/>
                    <w:bottom w:val="none" w:sz="0" w:space="0" w:color="auto"/>
                    <w:right w:val="none" w:sz="0" w:space="0" w:color="auto"/>
                  </w:divBdr>
                </w:div>
                <w:div w:id="1350371890">
                  <w:marLeft w:val="640"/>
                  <w:marRight w:val="0"/>
                  <w:marTop w:val="0"/>
                  <w:marBottom w:val="0"/>
                  <w:divBdr>
                    <w:top w:val="none" w:sz="0" w:space="0" w:color="auto"/>
                    <w:left w:val="none" w:sz="0" w:space="0" w:color="auto"/>
                    <w:bottom w:val="none" w:sz="0" w:space="0" w:color="auto"/>
                    <w:right w:val="none" w:sz="0" w:space="0" w:color="auto"/>
                  </w:divBdr>
                </w:div>
                <w:div w:id="441193643">
                  <w:marLeft w:val="640"/>
                  <w:marRight w:val="0"/>
                  <w:marTop w:val="0"/>
                  <w:marBottom w:val="0"/>
                  <w:divBdr>
                    <w:top w:val="none" w:sz="0" w:space="0" w:color="auto"/>
                    <w:left w:val="none" w:sz="0" w:space="0" w:color="auto"/>
                    <w:bottom w:val="none" w:sz="0" w:space="0" w:color="auto"/>
                    <w:right w:val="none" w:sz="0" w:space="0" w:color="auto"/>
                  </w:divBdr>
                </w:div>
                <w:div w:id="2024359661">
                  <w:marLeft w:val="640"/>
                  <w:marRight w:val="0"/>
                  <w:marTop w:val="0"/>
                  <w:marBottom w:val="0"/>
                  <w:divBdr>
                    <w:top w:val="none" w:sz="0" w:space="0" w:color="auto"/>
                    <w:left w:val="none" w:sz="0" w:space="0" w:color="auto"/>
                    <w:bottom w:val="none" w:sz="0" w:space="0" w:color="auto"/>
                    <w:right w:val="none" w:sz="0" w:space="0" w:color="auto"/>
                  </w:divBdr>
                </w:div>
                <w:div w:id="2091997056">
                  <w:marLeft w:val="640"/>
                  <w:marRight w:val="0"/>
                  <w:marTop w:val="0"/>
                  <w:marBottom w:val="0"/>
                  <w:divBdr>
                    <w:top w:val="none" w:sz="0" w:space="0" w:color="auto"/>
                    <w:left w:val="none" w:sz="0" w:space="0" w:color="auto"/>
                    <w:bottom w:val="none" w:sz="0" w:space="0" w:color="auto"/>
                    <w:right w:val="none" w:sz="0" w:space="0" w:color="auto"/>
                  </w:divBdr>
                </w:div>
                <w:div w:id="2063282222">
                  <w:marLeft w:val="640"/>
                  <w:marRight w:val="0"/>
                  <w:marTop w:val="0"/>
                  <w:marBottom w:val="0"/>
                  <w:divBdr>
                    <w:top w:val="none" w:sz="0" w:space="0" w:color="auto"/>
                    <w:left w:val="none" w:sz="0" w:space="0" w:color="auto"/>
                    <w:bottom w:val="none" w:sz="0" w:space="0" w:color="auto"/>
                    <w:right w:val="none" w:sz="0" w:space="0" w:color="auto"/>
                  </w:divBdr>
                </w:div>
                <w:div w:id="2029793364">
                  <w:marLeft w:val="640"/>
                  <w:marRight w:val="0"/>
                  <w:marTop w:val="0"/>
                  <w:marBottom w:val="0"/>
                  <w:divBdr>
                    <w:top w:val="none" w:sz="0" w:space="0" w:color="auto"/>
                    <w:left w:val="none" w:sz="0" w:space="0" w:color="auto"/>
                    <w:bottom w:val="none" w:sz="0" w:space="0" w:color="auto"/>
                    <w:right w:val="none" w:sz="0" w:space="0" w:color="auto"/>
                  </w:divBdr>
                </w:div>
                <w:div w:id="203174304">
                  <w:marLeft w:val="640"/>
                  <w:marRight w:val="0"/>
                  <w:marTop w:val="0"/>
                  <w:marBottom w:val="0"/>
                  <w:divBdr>
                    <w:top w:val="none" w:sz="0" w:space="0" w:color="auto"/>
                    <w:left w:val="none" w:sz="0" w:space="0" w:color="auto"/>
                    <w:bottom w:val="none" w:sz="0" w:space="0" w:color="auto"/>
                    <w:right w:val="none" w:sz="0" w:space="0" w:color="auto"/>
                  </w:divBdr>
                </w:div>
                <w:div w:id="1728841784">
                  <w:marLeft w:val="640"/>
                  <w:marRight w:val="0"/>
                  <w:marTop w:val="0"/>
                  <w:marBottom w:val="0"/>
                  <w:divBdr>
                    <w:top w:val="none" w:sz="0" w:space="0" w:color="auto"/>
                    <w:left w:val="none" w:sz="0" w:space="0" w:color="auto"/>
                    <w:bottom w:val="none" w:sz="0" w:space="0" w:color="auto"/>
                    <w:right w:val="none" w:sz="0" w:space="0" w:color="auto"/>
                  </w:divBdr>
                </w:div>
                <w:div w:id="1493833701">
                  <w:marLeft w:val="640"/>
                  <w:marRight w:val="0"/>
                  <w:marTop w:val="0"/>
                  <w:marBottom w:val="0"/>
                  <w:divBdr>
                    <w:top w:val="none" w:sz="0" w:space="0" w:color="auto"/>
                    <w:left w:val="none" w:sz="0" w:space="0" w:color="auto"/>
                    <w:bottom w:val="none" w:sz="0" w:space="0" w:color="auto"/>
                    <w:right w:val="none" w:sz="0" w:space="0" w:color="auto"/>
                  </w:divBdr>
                </w:div>
                <w:div w:id="768307834">
                  <w:marLeft w:val="640"/>
                  <w:marRight w:val="0"/>
                  <w:marTop w:val="0"/>
                  <w:marBottom w:val="0"/>
                  <w:divBdr>
                    <w:top w:val="none" w:sz="0" w:space="0" w:color="auto"/>
                    <w:left w:val="none" w:sz="0" w:space="0" w:color="auto"/>
                    <w:bottom w:val="none" w:sz="0" w:space="0" w:color="auto"/>
                    <w:right w:val="none" w:sz="0" w:space="0" w:color="auto"/>
                  </w:divBdr>
                </w:div>
                <w:div w:id="1865555049">
                  <w:marLeft w:val="640"/>
                  <w:marRight w:val="0"/>
                  <w:marTop w:val="0"/>
                  <w:marBottom w:val="0"/>
                  <w:divBdr>
                    <w:top w:val="none" w:sz="0" w:space="0" w:color="auto"/>
                    <w:left w:val="none" w:sz="0" w:space="0" w:color="auto"/>
                    <w:bottom w:val="none" w:sz="0" w:space="0" w:color="auto"/>
                    <w:right w:val="none" w:sz="0" w:space="0" w:color="auto"/>
                  </w:divBdr>
                </w:div>
                <w:div w:id="86659569">
                  <w:marLeft w:val="640"/>
                  <w:marRight w:val="0"/>
                  <w:marTop w:val="0"/>
                  <w:marBottom w:val="0"/>
                  <w:divBdr>
                    <w:top w:val="none" w:sz="0" w:space="0" w:color="auto"/>
                    <w:left w:val="none" w:sz="0" w:space="0" w:color="auto"/>
                    <w:bottom w:val="none" w:sz="0" w:space="0" w:color="auto"/>
                    <w:right w:val="none" w:sz="0" w:space="0" w:color="auto"/>
                  </w:divBdr>
                </w:div>
                <w:div w:id="960956329">
                  <w:marLeft w:val="640"/>
                  <w:marRight w:val="0"/>
                  <w:marTop w:val="0"/>
                  <w:marBottom w:val="0"/>
                  <w:divBdr>
                    <w:top w:val="none" w:sz="0" w:space="0" w:color="auto"/>
                    <w:left w:val="none" w:sz="0" w:space="0" w:color="auto"/>
                    <w:bottom w:val="none" w:sz="0" w:space="0" w:color="auto"/>
                    <w:right w:val="none" w:sz="0" w:space="0" w:color="auto"/>
                  </w:divBdr>
                </w:div>
                <w:div w:id="1801192106">
                  <w:marLeft w:val="640"/>
                  <w:marRight w:val="0"/>
                  <w:marTop w:val="0"/>
                  <w:marBottom w:val="0"/>
                  <w:divBdr>
                    <w:top w:val="none" w:sz="0" w:space="0" w:color="auto"/>
                    <w:left w:val="none" w:sz="0" w:space="0" w:color="auto"/>
                    <w:bottom w:val="none" w:sz="0" w:space="0" w:color="auto"/>
                    <w:right w:val="none" w:sz="0" w:space="0" w:color="auto"/>
                  </w:divBdr>
                </w:div>
                <w:div w:id="813136452">
                  <w:marLeft w:val="640"/>
                  <w:marRight w:val="0"/>
                  <w:marTop w:val="0"/>
                  <w:marBottom w:val="0"/>
                  <w:divBdr>
                    <w:top w:val="none" w:sz="0" w:space="0" w:color="auto"/>
                    <w:left w:val="none" w:sz="0" w:space="0" w:color="auto"/>
                    <w:bottom w:val="none" w:sz="0" w:space="0" w:color="auto"/>
                    <w:right w:val="none" w:sz="0" w:space="0" w:color="auto"/>
                  </w:divBdr>
                </w:div>
                <w:div w:id="483357824">
                  <w:marLeft w:val="640"/>
                  <w:marRight w:val="0"/>
                  <w:marTop w:val="0"/>
                  <w:marBottom w:val="0"/>
                  <w:divBdr>
                    <w:top w:val="none" w:sz="0" w:space="0" w:color="auto"/>
                    <w:left w:val="none" w:sz="0" w:space="0" w:color="auto"/>
                    <w:bottom w:val="none" w:sz="0" w:space="0" w:color="auto"/>
                    <w:right w:val="none" w:sz="0" w:space="0" w:color="auto"/>
                  </w:divBdr>
                </w:div>
                <w:div w:id="248932250">
                  <w:marLeft w:val="640"/>
                  <w:marRight w:val="0"/>
                  <w:marTop w:val="0"/>
                  <w:marBottom w:val="0"/>
                  <w:divBdr>
                    <w:top w:val="none" w:sz="0" w:space="0" w:color="auto"/>
                    <w:left w:val="none" w:sz="0" w:space="0" w:color="auto"/>
                    <w:bottom w:val="none" w:sz="0" w:space="0" w:color="auto"/>
                    <w:right w:val="none" w:sz="0" w:space="0" w:color="auto"/>
                  </w:divBdr>
                </w:div>
                <w:div w:id="356544751">
                  <w:marLeft w:val="640"/>
                  <w:marRight w:val="0"/>
                  <w:marTop w:val="0"/>
                  <w:marBottom w:val="0"/>
                  <w:divBdr>
                    <w:top w:val="none" w:sz="0" w:space="0" w:color="auto"/>
                    <w:left w:val="none" w:sz="0" w:space="0" w:color="auto"/>
                    <w:bottom w:val="none" w:sz="0" w:space="0" w:color="auto"/>
                    <w:right w:val="none" w:sz="0" w:space="0" w:color="auto"/>
                  </w:divBdr>
                </w:div>
                <w:div w:id="460540794">
                  <w:marLeft w:val="640"/>
                  <w:marRight w:val="0"/>
                  <w:marTop w:val="0"/>
                  <w:marBottom w:val="0"/>
                  <w:divBdr>
                    <w:top w:val="none" w:sz="0" w:space="0" w:color="auto"/>
                    <w:left w:val="none" w:sz="0" w:space="0" w:color="auto"/>
                    <w:bottom w:val="none" w:sz="0" w:space="0" w:color="auto"/>
                    <w:right w:val="none" w:sz="0" w:space="0" w:color="auto"/>
                  </w:divBdr>
                </w:div>
                <w:div w:id="851727238">
                  <w:marLeft w:val="640"/>
                  <w:marRight w:val="0"/>
                  <w:marTop w:val="0"/>
                  <w:marBottom w:val="0"/>
                  <w:divBdr>
                    <w:top w:val="none" w:sz="0" w:space="0" w:color="auto"/>
                    <w:left w:val="none" w:sz="0" w:space="0" w:color="auto"/>
                    <w:bottom w:val="none" w:sz="0" w:space="0" w:color="auto"/>
                    <w:right w:val="none" w:sz="0" w:space="0" w:color="auto"/>
                  </w:divBdr>
                </w:div>
                <w:div w:id="1846823809">
                  <w:marLeft w:val="640"/>
                  <w:marRight w:val="0"/>
                  <w:marTop w:val="0"/>
                  <w:marBottom w:val="0"/>
                  <w:divBdr>
                    <w:top w:val="none" w:sz="0" w:space="0" w:color="auto"/>
                    <w:left w:val="none" w:sz="0" w:space="0" w:color="auto"/>
                    <w:bottom w:val="none" w:sz="0" w:space="0" w:color="auto"/>
                    <w:right w:val="none" w:sz="0" w:space="0" w:color="auto"/>
                  </w:divBdr>
                </w:div>
                <w:div w:id="1141582346">
                  <w:marLeft w:val="640"/>
                  <w:marRight w:val="0"/>
                  <w:marTop w:val="0"/>
                  <w:marBottom w:val="0"/>
                  <w:divBdr>
                    <w:top w:val="none" w:sz="0" w:space="0" w:color="auto"/>
                    <w:left w:val="none" w:sz="0" w:space="0" w:color="auto"/>
                    <w:bottom w:val="none" w:sz="0" w:space="0" w:color="auto"/>
                    <w:right w:val="none" w:sz="0" w:space="0" w:color="auto"/>
                  </w:divBdr>
                </w:div>
                <w:div w:id="1439136825">
                  <w:marLeft w:val="640"/>
                  <w:marRight w:val="0"/>
                  <w:marTop w:val="0"/>
                  <w:marBottom w:val="0"/>
                  <w:divBdr>
                    <w:top w:val="none" w:sz="0" w:space="0" w:color="auto"/>
                    <w:left w:val="none" w:sz="0" w:space="0" w:color="auto"/>
                    <w:bottom w:val="none" w:sz="0" w:space="0" w:color="auto"/>
                    <w:right w:val="none" w:sz="0" w:space="0" w:color="auto"/>
                  </w:divBdr>
                </w:div>
                <w:div w:id="1065450332">
                  <w:marLeft w:val="640"/>
                  <w:marRight w:val="0"/>
                  <w:marTop w:val="0"/>
                  <w:marBottom w:val="0"/>
                  <w:divBdr>
                    <w:top w:val="none" w:sz="0" w:space="0" w:color="auto"/>
                    <w:left w:val="none" w:sz="0" w:space="0" w:color="auto"/>
                    <w:bottom w:val="none" w:sz="0" w:space="0" w:color="auto"/>
                    <w:right w:val="none" w:sz="0" w:space="0" w:color="auto"/>
                  </w:divBdr>
                </w:div>
                <w:div w:id="336932870">
                  <w:marLeft w:val="640"/>
                  <w:marRight w:val="0"/>
                  <w:marTop w:val="0"/>
                  <w:marBottom w:val="0"/>
                  <w:divBdr>
                    <w:top w:val="none" w:sz="0" w:space="0" w:color="auto"/>
                    <w:left w:val="none" w:sz="0" w:space="0" w:color="auto"/>
                    <w:bottom w:val="none" w:sz="0" w:space="0" w:color="auto"/>
                    <w:right w:val="none" w:sz="0" w:space="0" w:color="auto"/>
                  </w:divBdr>
                </w:div>
                <w:div w:id="1599210894">
                  <w:marLeft w:val="640"/>
                  <w:marRight w:val="0"/>
                  <w:marTop w:val="0"/>
                  <w:marBottom w:val="0"/>
                  <w:divBdr>
                    <w:top w:val="none" w:sz="0" w:space="0" w:color="auto"/>
                    <w:left w:val="none" w:sz="0" w:space="0" w:color="auto"/>
                    <w:bottom w:val="none" w:sz="0" w:space="0" w:color="auto"/>
                    <w:right w:val="none" w:sz="0" w:space="0" w:color="auto"/>
                  </w:divBdr>
                </w:div>
                <w:div w:id="602148142">
                  <w:marLeft w:val="640"/>
                  <w:marRight w:val="0"/>
                  <w:marTop w:val="0"/>
                  <w:marBottom w:val="0"/>
                  <w:divBdr>
                    <w:top w:val="none" w:sz="0" w:space="0" w:color="auto"/>
                    <w:left w:val="none" w:sz="0" w:space="0" w:color="auto"/>
                    <w:bottom w:val="none" w:sz="0" w:space="0" w:color="auto"/>
                    <w:right w:val="none" w:sz="0" w:space="0" w:color="auto"/>
                  </w:divBdr>
                </w:div>
                <w:div w:id="786004861">
                  <w:marLeft w:val="640"/>
                  <w:marRight w:val="0"/>
                  <w:marTop w:val="0"/>
                  <w:marBottom w:val="0"/>
                  <w:divBdr>
                    <w:top w:val="none" w:sz="0" w:space="0" w:color="auto"/>
                    <w:left w:val="none" w:sz="0" w:space="0" w:color="auto"/>
                    <w:bottom w:val="none" w:sz="0" w:space="0" w:color="auto"/>
                    <w:right w:val="none" w:sz="0" w:space="0" w:color="auto"/>
                  </w:divBdr>
                </w:div>
                <w:div w:id="491914778">
                  <w:marLeft w:val="640"/>
                  <w:marRight w:val="0"/>
                  <w:marTop w:val="0"/>
                  <w:marBottom w:val="0"/>
                  <w:divBdr>
                    <w:top w:val="none" w:sz="0" w:space="0" w:color="auto"/>
                    <w:left w:val="none" w:sz="0" w:space="0" w:color="auto"/>
                    <w:bottom w:val="none" w:sz="0" w:space="0" w:color="auto"/>
                    <w:right w:val="none" w:sz="0" w:space="0" w:color="auto"/>
                  </w:divBdr>
                </w:div>
                <w:div w:id="790972893">
                  <w:marLeft w:val="640"/>
                  <w:marRight w:val="0"/>
                  <w:marTop w:val="0"/>
                  <w:marBottom w:val="0"/>
                  <w:divBdr>
                    <w:top w:val="none" w:sz="0" w:space="0" w:color="auto"/>
                    <w:left w:val="none" w:sz="0" w:space="0" w:color="auto"/>
                    <w:bottom w:val="none" w:sz="0" w:space="0" w:color="auto"/>
                    <w:right w:val="none" w:sz="0" w:space="0" w:color="auto"/>
                  </w:divBdr>
                </w:div>
                <w:div w:id="1036851438">
                  <w:marLeft w:val="640"/>
                  <w:marRight w:val="0"/>
                  <w:marTop w:val="0"/>
                  <w:marBottom w:val="0"/>
                  <w:divBdr>
                    <w:top w:val="none" w:sz="0" w:space="0" w:color="auto"/>
                    <w:left w:val="none" w:sz="0" w:space="0" w:color="auto"/>
                    <w:bottom w:val="none" w:sz="0" w:space="0" w:color="auto"/>
                    <w:right w:val="none" w:sz="0" w:space="0" w:color="auto"/>
                  </w:divBdr>
                </w:div>
                <w:div w:id="68426976">
                  <w:marLeft w:val="640"/>
                  <w:marRight w:val="0"/>
                  <w:marTop w:val="0"/>
                  <w:marBottom w:val="0"/>
                  <w:divBdr>
                    <w:top w:val="none" w:sz="0" w:space="0" w:color="auto"/>
                    <w:left w:val="none" w:sz="0" w:space="0" w:color="auto"/>
                    <w:bottom w:val="none" w:sz="0" w:space="0" w:color="auto"/>
                    <w:right w:val="none" w:sz="0" w:space="0" w:color="auto"/>
                  </w:divBdr>
                </w:div>
                <w:div w:id="1280641999">
                  <w:marLeft w:val="640"/>
                  <w:marRight w:val="0"/>
                  <w:marTop w:val="0"/>
                  <w:marBottom w:val="0"/>
                  <w:divBdr>
                    <w:top w:val="none" w:sz="0" w:space="0" w:color="auto"/>
                    <w:left w:val="none" w:sz="0" w:space="0" w:color="auto"/>
                    <w:bottom w:val="none" w:sz="0" w:space="0" w:color="auto"/>
                    <w:right w:val="none" w:sz="0" w:space="0" w:color="auto"/>
                  </w:divBdr>
                </w:div>
                <w:div w:id="2089376645">
                  <w:marLeft w:val="640"/>
                  <w:marRight w:val="0"/>
                  <w:marTop w:val="0"/>
                  <w:marBottom w:val="0"/>
                  <w:divBdr>
                    <w:top w:val="none" w:sz="0" w:space="0" w:color="auto"/>
                    <w:left w:val="none" w:sz="0" w:space="0" w:color="auto"/>
                    <w:bottom w:val="none" w:sz="0" w:space="0" w:color="auto"/>
                    <w:right w:val="none" w:sz="0" w:space="0" w:color="auto"/>
                  </w:divBdr>
                </w:div>
                <w:div w:id="503515402">
                  <w:marLeft w:val="640"/>
                  <w:marRight w:val="0"/>
                  <w:marTop w:val="0"/>
                  <w:marBottom w:val="0"/>
                  <w:divBdr>
                    <w:top w:val="none" w:sz="0" w:space="0" w:color="auto"/>
                    <w:left w:val="none" w:sz="0" w:space="0" w:color="auto"/>
                    <w:bottom w:val="none" w:sz="0" w:space="0" w:color="auto"/>
                    <w:right w:val="none" w:sz="0" w:space="0" w:color="auto"/>
                  </w:divBdr>
                </w:div>
                <w:div w:id="1514765589">
                  <w:marLeft w:val="640"/>
                  <w:marRight w:val="0"/>
                  <w:marTop w:val="0"/>
                  <w:marBottom w:val="0"/>
                  <w:divBdr>
                    <w:top w:val="none" w:sz="0" w:space="0" w:color="auto"/>
                    <w:left w:val="none" w:sz="0" w:space="0" w:color="auto"/>
                    <w:bottom w:val="none" w:sz="0" w:space="0" w:color="auto"/>
                    <w:right w:val="none" w:sz="0" w:space="0" w:color="auto"/>
                  </w:divBdr>
                </w:div>
                <w:div w:id="751319924">
                  <w:marLeft w:val="640"/>
                  <w:marRight w:val="0"/>
                  <w:marTop w:val="0"/>
                  <w:marBottom w:val="0"/>
                  <w:divBdr>
                    <w:top w:val="none" w:sz="0" w:space="0" w:color="auto"/>
                    <w:left w:val="none" w:sz="0" w:space="0" w:color="auto"/>
                    <w:bottom w:val="none" w:sz="0" w:space="0" w:color="auto"/>
                    <w:right w:val="none" w:sz="0" w:space="0" w:color="auto"/>
                  </w:divBdr>
                </w:div>
                <w:div w:id="1785926431">
                  <w:marLeft w:val="640"/>
                  <w:marRight w:val="0"/>
                  <w:marTop w:val="0"/>
                  <w:marBottom w:val="0"/>
                  <w:divBdr>
                    <w:top w:val="none" w:sz="0" w:space="0" w:color="auto"/>
                    <w:left w:val="none" w:sz="0" w:space="0" w:color="auto"/>
                    <w:bottom w:val="none" w:sz="0" w:space="0" w:color="auto"/>
                    <w:right w:val="none" w:sz="0" w:space="0" w:color="auto"/>
                  </w:divBdr>
                </w:div>
                <w:div w:id="440154073">
                  <w:marLeft w:val="640"/>
                  <w:marRight w:val="0"/>
                  <w:marTop w:val="0"/>
                  <w:marBottom w:val="0"/>
                  <w:divBdr>
                    <w:top w:val="none" w:sz="0" w:space="0" w:color="auto"/>
                    <w:left w:val="none" w:sz="0" w:space="0" w:color="auto"/>
                    <w:bottom w:val="none" w:sz="0" w:space="0" w:color="auto"/>
                    <w:right w:val="none" w:sz="0" w:space="0" w:color="auto"/>
                  </w:divBdr>
                </w:div>
                <w:div w:id="351617710">
                  <w:marLeft w:val="640"/>
                  <w:marRight w:val="0"/>
                  <w:marTop w:val="0"/>
                  <w:marBottom w:val="0"/>
                  <w:divBdr>
                    <w:top w:val="none" w:sz="0" w:space="0" w:color="auto"/>
                    <w:left w:val="none" w:sz="0" w:space="0" w:color="auto"/>
                    <w:bottom w:val="none" w:sz="0" w:space="0" w:color="auto"/>
                    <w:right w:val="none" w:sz="0" w:space="0" w:color="auto"/>
                  </w:divBdr>
                </w:div>
              </w:divsChild>
            </w:div>
            <w:div w:id="1727990498">
              <w:marLeft w:val="0"/>
              <w:marRight w:val="0"/>
              <w:marTop w:val="0"/>
              <w:marBottom w:val="0"/>
              <w:divBdr>
                <w:top w:val="none" w:sz="0" w:space="0" w:color="auto"/>
                <w:left w:val="none" w:sz="0" w:space="0" w:color="auto"/>
                <w:bottom w:val="none" w:sz="0" w:space="0" w:color="auto"/>
                <w:right w:val="none" w:sz="0" w:space="0" w:color="auto"/>
              </w:divBdr>
              <w:divsChild>
                <w:div w:id="495266217">
                  <w:marLeft w:val="640"/>
                  <w:marRight w:val="0"/>
                  <w:marTop w:val="0"/>
                  <w:marBottom w:val="0"/>
                  <w:divBdr>
                    <w:top w:val="none" w:sz="0" w:space="0" w:color="auto"/>
                    <w:left w:val="none" w:sz="0" w:space="0" w:color="auto"/>
                    <w:bottom w:val="none" w:sz="0" w:space="0" w:color="auto"/>
                    <w:right w:val="none" w:sz="0" w:space="0" w:color="auto"/>
                  </w:divBdr>
                </w:div>
                <w:div w:id="988828527">
                  <w:marLeft w:val="640"/>
                  <w:marRight w:val="0"/>
                  <w:marTop w:val="0"/>
                  <w:marBottom w:val="0"/>
                  <w:divBdr>
                    <w:top w:val="none" w:sz="0" w:space="0" w:color="auto"/>
                    <w:left w:val="none" w:sz="0" w:space="0" w:color="auto"/>
                    <w:bottom w:val="none" w:sz="0" w:space="0" w:color="auto"/>
                    <w:right w:val="none" w:sz="0" w:space="0" w:color="auto"/>
                  </w:divBdr>
                </w:div>
                <w:div w:id="1770273062">
                  <w:marLeft w:val="640"/>
                  <w:marRight w:val="0"/>
                  <w:marTop w:val="0"/>
                  <w:marBottom w:val="0"/>
                  <w:divBdr>
                    <w:top w:val="none" w:sz="0" w:space="0" w:color="auto"/>
                    <w:left w:val="none" w:sz="0" w:space="0" w:color="auto"/>
                    <w:bottom w:val="none" w:sz="0" w:space="0" w:color="auto"/>
                    <w:right w:val="none" w:sz="0" w:space="0" w:color="auto"/>
                  </w:divBdr>
                </w:div>
                <w:div w:id="1851672698">
                  <w:marLeft w:val="640"/>
                  <w:marRight w:val="0"/>
                  <w:marTop w:val="0"/>
                  <w:marBottom w:val="0"/>
                  <w:divBdr>
                    <w:top w:val="none" w:sz="0" w:space="0" w:color="auto"/>
                    <w:left w:val="none" w:sz="0" w:space="0" w:color="auto"/>
                    <w:bottom w:val="none" w:sz="0" w:space="0" w:color="auto"/>
                    <w:right w:val="none" w:sz="0" w:space="0" w:color="auto"/>
                  </w:divBdr>
                </w:div>
                <w:div w:id="420033598">
                  <w:marLeft w:val="640"/>
                  <w:marRight w:val="0"/>
                  <w:marTop w:val="0"/>
                  <w:marBottom w:val="0"/>
                  <w:divBdr>
                    <w:top w:val="none" w:sz="0" w:space="0" w:color="auto"/>
                    <w:left w:val="none" w:sz="0" w:space="0" w:color="auto"/>
                    <w:bottom w:val="none" w:sz="0" w:space="0" w:color="auto"/>
                    <w:right w:val="none" w:sz="0" w:space="0" w:color="auto"/>
                  </w:divBdr>
                </w:div>
                <w:div w:id="1330980711">
                  <w:marLeft w:val="640"/>
                  <w:marRight w:val="0"/>
                  <w:marTop w:val="0"/>
                  <w:marBottom w:val="0"/>
                  <w:divBdr>
                    <w:top w:val="none" w:sz="0" w:space="0" w:color="auto"/>
                    <w:left w:val="none" w:sz="0" w:space="0" w:color="auto"/>
                    <w:bottom w:val="none" w:sz="0" w:space="0" w:color="auto"/>
                    <w:right w:val="none" w:sz="0" w:space="0" w:color="auto"/>
                  </w:divBdr>
                </w:div>
                <w:div w:id="874317891">
                  <w:marLeft w:val="640"/>
                  <w:marRight w:val="0"/>
                  <w:marTop w:val="0"/>
                  <w:marBottom w:val="0"/>
                  <w:divBdr>
                    <w:top w:val="none" w:sz="0" w:space="0" w:color="auto"/>
                    <w:left w:val="none" w:sz="0" w:space="0" w:color="auto"/>
                    <w:bottom w:val="none" w:sz="0" w:space="0" w:color="auto"/>
                    <w:right w:val="none" w:sz="0" w:space="0" w:color="auto"/>
                  </w:divBdr>
                </w:div>
                <w:div w:id="123813349">
                  <w:marLeft w:val="640"/>
                  <w:marRight w:val="0"/>
                  <w:marTop w:val="0"/>
                  <w:marBottom w:val="0"/>
                  <w:divBdr>
                    <w:top w:val="none" w:sz="0" w:space="0" w:color="auto"/>
                    <w:left w:val="none" w:sz="0" w:space="0" w:color="auto"/>
                    <w:bottom w:val="none" w:sz="0" w:space="0" w:color="auto"/>
                    <w:right w:val="none" w:sz="0" w:space="0" w:color="auto"/>
                  </w:divBdr>
                </w:div>
                <w:div w:id="42682748">
                  <w:marLeft w:val="640"/>
                  <w:marRight w:val="0"/>
                  <w:marTop w:val="0"/>
                  <w:marBottom w:val="0"/>
                  <w:divBdr>
                    <w:top w:val="none" w:sz="0" w:space="0" w:color="auto"/>
                    <w:left w:val="none" w:sz="0" w:space="0" w:color="auto"/>
                    <w:bottom w:val="none" w:sz="0" w:space="0" w:color="auto"/>
                    <w:right w:val="none" w:sz="0" w:space="0" w:color="auto"/>
                  </w:divBdr>
                </w:div>
                <w:div w:id="1222591867">
                  <w:marLeft w:val="640"/>
                  <w:marRight w:val="0"/>
                  <w:marTop w:val="0"/>
                  <w:marBottom w:val="0"/>
                  <w:divBdr>
                    <w:top w:val="none" w:sz="0" w:space="0" w:color="auto"/>
                    <w:left w:val="none" w:sz="0" w:space="0" w:color="auto"/>
                    <w:bottom w:val="none" w:sz="0" w:space="0" w:color="auto"/>
                    <w:right w:val="none" w:sz="0" w:space="0" w:color="auto"/>
                  </w:divBdr>
                </w:div>
                <w:div w:id="712922209">
                  <w:marLeft w:val="640"/>
                  <w:marRight w:val="0"/>
                  <w:marTop w:val="0"/>
                  <w:marBottom w:val="0"/>
                  <w:divBdr>
                    <w:top w:val="none" w:sz="0" w:space="0" w:color="auto"/>
                    <w:left w:val="none" w:sz="0" w:space="0" w:color="auto"/>
                    <w:bottom w:val="none" w:sz="0" w:space="0" w:color="auto"/>
                    <w:right w:val="none" w:sz="0" w:space="0" w:color="auto"/>
                  </w:divBdr>
                </w:div>
                <w:div w:id="1063915947">
                  <w:marLeft w:val="640"/>
                  <w:marRight w:val="0"/>
                  <w:marTop w:val="0"/>
                  <w:marBottom w:val="0"/>
                  <w:divBdr>
                    <w:top w:val="none" w:sz="0" w:space="0" w:color="auto"/>
                    <w:left w:val="none" w:sz="0" w:space="0" w:color="auto"/>
                    <w:bottom w:val="none" w:sz="0" w:space="0" w:color="auto"/>
                    <w:right w:val="none" w:sz="0" w:space="0" w:color="auto"/>
                  </w:divBdr>
                </w:div>
                <w:div w:id="1674409108">
                  <w:marLeft w:val="640"/>
                  <w:marRight w:val="0"/>
                  <w:marTop w:val="0"/>
                  <w:marBottom w:val="0"/>
                  <w:divBdr>
                    <w:top w:val="none" w:sz="0" w:space="0" w:color="auto"/>
                    <w:left w:val="none" w:sz="0" w:space="0" w:color="auto"/>
                    <w:bottom w:val="none" w:sz="0" w:space="0" w:color="auto"/>
                    <w:right w:val="none" w:sz="0" w:space="0" w:color="auto"/>
                  </w:divBdr>
                </w:div>
                <w:div w:id="1976522412">
                  <w:marLeft w:val="640"/>
                  <w:marRight w:val="0"/>
                  <w:marTop w:val="0"/>
                  <w:marBottom w:val="0"/>
                  <w:divBdr>
                    <w:top w:val="none" w:sz="0" w:space="0" w:color="auto"/>
                    <w:left w:val="none" w:sz="0" w:space="0" w:color="auto"/>
                    <w:bottom w:val="none" w:sz="0" w:space="0" w:color="auto"/>
                    <w:right w:val="none" w:sz="0" w:space="0" w:color="auto"/>
                  </w:divBdr>
                </w:div>
                <w:div w:id="428090614">
                  <w:marLeft w:val="640"/>
                  <w:marRight w:val="0"/>
                  <w:marTop w:val="0"/>
                  <w:marBottom w:val="0"/>
                  <w:divBdr>
                    <w:top w:val="none" w:sz="0" w:space="0" w:color="auto"/>
                    <w:left w:val="none" w:sz="0" w:space="0" w:color="auto"/>
                    <w:bottom w:val="none" w:sz="0" w:space="0" w:color="auto"/>
                    <w:right w:val="none" w:sz="0" w:space="0" w:color="auto"/>
                  </w:divBdr>
                </w:div>
                <w:div w:id="111171343">
                  <w:marLeft w:val="640"/>
                  <w:marRight w:val="0"/>
                  <w:marTop w:val="0"/>
                  <w:marBottom w:val="0"/>
                  <w:divBdr>
                    <w:top w:val="none" w:sz="0" w:space="0" w:color="auto"/>
                    <w:left w:val="none" w:sz="0" w:space="0" w:color="auto"/>
                    <w:bottom w:val="none" w:sz="0" w:space="0" w:color="auto"/>
                    <w:right w:val="none" w:sz="0" w:space="0" w:color="auto"/>
                  </w:divBdr>
                </w:div>
                <w:div w:id="222379001">
                  <w:marLeft w:val="640"/>
                  <w:marRight w:val="0"/>
                  <w:marTop w:val="0"/>
                  <w:marBottom w:val="0"/>
                  <w:divBdr>
                    <w:top w:val="none" w:sz="0" w:space="0" w:color="auto"/>
                    <w:left w:val="none" w:sz="0" w:space="0" w:color="auto"/>
                    <w:bottom w:val="none" w:sz="0" w:space="0" w:color="auto"/>
                    <w:right w:val="none" w:sz="0" w:space="0" w:color="auto"/>
                  </w:divBdr>
                </w:div>
                <w:div w:id="1474562838">
                  <w:marLeft w:val="640"/>
                  <w:marRight w:val="0"/>
                  <w:marTop w:val="0"/>
                  <w:marBottom w:val="0"/>
                  <w:divBdr>
                    <w:top w:val="none" w:sz="0" w:space="0" w:color="auto"/>
                    <w:left w:val="none" w:sz="0" w:space="0" w:color="auto"/>
                    <w:bottom w:val="none" w:sz="0" w:space="0" w:color="auto"/>
                    <w:right w:val="none" w:sz="0" w:space="0" w:color="auto"/>
                  </w:divBdr>
                </w:div>
                <w:div w:id="1635283680">
                  <w:marLeft w:val="640"/>
                  <w:marRight w:val="0"/>
                  <w:marTop w:val="0"/>
                  <w:marBottom w:val="0"/>
                  <w:divBdr>
                    <w:top w:val="none" w:sz="0" w:space="0" w:color="auto"/>
                    <w:left w:val="none" w:sz="0" w:space="0" w:color="auto"/>
                    <w:bottom w:val="none" w:sz="0" w:space="0" w:color="auto"/>
                    <w:right w:val="none" w:sz="0" w:space="0" w:color="auto"/>
                  </w:divBdr>
                </w:div>
                <w:div w:id="922106504">
                  <w:marLeft w:val="640"/>
                  <w:marRight w:val="0"/>
                  <w:marTop w:val="0"/>
                  <w:marBottom w:val="0"/>
                  <w:divBdr>
                    <w:top w:val="none" w:sz="0" w:space="0" w:color="auto"/>
                    <w:left w:val="none" w:sz="0" w:space="0" w:color="auto"/>
                    <w:bottom w:val="none" w:sz="0" w:space="0" w:color="auto"/>
                    <w:right w:val="none" w:sz="0" w:space="0" w:color="auto"/>
                  </w:divBdr>
                </w:div>
                <w:div w:id="515001502">
                  <w:marLeft w:val="640"/>
                  <w:marRight w:val="0"/>
                  <w:marTop w:val="0"/>
                  <w:marBottom w:val="0"/>
                  <w:divBdr>
                    <w:top w:val="none" w:sz="0" w:space="0" w:color="auto"/>
                    <w:left w:val="none" w:sz="0" w:space="0" w:color="auto"/>
                    <w:bottom w:val="none" w:sz="0" w:space="0" w:color="auto"/>
                    <w:right w:val="none" w:sz="0" w:space="0" w:color="auto"/>
                  </w:divBdr>
                </w:div>
                <w:div w:id="1450320879">
                  <w:marLeft w:val="640"/>
                  <w:marRight w:val="0"/>
                  <w:marTop w:val="0"/>
                  <w:marBottom w:val="0"/>
                  <w:divBdr>
                    <w:top w:val="none" w:sz="0" w:space="0" w:color="auto"/>
                    <w:left w:val="none" w:sz="0" w:space="0" w:color="auto"/>
                    <w:bottom w:val="none" w:sz="0" w:space="0" w:color="auto"/>
                    <w:right w:val="none" w:sz="0" w:space="0" w:color="auto"/>
                  </w:divBdr>
                </w:div>
                <w:div w:id="601492583">
                  <w:marLeft w:val="640"/>
                  <w:marRight w:val="0"/>
                  <w:marTop w:val="0"/>
                  <w:marBottom w:val="0"/>
                  <w:divBdr>
                    <w:top w:val="none" w:sz="0" w:space="0" w:color="auto"/>
                    <w:left w:val="none" w:sz="0" w:space="0" w:color="auto"/>
                    <w:bottom w:val="none" w:sz="0" w:space="0" w:color="auto"/>
                    <w:right w:val="none" w:sz="0" w:space="0" w:color="auto"/>
                  </w:divBdr>
                </w:div>
                <w:div w:id="1273243954">
                  <w:marLeft w:val="640"/>
                  <w:marRight w:val="0"/>
                  <w:marTop w:val="0"/>
                  <w:marBottom w:val="0"/>
                  <w:divBdr>
                    <w:top w:val="none" w:sz="0" w:space="0" w:color="auto"/>
                    <w:left w:val="none" w:sz="0" w:space="0" w:color="auto"/>
                    <w:bottom w:val="none" w:sz="0" w:space="0" w:color="auto"/>
                    <w:right w:val="none" w:sz="0" w:space="0" w:color="auto"/>
                  </w:divBdr>
                </w:div>
                <w:div w:id="147746227">
                  <w:marLeft w:val="640"/>
                  <w:marRight w:val="0"/>
                  <w:marTop w:val="0"/>
                  <w:marBottom w:val="0"/>
                  <w:divBdr>
                    <w:top w:val="none" w:sz="0" w:space="0" w:color="auto"/>
                    <w:left w:val="none" w:sz="0" w:space="0" w:color="auto"/>
                    <w:bottom w:val="none" w:sz="0" w:space="0" w:color="auto"/>
                    <w:right w:val="none" w:sz="0" w:space="0" w:color="auto"/>
                  </w:divBdr>
                </w:div>
                <w:div w:id="300959607">
                  <w:marLeft w:val="640"/>
                  <w:marRight w:val="0"/>
                  <w:marTop w:val="0"/>
                  <w:marBottom w:val="0"/>
                  <w:divBdr>
                    <w:top w:val="none" w:sz="0" w:space="0" w:color="auto"/>
                    <w:left w:val="none" w:sz="0" w:space="0" w:color="auto"/>
                    <w:bottom w:val="none" w:sz="0" w:space="0" w:color="auto"/>
                    <w:right w:val="none" w:sz="0" w:space="0" w:color="auto"/>
                  </w:divBdr>
                </w:div>
                <w:div w:id="1059717771">
                  <w:marLeft w:val="640"/>
                  <w:marRight w:val="0"/>
                  <w:marTop w:val="0"/>
                  <w:marBottom w:val="0"/>
                  <w:divBdr>
                    <w:top w:val="none" w:sz="0" w:space="0" w:color="auto"/>
                    <w:left w:val="none" w:sz="0" w:space="0" w:color="auto"/>
                    <w:bottom w:val="none" w:sz="0" w:space="0" w:color="auto"/>
                    <w:right w:val="none" w:sz="0" w:space="0" w:color="auto"/>
                  </w:divBdr>
                </w:div>
                <w:div w:id="68624061">
                  <w:marLeft w:val="640"/>
                  <w:marRight w:val="0"/>
                  <w:marTop w:val="0"/>
                  <w:marBottom w:val="0"/>
                  <w:divBdr>
                    <w:top w:val="none" w:sz="0" w:space="0" w:color="auto"/>
                    <w:left w:val="none" w:sz="0" w:space="0" w:color="auto"/>
                    <w:bottom w:val="none" w:sz="0" w:space="0" w:color="auto"/>
                    <w:right w:val="none" w:sz="0" w:space="0" w:color="auto"/>
                  </w:divBdr>
                </w:div>
                <w:div w:id="1557085672">
                  <w:marLeft w:val="640"/>
                  <w:marRight w:val="0"/>
                  <w:marTop w:val="0"/>
                  <w:marBottom w:val="0"/>
                  <w:divBdr>
                    <w:top w:val="none" w:sz="0" w:space="0" w:color="auto"/>
                    <w:left w:val="none" w:sz="0" w:space="0" w:color="auto"/>
                    <w:bottom w:val="none" w:sz="0" w:space="0" w:color="auto"/>
                    <w:right w:val="none" w:sz="0" w:space="0" w:color="auto"/>
                  </w:divBdr>
                </w:div>
                <w:div w:id="92434164">
                  <w:marLeft w:val="640"/>
                  <w:marRight w:val="0"/>
                  <w:marTop w:val="0"/>
                  <w:marBottom w:val="0"/>
                  <w:divBdr>
                    <w:top w:val="none" w:sz="0" w:space="0" w:color="auto"/>
                    <w:left w:val="none" w:sz="0" w:space="0" w:color="auto"/>
                    <w:bottom w:val="none" w:sz="0" w:space="0" w:color="auto"/>
                    <w:right w:val="none" w:sz="0" w:space="0" w:color="auto"/>
                  </w:divBdr>
                </w:div>
                <w:div w:id="750005918">
                  <w:marLeft w:val="640"/>
                  <w:marRight w:val="0"/>
                  <w:marTop w:val="0"/>
                  <w:marBottom w:val="0"/>
                  <w:divBdr>
                    <w:top w:val="none" w:sz="0" w:space="0" w:color="auto"/>
                    <w:left w:val="none" w:sz="0" w:space="0" w:color="auto"/>
                    <w:bottom w:val="none" w:sz="0" w:space="0" w:color="auto"/>
                    <w:right w:val="none" w:sz="0" w:space="0" w:color="auto"/>
                  </w:divBdr>
                </w:div>
                <w:div w:id="1831479452">
                  <w:marLeft w:val="640"/>
                  <w:marRight w:val="0"/>
                  <w:marTop w:val="0"/>
                  <w:marBottom w:val="0"/>
                  <w:divBdr>
                    <w:top w:val="none" w:sz="0" w:space="0" w:color="auto"/>
                    <w:left w:val="none" w:sz="0" w:space="0" w:color="auto"/>
                    <w:bottom w:val="none" w:sz="0" w:space="0" w:color="auto"/>
                    <w:right w:val="none" w:sz="0" w:space="0" w:color="auto"/>
                  </w:divBdr>
                </w:div>
                <w:div w:id="3868779">
                  <w:marLeft w:val="640"/>
                  <w:marRight w:val="0"/>
                  <w:marTop w:val="0"/>
                  <w:marBottom w:val="0"/>
                  <w:divBdr>
                    <w:top w:val="none" w:sz="0" w:space="0" w:color="auto"/>
                    <w:left w:val="none" w:sz="0" w:space="0" w:color="auto"/>
                    <w:bottom w:val="none" w:sz="0" w:space="0" w:color="auto"/>
                    <w:right w:val="none" w:sz="0" w:space="0" w:color="auto"/>
                  </w:divBdr>
                </w:div>
                <w:div w:id="145897014">
                  <w:marLeft w:val="640"/>
                  <w:marRight w:val="0"/>
                  <w:marTop w:val="0"/>
                  <w:marBottom w:val="0"/>
                  <w:divBdr>
                    <w:top w:val="none" w:sz="0" w:space="0" w:color="auto"/>
                    <w:left w:val="none" w:sz="0" w:space="0" w:color="auto"/>
                    <w:bottom w:val="none" w:sz="0" w:space="0" w:color="auto"/>
                    <w:right w:val="none" w:sz="0" w:space="0" w:color="auto"/>
                  </w:divBdr>
                </w:div>
                <w:div w:id="1384794968">
                  <w:marLeft w:val="640"/>
                  <w:marRight w:val="0"/>
                  <w:marTop w:val="0"/>
                  <w:marBottom w:val="0"/>
                  <w:divBdr>
                    <w:top w:val="none" w:sz="0" w:space="0" w:color="auto"/>
                    <w:left w:val="none" w:sz="0" w:space="0" w:color="auto"/>
                    <w:bottom w:val="none" w:sz="0" w:space="0" w:color="auto"/>
                    <w:right w:val="none" w:sz="0" w:space="0" w:color="auto"/>
                  </w:divBdr>
                </w:div>
                <w:div w:id="2098398627">
                  <w:marLeft w:val="640"/>
                  <w:marRight w:val="0"/>
                  <w:marTop w:val="0"/>
                  <w:marBottom w:val="0"/>
                  <w:divBdr>
                    <w:top w:val="none" w:sz="0" w:space="0" w:color="auto"/>
                    <w:left w:val="none" w:sz="0" w:space="0" w:color="auto"/>
                    <w:bottom w:val="none" w:sz="0" w:space="0" w:color="auto"/>
                    <w:right w:val="none" w:sz="0" w:space="0" w:color="auto"/>
                  </w:divBdr>
                </w:div>
                <w:div w:id="1404909083">
                  <w:marLeft w:val="640"/>
                  <w:marRight w:val="0"/>
                  <w:marTop w:val="0"/>
                  <w:marBottom w:val="0"/>
                  <w:divBdr>
                    <w:top w:val="none" w:sz="0" w:space="0" w:color="auto"/>
                    <w:left w:val="none" w:sz="0" w:space="0" w:color="auto"/>
                    <w:bottom w:val="none" w:sz="0" w:space="0" w:color="auto"/>
                    <w:right w:val="none" w:sz="0" w:space="0" w:color="auto"/>
                  </w:divBdr>
                </w:div>
                <w:div w:id="1247766481">
                  <w:marLeft w:val="640"/>
                  <w:marRight w:val="0"/>
                  <w:marTop w:val="0"/>
                  <w:marBottom w:val="0"/>
                  <w:divBdr>
                    <w:top w:val="none" w:sz="0" w:space="0" w:color="auto"/>
                    <w:left w:val="none" w:sz="0" w:space="0" w:color="auto"/>
                    <w:bottom w:val="none" w:sz="0" w:space="0" w:color="auto"/>
                    <w:right w:val="none" w:sz="0" w:space="0" w:color="auto"/>
                  </w:divBdr>
                </w:div>
                <w:div w:id="1895846477">
                  <w:marLeft w:val="640"/>
                  <w:marRight w:val="0"/>
                  <w:marTop w:val="0"/>
                  <w:marBottom w:val="0"/>
                  <w:divBdr>
                    <w:top w:val="none" w:sz="0" w:space="0" w:color="auto"/>
                    <w:left w:val="none" w:sz="0" w:space="0" w:color="auto"/>
                    <w:bottom w:val="none" w:sz="0" w:space="0" w:color="auto"/>
                    <w:right w:val="none" w:sz="0" w:space="0" w:color="auto"/>
                  </w:divBdr>
                </w:div>
                <w:div w:id="2014455652">
                  <w:marLeft w:val="640"/>
                  <w:marRight w:val="0"/>
                  <w:marTop w:val="0"/>
                  <w:marBottom w:val="0"/>
                  <w:divBdr>
                    <w:top w:val="none" w:sz="0" w:space="0" w:color="auto"/>
                    <w:left w:val="none" w:sz="0" w:space="0" w:color="auto"/>
                    <w:bottom w:val="none" w:sz="0" w:space="0" w:color="auto"/>
                    <w:right w:val="none" w:sz="0" w:space="0" w:color="auto"/>
                  </w:divBdr>
                </w:div>
                <w:div w:id="1272711289">
                  <w:marLeft w:val="640"/>
                  <w:marRight w:val="0"/>
                  <w:marTop w:val="0"/>
                  <w:marBottom w:val="0"/>
                  <w:divBdr>
                    <w:top w:val="none" w:sz="0" w:space="0" w:color="auto"/>
                    <w:left w:val="none" w:sz="0" w:space="0" w:color="auto"/>
                    <w:bottom w:val="none" w:sz="0" w:space="0" w:color="auto"/>
                    <w:right w:val="none" w:sz="0" w:space="0" w:color="auto"/>
                  </w:divBdr>
                </w:div>
                <w:div w:id="408691948">
                  <w:marLeft w:val="640"/>
                  <w:marRight w:val="0"/>
                  <w:marTop w:val="0"/>
                  <w:marBottom w:val="0"/>
                  <w:divBdr>
                    <w:top w:val="none" w:sz="0" w:space="0" w:color="auto"/>
                    <w:left w:val="none" w:sz="0" w:space="0" w:color="auto"/>
                    <w:bottom w:val="none" w:sz="0" w:space="0" w:color="auto"/>
                    <w:right w:val="none" w:sz="0" w:space="0" w:color="auto"/>
                  </w:divBdr>
                </w:div>
                <w:div w:id="378941216">
                  <w:marLeft w:val="640"/>
                  <w:marRight w:val="0"/>
                  <w:marTop w:val="0"/>
                  <w:marBottom w:val="0"/>
                  <w:divBdr>
                    <w:top w:val="none" w:sz="0" w:space="0" w:color="auto"/>
                    <w:left w:val="none" w:sz="0" w:space="0" w:color="auto"/>
                    <w:bottom w:val="none" w:sz="0" w:space="0" w:color="auto"/>
                    <w:right w:val="none" w:sz="0" w:space="0" w:color="auto"/>
                  </w:divBdr>
                </w:div>
                <w:div w:id="1944606225">
                  <w:marLeft w:val="640"/>
                  <w:marRight w:val="0"/>
                  <w:marTop w:val="0"/>
                  <w:marBottom w:val="0"/>
                  <w:divBdr>
                    <w:top w:val="none" w:sz="0" w:space="0" w:color="auto"/>
                    <w:left w:val="none" w:sz="0" w:space="0" w:color="auto"/>
                    <w:bottom w:val="none" w:sz="0" w:space="0" w:color="auto"/>
                    <w:right w:val="none" w:sz="0" w:space="0" w:color="auto"/>
                  </w:divBdr>
                </w:div>
                <w:div w:id="2026667154">
                  <w:marLeft w:val="640"/>
                  <w:marRight w:val="0"/>
                  <w:marTop w:val="0"/>
                  <w:marBottom w:val="0"/>
                  <w:divBdr>
                    <w:top w:val="none" w:sz="0" w:space="0" w:color="auto"/>
                    <w:left w:val="none" w:sz="0" w:space="0" w:color="auto"/>
                    <w:bottom w:val="none" w:sz="0" w:space="0" w:color="auto"/>
                    <w:right w:val="none" w:sz="0" w:space="0" w:color="auto"/>
                  </w:divBdr>
                </w:div>
                <w:div w:id="382411972">
                  <w:marLeft w:val="640"/>
                  <w:marRight w:val="0"/>
                  <w:marTop w:val="0"/>
                  <w:marBottom w:val="0"/>
                  <w:divBdr>
                    <w:top w:val="none" w:sz="0" w:space="0" w:color="auto"/>
                    <w:left w:val="none" w:sz="0" w:space="0" w:color="auto"/>
                    <w:bottom w:val="none" w:sz="0" w:space="0" w:color="auto"/>
                    <w:right w:val="none" w:sz="0" w:space="0" w:color="auto"/>
                  </w:divBdr>
                </w:div>
                <w:div w:id="2083137353">
                  <w:marLeft w:val="640"/>
                  <w:marRight w:val="0"/>
                  <w:marTop w:val="0"/>
                  <w:marBottom w:val="0"/>
                  <w:divBdr>
                    <w:top w:val="none" w:sz="0" w:space="0" w:color="auto"/>
                    <w:left w:val="none" w:sz="0" w:space="0" w:color="auto"/>
                    <w:bottom w:val="none" w:sz="0" w:space="0" w:color="auto"/>
                    <w:right w:val="none" w:sz="0" w:space="0" w:color="auto"/>
                  </w:divBdr>
                </w:div>
                <w:div w:id="554318226">
                  <w:marLeft w:val="640"/>
                  <w:marRight w:val="0"/>
                  <w:marTop w:val="0"/>
                  <w:marBottom w:val="0"/>
                  <w:divBdr>
                    <w:top w:val="none" w:sz="0" w:space="0" w:color="auto"/>
                    <w:left w:val="none" w:sz="0" w:space="0" w:color="auto"/>
                    <w:bottom w:val="none" w:sz="0" w:space="0" w:color="auto"/>
                    <w:right w:val="none" w:sz="0" w:space="0" w:color="auto"/>
                  </w:divBdr>
                </w:div>
                <w:div w:id="517547146">
                  <w:marLeft w:val="640"/>
                  <w:marRight w:val="0"/>
                  <w:marTop w:val="0"/>
                  <w:marBottom w:val="0"/>
                  <w:divBdr>
                    <w:top w:val="none" w:sz="0" w:space="0" w:color="auto"/>
                    <w:left w:val="none" w:sz="0" w:space="0" w:color="auto"/>
                    <w:bottom w:val="none" w:sz="0" w:space="0" w:color="auto"/>
                    <w:right w:val="none" w:sz="0" w:space="0" w:color="auto"/>
                  </w:divBdr>
                </w:div>
                <w:div w:id="1648121176">
                  <w:marLeft w:val="640"/>
                  <w:marRight w:val="0"/>
                  <w:marTop w:val="0"/>
                  <w:marBottom w:val="0"/>
                  <w:divBdr>
                    <w:top w:val="none" w:sz="0" w:space="0" w:color="auto"/>
                    <w:left w:val="none" w:sz="0" w:space="0" w:color="auto"/>
                    <w:bottom w:val="none" w:sz="0" w:space="0" w:color="auto"/>
                    <w:right w:val="none" w:sz="0" w:space="0" w:color="auto"/>
                  </w:divBdr>
                </w:div>
                <w:div w:id="1123888282">
                  <w:marLeft w:val="640"/>
                  <w:marRight w:val="0"/>
                  <w:marTop w:val="0"/>
                  <w:marBottom w:val="0"/>
                  <w:divBdr>
                    <w:top w:val="none" w:sz="0" w:space="0" w:color="auto"/>
                    <w:left w:val="none" w:sz="0" w:space="0" w:color="auto"/>
                    <w:bottom w:val="none" w:sz="0" w:space="0" w:color="auto"/>
                    <w:right w:val="none" w:sz="0" w:space="0" w:color="auto"/>
                  </w:divBdr>
                </w:div>
                <w:div w:id="532773054">
                  <w:marLeft w:val="640"/>
                  <w:marRight w:val="0"/>
                  <w:marTop w:val="0"/>
                  <w:marBottom w:val="0"/>
                  <w:divBdr>
                    <w:top w:val="none" w:sz="0" w:space="0" w:color="auto"/>
                    <w:left w:val="none" w:sz="0" w:space="0" w:color="auto"/>
                    <w:bottom w:val="none" w:sz="0" w:space="0" w:color="auto"/>
                    <w:right w:val="none" w:sz="0" w:space="0" w:color="auto"/>
                  </w:divBdr>
                </w:div>
                <w:div w:id="1178155975">
                  <w:marLeft w:val="640"/>
                  <w:marRight w:val="0"/>
                  <w:marTop w:val="0"/>
                  <w:marBottom w:val="0"/>
                  <w:divBdr>
                    <w:top w:val="none" w:sz="0" w:space="0" w:color="auto"/>
                    <w:left w:val="none" w:sz="0" w:space="0" w:color="auto"/>
                    <w:bottom w:val="none" w:sz="0" w:space="0" w:color="auto"/>
                    <w:right w:val="none" w:sz="0" w:space="0" w:color="auto"/>
                  </w:divBdr>
                </w:div>
                <w:div w:id="1227490403">
                  <w:marLeft w:val="640"/>
                  <w:marRight w:val="0"/>
                  <w:marTop w:val="0"/>
                  <w:marBottom w:val="0"/>
                  <w:divBdr>
                    <w:top w:val="none" w:sz="0" w:space="0" w:color="auto"/>
                    <w:left w:val="none" w:sz="0" w:space="0" w:color="auto"/>
                    <w:bottom w:val="none" w:sz="0" w:space="0" w:color="auto"/>
                    <w:right w:val="none" w:sz="0" w:space="0" w:color="auto"/>
                  </w:divBdr>
                </w:div>
                <w:div w:id="1531644472">
                  <w:marLeft w:val="640"/>
                  <w:marRight w:val="0"/>
                  <w:marTop w:val="0"/>
                  <w:marBottom w:val="0"/>
                  <w:divBdr>
                    <w:top w:val="none" w:sz="0" w:space="0" w:color="auto"/>
                    <w:left w:val="none" w:sz="0" w:space="0" w:color="auto"/>
                    <w:bottom w:val="none" w:sz="0" w:space="0" w:color="auto"/>
                    <w:right w:val="none" w:sz="0" w:space="0" w:color="auto"/>
                  </w:divBdr>
                </w:div>
                <w:div w:id="186410941">
                  <w:marLeft w:val="640"/>
                  <w:marRight w:val="0"/>
                  <w:marTop w:val="0"/>
                  <w:marBottom w:val="0"/>
                  <w:divBdr>
                    <w:top w:val="none" w:sz="0" w:space="0" w:color="auto"/>
                    <w:left w:val="none" w:sz="0" w:space="0" w:color="auto"/>
                    <w:bottom w:val="none" w:sz="0" w:space="0" w:color="auto"/>
                    <w:right w:val="none" w:sz="0" w:space="0" w:color="auto"/>
                  </w:divBdr>
                </w:div>
                <w:div w:id="1683360026">
                  <w:marLeft w:val="640"/>
                  <w:marRight w:val="0"/>
                  <w:marTop w:val="0"/>
                  <w:marBottom w:val="0"/>
                  <w:divBdr>
                    <w:top w:val="none" w:sz="0" w:space="0" w:color="auto"/>
                    <w:left w:val="none" w:sz="0" w:space="0" w:color="auto"/>
                    <w:bottom w:val="none" w:sz="0" w:space="0" w:color="auto"/>
                    <w:right w:val="none" w:sz="0" w:space="0" w:color="auto"/>
                  </w:divBdr>
                </w:div>
                <w:div w:id="818350008">
                  <w:marLeft w:val="640"/>
                  <w:marRight w:val="0"/>
                  <w:marTop w:val="0"/>
                  <w:marBottom w:val="0"/>
                  <w:divBdr>
                    <w:top w:val="none" w:sz="0" w:space="0" w:color="auto"/>
                    <w:left w:val="none" w:sz="0" w:space="0" w:color="auto"/>
                    <w:bottom w:val="none" w:sz="0" w:space="0" w:color="auto"/>
                    <w:right w:val="none" w:sz="0" w:space="0" w:color="auto"/>
                  </w:divBdr>
                </w:div>
                <w:div w:id="961302614">
                  <w:marLeft w:val="640"/>
                  <w:marRight w:val="0"/>
                  <w:marTop w:val="0"/>
                  <w:marBottom w:val="0"/>
                  <w:divBdr>
                    <w:top w:val="none" w:sz="0" w:space="0" w:color="auto"/>
                    <w:left w:val="none" w:sz="0" w:space="0" w:color="auto"/>
                    <w:bottom w:val="none" w:sz="0" w:space="0" w:color="auto"/>
                    <w:right w:val="none" w:sz="0" w:space="0" w:color="auto"/>
                  </w:divBdr>
                </w:div>
                <w:div w:id="188419345">
                  <w:marLeft w:val="640"/>
                  <w:marRight w:val="0"/>
                  <w:marTop w:val="0"/>
                  <w:marBottom w:val="0"/>
                  <w:divBdr>
                    <w:top w:val="none" w:sz="0" w:space="0" w:color="auto"/>
                    <w:left w:val="none" w:sz="0" w:space="0" w:color="auto"/>
                    <w:bottom w:val="none" w:sz="0" w:space="0" w:color="auto"/>
                    <w:right w:val="none" w:sz="0" w:space="0" w:color="auto"/>
                  </w:divBdr>
                </w:div>
                <w:div w:id="1406684489">
                  <w:marLeft w:val="640"/>
                  <w:marRight w:val="0"/>
                  <w:marTop w:val="0"/>
                  <w:marBottom w:val="0"/>
                  <w:divBdr>
                    <w:top w:val="none" w:sz="0" w:space="0" w:color="auto"/>
                    <w:left w:val="none" w:sz="0" w:space="0" w:color="auto"/>
                    <w:bottom w:val="none" w:sz="0" w:space="0" w:color="auto"/>
                    <w:right w:val="none" w:sz="0" w:space="0" w:color="auto"/>
                  </w:divBdr>
                </w:div>
                <w:div w:id="2146198852">
                  <w:marLeft w:val="640"/>
                  <w:marRight w:val="0"/>
                  <w:marTop w:val="0"/>
                  <w:marBottom w:val="0"/>
                  <w:divBdr>
                    <w:top w:val="none" w:sz="0" w:space="0" w:color="auto"/>
                    <w:left w:val="none" w:sz="0" w:space="0" w:color="auto"/>
                    <w:bottom w:val="none" w:sz="0" w:space="0" w:color="auto"/>
                    <w:right w:val="none" w:sz="0" w:space="0" w:color="auto"/>
                  </w:divBdr>
                </w:div>
                <w:div w:id="2006938251">
                  <w:marLeft w:val="640"/>
                  <w:marRight w:val="0"/>
                  <w:marTop w:val="0"/>
                  <w:marBottom w:val="0"/>
                  <w:divBdr>
                    <w:top w:val="none" w:sz="0" w:space="0" w:color="auto"/>
                    <w:left w:val="none" w:sz="0" w:space="0" w:color="auto"/>
                    <w:bottom w:val="none" w:sz="0" w:space="0" w:color="auto"/>
                    <w:right w:val="none" w:sz="0" w:space="0" w:color="auto"/>
                  </w:divBdr>
                </w:div>
                <w:div w:id="1855263882">
                  <w:marLeft w:val="640"/>
                  <w:marRight w:val="0"/>
                  <w:marTop w:val="0"/>
                  <w:marBottom w:val="0"/>
                  <w:divBdr>
                    <w:top w:val="none" w:sz="0" w:space="0" w:color="auto"/>
                    <w:left w:val="none" w:sz="0" w:space="0" w:color="auto"/>
                    <w:bottom w:val="none" w:sz="0" w:space="0" w:color="auto"/>
                    <w:right w:val="none" w:sz="0" w:space="0" w:color="auto"/>
                  </w:divBdr>
                </w:div>
                <w:div w:id="219705990">
                  <w:marLeft w:val="640"/>
                  <w:marRight w:val="0"/>
                  <w:marTop w:val="0"/>
                  <w:marBottom w:val="0"/>
                  <w:divBdr>
                    <w:top w:val="none" w:sz="0" w:space="0" w:color="auto"/>
                    <w:left w:val="none" w:sz="0" w:space="0" w:color="auto"/>
                    <w:bottom w:val="none" w:sz="0" w:space="0" w:color="auto"/>
                    <w:right w:val="none" w:sz="0" w:space="0" w:color="auto"/>
                  </w:divBdr>
                </w:div>
                <w:div w:id="465050098">
                  <w:marLeft w:val="640"/>
                  <w:marRight w:val="0"/>
                  <w:marTop w:val="0"/>
                  <w:marBottom w:val="0"/>
                  <w:divBdr>
                    <w:top w:val="none" w:sz="0" w:space="0" w:color="auto"/>
                    <w:left w:val="none" w:sz="0" w:space="0" w:color="auto"/>
                    <w:bottom w:val="none" w:sz="0" w:space="0" w:color="auto"/>
                    <w:right w:val="none" w:sz="0" w:space="0" w:color="auto"/>
                  </w:divBdr>
                </w:div>
                <w:div w:id="1639532831">
                  <w:marLeft w:val="640"/>
                  <w:marRight w:val="0"/>
                  <w:marTop w:val="0"/>
                  <w:marBottom w:val="0"/>
                  <w:divBdr>
                    <w:top w:val="none" w:sz="0" w:space="0" w:color="auto"/>
                    <w:left w:val="none" w:sz="0" w:space="0" w:color="auto"/>
                    <w:bottom w:val="none" w:sz="0" w:space="0" w:color="auto"/>
                    <w:right w:val="none" w:sz="0" w:space="0" w:color="auto"/>
                  </w:divBdr>
                </w:div>
                <w:div w:id="1402605556">
                  <w:marLeft w:val="640"/>
                  <w:marRight w:val="0"/>
                  <w:marTop w:val="0"/>
                  <w:marBottom w:val="0"/>
                  <w:divBdr>
                    <w:top w:val="none" w:sz="0" w:space="0" w:color="auto"/>
                    <w:left w:val="none" w:sz="0" w:space="0" w:color="auto"/>
                    <w:bottom w:val="none" w:sz="0" w:space="0" w:color="auto"/>
                    <w:right w:val="none" w:sz="0" w:space="0" w:color="auto"/>
                  </w:divBdr>
                </w:div>
                <w:div w:id="475954882">
                  <w:marLeft w:val="640"/>
                  <w:marRight w:val="0"/>
                  <w:marTop w:val="0"/>
                  <w:marBottom w:val="0"/>
                  <w:divBdr>
                    <w:top w:val="none" w:sz="0" w:space="0" w:color="auto"/>
                    <w:left w:val="none" w:sz="0" w:space="0" w:color="auto"/>
                    <w:bottom w:val="none" w:sz="0" w:space="0" w:color="auto"/>
                    <w:right w:val="none" w:sz="0" w:space="0" w:color="auto"/>
                  </w:divBdr>
                </w:div>
                <w:div w:id="77288854">
                  <w:marLeft w:val="640"/>
                  <w:marRight w:val="0"/>
                  <w:marTop w:val="0"/>
                  <w:marBottom w:val="0"/>
                  <w:divBdr>
                    <w:top w:val="none" w:sz="0" w:space="0" w:color="auto"/>
                    <w:left w:val="none" w:sz="0" w:space="0" w:color="auto"/>
                    <w:bottom w:val="none" w:sz="0" w:space="0" w:color="auto"/>
                    <w:right w:val="none" w:sz="0" w:space="0" w:color="auto"/>
                  </w:divBdr>
                </w:div>
                <w:div w:id="2076849724">
                  <w:marLeft w:val="640"/>
                  <w:marRight w:val="0"/>
                  <w:marTop w:val="0"/>
                  <w:marBottom w:val="0"/>
                  <w:divBdr>
                    <w:top w:val="none" w:sz="0" w:space="0" w:color="auto"/>
                    <w:left w:val="none" w:sz="0" w:space="0" w:color="auto"/>
                    <w:bottom w:val="none" w:sz="0" w:space="0" w:color="auto"/>
                    <w:right w:val="none" w:sz="0" w:space="0" w:color="auto"/>
                  </w:divBdr>
                </w:div>
                <w:div w:id="585846988">
                  <w:marLeft w:val="640"/>
                  <w:marRight w:val="0"/>
                  <w:marTop w:val="0"/>
                  <w:marBottom w:val="0"/>
                  <w:divBdr>
                    <w:top w:val="none" w:sz="0" w:space="0" w:color="auto"/>
                    <w:left w:val="none" w:sz="0" w:space="0" w:color="auto"/>
                    <w:bottom w:val="none" w:sz="0" w:space="0" w:color="auto"/>
                    <w:right w:val="none" w:sz="0" w:space="0" w:color="auto"/>
                  </w:divBdr>
                </w:div>
                <w:div w:id="1189828272">
                  <w:marLeft w:val="640"/>
                  <w:marRight w:val="0"/>
                  <w:marTop w:val="0"/>
                  <w:marBottom w:val="0"/>
                  <w:divBdr>
                    <w:top w:val="none" w:sz="0" w:space="0" w:color="auto"/>
                    <w:left w:val="none" w:sz="0" w:space="0" w:color="auto"/>
                    <w:bottom w:val="none" w:sz="0" w:space="0" w:color="auto"/>
                    <w:right w:val="none" w:sz="0" w:space="0" w:color="auto"/>
                  </w:divBdr>
                </w:div>
                <w:div w:id="1004240766">
                  <w:marLeft w:val="640"/>
                  <w:marRight w:val="0"/>
                  <w:marTop w:val="0"/>
                  <w:marBottom w:val="0"/>
                  <w:divBdr>
                    <w:top w:val="none" w:sz="0" w:space="0" w:color="auto"/>
                    <w:left w:val="none" w:sz="0" w:space="0" w:color="auto"/>
                    <w:bottom w:val="none" w:sz="0" w:space="0" w:color="auto"/>
                    <w:right w:val="none" w:sz="0" w:space="0" w:color="auto"/>
                  </w:divBdr>
                </w:div>
                <w:div w:id="1092363177">
                  <w:marLeft w:val="640"/>
                  <w:marRight w:val="0"/>
                  <w:marTop w:val="0"/>
                  <w:marBottom w:val="0"/>
                  <w:divBdr>
                    <w:top w:val="none" w:sz="0" w:space="0" w:color="auto"/>
                    <w:left w:val="none" w:sz="0" w:space="0" w:color="auto"/>
                    <w:bottom w:val="none" w:sz="0" w:space="0" w:color="auto"/>
                    <w:right w:val="none" w:sz="0" w:space="0" w:color="auto"/>
                  </w:divBdr>
                </w:div>
                <w:div w:id="192501922">
                  <w:marLeft w:val="640"/>
                  <w:marRight w:val="0"/>
                  <w:marTop w:val="0"/>
                  <w:marBottom w:val="0"/>
                  <w:divBdr>
                    <w:top w:val="none" w:sz="0" w:space="0" w:color="auto"/>
                    <w:left w:val="none" w:sz="0" w:space="0" w:color="auto"/>
                    <w:bottom w:val="none" w:sz="0" w:space="0" w:color="auto"/>
                    <w:right w:val="none" w:sz="0" w:space="0" w:color="auto"/>
                  </w:divBdr>
                </w:div>
                <w:div w:id="1568030070">
                  <w:marLeft w:val="640"/>
                  <w:marRight w:val="0"/>
                  <w:marTop w:val="0"/>
                  <w:marBottom w:val="0"/>
                  <w:divBdr>
                    <w:top w:val="none" w:sz="0" w:space="0" w:color="auto"/>
                    <w:left w:val="none" w:sz="0" w:space="0" w:color="auto"/>
                    <w:bottom w:val="none" w:sz="0" w:space="0" w:color="auto"/>
                    <w:right w:val="none" w:sz="0" w:space="0" w:color="auto"/>
                  </w:divBdr>
                </w:div>
                <w:div w:id="1729835436">
                  <w:marLeft w:val="640"/>
                  <w:marRight w:val="0"/>
                  <w:marTop w:val="0"/>
                  <w:marBottom w:val="0"/>
                  <w:divBdr>
                    <w:top w:val="none" w:sz="0" w:space="0" w:color="auto"/>
                    <w:left w:val="none" w:sz="0" w:space="0" w:color="auto"/>
                    <w:bottom w:val="none" w:sz="0" w:space="0" w:color="auto"/>
                    <w:right w:val="none" w:sz="0" w:space="0" w:color="auto"/>
                  </w:divBdr>
                </w:div>
                <w:div w:id="598220685">
                  <w:marLeft w:val="640"/>
                  <w:marRight w:val="0"/>
                  <w:marTop w:val="0"/>
                  <w:marBottom w:val="0"/>
                  <w:divBdr>
                    <w:top w:val="none" w:sz="0" w:space="0" w:color="auto"/>
                    <w:left w:val="none" w:sz="0" w:space="0" w:color="auto"/>
                    <w:bottom w:val="none" w:sz="0" w:space="0" w:color="auto"/>
                    <w:right w:val="none" w:sz="0" w:space="0" w:color="auto"/>
                  </w:divBdr>
                </w:div>
                <w:div w:id="2086370013">
                  <w:marLeft w:val="640"/>
                  <w:marRight w:val="0"/>
                  <w:marTop w:val="0"/>
                  <w:marBottom w:val="0"/>
                  <w:divBdr>
                    <w:top w:val="none" w:sz="0" w:space="0" w:color="auto"/>
                    <w:left w:val="none" w:sz="0" w:space="0" w:color="auto"/>
                    <w:bottom w:val="none" w:sz="0" w:space="0" w:color="auto"/>
                    <w:right w:val="none" w:sz="0" w:space="0" w:color="auto"/>
                  </w:divBdr>
                </w:div>
                <w:div w:id="423691335">
                  <w:marLeft w:val="640"/>
                  <w:marRight w:val="0"/>
                  <w:marTop w:val="0"/>
                  <w:marBottom w:val="0"/>
                  <w:divBdr>
                    <w:top w:val="none" w:sz="0" w:space="0" w:color="auto"/>
                    <w:left w:val="none" w:sz="0" w:space="0" w:color="auto"/>
                    <w:bottom w:val="none" w:sz="0" w:space="0" w:color="auto"/>
                    <w:right w:val="none" w:sz="0" w:space="0" w:color="auto"/>
                  </w:divBdr>
                </w:div>
                <w:div w:id="289559993">
                  <w:marLeft w:val="640"/>
                  <w:marRight w:val="0"/>
                  <w:marTop w:val="0"/>
                  <w:marBottom w:val="0"/>
                  <w:divBdr>
                    <w:top w:val="none" w:sz="0" w:space="0" w:color="auto"/>
                    <w:left w:val="none" w:sz="0" w:space="0" w:color="auto"/>
                    <w:bottom w:val="none" w:sz="0" w:space="0" w:color="auto"/>
                    <w:right w:val="none" w:sz="0" w:space="0" w:color="auto"/>
                  </w:divBdr>
                </w:div>
                <w:div w:id="1034817347">
                  <w:marLeft w:val="640"/>
                  <w:marRight w:val="0"/>
                  <w:marTop w:val="0"/>
                  <w:marBottom w:val="0"/>
                  <w:divBdr>
                    <w:top w:val="none" w:sz="0" w:space="0" w:color="auto"/>
                    <w:left w:val="none" w:sz="0" w:space="0" w:color="auto"/>
                    <w:bottom w:val="none" w:sz="0" w:space="0" w:color="auto"/>
                    <w:right w:val="none" w:sz="0" w:space="0" w:color="auto"/>
                  </w:divBdr>
                </w:div>
                <w:div w:id="391469794">
                  <w:marLeft w:val="640"/>
                  <w:marRight w:val="0"/>
                  <w:marTop w:val="0"/>
                  <w:marBottom w:val="0"/>
                  <w:divBdr>
                    <w:top w:val="none" w:sz="0" w:space="0" w:color="auto"/>
                    <w:left w:val="none" w:sz="0" w:space="0" w:color="auto"/>
                    <w:bottom w:val="none" w:sz="0" w:space="0" w:color="auto"/>
                    <w:right w:val="none" w:sz="0" w:space="0" w:color="auto"/>
                  </w:divBdr>
                </w:div>
                <w:div w:id="1003901135">
                  <w:marLeft w:val="640"/>
                  <w:marRight w:val="0"/>
                  <w:marTop w:val="0"/>
                  <w:marBottom w:val="0"/>
                  <w:divBdr>
                    <w:top w:val="none" w:sz="0" w:space="0" w:color="auto"/>
                    <w:left w:val="none" w:sz="0" w:space="0" w:color="auto"/>
                    <w:bottom w:val="none" w:sz="0" w:space="0" w:color="auto"/>
                    <w:right w:val="none" w:sz="0" w:space="0" w:color="auto"/>
                  </w:divBdr>
                </w:div>
                <w:div w:id="890964931">
                  <w:marLeft w:val="640"/>
                  <w:marRight w:val="0"/>
                  <w:marTop w:val="0"/>
                  <w:marBottom w:val="0"/>
                  <w:divBdr>
                    <w:top w:val="none" w:sz="0" w:space="0" w:color="auto"/>
                    <w:left w:val="none" w:sz="0" w:space="0" w:color="auto"/>
                    <w:bottom w:val="none" w:sz="0" w:space="0" w:color="auto"/>
                    <w:right w:val="none" w:sz="0" w:space="0" w:color="auto"/>
                  </w:divBdr>
                </w:div>
                <w:div w:id="1365137914">
                  <w:marLeft w:val="640"/>
                  <w:marRight w:val="0"/>
                  <w:marTop w:val="0"/>
                  <w:marBottom w:val="0"/>
                  <w:divBdr>
                    <w:top w:val="none" w:sz="0" w:space="0" w:color="auto"/>
                    <w:left w:val="none" w:sz="0" w:space="0" w:color="auto"/>
                    <w:bottom w:val="none" w:sz="0" w:space="0" w:color="auto"/>
                    <w:right w:val="none" w:sz="0" w:space="0" w:color="auto"/>
                  </w:divBdr>
                </w:div>
                <w:div w:id="1845900783">
                  <w:marLeft w:val="640"/>
                  <w:marRight w:val="0"/>
                  <w:marTop w:val="0"/>
                  <w:marBottom w:val="0"/>
                  <w:divBdr>
                    <w:top w:val="none" w:sz="0" w:space="0" w:color="auto"/>
                    <w:left w:val="none" w:sz="0" w:space="0" w:color="auto"/>
                    <w:bottom w:val="none" w:sz="0" w:space="0" w:color="auto"/>
                    <w:right w:val="none" w:sz="0" w:space="0" w:color="auto"/>
                  </w:divBdr>
                </w:div>
                <w:div w:id="990526339">
                  <w:marLeft w:val="640"/>
                  <w:marRight w:val="0"/>
                  <w:marTop w:val="0"/>
                  <w:marBottom w:val="0"/>
                  <w:divBdr>
                    <w:top w:val="none" w:sz="0" w:space="0" w:color="auto"/>
                    <w:left w:val="none" w:sz="0" w:space="0" w:color="auto"/>
                    <w:bottom w:val="none" w:sz="0" w:space="0" w:color="auto"/>
                    <w:right w:val="none" w:sz="0" w:space="0" w:color="auto"/>
                  </w:divBdr>
                </w:div>
                <w:div w:id="997271631">
                  <w:marLeft w:val="640"/>
                  <w:marRight w:val="0"/>
                  <w:marTop w:val="0"/>
                  <w:marBottom w:val="0"/>
                  <w:divBdr>
                    <w:top w:val="none" w:sz="0" w:space="0" w:color="auto"/>
                    <w:left w:val="none" w:sz="0" w:space="0" w:color="auto"/>
                    <w:bottom w:val="none" w:sz="0" w:space="0" w:color="auto"/>
                    <w:right w:val="none" w:sz="0" w:space="0" w:color="auto"/>
                  </w:divBdr>
                </w:div>
                <w:div w:id="2099135361">
                  <w:marLeft w:val="640"/>
                  <w:marRight w:val="0"/>
                  <w:marTop w:val="0"/>
                  <w:marBottom w:val="0"/>
                  <w:divBdr>
                    <w:top w:val="none" w:sz="0" w:space="0" w:color="auto"/>
                    <w:left w:val="none" w:sz="0" w:space="0" w:color="auto"/>
                    <w:bottom w:val="none" w:sz="0" w:space="0" w:color="auto"/>
                    <w:right w:val="none" w:sz="0" w:space="0" w:color="auto"/>
                  </w:divBdr>
                </w:div>
                <w:div w:id="1125730455">
                  <w:marLeft w:val="640"/>
                  <w:marRight w:val="0"/>
                  <w:marTop w:val="0"/>
                  <w:marBottom w:val="0"/>
                  <w:divBdr>
                    <w:top w:val="none" w:sz="0" w:space="0" w:color="auto"/>
                    <w:left w:val="none" w:sz="0" w:space="0" w:color="auto"/>
                    <w:bottom w:val="none" w:sz="0" w:space="0" w:color="auto"/>
                    <w:right w:val="none" w:sz="0" w:space="0" w:color="auto"/>
                  </w:divBdr>
                </w:div>
                <w:div w:id="1904487027">
                  <w:marLeft w:val="640"/>
                  <w:marRight w:val="0"/>
                  <w:marTop w:val="0"/>
                  <w:marBottom w:val="0"/>
                  <w:divBdr>
                    <w:top w:val="none" w:sz="0" w:space="0" w:color="auto"/>
                    <w:left w:val="none" w:sz="0" w:space="0" w:color="auto"/>
                    <w:bottom w:val="none" w:sz="0" w:space="0" w:color="auto"/>
                    <w:right w:val="none" w:sz="0" w:space="0" w:color="auto"/>
                  </w:divBdr>
                </w:div>
                <w:div w:id="330136931">
                  <w:marLeft w:val="640"/>
                  <w:marRight w:val="0"/>
                  <w:marTop w:val="0"/>
                  <w:marBottom w:val="0"/>
                  <w:divBdr>
                    <w:top w:val="none" w:sz="0" w:space="0" w:color="auto"/>
                    <w:left w:val="none" w:sz="0" w:space="0" w:color="auto"/>
                    <w:bottom w:val="none" w:sz="0" w:space="0" w:color="auto"/>
                    <w:right w:val="none" w:sz="0" w:space="0" w:color="auto"/>
                  </w:divBdr>
                </w:div>
                <w:div w:id="1863323712">
                  <w:marLeft w:val="640"/>
                  <w:marRight w:val="0"/>
                  <w:marTop w:val="0"/>
                  <w:marBottom w:val="0"/>
                  <w:divBdr>
                    <w:top w:val="none" w:sz="0" w:space="0" w:color="auto"/>
                    <w:left w:val="none" w:sz="0" w:space="0" w:color="auto"/>
                    <w:bottom w:val="none" w:sz="0" w:space="0" w:color="auto"/>
                    <w:right w:val="none" w:sz="0" w:space="0" w:color="auto"/>
                  </w:divBdr>
                </w:div>
                <w:div w:id="27997229">
                  <w:marLeft w:val="640"/>
                  <w:marRight w:val="0"/>
                  <w:marTop w:val="0"/>
                  <w:marBottom w:val="0"/>
                  <w:divBdr>
                    <w:top w:val="none" w:sz="0" w:space="0" w:color="auto"/>
                    <w:left w:val="none" w:sz="0" w:space="0" w:color="auto"/>
                    <w:bottom w:val="none" w:sz="0" w:space="0" w:color="auto"/>
                    <w:right w:val="none" w:sz="0" w:space="0" w:color="auto"/>
                  </w:divBdr>
                </w:div>
                <w:div w:id="846137052">
                  <w:marLeft w:val="640"/>
                  <w:marRight w:val="0"/>
                  <w:marTop w:val="0"/>
                  <w:marBottom w:val="0"/>
                  <w:divBdr>
                    <w:top w:val="none" w:sz="0" w:space="0" w:color="auto"/>
                    <w:left w:val="none" w:sz="0" w:space="0" w:color="auto"/>
                    <w:bottom w:val="none" w:sz="0" w:space="0" w:color="auto"/>
                    <w:right w:val="none" w:sz="0" w:space="0" w:color="auto"/>
                  </w:divBdr>
                </w:div>
                <w:div w:id="868101067">
                  <w:marLeft w:val="640"/>
                  <w:marRight w:val="0"/>
                  <w:marTop w:val="0"/>
                  <w:marBottom w:val="0"/>
                  <w:divBdr>
                    <w:top w:val="none" w:sz="0" w:space="0" w:color="auto"/>
                    <w:left w:val="none" w:sz="0" w:space="0" w:color="auto"/>
                    <w:bottom w:val="none" w:sz="0" w:space="0" w:color="auto"/>
                    <w:right w:val="none" w:sz="0" w:space="0" w:color="auto"/>
                  </w:divBdr>
                </w:div>
                <w:div w:id="751120717">
                  <w:marLeft w:val="640"/>
                  <w:marRight w:val="0"/>
                  <w:marTop w:val="0"/>
                  <w:marBottom w:val="0"/>
                  <w:divBdr>
                    <w:top w:val="none" w:sz="0" w:space="0" w:color="auto"/>
                    <w:left w:val="none" w:sz="0" w:space="0" w:color="auto"/>
                    <w:bottom w:val="none" w:sz="0" w:space="0" w:color="auto"/>
                    <w:right w:val="none" w:sz="0" w:space="0" w:color="auto"/>
                  </w:divBdr>
                </w:div>
                <w:div w:id="1852252735">
                  <w:marLeft w:val="640"/>
                  <w:marRight w:val="0"/>
                  <w:marTop w:val="0"/>
                  <w:marBottom w:val="0"/>
                  <w:divBdr>
                    <w:top w:val="none" w:sz="0" w:space="0" w:color="auto"/>
                    <w:left w:val="none" w:sz="0" w:space="0" w:color="auto"/>
                    <w:bottom w:val="none" w:sz="0" w:space="0" w:color="auto"/>
                    <w:right w:val="none" w:sz="0" w:space="0" w:color="auto"/>
                  </w:divBdr>
                </w:div>
                <w:div w:id="1688211246">
                  <w:marLeft w:val="640"/>
                  <w:marRight w:val="0"/>
                  <w:marTop w:val="0"/>
                  <w:marBottom w:val="0"/>
                  <w:divBdr>
                    <w:top w:val="none" w:sz="0" w:space="0" w:color="auto"/>
                    <w:left w:val="none" w:sz="0" w:space="0" w:color="auto"/>
                    <w:bottom w:val="none" w:sz="0" w:space="0" w:color="auto"/>
                    <w:right w:val="none" w:sz="0" w:space="0" w:color="auto"/>
                  </w:divBdr>
                </w:div>
                <w:div w:id="1498964017">
                  <w:marLeft w:val="640"/>
                  <w:marRight w:val="0"/>
                  <w:marTop w:val="0"/>
                  <w:marBottom w:val="0"/>
                  <w:divBdr>
                    <w:top w:val="none" w:sz="0" w:space="0" w:color="auto"/>
                    <w:left w:val="none" w:sz="0" w:space="0" w:color="auto"/>
                    <w:bottom w:val="none" w:sz="0" w:space="0" w:color="auto"/>
                    <w:right w:val="none" w:sz="0" w:space="0" w:color="auto"/>
                  </w:divBdr>
                </w:div>
                <w:div w:id="1407529355">
                  <w:marLeft w:val="640"/>
                  <w:marRight w:val="0"/>
                  <w:marTop w:val="0"/>
                  <w:marBottom w:val="0"/>
                  <w:divBdr>
                    <w:top w:val="none" w:sz="0" w:space="0" w:color="auto"/>
                    <w:left w:val="none" w:sz="0" w:space="0" w:color="auto"/>
                    <w:bottom w:val="none" w:sz="0" w:space="0" w:color="auto"/>
                    <w:right w:val="none" w:sz="0" w:space="0" w:color="auto"/>
                  </w:divBdr>
                </w:div>
                <w:div w:id="635376228">
                  <w:marLeft w:val="640"/>
                  <w:marRight w:val="0"/>
                  <w:marTop w:val="0"/>
                  <w:marBottom w:val="0"/>
                  <w:divBdr>
                    <w:top w:val="none" w:sz="0" w:space="0" w:color="auto"/>
                    <w:left w:val="none" w:sz="0" w:space="0" w:color="auto"/>
                    <w:bottom w:val="none" w:sz="0" w:space="0" w:color="auto"/>
                    <w:right w:val="none" w:sz="0" w:space="0" w:color="auto"/>
                  </w:divBdr>
                </w:div>
                <w:div w:id="261497948">
                  <w:marLeft w:val="640"/>
                  <w:marRight w:val="0"/>
                  <w:marTop w:val="0"/>
                  <w:marBottom w:val="0"/>
                  <w:divBdr>
                    <w:top w:val="none" w:sz="0" w:space="0" w:color="auto"/>
                    <w:left w:val="none" w:sz="0" w:space="0" w:color="auto"/>
                    <w:bottom w:val="none" w:sz="0" w:space="0" w:color="auto"/>
                    <w:right w:val="none" w:sz="0" w:space="0" w:color="auto"/>
                  </w:divBdr>
                </w:div>
                <w:div w:id="1873150227">
                  <w:marLeft w:val="640"/>
                  <w:marRight w:val="0"/>
                  <w:marTop w:val="0"/>
                  <w:marBottom w:val="0"/>
                  <w:divBdr>
                    <w:top w:val="none" w:sz="0" w:space="0" w:color="auto"/>
                    <w:left w:val="none" w:sz="0" w:space="0" w:color="auto"/>
                    <w:bottom w:val="none" w:sz="0" w:space="0" w:color="auto"/>
                    <w:right w:val="none" w:sz="0" w:space="0" w:color="auto"/>
                  </w:divBdr>
                </w:div>
                <w:div w:id="1103571674">
                  <w:marLeft w:val="640"/>
                  <w:marRight w:val="0"/>
                  <w:marTop w:val="0"/>
                  <w:marBottom w:val="0"/>
                  <w:divBdr>
                    <w:top w:val="none" w:sz="0" w:space="0" w:color="auto"/>
                    <w:left w:val="none" w:sz="0" w:space="0" w:color="auto"/>
                    <w:bottom w:val="none" w:sz="0" w:space="0" w:color="auto"/>
                    <w:right w:val="none" w:sz="0" w:space="0" w:color="auto"/>
                  </w:divBdr>
                </w:div>
                <w:div w:id="2055496136">
                  <w:marLeft w:val="640"/>
                  <w:marRight w:val="0"/>
                  <w:marTop w:val="0"/>
                  <w:marBottom w:val="0"/>
                  <w:divBdr>
                    <w:top w:val="none" w:sz="0" w:space="0" w:color="auto"/>
                    <w:left w:val="none" w:sz="0" w:space="0" w:color="auto"/>
                    <w:bottom w:val="none" w:sz="0" w:space="0" w:color="auto"/>
                    <w:right w:val="none" w:sz="0" w:space="0" w:color="auto"/>
                  </w:divBdr>
                </w:div>
                <w:div w:id="1416319634">
                  <w:marLeft w:val="640"/>
                  <w:marRight w:val="0"/>
                  <w:marTop w:val="0"/>
                  <w:marBottom w:val="0"/>
                  <w:divBdr>
                    <w:top w:val="none" w:sz="0" w:space="0" w:color="auto"/>
                    <w:left w:val="none" w:sz="0" w:space="0" w:color="auto"/>
                    <w:bottom w:val="none" w:sz="0" w:space="0" w:color="auto"/>
                    <w:right w:val="none" w:sz="0" w:space="0" w:color="auto"/>
                  </w:divBdr>
                </w:div>
                <w:div w:id="1335835250">
                  <w:marLeft w:val="640"/>
                  <w:marRight w:val="0"/>
                  <w:marTop w:val="0"/>
                  <w:marBottom w:val="0"/>
                  <w:divBdr>
                    <w:top w:val="none" w:sz="0" w:space="0" w:color="auto"/>
                    <w:left w:val="none" w:sz="0" w:space="0" w:color="auto"/>
                    <w:bottom w:val="none" w:sz="0" w:space="0" w:color="auto"/>
                    <w:right w:val="none" w:sz="0" w:space="0" w:color="auto"/>
                  </w:divBdr>
                </w:div>
                <w:div w:id="1164008164">
                  <w:marLeft w:val="640"/>
                  <w:marRight w:val="0"/>
                  <w:marTop w:val="0"/>
                  <w:marBottom w:val="0"/>
                  <w:divBdr>
                    <w:top w:val="none" w:sz="0" w:space="0" w:color="auto"/>
                    <w:left w:val="none" w:sz="0" w:space="0" w:color="auto"/>
                    <w:bottom w:val="none" w:sz="0" w:space="0" w:color="auto"/>
                    <w:right w:val="none" w:sz="0" w:space="0" w:color="auto"/>
                  </w:divBdr>
                </w:div>
                <w:div w:id="2061782631">
                  <w:marLeft w:val="640"/>
                  <w:marRight w:val="0"/>
                  <w:marTop w:val="0"/>
                  <w:marBottom w:val="0"/>
                  <w:divBdr>
                    <w:top w:val="none" w:sz="0" w:space="0" w:color="auto"/>
                    <w:left w:val="none" w:sz="0" w:space="0" w:color="auto"/>
                    <w:bottom w:val="none" w:sz="0" w:space="0" w:color="auto"/>
                    <w:right w:val="none" w:sz="0" w:space="0" w:color="auto"/>
                  </w:divBdr>
                </w:div>
                <w:div w:id="1565294294">
                  <w:marLeft w:val="640"/>
                  <w:marRight w:val="0"/>
                  <w:marTop w:val="0"/>
                  <w:marBottom w:val="0"/>
                  <w:divBdr>
                    <w:top w:val="none" w:sz="0" w:space="0" w:color="auto"/>
                    <w:left w:val="none" w:sz="0" w:space="0" w:color="auto"/>
                    <w:bottom w:val="none" w:sz="0" w:space="0" w:color="auto"/>
                    <w:right w:val="none" w:sz="0" w:space="0" w:color="auto"/>
                  </w:divBdr>
                </w:div>
                <w:div w:id="189416005">
                  <w:marLeft w:val="640"/>
                  <w:marRight w:val="0"/>
                  <w:marTop w:val="0"/>
                  <w:marBottom w:val="0"/>
                  <w:divBdr>
                    <w:top w:val="none" w:sz="0" w:space="0" w:color="auto"/>
                    <w:left w:val="none" w:sz="0" w:space="0" w:color="auto"/>
                    <w:bottom w:val="none" w:sz="0" w:space="0" w:color="auto"/>
                    <w:right w:val="none" w:sz="0" w:space="0" w:color="auto"/>
                  </w:divBdr>
                </w:div>
              </w:divsChild>
            </w:div>
            <w:div w:id="975142268">
              <w:marLeft w:val="0"/>
              <w:marRight w:val="0"/>
              <w:marTop w:val="0"/>
              <w:marBottom w:val="0"/>
              <w:divBdr>
                <w:top w:val="none" w:sz="0" w:space="0" w:color="auto"/>
                <w:left w:val="none" w:sz="0" w:space="0" w:color="auto"/>
                <w:bottom w:val="none" w:sz="0" w:space="0" w:color="auto"/>
                <w:right w:val="none" w:sz="0" w:space="0" w:color="auto"/>
              </w:divBdr>
              <w:divsChild>
                <w:div w:id="1701199011">
                  <w:marLeft w:val="640"/>
                  <w:marRight w:val="0"/>
                  <w:marTop w:val="0"/>
                  <w:marBottom w:val="0"/>
                  <w:divBdr>
                    <w:top w:val="none" w:sz="0" w:space="0" w:color="auto"/>
                    <w:left w:val="none" w:sz="0" w:space="0" w:color="auto"/>
                    <w:bottom w:val="none" w:sz="0" w:space="0" w:color="auto"/>
                    <w:right w:val="none" w:sz="0" w:space="0" w:color="auto"/>
                  </w:divBdr>
                </w:div>
                <w:div w:id="1108768863">
                  <w:marLeft w:val="640"/>
                  <w:marRight w:val="0"/>
                  <w:marTop w:val="0"/>
                  <w:marBottom w:val="0"/>
                  <w:divBdr>
                    <w:top w:val="none" w:sz="0" w:space="0" w:color="auto"/>
                    <w:left w:val="none" w:sz="0" w:space="0" w:color="auto"/>
                    <w:bottom w:val="none" w:sz="0" w:space="0" w:color="auto"/>
                    <w:right w:val="none" w:sz="0" w:space="0" w:color="auto"/>
                  </w:divBdr>
                </w:div>
                <w:div w:id="2013530480">
                  <w:marLeft w:val="640"/>
                  <w:marRight w:val="0"/>
                  <w:marTop w:val="0"/>
                  <w:marBottom w:val="0"/>
                  <w:divBdr>
                    <w:top w:val="none" w:sz="0" w:space="0" w:color="auto"/>
                    <w:left w:val="none" w:sz="0" w:space="0" w:color="auto"/>
                    <w:bottom w:val="none" w:sz="0" w:space="0" w:color="auto"/>
                    <w:right w:val="none" w:sz="0" w:space="0" w:color="auto"/>
                  </w:divBdr>
                </w:div>
                <w:div w:id="325129669">
                  <w:marLeft w:val="640"/>
                  <w:marRight w:val="0"/>
                  <w:marTop w:val="0"/>
                  <w:marBottom w:val="0"/>
                  <w:divBdr>
                    <w:top w:val="none" w:sz="0" w:space="0" w:color="auto"/>
                    <w:left w:val="none" w:sz="0" w:space="0" w:color="auto"/>
                    <w:bottom w:val="none" w:sz="0" w:space="0" w:color="auto"/>
                    <w:right w:val="none" w:sz="0" w:space="0" w:color="auto"/>
                  </w:divBdr>
                </w:div>
                <w:div w:id="1026054485">
                  <w:marLeft w:val="640"/>
                  <w:marRight w:val="0"/>
                  <w:marTop w:val="0"/>
                  <w:marBottom w:val="0"/>
                  <w:divBdr>
                    <w:top w:val="none" w:sz="0" w:space="0" w:color="auto"/>
                    <w:left w:val="none" w:sz="0" w:space="0" w:color="auto"/>
                    <w:bottom w:val="none" w:sz="0" w:space="0" w:color="auto"/>
                    <w:right w:val="none" w:sz="0" w:space="0" w:color="auto"/>
                  </w:divBdr>
                </w:div>
                <w:div w:id="1027874116">
                  <w:marLeft w:val="640"/>
                  <w:marRight w:val="0"/>
                  <w:marTop w:val="0"/>
                  <w:marBottom w:val="0"/>
                  <w:divBdr>
                    <w:top w:val="none" w:sz="0" w:space="0" w:color="auto"/>
                    <w:left w:val="none" w:sz="0" w:space="0" w:color="auto"/>
                    <w:bottom w:val="none" w:sz="0" w:space="0" w:color="auto"/>
                    <w:right w:val="none" w:sz="0" w:space="0" w:color="auto"/>
                  </w:divBdr>
                </w:div>
                <w:div w:id="1536308884">
                  <w:marLeft w:val="640"/>
                  <w:marRight w:val="0"/>
                  <w:marTop w:val="0"/>
                  <w:marBottom w:val="0"/>
                  <w:divBdr>
                    <w:top w:val="none" w:sz="0" w:space="0" w:color="auto"/>
                    <w:left w:val="none" w:sz="0" w:space="0" w:color="auto"/>
                    <w:bottom w:val="none" w:sz="0" w:space="0" w:color="auto"/>
                    <w:right w:val="none" w:sz="0" w:space="0" w:color="auto"/>
                  </w:divBdr>
                </w:div>
                <w:div w:id="1753576472">
                  <w:marLeft w:val="640"/>
                  <w:marRight w:val="0"/>
                  <w:marTop w:val="0"/>
                  <w:marBottom w:val="0"/>
                  <w:divBdr>
                    <w:top w:val="none" w:sz="0" w:space="0" w:color="auto"/>
                    <w:left w:val="none" w:sz="0" w:space="0" w:color="auto"/>
                    <w:bottom w:val="none" w:sz="0" w:space="0" w:color="auto"/>
                    <w:right w:val="none" w:sz="0" w:space="0" w:color="auto"/>
                  </w:divBdr>
                </w:div>
                <w:div w:id="1804883891">
                  <w:marLeft w:val="640"/>
                  <w:marRight w:val="0"/>
                  <w:marTop w:val="0"/>
                  <w:marBottom w:val="0"/>
                  <w:divBdr>
                    <w:top w:val="none" w:sz="0" w:space="0" w:color="auto"/>
                    <w:left w:val="none" w:sz="0" w:space="0" w:color="auto"/>
                    <w:bottom w:val="none" w:sz="0" w:space="0" w:color="auto"/>
                    <w:right w:val="none" w:sz="0" w:space="0" w:color="auto"/>
                  </w:divBdr>
                </w:div>
                <w:div w:id="2098088290">
                  <w:marLeft w:val="640"/>
                  <w:marRight w:val="0"/>
                  <w:marTop w:val="0"/>
                  <w:marBottom w:val="0"/>
                  <w:divBdr>
                    <w:top w:val="none" w:sz="0" w:space="0" w:color="auto"/>
                    <w:left w:val="none" w:sz="0" w:space="0" w:color="auto"/>
                    <w:bottom w:val="none" w:sz="0" w:space="0" w:color="auto"/>
                    <w:right w:val="none" w:sz="0" w:space="0" w:color="auto"/>
                  </w:divBdr>
                </w:div>
                <w:div w:id="1327199055">
                  <w:marLeft w:val="640"/>
                  <w:marRight w:val="0"/>
                  <w:marTop w:val="0"/>
                  <w:marBottom w:val="0"/>
                  <w:divBdr>
                    <w:top w:val="none" w:sz="0" w:space="0" w:color="auto"/>
                    <w:left w:val="none" w:sz="0" w:space="0" w:color="auto"/>
                    <w:bottom w:val="none" w:sz="0" w:space="0" w:color="auto"/>
                    <w:right w:val="none" w:sz="0" w:space="0" w:color="auto"/>
                  </w:divBdr>
                </w:div>
                <w:div w:id="1342851723">
                  <w:marLeft w:val="640"/>
                  <w:marRight w:val="0"/>
                  <w:marTop w:val="0"/>
                  <w:marBottom w:val="0"/>
                  <w:divBdr>
                    <w:top w:val="none" w:sz="0" w:space="0" w:color="auto"/>
                    <w:left w:val="none" w:sz="0" w:space="0" w:color="auto"/>
                    <w:bottom w:val="none" w:sz="0" w:space="0" w:color="auto"/>
                    <w:right w:val="none" w:sz="0" w:space="0" w:color="auto"/>
                  </w:divBdr>
                </w:div>
                <w:div w:id="1397509776">
                  <w:marLeft w:val="640"/>
                  <w:marRight w:val="0"/>
                  <w:marTop w:val="0"/>
                  <w:marBottom w:val="0"/>
                  <w:divBdr>
                    <w:top w:val="none" w:sz="0" w:space="0" w:color="auto"/>
                    <w:left w:val="none" w:sz="0" w:space="0" w:color="auto"/>
                    <w:bottom w:val="none" w:sz="0" w:space="0" w:color="auto"/>
                    <w:right w:val="none" w:sz="0" w:space="0" w:color="auto"/>
                  </w:divBdr>
                </w:div>
                <w:div w:id="26758671">
                  <w:marLeft w:val="640"/>
                  <w:marRight w:val="0"/>
                  <w:marTop w:val="0"/>
                  <w:marBottom w:val="0"/>
                  <w:divBdr>
                    <w:top w:val="none" w:sz="0" w:space="0" w:color="auto"/>
                    <w:left w:val="none" w:sz="0" w:space="0" w:color="auto"/>
                    <w:bottom w:val="none" w:sz="0" w:space="0" w:color="auto"/>
                    <w:right w:val="none" w:sz="0" w:space="0" w:color="auto"/>
                  </w:divBdr>
                </w:div>
                <w:div w:id="593591120">
                  <w:marLeft w:val="640"/>
                  <w:marRight w:val="0"/>
                  <w:marTop w:val="0"/>
                  <w:marBottom w:val="0"/>
                  <w:divBdr>
                    <w:top w:val="none" w:sz="0" w:space="0" w:color="auto"/>
                    <w:left w:val="none" w:sz="0" w:space="0" w:color="auto"/>
                    <w:bottom w:val="none" w:sz="0" w:space="0" w:color="auto"/>
                    <w:right w:val="none" w:sz="0" w:space="0" w:color="auto"/>
                  </w:divBdr>
                </w:div>
                <w:div w:id="1650018035">
                  <w:marLeft w:val="640"/>
                  <w:marRight w:val="0"/>
                  <w:marTop w:val="0"/>
                  <w:marBottom w:val="0"/>
                  <w:divBdr>
                    <w:top w:val="none" w:sz="0" w:space="0" w:color="auto"/>
                    <w:left w:val="none" w:sz="0" w:space="0" w:color="auto"/>
                    <w:bottom w:val="none" w:sz="0" w:space="0" w:color="auto"/>
                    <w:right w:val="none" w:sz="0" w:space="0" w:color="auto"/>
                  </w:divBdr>
                </w:div>
                <w:div w:id="2123919687">
                  <w:marLeft w:val="640"/>
                  <w:marRight w:val="0"/>
                  <w:marTop w:val="0"/>
                  <w:marBottom w:val="0"/>
                  <w:divBdr>
                    <w:top w:val="none" w:sz="0" w:space="0" w:color="auto"/>
                    <w:left w:val="none" w:sz="0" w:space="0" w:color="auto"/>
                    <w:bottom w:val="none" w:sz="0" w:space="0" w:color="auto"/>
                    <w:right w:val="none" w:sz="0" w:space="0" w:color="auto"/>
                  </w:divBdr>
                </w:div>
                <w:div w:id="1711756680">
                  <w:marLeft w:val="640"/>
                  <w:marRight w:val="0"/>
                  <w:marTop w:val="0"/>
                  <w:marBottom w:val="0"/>
                  <w:divBdr>
                    <w:top w:val="none" w:sz="0" w:space="0" w:color="auto"/>
                    <w:left w:val="none" w:sz="0" w:space="0" w:color="auto"/>
                    <w:bottom w:val="none" w:sz="0" w:space="0" w:color="auto"/>
                    <w:right w:val="none" w:sz="0" w:space="0" w:color="auto"/>
                  </w:divBdr>
                </w:div>
                <w:div w:id="1940942116">
                  <w:marLeft w:val="640"/>
                  <w:marRight w:val="0"/>
                  <w:marTop w:val="0"/>
                  <w:marBottom w:val="0"/>
                  <w:divBdr>
                    <w:top w:val="none" w:sz="0" w:space="0" w:color="auto"/>
                    <w:left w:val="none" w:sz="0" w:space="0" w:color="auto"/>
                    <w:bottom w:val="none" w:sz="0" w:space="0" w:color="auto"/>
                    <w:right w:val="none" w:sz="0" w:space="0" w:color="auto"/>
                  </w:divBdr>
                </w:div>
                <w:div w:id="361786199">
                  <w:marLeft w:val="640"/>
                  <w:marRight w:val="0"/>
                  <w:marTop w:val="0"/>
                  <w:marBottom w:val="0"/>
                  <w:divBdr>
                    <w:top w:val="none" w:sz="0" w:space="0" w:color="auto"/>
                    <w:left w:val="none" w:sz="0" w:space="0" w:color="auto"/>
                    <w:bottom w:val="none" w:sz="0" w:space="0" w:color="auto"/>
                    <w:right w:val="none" w:sz="0" w:space="0" w:color="auto"/>
                  </w:divBdr>
                </w:div>
                <w:div w:id="533153864">
                  <w:marLeft w:val="640"/>
                  <w:marRight w:val="0"/>
                  <w:marTop w:val="0"/>
                  <w:marBottom w:val="0"/>
                  <w:divBdr>
                    <w:top w:val="none" w:sz="0" w:space="0" w:color="auto"/>
                    <w:left w:val="none" w:sz="0" w:space="0" w:color="auto"/>
                    <w:bottom w:val="none" w:sz="0" w:space="0" w:color="auto"/>
                    <w:right w:val="none" w:sz="0" w:space="0" w:color="auto"/>
                  </w:divBdr>
                </w:div>
                <w:div w:id="42144075">
                  <w:marLeft w:val="640"/>
                  <w:marRight w:val="0"/>
                  <w:marTop w:val="0"/>
                  <w:marBottom w:val="0"/>
                  <w:divBdr>
                    <w:top w:val="none" w:sz="0" w:space="0" w:color="auto"/>
                    <w:left w:val="none" w:sz="0" w:space="0" w:color="auto"/>
                    <w:bottom w:val="none" w:sz="0" w:space="0" w:color="auto"/>
                    <w:right w:val="none" w:sz="0" w:space="0" w:color="auto"/>
                  </w:divBdr>
                </w:div>
                <w:div w:id="1794789507">
                  <w:marLeft w:val="640"/>
                  <w:marRight w:val="0"/>
                  <w:marTop w:val="0"/>
                  <w:marBottom w:val="0"/>
                  <w:divBdr>
                    <w:top w:val="none" w:sz="0" w:space="0" w:color="auto"/>
                    <w:left w:val="none" w:sz="0" w:space="0" w:color="auto"/>
                    <w:bottom w:val="none" w:sz="0" w:space="0" w:color="auto"/>
                    <w:right w:val="none" w:sz="0" w:space="0" w:color="auto"/>
                  </w:divBdr>
                </w:div>
                <w:div w:id="1675717138">
                  <w:marLeft w:val="640"/>
                  <w:marRight w:val="0"/>
                  <w:marTop w:val="0"/>
                  <w:marBottom w:val="0"/>
                  <w:divBdr>
                    <w:top w:val="none" w:sz="0" w:space="0" w:color="auto"/>
                    <w:left w:val="none" w:sz="0" w:space="0" w:color="auto"/>
                    <w:bottom w:val="none" w:sz="0" w:space="0" w:color="auto"/>
                    <w:right w:val="none" w:sz="0" w:space="0" w:color="auto"/>
                  </w:divBdr>
                </w:div>
                <w:div w:id="1794975926">
                  <w:marLeft w:val="640"/>
                  <w:marRight w:val="0"/>
                  <w:marTop w:val="0"/>
                  <w:marBottom w:val="0"/>
                  <w:divBdr>
                    <w:top w:val="none" w:sz="0" w:space="0" w:color="auto"/>
                    <w:left w:val="none" w:sz="0" w:space="0" w:color="auto"/>
                    <w:bottom w:val="none" w:sz="0" w:space="0" w:color="auto"/>
                    <w:right w:val="none" w:sz="0" w:space="0" w:color="auto"/>
                  </w:divBdr>
                </w:div>
                <w:div w:id="1901597272">
                  <w:marLeft w:val="640"/>
                  <w:marRight w:val="0"/>
                  <w:marTop w:val="0"/>
                  <w:marBottom w:val="0"/>
                  <w:divBdr>
                    <w:top w:val="none" w:sz="0" w:space="0" w:color="auto"/>
                    <w:left w:val="none" w:sz="0" w:space="0" w:color="auto"/>
                    <w:bottom w:val="none" w:sz="0" w:space="0" w:color="auto"/>
                    <w:right w:val="none" w:sz="0" w:space="0" w:color="auto"/>
                  </w:divBdr>
                </w:div>
                <w:div w:id="1092092568">
                  <w:marLeft w:val="640"/>
                  <w:marRight w:val="0"/>
                  <w:marTop w:val="0"/>
                  <w:marBottom w:val="0"/>
                  <w:divBdr>
                    <w:top w:val="none" w:sz="0" w:space="0" w:color="auto"/>
                    <w:left w:val="none" w:sz="0" w:space="0" w:color="auto"/>
                    <w:bottom w:val="none" w:sz="0" w:space="0" w:color="auto"/>
                    <w:right w:val="none" w:sz="0" w:space="0" w:color="auto"/>
                  </w:divBdr>
                </w:div>
                <w:div w:id="2089762554">
                  <w:marLeft w:val="640"/>
                  <w:marRight w:val="0"/>
                  <w:marTop w:val="0"/>
                  <w:marBottom w:val="0"/>
                  <w:divBdr>
                    <w:top w:val="none" w:sz="0" w:space="0" w:color="auto"/>
                    <w:left w:val="none" w:sz="0" w:space="0" w:color="auto"/>
                    <w:bottom w:val="none" w:sz="0" w:space="0" w:color="auto"/>
                    <w:right w:val="none" w:sz="0" w:space="0" w:color="auto"/>
                  </w:divBdr>
                </w:div>
                <w:div w:id="145827018">
                  <w:marLeft w:val="640"/>
                  <w:marRight w:val="0"/>
                  <w:marTop w:val="0"/>
                  <w:marBottom w:val="0"/>
                  <w:divBdr>
                    <w:top w:val="none" w:sz="0" w:space="0" w:color="auto"/>
                    <w:left w:val="none" w:sz="0" w:space="0" w:color="auto"/>
                    <w:bottom w:val="none" w:sz="0" w:space="0" w:color="auto"/>
                    <w:right w:val="none" w:sz="0" w:space="0" w:color="auto"/>
                  </w:divBdr>
                </w:div>
                <w:div w:id="2015298972">
                  <w:marLeft w:val="640"/>
                  <w:marRight w:val="0"/>
                  <w:marTop w:val="0"/>
                  <w:marBottom w:val="0"/>
                  <w:divBdr>
                    <w:top w:val="none" w:sz="0" w:space="0" w:color="auto"/>
                    <w:left w:val="none" w:sz="0" w:space="0" w:color="auto"/>
                    <w:bottom w:val="none" w:sz="0" w:space="0" w:color="auto"/>
                    <w:right w:val="none" w:sz="0" w:space="0" w:color="auto"/>
                  </w:divBdr>
                </w:div>
                <w:div w:id="955985000">
                  <w:marLeft w:val="640"/>
                  <w:marRight w:val="0"/>
                  <w:marTop w:val="0"/>
                  <w:marBottom w:val="0"/>
                  <w:divBdr>
                    <w:top w:val="none" w:sz="0" w:space="0" w:color="auto"/>
                    <w:left w:val="none" w:sz="0" w:space="0" w:color="auto"/>
                    <w:bottom w:val="none" w:sz="0" w:space="0" w:color="auto"/>
                    <w:right w:val="none" w:sz="0" w:space="0" w:color="auto"/>
                  </w:divBdr>
                </w:div>
                <w:div w:id="446900086">
                  <w:marLeft w:val="640"/>
                  <w:marRight w:val="0"/>
                  <w:marTop w:val="0"/>
                  <w:marBottom w:val="0"/>
                  <w:divBdr>
                    <w:top w:val="none" w:sz="0" w:space="0" w:color="auto"/>
                    <w:left w:val="none" w:sz="0" w:space="0" w:color="auto"/>
                    <w:bottom w:val="none" w:sz="0" w:space="0" w:color="auto"/>
                    <w:right w:val="none" w:sz="0" w:space="0" w:color="auto"/>
                  </w:divBdr>
                </w:div>
                <w:div w:id="1971589593">
                  <w:marLeft w:val="640"/>
                  <w:marRight w:val="0"/>
                  <w:marTop w:val="0"/>
                  <w:marBottom w:val="0"/>
                  <w:divBdr>
                    <w:top w:val="none" w:sz="0" w:space="0" w:color="auto"/>
                    <w:left w:val="none" w:sz="0" w:space="0" w:color="auto"/>
                    <w:bottom w:val="none" w:sz="0" w:space="0" w:color="auto"/>
                    <w:right w:val="none" w:sz="0" w:space="0" w:color="auto"/>
                  </w:divBdr>
                </w:div>
                <w:div w:id="1272476215">
                  <w:marLeft w:val="640"/>
                  <w:marRight w:val="0"/>
                  <w:marTop w:val="0"/>
                  <w:marBottom w:val="0"/>
                  <w:divBdr>
                    <w:top w:val="none" w:sz="0" w:space="0" w:color="auto"/>
                    <w:left w:val="none" w:sz="0" w:space="0" w:color="auto"/>
                    <w:bottom w:val="none" w:sz="0" w:space="0" w:color="auto"/>
                    <w:right w:val="none" w:sz="0" w:space="0" w:color="auto"/>
                  </w:divBdr>
                </w:div>
                <w:div w:id="1209415600">
                  <w:marLeft w:val="640"/>
                  <w:marRight w:val="0"/>
                  <w:marTop w:val="0"/>
                  <w:marBottom w:val="0"/>
                  <w:divBdr>
                    <w:top w:val="none" w:sz="0" w:space="0" w:color="auto"/>
                    <w:left w:val="none" w:sz="0" w:space="0" w:color="auto"/>
                    <w:bottom w:val="none" w:sz="0" w:space="0" w:color="auto"/>
                    <w:right w:val="none" w:sz="0" w:space="0" w:color="auto"/>
                  </w:divBdr>
                </w:div>
                <w:div w:id="2041590215">
                  <w:marLeft w:val="640"/>
                  <w:marRight w:val="0"/>
                  <w:marTop w:val="0"/>
                  <w:marBottom w:val="0"/>
                  <w:divBdr>
                    <w:top w:val="none" w:sz="0" w:space="0" w:color="auto"/>
                    <w:left w:val="none" w:sz="0" w:space="0" w:color="auto"/>
                    <w:bottom w:val="none" w:sz="0" w:space="0" w:color="auto"/>
                    <w:right w:val="none" w:sz="0" w:space="0" w:color="auto"/>
                  </w:divBdr>
                </w:div>
                <w:div w:id="985478331">
                  <w:marLeft w:val="640"/>
                  <w:marRight w:val="0"/>
                  <w:marTop w:val="0"/>
                  <w:marBottom w:val="0"/>
                  <w:divBdr>
                    <w:top w:val="none" w:sz="0" w:space="0" w:color="auto"/>
                    <w:left w:val="none" w:sz="0" w:space="0" w:color="auto"/>
                    <w:bottom w:val="none" w:sz="0" w:space="0" w:color="auto"/>
                    <w:right w:val="none" w:sz="0" w:space="0" w:color="auto"/>
                  </w:divBdr>
                </w:div>
                <w:div w:id="342250158">
                  <w:marLeft w:val="640"/>
                  <w:marRight w:val="0"/>
                  <w:marTop w:val="0"/>
                  <w:marBottom w:val="0"/>
                  <w:divBdr>
                    <w:top w:val="none" w:sz="0" w:space="0" w:color="auto"/>
                    <w:left w:val="none" w:sz="0" w:space="0" w:color="auto"/>
                    <w:bottom w:val="none" w:sz="0" w:space="0" w:color="auto"/>
                    <w:right w:val="none" w:sz="0" w:space="0" w:color="auto"/>
                  </w:divBdr>
                </w:div>
                <w:div w:id="2126924103">
                  <w:marLeft w:val="640"/>
                  <w:marRight w:val="0"/>
                  <w:marTop w:val="0"/>
                  <w:marBottom w:val="0"/>
                  <w:divBdr>
                    <w:top w:val="none" w:sz="0" w:space="0" w:color="auto"/>
                    <w:left w:val="none" w:sz="0" w:space="0" w:color="auto"/>
                    <w:bottom w:val="none" w:sz="0" w:space="0" w:color="auto"/>
                    <w:right w:val="none" w:sz="0" w:space="0" w:color="auto"/>
                  </w:divBdr>
                </w:div>
                <w:div w:id="923152403">
                  <w:marLeft w:val="640"/>
                  <w:marRight w:val="0"/>
                  <w:marTop w:val="0"/>
                  <w:marBottom w:val="0"/>
                  <w:divBdr>
                    <w:top w:val="none" w:sz="0" w:space="0" w:color="auto"/>
                    <w:left w:val="none" w:sz="0" w:space="0" w:color="auto"/>
                    <w:bottom w:val="none" w:sz="0" w:space="0" w:color="auto"/>
                    <w:right w:val="none" w:sz="0" w:space="0" w:color="auto"/>
                  </w:divBdr>
                </w:div>
                <w:div w:id="1353188856">
                  <w:marLeft w:val="640"/>
                  <w:marRight w:val="0"/>
                  <w:marTop w:val="0"/>
                  <w:marBottom w:val="0"/>
                  <w:divBdr>
                    <w:top w:val="none" w:sz="0" w:space="0" w:color="auto"/>
                    <w:left w:val="none" w:sz="0" w:space="0" w:color="auto"/>
                    <w:bottom w:val="none" w:sz="0" w:space="0" w:color="auto"/>
                    <w:right w:val="none" w:sz="0" w:space="0" w:color="auto"/>
                  </w:divBdr>
                </w:div>
                <w:div w:id="2013949724">
                  <w:marLeft w:val="640"/>
                  <w:marRight w:val="0"/>
                  <w:marTop w:val="0"/>
                  <w:marBottom w:val="0"/>
                  <w:divBdr>
                    <w:top w:val="none" w:sz="0" w:space="0" w:color="auto"/>
                    <w:left w:val="none" w:sz="0" w:space="0" w:color="auto"/>
                    <w:bottom w:val="none" w:sz="0" w:space="0" w:color="auto"/>
                    <w:right w:val="none" w:sz="0" w:space="0" w:color="auto"/>
                  </w:divBdr>
                </w:div>
                <w:div w:id="630788018">
                  <w:marLeft w:val="640"/>
                  <w:marRight w:val="0"/>
                  <w:marTop w:val="0"/>
                  <w:marBottom w:val="0"/>
                  <w:divBdr>
                    <w:top w:val="none" w:sz="0" w:space="0" w:color="auto"/>
                    <w:left w:val="none" w:sz="0" w:space="0" w:color="auto"/>
                    <w:bottom w:val="none" w:sz="0" w:space="0" w:color="auto"/>
                    <w:right w:val="none" w:sz="0" w:space="0" w:color="auto"/>
                  </w:divBdr>
                </w:div>
                <w:div w:id="438720522">
                  <w:marLeft w:val="640"/>
                  <w:marRight w:val="0"/>
                  <w:marTop w:val="0"/>
                  <w:marBottom w:val="0"/>
                  <w:divBdr>
                    <w:top w:val="none" w:sz="0" w:space="0" w:color="auto"/>
                    <w:left w:val="none" w:sz="0" w:space="0" w:color="auto"/>
                    <w:bottom w:val="none" w:sz="0" w:space="0" w:color="auto"/>
                    <w:right w:val="none" w:sz="0" w:space="0" w:color="auto"/>
                  </w:divBdr>
                </w:div>
                <w:div w:id="138304166">
                  <w:marLeft w:val="640"/>
                  <w:marRight w:val="0"/>
                  <w:marTop w:val="0"/>
                  <w:marBottom w:val="0"/>
                  <w:divBdr>
                    <w:top w:val="none" w:sz="0" w:space="0" w:color="auto"/>
                    <w:left w:val="none" w:sz="0" w:space="0" w:color="auto"/>
                    <w:bottom w:val="none" w:sz="0" w:space="0" w:color="auto"/>
                    <w:right w:val="none" w:sz="0" w:space="0" w:color="auto"/>
                  </w:divBdr>
                </w:div>
                <w:div w:id="751320826">
                  <w:marLeft w:val="640"/>
                  <w:marRight w:val="0"/>
                  <w:marTop w:val="0"/>
                  <w:marBottom w:val="0"/>
                  <w:divBdr>
                    <w:top w:val="none" w:sz="0" w:space="0" w:color="auto"/>
                    <w:left w:val="none" w:sz="0" w:space="0" w:color="auto"/>
                    <w:bottom w:val="none" w:sz="0" w:space="0" w:color="auto"/>
                    <w:right w:val="none" w:sz="0" w:space="0" w:color="auto"/>
                  </w:divBdr>
                </w:div>
                <w:div w:id="614410735">
                  <w:marLeft w:val="640"/>
                  <w:marRight w:val="0"/>
                  <w:marTop w:val="0"/>
                  <w:marBottom w:val="0"/>
                  <w:divBdr>
                    <w:top w:val="none" w:sz="0" w:space="0" w:color="auto"/>
                    <w:left w:val="none" w:sz="0" w:space="0" w:color="auto"/>
                    <w:bottom w:val="none" w:sz="0" w:space="0" w:color="auto"/>
                    <w:right w:val="none" w:sz="0" w:space="0" w:color="auto"/>
                  </w:divBdr>
                </w:div>
                <w:div w:id="1407655585">
                  <w:marLeft w:val="640"/>
                  <w:marRight w:val="0"/>
                  <w:marTop w:val="0"/>
                  <w:marBottom w:val="0"/>
                  <w:divBdr>
                    <w:top w:val="none" w:sz="0" w:space="0" w:color="auto"/>
                    <w:left w:val="none" w:sz="0" w:space="0" w:color="auto"/>
                    <w:bottom w:val="none" w:sz="0" w:space="0" w:color="auto"/>
                    <w:right w:val="none" w:sz="0" w:space="0" w:color="auto"/>
                  </w:divBdr>
                </w:div>
                <w:div w:id="416176828">
                  <w:marLeft w:val="640"/>
                  <w:marRight w:val="0"/>
                  <w:marTop w:val="0"/>
                  <w:marBottom w:val="0"/>
                  <w:divBdr>
                    <w:top w:val="none" w:sz="0" w:space="0" w:color="auto"/>
                    <w:left w:val="none" w:sz="0" w:space="0" w:color="auto"/>
                    <w:bottom w:val="none" w:sz="0" w:space="0" w:color="auto"/>
                    <w:right w:val="none" w:sz="0" w:space="0" w:color="auto"/>
                  </w:divBdr>
                </w:div>
                <w:div w:id="194465882">
                  <w:marLeft w:val="640"/>
                  <w:marRight w:val="0"/>
                  <w:marTop w:val="0"/>
                  <w:marBottom w:val="0"/>
                  <w:divBdr>
                    <w:top w:val="none" w:sz="0" w:space="0" w:color="auto"/>
                    <w:left w:val="none" w:sz="0" w:space="0" w:color="auto"/>
                    <w:bottom w:val="none" w:sz="0" w:space="0" w:color="auto"/>
                    <w:right w:val="none" w:sz="0" w:space="0" w:color="auto"/>
                  </w:divBdr>
                </w:div>
                <w:div w:id="908072940">
                  <w:marLeft w:val="640"/>
                  <w:marRight w:val="0"/>
                  <w:marTop w:val="0"/>
                  <w:marBottom w:val="0"/>
                  <w:divBdr>
                    <w:top w:val="none" w:sz="0" w:space="0" w:color="auto"/>
                    <w:left w:val="none" w:sz="0" w:space="0" w:color="auto"/>
                    <w:bottom w:val="none" w:sz="0" w:space="0" w:color="auto"/>
                    <w:right w:val="none" w:sz="0" w:space="0" w:color="auto"/>
                  </w:divBdr>
                </w:div>
                <w:div w:id="912202313">
                  <w:marLeft w:val="640"/>
                  <w:marRight w:val="0"/>
                  <w:marTop w:val="0"/>
                  <w:marBottom w:val="0"/>
                  <w:divBdr>
                    <w:top w:val="none" w:sz="0" w:space="0" w:color="auto"/>
                    <w:left w:val="none" w:sz="0" w:space="0" w:color="auto"/>
                    <w:bottom w:val="none" w:sz="0" w:space="0" w:color="auto"/>
                    <w:right w:val="none" w:sz="0" w:space="0" w:color="auto"/>
                  </w:divBdr>
                </w:div>
                <w:div w:id="1675765570">
                  <w:marLeft w:val="640"/>
                  <w:marRight w:val="0"/>
                  <w:marTop w:val="0"/>
                  <w:marBottom w:val="0"/>
                  <w:divBdr>
                    <w:top w:val="none" w:sz="0" w:space="0" w:color="auto"/>
                    <w:left w:val="none" w:sz="0" w:space="0" w:color="auto"/>
                    <w:bottom w:val="none" w:sz="0" w:space="0" w:color="auto"/>
                    <w:right w:val="none" w:sz="0" w:space="0" w:color="auto"/>
                  </w:divBdr>
                </w:div>
                <w:div w:id="482283628">
                  <w:marLeft w:val="640"/>
                  <w:marRight w:val="0"/>
                  <w:marTop w:val="0"/>
                  <w:marBottom w:val="0"/>
                  <w:divBdr>
                    <w:top w:val="none" w:sz="0" w:space="0" w:color="auto"/>
                    <w:left w:val="none" w:sz="0" w:space="0" w:color="auto"/>
                    <w:bottom w:val="none" w:sz="0" w:space="0" w:color="auto"/>
                    <w:right w:val="none" w:sz="0" w:space="0" w:color="auto"/>
                  </w:divBdr>
                </w:div>
                <w:div w:id="2094887664">
                  <w:marLeft w:val="640"/>
                  <w:marRight w:val="0"/>
                  <w:marTop w:val="0"/>
                  <w:marBottom w:val="0"/>
                  <w:divBdr>
                    <w:top w:val="none" w:sz="0" w:space="0" w:color="auto"/>
                    <w:left w:val="none" w:sz="0" w:space="0" w:color="auto"/>
                    <w:bottom w:val="none" w:sz="0" w:space="0" w:color="auto"/>
                    <w:right w:val="none" w:sz="0" w:space="0" w:color="auto"/>
                  </w:divBdr>
                </w:div>
                <w:div w:id="344207528">
                  <w:marLeft w:val="640"/>
                  <w:marRight w:val="0"/>
                  <w:marTop w:val="0"/>
                  <w:marBottom w:val="0"/>
                  <w:divBdr>
                    <w:top w:val="none" w:sz="0" w:space="0" w:color="auto"/>
                    <w:left w:val="none" w:sz="0" w:space="0" w:color="auto"/>
                    <w:bottom w:val="none" w:sz="0" w:space="0" w:color="auto"/>
                    <w:right w:val="none" w:sz="0" w:space="0" w:color="auto"/>
                  </w:divBdr>
                </w:div>
                <w:div w:id="695077111">
                  <w:marLeft w:val="640"/>
                  <w:marRight w:val="0"/>
                  <w:marTop w:val="0"/>
                  <w:marBottom w:val="0"/>
                  <w:divBdr>
                    <w:top w:val="none" w:sz="0" w:space="0" w:color="auto"/>
                    <w:left w:val="none" w:sz="0" w:space="0" w:color="auto"/>
                    <w:bottom w:val="none" w:sz="0" w:space="0" w:color="auto"/>
                    <w:right w:val="none" w:sz="0" w:space="0" w:color="auto"/>
                  </w:divBdr>
                </w:div>
                <w:div w:id="25983616">
                  <w:marLeft w:val="640"/>
                  <w:marRight w:val="0"/>
                  <w:marTop w:val="0"/>
                  <w:marBottom w:val="0"/>
                  <w:divBdr>
                    <w:top w:val="none" w:sz="0" w:space="0" w:color="auto"/>
                    <w:left w:val="none" w:sz="0" w:space="0" w:color="auto"/>
                    <w:bottom w:val="none" w:sz="0" w:space="0" w:color="auto"/>
                    <w:right w:val="none" w:sz="0" w:space="0" w:color="auto"/>
                  </w:divBdr>
                </w:div>
                <w:div w:id="771166642">
                  <w:marLeft w:val="640"/>
                  <w:marRight w:val="0"/>
                  <w:marTop w:val="0"/>
                  <w:marBottom w:val="0"/>
                  <w:divBdr>
                    <w:top w:val="none" w:sz="0" w:space="0" w:color="auto"/>
                    <w:left w:val="none" w:sz="0" w:space="0" w:color="auto"/>
                    <w:bottom w:val="none" w:sz="0" w:space="0" w:color="auto"/>
                    <w:right w:val="none" w:sz="0" w:space="0" w:color="auto"/>
                  </w:divBdr>
                </w:div>
                <w:div w:id="1491604769">
                  <w:marLeft w:val="640"/>
                  <w:marRight w:val="0"/>
                  <w:marTop w:val="0"/>
                  <w:marBottom w:val="0"/>
                  <w:divBdr>
                    <w:top w:val="none" w:sz="0" w:space="0" w:color="auto"/>
                    <w:left w:val="none" w:sz="0" w:space="0" w:color="auto"/>
                    <w:bottom w:val="none" w:sz="0" w:space="0" w:color="auto"/>
                    <w:right w:val="none" w:sz="0" w:space="0" w:color="auto"/>
                  </w:divBdr>
                </w:div>
                <w:div w:id="655450815">
                  <w:marLeft w:val="640"/>
                  <w:marRight w:val="0"/>
                  <w:marTop w:val="0"/>
                  <w:marBottom w:val="0"/>
                  <w:divBdr>
                    <w:top w:val="none" w:sz="0" w:space="0" w:color="auto"/>
                    <w:left w:val="none" w:sz="0" w:space="0" w:color="auto"/>
                    <w:bottom w:val="none" w:sz="0" w:space="0" w:color="auto"/>
                    <w:right w:val="none" w:sz="0" w:space="0" w:color="auto"/>
                  </w:divBdr>
                </w:div>
                <w:div w:id="1510682991">
                  <w:marLeft w:val="640"/>
                  <w:marRight w:val="0"/>
                  <w:marTop w:val="0"/>
                  <w:marBottom w:val="0"/>
                  <w:divBdr>
                    <w:top w:val="none" w:sz="0" w:space="0" w:color="auto"/>
                    <w:left w:val="none" w:sz="0" w:space="0" w:color="auto"/>
                    <w:bottom w:val="none" w:sz="0" w:space="0" w:color="auto"/>
                    <w:right w:val="none" w:sz="0" w:space="0" w:color="auto"/>
                  </w:divBdr>
                </w:div>
                <w:div w:id="256256273">
                  <w:marLeft w:val="640"/>
                  <w:marRight w:val="0"/>
                  <w:marTop w:val="0"/>
                  <w:marBottom w:val="0"/>
                  <w:divBdr>
                    <w:top w:val="none" w:sz="0" w:space="0" w:color="auto"/>
                    <w:left w:val="none" w:sz="0" w:space="0" w:color="auto"/>
                    <w:bottom w:val="none" w:sz="0" w:space="0" w:color="auto"/>
                    <w:right w:val="none" w:sz="0" w:space="0" w:color="auto"/>
                  </w:divBdr>
                </w:div>
                <w:div w:id="49810489">
                  <w:marLeft w:val="640"/>
                  <w:marRight w:val="0"/>
                  <w:marTop w:val="0"/>
                  <w:marBottom w:val="0"/>
                  <w:divBdr>
                    <w:top w:val="none" w:sz="0" w:space="0" w:color="auto"/>
                    <w:left w:val="none" w:sz="0" w:space="0" w:color="auto"/>
                    <w:bottom w:val="none" w:sz="0" w:space="0" w:color="auto"/>
                    <w:right w:val="none" w:sz="0" w:space="0" w:color="auto"/>
                  </w:divBdr>
                </w:div>
                <w:div w:id="1699694979">
                  <w:marLeft w:val="640"/>
                  <w:marRight w:val="0"/>
                  <w:marTop w:val="0"/>
                  <w:marBottom w:val="0"/>
                  <w:divBdr>
                    <w:top w:val="none" w:sz="0" w:space="0" w:color="auto"/>
                    <w:left w:val="none" w:sz="0" w:space="0" w:color="auto"/>
                    <w:bottom w:val="none" w:sz="0" w:space="0" w:color="auto"/>
                    <w:right w:val="none" w:sz="0" w:space="0" w:color="auto"/>
                  </w:divBdr>
                </w:div>
                <w:div w:id="945307546">
                  <w:marLeft w:val="640"/>
                  <w:marRight w:val="0"/>
                  <w:marTop w:val="0"/>
                  <w:marBottom w:val="0"/>
                  <w:divBdr>
                    <w:top w:val="none" w:sz="0" w:space="0" w:color="auto"/>
                    <w:left w:val="none" w:sz="0" w:space="0" w:color="auto"/>
                    <w:bottom w:val="none" w:sz="0" w:space="0" w:color="auto"/>
                    <w:right w:val="none" w:sz="0" w:space="0" w:color="auto"/>
                  </w:divBdr>
                </w:div>
                <w:div w:id="267011177">
                  <w:marLeft w:val="640"/>
                  <w:marRight w:val="0"/>
                  <w:marTop w:val="0"/>
                  <w:marBottom w:val="0"/>
                  <w:divBdr>
                    <w:top w:val="none" w:sz="0" w:space="0" w:color="auto"/>
                    <w:left w:val="none" w:sz="0" w:space="0" w:color="auto"/>
                    <w:bottom w:val="none" w:sz="0" w:space="0" w:color="auto"/>
                    <w:right w:val="none" w:sz="0" w:space="0" w:color="auto"/>
                  </w:divBdr>
                </w:div>
                <w:div w:id="437414358">
                  <w:marLeft w:val="640"/>
                  <w:marRight w:val="0"/>
                  <w:marTop w:val="0"/>
                  <w:marBottom w:val="0"/>
                  <w:divBdr>
                    <w:top w:val="none" w:sz="0" w:space="0" w:color="auto"/>
                    <w:left w:val="none" w:sz="0" w:space="0" w:color="auto"/>
                    <w:bottom w:val="none" w:sz="0" w:space="0" w:color="auto"/>
                    <w:right w:val="none" w:sz="0" w:space="0" w:color="auto"/>
                  </w:divBdr>
                </w:div>
                <w:div w:id="1611622601">
                  <w:marLeft w:val="640"/>
                  <w:marRight w:val="0"/>
                  <w:marTop w:val="0"/>
                  <w:marBottom w:val="0"/>
                  <w:divBdr>
                    <w:top w:val="none" w:sz="0" w:space="0" w:color="auto"/>
                    <w:left w:val="none" w:sz="0" w:space="0" w:color="auto"/>
                    <w:bottom w:val="none" w:sz="0" w:space="0" w:color="auto"/>
                    <w:right w:val="none" w:sz="0" w:space="0" w:color="auto"/>
                  </w:divBdr>
                </w:div>
                <w:div w:id="160585577">
                  <w:marLeft w:val="640"/>
                  <w:marRight w:val="0"/>
                  <w:marTop w:val="0"/>
                  <w:marBottom w:val="0"/>
                  <w:divBdr>
                    <w:top w:val="none" w:sz="0" w:space="0" w:color="auto"/>
                    <w:left w:val="none" w:sz="0" w:space="0" w:color="auto"/>
                    <w:bottom w:val="none" w:sz="0" w:space="0" w:color="auto"/>
                    <w:right w:val="none" w:sz="0" w:space="0" w:color="auto"/>
                  </w:divBdr>
                </w:div>
                <w:div w:id="56443782">
                  <w:marLeft w:val="640"/>
                  <w:marRight w:val="0"/>
                  <w:marTop w:val="0"/>
                  <w:marBottom w:val="0"/>
                  <w:divBdr>
                    <w:top w:val="none" w:sz="0" w:space="0" w:color="auto"/>
                    <w:left w:val="none" w:sz="0" w:space="0" w:color="auto"/>
                    <w:bottom w:val="none" w:sz="0" w:space="0" w:color="auto"/>
                    <w:right w:val="none" w:sz="0" w:space="0" w:color="auto"/>
                  </w:divBdr>
                </w:div>
                <w:div w:id="15035619">
                  <w:marLeft w:val="640"/>
                  <w:marRight w:val="0"/>
                  <w:marTop w:val="0"/>
                  <w:marBottom w:val="0"/>
                  <w:divBdr>
                    <w:top w:val="none" w:sz="0" w:space="0" w:color="auto"/>
                    <w:left w:val="none" w:sz="0" w:space="0" w:color="auto"/>
                    <w:bottom w:val="none" w:sz="0" w:space="0" w:color="auto"/>
                    <w:right w:val="none" w:sz="0" w:space="0" w:color="auto"/>
                  </w:divBdr>
                </w:div>
                <w:div w:id="1838374258">
                  <w:marLeft w:val="640"/>
                  <w:marRight w:val="0"/>
                  <w:marTop w:val="0"/>
                  <w:marBottom w:val="0"/>
                  <w:divBdr>
                    <w:top w:val="none" w:sz="0" w:space="0" w:color="auto"/>
                    <w:left w:val="none" w:sz="0" w:space="0" w:color="auto"/>
                    <w:bottom w:val="none" w:sz="0" w:space="0" w:color="auto"/>
                    <w:right w:val="none" w:sz="0" w:space="0" w:color="auto"/>
                  </w:divBdr>
                </w:div>
                <w:div w:id="1942911660">
                  <w:marLeft w:val="640"/>
                  <w:marRight w:val="0"/>
                  <w:marTop w:val="0"/>
                  <w:marBottom w:val="0"/>
                  <w:divBdr>
                    <w:top w:val="none" w:sz="0" w:space="0" w:color="auto"/>
                    <w:left w:val="none" w:sz="0" w:space="0" w:color="auto"/>
                    <w:bottom w:val="none" w:sz="0" w:space="0" w:color="auto"/>
                    <w:right w:val="none" w:sz="0" w:space="0" w:color="auto"/>
                  </w:divBdr>
                </w:div>
                <w:div w:id="1334529008">
                  <w:marLeft w:val="640"/>
                  <w:marRight w:val="0"/>
                  <w:marTop w:val="0"/>
                  <w:marBottom w:val="0"/>
                  <w:divBdr>
                    <w:top w:val="none" w:sz="0" w:space="0" w:color="auto"/>
                    <w:left w:val="none" w:sz="0" w:space="0" w:color="auto"/>
                    <w:bottom w:val="none" w:sz="0" w:space="0" w:color="auto"/>
                    <w:right w:val="none" w:sz="0" w:space="0" w:color="auto"/>
                  </w:divBdr>
                </w:div>
                <w:div w:id="1275749562">
                  <w:marLeft w:val="640"/>
                  <w:marRight w:val="0"/>
                  <w:marTop w:val="0"/>
                  <w:marBottom w:val="0"/>
                  <w:divBdr>
                    <w:top w:val="none" w:sz="0" w:space="0" w:color="auto"/>
                    <w:left w:val="none" w:sz="0" w:space="0" w:color="auto"/>
                    <w:bottom w:val="none" w:sz="0" w:space="0" w:color="auto"/>
                    <w:right w:val="none" w:sz="0" w:space="0" w:color="auto"/>
                  </w:divBdr>
                </w:div>
                <w:div w:id="1618948917">
                  <w:marLeft w:val="640"/>
                  <w:marRight w:val="0"/>
                  <w:marTop w:val="0"/>
                  <w:marBottom w:val="0"/>
                  <w:divBdr>
                    <w:top w:val="none" w:sz="0" w:space="0" w:color="auto"/>
                    <w:left w:val="none" w:sz="0" w:space="0" w:color="auto"/>
                    <w:bottom w:val="none" w:sz="0" w:space="0" w:color="auto"/>
                    <w:right w:val="none" w:sz="0" w:space="0" w:color="auto"/>
                  </w:divBdr>
                </w:div>
                <w:div w:id="113335341">
                  <w:marLeft w:val="640"/>
                  <w:marRight w:val="0"/>
                  <w:marTop w:val="0"/>
                  <w:marBottom w:val="0"/>
                  <w:divBdr>
                    <w:top w:val="none" w:sz="0" w:space="0" w:color="auto"/>
                    <w:left w:val="none" w:sz="0" w:space="0" w:color="auto"/>
                    <w:bottom w:val="none" w:sz="0" w:space="0" w:color="auto"/>
                    <w:right w:val="none" w:sz="0" w:space="0" w:color="auto"/>
                  </w:divBdr>
                </w:div>
                <w:div w:id="1554002725">
                  <w:marLeft w:val="640"/>
                  <w:marRight w:val="0"/>
                  <w:marTop w:val="0"/>
                  <w:marBottom w:val="0"/>
                  <w:divBdr>
                    <w:top w:val="none" w:sz="0" w:space="0" w:color="auto"/>
                    <w:left w:val="none" w:sz="0" w:space="0" w:color="auto"/>
                    <w:bottom w:val="none" w:sz="0" w:space="0" w:color="auto"/>
                    <w:right w:val="none" w:sz="0" w:space="0" w:color="auto"/>
                  </w:divBdr>
                </w:div>
                <w:div w:id="423186814">
                  <w:marLeft w:val="640"/>
                  <w:marRight w:val="0"/>
                  <w:marTop w:val="0"/>
                  <w:marBottom w:val="0"/>
                  <w:divBdr>
                    <w:top w:val="none" w:sz="0" w:space="0" w:color="auto"/>
                    <w:left w:val="none" w:sz="0" w:space="0" w:color="auto"/>
                    <w:bottom w:val="none" w:sz="0" w:space="0" w:color="auto"/>
                    <w:right w:val="none" w:sz="0" w:space="0" w:color="auto"/>
                  </w:divBdr>
                </w:div>
                <w:div w:id="2035840164">
                  <w:marLeft w:val="640"/>
                  <w:marRight w:val="0"/>
                  <w:marTop w:val="0"/>
                  <w:marBottom w:val="0"/>
                  <w:divBdr>
                    <w:top w:val="none" w:sz="0" w:space="0" w:color="auto"/>
                    <w:left w:val="none" w:sz="0" w:space="0" w:color="auto"/>
                    <w:bottom w:val="none" w:sz="0" w:space="0" w:color="auto"/>
                    <w:right w:val="none" w:sz="0" w:space="0" w:color="auto"/>
                  </w:divBdr>
                </w:div>
                <w:div w:id="1541354574">
                  <w:marLeft w:val="640"/>
                  <w:marRight w:val="0"/>
                  <w:marTop w:val="0"/>
                  <w:marBottom w:val="0"/>
                  <w:divBdr>
                    <w:top w:val="none" w:sz="0" w:space="0" w:color="auto"/>
                    <w:left w:val="none" w:sz="0" w:space="0" w:color="auto"/>
                    <w:bottom w:val="none" w:sz="0" w:space="0" w:color="auto"/>
                    <w:right w:val="none" w:sz="0" w:space="0" w:color="auto"/>
                  </w:divBdr>
                </w:div>
                <w:div w:id="474951532">
                  <w:marLeft w:val="640"/>
                  <w:marRight w:val="0"/>
                  <w:marTop w:val="0"/>
                  <w:marBottom w:val="0"/>
                  <w:divBdr>
                    <w:top w:val="none" w:sz="0" w:space="0" w:color="auto"/>
                    <w:left w:val="none" w:sz="0" w:space="0" w:color="auto"/>
                    <w:bottom w:val="none" w:sz="0" w:space="0" w:color="auto"/>
                    <w:right w:val="none" w:sz="0" w:space="0" w:color="auto"/>
                  </w:divBdr>
                </w:div>
                <w:div w:id="1374499174">
                  <w:marLeft w:val="640"/>
                  <w:marRight w:val="0"/>
                  <w:marTop w:val="0"/>
                  <w:marBottom w:val="0"/>
                  <w:divBdr>
                    <w:top w:val="none" w:sz="0" w:space="0" w:color="auto"/>
                    <w:left w:val="none" w:sz="0" w:space="0" w:color="auto"/>
                    <w:bottom w:val="none" w:sz="0" w:space="0" w:color="auto"/>
                    <w:right w:val="none" w:sz="0" w:space="0" w:color="auto"/>
                  </w:divBdr>
                </w:div>
                <w:div w:id="827937272">
                  <w:marLeft w:val="640"/>
                  <w:marRight w:val="0"/>
                  <w:marTop w:val="0"/>
                  <w:marBottom w:val="0"/>
                  <w:divBdr>
                    <w:top w:val="none" w:sz="0" w:space="0" w:color="auto"/>
                    <w:left w:val="none" w:sz="0" w:space="0" w:color="auto"/>
                    <w:bottom w:val="none" w:sz="0" w:space="0" w:color="auto"/>
                    <w:right w:val="none" w:sz="0" w:space="0" w:color="auto"/>
                  </w:divBdr>
                </w:div>
                <w:div w:id="1063287035">
                  <w:marLeft w:val="640"/>
                  <w:marRight w:val="0"/>
                  <w:marTop w:val="0"/>
                  <w:marBottom w:val="0"/>
                  <w:divBdr>
                    <w:top w:val="none" w:sz="0" w:space="0" w:color="auto"/>
                    <w:left w:val="none" w:sz="0" w:space="0" w:color="auto"/>
                    <w:bottom w:val="none" w:sz="0" w:space="0" w:color="auto"/>
                    <w:right w:val="none" w:sz="0" w:space="0" w:color="auto"/>
                  </w:divBdr>
                </w:div>
                <w:div w:id="1319966613">
                  <w:marLeft w:val="640"/>
                  <w:marRight w:val="0"/>
                  <w:marTop w:val="0"/>
                  <w:marBottom w:val="0"/>
                  <w:divBdr>
                    <w:top w:val="none" w:sz="0" w:space="0" w:color="auto"/>
                    <w:left w:val="none" w:sz="0" w:space="0" w:color="auto"/>
                    <w:bottom w:val="none" w:sz="0" w:space="0" w:color="auto"/>
                    <w:right w:val="none" w:sz="0" w:space="0" w:color="auto"/>
                  </w:divBdr>
                </w:div>
                <w:div w:id="1125660472">
                  <w:marLeft w:val="640"/>
                  <w:marRight w:val="0"/>
                  <w:marTop w:val="0"/>
                  <w:marBottom w:val="0"/>
                  <w:divBdr>
                    <w:top w:val="none" w:sz="0" w:space="0" w:color="auto"/>
                    <w:left w:val="none" w:sz="0" w:space="0" w:color="auto"/>
                    <w:bottom w:val="none" w:sz="0" w:space="0" w:color="auto"/>
                    <w:right w:val="none" w:sz="0" w:space="0" w:color="auto"/>
                  </w:divBdr>
                </w:div>
                <w:div w:id="30502293">
                  <w:marLeft w:val="640"/>
                  <w:marRight w:val="0"/>
                  <w:marTop w:val="0"/>
                  <w:marBottom w:val="0"/>
                  <w:divBdr>
                    <w:top w:val="none" w:sz="0" w:space="0" w:color="auto"/>
                    <w:left w:val="none" w:sz="0" w:space="0" w:color="auto"/>
                    <w:bottom w:val="none" w:sz="0" w:space="0" w:color="auto"/>
                    <w:right w:val="none" w:sz="0" w:space="0" w:color="auto"/>
                  </w:divBdr>
                </w:div>
                <w:div w:id="133913883">
                  <w:marLeft w:val="640"/>
                  <w:marRight w:val="0"/>
                  <w:marTop w:val="0"/>
                  <w:marBottom w:val="0"/>
                  <w:divBdr>
                    <w:top w:val="none" w:sz="0" w:space="0" w:color="auto"/>
                    <w:left w:val="none" w:sz="0" w:space="0" w:color="auto"/>
                    <w:bottom w:val="none" w:sz="0" w:space="0" w:color="auto"/>
                    <w:right w:val="none" w:sz="0" w:space="0" w:color="auto"/>
                  </w:divBdr>
                </w:div>
                <w:div w:id="173081399">
                  <w:marLeft w:val="640"/>
                  <w:marRight w:val="0"/>
                  <w:marTop w:val="0"/>
                  <w:marBottom w:val="0"/>
                  <w:divBdr>
                    <w:top w:val="none" w:sz="0" w:space="0" w:color="auto"/>
                    <w:left w:val="none" w:sz="0" w:space="0" w:color="auto"/>
                    <w:bottom w:val="none" w:sz="0" w:space="0" w:color="auto"/>
                    <w:right w:val="none" w:sz="0" w:space="0" w:color="auto"/>
                  </w:divBdr>
                </w:div>
                <w:div w:id="1402483731">
                  <w:marLeft w:val="640"/>
                  <w:marRight w:val="0"/>
                  <w:marTop w:val="0"/>
                  <w:marBottom w:val="0"/>
                  <w:divBdr>
                    <w:top w:val="none" w:sz="0" w:space="0" w:color="auto"/>
                    <w:left w:val="none" w:sz="0" w:space="0" w:color="auto"/>
                    <w:bottom w:val="none" w:sz="0" w:space="0" w:color="auto"/>
                    <w:right w:val="none" w:sz="0" w:space="0" w:color="auto"/>
                  </w:divBdr>
                </w:div>
                <w:div w:id="1512839832">
                  <w:marLeft w:val="640"/>
                  <w:marRight w:val="0"/>
                  <w:marTop w:val="0"/>
                  <w:marBottom w:val="0"/>
                  <w:divBdr>
                    <w:top w:val="none" w:sz="0" w:space="0" w:color="auto"/>
                    <w:left w:val="none" w:sz="0" w:space="0" w:color="auto"/>
                    <w:bottom w:val="none" w:sz="0" w:space="0" w:color="auto"/>
                    <w:right w:val="none" w:sz="0" w:space="0" w:color="auto"/>
                  </w:divBdr>
                </w:div>
                <w:div w:id="987706667">
                  <w:marLeft w:val="640"/>
                  <w:marRight w:val="0"/>
                  <w:marTop w:val="0"/>
                  <w:marBottom w:val="0"/>
                  <w:divBdr>
                    <w:top w:val="none" w:sz="0" w:space="0" w:color="auto"/>
                    <w:left w:val="none" w:sz="0" w:space="0" w:color="auto"/>
                    <w:bottom w:val="none" w:sz="0" w:space="0" w:color="auto"/>
                    <w:right w:val="none" w:sz="0" w:space="0" w:color="auto"/>
                  </w:divBdr>
                </w:div>
                <w:div w:id="1286931082">
                  <w:marLeft w:val="640"/>
                  <w:marRight w:val="0"/>
                  <w:marTop w:val="0"/>
                  <w:marBottom w:val="0"/>
                  <w:divBdr>
                    <w:top w:val="none" w:sz="0" w:space="0" w:color="auto"/>
                    <w:left w:val="none" w:sz="0" w:space="0" w:color="auto"/>
                    <w:bottom w:val="none" w:sz="0" w:space="0" w:color="auto"/>
                    <w:right w:val="none" w:sz="0" w:space="0" w:color="auto"/>
                  </w:divBdr>
                </w:div>
                <w:div w:id="31610926">
                  <w:marLeft w:val="640"/>
                  <w:marRight w:val="0"/>
                  <w:marTop w:val="0"/>
                  <w:marBottom w:val="0"/>
                  <w:divBdr>
                    <w:top w:val="none" w:sz="0" w:space="0" w:color="auto"/>
                    <w:left w:val="none" w:sz="0" w:space="0" w:color="auto"/>
                    <w:bottom w:val="none" w:sz="0" w:space="0" w:color="auto"/>
                    <w:right w:val="none" w:sz="0" w:space="0" w:color="auto"/>
                  </w:divBdr>
                </w:div>
                <w:div w:id="2027320389">
                  <w:marLeft w:val="640"/>
                  <w:marRight w:val="0"/>
                  <w:marTop w:val="0"/>
                  <w:marBottom w:val="0"/>
                  <w:divBdr>
                    <w:top w:val="none" w:sz="0" w:space="0" w:color="auto"/>
                    <w:left w:val="none" w:sz="0" w:space="0" w:color="auto"/>
                    <w:bottom w:val="none" w:sz="0" w:space="0" w:color="auto"/>
                    <w:right w:val="none" w:sz="0" w:space="0" w:color="auto"/>
                  </w:divBdr>
                </w:div>
                <w:div w:id="868757272">
                  <w:marLeft w:val="640"/>
                  <w:marRight w:val="0"/>
                  <w:marTop w:val="0"/>
                  <w:marBottom w:val="0"/>
                  <w:divBdr>
                    <w:top w:val="none" w:sz="0" w:space="0" w:color="auto"/>
                    <w:left w:val="none" w:sz="0" w:space="0" w:color="auto"/>
                    <w:bottom w:val="none" w:sz="0" w:space="0" w:color="auto"/>
                    <w:right w:val="none" w:sz="0" w:space="0" w:color="auto"/>
                  </w:divBdr>
                </w:div>
                <w:div w:id="1179269488">
                  <w:marLeft w:val="640"/>
                  <w:marRight w:val="0"/>
                  <w:marTop w:val="0"/>
                  <w:marBottom w:val="0"/>
                  <w:divBdr>
                    <w:top w:val="none" w:sz="0" w:space="0" w:color="auto"/>
                    <w:left w:val="none" w:sz="0" w:space="0" w:color="auto"/>
                    <w:bottom w:val="none" w:sz="0" w:space="0" w:color="auto"/>
                    <w:right w:val="none" w:sz="0" w:space="0" w:color="auto"/>
                  </w:divBdr>
                </w:div>
                <w:div w:id="664626891">
                  <w:marLeft w:val="640"/>
                  <w:marRight w:val="0"/>
                  <w:marTop w:val="0"/>
                  <w:marBottom w:val="0"/>
                  <w:divBdr>
                    <w:top w:val="none" w:sz="0" w:space="0" w:color="auto"/>
                    <w:left w:val="none" w:sz="0" w:space="0" w:color="auto"/>
                    <w:bottom w:val="none" w:sz="0" w:space="0" w:color="auto"/>
                    <w:right w:val="none" w:sz="0" w:space="0" w:color="auto"/>
                  </w:divBdr>
                </w:div>
                <w:div w:id="504056423">
                  <w:marLeft w:val="640"/>
                  <w:marRight w:val="0"/>
                  <w:marTop w:val="0"/>
                  <w:marBottom w:val="0"/>
                  <w:divBdr>
                    <w:top w:val="none" w:sz="0" w:space="0" w:color="auto"/>
                    <w:left w:val="none" w:sz="0" w:space="0" w:color="auto"/>
                    <w:bottom w:val="none" w:sz="0" w:space="0" w:color="auto"/>
                    <w:right w:val="none" w:sz="0" w:space="0" w:color="auto"/>
                  </w:divBdr>
                </w:div>
                <w:div w:id="1637179569">
                  <w:marLeft w:val="640"/>
                  <w:marRight w:val="0"/>
                  <w:marTop w:val="0"/>
                  <w:marBottom w:val="0"/>
                  <w:divBdr>
                    <w:top w:val="none" w:sz="0" w:space="0" w:color="auto"/>
                    <w:left w:val="none" w:sz="0" w:space="0" w:color="auto"/>
                    <w:bottom w:val="none" w:sz="0" w:space="0" w:color="auto"/>
                    <w:right w:val="none" w:sz="0" w:space="0" w:color="auto"/>
                  </w:divBdr>
                </w:div>
                <w:div w:id="327901115">
                  <w:marLeft w:val="640"/>
                  <w:marRight w:val="0"/>
                  <w:marTop w:val="0"/>
                  <w:marBottom w:val="0"/>
                  <w:divBdr>
                    <w:top w:val="none" w:sz="0" w:space="0" w:color="auto"/>
                    <w:left w:val="none" w:sz="0" w:space="0" w:color="auto"/>
                    <w:bottom w:val="none" w:sz="0" w:space="0" w:color="auto"/>
                    <w:right w:val="none" w:sz="0" w:space="0" w:color="auto"/>
                  </w:divBdr>
                </w:div>
                <w:div w:id="516505103">
                  <w:marLeft w:val="640"/>
                  <w:marRight w:val="0"/>
                  <w:marTop w:val="0"/>
                  <w:marBottom w:val="0"/>
                  <w:divBdr>
                    <w:top w:val="none" w:sz="0" w:space="0" w:color="auto"/>
                    <w:left w:val="none" w:sz="0" w:space="0" w:color="auto"/>
                    <w:bottom w:val="none" w:sz="0" w:space="0" w:color="auto"/>
                    <w:right w:val="none" w:sz="0" w:space="0" w:color="auto"/>
                  </w:divBdr>
                </w:div>
                <w:div w:id="1579359400">
                  <w:marLeft w:val="640"/>
                  <w:marRight w:val="0"/>
                  <w:marTop w:val="0"/>
                  <w:marBottom w:val="0"/>
                  <w:divBdr>
                    <w:top w:val="none" w:sz="0" w:space="0" w:color="auto"/>
                    <w:left w:val="none" w:sz="0" w:space="0" w:color="auto"/>
                    <w:bottom w:val="none" w:sz="0" w:space="0" w:color="auto"/>
                    <w:right w:val="none" w:sz="0" w:space="0" w:color="auto"/>
                  </w:divBdr>
                </w:div>
                <w:div w:id="1732071367">
                  <w:marLeft w:val="640"/>
                  <w:marRight w:val="0"/>
                  <w:marTop w:val="0"/>
                  <w:marBottom w:val="0"/>
                  <w:divBdr>
                    <w:top w:val="none" w:sz="0" w:space="0" w:color="auto"/>
                    <w:left w:val="none" w:sz="0" w:space="0" w:color="auto"/>
                    <w:bottom w:val="none" w:sz="0" w:space="0" w:color="auto"/>
                    <w:right w:val="none" w:sz="0" w:space="0" w:color="auto"/>
                  </w:divBdr>
                </w:div>
                <w:div w:id="459154496">
                  <w:marLeft w:val="640"/>
                  <w:marRight w:val="0"/>
                  <w:marTop w:val="0"/>
                  <w:marBottom w:val="0"/>
                  <w:divBdr>
                    <w:top w:val="none" w:sz="0" w:space="0" w:color="auto"/>
                    <w:left w:val="none" w:sz="0" w:space="0" w:color="auto"/>
                    <w:bottom w:val="none" w:sz="0" w:space="0" w:color="auto"/>
                    <w:right w:val="none" w:sz="0" w:space="0" w:color="auto"/>
                  </w:divBdr>
                </w:div>
                <w:div w:id="879514361">
                  <w:marLeft w:val="640"/>
                  <w:marRight w:val="0"/>
                  <w:marTop w:val="0"/>
                  <w:marBottom w:val="0"/>
                  <w:divBdr>
                    <w:top w:val="none" w:sz="0" w:space="0" w:color="auto"/>
                    <w:left w:val="none" w:sz="0" w:space="0" w:color="auto"/>
                    <w:bottom w:val="none" w:sz="0" w:space="0" w:color="auto"/>
                    <w:right w:val="none" w:sz="0" w:space="0" w:color="auto"/>
                  </w:divBdr>
                </w:div>
                <w:div w:id="1037855125">
                  <w:marLeft w:val="640"/>
                  <w:marRight w:val="0"/>
                  <w:marTop w:val="0"/>
                  <w:marBottom w:val="0"/>
                  <w:divBdr>
                    <w:top w:val="none" w:sz="0" w:space="0" w:color="auto"/>
                    <w:left w:val="none" w:sz="0" w:space="0" w:color="auto"/>
                    <w:bottom w:val="none" w:sz="0" w:space="0" w:color="auto"/>
                    <w:right w:val="none" w:sz="0" w:space="0" w:color="auto"/>
                  </w:divBdr>
                </w:div>
                <w:div w:id="665330590">
                  <w:marLeft w:val="640"/>
                  <w:marRight w:val="0"/>
                  <w:marTop w:val="0"/>
                  <w:marBottom w:val="0"/>
                  <w:divBdr>
                    <w:top w:val="none" w:sz="0" w:space="0" w:color="auto"/>
                    <w:left w:val="none" w:sz="0" w:space="0" w:color="auto"/>
                    <w:bottom w:val="none" w:sz="0" w:space="0" w:color="auto"/>
                    <w:right w:val="none" w:sz="0" w:space="0" w:color="auto"/>
                  </w:divBdr>
                </w:div>
                <w:div w:id="1811047492">
                  <w:marLeft w:val="640"/>
                  <w:marRight w:val="0"/>
                  <w:marTop w:val="0"/>
                  <w:marBottom w:val="0"/>
                  <w:divBdr>
                    <w:top w:val="none" w:sz="0" w:space="0" w:color="auto"/>
                    <w:left w:val="none" w:sz="0" w:space="0" w:color="auto"/>
                    <w:bottom w:val="none" w:sz="0" w:space="0" w:color="auto"/>
                    <w:right w:val="none" w:sz="0" w:space="0" w:color="auto"/>
                  </w:divBdr>
                </w:div>
                <w:div w:id="796072616">
                  <w:marLeft w:val="640"/>
                  <w:marRight w:val="0"/>
                  <w:marTop w:val="0"/>
                  <w:marBottom w:val="0"/>
                  <w:divBdr>
                    <w:top w:val="none" w:sz="0" w:space="0" w:color="auto"/>
                    <w:left w:val="none" w:sz="0" w:space="0" w:color="auto"/>
                    <w:bottom w:val="none" w:sz="0" w:space="0" w:color="auto"/>
                    <w:right w:val="none" w:sz="0" w:space="0" w:color="auto"/>
                  </w:divBdr>
                </w:div>
                <w:div w:id="727848955">
                  <w:marLeft w:val="640"/>
                  <w:marRight w:val="0"/>
                  <w:marTop w:val="0"/>
                  <w:marBottom w:val="0"/>
                  <w:divBdr>
                    <w:top w:val="none" w:sz="0" w:space="0" w:color="auto"/>
                    <w:left w:val="none" w:sz="0" w:space="0" w:color="auto"/>
                    <w:bottom w:val="none" w:sz="0" w:space="0" w:color="auto"/>
                    <w:right w:val="none" w:sz="0" w:space="0" w:color="auto"/>
                  </w:divBdr>
                </w:div>
                <w:div w:id="2115443635">
                  <w:marLeft w:val="640"/>
                  <w:marRight w:val="0"/>
                  <w:marTop w:val="0"/>
                  <w:marBottom w:val="0"/>
                  <w:divBdr>
                    <w:top w:val="none" w:sz="0" w:space="0" w:color="auto"/>
                    <w:left w:val="none" w:sz="0" w:space="0" w:color="auto"/>
                    <w:bottom w:val="none" w:sz="0" w:space="0" w:color="auto"/>
                    <w:right w:val="none" w:sz="0" w:space="0" w:color="auto"/>
                  </w:divBdr>
                </w:div>
              </w:divsChild>
            </w:div>
            <w:div w:id="739669588">
              <w:marLeft w:val="0"/>
              <w:marRight w:val="0"/>
              <w:marTop w:val="0"/>
              <w:marBottom w:val="0"/>
              <w:divBdr>
                <w:top w:val="none" w:sz="0" w:space="0" w:color="auto"/>
                <w:left w:val="none" w:sz="0" w:space="0" w:color="auto"/>
                <w:bottom w:val="none" w:sz="0" w:space="0" w:color="auto"/>
                <w:right w:val="none" w:sz="0" w:space="0" w:color="auto"/>
              </w:divBdr>
              <w:divsChild>
                <w:div w:id="1490554318">
                  <w:marLeft w:val="640"/>
                  <w:marRight w:val="0"/>
                  <w:marTop w:val="0"/>
                  <w:marBottom w:val="0"/>
                  <w:divBdr>
                    <w:top w:val="none" w:sz="0" w:space="0" w:color="auto"/>
                    <w:left w:val="none" w:sz="0" w:space="0" w:color="auto"/>
                    <w:bottom w:val="none" w:sz="0" w:space="0" w:color="auto"/>
                    <w:right w:val="none" w:sz="0" w:space="0" w:color="auto"/>
                  </w:divBdr>
                </w:div>
                <w:div w:id="781875230">
                  <w:marLeft w:val="640"/>
                  <w:marRight w:val="0"/>
                  <w:marTop w:val="0"/>
                  <w:marBottom w:val="0"/>
                  <w:divBdr>
                    <w:top w:val="none" w:sz="0" w:space="0" w:color="auto"/>
                    <w:left w:val="none" w:sz="0" w:space="0" w:color="auto"/>
                    <w:bottom w:val="none" w:sz="0" w:space="0" w:color="auto"/>
                    <w:right w:val="none" w:sz="0" w:space="0" w:color="auto"/>
                  </w:divBdr>
                </w:div>
                <w:div w:id="1429623584">
                  <w:marLeft w:val="640"/>
                  <w:marRight w:val="0"/>
                  <w:marTop w:val="0"/>
                  <w:marBottom w:val="0"/>
                  <w:divBdr>
                    <w:top w:val="none" w:sz="0" w:space="0" w:color="auto"/>
                    <w:left w:val="none" w:sz="0" w:space="0" w:color="auto"/>
                    <w:bottom w:val="none" w:sz="0" w:space="0" w:color="auto"/>
                    <w:right w:val="none" w:sz="0" w:space="0" w:color="auto"/>
                  </w:divBdr>
                </w:div>
                <w:div w:id="35394622">
                  <w:marLeft w:val="640"/>
                  <w:marRight w:val="0"/>
                  <w:marTop w:val="0"/>
                  <w:marBottom w:val="0"/>
                  <w:divBdr>
                    <w:top w:val="none" w:sz="0" w:space="0" w:color="auto"/>
                    <w:left w:val="none" w:sz="0" w:space="0" w:color="auto"/>
                    <w:bottom w:val="none" w:sz="0" w:space="0" w:color="auto"/>
                    <w:right w:val="none" w:sz="0" w:space="0" w:color="auto"/>
                  </w:divBdr>
                </w:div>
                <w:div w:id="262615782">
                  <w:marLeft w:val="640"/>
                  <w:marRight w:val="0"/>
                  <w:marTop w:val="0"/>
                  <w:marBottom w:val="0"/>
                  <w:divBdr>
                    <w:top w:val="none" w:sz="0" w:space="0" w:color="auto"/>
                    <w:left w:val="none" w:sz="0" w:space="0" w:color="auto"/>
                    <w:bottom w:val="none" w:sz="0" w:space="0" w:color="auto"/>
                    <w:right w:val="none" w:sz="0" w:space="0" w:color="auto"/>
                  </w:divBdr>
                </w:div>
                <w:div w:id="646666250">
                  <w:marLeft w:val="640"/>
                  <w:marRight w:val="0"/>
                  <w:marTop w:val="0"/>
                  <w:marBottom w:val="0"/>
                  <w:divBdr>
                    <w:top w:val="none" w:sz="0" w:space="0" w:color="auto"/>
                    <w:left w:val="none" w:sz="0" w:space="0" w:color="auto"/>
                    <w:bottom w:val="none" w:sz="0" w:space="0" w:color="auto"/>
                    <w:right w:val="none" w:sz="0" w:space="0" w:color="auto"/>
                  </w:divBdr>
                </w:div>
                <w:div w:id="372967572">
                  <w:marLeft w:val="640"/>
                  <w:marRight w:val="0"/>
                  <w:marTop w:val="0"/>
                  <w:marBottom w:val="0"/>
                  <w:divBdr>
                    <w:top w:val="none" w:sz="0" w:space="0" w:color="auto"/>
                    <w:left w:val="none" w:sz="0" w:space="0" w:color="auto"/>
                    <w:bottom w:val="none" w:sz="0" w:space="0" w:color="auto"/>
                    <w:right w:val="none" w:sz="0" w:space="0" w:color="auto"/>
                  </w:divBdr>
                </w:div>
                <w:div w:id="384718154">
                  <w:marLeft w:val="640"/>
                  <w:marRight w:val="0"/>
                  <w:marTop w:val="0"/>
                  <w:marBottom w:val="0"/>
                  <w:divBdr>
                    <w:top w:val="none" w:sz="0" w:space="0" w:color="auto"/>
                    <w:left w:val="none" w:sz="0" w:space="0" w:color="auto"/>
                    <w:bottom w:val="none" w:sz="0" w:space="0" w:color="auto"/>
                    <w:right w:val="none" w:sz="0" w:space="0" w:color="auto"/>
                  </w:divBdr>
                </w:div>
                <w:div w:id="146479603">
                  <w:marLeft w:val="640"/>
                  <w:marRight w:val="0"/>
                  <w:marTop w:val="0"/>
                  <w:marBottom w:val="0"/>
                  <w:divBdr>
                    <w:top w:val="none" w:sz="0" w:space="0" w:color="auto"/>
                    <w:left w:val="none" w:sz="0" w:space="0" w:color="auto"/>
                    <w:bottom w:val="none" w:sz="0" w:space="0" w:color="auto"/>
                    <w:right w:val="none" w:sz="0" w:space="0" w:color="auto"/>
                  </w:divBdr>
                </w:div>
                <w:div w:id="216087561">
                  <w:marLeft w:val="640"/>
                  <w:marRight w:val="0"/>
                  <w:marTop w:val="0"/>
                  <w:marBottom w:val="0"/>
                  <w:divBdr>
                    <w:top w:val="none" w:sz="0" w:space="0" w:color="auto"/>
                    <w:left w:val="none" w:sz="0" w:space="0" w:color="auto"/>
                    <w:bottom w:val="none" w:sz="0" w:space="0" w:color="auto"/>
                    <w:right w:val="none" w:sz="0" w:space="0" w:color="auto"/>
                  </w:divBdr>
                </w:div>
                <w:div w:id="994646969">
                  <w:marLeft w:val="640"/>
                  <w:marRight w:val="0"/>
                  <w:marTop w:val="0"/>
                  <w:marBottom w:val="0"/>
                  <w:divBdr>
                    <w:top w:val="none" w:sz="0" w:space="0" w:color="auto"/>
                    <w:left w:val="none" w:sz="0" w:space="0" w:color="auto"/>
                    <w:bottom w:val="none" w:sz="0" w:space="0" w:color="auto"/>
                    <w:right w:val="none" w:sz="0" w:space="0" w:color="auto"/>
                  </w:divBdr>
                </w:div>
                <w:div w:id="545992623">
                  <w:marLeft w:val="640"/>
                  <w:marRight w:val="0"/>
                  <w:marTop w:val="0"/>
                  <w:marBottom w:val="0"/>
                  <w:divBdr>
                    <w:top w:val="none" w:sz="0" w:space="0" w:color="auto"/>
                    <w:left w:val="none" w:sz="0" w:space="0" w:color="auto"/>
                    <w:bottom w:val="none" w:sz="0" w:space="0" w:color="auto"/>
                    <w:right w:val="none" w:sz="0" w:space="0" w:color="auto"/>
                  </w:divBdr>
                </w:div>
                <w:div w:id="1406297376">
                  <w:marLeft w:val="640"/>
                  <w:marRight w:val="0"/>
                  <w:marTop w:val="0"/>
                  <w:marBottom w:val="0"/>
                  <w:divBdr>
                    <w:top w:val="none" w:sz="0" w:space="0" w:color="auto"/>
                    <w:left w:val="none" w:sz="0" w:space="0" w:color="auto"/>
                    <w:bottom w:val="none" w:sz="0" w:space="0" w:color="auto"/>
                    <w:right w:val="none" w:sz="0" w:space="0" w:color="auto"/>
                  </w:divBdr>
                </w:div>
                <w:div w:id="386999867">
                  <w:marLeft w:val="640"/>
                  <w:marRight w:val="0"/>
                  <w:marTop w:val="0"/>
                  <w:marBottom w:val="0"/>
                  <w:divBdr>
                    <w:top w:val="none" w:sz="0" w:space="0" w:color="auto"/>
                    <w:left w:val="none" w:sz="0" w:space="0" w:color="auto"/>
                    <w:bottom w:val="none" w:sz="0" w:space="0" w:color="auto"/>
                    <w:right w:val="none" w:sz="0" w:space="0" w:color="auto"/>
                  </w:divBdr>
                </w:div>
                <w:div w:id="758987009">
                  <w:marLeft w:val="640"/>
                  <w:marRight w:val="0"/>
                  <w:marTop w:val="0"/>
                  <w:marBottom w:val="0"/>
                  <w:divBdr>
                    <w:top w:val="none" w:sz="0" w:space="0" w:color="auto"/>
                    <w:left w:val="none" w:sz="0" w:space="0" w:color="auto"/>
                    <w:bottom w:val="none" w:sz="0" w:space="0" w:color="auto"/>
                    <w:right w:val="none" w:sz="0" w:space="0" w:color="auto"/>
                  </w:divBdr>
                </w:div>
                <w:div w:id="2061512842">
                  <w:marLeft w:val="640"/>
                  <w:marRight w:val="0"/>
                  <w:marTop w:val="0"/>
                  <w:marBottom w:val="0"/>
                  <w:divBdr>
                    <w:top w:val="none" w:sz="0" w:space="0" w:color="auto"/>
                    <w:left w:val="none" w:sz="0" w:space="0" w:color="auto"/>
                    <w:bottom w:val="none" w:sz="0" w:space="0" w:color="auto"/>
                    <w:right w:val="none" w:sz="0" w:space="0" w:color="auto"/>
                  </w:divBdr>
                </w:div>
                <w:div w:id="973219367">
                  <w:marLeft w:val="640"/>
                  <w:marRight w:val="0"/>
                  <w:marTop w:val="0"/>
                  <w:marBottom w:val="0"/>
                  <w:divBdr>
                    <w:top w:val="none" w:sz="0" w:space="0" w:color="auto"/>
                    <w:left w:val="none" w:sz="0" w:space="0" w:color="auto"/>
                    <w:bottom w:val="none" w:sz="0" w:space="0" w:color="auto"/>
                    <w:right w:val="none" w:sz="0" w:space="0" w:color="auto"/>
                  </w:divBdr>
                </w:div>
                <w:div w:id="1050030239">
                  <w:marLeft w:val="640"/>
                  <w:marRight w:val="0"/>
                  <w:marTop w:val="0"/>
                  <w:marBottom w:val="0"/>
                  <w:divBdr>
                    <w:top w:val="none" w:sz="0" w:space="0" w:color="auto"/>
                    <w:left w:val="none" w:sz="0" w:space="0" w:color="auto"/>
                    <w:bottom w:val="none" w:sz="0" w:space="0" w:color="auto"/>
                    <w:right w:val="none" w:sz="0" w:space="0" w:color="auto"/>
                  </w:divBdr>
                </w:div>
                <w:div w:id="1742099864">
                  <w:marLeft w:val="640"/>
                  <w:marRight w:val="0"/>
                  <w:marTop w:val="0"/>
                  <w:marBottom w:val="0"/>
                  <w:divBdr>
                    <w:top w:val="none" w:sz="0" w:space="0" w:color="auto"/>
                    <w:left w:val="none" w:sz="0" w:space="0" w:color="auto"/>
                    <w:bottom w:val="none" w:sz="0" w:space="0" w:color="auto"/>
                    <w:right w:val="none" w:sz="0" w:space="0" w:color="auto"/>
                  </w:divBdr>
                </w:div>
                <w:div w:id="989091391">
                  <w:marLeft w:val="640"/>
                  <w:marRight w:val="0"/>
                  <w:marTop w:val="0"/>
                  <w:marBottom w:val="0"/>
                  <w:divBdr>
                    <w:top w:val="none" w:sz="0" w:space="0" w:color="auto"/>
                    <w:left w:val="none" w:sz="0" w:space="0" w:color="auto"/>
                    <w:bottom w:val="none" w:sz="0" w:space="0" w:color="auto"/>
                    <w:right w:val="none" w:sz="0" w:space="0" w:color="auto"/>
                  </w:divBdr>
                </w:div>
                <w:div w:id="1177495867">
                  <w:marLeft w:val="640"/>
                  <w:marRight w:val="0"/>
                  <w:marTop w:val="0"/>
                  <w:marBottom w:val="0"/>
                  <w:divBdr>
                    <w:top w:val="none" w:sz="0" w:space="0" w:color="auto"/>
                    <w:left w:val="none" w:sz="0" w:space="0" w:color="auto"/>
                    <w:bottom w:val="none" w:sz="0" w:space="0" w:color="auto"/>
                    <w:right w:val="none" w:sz="0" w:space="0" w:color="auto"/>
                  </w:divBdr>
                </w:div>
                <w:div w:id="1367833301">
                  <w:marLeft w:val="640"/>
                  <w:marRight w:val="0"/>
                  <w:marTop w:val="0"/>
                  <w:marBottom w:val="0"/>
                  <w:divBdr>
                    <w:top w:val="none" w:sz="0" w:space="0" w:color="auto"/>
                    <w:left w:val="none" w:sz="0" w:space="0" w:color="auto"/>
                    <w:bottom w:val="none" w:sz="0" w:space="0" w:color="auto"/>
                    <w:right w:val="none" w:sz="0" w:space="0" w:color="auto"/>
                  </w:divBdr>
                </w:div>
                <w:div w:id="1804036825">
                  <w:marLeft w:val="640"/>
                  <w:marRight w:val="0"/>
                  <w:marTop w:val="0"/>
                  <w:marBottom w:val="0"/>
                  <w:divBdr>
                    <w:top w:val="none" w:sz="0" w:space="0" w:color="auto"/>
                    <w:left w:val="none" w:sz="0" w:space="0" w:color="auto"/>
                    <w:bottom w:val="none" w:sz="0" w:space="0" w:color="auto"/>
                    <w:right w:val="none" w:sz="0" w:space="0" w:color="auto"/>
                  </w:divBdr>
                </w:div>
                <w:div w:id="1085539968">
                  <w:marLeft w:val="640"/>
                  <w:marRight w:val="0"/>
                  <w:marTop w:val="0"/>
                  <w:marBottom w:val="0"/>
                  <w:divBdr>
                    <w:top w:val="none" w:sz="0" w:space="0" w:color="auto"/>
                    <w:left w:val="none" w:sz="0" w:space="0" w:color="auto"/>
                    <w:bottom w:val="none" w:sz="0" w:space="0" w:color="auto"/>
                    <w:right w:val="none" w:sz="0" w:space="0" w:color="auto"/>
                  </w:divBdr>
                </w:div>
                <w:div w:id="1528173397">
                  <w:marLeft w:val="640"/>
                  <w:marRight w:val="0"/>
                  <w:marTop w:val="0"/>
                  <w:marBottom w:val="0"/>
                  <w:divBdr>
                    <w:top w:val="none" w:sz="0" w:space="0" w:color="auto"/>
                    <w:left w:val="none" w:sz="0" w:space="0" w:color="auto"/>
                    <w:bottom w:val="none" w:sz="0" w:space="0" w:color="auto"/>
                    <w:right w:val="none" w:sz="0" w:space="0" w:color="auto"/>
                  </w:divBdr>
                </w:div>
                <w:div w:id="893584512">
                  <w:marLeft w:val="640"/>
                  <w:marRight w:val="0"/>
                  <w:marTop w:val="0"/>
                  <w:marBottom w:val="0"/>
                  <w:divBdr>
                    <w:top w:val="none" w:sz="0" w:space="0" w:color="auto"/>
                    <w:left w:val="none" w:sz="0" w:space="0" w:color="auto"/>
                    <w:bottom w:val="none" w:sz="0" w:space="0" w:color="auto"/>
                    <w:right w:val="none" w:sz="0" w:space="0" w:color="auto"/>
                  </w:divBdr>
                </w:div>
                <w:div w:id="1014378595">
                  <w:marLeft w:val="640"/>
                  <w:marRight w:val="0"/>
                  <w:marTop w:val="0"/>
                  <w:marBottom w:val="0"/>
                  <w:divBdr>
                    <w:top w:val="none" w:sz="0" w:space="0" w:color="auto"/>
                    <w:left w:val="none" w:sz="0" w:space="0" w:color="auto"/>
                    <w:bottom w:val="none" w:sz="0" w:space="0" w:color="auto"/>
                    <w:right w:val="none" w:sz="0" w:space="0" w:color="auto"/>
                  </w:divBdr>
                </w:div>
                <w:div w:id="1370060456">
                  <w:marLeft w:val="640"/>
                  <w:marRight w:val="0"/>
                  <w:marTop w:val="0"/>
                  <w:marBottom w:val="0"/>
                  <w:divBdr>
                    <w:top w:val="none" w:sz="0" w:space="0" w:color="auto"/>
                    <w:left w:val="none" w:sz="0" w:space="0" w:color="auto"/>
                    <w:bottom w:val="none" w:sz="0" w:space="0" w:color="auto"/>
                    <w:right w:val="none" w:sz="0" w:space="0" w:color="auto"/>
                  </w:divBdr>
                </w:div>
                <w:div w:id="1057970322">
                  <w:marLeft w:val="640"/>
                  <w:marRight w:val="0"/>
                  <w:marTop w:val="0"/>
                  <w:marBottom w:val="0"/>
                  <w:divBdr>
                    <w:top w:val="none" w:sz="0" w:space="0" w:color="auto"/>
                    <w:left w:val="none" w:sz="0" w:space="0" w:color="auto"/>
                    <w:bottom w:val="none" w:sz="0" w:space="0" w:color="auto"/>
                    <w:right w:val="none" w:sz="0" w:space="0" w:color="auto"/>
                  </w:divBdr>
                </w:div>
                <w:div w:id="126092464">
                  <w:marLeft w:val="640"/>
                  <w:marRight w:val="0"/>
                  <w:marTop w:val="0"/>
                  <w:marBottom w:val="0"/>
                  <w:divBdr>
                    <w:top w:val="none" w:sz="0" w:space="0" w:color="auto"/>
                    <w:left w:val="none" w:sz="0" w:space="0" w:color="auto"/>
                    <w:bottom w:val="none" w:sz="0" w:space="0" w:color="auto"/>
                    <w:right w:val="none" w:sz="0" w:space="0" w:color="auto"/>
                  </w:divBdr>
                </w:div>
                <w:div w:id="1760717629">
                  <w:marLeft w:val="640"/>
                  <w:marRight w:val="0"/>
                  <w:marTop w:val="0"/>
                  <w:marBottom w:val="0"/>
                  <w:divBdr>
                    <w:top w:val="none" w:sz="0" w:space="0" w:color="auto"/>
                    <w:left w:val="none" w:sz="0" w:space="0" w:color="auto"/>
                    <w:bottom w:val="none" w:sz="0" w:space="0" w:color="auto"/>
                    <w:right w:val="none" w:sz="0" w:space="0" w:color="auto"/>
                  </w:divBdr>
                </w:div>
                <w:div w:id="526723956">
                  <w:marLeft w:val="640"/>
                  <w:marRight w:val="0"/>
                  <w:marTop w:val="0"/>
                  <w:marBottom w:val="0"/>
                  <w:divBdr>
                    <w:top w:val="none" w:sz="0" w:space="0" w:color="auto"/>
                    <w:left w:val="none" w:sz="0" w:space="0" w:color="auto"/>
                    <w:bottom w:val="none" w:sz="0" w:space="0" w:color="auto"/>
                    <w:right w:val="none" w:sz="0" w:space="0" w:color="auto"/>
                  </w:divBdr>
                </w:div>
                <w:div w:id="370155441">
                  <w:marLeft w:val="640"/>
                  <w:marRight w:val="0"/>
                  <w:marTop w:val="0"/>
                  <w:marBottom w:val="0"/>
                  <w:divBdr>
                    <w:top w:val="none" w:sz="0" w:space="0" w:color="auto"/>
                    <w:left w:val="none" w:sz="0" w:space="0" w:color="auto"/>
                    <w:bottom w:val="none" w:sz="0" w:space="0" w:color="auto"/>
                    <w:right w:val="none" w:sz="0" w:space="0" w:color="auto"/>
                  </w:divBdr>
                </w:div>
                <w:div w:id="1585456070">
                  <w:marLeft w:val="640"/>
                  <w:marRight w:val="0"/>
                  <w:marTop w:val="0"/>
                  <w:marBottom w:val="0"/>
                  <w:divBdr>
                    <w:top w:val="none" w:sz="0" w:space="0" w:color="auto"/>
                    <w:left w:val="none" w:sz="0" w:space="0" w:color="auto"/>
                    <w:bottom w:val="none" w:sz="0" w:space="0" w:color="auto"/>
                    <w:right w:val="none" w:sz="0" w:space="0" w:color="auto"/>
                  </w:divBdr>
                </w:div>
                <w:div w:id="81462759">
                  <w:marLeft w:val="640"/>
                  <w:marRight w:val="0"/>
                  <w:marTop w:val="0"/>
                  <w:marBottom w:val="0"/>
                  <w:divBdr>
                    <w:top w:val="none" w:sz="0" w:space="0" w:color="auto"/>
                    <w:left w:val="none" w:sz="0" w:space="0" w:color="auto"/>
                    <w:bottom w:val="none" w:sz="0" w:space="0" w:color="auto"/>
                    <w:right w:val="none" w:sz="0" w:space="0" w:color="auto"/>
                  </w:divBdr>
                </w:div>
                <w:div w:id="1869559282">
                  <w:marLeft w:val="640"/>
                  <w:marRight w:val="0"/>
                  <w:marTop w:val="0"/>
                  <w:marBottom w:val="0"/>
                  <w:divBdr>
                    <w:top w:val="none" w:sz="0" w:space="0" w:color="auto"/>
                    <w:left w:val="none" w:sz="0" w:space="0" w:color="auto"/>
                    <w:bottom w:val="none" w:sz="0" w:space="0" w:color="auto"/>
                    <w:right w:val="none" w:sz="0" w:space="0" w:color="auto"/>
                  </w:divBdr>
                </w:div>
                <w:div w:id="204029375">
                  <w:marLeft w:val="640"/>
                  <w:marRight w:val="0"/>
                  <w:marTop w:val="0"/>
                  <w:marBottom w:val="0"/>
                  <w:divBdr>
                    <w:top w:val="none" w:sz="0" w:space="0" w:color="auto"/>
                    <w:left w:val="none" w:sz="0" w:space="0" w:color="auto"/>
                    <w:bottom w:val="none" w:sz="0" w:space="0" w:color="auto"/>
                    <w:right w:val="none" w:sz="0" w:space="0" w:color="auto"/>
                  </w:divBdr>
                </w:div>
                <w:div w:id="1918200179">
                  <w:marLeft w:val="640"/>
                  <w:marRight w:val="0"/>
                  <w:marTop w:val="0"/>
                  <w:marBottom w:val="0"/>
                  <w:divBdr>
                    <w:top w:val="none" w:sz="0" w:space="0" w:color="auto"/>
                    <w:left w:val="none" w:sz="0" w:space="0" w:color="auto"/>
                    <w:bottom w:val="none" w:sz="0" w:space="0" w:color="auto"/>
                    <w:right w:val="none" w:sz="0" w:space="0" w:color="auto"/>
                  </w:divBdr>
                </w:div>
                <w:div w:id="1990329851">
                  <w:marLeft w:val="640"/>
                  <w:marRight w:val="0"/>
                  <w:marTop w:val="0"/>
                  <w:marBottom w:val="0"/>
                  <w:divBdr>
                    <w:top w:val="none" w:sz="0" w:space="0" w:color="auto"/>
                    <w:left w:val="none" w:sz="0" w:space="0" w:color="auto"/>
                    <w:bottom w:val="none" w:sz="0" w:space="0" w:color="auto"/>
                    <w:right w:val="none" w:sz="0" w:space="0" w:color="auto"/>
                  </w:divBdr>
                </w:div>
                <w:div w:id="176625591">
                  <w:marLeft w:val="640"/>
                  <w:marRight w:val="0"/>
                  <w:marTop w:val="0"/>
                  <w:marBottom w:val="0"/>
                  <w:divBdr>
                    <w:top w:val="none" w:sz="0" w:space="0" w:color="auto"/>
                    <w:left w:val="none" w:sz="0" w:space="0" w:color="auto"/>
                    <w:bottom w:val="none" w:sz="0" w:space="0" w:color="auto"/>
                    <w:right w:val="none" w:sz="0" w:space="0" w:color="auto"/>
                  </w:divBdr>
                </w:div>
                <w:div w:id="1257785436">
                  <w:marLeft w:val="640"/>
                  <w:marRight w:val="0"/>
                  <w:marTop w:val="0"/>
                  <w:marBottom w:val="0"/>
                  <w:divBdr>
                    <w:top w:val="none" w:sz="0" w:space="0" w:color="auto"/>
                    <w:left w:val="none" w:sz="0" w:space="0" w:color="auto"/>
                    <w:bottom w:val="none" w:sz="0" w:space="0" w:color="auto"/>
                    <w:right w:val="none" w:sz="0" w:space="0" w:color="auto"/>
                  </w:divBdr>
                </w:div>
                <w:div w:id="2081437337">
                  <w:marLeft w:val="640"/>
                  <w:marRight w:val="0"/>
                  <w:marTop w:val="0"/>
                  <w:marBottom w:val="0"/>
                  <w:divBdr>
                    <w:top w:val="none" w:sz="0" w:space="0" w:color="auto"/>
                    <w:left w:val="none" w:sz="0" w:space="0" w:color="auto"/>
                    <w:bottom w:val="none" w:sz="0" w:space="0" w:color="auto"/>
                    <w:right w:val="none" w:sz="0" w:space="0" w:color="auto"/>
                  </w:divBdr>
                </w:div>
                <w:div w:id="417480076">
                  <w:marLeft w:val="640"/>
                  <w:marRight w:val="0"/>
                  <w:marTop w:val="0"/>
                  <w:marBottom w:val="0"/>
                  <w:divBdr>
                    <w:top w:val="none" w:sz="0" w:space="0" w:color="auto"/>
                    <w:left w:val="none" w:sz="0" w:space="0" w:color="auto"/>
                    <w:bottom w:val="none" w:sz="0" w:space="0" w:color="auto"/>
                    <w:right w:val="none" w:sz="0" w:space="0" w:color="auto"/>
                  </w:divBdr>
                </w:div>
                <w:div w:id="1093207387">
                  <w:marLeft w:val="640"/>
                  <w:marRight w:val="0"/>
                  <w:marTop w:val="0"/>
                  <w:marBottom w:val="0"/>
                  <w:divBdr>
                    <w:top w:val="none" w:sz="0" w:space="0" w:color="auto"/>
                    <w:left w:val="none" w:sz="0" w:space="0" w:color="auto"/>
                    <w:bottom w:val="none" w:sz="0" w:space="0" w:color="auto"/>
                    <w:right w:val="none" w:sz="0" w:space="0" w:color="auto"/>
                  </w:divBdr>
                </w:div>
                <w:div w:id="170798288">
                  <w:marLeft w:val="640"/>
                  <w:marRight w:val="0"/>
                  <w:marTop w:val="0"/>
                  <w:marBottom w:val="0"/>
                  <w:divBdr>
                    <w:top w:val="none" w:sz="0" w:space="0" w:color="auto"/>
                    <w:left w:val="none" w:sz="0" w:space="0" w:color="auto"/>
                    <w:bottom w:val="none" w:sz="0" w:space="0" w:color="auto"/>
                    <w:right w:val="none" w:sz="0" w:space="0" w:color="auto"/>
                  </w:divBdr>
                </w:div>
                <w:div w:id="1324622333">
                  <w:marLeft w:val="640"/>
                  <w:marRight w:val="0"/>
                  <w:marTop w:val="0"/>
                  <w:marBottom w:val="0"/>
                  <w:divBdr>
                    <w:top w:val="none" w:sz="0" w:space="0" w:color="auto"/>
                    <w:left w:val="none" w:sz="0" w:space="0" w:color="auto"/>
                    <w:bottom w:val="none" w:sz="0" w:space="0" w:color="auto"/>
                    <w:right w:val="none" w:sz="0" w:space="0" w:color="auto"/>
                  </w:divBdr>
                </w:div>
                <w:div w:id="1852525885">
                  <w:marLeft w:val="640"/>
                  <w:marRight w:val="0"/>
                  <w:marTop w:val="0"/>
                  <w:marBottom w:val="0"/>
                  <w:divBdr>
                    <w:top w:val="none" w:sz="0" w:space="0" w:color="auto"/>
                    <w:left w:val="none" w:sz="0" w:space="0" w:color="auto"/>
                    <w:bottom w:val="none" w:sz="0" w:space="0" w:color="auto"/>
                    <w:right w:val="none" w:sz="0" w:space="0" w:color="auto"/>
                  </w:divBdr>
                </w:div>
                <w:div w:id="916407009">
                  <w:marLeft w:val="640"/>
                  <w:marRight w:val="0"/>
                  <w:marTop w:val="0"/>
                  <w:marBottom w:val="0"/>
                  <w:divBdr>
                    <w:top w:val="none" w:sz="0" w:space="0" w:color="auto"/>
                    <w:left w:val="none" w:sz="0" w:space="0" w:color="auto"/>
                    <w:bottom w:val="none" w:sz="0" w:space="0" w:color="auto"/>
                    <w:right w:val="none" w:sz="0" w:space="0" w:color="auto"/>
                  </w:divBdr>
                </w:div>
                <w:div w:id="1069771169">
                  <w:marLeft w:val="640"/>
                  <w:marRight w:val="0"/>
                  <w:marTop w:val="0"/>
                  <w:marBottom w:val="0"/>
                  <w:divBdr>
                    <w:top w:val="none" w:sz="0" w:space="0" w:color="auto"/>
                    <w:left w:val="none" w:sz="0" w:space="0" w:color="auto"/>
                    <w:bottom w:val="none" w:sz="0" w:space="0" w:color="auto"/>
                    <w:right w:val="none" w:sz="0" w:space="0" w:color="auto"/>
                  </w:divBdr>
                </w:div>
                <w:div w:id="1796217792">
                  <w:marLeft w:val="640"/>
                  <w:marRight w:val="0"/>
                  <w:marTop w:val="0"/>
                  <w:marBottom w:val="0"/>
                  <w:divBdr>
                    <w:top w:val="none" w:sz="0" w:space="0" w:color="auto"/>
                    <w:left w:val="none" w:sz="0" w:space="0" w:color="auto"/>
                    <w:bottom w:val="none" w:sz="0" w:space="0" w:color="auto"/>
                    <w:right w:val="none" w:sz="0" w:space="0" w:color="auto"/>
                  </w:divBdr>
                </w:div>
                <w:div w:id="536242712">
                  <w:marLeft w:val="640"/>
                  <w:marRight w:val="0"/>
                  <w:marTop w:val="0"/>
                  <w:marBottom w:val="0"/>
                  <w:divBdr>
                    <w:top w:val="none" w:sz="0" w:space="0" w:color="auto"/>
                    <w:left w:val="none" w:sz="0" w:space="0" w:color="auto"/>
                    <w:bottom w:val="none" w:sz="0" w:space="0" w:color="auto"/>
                    <w:right w:val="none" w:sz="0" w:space="0" w:color="auto"/>
                  </w:divBdr>
                </w:div>
                <w:div w:id="1174875178">
                  <w:marLeft w:val="640"/>
                  <w:marRight w:val="0"/>
                  <w:marTop w:val="0"/>
                  <w:marBottom w:val="0"/>
                  <w:divBdr>
                    <w:top w:val="none" w:sz="0" w:space="0" w:color="auto"/>
                    <w:left w:val="none" w:sz="0" w:space="0" w:color="auto"/>
                    <w:bottom w:val="none" w:sz="0" w:space="0" w:color="auto"/>
                    <w:right w:val="none" w:sz="0" w:space="0" w:color="auto"/>
                  </w:divBdr>
                </w:div>
                <w:div w:id="1491562170">
                  <w:marLeft w:val="640"/>
                  <w:marRight w:val="0"/>
                  <w:marTop w:val="0"/>
                  <w:marBottom w:val="0"/>
                  <w:divBdr>
                    <w:top w:val="none" w:sz="0" w:space="0" w:color="auto"/>
                    <w:left w:val="none" w:sz="0" w:space="0" w:color="auto"/>
                    <w:bottom w:val="none" w:sz="0" w:space="0" w:color="auto"/>
                    <w:right w:val="none" w:sz="0" w:space="0" w:color="auto"/>
                  </w:divBdr>
                </w:div>
                <w:div w:id="83695875">
                  <w:marLeft w:val="640"/>
                  <w:marRight w:val="0"/>
                  <w:marTop w:val="0"/>
                  <w:marBottom w:val="0"/>
                  <w:divBdr>
                    <w:top w:val="none" w:sz="0" w:space="0" w:color="auto"/>
                    <w:left w:val="none" w:sz="0" w:space="0" w:color="auto"/>
                    <w:bottom w:val="none" w:sz="0" w:space="0" w:color="auto"/>
                    <w:right w:val="none" w:sz="0" w:space="0" w:color="auto"/>
                  </w:divBdr>
                </w:div>
                <w:div w:id="642076834">
                  <w:marLeft w:val="640"/>
                  <w:marRight w:val="0"/>
                  <w:marTop w:val="0"/>
                  <w:marBottom w:val="0"/>
                  <w:divBdr>
                    <w:top w:val="none" w:sz="0" w:space="0" w:color="auto"/>
                    <w:left w:val="none" w:sz="0" w:space="0" w:color="auto"/>
                    <w:bottom w:val="none" w:sz="0" w:space="0" w:color="auto"/>
                    <w:right w:val="none" w:sz="0" w:space="0" w:color="auto"/>
                  </w:divBdr>
                </w:div>
                <w:div w:id="1732383640">
                  <w:marLeft w:val="640"/>
                  <w:marRight w:val="0"/>
                  <w:marTop w:val="0"/>
                  <w:marBottom w:val="0"/>
                  <w:divBdr>
                    <w:top w:val="none" w:sz="0" w:space="0" w:color="auto"/>
                    <w:left w:val="none" w:sz="0" w:space="0" w:color="auto"/>
                    <w:bottom w:val="none" w:sz="0" w:space="0" w:color="auto"/>
                    <w:right w:val="none" w:sz="0" w:space="0" w:color="auto"/>
                  </w:divBdr>
                </w:div>
                <w:div w:id="717630521">
                  <w:marLeft w:val="640"/>
                  <w:marRight w:val="0"/>
                  <w:marTop w:val="0"/>
                  <w:marBottom w:val="0"/>
                  <w:divBdr>
                    <w:top w:val="none" w:sz="0" w:space="0" w:color="auto"/>
                    <w:left w:val="none" w:sz="0" w:space="0" w:color="auto"/>
                    <w:bottom w:val="none" w:sz="0" w:space="0" w:color="auto"/>
                    <w:right w:val="none" w:sz="0" w:space="0" w:color="auto"/>
                  </w:divBdr>
                </w:div>
                <w:div w:id="403995961">
                  <w:marLeft w:val="640"/>
                  <w:marRight w:val="0"/>
                  <w:marTop w:val="0"/>
                  <w:marBottom w:val="0"/>
                  <w:divBdr>
                    <w:top w:val="none" w:sz="0" w:space="0" w:color="auto"/>
                    <w:left w:val="none" w:sz="0" w:space="0" w:color="auto"/>
                    <w:bottom w:val="none" w:sz="0" w:space="0" w:color="auto"/>
                    <w:right w:val="none" w:sz="0" w:space="0" w:color="auto"/>
                  </w:divBdr>
                </w:div>
                <w:div w:id="456024280">
                  <w:marLeft w:val="640"/>
                  <w:marRight w:val="0"/>
                  <w:marTop w:val="0"/>
                  <w:marBottom w:val="0"/>
                  <w:divBdr>
                    <w:top w:val="none" w:sz="0" w:space="0" w:color="auto"/>
                    <w:left w:val="none" w:sz="0" w:space="0" w:color="auto"/>
                    <w:bottom w:val="none" w:sz="0" w:space="0" w:color="auto"/>
                    <w:right w:val="none" w:sz="0" w:space="0" w:color="auto"/>
                  </w:divBdr>
                </w:div>
                <w:div w:id="1829518812">
                  <w:marLeft w:val="640"/>
                  <w:marRight w:val="0"/>
                  <w:marTop w:val="0"/>
                  <w:marBottom w:val="0"/>
                  <w:divBdr>
                    <w:top w:val="none" w:sz="0" w:space="0" w:color="auto"/>
                    <w:left w:val="none" w:sz="0" w:space="0" w:color="auto"/>
                    <w:bottom w:val="none" w:sz="0" w:space="0" w:color="auto"/>
                    <w:right w:val="none" w:sz="0" w:space="0" w:color="auto"/>
                  </w:divBdr>
                </w:div>
                <w:div w:id="827670566">
                  <w:marLeft w:val="640"/>
                  <w:marRight w:val="0"/>
                  <w:marTop w:val="0"/>
                  <w:marBottom w:val="0"/>
                  <w:divBdr>
                    <w:top w:val="none" w:sz="0" w:space="0" w:color="auto"/>
                    <w:left w:val="none" w:sz="0" w:space="0" w:color="auto"/>
                    <w:bottom w:val="none" w:sz="0" w:space="0" w:color="auto"/>
                    <w:right w:val="none" w:sz="0" w:space="0" w:color="auto"/>
                  </w:divBdr>
                </w:div>
                <w:div w:id="54476085">
                  <w:marLeft w:val="640"/>
                  <w:marRight w:val="0"/>
                  <w:marTop w:val="0"/>
                  <w:marBottom w:val="0"/>
                  <w:divBdr>
                    <w:top w:val="none" w:sz="0" w:space="0" w:color="auto"/>
                    <w:left w:val="none" w:sz="0" w:space="0" w:color="auto"/>
                    <w:bottom w:val="none" w:sz="0" w:space="0" w:color="auto"/>
                    <w:right w:val="none" w:sz="0" w:space="0" w:color="auto"/>
                  </w:divBdr>
                </w:div>
                <w:div w:id="816723541">
                  <w:marLeft w:val="640"/>
                  <w:marRight w:val="0"/>
                  <w:marTop w:val="0"/>
                  <w:marBottom w:val="0"/>
                  <w:divBdr>
                    <w:top w:val="none" w:sz="0" w:space="0" w:color="auto"/>
                    <w:left w:val="none" w:sz="0" w:space="0" w:color="auto"/>
                    <w:bottom w:val="none" w:sz="0" w:space="0" w:color="auto"/>
                    <w:right w:val="none" w:sz="0" w:space="0" w:color="auto"/>
                  </w:divBdr>
                </w:div>
                <w:div w:id="1623420093">
                  <w:marLeft w:val="640"/>
                  <w:marRight w:val="0"/>
                  <w:marTop w:val="0"/>
                  <w:marBottom w:val="0"/>
                  <w:divBdr>
                    <w:top w:val="none" w:sz="0" w:space="0" w:color="auto"/>
                    <w:left w:val="none" w:sz="0" w:space="0" w:color="auto"/>
                    <w:bottom w:val="none" w:sz="0" w:space="0" w:color="auto"/>
                    <w:right w:val="none" w:sz="0" w:space="0" w:color="auto"/>
                  </w:divBdr>
                </w:div>
                <w:div w:id="924264718">
                  <w:marLeft w:val="640"/>
                  <w:marRight w:val="0"/>
                  <w:marTop w:val="0"/>
                  <w:marBottom w:val="0"/>
                  <w:divBdr>
                    <w:top w:val="none" w:sz="0" w:space="0" w:color="auto"/>
                    <w:left w:val="none" w:sz="0" w:space="0" w:color="auto"/>
                    <w:bottom w:val="none" w:sz="0" w:space="0" w:color="auto"/>
                    <w:right w:val="none" w:sz="0" w:space="0" w:color="auto"/>
                  </w:divBdr>
                </w:div>
                <w:div w:id="90321901">
                  <w:marLeft w:val="640"/>
                  <w:marRight w:val="0"/>
                  <w:marTop w:val="0"/>
                  <w:marBottom w:val="0"/>
                  <w:divBdr>
                    <w:top w:val="none" w:sz="0" w:space="0" w:color="auto"/>
                    <w:left w:val="none" w:sz="0" w:space="0" w:color="auto"/>
                    <w:bottom w:val="none" w:sz="0" w:space="0" w:color="auto"/>
                    <w:right w:val="none" w:sz="0" w:space="0" w:color="auto"/>
                  </w:divBdr>
                </w:div>
                <w:div w:id="320892820">
                  <w:marLeft w:val="640"/>
                  <w:marRight w:val="0"/>
                  <w:marTop w:val="0"/>
                  <w:marBottom w:val="0"/>
                  <w:divBdr>
                    <w:top w:val="none" w:sz="0" w:space="0" w:color="auto"/>
                    <w:left w:val="none" w:sz="0" w:space="0" w:color="auto"/>
                    <w:bottom w:val="none" w:sz="0" w:space="0" w:color="auto"/>
                    <w:right w:val="none" w:sz="0" w:space="0" w:color="auto"/>
                  </w:divBdr>
                </w:div>
                <w:div w:id="505100011">
                  <w:marLeft w:val="640"/>
                  <w:marRight w:val="0"/>
                  <w:marTop w:val="0"/>
                  <w:marBottom w:val="0"/>
                  <w:divBdr>
                    <w:top w:val="none" w:sz="0" w:space="0" w:color="auto"/>
                    <w:left w:val="none" w:sz="0" w:space="0" w:color="auto"/>
                    <w:bottom w:val="none" w:sz="0" w:space="0" w:color="auto"/>
                    <w:right w:val="none" w:sz="0" w:space="0" w:color="auto"/>
                  </w:divBdr>
                </w:div>
                <w:div w:id="4401551">
                  <w:marLeft w:val="640"/>
                  <w:marRight w:val="0"/>
                  <w:marTop w:val="0"/>
                  <w:marBottom w:val="0"/>
                  <w:divBdr>
                    <w:top w:val="none" w:sz="0" w:space="0" w:color="auto"/>
                    <w:left w:val="none" w:sz="0" w:space="0" w:color="auto"/>
                    <w:bottom w:val="none" w:sz="0" w:space="0" w:color="auto"/>
                    <w:right w:val="none" w:sz="0" w:space="0" w:color="auto"/>
                  </w:divBdr>
                </w:div>
                <w:div w:id="1935090852">
                  <w:marLeft w:val="640"/>
                  <w:marRight w:val="0"/>
                  <w:marTop w:val="0"/>
                  <w:marBottom w:val="0"/>
                  <w:divBdr>
                    <w:top w:val="none" w:sz="0" w:space="0" w:color="auto"/>
                    <w:left w:val="none" w:sz="0" w:space="0" w:color="auto"/>
                    <w:bottom w:val="none" w:sz="0" w:space="0" w:color="auto"/>
                    <w:right w:val="none" w:sz="0" w:space="0" w:color="auto"/>
                  </w:divBdr>
                </w:div>
                <w:div w:id="1146554194">
                  <w:marLeft w:val="640"/>
                  <w:marRight w:val="0"/>
                  <w:marTop w:val="0"/>
                  <w:marBottom w:val="0"/>
                  <w:divBdr>
                    <w:top w:val="none" w:sz="0" w:space="0" w:color="auto"/>
                    <w:left w:val="none" w:sz="0" w:space="0" w:color="auto"/>
                    <w:bottom w:val="none" w:sz="0" w:space="0" w:color="auto"/>
                    <w:right w:val="none" w:sz="0" w:space="0" w:color="auto"/>
                  </w:divBdr>
                </w:div>
                <w:div w:id="1572232332">
                  <w:marLeft w:val="640"/>
                  <w:marRight w:val="0"/>
                  <w:marTop w:val="0"/>
                  <w:marBottom w:val="0"/>
                  <w:divBdr>
                    <w:top w:val="none" w:sz="0" w:space="0" w:color="auto"/>
                    <w:left w:val="none" w:sz="0" w:space="0" w:color="auto"/>
                    <w:bottom w:val="none" w:sz="0" w:space="0" w:color="auto"/>
                    <w:right w:val="none" w:sz="0" w:space="0" w:color="auto"/>
                  </w:divBdr>
                </w:div>
                <w:div w:id="315501768">
                  <w:marLeft w:val="640"/>
                  <w:marRight w:val="0"/>
                  <w:marTop w:val="0"/>
                  <w:marBottom w:val="0"/>
                  <w:divBdr>
                    <w:top w:val="none" w:sz="0" w:space="0" w:color="auto"/>
                    <w:left w:val="none" w:sz="0" w:space="0" w:color="auto"/>
                    <w:bottom w:val="none" w:sz="0" w:space="0" w:color="auto"/>
                    <w:right w:val="none" w:sz="0" w:space="0" w:color="auto"/>
                  </w:divBdr>
                </w:div>
                <w:div w:id="484396272">
                  <w:marLeft w:val="640"/>
                  <w:marRight w:val="0"/>
                  <w:marTop w:val="0"/>
                  <w:marBottom w:val="0"/>
                  <w:divBdr>
                    <w:top w:val="none" w:sz="0" w:space="0" w:color="auto"/>
                    <w:left w:val="none" w:sz="0" w:space="0" w:color="auto"/>
                    <w:bottom w:val="none" w:sz="0" w:space="0" w:color="auto"/>
                    <w:right w:val="none" w:sz="0" w:space="0" w:color="auto"/>
                  </w:divBdr>
                </w:div>
                <w:div w:id="807624459">
                  <w:marLeft w:val="640"/>
                  <w:marRight w:val="0"/>
                  <w:marTop w:val="0"/>
                  <w:marBottom w:val="0"/>
                  <w:divBdr>
                    <w:top w:val="none" w:sz="0" w:space="0" w:color="auto"/>
                    <w:left w:val="none" w:sz="0" w:space="0" w:color="auto"/>
                    <w:bottom w:val="none" w:sz="0" w:space="0" w:color="auto"/>
                    <w:right w:val="none" w:sz="0" w:space="0" w:color="auto"/>
                  </w:divBdr>
                </w:div>
                <w:div w:id="1026950120">
                  <w:marLeft w:val="640"/>
                  <w:marRight w:val="0"/>
                  <w:marTop w:val="0"/>
                  <w:marBottom w:val="0"/>
                  <w:divBdr>
                    <w:top w:val="none" w:sz="0" w:space="0" w:color="auto"/>
                    <w:left w:val="none" w:sz="0" w:space="0" w:color="auto"/>
                    <w:bottom w:val="none" w:sz="0" w:space="0" w:color="auto"/>
                    <w:right w:val="none" w:sz="0" w:space="0" w:color="auto"/>
                  </w:divBdr>
                </w:div>
                <w:div w:id="1370258178">
                  <w:marLeft w:val="640"/>
                  <w:marRight w:val="0"/>
                  <w:marTop w:val="0"/>
                  <w:marBottom w:val="0"/>
                  <w:divBdr>
                    <w:top w:val="none" w:sz="0" w:space="0" w:color="auto"/>
                    <w:left w:val="none" w:sz="0" w:space="0" w:color="auto"/>
                    <w:bottom w:val="none" w:sz="0" w:space="0" w:color="auto"/>
                    <w:right w:val="none" w:sz="0" w:space="0" w:color="auto"/>
                  </w:divBdr>
                </w:div>
                <w:div w:id="754060342">
                  <w:marLeft w:val="640"/>
                  <w:marRight w:val="0"/>
                  <w:marTop w:val="0"/>
                  <w:marBottom w:val="0"/>
                  <w:divBdr>
                    <w:top w:val="none" w:sz="0" w:space="0" w:color="auto"/>
                    <w:left w:val="none" w:sz="0" w:space="0" w:color="auto"/>
                    <w:bottom w:val="none" w:sz="0" w:space="0" w:color="auto"/>
                    <w:right w:val="none" w:sz="0" w:space="0" w:color="auto"/>
                  </w:divBdr>
                </w:div>
                <w:div w:id="4210997">
                  <w:marLeft w:val="640"/>
                  <w:marRight w:val="0"/>
                  <w:marTop w:val="0"/>
                  <w:marBottom w:val="0"/>
                  <w:divBdr>
                    <w:top w:val="none" w:sz="0" w:space="0" w:color="auto"/>
                    <w:left w:val="none" w:sz="0" w:space="0" w:color="auto"/>
                    <w:bottom w:val="none" w:sz="0" w:space="0" w:color="auto"/>
                    <w:right w:val="none" w:sz="0" w:space="0" w:color="auto"/>
                  </w:divBdr>
                </w:div>
                <w:div w:id="671029853">
                  <w:marLeft w:val="640"/>
                  <w:marRight w:val="0"/>
                  <w:marTop w:val="0"/>
                  <w:marBottom w:val="0"/>
                  <w:divBdr>
                    <w:top w:val="none" w:sz="0" w:space="0" w:color="auto"/>
                    <w:left w:val="none" w:sz="0" w:space="0" w:color="auto"/>
                    <w:bottom w:val="none" w:sz="0" w:space="0" w:color="auto"/>
                    <w:right w:val="none" w:sz="0" w:space="0" w:color="auto"/>
                  </w:divBdr>
                </w:div>
                <w:div w:id="1880312896">
                  <w:marLeft w:val="640"/>
                  <w:marRight w:val="0"/>
                  <w:marTop w:val="0"/>
                  <w:marBottom w:val="0"/>
                  <w:divBdr>
                    <w:top w:val="none" w:sz="0" w:space="0" w:color="auto"/>
                    <w:left w:val="none" w:sz="0" w:space="0" w:color="auto"/>
                    <w:bottom w:val="none" w:sz="0" w:space="0" w:color="auto"/>
                    <w:right w:val="none" w:sz="0" w:space="0" w:color="auto"/>
                  </w:divBdr>
                </w:div>
                <w:div w:id="1636373698">
                  <w:marLeft w:val="640"/>
                  <w:marRight w:val="0"/>
                  <w:marTop w:val="0"/>
                  <w:marBottom w:val="0"/>
                  <w:divBdr>
                    <w:top w:val="none" w:sz="0" w:space="0" w:color="auto"/>
                    <w:left w:val="none" w:sz="0" w:space="0" w:color="auto"/>
                    <w:bottom w:val="none" w:sz="0" w:space="0" w:color="auto"/>
                    <w:right w:val="none" w:sz="0" w:space="0" w:color="auto"/>
                  </w:divBdr>
                </w:div>
                <w:div w:id="1859732162">
                  <w:marLeft w:val="640"/>
                  <w:marRight w:val="0"/>
                  <w:marTop w:val="0"/>
                  <w:marBottom w:val="0"/>
                  <w:divBdr>
                    <w:top w:val="none" w:sz="0" w:space="0" w:color="auto"/>
                    <w:left w:val="none" w:sz="0" w:space="0" w:color="auto"/>
                    <w:bottom w:val="none" w:sz="0" w:space="0" w:color="auto"/>
                    <w:right w:val="none" w:sz="0" w:space="0" w:color="auto"/>
                  </w:divBdr>
                </w:div>
                <w:div w:id="583801102">
                  <w:marLeft w:val="640"/>
                  <w:marRight w:val="0"/>
                  <w:marTop w:val="0"/>
                  <w:marBottom w:val="0"/>
                  <w:divBdr>
                    <w:top w:val="none" w:sz="0" w:space="0" w:color="auto"/>
                    <w:left w:val="none" w:sz="0" w:space="0" w:color="auto"/>
                    <w:bottom w:val="none" w:sz="0" w:space="0" w:color="auto"/>
                    <w:right w:val="none" w:sz="0" w:space="0" w:color="auto"/>
                  </w:divBdr>
                </w:div>
                <w:div w:id="1219324016">
                  <w:marLeft w:val="640"/>
                  <w:marRight w:val="0"/>
                  <w:marTop w:val="0"/>
                  <w:marBottom w:val="0"/>
                  <w:divBdr>
                    <w:top w:val="none" w:sz="0" w:space="0" w:color="auto"/>
                    <w:left w:val="none" w:sz="0" w:space="0" w:color="auto"/>
                    <w:bottom w:val="none" w:sz="0" w:space="0" w:color="auto"/>
                    <w:right w:val="none" w:sz="0" w:space="0" w:color="auto"/>
                  </w:divBdr>
                </w:div>
                <w:div w:id="1046877183">
                  <w:marLeft w:val="640"/>
                  <w:marRight w:val="0"/>
                  <w:marTop w:val="0"/>
                  <w:marBottom w:val="0"/>
                  <w:divBdr>
                    <w:top w:val="none" w:sz="0" w:space="0" w:color="auto"/>
                    <w:left w:val="none" w:sz="0" w:space="0" w:color="auto"/>
                    <w:bottom w:val="none" w:sz="0" w:space="0" w:color="auto"/>
                    <w:right w:val="none" w:sz="0" w:space="0" w:color="auto"/>
                  </w:divBdr>
                </w:div>
                <w:div w:id="1046639481">
                  <w:marLeft w:val="640"/>
                  <w:marRight w:val="0"/>
                  <w:marTop w:val="0"/>
                  <w:marBottom w:val="0"/>
                  <w:divBdr>
                    <w:top w:val="none" w:sz="0" w:space="0" w:color="auto"/>
                    <w:left w:val="none" w:sz="0" w:space="0" w:color="auto"/>
                    <w:bottom w:val="none" w:sz="0" w:space="0" w:color="auto"/>
                    <w:right w:val="none" w:sz="0" w:space="0" w:color="auto"/>
                  </w:divBdr>
                </w:div>
                <w:div w:id="578904238">
                  <w:marLeft w:val="640"/>
                  <w:marRight w:val="0"/>
                  <w:marTop w:val="0"/>
                  <w:marBottom w:val="0"/>
                  <w:divBdr>
                    <w:top w:val="none" w:sz="0" w:space="0" w:color="auto"/>
                    <w:left w:val="none" w:sz="0" w:space="0" w:color="auto"/>
                    <w:bottom w:val="none" w:sz="0" w:space="0" w:color="auto"/>
                    <w:right w:val="none" w:sz="0" w:space="0" w:color="auto"/>
                  </w:divBdr>
                </w:div>
                <w:div w:id="717704017">
                  <w:marLeft w:val="640"/>
                  <w:marRight w:val="0"/>
                  <w:marTop w:val="0"/>
                  <w:marBottom w:val="0"/>
                  <w:divBdr>
                    <w:top w:val="none" w:sz="0" w:space="0" w:color="auto"/>
                    <w:left w:val="none" w:sz="0" w:space="0" w:color="auto"/>
                    <w:bottom w:val="none" w:sz="0" w:space="0" w:color="auto"/>
                    <w:right w:val="none" w:sz="0" w:space="0" w:color="auto"/>
                  </w:divBdr>
                </w:div>
                <w:div w:id="1920750547">
                  <w:marLeft w:val="640"/>
                  <w:marRight w:val="0"/>
                  <w:marTop w:val="0"/>
                  <w:marBottom w:val="0"/>
                  <w:divBdr>
                    <w:top w:val="none" w:sz="0" w:space="0" w:color="auto"/>
                    <w:left w:val="none" w:sz="0" w:space="0" w:color="auto"/>
                    <w:bottom w:val="none" w:sz="0" w:space="0" w:color="auto"/>
                    <w:right w:val="none" w:sz="0" w:space="0" w:color="auto"/>
                  </w:divBdr>
                </w:div>
                <w:div w:id="1520389140">
                  <w:marLeft w:val="640"/>
                  <w:marRight w:val="0"/>
                  <w:marTop w:val="0"/>
                  <w:marBottom w:val="0"/>
                  <w:divBdr>
                    <w:top w:val="none" w:sz="0" w:space="0" w:color="auto"/>
                    <w:left w:val="none" w:sz="0" w:space="0" w:color="auto"/>
                    <w:bottom w:val="none" w:sz="0" w:space="0" w:color="auto"/>
                    <w:right w:val="none" w:sz="0" w:space="0" w:color="auto"/>
                  </w:divBdr>
                </w:div>
                <w:div w:id="1259405394">
                  <w:marLeft w:val="640"/>
                  <w:marRight w:val="0"/>
                  <w:marTop w:val="0"/>
                  <w:marBottom w:val="0"/>
                  <w:divBdr>
                    <w:top w:val="none" w:sz="0" w:space="0" w:color="auto"/>
                    <w:left w:val="none" w:sz="0" w:space="0" w:color="auto"/>
                    <w:bottom w:val="none" w:sz="0" w:space="0" w:color="auto"/>
                    <w:right w:val="none" w:sz="0" w:space="0" w:color="auto"/>
                  </w:divBdr>
                </w:div>
                <w:div w:id="1178082322">
                  <w:marLeft w:val="640"/>
                  <w:marRight w:val="0"/>
                  <w:marTop w:val="0"/>
                  <w:marBottom w:val="0"/>
                  <w:divBdr>
                    <w:top w:val="none" w:sz="0" w:space="0" w:color="auto"/>
                    <w:left w:val="none" w:sz="0" w:space="0" w:color="auto"/>
                    <w:bottom w:val="none" w:sz="0" w:space="0" w:color="auto"/>
                    <w:right w:val="none" w:sz="0" w:space="0" w:color="auto"/>
                  </w:divBdr>
                </w:div>
                <w:div w:id="1776168514">
                  <w:marLeft w:val="640"/>
                  <w:marRight w:val="0"/>
                  <w:marTop w:val="0"/>
                  <w:marBottom w:val="0"/>
                  <w:divBdr>
                    <w:top w:val="none" w:sz="0" w:space="0" w:color="auto"/>
                    <w:left w:val="none" w:sz="0" w:space="0" w:color="auto"/>
                    <w:bottom w:val="none" w:sz="0" w:space="0" w:color="auto"/>
                    <w:right w:val="none" w:sz="0" w:space="0" w:color="auto"/>
                  </w:divBdr>
                </w:div>
                <w:div w:id="647826869">
                  <w:marLeft w:val="640"/>
                  <w:marRight w:val="0"/>
                  <w:marTop w:val="0"/>
                  <w:marBottom w:val="0"/>
                  <w:divBdr>
                    <w:top w:val="none" w:sz="0" w:space="0" w:color="auto"/>
                    <w:left w:val="none" w:sz="0" w:space="0" w:color="auto"/>
                    <w:bottom w:val="none" w:sz="0" w:space="0" w:color="auto"/>
                    <w:right w:val="none" w:sz="0" w:space="0" w:color="auto"/>
                  </w:divBdr>
                </w:div>
                <w:div w:id="1751654470">
                  <w:marLeft w:val="640"/>
                  <w:marRight w:val="0"/>
                  <w:marTop w:val="0"/>
                  <w:marBottom w:val="0"/>
                  <w:divBdr>
                    <w:top w:val="none" w:sz="0" w:space="0" w:color="auto"/>
                    <w:left w:val="none" w:sz="0" w:space="0" w:color="auto"/>
                    <w:bottom w:val="none" w:sz="0" w:space="0" w:color="auto"/>
                    <w:right w:val="none" w:sz="0" w:space="0" w:color="auto"/>
                  </w:divBdr>
                </w:div>
                <w:div w:id="653263579">
                  <w:marLeft w:val="640"/>
                  <w:marRight w:val="0"/>
                  <w:marTop w:val="0"/>
                  <w:marBottom w:val="0"/>
                  <w:divBdr>
                    <w:top w:val="none" w:sz="0" w:space="0" w:color="auto"/>
                    <w:left w:val="none" w:sz="0" w:space="0" w:color="auto"/>
                    <w:bottom w:val="none" w:sz="0" w:space="0" w:color="auto"/>
                    <w:right w:val="none" w:sz="0" w:space="0" w:color="auto"/>
                  </w:divBdr>
                </w:div>
                <w:div w:id="326247452">
                  <w:marLeft w:val="640"/>
                  <w:marRight w:val="0"/>
                  <w:marTop w:val="0"/>
                  <w:marBottom w:val="0"/>
                  <w:divBdr>
                    <w:top w:val="none" w:sz="0" w:space="0" w:color="auto"/>
                    <w:left w:val="none" w:sz="0" w:space="0" w:color="auto"/>
                    <w:bottom w:val="none" w:sz="0" w:space="0" w:color="auto"/>
                    <w:right w:val="none" w:sz="0" w:space="0" w:color="auto"/>
                  </w:divBdr>
                </w:div>
                <w:div w:id="1326738896">
                  <w:marLeft w:val="640"/>
                  <w:marRight w:val="0"/>
                  <w:marTop w:val="0"/>
                  <w:marBottom w:val="0"/>
                  <w:divBdr>
                    <w:top w:val="none" w:sz="0" w:space="0" w:color="auto"/>
                    <w:left w:val="none" w:sz="0" w:space="0" w:color="auto"/>
                    <w:bottom w:val="none" w:sz="0" w:space="0" w:color="auto"/>
                    <w:right w:val="none" w:sz="0" w:space="0" w:color="auto"/>
                  </w:divBdr>
                </w:div>
                <w:div w:id="1941331458">
                  <w:marLeft w:val="640"/>
                  <w:marRight w:val="0"/>
                  <w:marTop w:val="0"/>
                  <w:marBottom w:val="0"/>
                  <w:divBdr>
                    <w:top w:val="none" w:sz="0" w:space="0" w:color="auto"/>
                    <w:left w:val="none" w:sz="0" w:space="0" w:color="auto"/>
                    <w:bottom w:val="none" w:sz="0" w:space="0" w:color="auto"/>
                    <w:right w:val="none" w:sz="0" w:space="0" w:color="auto"/>
                  </w:divBdr>
                </w:div>
                <w:div w:id="115103063">
                  <w:marLeft w:val="640"/>
                  <w:marRight w:val="0"/>
                  <w:marTop w:val="0"/>
                  <w:marBottom w:val="0"/>
                  <w:divBdr>
                    <w:top w:val="none" w:sz="0" w:space="0" w:color="auto"/>
                    <w:left w:val="none" w:sz="0" w:space="0" w:color="auto"/>
                    <w:bottom w:val="none" w:sz="0" w:space="0" w:color="auto"/>
                    <w:right w:val="none" w:sz="0" w:space="0" w:color="auto"/>
                  </w:divBdr>
                </w:div>
                <w:div w:id="52583945">
                  <w:marLeft w:val="640"/>
                  <w:marRight w:val="0"/>
                  <w:marTop w:val="0"/>
                  <w:marBottom w:val="0"/>
                  <w:divBdr>
                    <w:top w:val="none" w:sz="0" w:space="0" w:color="auto"/>
                    <w:left w:val="none" w:sz="0" w:space="0" w:color="auto"/>
                    <w:bottom w:val="none" w:sz="0" w:space="0" w:color="auto"/>
                    <w:right w:val="none" w:sz="0" w:space="0" w:color="auto"/>
                  </w:divBdr>
                </w:div>
                <w:div w:id="423918322">
                  <w:marLeft w:val="640"/>
                  <w:marRight w:val="0"/>
                  <w:marTop w:val="0"/>
                  <w:marBottom w:val="0"/>
                  <w:divBdr>
                    <w:top w:val="none" w:sz="0" w:space="0" w:color="auto"/>
                    <w:left w:val="none" w:sz="0" w:space="0" w:color="auto"/>
                    <w:bottom w:val="none" w:sz="0" w:space="0" w:color="auto"/>
                    <w:right w:val="none" w:sz="0" w:space="0" w:color="auto"/>
                  </w:divBdr>
                </w:div>
                <w:div w:id="1170948873">
                  <w:marLeft w:val="640"/>
                  <w:marRight w:val="0"/>
                  <w:marTop w:val="0"/>
                  <w:marBottom w:val="0"/>
                  <w:divBdr>
                    <w:top w:val="none" w:sz="0" w:space="0" w:color="auto"/>
                    <w:left w:val="none" w:sz="0" w:space="0" w:color="auto"/>
                    <w:bottom w:val="none" w:sz="0" w:space="0" w:color="auto"/>
                    <w:right w:val="none" w:sz="0" w:space="0" w:color="auto"/>
                  </w:divBdr>
                </w:div>
                <w:div w:id="964703026">
                  <w:marLeft w:val="640"/>
                  <w:marRight w:val="0"/>
                  <w:marTop w:val="0"/>
                  <w:marBottom w:val="0"/>
                  <w:divBdr>
                    <w:top w:val="none" w:sz="0" w:space="0" w:color="auto"/>
                    <w:left w:val="none" w:sz="0" w:space="0" w:color="auto"/>
                    <w:bottom w:val="none" w:sz="0" w:space="0" w:color="auto"/>
                    <w:right w:val="none" w:sz="0" w:space="0" w:color="auto"/>
                  </w:divBdr>
                </w:div>
                <w:div w:id="450394507">
                  <w:marLeft w:val="640"/>
                  <w:marRight w:val="0"/>
                  <w:marTop w:val="0"/>
                  <w:marBottom w:val="0"/>
                  <w:divBdr>
                    <w:top w:val="none" w:sz="0" w:space="0" w:color="auto"/>
                    <w:left w:val="none" w:sz="0" w:space="0" w:color="auto"/>
                    <w:bottom w:val="none" w:sz="0" w:space="0" w:color="auto"/>
                    <w:right w:val="none" w:sz="0" w:space="0" w:color="auto"/>
                  </w:divBdr>
                </w:div>
                <w:div w:id="2073236664">
                  <w:marLeft w:val="640"/>
                  <w:marRight w:val="0"/>
                  <w:marTop w:val="0"/>
                  <w:marBottom w:val="0"/>
                  <w:divBdr>
                    <w:top w:val="none" w:sz="0" w:space="0" w:color="auto"/>
                    <w:left w:val="none" w:sz="0" w:space="0" w:color="auto"/>
                    <w:bottom w:val="none" w:sz="0" w:space="0" w:color="auto"/>
                    <w:right w:val="none" w:sz="0" w:space="0" w:color="auto"/>
                  </w:divBdr>
                </w:div>
                <w:div w:id="1891334232">
                  <w:marLeft w:val="640"/>
                  <w:marRight w:val="0"/>
                  <w:marTop w:val="0"/>
                  <w:marBottom w:val="0"/>
                  <w:divBdr>
                    <w:top w:val="none" w:sz="0" w:space="0" w:color="auto"/>
                    <w:left w:val="none" w:sz="0" w:space="0" w:color="auto"/>
                    <w:bottom w:val="none" w:sz="0" w:space="0" w:color="auto"/>
                    <w:right w:val="none" w:sz="0" w:space="0" w:color="auto"/>
                  </w:divBdr>
                </w:div>
                <w:div w:id="2104374921">
                  <w:marLeft w:val="640"/>
                  <w:marRight w:val="0"/>
                  <w:marTop w:val="0"/>
                  <w:marBottom w:val="0"/>
                  <w:divBdr>
                    <w:top w:val="none" w:sz="0" w:space="0" w:color="auto"/>
                    <w:left w:val="none" w:sz="0" w:space="0" w:color="auto"/>
                    <w:bottom w:val="none" w:sz="0" w:space="0" w:color="auto"/>
                    <w:right w:val="none" w:sz="0" w:space="0" w:color="auto"/>
                  </w:divBdr>
                </w:div>
                <w:div w:id="898132648">
                  <w:marLeft w:val="640"/>
                  <w:marRight w:val="0"/>
                  <w:marTop w:val="0"/>
                  <w:marBottom w:val="0"/>
                  <w:divBdr>
                    <w:top w:val="none" w:sz="0" w:space="0" w:color="auto"/>
                    <w:left w:val="none" w:sz="0" w:space="0" w:color="auto"/>
                    <w:bottom w:val="none" w:sz="0" w:space="0" w:color="auto"/>
                    <w:right w:val="none" w:sz="0" w:space="0" w:color="auto"/>
                  </w:divBdr>
                </w:div>
                <w:div w:id="1697003642">
                  <w:marLeft w:val="640"/>
                  <w:marRight w:val="0"/>
                  <w:marTop w:val="0"/>
                  <w:marBottom w:val="0"/>
                  <w:divBdr>
                    <w:top w:val="none" w:sz="0" w:space="0" w:color="auto"/>
                    <w:left w:val="none" w:sz="0" w:space="0" w:color="auto"/>
                    <w:bottom w:val="none" w:sz="0" w:space="0" w:color="auto"/>
                    <w:right w:val="none" w:sz="0" w:space="0" w:color="auto"/>
                  </w:divBdr>
                </w:div>
                <w:div w:id="1191576556">
                  <w:marLeft w:val="640"/>
                  <w:marRight w:val="0"/>
                  <w:marTop w:val="0"/>
                  <w:marBottom w:val="0"/>
                  <w:divBdr>
                    <w:top w:val="none" w:sz="0" w:space="0" w:color="auto"/>
                    <w:left w:val="none" w:sz="0" w:space="0" w:color="auto"/>
                    <w:bottom w:val="none" w:sz="0" w:space="0" w:color="auto"/>
                    <w:right w:val="none" w:sz="0" w:space="0" w:color="auto"/>
                  </w:divBdr>
                </w:div>
                <w:div w:id="241180391">
                  <w:marLeft w:val="640"/>
                  <w:marRight w:val="0"/>
                  <w:marTop w:val="0"/>
                  <w:marBottom w:val="0"/>
                  <w:divBdr>
                    <w:top w:val="none" w:sz="0" w:space="0" w:color="auto"/>
                    <w:left w:val="none" w:sz="0" w:space="0" w:color="auto"/>
                    <w:bottom w:val="none" w:sz="0" w:space="0" w:color="auto"/>
                    <w:right w:val="none" w:sz="0" w:space="0" w:color="auto"/>
                  </w:divBdr>
                </w:div>
                <w:div w:id="167791564">
                  <w:marLeft w:val="640"/>
                  <w:marRight w:val="0"/>
                  <w:marTop w:val="0"/>
                  <w:marBottom w:val="0"/>
                  <w:divBdr>
                    <w:top w:val="none" w:sz="0" w:space="0" w:color="auto"/>
                    <w:left w:val="none" w:sz="0" w:space="0" w:color="auto"/>
                    <w:bottom w:val="none" w:sz="0" w:space="0" w:color="auto"/>
                    <w:right w:val="none" w:sz="0" w:space="0" w:color="auto"/>
                  </w:divBdr>
                </w:div>
                <w:div w:id="1873957427">
                  <w:marLeft w:val="640"/>
                  <w:marRight w:val="0"/>
                  <w:marTop w:val="0"/>
                  <w:marBottom w:val="0"/>
                  <w:divBdr>
                    <w:top w:val="none" w:sz="0" w:space="0" w:color="auto"/>
                    <w:left w:val="none" w:sz="0" w:space="0" w:color="auto"/>
                    <w:bottom w:val="none" w:sz="0" w:space="0" w:color="auto"/>
                    <w:right w:val="none" w:sz="0" w:space="0" w:color="auto"/>
                  </w:divBdr>
                </w:div>
                <w:div w:id="58285220">
                  <w:marLeft w:val="640"/>
                  <w:marRight w:val="0"/>
                  <w:marTop w:val="0"/>
                  <w:marBottom w:val="0"/>
                  <w:divBdr>
                    <w:top w:val="none" w:sz="0" w:space="0" w:color="auto"/>
                    <w:left w:val="none" w:sz="0" w:space="0" w:color="auto"/>
                    <w:bottom w:val="none" w:sz="0" w:space="0" w:color="auto"/>
                    <w:right w:val="none" w:sz="0" w:space="0" w:color="auto"/>
                  </w:divBdr>
                </w:div>
              </w:divsChild>
            </w:div>
            <w:div w:id="923799890">
              <w:marLeft w:val="0"/>
              <w:marRight w:val="0"/>
              <w:marTop w:val="0"/>
              <w:marBottom w:val="0"/>
              <w:divBdr>
                <w:top w:val="none" w:sz="0" w:space="0" w:color="auto"/>
                <w:left w:val="none" w:sz="0" w:space="0" w:color="auto"/>
                <w:bottom w:val="none" w:sz="0" w:space="0" w:color="auto"/>
                <w:right w:val="none" w:sz="0" w:space="0" w:color="auto"/>
              </w:divBdr>
              <w:divsChild>
                <w:div w:id="1785346600">
                  <w:marLeft w:val="640"/>
                  <w:marRight w:val="0"/>
                  <w:marTop w:val="0"/>
                  <w:marBottom w:val="0"/>
                  <w:divBdr>
                    <w:top w:val="none" w:sz="0" w:space="0" w:color="auto"/>
                    <w:left w:val="none" w:sz="0" w:space="0" w:color="auto"/>
                    <w:bottom w:val="none" w:sz="0" w:space="0" w:color="auto"/>
                    <w:right w:val="none" w:sz="0" w:space="0" w:color="auto"/>
                  </w:divBdr>
                </w:div>
                <w:div w:id="430857144">
                  <w:marLeft w:val="640"/>
                  <w:marRight w:val="0"/>
                  <w:marTop w:val="0"/>
                  <w:marBottom w:val="0"/>
                  <w:divBdr>
                    <w:top w:val="none" w:sz="0" w:space="0" w:color="auto"/>
                    <w:left w:val="none" w:sz="0" w:space="0" w:color="auto"/>
                    <w:bottom w:val="none" w:sz="0" w:space="0" w:color="auto"/>
                    <w:right w:val="none" w:sz="0" w:space="0" w:color="auto"/>
                  </w:divBdr>
                </w:div>
                <w:div w:id="860094806">
                  <w:marLeft w:val="640"/>
                  <w:marRight w:val="0"/>
                  <w:marTop w:val="0"/>
                  <w:marBottom w:val="0"/>
                  <w:divBdr>
                    <w:top w:val="none" w:sz="0" w:space="0" w:color="auto"/>
                    <w:left w:val="none" w:sz="0" w:space="0" w:color="auto"/>
                    <w:bottom w:val="none" w:sz="0" w:space="0" w:color="auto"/>
                    <w:right w:val="none" w:sz="0" w:space="0" w:color="auto"/>
                  </w:divBdr>
                </w:div>
                <w:div w:id="1432235869">
                  <w:marLeft w:val="640"/>
                  <w:marRight w:val="0"/>
                  <w:marTop w:val="0"/>
                  <w:marBottom w:val="0"/>
                  <w:divBdr>
                    <w:top w:val="none" w:sz="0" w:space="0" w:color="auto"/>
                    <w:left w:val="none" w:sz="0" w:space="0" w:color="auto"/>
                    <w:bottom w:val="none" w:sz="0" w:space="0" w:color="auto"/>
                    <w:right w:val="none" w:sz="0" w:space="0" w:color="auto"/>
                  </w:divBdr>
                </w:div>
                <w:div w:id="587815922">
                  <w:marLeft w:val="640"/>
                  <w:marRight w:val="0"/>
                  <w:marTop w:val="0"/>
                  <w:marBottom w:val="0"/>
                  <w:divBdr>
                    <w:top w:val="none" w:sz="0" w:space="0" w:color="auto"/>
                    <w:left w:val="none" w:sz="0" w:space="0" w:color="auto"/>
                    <w:bottom w:val="none" w:sz="0" w:space="0" w:color="auto"/>
                    <w:right w:val="none" w:sz="0" w:space="0" w:color="auto"/>
                  </w:divBdr>
                </w:div>
                <w:div w:id="2006007894">
                  <w:marLeft w:val="640"/>
                  <w:marRight w:val="0"/>
                  <w:marTop w:val="0"/>
                  <w:marBottom w:val="0"/>
                  <w:divBdr>
                    <w:top w:val="none" w:sz="0" w:space="0" w:color="auto"/>
                    <w:left w:val="none" w:sz="0" w:space="0" w:color="auto"/>
                    <w:bottom w:val="none" w:sz="0" w:space="0" w:color="auto"/>
                    <w:right w:val="none" w:sz="0" w:space="0" w:color="auto"/>
                  </w:divBdr>
                </w:div>
                <w:div w:id="948194295">
                  <w:marLeft w:val="640"/>
                  <w:marRight w:val="0"/>
                  <w:marTop w:val="0"/>
                  <w:marBottom w:val="0"/>
                  <w:divBdr>
                    <w:top w:val="none" w:sz="0" w:space="0" w:color="auto"/>
                    <w:left w:val="none" w:sz="0" w:space="0" w:color="auto"/>
                    <w:bottom w:val="none" w:sz="0" w:space="0" w:color="auto"/>
                    <w:right w:val="none" w:sz="0" w:space="0" w:color="auto"/>
                  </w:divBdr>
                </w:div>
                <w:div w:id="1635675049">
                  <w:marLeft w:val="640"/>
                  <w:marRight w:val="0"/>
                  <w:marTop w:val="0"/>
                  <w:marBottom w:val="0"/>
                  <w:divBdr>
                    <w:top w:val="none" w:sz="0" w:space="0" w:color="auto"/>
                    <w:left w:val="none" w:sz="0" w:space="0" w:color="auto"/>
                    <w:bottom w:val="none" w:sz="0" w:space="0" w:color="auto"/>
                    <w:right w:val="none" w:sz="0" w:space="0" w:color="auto"/>
                  </w:divBdr>
                </w:div>
                <w:div w:id="1251087002">
                  <w:marLeft w:val="640"/>
                  <w:marRight w:val="0"/>
                  <w:marTop w:val="0"/>
                  <w:marBottom w:val="0"/>
                  <w:divBdr>
                    <w:top w:val="none" w:sz="0" w:space="0" w:color="auto"/>
                    <w:left w:val="none" w:sz="0" w:space="0" w:color="auto"/>
                    <w:bottom w:val="none" w:sz="0" w:space="0" w:color="auto"/>
                    <w:right w:val="none" w:sz="0" w:space="0" w:color="auto"/>
                  </w:divBdr>
                </w:div>
                <w:div w:id="687953769">
                  <w:marLeft w:val="640"/>
                  <w:marRight w:val="0"/>
                  <w:marTop w:val="0"/>
                  <w:marBottom w:val="0"/>
                  <w:divBdr>
                    <w:top w:val="none" w:sz="0" w:space="0" w:color="auto"/>
                    <w:left w:val="none" w:sz="0" w:space="0" w:color="auto"/>
                    <w:bottom w:val="none" w:sz="0" w:space="0" w:color="auto"/>
                    <w:right w:val="none" w:sz="0" w:space="0" w:color="auto"/>
                  </w:divBdr>
                </w:div>
                <w:div w:id="1760324551">
                  <w:marLeft w:val="640"/>
                  <w:marRight w:val="0"/>
                  <w:marTop w:val="0"/>
                  <w:marBottom w:val="0"/>
                  <w:divBdr>
                    <w:top w:val="none" w:sz="0" w:space="0" w:color="auto"/>
                    <w:left w:val="none" w:sz="0" w:space="0" w:color="auto"/>
                    <w:bottom w:val="none" w:sz="0" w:space="0" w:color="auto"/>
                    <w:right w:val="none" w:sz="0" w:space="0" w:color="auto"/>
                  </w:divBdr>
                </w:div>
                <w:div w:id="1323583916">
                  <w:marLeft w:val="640"/>
                  <w:marRight w:val="0"/>
                  <w:marTop w:val="0"/>
                  <w:marBottom w:val="0"/>
                  <w:divBdr>
                    <w:top w:val="none" w:sz="0" w:space="0" w:color="auto"/>
                    <w:left w:val="none" w:sz="0" w:space="0" w:color="auto"/>
                    <w:bottom w:val="none" w:sz="0" w:space="0" w:color="auto"/>
                    <w:right w:val="none" w:sz="0" w:space="0" w:color="auto"/>
                  </w:divBdr>
                </w:div>
                <w:div w:id="1610315584">
                  <w:marLeft w:val="640"/>
                  <w:marRight w:val="0"/>
                  <w:marTop w:val="0"/>
                  <w:marBottom w:val="0"/>
                  <w:divBdr>
                    <w:top w:val="none" w:sz="0" w:space="0" w:color="auto"/>
                    <w:left w:val="none" w:sz="0" w:space="0" w:color="auto"/>
                    <w:bottom w:val="none" w:sz="0" w:space="0" w:color="auto"/>
                    <w:right w:val="none" w:sz="0" w:space="0" w:color="auto"/>
                  </w:divBdr>
                </w:div>
                <w:div w:id="1999648388">
                  <w:marLeft w:val="640"/>
                  <w:marRight w:val="0"/>
                  <w:marTop w:val="0"/>
                  <w:marBottom w:val="0"/>
                  <w:divBdr>
                    <w:top w:val="none" w:sz="0" w:space="0" w:color="auto"/>
                    <w:left w:val="none" w:sz="0" w:space="0" w:color="auto"/>
                    <w:bottom w:val="none" w:sz="0" w:space="0" w:color="auto"/>
                    <w:right w:val="none" w:sz="0" w:space="0" w:color="auto"/>
                  </w:divBdr>
                </w:div>
                <w:div w:id="2085684880">
                  <w:marLeft w:val="640"/>
                  <w:marRight w:val="0"/>
                  <w:marTop w:val="0"/>
                  <w:marBottom w:val="0"/>
                  <w:divBdr>
                    <w:top w:val="none" w:sz="0" w:space="0" w:color="auto"/>
                    <w:left w:val="none" w:sz="0" w:space="0" w:color="auto"/>
                    <w:bottom w:val="none" w:sz="0" w:space="0" w:color="auto"/>
                    <w:right w:val="none" w:sz="0" w:space="0" w:color="auto"/>
                  </w:divBdr>
                </w:div>
                <w:div w:id="1311444800">
                  <w:marLeft w:val="640"/>
                  <w:marRight w:val="0"/>
                  <w:marTop w:val="0"/>
                  <w:marBottom w:val="0"/>
                  <w:divBdr>
                    <w:top w:val="none" w:sz="0" w:space="0" w:color="auto"/>
                    <w:left w:val="none" w:sz="0" w:space="0" w:color="auto"/>
                    <w:bottom w:val="none" w:sz="0" w:space="0" w:color="auto"/>
                    <w:right w:val="none" w:sz="0" w:space="0" w:color="auto"/>
                  </w:divBdr>
                </w:div>
                <w:div w:id="451439142">
                  <w:marLeft w:val="640"/>
                  <w:marRight w:val="0"/>
                  <w:marTop w:val="0"/>
                  <w:marBottom w:val="0"/>
                  <w:divBdr>
                    <w:top w:val="none" w:sz="0" w:space="0" w:color="auto"/>
                    <w:left w:val="none" w:sz="0" w:space="0" w:color="auto"/>
                    <w:bottom w:val="none" w:sz="0" w:space="0" w:color="auto"/>
                    <w:right w:val="none" w:sz="0" w:space="0" w:color="auto"/>
                  </w:divBdr>
                </w:div>
                <w:div w:id="1400060065">
                  <w:marLeft w:val="640"/>
                  <w:marRight w:val="0"/>
                  <w:marTop w:val="0"/>
                  <w:marBottom w:val="0"/>
                  <w:divBdr>
                    <w:top w:val="none" w:sz="0" w:space="0" w:color="auto"/>
                    <w:left w:val="none" w:sz="0" w:space="0" w:color="auto"/>
                    <w:bottom w:val="none" w:sz="0" w:space="0" w:color="auto"/>
                    <w:right w:val="none" w:sz="0" w:space="0" w:color="auto"/>
                  </w:divBdr>
                </w:div>
                <w:div w:id="132723056">
                  <w:marLeft w:val="640"/>
                  <w:marRight w:val="0"/>
                  <w:marTop w:val="0"/>
                  <w:marBottom w:val="0"/>
                  <w:divBdr>
                    <w:top w:val="none" w:sz="0" w:space="0" w:color="auto"/>
                    <w:left w:val="none" w:sz="0" w:space="0" w:color="auto"/>
                    <w:bottom w:val="none" w:sz="0" w:space="0" w:color="auto"/>
                    <w:right w:val="none" w:sz="0" w:space="0" w:color="auto"/>
                  </w:divBdr>
                </w:div>
                <w:div w:id="610358554">
                  <w:marLeft w:val="640"/>
                  <w:marRight w:val="0"/>
                  <w:marTop w:val="0"/>
                  <w:marBottom w:val="0"/>
                  <w:divBdr>
                    <w:top w:val="none" w:sz="0" w:space="0" w:color="auto"/>
                    <w:left w:val="none" w:sz="0" w:space="0" w:color="auto"/>
                    <w:bottom w:val="none" w:sz="0" w:space="0" w:color="auto"/>
                    <w:right w:val="none" w:sz="0" w:space="0" w:color="auto"/>
                  </w:divBdr>
                </w:div>
                <w:div w:id="1870994496">
                  <w:marLeft w:val="640"/>
                  <w:marRight w:val="0"/>
                  <w:marTop w:val="0"/>
                  <w:marBottom w:val="0"/>
                  <w:divBdr>
                    <w:top w:val="none" w:sz="0" w:space="0" w:color="auto"/>
                    <w:left w:val="none" w:sz="0" w:space="0" w:color="auto"/>
                    <w:bottom w:val="none" w:sz="0" w:space="0" w:color="auto"/>
                    <w:right w:val="none" w:sz="0" w:space="0" w:color="auto"/>
                  </w:divBdr>
                </w:div>
                <w:div w:id="1688562964">
                  <w:marLeft w:val="640"/>
                  <w:marRight w:val="0"/>
                  <w:marTop w:val="0"/>
                  <w:marBottom w:val="0"/>
                  <w:divBdr>
                    <w:top w:val="none" w:sz="0" w:space="0" w:color="auto"/>
                    <w:left w:val="none" w:sz="0" w:space="0" w:color="auto"/>
                    <w:bottom w:val="none" w:sz="0" w:space="0" w:color="auto"/>
                    <w:right w:val="none" w:sz="0" w:space="0" w:color="auto"/>
                  </w:divBdr>
                </w:div>
                <w:div w:id="882325053">
                  <w:marLeft w:val="640"/>
                  <w:marRight w:val="0"/>
                  <w:marTop w:val="0"/>
                  <w:marBottom w:val="0"/>
                  <w:divBdr>
                    <w:top w:val="none" w:sz="0" w:space="0" w:color="auto"/>
                    <w:left w:val="none" w:sz="0" w:space="0" w:color="auto"/>
                    <w:bottom w:val="none" w:sz="0" w:space="0" w:color="auto"/>
                    <w:right w:val="none" w:sz="0" w:space="0" w:color="auto"/>
                  </w:divBdr>
                </w:div>
                <w:div w:id="1682125848">
                  <w:marLeft w:val="640"/>
                  <w:marRight w:val="0"/>
                  <w:marTop w:val="0"/>
                  <w:marBottom w:val="0"/>
                  <w:divBdr>
                    <w:top w:val="none" w:sz="0" w:space="0" w:color="auto"/>
                    <w:left w:val="none" w:sz="0" w:space="0" w:color="auto"/>
                    <w:bottom w:val="none" w:sz="0" w:space="0" w:color="auto"/>
                    <w:right w:val="none" w:sz="0" w:space="0" w:color="auto"/>
                  </w:divBdr>
                </w:div>
                <w:div w:id="350649437">
                  <w:marLeft w:val="640"/>
                  <w:marRight w:val="0"/>
                  <w:marTop w:val="0"/>
                  <w:marBottom w:val="0"/>
                  <w:divBdr>
                    <w:top w:val="none" w:sz="0" w:space="0" w:color="auto"/>
                    <w:left w:val="none" w:sz="0" w:space="0" w:color="auto"/>
                    <w:bottom w:val="none" w:sz="0" w:space="0" w:color="auto"/>
                    <w:right w:val="none" w:sz="0" w:space="0" w:color="auto"/>
                  </w:divBdr>
                </w:div>
                <w:div w:id="798575784">
                  <w:marLeft w:val="640"/>
                  <w:marRight w:val="0"/>
                  <w:marTop w:val="0"/>
                  <w:marBottom w:val="0"/>
                  <w:divBdr>
                    <w:top w:val="none" w:sz="0" w:space="0" w:color="auto"/>
                    <w:left w:val="none" w:sz="0" w:space="0" w:color="auto"/>
                    <w:bottom w:val="none" w:sz="0" w:space="0" w:color="auto"/>
                    <w:right w:val="none" w:sz="0" w:space="0" w:color="auto"/>
                  </w:divBdr>
                </w:div>
                <w:div w:id="1806460941">
                  <w:marLeft w:val="640"/>
                  <w:marRight w:val="0"/>
                  <w:marTop w:val="0"/>
                  <w:marBottom w:val="0"/>
                  <w:divBdr>
                    <w:top w:val="none" w:sz="0" w:space="0" w:color="auto"/>
                    <w:left w:val="none" w:sz="0" w:space="0" w:color="auto"/>
                    <w:bottom w:val="none" w:sz="0" w:space="0" w:color="auto"/>
                    <w:right w:val="none" w:sz="0" w:space="0" w:color="auto"/>
                  </w:divBdr>
                </w:div>
                <w:div w:id="1343169071">
                  <w:marLeft w:val="640"/>
                  <w:marRight w:val="0"/>
                  <w:marTop w:val="0"/>
                  <w:marBottom w:val="0"/>
                  <w:divBdr>
                    <w:top w:val="none" w:sz="0" w:space="0" w:color="auto"/>
                    <w:left w:val="none" w:sz="0" w:space="0" w:color="auto"/>
                    <w:bottom w:val="none" w:sz="0" w:space="0" w:color="auto"/>
                    <w:right w:val="none" w:sz="0" w:space="0" w:color="auto"/>
                  </w:divBdr>
                </w:div>
                <w:div w:id="1820535495">
                  <w:marLeft w:val="640"/>
                  <w:marRight w:val="0"/>
                  <w:marTop w:val="0"/>
                  <w:marBottom w:val="0"/>
                  <w:divBdr>
                    <w:top w:val="none" w:sz="0" w:space="0" w:color="auto"/>
                    <w:left w:val="none" w:sz="0" w:space="0" w:color="auto"/>
                    <w:bottom w:val="none" w:sz="0" w:space="0" w:color="auto"/>
                    <w:right w:val="none" w:sz="0" w:space="0" w:color="auto"/>
                  </w:divBdr>
                </w:div>
                <w:div w:id="523788702">
                  <w:marLeft w:val="640"/>
                  <w:marRight w:val="0"/>
                  <w:marTop w:val="0"/>
                  <w:marBottom w:val="0"/>
                  <w:divBdr>
                    <w:top w:val="none" w:sz="0" w:space="0" w:color="auto"/>
                    <w:left w:val="none" w:sz="0" w:space="0" w:color="auto"/>
                    <w:bottom w:val="none" w:sz="0" w:space="0" w:color="auto"/>
                    <w:right w:val="none" w:sz="0" w:space="0" w:color="auto"/>
                  </w:divBdr>
                </w:div>
                <w:div w:id="488328775">
                  <w:marLeft w:val="640"/>
                  <w:marRight w:val="0"/>
                  <w:marTop w:val="0"/>
                  <w:marBottom w:val="0"/>
                  <w:divBdr>
                    <w:top w:val="none" w:sz="0" w:space="0" w:color="auto"/>
                    <w:left w:val="none" w:sz="0" w:space="0" w:color="auto"/>
                    <w:bottom w:val="none" w:sz="0" w:space="0" w:color="auto"/>
                    <w:right w:val="none" w:sz="0" w:space="0" w:color="auto"/>
                  </w:divBdr>
                </w:div>
                <w:div w:id="263922441">
                  <w:marLeft w:val="640"/>
                  <w:marRight w:val="0"/>
                  <w:marTop w:val="0"/>
                  <w:marBottom w:val="0"/>
                  <w:divBdr>
                    <w:top w:val="none" w:sz="0" w:space="0" w:color="auto"/>
                    <w:left w:val="none" w:sz="0" w:space="0" w:color="auto"/>
                    <w:bottom w:val="none" w:sz="0" w:space="0" w:color="auto"/>
                    <w:right w:val="none" w:sz="0" w:space="0" w:color="auto"/>
                  </w:divBdr>
                </w:div>
                <w:div w:id="896429075">
                  <w:marLeft w:val="640"/>
                  <w:marRight w:val="0"/>
                  <w:marTop w:val="0"/>
                  <w:marBottom w:val="0"/>
                  <w:divBdr>
                    <w:top w:val="none" w:sz="0" w:space="0" w:color="auto"/>
                    <w:left w:val="none" w:sz="0" w:space="0" w:color="auto"/>
                    <w:bottom w:val="none" w:sz="0" w:space="0" w:color="auto"/>
                    <w:right w:val="none" w:sz="0" w:space="0" w:color="auto"/>
                  </w:divBdr>
                </w:div>
                <w:div w:id="1180510582">
                  <w:marLeft w:val="640"/>
                  <w:marRight w:val="0"/>
                  <w:marTop w:val="0"/>
                  <w:marBottom w:val="0"/>
                  <w:divBdr>
                    <w:top w:val="none" w:sz="0" w:space="0" w:color="auto"/>
                    <w:left w:val="none" w:sz="0" w:space="0" w:color="auto"/>
                    <w:bottom w:val="none" w:sz="0" w:space="0" w:color="auto"/>
                    <w:right w:val="none" w:sz="0" w:space="0" w:color="auto"/>
                  </w:divBdr>
                </w:div>
                <w:div w:id="716585641">
                  <w:marLeft w:val="640"/>
                  <w:marRight w:val="0"/>
                  <w:marTop w:val="0"/>
                  <w:marBottom w:val="0"/>
                  <w:divBdr>
                    <w:top w:val="none" w:sz="0" w:space="0" w:color="auto"/>
                    <w:left w:val="none" w:sz="0" w:space="0" w:color="auto"/>
                    <w:bottom w:val="none" w:sz="0" w:space="0" w:color="auto"/>
                    <w:right w:val="none" w:sz="0" w:space="0" w:color="auto"/>
                  </w:divBdr>
                </w:div>
                <w:div w:id="57628653">
                  <w:marLeft w:val="640"/>
                  <w:marRight w:val="0"/>
                  <w:marTop w:val="0"/>
                  <w:marBottom w:val="0"/>
                  <w:divBdr>
                    <w:top w:val="none" w:sz="0" w:space="0" w:color="auto"/>
                    <w:left w:val="none" w:sz="0" w:space="0" w:color="auto"/>
                    <w:bottom w:val="none" w:sz="0" w:space="0" w:color="auto"/>
                    <w:right w:val="none" w:sz="0" w:space="0" w:color="auto"/>
                  </w:divBdr>
                </w:div>
                <w:div w:id="1259756685">
                  <w:marLeft w:val="640"/>
                  <w:marRight w:val="0"/>
                  <w:marTop w:val="0"/>
                  <w:marBottom w:val="0"/>
                  <w:divBdr>
                    <w:top w:val="none" w:sz="0" w:space="0" w:color="auto"/>
                    <w:left w:val="none" w:sz="0" w:space="0" w:color="auto"/>
                    <w:bottom w:val="none" w:sz="0" w:space="0" w:color="auto"/>
                    <w:right w:val="none" w:sz="0" w:space="0" w:color="auto"/>
                  </w:divBdr>
                </w:div>
                <w:div w:id="913660895">
                  <w:marLeft w:val="640"/>
                  <w:marRight w:val="0"/>
                  <w:marTop w:val="0"/>
                  <w:marBottom w:val="0"/>
                  <w:divBdr>
                    <w:top w:val="none" w:sz="0" w:space="0" w:color="auto"/>
                    <w:left w:val="none" w:sz="0" w:space="0" w:color="auto"/>
                    <w:bottom w:val="none" w:sz="0" w:space="0" w:color="auto"/>
                    <w:right w:val="none" w:sz="0" w:space="0" w:color="auto"/>
                  </w:divBdr>
                </w:div>
                <w:div w:id="491609217">
                  <w:marLeft w:val="640"/>
                  <w:marRight w:val="0"/>
                  <w:marTop w:val="0"/>
                  <w:marBottom w:val="0"/>
                  <w:divBdr>
                    <w:top w:val="none" w:sz="0" w:space="0" w:color="auto"/>
                    <w:left w:val="none" w:sz="0" w:space="0" w:color="auto"/>
                    <w:bottom w:val="none" w:sz="0" w:space="0" w:color="auto"/>
                    <w:right w:val="none" w:sz="0" w:space="0" w:color="auto"/>
                  </w:divBdr>
                </w:div>
                <w:div w:id="1556509802">
                  <w:marLeft w:val="640"/>
                  <w:marRight w:val="0"/>
                  <w:marTop w:val="0"/>
                  <w:marBottom w:val="0"/>
                  <w:divBdr>
                    <w:top w:val="none" w:sz="0" w:space="0" w:color="auto"/>
                    <w:left w:val="none" w:sz="0" w:space="0" w:color="auto"/>
                    <w:bottom w:val="none" w:sz="0" w:space="0" w:color="auto"/>
                    <w:right w:val="none" w:sz="0" w:space="0" w:color="auto"/>
                  </w:divBdr>
                </w:div>
                <w:div w:id="772163263">
                  <w:marLeft w:val="640"/>
                  <w:marRight w:val="0"/>
                  <w:marTop w:val="0"/>
                  <w:marBottom w:val="0"/>
                  <w:divBdr>
                    <w:top w:val="none" w:sz="0" w:space="0" w:color="auto"/>
                    <w:left w:val="none" w:sz="0" w:space="0" w:color="auto"/>
                    <w:bottom w:val="none" w:sz="0" w:space="0" w:color="auto"/>
                    <w:right w:val="none" w:sz="0" w:space="0" w:color="auto"/>
                  </w:divBdr>
                </w:div>
                <w:div w:id="928931224">
                  <w:marLeft w:val="640"/>
                  <w:marRight w:val="0"/>
                  <w:marTop w:val="0"/>
                  <w:marBottom w:val="0"/>
                  <w:divBdr>
                    <w:top w:val="none" w:sz="0" w:space="0" w:color="auto"/>
                    <w:left w:val="none" w:sz="0" w:space="0" w:color="auto"/>
                    <w:bottom w:val="none" w:sz="0" w:space="0" w:color="auto"/>
                    <w:right w:val="none" w:sz="0" w:space="0" w:color="auto"/>
                  </w:divBdr>
                </w:div>
                <w:div w:id="894196364">
                  <w:marLeft w:val="640"/>
                  <w:marRight w:val="0"/>
                  <w:marTop w:val="0"/>
                  <w:marBottom w:val="0"/>
                  <w:divBdr>
                    <w:top w:val="none" w:sz="0" w:space="0" w:color="auto"/>
                    <w:left w:val="none" w:sz="0" w:space="0" w:color="auto"/>
                    <w:bottom w:val="none" w:sz="0" w:space="0" w:color="auto"/>
                    <w:right w:val="none" w:sz="0" w:space="0" w:color="auto"/>
                  </w:divBdr>
                </w:div>
                <w:div w:id="1301838633">
                  <w:marLeft w:val="640"/>
                  <w:marRight w:val="0"/>
                  <w:marTop w:val="0"/>
                  <w:marBottom w:val="0"/>
                  <w:divBdr>
                    <w:top w:val="none" w:sz="0" w:space="0" w:color="auto"/>
                    <w:left w:val="none" w:sz="0" w:space="0" w:color="auto"/>
                    <w:bottom w:val="none" w:sz="0" w:space="0" w:color="auto"/>
                    <w:right w:val="none" w:sz="0" w:space="0" w:color="auto"/>
                  </w:divBdr>
                </w:div>
                <w:div w:id="1848396411">
                  <w:marLeft w:val="640"/>
                  <w:marRight w:val="0"/>
                  <w:marTop w:val="0"/>
                  <w:marBottom w:val="0"/>
                  <w:divBdr>
                    <w:top w:val="none" w:sz="0" w:space="0" w:color="auto"/>
                    <w:left w:val="none" w:sz="0" w:space="0" w:color="auto"/>
                    <w:bottom w:val="none" w:sz="0" w:space="0" w:color="auto"/>
                    <w:right w:val="none" w:sz="0" w:space="0" w:color="auto"/>
                  </w:divBdr>
                </w:div>
                <w:div w:id="1633825309">
                  <w:marLeft w:val="640"/>
                  <w:marRight w:val="0"/>
                  <w:marTop w:val="0"/>
                  <w:marBottom w:val="0"/>
                  <w:divBdr>
                    <w:top w:val="none" w:sz="0" w:space="0" w:color="auto"/>
                    <w:left w:val="none" w:sz="0" w:space="0" w:color="auto"/>
                    <w:bottom w:val="none" w:sz="0" w:space="0" w:color="auto"/>
                    <w:right w:val="none" w:sz="0" w:space="0" w:color="auto"/>
                  </w:divBdr>
                </w:div>
                <w:div w:id="554319502">
                  <w:marLeft w:val="640"/>
                  <w:marRight w:val="0"/>
                  <w:marTop w:val="0"/>
                  <w:marBottom w:val="0"/>
                  <w:divBdr>
                    <w:top w:val="none" w:sz="0" w:space="0" w:color="auto"/>
                    <w:left w:val="none" w:sz="0" w:space="0" w:color="auto"/>
                    <w:bottom w:val="none" w:sz="0" w:space="0" w:color="auto"/>
                    <w:right w:val="none" w:sz="0" w:space="0" w:color="auto"/>
                  </w:divBdr>
                </w:div>
                <w:div w:id="1970475672">
                  <w:marLeft w:val="640"/>
                  <w:marRight w:val="0"/>
                  <w:marTop w:val="0"/>
                  <w:marBottom w:val="0"/>
                  <w:divBdr>
                    <w:top w:val="none" w:sz="0" w:space="0" w:color="auto"/>
                    <w:left w:val="none" w:sz="0" w:space="0" w:color="auto"/>
                    <w:bottom w:val="none" w:sz="0" w:space="0" w:color="auto"/>
                    <w:right w:val="none" w:sz="0" w:space="0" w:color="auto"/>
                  </w:divBdr>
                </w:div>
                <w:div w:id="1626153145">
                  <w:marLeft w:val="640"/>
                  <w:marRight w:val="0"/>
                  <w:marTop w:val="0"/>
                  <w:marBottom w:val="0"/>
                  <w:divBdr>
                    <w:top w:val="none" w:sz="0" w:space="0" w:color="auto"/>
                    <w:left w:val="none" w:sz="0" w:space="0" w:color="auto"/>
                    <w:bottom w:val="none" w:sz="0" w:space="0" w:color="auto"/>
                    <w:right w:val="none" w:sz="0" w:space="0" w:color="auto"/>
                  </w:divBdr>
                </w:div>
                <w:div w:id="1881429563">
                  <w:marLeft w:val="640"/>
                  <w:marRight w:val="0"/>
                  <w:marTop w:val="0"/>
                  <w:marBottom w:val="0"/>
                  <w:divBdr>
                    <w:top w:val="none" w:sz="0" w:space="0" w:color="auto"/>
                    <w:left w:val="none" w:sz="0" w:space="0" w:color="auto"/>
                    <w:bottom w:val="none" w:sz="0" w:space="0" w:color="auto"/>
                    <w:right w:val="none" w:sz="0" w:space="0" w:color="auto"/>
                  </w:divBdr>
                </w:div>
                <w:div w:id="1037193383">
                  <w:marLeft w:val="640"/>
                  <w:marRight w:val="0"/>
                  <w:marTop w:val="0"/>
                  <w:marBottom w:val="0"/>
                  <w:divBdr>
                    <w:top w:val="none" w:sz="0" w:space="0" w:color="auto"/>
                    <w:left w:val="none" w:sz="0" w:space="0" w:color="auto"/>
                    <w:bottom w:val="none" w:sz="0" w:space="0" w:color="auto"/>
                    <w:right w:val="none" w:sz="0" w:space="0" w:color="auto"/>
                  </w:divBdr>
                </w:div>
                <w:div w:id="931278856">
                  <w:marLeft w:val="640"/>
                  <w:marRight w:val="0"/>
                  <w:marTop w:val="0"/>
                  <w:marBottom w:val="0"/>
                  <w:divBdr>
                    <w:top w:val="none" w:sz="0" w:space="0" w:color="auto"/>
                    <w:left w:val="none" w:sz="0" w:space="0" w:color="auto"/>
                    <w:bottom w:val="none" w:sz="0" w:space="0" w:color="auto"/>
                    <w:right w:val="none" w:sz="0" w:space="0" w:color="auto"/>
                  </w:divBdr>
                </w:div>
                <w:div w:id="1074280815">
                  <w:marLeft w:val="640"/>
                  <w:marRight w:val="0"/>
                  <w:marTop w:val="0"/>
                  <w:marBottom w:val="0"/>
                  <w:divBdr>
                    <w:top w:val="none" w:sz="0" w:space="0" w:color="auto"/>
                    <w:left w:val="none" w:sz="0" w:space="0" w:color="auto"/>
                    <w:bottom w:val="none" w:sz="0" w:space="0" w:color="auto"/>
                    <w:right w:val="none" w:sz="0" w:space="0" w:color="auto"/>
                  </w:divBdr>
                </w:div>
                <w:div w:id="1695763362">
                  <w:marLeft w:val="640"/>
                  <w:marRight w:val="0"/>
                  <w:marTop w:val="0"/>
                  <w:marBottom w:val="0"/>
                  <w:divBdr>
                    <w:top w:val="none" w:sz="0" w:space="0" w:color="auto"/>
                    <w:left w:val="none" w:sz="0" w:space="0" w:color="auto"/>
                    <w:bottom w:val="none" w:sz="0" w:space="0" w:color="auto"/>
                    <w:right w:val="none" w:sz="0" w:space="0" w:color="auto"/>
                  </w:divBdr>
                </w:div>
                <w:div w:id="639960478">
                  <w:marLeft w:val="640"/>
                  <w:marRight w:val="0"/>
                  <w:marTop w:val="0"/>
                  <w:marBottom w:val="0"/>
                  <w:divBdr>
                    <w:top w:val="none" w:sz="0" w:space="0" w:color="auto"/>
                    <w:left w:val="none" w:sz="0" w:space="0" w:color="auto"/>
                    <w:bottom w:val="none" w:sz="0" w:space="0" w:color="auto"/>
                    <w:right w:val="none" w:sz="0" w:space="0" w:color="auto"/>
                  </w:divBdr>
                </w:div>
                <w:div w:id="141697446">
                  <w:marLeft w:val="640"/>
                  <w:marRight w:val="0"/>
                  <w:marTop w:val="0"/>
                  <w:marBottom w:val="0"/>
                  <w:divBdr>
                    <w:top w:val="none" w:sz="0" w:space="0" w:color="auto"/>
                    <w:left w:val="none" w:sz="0" w:space="0" w:color="auto"/>
                    <w:bottom w:val="none" w:sz="0" w:space="0" w:color="auto"/>
                    <w:right w:val="none" w:sz="0" w:space="0" w:color="auto"/>
                  </w:divBdr>
                </w:div>
                <w:div w:id="5139112">
                  <w:marLeft w:val="640"/>
                  <w:marRight w:val="0"/>
                  <w:marTop w:val="0"/>
                  <w:marBottom w:val="0"/>
                  <w:divBdr>
                    <w:top w:val="none" w:sz="0" w:space="0" w:color="auto"/>
                    <w:left w:val="none" w:sz="0" w:space="0" w:color="auto"/>
                    <w:bottom w:val="none" w:sz="0" w:space="0" w:color="auto"/>
                    <w:right w:val="none" w:sz="0" w:space="0" w:color="auto"/>
                  </w:divBdr>
                </w:div>
                <w:div w:id="1439452220">
                  <w:marLeft w:val="640"/>
                  <w:marRight w:val="0"/>
                  <w:marTop w:val="0"/>
                  <w:marBottom w:val="0"/>
                  <w:divBdr>
                    <w:top w:val="none" w:sz="0" w:space="0" w:color="auto"/>
                    <w:left w:val="none" w:sz="0" w:space="0" w:color="auto"/>
                    <w:bottom w:val="none" w:sz="0" w:space="0" w:color="auto"/>
                    <w:right w:val="none" w:sz="0" w:space="0" w:color="auto"/>
                  </w:divBdr>
                </w:div>
                <w:div w:id="800613492">
                  <w:marLeft w:val="640"/>
                  <w:marRight w:val="0"/>
                  <w:marTop w:val="0"/>
                  <w:marBottom w:val="0"/>
                  <w:divBdr>
                    <w:top w:val="none" w:sz="0" w:space="0" w:color="auto"/>
                    <w:left w:val="none" w:sz="0" w:space="0" w:color="auto"/>
                    <w:bottom w:val="none" w:sz="0" w:space="0" w:color="auto"/>
                    <w:right w:val="none" w:sz="0" w:space="0" w:color="auto"/>
                  </w:divBdr>
                </w:div>
                <w:div w:id="1519733403">
                  <w:marLeft w:val="640"/>
                  <w:marRight w:val="0"/>
                  <w:marTop w:val="0"/>
                  <w:marBottom w:val="0"/>
                  <w:divBdr>
                    <w:top w:val="none" w:sz="0" w:space="0" w:color="auto"/>
                    <w:left w:val="none" w:sz="0" w:space="0" w:color="auto"/>
                    <w:bottom w:val="none" w:sz="0" w:space="0" w:color="auto"/>
                    <w:right w:val="none" w:sz="0" w:space="0" w:color="auto"/>
                  </w:divBdr>
                </w:div>
                <w:div w:id="1061489869">
                  <w:marLeft w:val="640"/>
                  <w:marRight w:val="0"/>
                  <w:marTop w:val="0"/>
                  <w:marBottom w:val="0"/>
                  <w:divBdr>
                    <w:top w:val="none" w:sz="0" w:space="0" w:color="auto"/>
                    <w:left w:val="none" w:sz="0" w:space="0" w:color="auto"/>
                    <w:bottom w:val="none" w:sz="0" w:space="0" w:color="auto"/>
                    <w:right w:val="none" w:sz="0" w:space="0" w:color="auto"/>
                  </w:divBdr>
                </w:div>
                <w:div w:id="454370938">
                  <w:marLeft w:val="640"/>
                  <w:marRight w:val="0"/>
                  <w:marTop w:val="0"/>
                  <w:marBottom w:val="0"/>
                  <w:divBdr>
                    <w:top w:val="none" w:sz="0" w:space="0" w:color="auto"/>
                    <w:left w:val="none" w:sz="0" w:space="0" w:color="auto"/>
                    <w:bottom w:val="none" w:sz="0" w:space="0" w:color="auto"/>
                    <w:right w:val="none" w:sz="0" w:space="0" w:color="auto"/>
                  </w:divBdr>
                </w:div>
                <w:div w:id="809440281">
                  <w:marLeft w:val="640"/>
                  <w:marRight w:val="0"/>
                  <w:marTop w:val="0"/>
                  <w:marBottom w:val="0"/>
                  <w:divBdr>
                    <w:top w:val="none" w:sz="0" w:space="0" w:color="auto"/>
                    <w:left w:val="none" w:sz="0" w:space="0" w:color="auto"/>
                    <w:bottom w:val="none" w:sz="0" w:space="0" w:color="auto"/>
                    <w:right w:val="none" w:sz="0" w:space="0" w:color="auto"/>
                  </w:divBdr>
                </w:div>
                <w:div w:id="256212252">
                  <w:marLeft w:val="640"/>
                  <w:marRight w:val="0"/>
                  <w:marTop w:val="0"/>
                  <w:marBottom w:val="0"/>
                  <w:divBdr>
                    <w:top w:val="none" w:sz="0" w:space="0" w:color="auto"/>
                    <w:left w:val="none" w:sz="0" w:space="0" w:color="auto"/>
                    <w:bottom w:val="none" w:sz="0" w:space="0" w:color="auto"/>
                    <w:right w:val="none" w:sz="0" w:space="0" w:color="auto"/>
                  </w:divBdr>
                </w:div>
                <w:div w:id="1357341888">
                  <w:marLeft w:val="640"/>
                  <w:marRight w:val="0"/>
                  <w:marTop w:val="0"/>
                  <w:marBottom w:val="0"/>
                  <w:divBdr>
                    <w:top w:val="none" w:sz="0" w:space="0" w:color="auto"/>
                    <w:left w:val="none" w:sz="0" w:space="0" w:color="auto"/>
                    <w:bottom w:val="none" w:sz="0" w:space="0" w:color="auto"/>
                    <w:right w:val="none" w:sz="0" w:space="0" w:color="auto"/>
                  </w:divBdr>
                </w:div>
                <w:div w:id="1088693297">
                  <w:marLeft w:val="640"/>
                  <w:marRight w:val="0"/>
                  <w:marTop w:val="0"/>
                  <w:marBottom w:val="0"/>
                  <w:divBdr>
                    <w:top w:val="none" w:sz="0" w:space="0" w:color="auto"/>
                    <w:left w:val="none" w:sz="0" w:space="0" w:color="auto"/>
                    <w:bottom w:val="none" w:sz="0" w:space="0" w:color="auto"/>
                    <w:right w:val="none" w:sz="0" w:space="0" w:color="auto"/>
                  </w:divBdr>
                </w:div>
                <w:div w:id="62533513">
                  <w:marLeft w:val="640"/>
                  <w:marRight w:val="0"/>
                  <w:marTop w:val="0"/>
                  <w:marBottom w:val="0"/>
                  <w:divBdr>
                    <w:top w:val="none" w:sz="0" w:space="0" w:color="auto"/>
                    <w:left w:val="none" w:sz="0" w:space="0" w:color="auto"/>
                    <w:bottom w:val="none" w:sz="0" w:space="0" w:color="auto"/>
                    <w:right w:val="none" w:sz="0" w:space="0" w:color="auto"/>
                  </w:divBdr>
                </w:div>
                <w:div w:id="541476919">
                  <w:marLeft w:val="640"/>
                  <w:marRight w:val="0"/>
                  <w:marTop w:val="0"/>
                  <w:marBottom w:val="0"/>
                  <w:divBdr>
                    <w:top w:val="none" w:sz="0" w:space="0" w:color="auto"/>
                    <w:left w:val="none" w:sz="0" w:space="0" w:color="auto"/>
                    <w:bottom w:val="none" w:sz="0" w:space="0" w:color="auto"/>
                    <w:right w:val="none" w:sz="0" w:space="0" w:color="auto"/>
                  </w:divBdr>
                </w:div>
                <w:div w:id="1920285682">
                  <w:marLeft w:val="640"/>
                  <w:marRight w:val="0"/>
                  <w:marTop w:val="0"/>
                  <w:marBottom w:val="0"/>
                  <w:divBdr>
                    <w:top w:val="none" w:sz="0" w:space="0" w:color="auto"/>
                    <w:left w:val="none" w:sz="0" w:space="0" w:color="auto"/>
                    <w:bottom w:val="none" w:sz="0" w:space="0" w:color="auto"/>
                    <w:right w:val="none" w:sz="0" w:space="0" w:color="auto"/>
                  </w:divBdr>
                </w:div>
                <w:div w:id="1365406383">
                  <w:marLeft w:val="640"/>
                  <w:marRight w:val="0"/>
                  <w:marTop w:val="0"/>
                  <w:marBottom w:val="0"/>
                  <w:divBdr>
                    <w:top w:val="none" w:sz="0" w:space="0" w:color="auto"/>
                    <w:left w:val="none" w:sz="0" w:space="0" w:color="auto"/>
                    <w:bottom w:val="none" w:sz="0" w:space="0" w:color="auto"/>
                    <w:right w:val="none" w:sz="0" w:space="0" w:color="auto"/>
                  </w:divBdr>
                </w:div>
                <w:div w:id="1186482006">
                  <w:marLeft w:val="640"/>
                  <w:marRight w:val="0"/>
                  <w:marTop w:val="0"/>
                  <w:marBottom w:val="0"/>
                  <w:divBdr>
                    <w:top w:val="none" w:sz="0" w:space="0" w:color="auto"/>
                    <w:left w:val="none" w:sz="0" w:space="0" w:color="auto"/>
                    <w:bottom w:val="none" w:sz="0" w:space="0" w:color="auto"/>
                    <w:right w:val="none" w:sz="0" w:space="0" w:color="auto"/>
                  </w:divBdr>
                </w:div>
                <w:div w:id="1002051292">
                  <w:marLeft w:val="640"/>
                  <w:marRight w:val="0"/>
                  <w:marTop w:val="0"/>
                  <w:marBottom w:val="0"/>
                  <w:divBdr>
                    <w:top w:val="none" w:sz="0" w:space="0" w:color="auto"/>
                    <w:left w:val="none" w:sz="0" w:space="0" w:color="auto"/>
                    <w:bottom w:val="none" w:sz="0" w:space="0" w:color="auto"/>
                    <w:right w:val="none" w:sz="0" w:space="0" w:color="auto"/>
                  </w:divBdr>
                </w:div>
                <w:div w:id="2003776077">
                  <w:marLeft w:val="640"/>
                  <w:marRight w:val="0"/>
                  <w:marTop w:val="0"/>
                  <w:marBottom w:val="0"/>
                  <w:divBdr>
                    <w:top w:val="none" w:sz="0" w:space="0" w:color="auto"/>
                    <w:left w:val="none" w:sz="0" w:space="0" w:color="auto"/>
                    <w:bottom w:val="none" w:sz="0" w:space="0" w:color="auto"/>
                    <w:right w:val="none" w:sz="0" w:space="0" w:color="auto"/>
                  </w:divBdr>
                </w:div>
                <w:div w:id="1125730491">
                  <w:marLeft w:val="640"/>
                  <w:marRight w:val="0"/>
                  <w:marTop w:val="0"/>
                  <w:marBottom w:val="0"/>
                  <w:divBdr>
                    <w:top w:val="none" w:sz="0" w:space="0" w:color="auto"/>
                    <w:left w:val="none" w:sz="0" w:space="0" w:color="auto"/>
                    <w:bottom w:val="none" w:sz="0" w:space="0" w:color="auto"/>
                    <w:right w:val="none" w:sz="0" w:space="0" w:color="auto"/>
                  </w:divBdr>
                </w:div>
                <w:div w:id="1073158898">
                  <w:marLeft w:val="640"/>
                  <w:marRight w:val="0"/>
                  <w:marTop w:val="0"/>
                  <w:marBottom w:val="0"/>
                  <w:divBdr>
                    <w:top w:val="none" w:sz="0" w:space="0" w:color="auto"/>
                    <w:left w:val="none" w:sz="0" w:space="0" w:color="auto"/>
                    <w:bottom w:val="none" w:sz="0" w:space="0" w:color="auto"/>
                    <w:right w:val="none" w:sz="0" w:space="0" w:color="auto"/>
                  </w:divBdr>
                </w:div>
                <w:div w:id="910388408">
                  <w:marLeft w:val="640"/>
                  <w:marRight w:val="0"/>
                  <w:marTop w:val="0"/>
                  <w:marBottom w:val="0"/>
                  <w:divBdr>
                    <w:top w:val="none" w:sz="0" w:space="0" w:color="auto"/>
                    <w:left w:val="none" w:sz="0" w:space="0" w:color="auto"/>
                    <w:bottom w:val="none" w:sz="0" w:space="0" w:color="auto"/>
                    <w:right w:val="none" w:sz="0" w:space="0" w:color="auto"/>
                  </w:divBdr>
                </w:div>
                <w:div w:id="1717006513">
                  <w:marLeft w:val="640"/>
                  <w:marRight w:val="0"/>
                  <w:marTop w:val="0"/>
                  <w:marBottom w:val="0"/>
                  <w:divBdr>
                    <w:top w:val="none" w:sz="0" w:space="0" w:color="auto"/>
                    <w:left w:val="none" w:sz="0" w:space="0" w:color="auto"/>
                    <w:bottom w:val="none" w:sz="0" w:space="0" w:color="auto"/>
                    <w:right w:val="none" w:sz="0" w:space="0" w:color="auto"/>
                  </w:divBdr>
                </w:div>
                <w:div w:id="1672299081">
                  <w:marLeft w:val="640"/>
                  <w:marRight w:val="0"/>
                  <w:marTop w:val="0"/>
                  <w:marBottom w:val="0"/>
                  <w:divBdr>
                    <w:top w:val="none" w:sz="0" w:space="0" w:color="auto"/>
                    <w:left w:val="none" w:sz="0" w:space="0" w:color="auto"/>
                    <w:bottom w:val="none" w:sz="0" w:space="0" w:color="auto"/>
                    <w:right w:val="none" w:sz="0" w:space="0" w:color="auto"/>
                  </w:divBdr>
                </w:div>
                <w:div w:id="133760078">
                  <w:marLeft w:val="640"/>
                  <w:marRight w:val="0"/>
                  <w:marTop w:val="0"/>
                  <w:marBottom w:val="0"/>
                  <w:divBdr>
                    <w:top w:val="none" w:sz="0" w:space="0" w:color="auto"/>
                    <w:left w:val="none" w:sz="0" w:space="0" w:color="auto"/>
                    <w:bottom w:val="none" w:sz="0" w:space="0" w:color="auto"/>
                    <w:right w:val="none" w:sz="0" w:space="0" w:color="auto"/>
                  </w:divBdr>
                </w:div>
                <w:div w:id="503591780">
                  <w:marLeft w:val="640"/>
                  <w:marRight w:val="0"/>
                  <w:marTop w:val="0"/>
                  <w:marBottom w:val="0"/>
                  <w:divBdr>
                    <w:top w:val="none" w:sz="0" w:space="0" w:color="auto"/>
                    <w:left w:val="none" w:sz="0" w:space="0" w:color="auto"/>
                    <w:bottom w:val="none" w:sz="0" w:space="0" w:color="auto"/>
                    <w:right w:val="none" w:sz="0" w:space="0" w:color="auto"/>
                  </w:divBdr>
                </w:div>
                <w:div w:id="539363421">
                  <w:marLeft w:val="640"/>
                  <w:marRight w:val="0"/>
                  <w:marTop w:val="0"/>
                  <w:marBottom w:val="0"/>
                  <w:divBdr>
                    <w:top w:val="none" w:sz="0" w:space="0" w:color="auto"/>
                    <w:left w:val="none" w:sz="0" w:space="0" w:color="auto"/>
                    <w:bottom w:val="none" w:sz="0" w:space="0" w:color="auto"/>
                    <w:right w:val="none" w:sz="0" w:space="0" w:color="auto"/>
                  </w:divBdr>
                </w:div>
                <w:div w:id="1684892930">
                  <w:marLeft w:val="640"/>
                  <w:marRight w:val="0"/>
                  <w:marTop w:val="0"/>
                  <w:marBottom w:val="0"/>
                  <w:divBdr>
                    <w:top w:val="none" w:sz="0" w:space="0" w:color="auto"/>
                    <w:left w:val="none" w:sz="0" w:space="0" w:color="auto"/>
                    <w:bottom w:val="none" w:sz="0" w:space="0" w:color="auto"/>
                    <w:right w:val="none" w:sz="0" w:space="0" w:color="auto"/>
                  </w:divBdr>
                </w:div>
                <w:div w:id="2076009446">
                  <w:marLeft w:val="640"/>
                  <w:marRight w:val="0"/>
                  <w:marTop w:val="0"/>
                  <w:marBottom w:val="0"/>
                  <w:divBdr>
                    <w:top w:val="none" w:sz="0" w:space="0" w:color="auto"/>
                    <w:left w:val="none" w:sz="0" w:space="0" w:color="auto"/>
                    <w:bottom w:val="none" w:sz="0" w:space="0" w:color="auto"/>
                    <w:right w:val="none" w:sz="0" w:space="0" w:color="auto"/>
                  </w:divBdr>
                </w:div>
                <w:div w:id="527718114">
                  <w:marLeft w:val="640"/>
                  <w:marRight w:val="0"/>
                  <w:marTop w:val="0"/>
                  <w:marBottom w:val="0"/>
                  <w:divBdr>
                    <w:top w:val="none" w:sz="0" w:space="0" w:color="auto"/>
                    <w:left w:val="none" w:sz="0" w:space="0" w:color="auto"/>
                    <w:bottom w:val="none" w:sz="0" w:space="0" w:color="auto"/>
                    <w:right w:val="none" w:sz="0" w:space="0" w:color="auto"/>
                  </w:divBdr>
                </w:div>
                <w:div w:id="989747817">
                  <w:marLeft w:val="640"/>
                  <w:marRight w:val="0"/>
                  <w:marTop w:val="0"/>
                  <w:marBottom w:val="0"/>
                  <w:divBdr>
                    <w:top w:val="none" w:sz="0" w:space="0" w:color="auto"/>
                    <w:left w:val="none" w:sz="0" w:space="0" w:color="auto"/>
                    <w:bottom w:val="none" w:sz="0" w:space="0" w:color="auto"/>
                    <w:right w:val="none" w:sz="0" w:space="0" w:color="auto"/>
                  </w:divBdr>
                </w:div>
                <w:div w:id="412240029">
                  <w:marLeft w:val="640"/>
                  <w:marRight w:val="0"/>
                  <w:marTop w:val="0"/>
                  <w:marBottom w:val="0"/>
                  <w:divBdr>
                    <w:top w:val="none" w:sz="0" w:space="0" w:color="auto"/>
                    <w:left w:val="none" w:sz="0" w:space="0" w:color="auto"/>
                    <w:bottom w:val="none" w:sz="0" w:space="0" w:color="auto"/>
                    <w:right w:val="none" w:sz="0" w:space="0" w:color="auto"/>
                  </w:divBdr>
                </w:div>
                <w:div w:id="1031804422">
                  <w:marLeft w:val="640"/>
                  <w:marRight w:val="0"/>
                  <w:marTop w:val="0"/>
                  <w:marBottom w:val="0"/>
                  <w:divBdr>
                    <w:top w:val="none" w:sz="0" w:space="0" w:color="auto"/>
                    <w:left w:val="none" w:sz="0" w:space="0" w:color="auto"/>
                    <w:bottom w:val="none" w:sz="0" w:space="0" w:color="auto"/>
                    <w:right w:val="none" w:sz="0" w:space="0" w:color="auto"/>
                  </w:divBdr>
                </w:div>
                <w:div w:id="1763724700">
                  <w:marLeft w:val="640"/>
                  <w:marRight w:val="0"/>
                  <w:marTop w:val="0"/>
                  <w:marBottom w:val="0"/>
                  <w:divBdr>
                    <w:top w:val="none" w:sz="0" w:space="0" w:color="auto"/>
                    <w:left w:val="none" w:sz="0" w:space="0" w:color="auto"/>
                    <w:bottom w:val="none" w:sz="0" w:space="0" w:color="auto"/>
                    <w:right w:val="none" w:sz="0" w:space="0" w:color="auto"/>
                  </w:divBdr>
                </w:div>
                <w:div w:id="1992976249">
                  <w:marLeft w:val="640"/>
                  <w:marRight w:val="0"/>
                  <w:marTop w:val="0"/>
                  <w:marBottom w:val="0"/>
                  <w:divBdr>
                    <w:top w:val="none" w:sz="0" w:space="0" w:color="auto"/>
                    <w:left w:val="none" w:sz="0" w:space="0" w:color="auto"/>
                    <w:bottom w:val="none" w:sz="0" w:space="0" w:color="auto"/>
                    <w:right w:val="none" w:sz="0" w:space="0" w:color="auto"/>
                  </w:divBdr>
                </w:div>
                <w:div w:id="970402270">
                  <w:marLeft w:val="640"/>
                  <w:marRight w:val="0"/>
                  <w:marTop w:val="0"/>
                  <w:marBottom w:val="0"/>
                  <w:divBdr>
                    <w:top w:val="none" w:sz="0" w:space="0" w:color="auto"/>
                    <w:left w:val="none" w:sz="0" w:space="0" w:color="auto"/>
                    <w:bottom w:val="none" w:sz="0" w:space="0" w:color="auto"/>
                    <w:right w:val="none" w:sz="0" w:space="0" w:color="auto"/>
                  </w:divBdr>
                </w:div>
                <w:div w:id="784226531">
                  <w:marLeft w:val="640"/>
                  <w:marRight w:val="0"/>
                  <w:marTop w:val="0"/>
                  <w:marBottom w:val="0"/>
                  <w:divBdr>
                    <w:top w:val="none" w:sz="0" w:space="0" w:color="auto"/>
                    <w:left w:val="none" w:sz="0" w:space="0" w:color="auto"/>
                    <w:bottom w:val="none" w:sz="0" w:space="0" w:color="auto"/>
                    <w:right w:val="none" w:sz="0" w:space="0" w:color="auto"/>
                  </w:divBdr>
                </w:div>
                <w:div w:id="404913674">
                  <w:marLeft w:val="640"/>
                  <w:marRight w:val="0"/>
                  <w:marTop w:val="0"/>
                  <w:marBottom w:val="0"/>
                  <w:divBdr>
                    <w:top w:val="none" w:sz="0" w:space="0" w:color="auto"/>
                    <w:left w:val="none" w:sz="0" w:space="0" w:color="auto"/>
                    <w:bottom w:val="none" w:sz="0" w:space="0" w:color="auto"/>
                    <w:right w:val="none" w:sz="0" w:space="0" w:color="auto"/>
                  </w:divBdr>
                </w:div>
                <w:div w:id="1665205584">
                  <w:marLeft w:val="640"/>
                  <w:marRight w:val="0"/>
                  <w:marTop w:val="0"/>
                  <w:marBottom w:val="0"/>
                  <w:divBdr>
                    <w:top w:val="none" w:sz="0" w:space="0" w:color="auto"/>
                    <w:left w:val="none" w:sz="0" w:space="0" w:color="auto"/>
                    <w:bottom w:val="none" w:sz="0" w:space="0" w:color="auto"/>
                    <w:right w:val="none" w:sz="0" w:space="0" w:color="auto"/>
                  </w:divBdr>
                </w:div>
                <w:div w:id="1277297427">
                  <w:marLeft w:val="640"/>
                  <w:marRight w:val="0"/>
                  <w:marTop w:val="0"/>
                  <w:marBottom w:val="0"/>
                  <w:divBdr>
                    <w:top w:val="none" w:sz="0" w:space="0" w:color="auto"/>
                    <w:left w:val="none" w:sz="0" w:space="0" w:color="auto"/>
                    <w:bottom w:val="none" w:sz="0" w:space="0" w:color="auto"/>
                    <w:right w:val="none" w:sz="0" w:space="0" w:color="auto"/>
                  </w:divBdr>
                </w:div>
                <w:div w:id="1895117965">
                  <w:marLeft w:val="640"/>
                  <w:marRight w:val="0"/>
                  <w:marTop w:val="0"/>
                  <w:marBottom w:val="0"/>
                  <w:divBdr>
                    <w:top w:val="none" w:sz="0" w:space="0" w:color="auto"/>
                    <w:left w:val="none" w:sz="0" w:space="0" w:color="auto"/>
                    <w:bottom w:val="none" w:sz="0" w:space="0" w:color="auto"/>
                    <w:right w:val="none" w:sz="0" w:space="0" w:color="auto"/>
                  </w:divBdr>
                </w:div>
                <w:div w:id="197085726">
                  <w:marLeft w:val="640"/>
                  <w:marRight w:val="0"/>
                  <w:marTop w:val="0"/>
                  <w:marBottom w:val="0"/>
                  <w:divBdr>
                    <w:top w:val="none" w:sz="0" w:space="0" w:color="auto"/>
                    <w:left w:val="none" w:sz="0" w:space="0" w:color="auto"/>
                    <w:bottom w:val="none" w:sz="0" w:space="0" w:color="auto"/>
                    <w:right w:val="none" w:sz="0" w:space="0" w:color="auto"/>
                  </w:divBdr>
                </w:div>
                <w:div w:id="2058773705">
                  <w:marLeft w:val="640"/>
                  <w:marRight w:val="0"/>
                  <w:marTop w:val="0"/>
                  <w:marBottom w:val="0"/>
                  <w:divBdr>
                    <w:top w:val="none" w:sz="0" w:space="0" w:color="auto"/>
                    <w:left w:val="none" w:sz="0" w:space="0" w:color="auto"/>
                    <w:bottom w:val="none" w:sz="0" w:space="0" w:color="auto"/>
                    <w:right w:val="none" w:sz="0" w:space="0" w:color="auto"/>
                  </w:divBdr>
                </w:div>
                <w:div w:id="410471390">
                  <w:marLeft w:val="640"/>
                  <w:marRight w:val="0"/>
                  <w:marTop w:val="0"/>
                  <w:marBottom w:val="0"/>
                  <w:divBdr>
                    <w:top w:val="none" w:sz="0" w:space="0" w:color="auto"/>
                    <w:left w:val="none" w:sz="0" w:space="0" w:color="auto"/>
                    <w:bottom w:val="none" w:sz="0" w:space="0" w:color="auto"/>
                    <w:right w:val="none" w:sz="0" w:space="0" w:color="auto"/>
                  </w:divBdr>
                </w:div>
                <w:div w:id="282271386">
                  <w:marLeft w:val="640"/>
                  <w:marRight w:val="0"/>
                  <w:marTop w:val="0"/>
                  <w:marBottom w:val="0"/>
                  <w:divBdr>
                    <w:top w:val="none" w:sz="0" w:space="0" w:color="auto"/>
                    <w:left w:val="none" w:sz="0" w:space="0" w:color="auto"/>
                    <w:bottom w:val="none" w:sz="0" w:space="0" w:color="auto"/>
                    <w:right w:val="none" w:sz="0" w:space="0" w:color="auto"/>
                  </w:divBdr>
                </w:div>
                <w:div w:id="132144616">
                  <w:marLeft w:val="640"/>
                  <w:marRight w:val="0"/>
                  <w:marTop w:val="0"/>
                  <w:marBottom w:val="0"/>
                  <w:divBdr>
                    <w:top w:val="none" w:sz="0" w:space="0" w:color="auto"/>
                    <w:left w:val="none" w:sz="0" w:space="0" w:color="auto"/>
                    <w:bottom w:val="none" w:sz="0" w:space="0" w:color="auto"/>
                    <w:right w:val="none" w:sz="0" w:space="0" w:color="auto"/>
                  </w:divBdr>
                </w:div>
                <w:div w:id="998340033">
                  <w:marLeft w:val="640"/>
                  <w:marRight w:val="0"/>
                  <w:marTop w:val="0"/>
                  <w:marBottom w:val="0"/>
                  <w:divBdr>
                    <w:top w:val="none" w:sz="0" w:space="0" w:color="auto"/>
                    <w:left w:val="none" w:sz="0" w:space="0" w:color="auto"/>
                    <w:bottom w:val="none" w:sz="0" w:space="0" w:color="auto"/>
                    <w:right w:val="none" w:sz="0" w:space="0" w:color="auto"/>
                  </w:divBdr>
                </w:div>
                <w:div w:id="233666595">
                  <w:marLeft w:val="640"/>
                  <w:marRight w:val="0"/>
                  <w:marTop w:val="0"/>
                  <w:marBottom w:val="0"/>
                  <w:divBdr>
                    <w:top w:val="none" w:sz="0" w:space="0" w:color="auto"/>
                    <w:left w:val="none" w:sz="0" w:space="0" w:color="auto"/>
                    <w:bottom w:val="none" w:sz="0" w:space="0" w:color="auto"/>
                    <w:right w:val="none" w:sz="0" w:space="0" w:color="auto"/>
                  </w:divBdr>
                </w:div>
                <w:div w:id="295843173">
                  <w:marLeft w:val="640"/>
                  <w:marRight w:val="0"/>
                  <w:marTop w:val="0"/>
                  <w:marBottom w:val="0"/>
                  <w:divBdr>
                    <w:top w:val="none" w:sz="0" w:space="0" w:color="auto"/>
                    <w:left w:val="none" w:sz="0" w:space="0" w:color="auto"/>
                    <w:bottom w:val="none" w:sz="0" w:space="0" w:color="auto"/>
                    <w:right w:val="none" w:sz="0" w:space="0" w:color="auto"/>
                  </w:divBdr>
                </w:div>
                <w:div w:id="2021349592">
                  <w:marLeft w:val="640"/>
                  <w:marRight w:val="0"/>
                  <w:marTop w:val="0"/>
                  <w:marBottom w:val="0"/>
                  <w:divBdr>
                    <w:top w:val="none" w:sz="0" w:space="0" w:color="auto"/>
                    <w:left w:val="none" w:sz="0" w:space="0" w:color="auto"/>
                    <w:bottom w:val="none" w:sz="0" w:space="0" w:color="auto"/>
                    <w:right w:val="none" w:sz="0" w:space="0" w:color="auto"/>
                  </w:divBdr>
                </w:div>
                <w:div w:id="1923102622">
                  <w:marLeft w:val="640"/>
                  <w:marRight w:val="0"/>
                  <w:marTop w:val="0"/>
                  <w:marBottom w:val="0"/>
                  <w:divBdr>
                    <w:top w:val="none" w:sz="0" w:space="0" w:color="auto"/>
                    <w:left w:val="none" w:sz="0" w:space="0" w:color="auto"/>
                    <w:bottom w:val="none" w:sz="0" w:space="0" w:color="auto"/>
                    <w:right w:val="none" w:sz="0" w:space="0" w:color="auto"/>
                  </w:divBdr>
                </w:div>
                <w:div w:id="1367607187">
                  <w:marLeft w:val="640"/>
                  <w:marRight w:val="0"/>
                  <w:marTop w:val="0"/>
                  <w:marBottom w:val="0"/>
                  <w:divBdr>
                    <w:top w:val="none" w:sz="0" w:space="0" w:color="auto"/>
                    <w:left w:val="none" w:sz="0" w:space="0" w:color="auto"/>
                    <w:bottom w:val="none" w:sz="0" w:space="0" w:color="auto"/>
                    <w:right w:val="none" w:sz="0" w:space="0" w:color="auto"/>
                  </w:divBdr>
                </w:div>
                <w:div w:id="314383207">
                  <w:marLeft w:val="640"/>
                  <w:marRight w:val="0"/>
                  <w:marTop w:val="0"/>
                  <w:marBottom w:val="0"/>
                  <w:divBdr>
                    <w:top w:val="none" w:sz="0" w:space="0" w:color="auto"/>
                    <w:left w:val="none" w:sz="0" w:space="0" w:color="auto"/>
                    <w:bottom w:val="none" w:sz="0" w:space="0" w:color="auto"/>
                    <w:right w:val="none" w:sz="0" w:space="0" w:color="auto"/>
                  </w:divBdr>
                </w:div>
                <w:div w:id="1075667450">
                  <w:marLeft w:val="640"/>
                  <w:marRight w:val="0"/>
                  <w:marTop w:val="0"/>
                  <w:marBottom w:val="0"/>
                  <w:divBdr>
                    <w:top w:val="none" w:sz="0" w:space="0" w:color="auto"/>
                    <w:left w:val="none" w:sz="0" w:space="0" w:color="auto"/>
                    <w:bottom w:val="none" w:sz="0" w:space="0" w:color="auto"/>
                    <w:right w:val="none" w:sz="0" w:space="0" w:color="auto"/>
                  </w:divBdr>
                </w:div>
                <w:div w:id="1298299073">
                  <w:marLeft w:val="640"/>
                  <w:marRight w:val="0"/>
                  <w:marTop w:val="0"/>
                  <w:marBottom w:val="0"/>
                  <w:divBdr>
                    <w:top w:val="none" w:sz="0" w:space="0" w:color="auto"/>
                    <w:left w:val="none" w:sz="0" w:space="0" w:color="auto"/>
                    <w:bottom w:val="none" w:sz="0" w:space="0" w:color="auto"/>
                    <w:right w:val="none" w:sz="0" w:space="0" w:color="auto"/>
                  </w:divBdr>
                </w:div>
                <w:div w:id="894777346">
                  <w:marLeft w:val="640"/>
                  <w:marRight w:val="0"/>
                  <w:marTop w:val="0"/>
                  <w:marBottom w:val="0"/>
                  <w:divBdr>
                    <w:top w:val="none" w:sz="0" w:space="0" w:color="auto"/>
                    <w:left w:val="none" w:sz="0" w:space="0" w:color="auto"/>
                    <w:bottom w:val="none" w:sz="0" w:space="0" w:color="auto"/>
                    <w:right w:val="none" w:sz="0" w:space="0" w:color="auto"/>
                  </w:divBdr>
                </w:div>
                <w:div w:id="871459537">
                  <w:marLeft w:val="640"/>
                  <w:marRight w:val="0"/>
                  <w:marTop w:val="0"/>
                  <w:marBottom w:val="0"/>
                  <w:divBdr>
                    <w:top w:val="none" w:sz="0" w:space="0" w:color="auto"/>
                    <w:left w:val="none" w:sz="0" w:space="0" w:color="auto"/>
                    <w:bottom w:val="none" w:sz="0" w:space="0" w:color="auto"/>
                    <w:right w:val="none" w:sz="0" w:space="0" w:color="auto"/>
                  </w:divBdr>
                </w:div>
                <w:div w:id="1900051376">
                  <w:marLeft w:val="640"/>
                  <w:marRight w:val="0"/>
                  <w:marTop w:val="0"/>
                  <w:marBottom w:val="0"/>
                  <w:divBdr>
                    <w:top w:val="none" w:sz="0" w:space="0" w:color="auto"/>
                    <w:left w:val="none" w:sz="0" w:space="0" w:color="auto"/>
                    <w:bottom w:val="none" w:sz="0" w:space="0" w:color="auto"/>
                    <w:right w:val="none" w:sz="0" w:space="0" w:color="auto"/>
                  </w:divBdr>
                </w:div>
                <w:div w:id="1181772672">
                  <w:marLeft w:val="640"/>
                  <w:marRight w:val="0"/>
                  <w:marTop w:val="0"/>
                  <w:marBottom w:val="0"/>
                  <w:divBdr>
                    <w:top w:val="none" w:sz="0" w:space="0" w:color="auto"/>
                    <w:left w:val="none" w:sz="0" w:space="0" w:color="auto"/>
                    <w:bottom w:val="none" w:sz="0" w:space="0" w:color="auto"/>
                    <w:right w:val="none" w:sz="0" w:space="0" w:color="auto"/>
                  </w:divBdr>
                </w:div>
                <w:div w:id="699747029">
                  <w:marLeft w:val="640"/>
                  <w:marRight w:val="0"/>
                  <w:marTop w:val="0"/>
                  <w:marBottom w:val="0"/>
                  <w:divBdr>
                    <w:top w:val="none" w:sz="0" w:space="0" w:color="auto"/>
                    <w:left w:val="none" w:sz="0" w:space="0" w:color="auto"/>
                    <w:bottom w:val="none" w:sz="0" w:space="0" w:color="auto"/>
                    <w:right w:val="none" w:sz="0" w:space="0" w:color="auto"/>
                  </w:divBdr>
                </w:div>
                <w:div w:id="1692797544">
                  <w:marLeft w:val="640"/>
                  <w:marRight w:val="0"/>
                  <w:marTop w:val="0"/>
                  <w:marBottom w:val="0"/>
                  <w:divBdr>
                    <w:top w:val="none" w:sz="0" w:space="0" w:color="auto"/>
                    <w:left w:val="none" w:sz="0" w:space="0" w:color="auto"/>
                    <w:bottom w:val="none" w:sz="0" w:space="0" w:color="auto"/>
                    <w:right w:val="none" w:sz="0" w:space="0" w:color="auto"/>
                  </w:divBdr>
                </w:div>
                <w:div w:id="1342657550">
                  <w:marLeft w:val="640"/>
                  <w:marRight w:val="0"/>
                  <w:marTop w:val="0"/>
                  <w:marBottom w:val="0"/>
                  <w:divBdr>
                    <w:top w:val="none" w:sz="0" w:space="0" w:color="auto"/>
                    <w:left w:val="none" w:sz="0" w:space="0" w:color="auto"/>
                    <w:bottom w:val="none" w:sz="0" w:space="0" w:color="auto"/>
                    <w:right w:val="none" w:sz="0" w:space="0" w:color="auto"/>
                  </w:divBdr>
                </w:div>
              </w:divsChild>
            </w:div>
            <w:div w:id="343945530">
              <w:marLeft w:val="0"/>
              <w:marRight w:val="0"/>
              <w:marTop w:val="0"/>
              <w:marBottom w:val="0"/>
              <w:divBdr>
                <w:top w:val="none" w:sz="0" w:space="0" w:color="auto"/>
                <w:left w:val="none" w:sz="0" w:space="0" w:color="auto"/>
                <w:bottom w:val="none" w:sz="0" w:space="0" w:color="auto"/>
                <w:right w:val="none" w:sz="0" w:space="0" w:color="auto"/>
              </w:divBdr>
              <w:divsChild>
                <w:div w:id="445348737">
                  <w:marLeft w:val="640"/>
                  <w:marRight w:val="0"/>
                  <w:marTop w:val="0"/>
                  <w:marBottom w:val="0"/>
                  <w:divBdr>
                    <w:top w:val="none" w:sz="0" w:space="0" w:color="auto"/>
                    <w:left w:val="none" w:sz="0" w:space="0" w:color="auto"/>
                    <w:bottom w:val="none" w:sz="0" w:space="0" w:color="auto"/>
                    <w:right w:val="none" w:sz="0" w:space="0" w:color="auto"/>
                  </w:divBdr>
                </w:div>
                <w:div w:id="929895122">
                  <w:marLeft w:val="640"/>
                  <w:marRight w:val="0"/>
                  <w:marTop w:val="0"/>
                  <w:marBottom w:val="0"/>
                  <w:divBdr>
                    <w:top w:val="none" w:sz="0" w:space="0" w:color="auto"/>
                    <w:left w:val="none" w:sz="0" w:space="0" w:color="auto"/>
                    <w:bottom w:val="none" w:sz="0" w:space="0" w:color="auto"/>
                    <w:right w:val="none" w:sz="0" w:space="0" w:color="auto"/>
                  </w:divBdr>
                </w:div>
                <w:div w:id="237981653">
                  <w:marLeft w:val="640"/>
                  <w:marRight w:val="0"/>
                  <w:marTop w:val="0"/>
                  <w:marBottom w:val="0"/>
                  <w:divBdr>
                    <w:top w:val="none" w:sz="0" w:space="0" w:color="auto"/>
                    <w:left w:val="none" w:sz="0" w:space="0" w:color="auto"/>
                    <w:bottom w:val="none" w:sz="0" w:space="0" w:color="auto"/>
                    <w:right w:val="none" w:sz="0" w:space="0" w:color="auto"/>
                  </w:divBdr>
                </w:div>
                <w:div w:id="778836886">
                  <w:marLeft w:val="640"/>
                  <w:marRight w:val="0"/>
                  <w:marTop w:val="0"/>
                  <w:marBottom w:val="0"/>
                  <w:divBdr>
                    <w:top w:val="none" w:sz="0" w:space="0" w:color="auto"/>
                    <w:left w:val="none" w:sz="0" w:space="0" w:color="auto"/>
                    <w:bottom w:val="none" w:sz="0" w:space="0" w:color="auto"/>
                    <w:right w:val="none" w:sz="0" w:space="0" w:color="auto"/>
                  </w:divBdr>
                </w:div>
                <w:div w:id="1760370219">
                  <w:marLeft w:val="640"/>
                  <w:marRight w:val="0"/>
                  <w:marTop w:val="0"/>
                  <w:marBottom w:val="0"/>
                  <w:divBdr>
                    <w:top w:val="none" w:sz="0" w:space="0" w:color="auto"/>
                    <w:left w:val="none" w:sz="0" w:space="0" w:color="auto"/>
                    <w:bottom w:val="none" w:sz="0" w:space="0" w:color="auto"/>
                    <w:right w:val="none" w:sz="0" w:space="0" w:color="auto"/>
                  </w:divBdr>
                </w:div>
                <w:div w:id="2049794145">
                  <w:marLeft w:val="640"/>
                  <w:marRight w:val="0"/>
                  <w:marTop w:val="0"/>
                  <w:marBottom w:val="0"/>
                  <w:divBdr>
                    <w:top w:val="none" w:sz="0" w:space="0" w:color="auto"/>
                    <w:left w:val="none" w:sz="0" w:space="0" w:color="auto"/>
                    <w:bottom w:val="none" w:sz="0" w:space="0" w:color="auto"/>
                    <w:right w:val="none" w:sz="0" w:space="0" w:color="auto"/>
                  </w:divBdr>
                </w:div>
                <w:div w:id="50886644">
                  <w:marLeft w:val="640"/>
                  <w:marRight w:val="0"/>
                  <w:marTop w:val="0"/>
                  <w:marBottom w:val="0"/>
                  <w:divBdr>
                    <w:top w:val="none" w:sz="0" w:space="0" w:color="auto"/>
                    <w:left w:val="none" w:sz="0" w:space="0" w:color="auto"/>
                    <w:bottom w:val="none" w:sz="0" w:space="0" w:color="auto"/>
                    <w:right w:val="none" w:sz="0" w:space="0" w:color="auto"/>
                  </w:divBdr>
                </w:div>
                <w:div w:id="2063021626">
                  <w:marLeft w:val="640"/>
                  <w:marRight w:val="0"/>
                  <w:marTop w:val="0"/>
                  <w:marBottom w:val="0"/>
                  <w:divBdr>
                    <w:top w:val="none" w:sz="0" w:space="0" w:color="auto"/>
                    <w:left w:val="none" w:sz="0" w:space="0" w:color="auto"/>
                    <w:bottom w:val="none" w:sz="0" w:space="0" w:color="auto"/>
                    <w:right w:val="none" w:sz="0" w:space="0" w:color="auto"/>
                  </w:divBdr>
                </w:div>
                <w:div w:id="2045902932">
                  <w:marLeft w:val="640"/>
                  <w:marRight w:val="0"/>
                  <w:marTop w:val="0"/>
                  <w:marBottom w:val="0"/>
                  <w:divBdr>
                    <w:top w:val="none" w:sz="0" w:space="0" w:color="auto"/>
                    <w:left w:val="none" w:sz="0" w:space="0" w:color="auto"/>
                    <w:bottom w:val="none" w:sz="0" w:space="0" w:color="auto"/>
                    <w:right w:val="none" w:sz="0" w:space="0" w:color="auto"/>
                  </w:divBdr>
                </w:div>
                <w:div w:id="258828604">
                  <w:marLeft w:val="640"/>
                  <w:marRight w:val="0"/>
                  <w:marTop w:val="0"/>
                  <w:marBottom w:val="0"/>
                  <w:divBdr>
                    <w:top w:val="none" w:sz="0" w:space="0" w:color="auto"/>
                    <w:left w:val="none" w:sz="0" w:space="0" w:color="auto"/>
                    <w:bottom w:val="none" w:sz="0" w:space="0" w:color="auto"/>
                    <w:right w:val="none" w:sz="0" w:space="0" w:color="auto"/>
                  </w:divBdr>
                </w:div>
                <w:div w:id="1398359200">
                  <w:marLeft w:val="640"/>
                  <w:marRight w:val="0"/>
                  <w:marTop w:val="0"/>
                  <w:marBottom w:val="0"/>
                  <w:divBdr>
                    <w:top w:val="none" w:sz="0" w:space="0" w:color="auto"/>
                    <w:left w:val="none" w:sz="0" w:space="0" w:color="auto"/>
                    <w:bottom w:val="none" w:sz="0" w:space="0" w:color="auto"/>
                    <w:right w:val="none" w:sz="0" w:space="0" w:color="auto"/>
                  </w:divBdr>
                </w:div>
                <w:div w:id="1083180911">
                  <w:marLeft w:val="640"/>
                  <w:marRight w:val="0"/>
                  <w:marTop w:val="0"/>
                  <w:marBottom w:val="0"/>
                  <w:divBdr>
                    <w:top w:val="none" w:sz="0" w:space="0" w:color="auto"/>
                    <w:left w:val="none" w:sz="0" w:space="0" w:color="auto"/>
                    <w:bottom w:val="none" w:sz="0" w:space="0" w:color="auto"/>
                    <w:right w:val="none" w:sz="0" w:space="0" w:color="auto"/>
                  </w:divBdr>
                </w:div>
                <w:div w:id="715272707">
                  <w:marLeft w:val="640"/>
                  <w:marRight w:val="0"/>
                  <w:marTop w:val="0"/>
                  <w:marBottom w:val="0"/>
                  <w:divBdr>
                    <w:top w:val="none" w:sz="0" w:space="0" w:color="auto"/>
                    <w:left w:val="none" w:sz="0" w:space="0" w:color="auto"/>
                    <w:bottom w:val="none" w:sz="0" w:space="0" w:color="auto"/>
                    <w:right w:val="none" w:sz="0" w:space="0" w:color="auto"/>
                  </w:divBdr>
                </w:div>
                <w:div w:id="1155075397">
                  <w:marLeft w:val="640"/>
                  <w:marRight w:val="0"/>
                  <w:marTop w:val="0"/>
                  <w:marBottom w:val="0"/>
                  <w:divBdr>
                    <w:top w:val="none" w:sz="0" w:space="0" w:color="auto"/>
                    <w:left w:val="none" w:sz="0" w:space="0" w:color="auto"/>
                    <w:bottom w:val="none" w:sz="0" w:space="0" w:color="auto"/>
                    <w:right w:val="none" w:sz="0" w:space="0" w:color="auto"/>
                  </w:divBdr>
                </w:div>
                <w:div w:id="558132617">
                  <w:marLeft w:val="640"/>
                  <w:marRight w:val="0"/>
                  <w:marTop w:val="0"/>
                  <w:marBottom w:val="0"/>
                  <w:divBdr>
                    <w:top w:val="none" w:sz="0" w:space="0" w:color="auto"/>
                    <w:left w:val="none" w:sz="0" w:space="0" w:color="auto"/>
                    <w:bottom w:val="none" w:sz="0" w:space="0" w:color="auto"/>
                    <w:right w:val="none" w:sz="0" w:space="0" w:color="auto"/>
                  </w:divBdr>
                </w:div>
                <w:div w:id="1031416752">
                  <w:marLeft w:val="640"/>
                  <w:marRight w:val="0"/>
                  <w:marTop w:val="0"/>
                  <w:marBottom w:val="0"/>
                  <w:divBdr>
                    <w:top w:val="none" w:sz="0" w:space="0" w:color="auto"/>
                    <w:left w:val="none" w:sz="0" w:space="0" w:color="auto"/>
                    <w:bottom w:val="none" w:sz="0" w:space="0" w:color="auto"/>
                    <w:right w:val="none" w:sz="0" w:space="0" w:color="auto"/>
                  </w:divBdr>
                </w:div>
                <w:div w:id="601303896">
                  <w:marLeft w:val="640"/>
                  <w:marRight w:val="0"/>
                  <w:marTop w:val="0"/>
                  <w:marBottom w:val="0"/>
                  <w:divBdr>
                    <w:top w:val="none" w:sz="0" w:space="0" w:color="auto"/>
                    <w:left w:val="none" w:sz="0" w:space="0" w:color="auto"/>
                    <w:bottom w:val="none" w:sz="0" w:space="0" w:color="auto"/>
                    <w:right w:val="none" w:sz="0" w:space="0" w:color="auto"/>
                  </w:divBdr>
                </w:div>
                <w:div w:id="1639996977">
                  <w:marLeft w:val="640"/>
                  <w:marRight w:val="0"/>
                  <w:marTop w:val="0"/>
                  <w:marBottom w:val="0"/>
                  <w:divBdr>
                    <w:top w:val="none" w:sz="0" w:space="0" w:color="auto"/>
                    <w:left w:val="none" w:sz="0" w:space="0" w:color="auto"/>
                    <w:bottom w:val="none" w:sz="0" w:space="0" w:color="auto"/>
                    <w:right w:val="none" w:sz="0" w:space="0" w:color="auto"/>
                  </w:divBdr>
                </w:div>
                <w:div w:id="431706979">
                  <w:marLeft w:val="640"/>
                  <w:marRight w:val="0"/>
                  <w:marTop w:val="0"/>
                  <w:marBottom w:val="0"/>
                  <w:divBdr>
                    <w:top w:val="none" w:sz="0" w:space="0" w:color="auto"/>
                    <w:left w:val="none" w:sz="0" w:space="0" w:color="auto"/>
                    <w:bottom w:val="none" w:sz="0" w:space="0" w:color="auto"/>
                    <w:right w:val="none" w:sz="0" w:space="0" w:color="auto"/>
                  </w:divBdr>
                </w:div>
                <w:div w:id="445396290">
                  <w:marLeft w:val="640"/>
                  <w:marRight w:val="0"/>
                  <w:marTop w:val="0"/>
                  <w:marBottom w:val="0"/>
                  <w:divBdr>
                    <w:top w:val="none" w:sz="0" w:space="0" w:color="auto"/>
                    <w:left w:val="none" w:sz="0" w:space="0" w:color="auto"/>
                    <w:bottom w:val="none" w:sz="0" w:space="0" w:color="auto"/>
                    <w:right w:val="none" w:sz="0" w:space="0" w:color="auto"/>
                  </w:divBdr>
                </w:div>
                <w:div w:id="1075929425">
                  <w:marLeft w:val="640"/>
                  <w:marRight w:val="0"/>
                  <w:marTop w:val="0"/>
                  <w:marBottom w:val="0"/>
                  <w:divBdr>
                    <w:top w:val="none" w:sz="0" w:space="0" w:color="auto"/>
                    <w:left w:val="none" w:sz="0" w:space="0" w:color="auto"/>
                    <w:bottom w:val="none" w:sz="0" w:space="0" w:color="auto"/>
                    <w:right w:val="none" w:sz="0" w:space="0" w:color="auto"/>
                  </w:divBdr>
                </w:div>
                <w:div w:id="213472388">
                  <w:marLeft w:val="640"/>
                  <w:marRight w:val="0"/>
                  <w:marTop w:val="0"/>
                  <w:marBottom w:val="0"/>
                  <w:divBdr>
                    <w:top w:val="none" w:sz="0" w:space="0" w:color="auto"/>
                    <w:left w:val="none" w:sz="0" w:space="0" w:color="auto"/>
                    <w:bottom w:val="none" w:sz="0" w:space="0" w:color="auto"/>
                    <w:right w:val="none" w:sz="0" w:space="0" w:color="auto"/>
                  </w:divBdr>
                </w:div>
                <w:div w:id="1784226879">
                  <w:marLeft w:val="640"/>
                  <w:marRight w:val="0"/>
                  <w:marTop w:val="0"/>
                  <w:marBottom w:val="0"/>
                  <w:divBdr>
                    <w:top w:val="none" w:sz="0" w:space="0" w:color="auto"/>
                    <w:left w:val="none" w:sz="0" w:space="0" w:color="auto"/>
                    <w:bottom w:val="none" w:sz="0" w:space="0" w:color="auto"/>
                    <w:right w:val="none" w:sz="0" w:space="0" w:color="auto"/>
                  </w:divBdr>
                </w:div>
                <w:div w:id="592058463">
                  <w:marLeft w:val="640"/>
                  <w:marRight w:val="0"/>
                  <w:marTop w:val="0"/>
                  <w:marBottom w:val="0"/>
                  <w:divBdr>
                    <w:top w:val="none" w:sz="0" w:space="0" w:color="auto"/>
                    <w:left w:val="none" w:sz="0" w:space="0" w:color="auto"/>
                    <w:bottom w:val="none" w:sz="0" w:space="0" w:color="auto"/>
                    <w:right w:val="none" w:sz="0" w:space="0" w:color="auto"/>
                  </w:divBdr>
                </w:div>
                <w:div w:id="2054378006">
                  <w:marLeft w:val="640"/>
                  <w:marRight w:val="0"/>
                  <w:marTop w:val="0"/>
                  <w:marBottom w:val="0"/>
                  <w:divBdr>
                    <w:top w:val="none" w:sz="0" w:space="0" w:color="auto"/>
                    <w:left w:val="none" w:sz="0" w:space="0" w:color="auto"/>
                    <w:bottom w:val="none" w:sz="0" w:space="0" w:color="auto"/>
                    <w:right w:val="none" w:sz="0" w:space="0" w:color="auto"/>
                  </w:divBdr>
                </w:div>
                <w:div w:id="1071387169">
                  <w:marLeft w:val="640"/>
                  <w:marRight w:val="0"/>
                  <w:marTop w:val="0"/>
                  <w:marBottom w:val="0"/>
                  <w:divBdr>
                    <w:top w:val="none" w:sz="0" w:space="0" w:color="auto"/>
                    <w:left w:val="none" w:sz="0" w:space="0" w:color="auto"/>
                    <w:bottom w:val="none" w:sz="0" w:space="0" w:color="auto"/>
                    <w:right w:val="none" w:sz="0" w:space="0" w:color="auto"/>
                  </w:divBdr>
                </w:div>
                <w:div w:id="319505061">
                  <w:marLeft w:val="640"/>
                  <w:marRight w:val="0"/>
                  <w:marTop w:val="0"/>
                  <w:marBottom w:val="0"/>
                  <w:divBdr>
                    <w:top w:val="none" w:sz="0" w:space="0" w:color="auto"/>
                    <w:left w:val="none" w:sz="0" w:space="0" w:color="auto"/>
                    <w:bottom w:val="none" w:sz="0" w:space="0" w:color="auto"/>
                    <w:right w:val="none" w:sz="0" w:space="0" w:color="auto"/>
                  </w:divBdr>
                </w:div>
                <w:div w:id="1395658789">
                  <w:marLeft w:val="640"/>
                  <w:marRight w:val="0"/>
                  <w:marTop w:val="0"/>
                  <w:marBottom w:val="0"/>
                  <w:divBdr>
                    <w:top w:val="none" w:sz="0" w:space="0" w:color="auto"/>
                    <w:left w:val="none" w:sz="0" w:space="0" w:color="auto"/>
                    <w:bottom w:val="none" w:sz="0" w:space="0" w:color="auto"/>
                    <w:right w:val="none" w:sz="0" w:space="0" w:color="auto"/>
                  </w:divBdr>
                </w:div>
                <w:div w:id="1572617825">
                  <w:marLeft w:val="640"/>
                  <w:marRight w:val="0"/>
                  <w:marTop w:val="0"/>
                  <w:marBottom w:val="0"/>
                  <w:divBdr>
                    <w:top w:val="none" w:sz="0" w:space="0" w:color="auto"/>
                    <w:left w:val="none" w:sz="0" w:space="0" w:color="auto"/>
                    <w:bottom w:val="none" w:sz="0" w:space="0" w:color="auto"/>
                    <w:right w:val="none" w:sz="0" w:space="0" w:color="auto"/>
                  </w:divBdr>
                </w:div>
                <w:div w:id="967008384">
                  <w:marLeft w:val="640"/>
                  <w:marRight w:val="0"/>
                  <w:marTop w:val="0"/>
                  <w:marBottom w:val="0"/>
                  <w:divBdr>
                    <w:top w:val="none" w:sz="0" w:space="0" w:color="auto"/>
                    <w:left w:val="none" w:sz="0" w:space="0" w:color="auto"/>
                    <w:bottom w:val="none" w:sz="0" w:space="0" w:color="auto"/>
                    <w:right w:val="none" w:sz="0" w:space="0" w:color="auto"/>
                  </w:divBdr>
                </w:div>
                <w:div w:id="595476139">
                  <w:marLeft w:val="640"/>
                  <w:marRight w:val="0"/>
                  <w:marTop w:val="0"/>
                  <w:marBottom w:val="0"/>
                  <w:divBdr>
                    <w:top w:val="none" w:sz="0" w:space="0" w:color="auto"/>
                    <w:left w:val="none" w:sz="0" w:space="0" w:color="auto"/>
                    <w:bottom w:val="none" w:sz="0" w:space="0" w:color="auto"/>
                    <w:right w:val="none" w:sz="0" w:space="0" w:color="auto"/>
                  </w:divBdr>
                </w:div>
                <w:div w:id="1185897132">
                  <w:marLeft w:val="640"/>
                  <w:marRight w:val="0"/>
                  <w:marTop w:val="0"/>
                  <w:marBottom w:val="0"/>
                  <w:divBdr>
                    <w:top w:val="none" w:sz="0" w:space="0" w:color="auto"/>
                    <w:left w:val="none" w:sz="0" w:space="0" w:color="auto"/>
                    <w:bottom w:val="none" w:sz="0" w:space="0" w:color="auto"/>
                    <w:right w:val="none" w:sz="0" w:space="0" w:color="auto"/>
                  </w:divBdr>
                </w:div>
                <w:div w:id="264389690">
                  <w:marLeft w:val="640"/>
                  <w:marRight w:val="0"/>
                  <w:marTop w:val="0"/>
                  <w:marBottom w:val="0"/>
                  <w:divBdr>
                    <w:top w:val="none" w:sz="0" w:space="0" w:color="auto"/>
                    <w:left w:val="none" w:sz="0" w:space="0" w:color="auto"/>
                    <w:bottom w:val="none" w:sz="0" w:space="0" w:color="auto"/>
                    <w:right w:val="none" w:sz="0" w:space="0" w:color="auto"/>
                  </w:divBdr>
                </w:div>
                <w:div w:id="1856116564">
                  <w:marLeft w:val="640"/>
                  <w:marRight w:val="0"/>
                  <w:marTop w:val="0"/>
                  <w:marBottom w:val="0"/>
                  <w:divBdr>
                    <w:top w:val="none" w:sz="0" w:space="0" w:color="auto"/>
                    <w:left w:val="none" w:sz="0" w:space="0" w:color="auto"/>
                    <w:bottom w:val="none" w:sz="0" w:space="0" w:color="auto"/>
                    <w:right w:val="none" w:sz="0" w:space="0" w:color="auto"/>
                  </w:divBdr>
                </w:div>
                <w:div w:id="1901556708">
                  <w:marLeft w:val="640"/>
                  <w:marRight w:val="0"/>
                  <w:marTop w:val="0"/>
                  <w:marBottom w:val="0"/>
                  <w:divBdr>
                    <w:top w:val="none" w:sz="0" w:space="0" w:color="auto"/>
                    <w:left w:val="none" w:sz="0" w:space="0" w:color="auto"/>
                    <w:bottom w:val="none" w:sz="0" w:space="0" w:color="auto"/>
                    <w:right w:val="none" w:sz="0" w:space="0" w:color="auto"/>
                  </w:divBdr>
                </w:div>
                <w:div w:id="743915807">
                  <w:marLeft w:val="640"/>
                  <w:marRight w:val="0"/>
                  <w:marTop w:val="0"/>
                  <w:marBottom w:val="0"/>
                  <w:divBdr>
                    <w:top w:val="none" w:sz="0" w:space="0" w:color="auto"/>
                    <w:left w:val="none" w:sz="0" w:space="0" w:color="auto"/>
                    <w:bottom w:val="none" w:sz="0" w:space="0" w:color="auto"/>
                    <w:right w:val="none" w:sz="0" w:space="0" w:color="auto"/>
                  </w:divBdr>
                </w:div>
                <w:div w:id="1878422221">
                  <w:marLeft w:val="640"/>
                  <w:marRight w:val="0"/>
                  <w:marTop w:val="0"/>
                  <w:marBottom w:val="0"/>
                  <w:divBdr>
                    <w:top w:val="none" w:sz="0" w:space="0" w:color="auto"/>
                    <w:left w:val="none" w:sz="0" w:space="0" w:color="auto"/>
                    <w:bottom w:val="none" w:sz="0" w:space="0" w:color="auto"/>
                    <w:right w:val="none" w:sz="0" w:space="0" w:color="auto"/>
                  </w:divBdr>
                </w:div>
                <w:div w:id="1395349086">
                  <w:marLeft w:val="640"/>
                  <w:marRight w:val="0"/>
                  <w:marTop w:val="0"/>
                  <w:marBottom w:val="0"/>
                  <w:divBdr>
                    <w:top w:val="none" w:sz="0" w:space="0" w:color="auto"/>
                    <w:left w:val="none" w:sz="0" w:space="0" w:color="auto"/>
                    <w:bottom w:val="none" w:sz="0" w:space="0" w:color="auto"/>
                    <w:right w:val="none" w:sz="0" w:space="0" w:color="auto"/>
                  </w:divBdr>
                </w:div>
                <w:div w:id="79907793">
                  <w:marLeft w:val="640"/>
                  <w:marRight w:val="0"/>
                  <w:marTop w:val="0"/>
                  <w:marBottom w:val="0"/>
                  <w:divBdr>
                    <w:top w:val="none" w:sz="0" w:space="0" w:color="auto"/>
                    <w:left w:val="none" w:sz="0" w:space="0" w:color="auto"/>
                    <w:bottom w:val="none" w:sz="0" w:space="0" w:color="auto"/>
                    <w:right w:val="none" w:sz="0" w:space="0" w:color="auto"/>
                  </w:divBdr>
                </w:div>
                <w:div w:id="941839831">
                  <w:marLeft w:val="640"/>
                  <w:marRight w:val="0"/>
                  <w:marTop w:val="0"/>
                  <w:marBottom w:val="0"/>
                  <w:divBdr>
                    <w:top w:val="none" w:sz="0" w:space="0" w:color="auto"/>
                    <w:left w:val="none" w:sz="0" w:space="0" w:color="auto"/>
                    <w:bottom w:val="none" w:sz="0" w:space="0" w:color="auto"/>
                    <w:right w:val="none" w:sz="0" w:space="0" w:color="auto"/>
                  </w:divBdr>
                </w:div>
                <w:div w:id="933827870">
                  <w:marLeft w:val="640"/>
                  <w:marRight w:val="0"/>
                  <w:marTop w:val="0"/>
                  <w:marBottom w:val="0"/>
                  <w:divBdr>
                    <w:top w:val="none" w:sz="0" w:space="0" w:color="auto"/>
                    <w:left w:val="none" w:sz="0" w:space="0" w:color="auto"/>
                    <w:bottom w:val="none" w:sz="0" w:space="0" w:color="auto"/>
                    <w:right w:val="none" w:sz="0" w:space="0" w:color="auto"/>
                  </w:divBdr>
                </w:div>
                <w:div w:id="541871127">
                  <w:marLeft w:val="640"/>
                  <w:marRight w:val="0"/>
                  <w:marTop w:val="0"/>
                  <w:marBottom w:val="0"/>
                  <w:divBdr>
                    <w:top w:val="none" w:sz="0" w:space="0" w:color="auto"/>
                    <w:left w:val="none" w:sz="0" w:space="0" w:color="auto"/>
                    <w:bottom w:val="none" w:sz="0" w:space="0" w:color="auto"/>
                    <w:right w:val="none" w:sz="0" w:space="0" w:color="auto"/>
                  </w:divBdr>
                </w:div>
                <w:div w:id="475877063">
                  <w:marLeft w:val="640"/>
                  <w:marRight w:val="0"/>
                  <w:marTop w:val="0"/>
                  <w:marBottom w:val="0"/>
                  <w:divBdr>
                    <w:top w:val="none" w:sz="0" w:space="0" w:color="auto"/>
                    <w:left w:val="none" w:sz="0" w:space="0" w:color="auto"/>
                    <w:bottom w:val="none" w:sz="0" w:space="0" w:color="auto"/>
                    <w:right w:val="none" w:sz="0" w:space="0" w:color="auto"/>
                  </w:divBdr>
                </w:div>
                <w:div w:id="1135610485">
                  <w:marLeft w:val="640"/>
                  <w:marRight w:val="0"/>
                  <w:marTop w:val="0"/>
                  <w:marBottom w:val="0"/>
                  <w:divBdr>
                    <w:top w:val="none" w:sz="0" w:space="0" w:color="auto"/>
                    <w:left w:val="none" w:sz="0" w:space="0" w:color="auto"/>
                    <w:bottom w:val="none" w:sz="0" w:space="0" w:color="auto"/>
                    <w:right w:val="none" w:sz="0" w:space="0" w:color="auto"/>
                  </w:divBdr>
                </w:div>
                <w:div w:id="722680791">
                  <w:marLeft w:val="640"/>
                  <w:marRight w:val="0"/>
                  <w:marTop w:val="0"/>
                  <w:marBottom w:val="0"/>
                  <w:divBdr>
                    <w:top w:val="none" w:sz="0" w:space="0" w:color="auto"/>
                    <w:left w:val="none" w:sz="0" w:space="0" w:color="auto"/>
                    <w:bottom w:val="none" w:sz="0" w:space="0" w:color="auto"/>
                    <w:right w:val="none" w:sz="0" w:space="0" w:color="auto"/>
                  </w:divBdr>
                </w:div>
                <w:div w:id="1219633809">
                  <w:marLeft w:val="640"/>
                  <w:marRight w:val="0"/>
                  <w:marTop w:val="0"/>
                  <w:marBottom w:val="0"/>
                  <w:divBdr>
                    <w:top w:val="none" w:sz="0" w:space="0" w:color="auto"/>
                    <w:left w:val="none" w:sz="0" w:space="0" w:color="auto"/>
                    <w:bottom w:val="none" w:sz="0" w:space="0" w:color="auto"/>
                    <w:right w:val="none" w:sz="0" w:space="0" w:color="auto"/>
                  </w:divBdr>
                </w:div>
                <w:div w:id="565072167">
                  <w:marLeft w:val="640"/>
                  <w:marRight w:val="0"/>
                  <w:marTop w:val="0"/>
                  <w:marBottom w:val="0"/>
                  <w:divBdr>
                    <w:top w:val="none" w:sz="0" w:space="0" w:color="auto"/>
                    <w:left w:val="none" w:sz="0" w:space="0" w:color="auto"/>
                    <w:bottom w:val="none" w:sz="0" w:space="0" w:color="auto"/>
                    <w:right w:val="none" w:sz="0" w:space="0" w:color="auto"/>
                  </w:divBdr>
                </w:div>
                <w:div w:id="1589997024">
                  <w:marLeft w:val="640"/>
                  <w:marRight w:val="0"/>
                  <w:marTop w:val="0"/>
                  <w:marBottom w:val="0"/>
                  <w:divBdr>
                    <w:top w:val="none" w:sz="0" w:space="0" w:color="auto"/>
                    <w:left w:val="none" w:sz="0" w:space="0" w:color="auto"/>
                    <w:bottom w:val="none" w:sz="0" w:space="0" w:color="auto"/>
                    <w:right w:val="none" w:sz="0" w:space="0" w:color="auto"/>
                  </w:divBdr>
                </w:div>
                <w:div w:id="1368022792">
                  <w:marLeft w:val="640"/>
                  <w:marRight w:val="0"/>
                  <w:marTop w:val="0"/>
                  <w:marBottom w:val="0"/>
                  <w:divBdr>
                    <w:top w:val="none" w:sz="0" w:space="0" w:color="auto"/>
                    <w:left w:val="none" w:sz="0" w:space="0" w:color="auto"/>
                    <w:bottom w:val="none" w:sz="0" w:space="0" w:color="auto"/>
                    <w:right w:val="none" w:sz="0" w:space="0" w:color="auto"/>
                  </w:divBdr>
                </w:div>
                <w:div w:id="1576088397">
                  <w:marLeft w:val="640"/>
                  <w:marRight w:val="0"/>
                  <w:marTop w:val="0"/>
                  <w:marBottom w:val="0"/>
                  <w:divBdr>
                    <w:top w:val="none" w:sz="0" w:space="0" w:color="auto"/>
                    <w:left w:val="none" w:sz="0" w:space="0" w:color="auto"/>
                    <w:bottom w:val="none" w:sz="0" w:space="0" w:color="auto"/>
                    <w:right w:val="none" w:sz="0" w:space="0" w:color="auto"/>
                  </w:divBdr>
                </w:div>
                <w:div w:id="605622254">
                  <w:marLeft w:val="640"/>
                  <w:marRight w:val="0"/>
                  <w:marTop w:val="0"/>
                  <w:marBottom w:val="0"/>
                  <w:divBdr>
                    <w:top w:val="none" w:sz="0" w:space="0" w:color="auto"/>
                    <w:left w:val="none" w:sz="0" w:space="0" w:color="auto"/>
                    <w:bottom w:val="none" w:sz="0" w:space="0" w:color="auto"/>
                    <w:right w:val="none" w:sz="0" w:space="0" w:color="auto"/>
                  </w:divBdr>
                </w:div>
                <w:div w:id="633947077">
                  <w:marLeft w:val="640"/>
                  <w:marRight w:val="0"/>
                  <w:marTop w:val="0"/>
                  <w:marBottom w:val="0"/>
                  <w:divBdr>
                    <w:top w:val="none" w:sz="0" w:space="0" w:color="auto"/>
                    <w:left w:val="none" w:sz="0" w:space="0" w:color="auto"/>
                    <w:bottom w:val="none" w:sz="0" w:space="0" w:color="auto"/>
                    <w:right w:val="none" w:sz="0" w:space="0" w:color="auto"/>
                  </w:divBdr>
                </w:div>
                <w:div w:id="2037805369">
                  <w:marLeft w:val="640"/>
                  <w:marRight w:val="0"/>
                  <w:marTop w:val="0"/>
                  <w:marBottom w:val="0"/>
                  <w:divBdr>
                    <w:top w:val="none" w:sz="0" w:space="0" w:color="auto"/>
                    <w:left w:val="none" w:sz="0" w:space="0" w:color="auto"/>
                    <w:bottom w:val="none" w:sz="0" w:space="0" w:color="auto"/>
                    <w:right w:val="none" w:sz="0" w:space="0" w:color="auto"/>
                  </w:divBdr>
                </w:div>
                <w:div w:id="1208569275">
                  <w:marLeft w:val="640"/>
                  <w:marRight w:val="0"/>
                  <w:marTop w:val="0"/>
                  <w:marBottom w:val="0"/>
                  <w:divBdr>
                    <w:top w:val="none" w:sz="0" w:space="0" w:color="auto"/>
                    <w:left w:val="none" w:sz="0" w:space="0" w:color="auto"/>
                    <w:bottom w:val="none" w:sz="0" w:space="0" w:color="auto"/>
                    <w:right w:val="none" w:sz="0" w:space="0" w:color="auto"/>
                  </w:divBdr>
                </w:div>
                <w:div w:id="689259799">
                  <w:marLeft w:val="640"/>
                  <w:marRight w:val="0"/>
                  <w:marTop w:val="0"/>
                  <w:marBottom w:val="0"/>
                  <w:divBdr>
                    <w:top w:val="none" w:sz="0" w:space="0" w:color="auto"/>
                    <w:left w:val="none" w:sz="0" w:space="0" w:color="auto"/>
                    <w:bottom w:val="none" w:sz="0" w:space="0" w:color="auto"/>
                    <w:right w:val="none" w:sz="0" w:space="0" w:color="auto"/>
                  </w:divBdr>
                </w:div>
                <w:div w:id="415369118">
                  <w:marLeft w:val="640"/>
                  <w:marRight w:val="0"/>
                  <w:marTop w:val="0"/>
                  <w:marBottom w:val="0"/>
                  <w:divBdr>
                    <w:top w:val="none" w:sz="0" w:space="0" w:color="auto"/>
                    <w:left w:val="none" w:sz="0" w:space="0" w:color="auto"/>
                    <w:bottom w:val="none" w:sz="0" w:space="0" w:color="auto"/>
                    <w:right w:val="none" w:sz="0" w:space="0" w:color="auto"/>
                  </w:divBdr>
                </w:div>
                <w:div w:id="913123295">
                  <w:marLeft w:val="640"/>
                  <w:marRight w:val="0"/>
                  <w:marTop w:val="0"/>
                  <w:marBottom w:val="0"/>
                  <w:divBdr>
                    <w:top w:val="none" w:sz="0" w:space="0" w:color="auto"/>
                    <w:left w:val="none" w:sz="0" w:space="0" w:color="auto"/>
                    <w:bottom w:val="none" w:sz="0" w:space="0" w:color="auto"/>
                    <w:right w:val="none" w:sz="0" w:space="0" w:color="auto"/>
                  </w:divBdr>
                </w:div>
                <w:div w:id="661156034">
                  <w:marLeft w:val="640"/>
                  <w:marRight w:val="0"/>
                  <w:marTop w:val="0"/>
                  <w:marBottom w:val="0"/>
                  <w:divBdr>
                    <w:top w:val="none" w:sz="0" w:space="0" w:color="auto"/>
                    <w:left w:val="none" w:sz="0" w:space="0" w:color="auto"/>
                    <w:bottom w:val="none" w:sz="0" w:space="0" w:color="auto"/>
                    <w:right w:val="none" w:sz="0" w:space="0" w:color="auto"/>
                  </w:divBdr>
                </w:div>
                <w:div w:id="1702198967">
                  <w:marLeft w:val="640"/>
                  <w:marRight w:val="0"/>
                  <w:marTop w:val="0"/>
                  <w:marBottom w:val="0"/>
                  <w:divBdr>
                    <w:top w:val="none" w:sz="0" w:space="0" w:color="auto"/>
                    <w:left w:val="none" w:sz="0" w:space="0" w:color="auto"/>
                    <w:bottom w:val="none" w:sz="0" w:space="0" w:color="auto"/>
                    <w:right w:val="none" w:sz="0" w:space="0" w:color="auto"/>
                  </w:divBdr>
                </w:div>
                <w:div w:id="1668246624">
                  <w:marLeft w:val="640"/>
                  <w:marRight w:val="0"/>
                  <w:marTop w:val="0"/>
                  <w:marBottom w:val="0"/>
                  <w:divBdr>
                    <w:top w:val="none" w:sz="0" w:space="0" w:color="auto"/>
                    <w:left w:val="none" w:sz="0" w:space="0" w:color="auto"/>
                    <w:bottom w:val="none" w:sz="0" w:space="0" w:color="auto"/>
                    <w:right w:val="none" w:sz="0" w:space="0" w:color="auto"/>
                  </w:divBdr>
                </w:div>
                <w:div w:id="1334257334">
                  <w:marLeft w:val="640"/>
                  <w:marRight w:val="0"/>
                  <w:marTop w:val="0"/>
                  <w:marBottom w:val="0"/>
                  <w:divBdr>
                    <w:top w:val="none" w:sz="0" w:space="0" w:color="auto"/>
                    <w:left w:val="none" w:sz="0" w:space="0" w:color="auto"/>
                    <w:bottom w:val="none" w:sz="0" w:space="0" w:color="auto"/>
                    <w:right w:val="none" w:sz="0" w:space="0" w:color="auto"/>
                  </w:divBdr>
                </w:div>
                <w:div w:id="889003243">
                  <w:marLeft w:val="640"/>
                  <w:marRight w:val="0"/>
                  <w:marTop w:val="0"/>
                  <w:marBottom w:val="0"/>
                  <w:divBdr>
                    <w:top w:val="none" w:sz="0" w:space="0" w:color="auto"/>
                    <w:left w:val="none" w:sz="0" w:space="0" w:color="auto"/>
                    <w:bottom w:val="none" w:sz="0" w:space="0" w:color="auto"/>
                    <w:right w:val="none" w:sz="0" w:space="0" w:color="auto"/>
                  </w:divBdr>
                </w:div>
                <w:div w:id="1906866796">
                  <w:marLeft w:val="640"/>
                  <w:marRight w:val="0"/>
                  <w:marTop w:val="0"/>
                  <w:marBottom w:val="0"/>
                  <w:divBdr>
                    <w:top w:val="none" w:sz="0" w:space="0" w:color="auto"/>
                    <w:left w:val="none" w:sz="0" w:space="0" w:color="auto"/>
                    <w:bottom w:val="none" w:sz="0" w:space="0" w:color="auto"/>
                    <w:right w:val="none" w:sz="0" w:space="0" w:color="auto"/>
                  </w:divBdr>
                </w:div>
                <w:div w:id="706569135">
                  <w:marLeft w:val="640"/>
                  <w:marRight w:val="0"/>
                  <w:marTop w:val="0"/>
                  <w:marBottom w:val="0"/>
                  <w:divBdr>
                    <w:top w:val="none" w:sz="0" w:space="0" w:color="auto"/>
                    <w:left w:val="none" w:sz="0" w:space="0" w:color="auto"/>
                    <w:bottom w:val="none" w:sz="0" w:space="0" w:color="auto"/>
                    <w:right w:val="none" w:sz="0" w:space="0" w:color="auto"/>
                  </w:divBdr>
                </w:div>
                <w:div w:id="1278874341">
                  <w:marLeft w:val="640"/>
                  <w:marRight w:val="0"/>
                  <w:marTop w:val="0"/>
                  <w:marBottom w:val="0"/>
                  <w:divBdr>
                    <w:top w:val="none" w:sz="0" w:space="0" w:color="auto"/>
                    <w:left w:val="none" w:sz="0" w:space="0" w:color="auto"/>
                    <w:bottom w:val="none" w:sz="0" w:space="0" w:color="auto"/>
                    <w:right w:val="none" w:sz="0" w:space="0" w:color="auto"/>
                  </w:divBdr>
                </w:div>
                <w:div w:id="1668483495">
                  <w:marLeft w:val="640"/>
                  <w:marRight w:val="0"/>
                  <w:marTop w:val="0"/>
                  <w:marBottom w:val="0"/>
                  <w:divBdr>
                    <w:top w:val="none" w:sz="0" w:space="0" w:color="auto"/>
                    <w:left w:val="none" w:sz="0" w:space="0" w:color="auto"/>
                    <w:bottom w:val="none" w:sz="0" w:space="0" w:color="auto"/>
                    <w:right w:val="none" w:sz="0" w:space="0" w:color="auto"/>
                  </w:divBdr>
                </w:div>
                <w:div w:id="1761755688">
                  <w:marLeft w:val="640"/>
                  <w:marRight w:val="0"/>
                  <w:marTop w:val="0"/>
                  <w:marBottom w:val="0"/>
                  <w:divBdr>
                    <w:top w:val="none" w:sz="0" w:space="0" w:color="auto"/>
                    <w:left w:val="none" w:sz="0" w:space="0" w:color="auto"/>
                    <w:bottom w:val="none" w:sz="0" w:space="0" w:color="auto"/>
                    <w:right w:val="none" w:sz="0" w:space="0" w:color="auto"/>
                  </w:divBdr>
                </w:div>
                <w:div w:id="266156033">
                  <w:marLeft w:val="640"/>
                  <w:marRight w:val="0"/>
                  <w:marTop w:val="0"/>
                  <w:marBottom w:val="0"/>
                  <w:divBdr>
                    <w:top w:val="none" w:sz="0" w:space="0" w:color="auto"/>
                    <w:left w:val="none" w:sz="0" w:space="0" w:color="auto"/>
                    <w:bottom w:val="none" w:sz="0" w:space="0" w:color="auto"/>
                    <w:right w:val="none" w:sz="0" w:space="0" w:color="auto"/>
                  </w:divBdr>
                </w:div>
                <w:div w:id="497427941">
                  <w:marLeft w:val="640"/>
                  <w:marRight w:val="0"/>
                  <w:marTop w:val="0"/>
                  <w:marBottom w:val="0"/>
                  <w:divBdr>
                    <w:top w:val="none" w:sz="0" w:space="0" w:color="auto"/>
                    <w:left w:val="none" w:sz="0" w:space="0" w:color="auto"/>
                    <w:bottom w:val="none" w:sz="0" w:space="0" w:color="auto"/>
                    <w:right w:val="none" w:sz="0" w:space="0" w:color="auto"/>
                  </w:divBdr>
                </w:div>
                <w:div w:id="1403410433">
                  <w:marLeft w:val="640"/>
                  <w:marRight w:val="0"/>
                  <w:marTop w:val="0"/>
                  <w:marBottom w:val="0"/>
                  <w:divBdr>
                    <w:top w:val="none" w:sz="0" w:space="0" w:color="auto"/>
                    <w:left w:val="none" w:sz="0" w:space="0" w:color="auto"/>
                    <w:bottom w:val="none" w:sz="0" w:space="0" w:color="auto"/>
                    <w:right w:val="none" w:sz="0" w:space="0" w:color="auto"/>
                  </w:divBdr>
                </w:div>
                <w:div w:id="1361320997">
                  <w:marLeft w:val="640"/>
                  <w:marRight w:val="0"/>
                  <w:marTop w:val="0"/>
                  <w:marBottom w:val="0"/>
                  <w:divBdr>
                    <w:top w:val="none" w:sz="0" w:space="0" w:color="auto"/>
                    <w:left w:val="none" w:sz="0" w:space="0" w:color="auto"/>
                    <w:bottom w:val="none" w:sz="0" w:space="0" w:color="auto"/>
                    <w:right w:val="none" w:sz="0" w:space="0" w:color="auto"/>
                  </w:divBdr>
                </w:div>
                <w:div w:id="1337030458">
                  <w:marLeft w:val="640"/>
                  <w:marRight w:val="0"/>
                  <w:marTop w:val="0"/>
                  <w:marBottom w:val="0"/>
                  <w:divBdr>
                    <w:top w:val="none" w:sz="0" w:space="0" w:color="auto"/>
                    <w:left w:val="none" w:sz="0" w:space="0" w:color="auto"/>
                    <w:bottom w:val="none" w:sz="0" w:space="0" w:color="auto"/>
                    <w:right w:val="none" w:sz="0" w:space="0" w:color="auto"/>
                  </w:divBdr>
                </w:div>
                <w:div w:id="413825135">
                  <w:marLeft w:val="640"/>
                  <w:marRight w:val="0"/>
                  <w:marTop w:val="0"/>
                  <w:marBottom w:val="0"/>
                  <w:divBdr>
                    <w:top w:val="none" w:sz="0" w:space="0" w:color="auto"/>
                    <w:left w:val="none" w:sz="0" w:space="0" w:color="auto"/>
                    <w:bottom w:val="none" w:sz="0" w:space="0" w:color="auto"/>
                    <w:right w:val="none" w:sz="0" w:space="0" w:color="auto"/>
                  </w:divBdr>
                </w:div>
                <w:div w:id="1966890368">
                  <w:marLeft w:val="640"/>
                  <w:marRight w:val="0"/>
                  <w:marTop w:val="0"/>
                  <w:marBottom w:val="0"/>
                  <w:divBdr>
                    <w:top w:val="none" w:sz="0" w:space="0" w:color="auto"/>
                    <w:left w:val="none" w:sz="0" w:space="0" w:color="auto"/>
                    <w:bottom w:val="none" w:sz="0" w:space="0" w:color="auto"/>
                    <w:right w:val="none" w:sz="0" w:space="0" w:color="auto"/>
                  </w:divBdr>
                </w:div>
                <w:div w:id="618076200">
                  <w:marLeft w:val="640"/>
                  <w:marRight w:val="0"/>
                  <w:marTop w:val="0"/>
                  <w:marBottom w:val="0"/>
                  <w:divBdr>
                    <w:top w:val="none" w:sz="0" w:space="0" w:color="auto"/>
                    <w:left w:val="none" w:sz="0" w:space="0" w:color="auto"/>
                    <w:bottom w:val="none" w:sz="0" w:space="0" w:color="auto"/>
                    <w:right w:val="none" w:sz="0" w:space="0" w:color="auto"/>
                  </w:divBdr>
                </w:div>
                <w:div w:id="1238828601">
                  <w:marLeft w:val="640"/>
                  <w:marRight w:val="0"/>
                  <w:marTop w:val="0"/>
                  <w:marBottom w:val="0"/>
                  <w:divBdr>
                    <w:top w:val="none" w:sz="0" w:space="0" w:color="auto"/>
                    <w:left w:val="none" w:sz="0" w:space="0" w:color="auto"/>
                    <w:bottom w:val="none" w:sz="0" w:space="0" w:color="auto"/>
                    <w:right w:val="none" w:sz="0" w:space="0" w:color="auto"/>
                  </w:divBdr>
                </w:div>
                <w:div w:id="1220482327">
                  <w:marLeft w:val="640"/>
                  <w:marRight w:val="0"/>
                  <w:marTop w:val="0"/>
                  <w:marBottom w:val="0"/>
                  <w:divBdr>
                    <w:top w:val="none" w:sz="0" w:space="0" w:color="auto"/>
                    <w:left w:val="none" w:sz="0" w:space="0" w:color="auto"/>
                    <w:bottom w:val="none" w:sz="0" w:space="0" w:color="auto"/>
                    <w:right w:val="none" w:sz="0" w:space="0" w:color="auto"/>
                  </w:divBdr>
                </w:div>
                <w:div w:id="723716161">
                  <w:marLeft w:val="640"/>
                  <w:marRight w:val="0"/>
                  <w:marTop w:val="0"/>
                  <w:marBottom w:val="0"/>
                  <w:divBdr>
                    <w:top w:val="none" w:sz="0" w:space="0" w:color="auto"/>
                    <w:left w:val="none" w:sz="0" w:space="0" w:color="auto"/>
                    <w:bottom w:val="none" w:sz="0" w:space="0" w:color="auto"/>
                    <w:right w:val="none" w:sz="0" w:space="0" w:color="auto"/>
                  </w:divBdr>
                </w:div>
                <w:div w:id="649941521">
                  <w:marLeft w:val="640"/>
                  <w:marRight w:val="0"/>
                  <w:marTop w:val="0"/>
                  <w:marBottom w:val="0"/>
                  <w:divBdr>
                    <w:top w:val="none" w:sz="0" w:space="0" w:color="auto"/>
                    <w:left w:val="none" w:sz="0" w:space="0" w:color="auto"/>
                    <w:bottom w:val="none" w:sz="0" w:space="0" w:color="auto"/>
                    <w:right w:val="none" w:sz="0" w:space="0" w:color="auto"/>
                  </w:divBdr>
                </w:div>
                <w:div w:id="98306040">
                  <w:marLeft w:val="640"/>
                  <w:marRight w:val="0"/>
                  <w:marTop w:val="0"/>
                  <w:marBottom w:val="0"/>
                  <w:divBdr>
                    <w:top w:val="none" w:sz="0" w:space="0" w:color="auto"/>
                    <w:left w:val="none" w:sz="0" w:space="0" w:color="auto"/>
                    <w:bottom w:val="none" w:sz="0" w:space="0" w:color="auto"/>
                    <w:right w:val="none" w:sz="0" w:space="0" w:color="auto"/>
                  </w:divBdr>
                </w:div>
                <w:div w:id="1046030083">
                  <w:marLeft w:val="640"/>
                  <w:marRight w:val="0"/>
                  <w:marTop w:val="0"/>
                  <w:marBottom w:val="0"/>
                  <w:divBdr>
                    <w:top w:val="none" w:sz="0" w:space="0" w:color="auto"/>
                    <w:left w:val="none" w:sz="0" w:space="0" w:color="auto"/>
                    <w:bottom w:val="none" w:sz="0" w:space="0" w:color="auto"/>
                    <w:right w:val="none" w:sz="0" w:space="0" w:color="auto"/>
                  </w:divBdr>
                </w:div>
                <w:div w:id="1025983089">
                  <w:marLeft w:val="640"/>
                  <w:marRight w:val="0"/>
                  <w:marTop w:val="0"/>
                  <w:marBottom w:val="0"/>
                  <w:divBdr>
                    <w:top w:val="none" w:sz="0" w:space="0" w:color="auto"/>
                    <w:left w:val="none" w:sz="0" w:space="0" w:color="auto"/>
                    <w:bottom w:val="none" w:sz="0" w:space="0" w:color="auto"/>
                    <w:right w:val="none" w:sz="0" w:space="0" w:color="auto"/>
                  </w:divBdr>
                </w:div>
                <w:div w:id="98382438">
                  <w:marLeft w:val="640"/>
                  <w:marRight w:val="0"/>
                  <w:marTop w:val="0"/>
                  <w:marBottom w:val="0"/>
                  <w:divBdr>
                    <w:top w:val="none" w:sz="0" w:space="0" w:color="auto"/>
                    <w:left w:val="none" w:sz="0" w:space="0" w:color="auto"/>
                    <w:bottom w:val="none" w:sz="0" w:space="0" w:color="auto"/>
                    <w:right w:val="none" w:sz="0" w:space="0" w:color="auto"/>
                  </w:divBdr>
                </w:div>
                <w:div w:id="163664124">
                  <w:marLeft w:val="640"/>
                  <w:marRight w:val="0"/>
                  <w:marTop w:val="0"/>
                  <w:marBottom w:val="0"/>
                  <w:divBdr>
                    <w:top w:val="none" w:sz="0" w:space="0" w:color="auto"/>
                    <w:left w:val="none" w:sz="0" w:space="0" w:color="auto"/>
                    <w:bottom w:val="none" w:sz="0" w:space="0" w:color="auto"/>
                    <w:right w:val="none" w:sz="0" w:space="0" w:color="auto"/>
                  </w:divBdr>
                </w:div>
                <w:div w:id="2115905860">
                  <w:marLeft w:val="640"/>
                  <w:marRight w:val="0"/>
                  <w:marTop w:val="0"/>
                  <w:marBottom w:val="0"/>
                  <w:divBdr>
                    <w:top w:val="none" w:sz="0" w:space="0" w:color="auto"/>
                    <w:left w:val="none" w:sz="0" w:space="0" w:color="auto"/>
                    <w:bottom w:val="none" w:sz="0" w:space="0" w:color="auto"/>
                    <w:right w:val="none" w:sz="0" w:space="0" w:color="auto"/>
                  </w:divBdr>
                </w:div>
                <w:div w:id="776026772">
                  <w:marLeft w:val="640"/>
                  <w:marRight w:val="0"/>
                  <w:marTop w:val="0"/>
                  <w:marBottom w:val="0"/>
                  <w:divBdr>
                    <w:top w:val="none" w:sz="0" w:space="0" w:color="auto"/>
                    <w:left w:val="none" w:sz="0" w:space="0" w:color="auto"/>
                    <w:bottom w:val="none" w:sz="0" w:space="0" w:color="auto"/>
                    <w:right w:val="none" w:sz="0" w:space="0" w:color="auto"/>
                  </w:divBdr>
                </w:div>
                <w:div w:id="1378242547">
                  <w:marLeft w:val="640"/>
                  <w:marRight w:val="0"/>
                  <w:marTop w:val="0"/>
                  <w:marBottom w:val="0"/>
                  <w:divBdr>
                    <w:top w:val="none" w:sz="0" w:space="0" w:color="auto"/>
                    <w:left w:val="none" w:sz="0" w:space="0" w:color="auto"/>
                    <w:bottom w:val="none" w:sz="0" w:space="0" w:color="auto"/>
                    <w:right w:val="none" w:sz="0" w:space="0" w:color="auto"/>
                  </w:divBdr>
                </w:div>
                <w:div w:id="1123767107">
                  <w:marLeft w:val="640"/>
                  <w:marRight w:val="0"/>
                  <w:marTop w:val="0"/>
                  <w:marBottom w:val="0"/>
                  <w:divBdr>
                    <w:top w:val="none" w:sz="0" w:space="0" w:color="auto"/>
                    <w:left w:val="none" w:sz="0" w:space="0" w:color="auto"/>
                    <w:bottom w:val="none" w:sz="0" w:space="0" w:color="auto"/>
                    <w:right w:val="none" w:sz="0" w:space="0" w:color="auto"/>
                  </w:divBdr>
                </w:div>
                <w:div w:id="1498885634">
                  <w:marLeft w:val="640"/>
                  <w:marRight w:val="0"/>
                  <w:marTop w:val="0"/>
                  <w:marBottom w:val="0"/>
                  <w:divBdr>
                    <w:top w:val="none" w:sz="0" w:space="0" w:color="auto"/>
                    <w:left w:val="none" w:sz="0" w:space="0" w:color="auto"/>
                    <w:bottom w:val="none" w:sz="0" w:space="0" w:color="auto"/>
                    <w:right w:val="none" w:sz="0" w:space="0" w:color="auto"/>
                  </w:divBdr>
                </w:div>
                <w:div w:id="713889333">
                  <w:marLeft w:val="640"/>
                  <w:marRight w:val="0"/>
                  <w:marTop w:val="0"/>
                  <w:marBottom w:val="0"/>
                  <w:divBdr>
                    <w:top w:val="none" w:sz="0" w:space="0" w:color="auto"/>
                    <w:left w:val="none" w:sz="0" w:space="0" w:color="auto"/>
                    <w:bottom w:val="none" w:sz="0" w:space="0" w:color="auto"/>
                    <w:right w:val="none" w:sz="0" w:space="0" w:color="auto"/>
                  </w:divBdr>
                </w:div>
                <w:div w:id="193079516">
                  <w:marLeft w:val="640"/>
                  <w:marRight w:val="0"/>
                  <w:marTop w:val="0"/>
                  <w:marBottom w:val="0"/>
                  <w:divBdr>
                    <w:top w:val="none" w:sz="0" w:space="0" w:color="auto"/>
                    <w:left w:val="none" w:sz="0" w:space="0" w:color="auto"/>
                    <w:bottom w:val="none" w:sz="0" w:space="0" w:color="auto"/>
                    <w:right w:val="none" w:sz="0" w:space="0" w:color="auto"/>
                  </w:divBdr>
                </w:div>
                <w:div w:id="50539251">
                  <w:marLeft w:val="640"/>
                  <w:marRight w:val="0"/>
                  <w:marTop w:val="0"/>
                  <w:marBottom w:val="0"/>
                  <w:divBdr>
                    <w:top w:val="none" w:sz="0" w:space="0" w:color="auto"/>
                    <w:left w:val="none" w:sz="0" w:space="0" w:color="auto"/>
                    <w:bottom w:val="none" w:sz="0" w:space="0" w:color="auto"/>
                    <w:right w:val="none" w:sz="0" w:space="0" w:color="auto"/>
                  </w:divBdr>
                </w:div>
                <w:div w:id="943616461">
                  <w:marLeft w:val="640"/>
                  <w:marRight w:val="0"/>
                  <w:marTop w:val="0"/>
                  <w:marBottom w:val="0"/>
                  <w:divBdr>
                    <w:top w:val="none" w:sz="0" w:space="0" w:color="auto"/>
                    <w:left w:val="none" w:sz="0" w:space="0" w:color="auto"/>
                    <w:bottom w:val="none" w:sz="0" w:space="0" w:color="auto"/>
                    <w:right w:val="none" w:sz="0" w:space="0" w:color="auto"/>
                  </w:divBdr>
                </w:div>
                <w:div w:id="1553035530">
                  <w:marLeft w:val="640"/>
                  <w:marRight w:val="0"/>
                  <w:marTop w:val="0"/>
                  <w:marBottom w:val="0"/>
                  <w:divBdr>
                    <w:top w:val="none" w:sz="0" w:space="0" w:color="auto"/>
                    <w:left w:val="none" w:sz="0" w:space="0" w:color="auto"/>
                    <w:bottom w:val="none" w:sz="0" w:space="0" w:color="auto"/>
                    <w:right w:val="none" w:sz="0" w:space="0" w:color="auto"/>
                  </w:divBdr>
                </w:div>
                <w:div w:id="1015229427">
                  <w:marLeft w:val="640"/>
                  <w:marRight w:val="0"/>
                  <w:marTop w:val="0"/>
                  <w:marBottom w:val="0"/>
                  <w:divBdr>
                    <w:top w:val="none" w:sz="0" w:space="0" w:color="auto"/>
                    <w:left w:val="none" w:sz="0" w:space="0" w:color="auto"/>
                    <w:bottom w:val="none" w:sz="0" w:space="0" w:color="auto"/>
                    <w:right w:val="none" w:sz="0" w:space="0" w:color="auto"/>
                  </w:divBdr>
                </w:div>
                <w:div w:id="701368546">
                  <w:marLeft w:val="640"/>
                  <w:marRight w:val="0"/>
                  <w:marTop w:val="0"/>
                  <w:marBottom w:val="0"/>
                  <w:divBdr>
                    <w:top w:val="none" w:sz="0" w:space="0" w:color="auto"/>
                    <w:left w:val="none" w:sz="0" w:space="0" w:color="auto"/>
                    <w:bottom w:val="none" w:sz="0" w:space="0" w:color="auto"/>
                    <w:right w:val="none" w:sz="0" w:space="0" w:color="auto"/>
                  </w:divBdr>
                </w:div>
                <w:div w:id="1310090528">
                  <w:marLeft w:val="640"/>
                  <w:marRight w:val="0"/>
                  <w:marTop w:val="0"/>
                  <w:marBottom w:val="0"/>
                  <w:divBdr>
                    <w:top w:val="none" w:sz="0" w:space="0" w:color="auto"/>
                    <w:left w:val="none" w:sz="0" w:space="0" w:color="auto"/>
                    <w:bottom w:val="none" w:sz="0" w:space="0" w:color="auto"/>
                    <w:right w:val="none" w:sz="0" w:space="0" w:color="auto"/>
                  </w:divBdr>
                </w:div>
                <w:div w:id="891162303">
                  <w:marLeft w:val="640"/>
                  <w:marRight w:val="0"/>
                  <w:marTop w:val="0"/>
                  <w:marBottom w:val="0"/>
                  <w:divBdr>
                    <w:top w:val="none" w:sz="0" w:space="0" w:color="auto"/>
                    <w:left w:val="none" w:sz="0" w:space="0" w:color="auto"/>
                    <w:bottom w:val="none" w:sz="0" w:space="0" w:color="auto"/>
                    <w:right w:val="none" w:sz="0" w:space="0" w:color="auto"/>
                  </w:divBdr>
                </w:div>
                <w:div w:id="1079713841">
                  <w:marLeft w:val="640"/>
                  <w:marRight w:val="0"/>
                  <w:marTop w:val="0"/>
                  <w:marBottom w:val="0"/>
                  <w:divBdr>
                    <w:top w:val="none" w:sz="0" w:space="0" w:color="auto"/>
                    <w:left w:val="none" w:sz="0" w:space="0" w:color="auto"/>
                    <w:bottom w:val="none" w:sz="0" w:space="0" w:color="auto"/>
                    <w:right w:val="none" w:sz="0" w:space="0" w:color="auto"/>
                  </w:divBdr>
                </w:div>
                <w:div w:id="237251049">
                  <w:marLeft w:val="640"/>
                  <w:marRight w:val="0"/>
                  <w:marTop w:val="0"/>
                  <w:marBottom w:val="0"/>
                  <w:divBdr>
                    <w:top w:val="none" w:sz="0" w:space="0" w:color="auto"/>
                    <w:left w:val="none" w:sz="0" w:space="0" w:color="auto"/>
                    <w:bottom w:val="none" w:sz="0" w:space="0" w:color="auto"/>
                    <w:right w:val="none" w:sz="0" w:space="0" w:color="auto"/>
                  </w:divBdr>
                </w:div>
                <w:div w:id="1724520592">
                  <w:marLeft w:val="640"/>
                  <w:marRight w:val="0"/>
                  <w:marTop w:val="0"/>
                  <w:marBottom w:val="0"/>
                  <w:divBdr>
                    <w:top w:val="none" w:sz="0" w:space="0" w:color="auto"/>
                    <w:left w:val="none" w:sz="0" w:space="0" w:color="auto"/>
                    <w:bottom w:val="none" w:sz="0" w:space="0" w:color="auto"/>
                    <w:right w:val="none" w:sz="0" w:space="0" w:color="auto"/>
                  </w:divBdr>
                </w:div>
                <w:div w:id="1790584549">
                  <w:marLeft w:val="640"/>
                  <w:marRight w:val="0"/>
                  <w:marTop w:val="0"/>
                  <w:marBottom w:val="0"/>
                  <w:divBdr>
                    <w:top w:val="none" w:sz="0" w:space="0" w:color="auto"/>
                    <w:left w:val="none" w:sz="0" w:space="0" w:color="auto"/>
                    <w:bottom w:val="none" w:sz="0" w:space="0" w:color="auto"/>
                    <w:right w:val="none" w:sz="0" w:space="0" w:color="auto"/>
                  </w:divBdr>
                </w:div>
                <w:div w:id="818839450">
                  <w:marLeft w:val="640"/>
                  <w:marRight w:val="0"/>
                  <w:marTop w:val="0"/>
                  <w:marBottom w:val="0"/>
                  <w:divBdr>
                    <w:top w:val="none" w:sz="0" w:space="0" w:color="auto"/>
                    <w:left w:val="none" w:sz="0" w:space="0" w:color="auto"/>
                    <w:bottom w:val="none" w:sz="0" w:space="0" w:color="auto"/>
                    <w:right w:val="none" w:sz="0" w:space="0" w:color="auto"/>
                  </w:divBdr>
                </w:div>
                <w:div w:id="1707439289">
                  <w:marLeft w:val="640"/>
                  <w:marRight w:val="0"/>
                  <w:marTop w:val="0"/>
                  <w:marBottom w:val="0"/>
                  <w:divBdr>
                    <w:top w:val="none" w:sz="0" w:space="0" w:color="auto"/>
                    <w:left w:val="none" w:sz="0" w:space="0" w:color="auto"/>
                    <w:bottom w:val="none" w:sz="0" w:space="0" w:color="auto"/>
                    <w:right w:val="none" w:sz="0" w:space="0" w:color="auto"/>
                  </w:divBdr>
                </w:div>
                <w:div w:id="301734990">
                  <w:marLeft w:val="640"/>
                  <w:marRight w:val="0"/>
                  <w:marTop w:val="0"/>
                  <w:marBottom w:val="0"/>
                  <w:divBdr>
                    <w:top w:val="none" w:sz="0" w:space="0" w:color="auto"/>
                    <w:left w:val="none" w:sz="0" w:space="0" w:color="auto"/>
                    <w:bottom w:val="none" w:sz="0" w:space="0" w:color="auto"/>
                    <w:right w:val="none" w:sz="0" w:space="0" w:color="auto"/>
                  </w:divBdr>
                </w:div>
                <w:div w:id="1733695835">
                  <w:marLeft w:val="640"/>
                  <w:marRight w:val="0"/>
                  <w:marTop w:val="0"/>
                  <w:marBottom w:val="0"/>
                  <w:divBdr>
                    <w:top w:val="none" w:sz="0" w:space="0" w:color="auto"/>
                    <w:left w:val="none" w:sz="0" w:space="0" w:color="auto"/>
                    <w:bottom w:val="none" w:sz="0" w:space="0" w:color="auto"/>
                    <w:right w:val="none" w:sz="0" w:space="0" w:color="auto"/>
                  </w:divBdr>
                </w:div>
                <w:div w:id="1516728761">
                  <w:marLeft w:val="640"/>
                  <w:marRight w:val="0"/>
                  <w:marTop w:val="0"/>
                  <w:marBottom w:val="0"/>
                  <w:divBdr>
                    <w:top w:val="none" w:sz="0" w:space="0" w:color="auto"/>
                    <w:left w:val="none" w:sz="0" w:space="0" w:color="auto"/>
                    <w:bottom w:val="none" w:sz="0" w:space="0" w:color="auto"/>
                    <w:right w:val="none" w:sz="0" w:space="0" w:color="auto"/>
                  </w:divBdr>
                </w:div>
                <w:div w:id="1733772096">
                  <w:marLeft w:val="640"/>
                  <w:marRight w:val="0"/>
                  <w:marTop w:val="0"/>
                  <w:marBottom w:val="0"/>
                  <w:divBdr>
                    <w:top w:val="none" w:sz="0" w:space="0" w:color="auto"/>
                    <w:left w:val="none" w:sz="0" w:space="0" w:color="auto"/>
                    <w:bottom w:val="none" w:sz="0" w:space="0" w:color="auto"/>
                    <w:right w:val="none" w:sz="0" w:space="0" w:color="auto"/>
                  </w:divBdr>
                </w:div>
                <w:div w:id="183402054">
                  <w:marLeft w:val="640"/>
                  <w:marRight w:val="0"/>
                  <w:marTop w:val="0"/>
                  <w:marBottom w:val="0"/>
                  <w:divBdr>
                    <w:top w:val="none" w:sz="0" w:space="0" w:color="auto"/>
                    <w:left w:val="none" w:sz="0" w:space="0" w:color="auto"/>
                    <w:bottom w:val="none" w:sz="0" w:space="0" w:color="auto"/>
                    <w:right w:val="none" w:sz="0" w:space="0" w:color="auto"/>
                  </w:divBdr>
                </w:div>
                <w:div w:id="1889949763">
                  <w:marLeft w:val="640"/>
                  <w:marRight w:val="0"/>
                  <w:marTop w:val="0"/>
                  <w:marBottom w:val="0"/>
                  <w:divBdr>
                    <w:top w:val="none" w:sz="0" w:space="0" w:color="auto"/>
                    <w:left w:val="none" w:sz="0" w:space="0" w:color="auto"/>
                    <w:bottom w:val="none" w:sz="0" w:space="0" w:color="auto"/>
                    <w:right w:val="none" w:sz="0" w:space="0" w:color="auto"/>
                  </w:divBdr>
                </w:div>
                <w:div w:id="726874941">
                  <w:marLeft w:val="640"/>
                  <w:marRight w:val="0"/>
                  <w:marTop w:val="0"/>
                  <w:marBottom w:val="0"/>
                  <w:divBdr>
                    <w:top w:val="none" w:sz="0" w:space="0" w:color="auto"/>
                    <w:left w:val="none" w:sz="0" w:space="0" w:color="auto"/>
                    <w:bottom w:val="none" w:sz="0" w:space="0" w:color="auto"/>
                    <w:right w:val="none" w:sz="0" w:space="0" w:color="auto"/>
                  </w:divBdr>
                </w:div>
                <w:div w:id="917593519">
                  <w:marLeft w:val="640"/>
                  <w:marRight w:val="0"/>
                  <w:marTop w:val="0"/>
                  <w:marBottom w:val="0"/>
                  <w:divBdr>
                    <w:top w:val="none" w:sz="0" w:space="0" w:color="auto"/>
                    <w:left w:val="none" w:sz="0" w:space="0" w:color="auto"/>
                    <w:bottom w:val="none" w:sz="0" w:space="0" w:color="auto"/>
                    <w:right w:val="none" w:sz="0" w:space="0" w:color="auto"/>
                  </w:divBdr>
                </w:div>
                <w:div w:id="408429686">
                  <w:marLeft w:val="640"/>
                  <w:marRight w:val="0"/>
                  <w:marTop w:val="0"/>
                  <w:marBottom w:val="0"/>
                  <w:divBdr>
                    <w:top w:val="none" w:sz="0" w:space="0" w:color="auto"/>
                    <w:left w:val="none" w:sz="0" w:space="0" w:color="auto"/>
                    <w:bottom w:val="none" w:sz="0" w:space="0" w:color="auto"/>
                    <w:right w:val="none" w:sz="0" w:space="0" w:color="auto"/>
                  </w:divBdr>
                </w:div>
                <w:div w:id="1674721634">
                  <w:marLeft w:val="640"/>
                  <w:marRight w:val="0"/>
                  <w:marTop w:val="0"/>
                  <w:marBottom w:val="0"/>
                  <w:divBdr>
                    <w:top w:val="none" w:sz="0" w:space="0" w:color="auto"/>
                    <w:left w:val="none" w:sz="0" w:space="0" w:color="auto"/>
                    <w:bottom w:val="none" w:sz="0" w:space="0" w:color="auto"/>
                    <w:right w:val="none" w:sz="0" w:space="0" w:color="auto"/>
                  </w:divBdr>
                </w:div>
                <w:div w:id="1991908070">
                  <w:marLeft w:val="640"/>
                  <w:marRight w:val="0"/>
                  <w:marTop w:val="0"/>
                  <w:marBottom w:val="0"/>
                  <w:divBdr>
                    <w:top w:val="none" w:sz="0" w:space="0" w:color="auto"/>
                    <w:left w:val="none" w:sz="0" w:space="0" w:color="auto"/>
                    <w:bottom w:val="none" w:sz="0" w:space="0" w:color="auto"/>
                    <w:right w:val="none" w:sz="0" w:space="0" w:color="auto"/>
                  </w:divBdr>
                </w:div>
                <w:div w:id="1922443577">
                  <w:marLeft w:val="640"/>
                  <w:marRight w:val="0"/>
                  <w:marTop w:val="0"/>
                  <w:marBottom w:val="0"/>
                  <w:divBdr>
                    <w:top w:val="none" w:sz="0" w:space="0" w:color="auto"/>
                    <w:left w:val="none" w:sz="0" w:space="0" w:color="auto"/>
                    <w:bottom w:val="none" w:sz="0" w:space="0" w:color="auto"/>
                    <w:right w:val="none" w:sz="0" w:space="0" w:color="auto"/>
                  </w:divBdr>
                </w:div>
              </w:divsChild>
            </w:div>
            <w:div w:id="93550200">
              <w:marLeft w:val="0"/>
              <w:marRight w:val="0"/>
              <w:marTop w:val="0"/>
              <w:marBottom w:val="0"/>
              <w:divBdr>
                <w:top w:val="none" w:sz="0" w:space="0" w:color="auto"/>
                <w:left w:val="none" w:sz="0" w:space="0" w:color="auto"/>
                <w:bottom w:val="none" w:sz="0" w:space="0" w:color="auto"/>
                <w:right w:val="none" w:sz="0" w:space="0" w:color="auto"/>
              </w:divBdr>
              <w:divsChild>
                <w:div w:id="852380442">
                  <w:marLeft w:val="640"/>
                  <w:marRight w:val="0"/>
                  <w:marTop w:val="0"/>
                  <w:marBottom w:val="0"/>
                  <w:divBdr>
                    <w:top w:val="none" w:sz="0" w:space="0" w:color="auto"/>
                    <w:left w:val="none" w:sz="0" w:space="0" w:color="auto"/>
                    <w:bottom w:val="none" w:sz="0" w:space="0" w:color="auto"/>
                    <w:right w:val="none" w:sz="0" w:space="0" w:color="auto"/>
                  </w:divBdr>
                </w:div>
                <w:div w:id="1143161593">
                  <w:marLeft w:val="640"/>
                  <w:marRight w:val="0"/>
                  <w:marTop w:val="0"/>
                  <w:marBottom w:val="0"/>
                  <w:divBdr>
                    <w:top w:val="none" w:sz="0" w:space="0" w:color="auto"/>
                    <w:left w:val="none" w:sz="0" w:space="0" w:color="auto"/>
                    <w:bottom w:val="none" w:sz="0" w:space="0" w:color="auto"/>
                    <w:right w:val="none" w:sz="0" w:space="0" w:color="auto"/>
                  </w:divBdr>
                </w:div>
                <w:div w:id="1453018352">
                  <w:marLeft w:val="640"/>
                  <w:marRight w:val="0"/>
                  <w:marTop w:val="0"/>
                  <w:marBottom w:val="0"/>
                  <w:divBdr>
                    <w:top w:val="none" w:sz="0" w:space="0" w:color="auto"/>
                    <w:left w:val="none" w:sz="0" w:space="0" w:color="auto"/>
                    <w:bottom w:val="none" w:sz="0" w:space="0" w:color="auto"/>
                    <w:right w:val="none" w:sz="0" w:space="0" w:color="auto"/>
                  </w:divBdr>
                </w:div>
                <w:div w:id="981346150">
                  <w:marLeft w:val="640"/>
                  <w:marRight w:val="0"/>
                  <w:marTop w:val="0"/>
                  <w:marBottom w:val="0"/>
                  <w:divBdr>
                    <w:top w:val="none" w:sz="0" w:space="0" w:color="auto"/>
                    <w:left w:val="none" w:sz="0" w:space="0" w:color="auto"/>
                    <w:bottom w:val="none" w:sz="0" w:space="0" w:color="auto"/>
                    <w:right w:val="none" w:sz="0" w:space="0" w:color="auto"/>
                  </w:divBdr>
                </w:div>
                <w:div w:id="2037197997">
                  <w:marLeft w:val="640"/>
                  <w:marRight w:val="0"/>
                  <w:marTop w:val="0"/>
                  <w:marBottom w:val="0"/>
                  <w:divBdr>
                    <w:top w:val="none" w:sz="0" w:space="0" w:color="auto"/>
                    <w:left w:val="none" w:sz="0" w:space="0" w:color="auto"/>
                    <w:bottom w:val="none" w:sz="0" w:space="0" w:color="auto"/>
                    <w:right w:val="none" w:sz="0" w:space="0" w:color="auto"/>
                  </w:divBdr>
                </w:div>
                <w:div w:id="2094621151">
                  <w:marLeft w:val="640"/>
                  <w:marRight w:val="0"/>
                  <w:marTop w:val="0"/>
                  <w:marBottom w:val="0"/>
                  <w:divBdr>
                    <w:top w:val="none" w:sz="0" w:space="0" w:color="auto"/>
                    <w:left w:val="none" w:sz="0" w:space="0" w:color="auto"/>
                    <w:bottom w:val="none" w:sz="0" w:space="0" w:color="auto"/>
                    <w:right w:val="none" w:sz="0" w:space="0" w:color="auto"/>
                  </w:divBdr>
                </w:div>
                <w:div w:id="1353803468">
                  <w:marLeft w:val="640"/>
                  <w:marRight w:val="0"/>
                  <w:marTop w:val="0"/>
                  <w:marBottom w:val="0"/>
                  <w:divBdr>
                    <w:top w:val="none" w:sz="0" w:space="0" w:color="auto"/>
                    <w:left w:val="none" w:sz="0" w:space="0" w:color="auto"/>
                    <w:bottom w:val="none" w:sz="0" w:space="0" w:color="auto"/>
                    <w:right w:val="none" w:sz="0" w:space="0" w:color="auto"/>
                  </w:divBdr>
                </w:div>
                <w:div w:id="1449816816">
                  <w:marLeft w:val="640"/>
                  <w:marRight w:val="0"/>
                  <w:marTop w:val="0"/>
                  <w:marBottom w:val="0"/>
                  <w:divBdr>
                    <w:top w:val="none" w:sz="0" w:space="0" w:color="auto"/>
                    <w:left w:val="none" w:sz="0" w:space="0" w:color="auto"/>
                    <w:bottom w:val="none" w:sz="0" w:space="0" w:color="auto"/>
                    <w:right w:val="none" w:sz="0" w:space="0" w:color="auto"/>
                  </w:divBdr>
                </w:div>
                <w:div w:id="2518648">
                  <w:marLeft w:val="640"/>
                  <w:marRight w:val="0"/>
                  <w:marTop w:val="0"/>
                  <w:marBottom w:val="0"/>
                  <w:divBdr>
                    <w:top w:val="none" w:sz="0" w:space="0" w:color="auto"/>
                    <w:left w:val="none" w:sz="0" w:space="0" w:color="auto"/>
                    <w:bottom w:val="none" w:sz="0" w:space="0" w:color="auto"/>
                    <w:right w:val="none" w:sz="0" w:space="0" w:color="auto"/>
                  </w:divBdr>
                </w:div>
                <w:div w:id="456408891">
                  <w:marLeft w:val="640"/>
                  <w:marRight w:val="0"/>
                  <w:marTop w:val="0"/>
                  <w:marBottom w:val="0"/>
                  <w:divBdr>
                    <w:top w:val="none" w:sz="0" w:space="0" w:color="auto"/>
                    <w:left w:val="none" w:sz="0" w:space="0" w:color="auto"/>
                    <w:bottom w:val="none" w:sz="0" w:space="0" w:color="auto"/>
                    <w:right w:val="none" w:sz="0" w:space="0" w:color="auto"/>
                  </w:divBdr>
                </w:div>
                <w:div w:id="1142388250">
                  <w:marLeft w:val="640"/>
                  <w:marRight w:val="0"/>
                  <w:marTop w:val="0"/>
                  <w:marBottom w:val="0"/>
                  <w:divBdr>
                    <w:top w:val="none" w:sz="0" w:space="0" w:color="auto"/>
                    <w:left w:val="none" w:sz="0" w:space="0" w:color="auto"/>
                    <w:bottom w:val="none" w:sz="0" w:space="0" w:color="auto"/>
                    <w:right w:val="none" w:sz="0" w:space="0" w:color="auto"/>
                  </w:divBdr>
                </w:div>
                <w:div w:id="1568759432">
                  <w:marLeft w:val="640"/>
                  <w:marRight w:val="0"/>
                  <w:marTop w:val="0"/>
                  <w:marBottom w:val="0"/>
                  <w:divBdr>
                    <w:top w:val="none" w:sz="0" w:space="0" w:color="auto"/>
                    <w:left w:val="none" w:sz="0" w:space="0" w:color="auto"/>
                    <w:bottom w:val="none" w:sz="0" w:space="0" w:color="auto"/>
                    <w:right w:val="none" w:sz="0" w:space="0" w:color="auto"/>
                  </w:divBdr>
                </w:div>
                <w:div w:id="545144334">
                  <w:marLeft w:val="640"/>
                  <w:marRight w:val="0"/>
                  <w:marTop w:val="0"/>
                  <w:marBottom w:val="0"/>
                  <w:divBdr>
                    <w:top w:val="none" w:sz="0" w:space="0" w:color="auto"/>
                    <w:left w:val="none" w:sz="0" w:space="0" w:color="auto"/>
                    <w:bottom w:val="none" w:sz="0" w:space="0" w:color="auto"/>
                    <w:right w:val="none" w:sz="0" w:space="0" w:color="auto"/>
                  </w:divBdr>
                </w:div>
                <w:div w:id="1244607045">
                  <w:marLeft w:val="640"/>
                  <w:marRight w:val="0"/>
                  <w:marTop w:val="0"/>
                  <w:marBottom w:val="0"/>
                  <w:divBdr>
                    <w:top w:val="none" w:sz="0" w:space="0" w:color="auto"/>
                    <w:left w:val="none" w:sz="0" w:space="0" w:color="auto"/>
                    <w:bottom w:val="none" w:sz="0" w:space="0" w:color="auto"/>
                    <w:right w:val="none" w:sz="0" w:space="0" w:color="auto"/>
                  </w:divBdr>
                </w:div>
                <w:div w:id="602342174">
                  <w:marLeft w:val="640"/>
                  <w:marRight w:val="0"/>
                  <w:marTop w:val="0"/>
                  <w:marBottom w:val="0"/>
                  <w:divBdr>
                    <w:top w:val="none" w:sz="0" w:space="0" w:color="auto"/>
                    <w:left w:val="none" w:sz="0" w:space="0" w:color="auto"/>
                    <w:bottom w:val="none" w:sz="0" w:space="0" w:color="auto"/>
                    <w:right w:val="none" w:sz="0" w:space="0" w:color="auto"/>
                  </w:divBdr>
                </w:div>
                <w:div w:id="478689744">
                  <w:marLeft w:val="640"/>
                  <w:marRight w:val="0"/>
                  <w:marTop w:val="0"/>
                  <w:marBottom w:val="0"/>
                  <w:divBdr>
                    <w:top w:val="none" w:sz="0" w:space="0" w:color="auto"/>
                    <w:left w:val="none" w:sz="0" w:space="0" w:color="auto"/>
                    <w:bottom w:val="none" w:sz="0" w:space="0" w:color="auto"/>
                    <w:right w:val="none" w:sz="0" w:space="0" w:color="auto"/>
                  </w:divBdr>
                </w:div>
                <w:div w:id="2063868447">
                  <w:marLeft w:val="640"/>
                  <w:marRight w:val="0"/>
                  <w:marTop w:val="0"/>
                  <w:marBottom w:val="0"/>
                  <w:divBdr>
                    <w:top w:val="none" w:sz="0" w:space="0" w:color="auto"/>
                    <w:left w:val="none" w:sz="0" w:space="0" w:color="auto"/>
                    <w:bottom w:val="none" w:sz="0" w:space="0" w:color="auto"/>
                    <w:right w:val="none" w:sz="0" w:space="0" w:color="auto"/>
                  </w:divBdr>
                </w:div>
                <w:div w:id="198787763">
                  <w:marLeft w:val="640"/>
                  <w:marRight w:val="0"/>
                  <w:marTop w:val="0"/>
                  <w:marBottom w:val="0"/>
                  <w:divBdr>
                    <w:top w:val="none" w:sz="0" w:space="0" w:color="auto"/>
                    <w:left w:val="none" w:sz="0" w:space="0" w:color="auto"/>
                    <w:bottom w:val="none" w:sz="0" w:space="0" w:color="auto"/>
                    <w:right w:val="none" w:sz="0" w:space="0" w:color="auto"/>
                  </w:divBdr>
                </w:div>
                <w:div w:id="1657341669">
                  <w:marLeft w:val="640"/>
                  <w:marRight w:val="0"/>
                  <w:marTop w:val="0"/>
                  <w:marBottom w:val="0"/>
                  <w:divBdr>
                    <w:top w:val="none" w:sz="0" w:space="0" w:color="auto"/>
                    <w:left w:val="none" w:sz="0" w:space="0" w:color="auto"/>
                    <w:bottom w:val="none" w:sz="0" w:space="0" w:color="auto"/>
                    <w:right w:val="none" w:sz="0" w:space="0" w:color="auto"/>
                  </w:divBdr>
                </w:div>
                <w:div w:id="2137141656">
                  <w:marLeft w:val="640"/>
                  <w:marRight w:val="0"/>
                  <w:marTop w:val="0"/>
                  <w:marBottom w:val="0"/>
                  <w:divBdr>
                    <w:top w:val="none" w:sz="0" w:space="0" w:color="auto"/>
                    <w:left w:val="none" w:sz="0" w:space="0" w:color="auto"/>
                    <w:bottom w:val="none" w:sz="0" w:space="0" w:color="auto"/>
                    <w:right w:val="none" w:sz="0" w:space="0" w:color="auto"/>
                  </w:divBdr>
                </w:div>
                <w:div w:id="471217209">
                  <w:marLeft w:val="640"/>
                  <w:marRight w:val="0"/>
                  <w:marTop w:val="0"/>
                  <w:marBottom w:val="0"/>
                  <w:divBdr>
                    <w:top w:val="none" w:sz="0" w:space="0" w:color="auto"/>
                    <w:left w:val="none" w:sz="0" w:space="0" w:color="auto"/>
                    <w:bottom w:val="none" w:sz="0" w:space="0" w:color="auto"/>
                    <w:right w:val="none" w:sz="0" w:space="0" w:color="auto"/>
                  </w:divBdr>
                </w:div>
                <w:div w:id="152836216">
                  <w:marLeft w:val="640"/>
                  <w:marRight w:val="0"/>
                  <w:marTop w:val="0"/>
                  <w:marBottom w:val="0"/>
                  <w:divBdr>
                    <w:top w:val="none" w:sz="0" w:space="0" w:color="auto"/>
                    <w:left w:val="none" w:sz="0" w:space="0" w:color="auto"/>
                    <w:bottom w:val="none" w:sz="0" w:space="0" w:color="auto"/>
                    <w:right w:val="none" w:sz="0" w:space="0" w:color="auto"/>
                  </w:divBdr>
                </w:div>
                <w:div w:id="1381829788">
                  <w:marLeft w:val="640"/>
                  <w:marRight w:val="0"/>
                  <w:marTop w:val="0"/>
                  <w:marBottom w:val="0"/>
                  <w:divBdr>
                    <w:top w:val="none" w:sz="0" w:space="0" w:color="auto"/>
                    <w:left w:val="none" w:sz="0" w:space="0" w:color="auto"/>
                    <w:bottom w:val="none" w:sz="0" w:space="0" w:color="auto"/>
                    <w:right w:val="none" w:sz="0" w:space="0" w:color="auto"/>
                  </w:divBdr>
                </w:div>
                <w:div w:id="1443383173">
                  <w:marLeft w:val="640"/>
                  <w:marRight w:val="0"/>
                  <w:marTop w:val="0"/>
                  <w:marBottom w:val="0"/>
                  <w:divBdr>
                    <w:top w:val="none" w:sz="0" w:space="0" w:color="auto"/>
                    <w:left w:val="none" w:sz="0" w:space="0" w:color="auto"/>
                    <w:bottom w:val="none" w:sz="0" w:space="0" w:color="auto"/>
                    <w:right w:val="none" w:sz="0" w:space="0" w:color="auto"/>
                  </w:divBdr>
                </w:div>
                <w:div w:id="1440562827">
                  <w:marLeft w:val="640"/>
                  <w:marRight w:val="0"/>
                  <w:marTop w:val="0"/>
                  <w:marBottom w:val="0"/>
                  <w:divBdr>
                    <w:top w:val="none" w:sz="0" w:space="0" w:color="auto"/>
                    <w:left w:val="none" w:sz="0" w:space="0" w:color="auto"/>
                    <w:bottom w:val="none" w:sz="0" w:space="0" w:color="auto"/>
                    <w:right w:val="none" w:sz="0" w:space="0" w:color="auto"/>
                  </w:divBdr>
                </w:div>
                <w:div w:id="99840786">
                  <w:marLeft w:val="640"/>
                  <w:marRight w:val="0"/>
                  <w:marTop w:val="0"/>
                  <w:marBottom w:val="0"/>
                  <w:divBdr>
                    <w:top w:val="none" w:sz="0" w:space="0" w:color="auto"/>
                    <w:left w:val="none" w:sz="0" w:space="0" w:color="auto"/>
                    <w:bottom w:val="none" w:sz="0" w:space="0" w:color="auto"/>
                    <w:right w:val="none" w:sz="0" w:space="0" w:color="auto"/>
                  </w:divBdr>
                </w:div>
                <w:div w:id="419715438">
                  <w:marLeft w:val="640"/>
                  <w:marRight w:val="0"/>
                  <w:marTop w:val="0"/>
                  <w:marBottom w:val="0"/>
                  <w:divBdr>
                    <w:top w:val="none" w:sz="0" w:space="0" w:color="auto"/>
                    <w:left w:val="none" w:sz="0" w:space="0" w:color="auto"/>
                    <w:bottom w:val="none" w:sz="0" w:space="0" w:color="auto"/>
                    <w:right w:val="none" w:sz="0" w:space="0" w:color="auto"/>
                  </w:divBdr>
                </w:div>
                <w:div w:id="2033415003">
                  <w:marLeft w:val="640"/>
                  <w:marRight w:val="0"/>
                  <w:marTop w:val="0"/>
                  <w:marBottom w:val="0"/>
                  <w:divBdr>
                    <w:top w:val="none" w:sz="0" w:space="0" w:color="auto"/>
                    <w:left w:val="none" w:sz="0" w:space="0" w:color="auto"/>
                    <w:bottom w:val="none" w:sz="0" w:space="0" w:color="auto"/>
                    <w:right w:val="none" w:sz="0" w:space="0" w:color="auto"/>
                  </w:divBdr>
                </w:div>
                <w:div w:id="55666591">
                  <w:marLeft w:val="640"/>
                  <w:marRight w:val="0"/>
                  <w:marTop w:val="0"/>
                  <w:marBottom w:val="0"/>
                  <w:divBdr>
                    <w:top w:val="none" w:sz="0" w:space="0" w:color="auto"/>
                    <w:left w:val="none" w:sz="0" w:space="0" w:color="auto"/>
                    <w:bottom w:val="none" w:sz="0" w:space="0" w:color="auto"/>
                    <w:right w:val="none" w:sz="0" w:space="0" w:color="auto"/>
                  </w:divBdr>
                </w:div>
                <w:div w:id="2007856039">
                  <w:marLeft w:val="640"/>
                  <w:marRight w:val="0"/>
                  <w:marTop w:val="0"/>
                  <w:marBottom w:val="0"/>
                  <w:divBdr>
                    <w:top w:val="none" w:sz="0" w:space="0" w:color="auto"/>
                    <w:left w:val="none" w:sz="0" w:space="0" w:color="auto"/>
                    <w:bottom w:val="none" w:sz="0" w:space="0" w:color="auto"/>
                    <w:right w:val="none" w:sz="0" w:space="0" w:color="auto"/>
                  </w:divBdr>
                </w:div>
                <w:div w:id="1853379308">
                  <w:marLeft w:val="640"/>
                  <w:marRight w:val="0"/>
                  <w:marTop w:val="0"/>
                  <w:marBottom w:val="0"/>
                  <w:divBdr>
                    <w:top w:val="none" w:sz="0" w:space="0" w:color="auto"/>
                    <w:left w:val="none" w:sz="0" w:space="0" w:color="auto"/>
                    <w:bottom w:val="none" w:sz="0" w:space="0" w:color="auto"/>
                    <w:right w:val="none" w:sz="0" w:space="0" w:color="auto"/>
                  </w:divBdr>
                </w:div>
                <w:div w:id="1304652078">
                  <w:marLeft w:val="640"/>
                  <w:marRight w:val="0"/>
                  <w:marTop w:val="0"/>
                  <w:marBottom w:val="0"/>
                  <w:divBdr>
                    <w:top w:val="none" w:sz="0" w:space="0" w:color="auto"/>
                    <w:left w:val="none" w:sz="0" w:space="0" w:color="auto"/>
                    <w:bottom w:val="none" w:sz="0" w:space="0" w:color="auto"/>
                    <w:right w:val="none" w:sz="0" w:space="0" w:color="auto"/>
                  </w:divBdr>
                </w:div>
                <w:div w:id="1127235266">
                  <w:marLeft w:val="640"/>
                  <w:marRight w:val="0"/>
                  <w:marTop w:val="0"/>
                  <w:marBottom w:val="0"/>
                  <w:divBdr>
                    <w:top w:val="none" w:sz="0" w:space="0" w:color="auto"/>
                    <w:left w:val="none" w:sz="0" w:space="0" w:color="auto"/>
                    <w:bottom w:val="none" w:sz="0" w:space="0" w:color="auto"/>
                    <w:right w:val="none" w:sz="0" w:space="0" w:color="auto"/>
                  </w:divBdr>
                </w:div>
                <w:div w:id="773399954">
                  <w:marLeft w:val="640"/>
                  <w:marRight w:val="0"/>
                  <w:marTop w:val="0"/>
                  <w:marBottom w:val="0"/>
                  <w:divBdr>
                    <w:top w:val="none" w:sz="0" w:space="0" w:color="auto"/>
                    <w:left w:val="none" w:sz="0" w:space="0" w:color="auto"/>
                    <w:bottom w:val="none" w:sz="0" w:space="0" w:color="auto"/>
                    <w:right w:val="none" w:sz="0" w:space="0" w:color="auto"/>
                  </w:divBdr>
                </w:div>
                <w:div w:id="1689793987">
                  <w:marLeft w:val="640"/>
                  <w:marRight w:val="0"/>
                  <w:marTop w:val="0"/>
                  <w:marBottom w:val="0"/>
                  <w:divBdr>
                    <w:top w:val="none" w:sz="0" w:space="0" w:color="auto"/>
                    <w:left w:val="none" w:sz="0" w:space="0" w:color="auto"/>
                    <w:bottom w:val="none" w:sz="0" w:space="0" w:color="auto"/>
                    <w:right w:val="none" w:sz="0" w:space="0" w:color="auto"/>
                  </w:divBdr>
                </w:div>
                <w:div w:id="245769382">
                  <w:marLeft w:val="640"/>
                  <w:marRight w:val="0"/>
                  <w:marTop w:val="0"/>
                  <w:marBottom w:val="0"/>
                  <w:divBdr>
                    <w:top w:val="none" w:sz="0" w:space="0" w:color="auto"/>
                    <w:left w:val="none" w:sz="0" w:space="0" w:color="auto"/>
                    <w:bottom w:val="none" w:sz="0" w:space="0" w:color="auto"/>
                    <w:right w:val="none" w:sz="0" w:space="0" w:color="auto"/>
                  </w:divBdr>
                </w:div>
                <w:div w:id="2009551574">
                  <w:marLeft w:val="640"/>
                  <w:marRight w:val="0"/>
                  <w:marTop w:val="0"/>
                  <w:marBottom w:val="0"/>
                  <w:divBdr>
                    <w:top w:val="none" w:sz="0" w:space="0" w:color="auto"/>
                    <w:left w:val="none" w:sz="0" w:space="0" w:color="auto"/>
                    <w:bottom w:val="none" w:sz="0" w:space="0" w:color="auto"/>
                    <w:right w:val="none" w:sz="0" w:space="0" w:color="auto"/>
                  </w:divBdr>
                </w:div>
                <w:div w:id="2030830369">
                  <w:marLeft w:val="640"/>
                  <w:marRight w:val="0"/>
                  <w:marTop w:val="0"/>
                  <w:marBottom w:val="0"/>
                  <w:divBdr>
                    <w:top w:val="none" w:sz="0" w:space="0" w:color="auto"/>
                    <w:left w:val="none" w:sz="0" w:space="0" w:color="auto"/>
                    <w:bottom w:val="none" w:sz="0" w:space="0" w:color="auto"/>
                    <w:right w:val="none" w:sz="0" w:space="0" w:color="auto"/>
                  </w:divBdr>
                </w:div>
                <w:div w:id="586311639">
                  <w:marLeft w:val="640"/>
                  <w:marRight w:val="0"/>
                  <w:marTop w:val="0"/>
                  <w:marBottom w:val="0"/>
                  <w:divBdr>
                    <w:top w:val="none" w:sz="0" w:space="0" w:color="auto"/>
                    <w:left w:val="none" w:sz="0" w:space="0" w:color="auto"/>
                    <w:bottom w:val="none" w:sz="0" w:space="0" w:color="auto"/>
                    <w:right w:val="none" w:sz="0" w:space="0" w:color="auto"/>
                  </w:divBdr>
                </w:div>
                <w:div w:id="1224607972">
                  <w:marLeft w:val="640"/>
                  <w:marRight w:val="0"/>
                  <w:marTop w:val="0"/>
                  <w:marBottom w:val="0"/>
                  <w:divBdr>
                    <w:top w:val="none" w:sz="0" w:space="0" w:color="auto"/>
                    <w:left w:val="none" w:sz="0" w:space="0" w:color="auto"/>
                    <w:bottom w:val="none" w:sz="0" w:space="0" w:color="auto"/>
                    <w:right w:val="none" w:sz="0" w:space="0" w:color="auto"/>
                  </w:divBdr>
                </w:div>
                <w:div w:id="233587732">
                  <w:marLeft w:val="640"/>
                  <w:marRight w:val="0"/>
                  <w:marTop w:val="0"/>
                  <w:marBottom w:val="0"/>
                  <w:divBdr>
                    <w:top w:val="none" w:sz="0" w:space="0" w:color="auto"/>
                    <w:left w:val="none" w:sz="0" w:space="0" w:color="auto"/>
                    <w:bottom w:val="none" w:sz="0" w:space="0" w:color="auto"/>
                    <w:right w:val="none" w:sz="0" w:space="0" w:color="auto"/>
                  </w:divBdr>
                </w:div>
                <w:div w:id="1173954333">
                  <w:marLeft w:val="640"/>
                  <w:marRight w:val="0"/>
                  <w:marTop w:val="0"/>
                  <w:marBottom w:val="0"/>
                  <w:divBdr>
                    <w:top w:val="none" w:sz="0" w:space="0" w:color="auto"/>
                    <w:left w:val="none" w:sz="0" w:space="0" w:color="auto"/>
                    <w:bottom w:val="none" w:sz="0" w:space="0" w:color="auto"/>
                    <w:right w:val="none" w:sz="0" w:space="0" w:color="auto"/>
                  </w:divBdr>
                </w:div>
                <w:div w:id="1016736495">
                  <w:marLeft w:val="640"/>
                  <w:marRight w:val="0"/>
                  <w:marTop w:val="0"/>
                  <w:marBottom w:val="0"/>
                  <w:divBdr>
                    <w:top w:val="none" w:sz="0" w:space="0" w:color="auto"/>
                    <w:left w:val="none" w:sz="0" w:space="0" w:color="auto"/>
                    <w:bottom w:val="none" w:sz="0" w:space="0" w:color="auto"/>
                    <w:right w:val="none" w:sz="0" w:space="0" w:color="auto"/>
                  </w:divBdr>
                </w:div>
                <w:div w:id="479031555">
                  <w:marLeft w:val="640"/>
                  <w:marRight w:val="0"/>
                  <w:marTop w:val="0"/>
                  <w:marBottom w:val="0"/>
                  <w:divBdr>
                    <w:top w:val="none" w:sz="0" w:space="0" w:color="auto"/>
                    <w:left w:val="none" w:sz="0" w:space="0" w:color="auto"/>
                    <w:bottom w:val="none" w:sz="0" w:space="0" w:color="auto"/>
                    <w:right w:val="none" w:sz="0" w:space="0" w:color="auto"/>
                  </w:divBdr>
                </w:div>
                <w:div w:id="380638773">
                  <w:marLeft w:val="640"/>
                  <w:marRight w:val="0"/>
                  <w:marTop w:val="0"/>
                  <w:marBottom w:val="0"/>
                  <w:divBdr>
                    <w:top w:val="none" w:sz="0" w:space="0" w:color="auto"/>
                    <w:left w:val="none" w:sz="0" w:space="0" w:color="auto"/>
                    <w:bottom w:val="none" w:sz="0" w:space="0" w:color="auto"/>
                    <w:right w:val="none" w:sz="0" w:space="0" w:color="auto"/>
                  </w:divBdr>
                </w:div>
                <w:div w:id="2036227340">
                  <w:marLeft w:val="640"/>
                  <w:marRight w:val="0"/>
                  <w:marTop w:val="0"/>
                  <w:marBottom w:val="0"/>
                  <w:divBdr>
                    <w:top w:val="none" w:sz="0" w:space="0" w:color="auto"/>
                    <w:left w:val="none" w:sz="0" w:space="0" w:color="auto"/>
                    <w:bottom w:val="none" w:sz="0" w:space="0" w:color="auto"/>
                    <w:right w:val="none" w:sz="0" w:space="0" w:color="auto"/>
                  </w:divBdr>
                </w:div>
                <w:div w:id="931816573">
                  <w:marLeft w:val="640"/>
                  <w:marRight w:val="0"/>
                  <w:marTop w:val="0"/>
                  <w:marBottom w:val="0"/>
                  <w:divBdr>
                    <w:top w:val="none" w:sz="0" w:space="0" w:color="auto"/>
                    <w:left w:val="none" w:sz="0" w:space="0" w:color="auto"/>
                    <w:bottom w:val="none" w:sz="0" w:space="0" w:color="auto"/>
                    <w:right w:val="none" w:sz="0" w:space="0" w:color="auto"/>
                  </w:divBdr>
                </w:div>
                <w:div w:id="691732536">
                  <w:marLeft w:val="640"/>
                  <w:marRight w:val="0"/>
                  <w:marTop w:val="0"/>
                  <w:marBottom w:val="0"/>
                  <w:divBdr>
                    <w:top w:val="none" w:sz="0" w:space="0" w:color="auto"/>
                    <w:left w:val="none" w:sz="0" w:space="0" w:color="auto"/>
                    <w:bottom w:val="none" w:sz="0" w:space="0" w:color="auto"/>
                    <w:right w:val="none" w:sz="0" w:space="0" w:color="auto"/>
                  </w:divBdr>
                </w:div>
                <w:div w:id="2117165961">
                  <w:marLeft w:val="640"/>
                  <w:marRight w:val="0"/>
                  <w:marTop w:val="0"/>
                  <w:marBottom w:val="0"/>
                  <w:divBdr>
                    <w:top w:val="none" w:sz="0" w:space="0" w:color="auto"/>
                    <w:left w:val="none" w:sz="0" w:space="0" w:color="auto"/>
                    <w:bottom w:val="none" w:sz="0" w:space="0" w:color="auto"/>
                    <w:right w:val="none" w:sz="0" w:space="0" w:color="auto"/>
                  </w:divBdr>
                </w:div>
                <w:div w:id="786506128">
                  <w:marLeft w:val="640"/>
                  <w:marRight w:val="0"/>
                  <w:marTop w:val="0"/>
                  <w:marBottom w:val="0"/>
                  <w:divBdr>
                    <w:top w:val="none" w:sz="0" w:space="0" w:color="auto"/>
                    <w:left w:val="none" w:sz="0" w:space="0" w:color="auto"/>
                    <w:bottom w:val="none" w:sz="0" w:space="0" w:color="auto"/>
                    <w:right w:val="none" w:sz="0" w:space="0" w:color="auto"/>
                  </w:divBdr>
                </w:div>
                <w:div w:id="523904219">
                  <w:marLeft w:val="640"/>
                  <w:marRight w:val="0"/>
                  <w:marTop w:val="0"/>
                  <w:marBottom w:val="0"/>
                  <w:divBdr>
                    <w:top w:val="none" w:sz="0" w:space="0" w:color="auto"/>
                    <w:left w:val="none" w:sz="0" w:space="0" w:color="auto"/>
                    <w:bottom w:val="none" w:sz="0" w:space="0" w:color="auto"/>
                    <w:right w:val="none" w:sz="0" w:space="0" w:color="auto"/>
                  </w:divBdr>
                </w:div>
                <w:div w:id="2097943043">
                  <w:marLeft w:val="640"/>
                  <w:marRight w:val="0"/>
                  <w:marTop w:val="0"/>
                  <w:marBottom w:val="0"/>
                  <w:divBdr>
                    <w:top w:val="none" w:sz="0" w:space="0" w:color="auto"/>
                    <w:left w:val="none" w:sz="0" w:space="0" w:color="auto"/>
                    <w:bottom w:val="none" w:sz="0" w:space="0" w:color="auto"/>
                    <w:right w:val="none" w:sz="0" w:space="0" w:color="auto"/>
                  </w:divBdr>
                </w:div>
                <w:div w:id="2082097970">
                  <w:marLeft w:val="640"/>
                  <w:marRight w:val="0"/>
                  <w:marTop w:val="0"/>
                  <w:marBottom w:val="0"/>
                  <w:divBdr>
                    <w:top w:val="none" w:sz="0" w:space="0" w:color="auto"/>
                    <w:left w:val="none" w:sz="0" w:space="0" w:color="auto"/>
                    <w:bottom w:val="none" w:sz="0" w:space="0" w:color="auto"/>
                    <w:right w:val="none" w:sz="0" w:space="0" w:color="auto"/>
                  </w:divBdr>
                </w:div>
                <w:div w:id="1471170634">
                  <w:marLeft w:val="640"/>
                  <w:marRight w:val="0"/>
                  <w:marTop w:val="0"/>
                  <w:marBottom w:val="0"/>
                  <w:divBdr>
                    <w:top w:val="none" w:sz="0" w:space="0" w:color="auto"/>
                    <w:left w:val="none" w:sz="0" w:space="0" w:color="auto"/>
                    <w:bottom w:val="none" w:sz="0" w:space="0" w:color="auto"/>
                    <w:right w:val="none" w:sz="0" w:space="0" w:color="auto"/>
                  </w:divBdr>
                </w:div>
                <w:div w:id="1418136953">
                  <w:marLeft w:val="640"/>
                  <w:marRight w:val="0"/>
                  <w:marTop w:val="0"/>
                  <w:marBottom w:val="0"/>
                  <w:divBdr>
                    <w:top w:val="none" w:sz="0" w:space="0" w:color="auto"/>
                    <w:left w:val="none" w:sz="0" w:space="0" w:color="auto"/>
                    <w:bottom w:val="none" w:sz="0" w:space="0" w:color="auto"/>
                    <w:right w:val="none" w:sz="0" w:space="0" w:color="auto"/>
                  </w:divBdr>
                </w:div>
                <w:div w:id="1547839885">
                  <w:marLeft w:val="640"/>
                  <w:marRight w:val="0"/>
                  <w:marTop w:val="0"/>
                  <w:marBottom w:val="0"/>
                  <w:divBdr>
                    <w:top w:val="none" w:sz="0" w:space="0" w:color="auto"/>
                    <w:left w:val="none" w:sz="0" w:space="0" w:color="auto"/>
                    <w:bottom w:val="none" w:sz="0" w:space="0" w:color="auto"/>
                    <w:right w:val="none" w:sz="0" w:space="0" w:color="auto"/>
                  </w:divBdr>
                </w:div>
                <w:div w:id="275720392">
                  <w:marLeft w:val="640"/>
                  <w:marRight w:val="0"/>
                  <w:marTop w:val="0"/>
                  <w:marBottom w:val="0"/>
                  <w:divBdr>
                    <w:top w:val="none" w:sz="0" w:space="0" w:color="auto"/>
                    <w:left w:val="none" w:sz="0" w:space="0" w:color="auto"/>
                    <w:bottom w:val="none" w:sz="0" w:space="0" w:color="auto"/>
                    <w:right w:val="none" w:sz="0" w:space="0" w:color="auto"/>
                  </w:divBdr>
                </w:div>
                <w:div w:id="397673953">
                  <w:marLeft w:val="640"/>
                  <w:marRight w:val="0"/>
                  <w:marTop w:val="0"/>
                  <w:marBottom w:val="0"/>
                  <w:divBdr>
                    <w:top w:val="none" w:sz="0" w:space="0" w:color="auto"/>
                    <w:left w:val="none" w:sz="0" w:space="0" w:color="auto"/>
                    <w:bottom w:val="none" w:sz="0" w:space="0" w:color="auto"/>
                    <w:right w:val="none" w:sz="0" w:space="0" w:color="auto"/>
                  </w:divBdr>
                </w:div>
                <w:div w:id="116879354">
                  <w:marLeft w:val="640"/>
                  <w:marRight w:val="0"/>
                  <w:marTop w:val="0"/>
                  <w:marBottom w:val="0"/>
                  <w:divBdr>
                    <w:top w:val="none" w:sz="0" w:space="0" w:color="auto"/>
                    <w:left w:val="none" w:sz="0" w:space="0" w:color="auto"/>
                    <w:bottom w:val="none" w:sz="0" w:space="0" w:color="auto"/>
                    <w:right w:val="none" w:sz="0" w:space="0" w:color="auto"/>
                  </w:divBdr>
                </w:div>
                <w:div w:id="1948927742">
                  <w:marLeft w:val="640"/>
                  <w:marRight w:val="0"/>
                  <w:marTop w:val="0"/>
                  <w:marBottom w:val="0"/>
                  <w:divBdr>
                    <w:top w:val="none" w:sz="0" w:space="0" w:color="auto"/>
                    <w:left w:val="none" w:sz="0" w:space="0" w:color="auto"/>
                    <w:bottom w:val="none" w:sz="0" w:space="0" w:color="auto"/>
                    <w:right w:val="none" w:sz="0" w:space="0" w:color="auto"/>
                  </w:divBdr>
                </w:div>
                <w:div w:id="174731442">
                  <w:marLeft w:val="640"/>
                  <w:marRight w:val="0"/>
                  <w:marTop w:val="0"/>
                  <w:marBottom w:val="0"/>
                  <w:divBdr>
                    <w:top w:val="none" w:sz="0" w:space="0" w:color="auto"/>
                    <w:left w:val="none" w:sz="0" w:space="0" w:color="auto"/>
                    <w:bottom w:val="none" w:sz="0" w:space="0" w:color="auto"/>
                    <w:right w:val="none" w:sz="0" w:space="0" w:color="auto"/>
                  </w:divBdr>
                </w:div>
                <w:div w:id="912786130">
                  <w:marLeft w:val="640"/>
                  <w:marRight w:val="0"/>
                  <w:marTop w:val="0"/>
                  <w:marBottom w:val="0"/>
                  <w:divBdr>
                    <w:top w:val="none" w:sz="0" w:space="0" w:color="auto"/>
                    <w:left w:val="none" w:sz="0" w:space="0" w:color="auto"/>
                    <w:bottom w:val="none" w:sz="0" w:space="0" w:color="auto"/>
                    <w:right w:val="none" w:sz="0" w:space="0" w:color="auto"/>
                  </w:divBdr>
                </w:div>
                <w:div w:id="803471569">
                  <w:marLeft w:val="640"/>
                  <w:marRight w:val="0"/>
                  <w:marTop w:val="0"/>
                  <w:marBottom w:val="0"/>
                  <w:divBdr>
                    <w:top w:val="none" w:sz="0" w:space="0" w:color="auto"/>
                    <w:left w:val="none" w:sz="0" w:space="0" w:color="auto"/>
                    <w:bottom w:val="none" w:sz="0" w:space="0" w:color="auto"/>
                    <w:right w:val="none" w:sz="0" w:space="0" w:color="auto"/>
                  </w:divBdr>
                </w:div>
                <w:div w:id="1567491199">
                  <w:marLeft w:val="640"/>
                  <w:marRight w:val="0"/>
                  <w:marTop w:val="0"/>
                  <w:marBottom w:val="0"/>
                  <w:divBdr>
                    <w:top w:val="none" w:sz="0" w:space="0" w:color="auto"/>
                    <w:left w:val="none" w:sz="0" w:space="0" w:color="auto"/>
                    <w:bottom w:val="none" w:sz="0" w:space="0" w:color="auto"/>
                    <w:right w:val="none" w:sz="0" w:space="0" w:color="auto"/>
                  </w:divBdr>
                </w:div>
                <w:div w:id="2090997354">
                  <w:marLeft w:val="640"/>
                  <w:marRight w:val="0"/>
                  <w:marTop w:val="0"/>
                  <w:marBottom w:val="0"/>
                  <w:divBdr>
                    <w:top w:val="none" w:sz="0" w:space="0" w:color="auto"/>
                    <w:left w:val="none" w:sz="0" w:space="0" w:color="auto"/>
                    <w:bottom w:val="none" w:sz="0" w:space="0" w:color="auto"/>
                    <w:right w:val="none" w:sz="0" w:space="0" w:color="auto"/>
                  </w:divBdr>
                </w:div>
                <w:div w:id="1819609737">
                  <w:marLeft w:val="640"/>
                  <w:marRight w:val="0"/>
                  <w:marTop w:val="0"/>
                  <w:marBottom w:val="0"/>
                  <w:divBdr>
                    <w:top w:val="none" w:sz="0" w:space="0" w:color="auto"/>
                    <w:left w:val="none" w:sz="0" w:space="0" w:color="auto"/>
                    <w:bottom w:val="none" w:sz="0" w:space="0" w:color="auto"/>
                    <w:right w:val="none" w:sz="0" w:space="0" w:color="auto"/>
                  </w:divBdr>
                </w:div>
                <w:div w:id="753672787">
                  <w:marLeft w:val="640"/>
                  <w:marRight w:val="0"/>
                  <w:marTop w:val="0"/>
                  <w:marBottom w:val="0"/>
                  <w:divBdr>
                    <w:top w:val="none" w:sz="0" w:space="0" w:color="auto"/>
                    <w:left w:val="none" w:sz="0" w:space="0" w:color="auto"/>
                    <w:bottom w:val="none" w:sz="0" w:space="0" w:color="auto"/>
                    <w:right w:val="none" w:sz="0" w:space="0" w:color="auto"/>
                  </w:divBdr>
                </w:div>
                <w:div w:id="1506944405">
                  <w:marLeft w:val="640"/>
                  <w:marRight w:val="0"/>
                  <w:marTop w:val="0"/>
                  <w:marBottom w:val="0"/>
                  <w:divBdr>
                    <w:top w:val="none" w:sz="0" w:space="0" w:color="auto"/>
                    <w:left w:val="none" w:sz="0" w:space="0" w:color="auto"/>
                    <w:bottom w:val="none" w:sz="0" w:space="0" w:color="auto"/>
                    <w:right w:val="none" w:sz="0" w:space="0" w:color="auto"/>
                  </w:divBdr>
                </w:div>
                <w:div w:id="1393458834">
                  <w:marLeft w:val="640"/>
                  <w:marRight w:val="0"/>
                  <w:marTop w:val="0"/>
                  <w:marBottom w:val="0"/>
                  <w:divBdr>
                    <w:top w:val="none" w:sz="0" w:space="0" w:color="auto"/>
                    <w:left w:val="none" w:sz="0" w:space="0" w:color="auto"/>
                    <w:bottom w:val="none" w:sz="0" w:space="0" w:color="auto"/>
                    <w:right w:val="none" w:sz="0" w:space="0" w:color="auto"/>
                  </w:divBdr>
                </w:div>
                <w:div w:id="1342317129">
                  <w:marLeft w:val="640"/>
                  <w:marRight w:val="0"/>
                  <w:marTop w:val="0"/>
                  <w:marBottom w:val="0"/>
                  <w:divBdr>
                    <w:top w:val="none" w:sz="0" w:space="0" w:color="auto"/>
                    <w:left w:val="none" w:sz="0" w:space="0" w:color="auto"/>
                    <w:bottom w:val="none" w:sz="0" w:space="0" w:color="auto"/>
                    <w:right w:val="none" w:sz="0" w:space="0" w:color="auto"/>
                  </w:divBdr>
                </w:div>
                <w:div w:id="1529873338">
                  <w:marLeft w:val="640"/>
                  <w:marRight w:val="0"/>
                  <w:marTop w:val="0"/>
                  <w:marBottom w:val="0"/>
                  <w:divBdr>
                    <w:top w:val="none" w:sz="0" w:space="0" w:color="auto"/>
                    <w:left w:val="none" w:sz="0" w:space="0" w:color="auto"/>
                    <w:bottom w:val="none" w:sz="0" w:space="0" w:color="auto"/>
                    <w:right w:val="none" w:sz="0" w:space="0" w:color="auto"/>
                  </w:divBdr>
                </w:div>
                <w:div w:id="2039619527">
                  <w:marLeft w:val="640"/>
                  <w:marRight w:val="0"/>
                  <w:marTop w:val="0"/>
                  <w:marBottom w:val="0"/>
                  <w:divBdr>
                    <w:top w:val="none" w:sz="0" w:space="0" w:color="auto"/>
                    <w:left w:val="none" w:sz="0" w:space="0" w:color="auto"/>
                    <w:bottom w:val="none" w:sz="0" w:space="0" w:color="auto"/>
                    <w:right w:val="none" w:sz="0" w:space="0" w:color="auto"/>
                  </w:divBdr>
                </w:div>
                <w:div w:id="869300283">
                  <w:marLeft w:val="640"/>
                  <w:marRight w:val="0"/>
                  <w:marTop w:val="0"/>
                  <w:marBottom w:val="0"/>
                  <w:divBdr>
                    <w:top w:val="none" w:sz="0" w:space="0" w:color="auto"/>
                    <w:left w:val="none" w:sz="0" w:space="0" w:color="auto"/>
                    <w:bottom w:val="none" w:sz="0" w:space="0" w:color="auto"/>
                    <w:right w:val="none" w:sz="0" w:space="0" w:color="auto"/>
                  </w:divBdr>
                </w:div>
                <w:div w:id="344284612">
                  <w:marLeft w:val="640"/>
                  <w:marRight w:val="0"/>
                  <w:marTop w:val="0"/>
                  <w:marBottom w:val="0"/>
                  <w:divBdr>
                    <w:top w:val="none" w:sz="0" w:space="0" w:color="auto"/>
                    <w:left w:val="none" w:sz="0" w:space="0" w:color="auto"/>
                    <w:bottom w:val="none" w:sz="0" w:space="0" w:color="auto"/>
                    <w:right w:val="none" w:sz="0" w:space="0" w:color="auto"/>
                  </w:divBdr>
                </w:div>
                <w:div w:id="995376383">
                  <w:marLeft w:val="640"/>
                  <w:marRight w:val="0"/>
                  <w:marTop w:val="0"/>
                  <w:marBottom w:val="0"/>
                  <w:divBdr>
                    <w:top w:val="none" w:sz="0" w:space="0" w:color="auto"/>
                    <w:left w:val="none" w:sz="0" w:space="0" w:color="auto"/>
                    <w:bottom w:val="none" w:sz="0" w:space="0" w:color="auto"/>
                    <w:right w:val="none" w:sz="0" w:space="0" w:color="auto"/>
                  </w:divBdr>
                </w:div>
                <w:div w:id="178399086">
                  <w:marLeft w:val="640"/>
                  <w:marRight w:val="0"/>
                  <w:marTop w:val="0"/>
                  <w:marBottom w:val="0"/>
                  <w:divBdr>
                    <w:top w:val="none" w:sz="0" w:space="0" w:color="auto"/>
                    <w:left w:val="none" w:sz="0" w:space="0" w:color="auto"/>
                    <w:bottom w:val="none" w:sz="0" w:space="0" w:color="auto"/>
                    <w:right w:val="none" w:sz="0" w:space="0" w:color="auto"/>
                  </w:divBdr>
                </w:div>
                <w:div w:id="1297029096">
                  <w:marLeft w:val="640"/>
                  <w:marRight w:val="0"/>
                  <w:marTop w:val="0"/>
                  <w:marBottom w:val="0"/>
                  <w:divBdr>
                    <w:top w:val="none" w:sz="0" w:space="0" w:color="auto"/>
                    <w:left w:val="none" w:sz="0" w:space="0" w:color="auto"/>
                    <w:bottom w:val="none" w:sz="0" w:space="0" w:color="auto"/>
                    <w:right w:val="none" w:sz="0" w:space="0" w:color="auto"/>
                  </w:divBdr>
                </w:div>
                <w:div w:id="739132235">
                  <w:marLeft w:val="640"/>
                  <w:marRight w:val="0"/>
                  <w:marTop w:val="0"/>
                  <w:marBottom w:val="0"/>
                  <w:divBdr>
                    <w:top w:val="none" w:sz="0" w:space="0" w:color="auto"/>
                    <w:left w:val="none" w:sz="0" w:space="0" w:color="auto"/>
                    <w:bottom w:val="none" w:sz="0" w:space="0" w:color="auto"/>
                    <w:right w:val="none" w:sz="0" w:space="0" w:color="auto"/>
                  </w:divBdr>
                </w:div>
                <w:div w:id="561135339">
                  <w:marLeft w:val="640"/>
                  <w:marRight w:val="0"/>
                  <w:marTop w:val="0"/>
                  <w:marBottom w:val="0"/>
                  <w:divBdr>
                    <w:top w:val="none" w:sz="0" w:space="0" w:color="auto"/>
                    <w:left w:val="none" w:sz="0" w:space="0" w:color="auto"/>
                    <w:bottom w:val="none" w:sz="0" w:space="0" w:color="auto"/>
                    <w:right w:val="none" w:sz="0" w:space="0" w:color="auto"/>
                  </w:divBdr>
                </w:div>
                <w:div w:id="1697079144">
                  <w:marLeft w:val="640"/>
                  <w:marRight w:val="0"/>
                  <w:marTop w:val="0"/>
                  <w:marBottom w:val="0"/>
                  <w:divBdr>
                    <w:top w:val="none" w:sz="0" w:space="0" w:color="auto"/>
                    <w:left w:val="none" w:sz="0" w:space="0" w:color="auto"/>
                    <w:bottom w:val="none" w:sz="0" w:space="0" w:color="auto"/>
                    <w:right w:val="none" w:sz="0" w:space="0" w:color="auto"/>
                  </w:divBdr>
                </w:div>
                <w:div w:id="744913321">
                  <w:marLeft w:val="640"/>
                  <w:marRight w:val="0"/>
                  <w:marTop w:val="0"/>
                  <w:marBottom w:val="0"/>
                  <w:divBdr>
                    <w:top w:val="none" w:sz="0" w:space="0" w:color="auto"/>
                    <w:left w:val="none" w:sz="0" w:space="0" w:color="auto"/>
                    <w:bottom w:val="none" w:sz="0" w:space="0" w:color="auto"/>
                    <w:right w:val="none" w:sz="0" w:space="0" w:color="auto"/>
                  </w:divBdr>
                </w:div>
                <w:div w:id="2091273000">
                  <w:marLeft w:val="640"/>
                  <w:marRight w:val="0"/>
                  <w:marTop w:val="0"/>
                  <w:marBottom w:val="0"/>
                  <w:divBdr>
                    <w:top w:val="none" w:sz="0" w:space="0" w:color="auto"/>
                    <w:left w:val="none" w:sz="0" w:space="0" w:color="auto"/>
                    <w:bottom w:val="none" w:sz="0" w:space="0" w:color="auto"/>
                    <w:right w:val="none" w:sz="0" w:space="0" w:color="auto"/>
                  </w:divBdr>
                </w:div>
                <w:div w:id="1367488082">
                  <w:marLeft w:val="640"/>
                  <w:marRight w:val="0"/>
                  <w:marTop w:val="0"/>
                  <w:marBottom w:val="0"/>
                  <w:divBdr>
                    <w:top w:val="none" w:sz="0" w:space="0" w:color="auto"/>
                    <w:left w:val="none" w:sz="0" w:space="0" w:color="auto"/>
                    <w:bottom w:val="none" w:sz="0" w:space="0" w:color="auto"/>
                    <w:right w:val="none" w:sz="0" w:space="0" w:color="auto"/>
                  </w:divBdr>
                </w:div>
                <w:div w:id="108088087">
                  <w:marLeft w:val="640"/>
                  <w:marRight w:val="0"/>
                  <w:marTop w:val="0"/>
                  <w:marBottom w:val="0"/>
                  <w:divBdr>
                    <w:top w:val="none" w:sz="0" w:space="0" w:color="auto"/>
                    <w:left w:val="none" w:sz="0" w:space="0" w:color="auto"/>
                    <w:bottom w:val="none" w:sz="0" w:space="0" w:color="auto"/>
                    <w:right w:val="none" w:sz="0" w:space="0" w:color="auto"/>
                  </w:divBdr>
                </w:div>
                <w:div w:id="1372530533">
                  <w:marLeft w:val="640"/>
                  <w:marRight w:val="0"/>
                  <w:marTop w:val="0"/>
                  <w:marBottom w:val="0"/>
                  <w:divBdr>
                    <w:top w:val="none" w:sz="0" w:space="0" w:color="auto"/>
                    <w:left w:val="none" w:sz="0" w:space="0" w:color="auto"/>
                    <w:bottom w:val="none" w:sz="0" w:space="0" w:color="auto"/>
                    <w:right w:val="none" w:sz="0" w:space="0" w:color="auto"/>
                  </w:divBdr>
                </w:div>
                <w:div w:id="1683311749">
                  <w:marLeft w:val="640"/>
                  <w:marRight w:val="0"/>
                  <w:marTop w:val="0"/>
                  <w:marBottom w:val="0"/>
                  <w:divBdr>
                    <w:top w:val="none" w:sz="0" w:space="0" w:color="auto"/>
                    <w:left w:val="none" w:sz="0" w:space="0" w:color="auto"/>
                    <w:bottom w:val="none" w:sz="0" w:space="0" w:color="auto"/>
                    <w:right w:val="none" w:sz="0" w:space="0" w:color="auto"/>
                  </w:divBdr>
                </w:div>
                <w:div w:id="656106082">
                  <w:marLeft w:val="640"/>
                  <w:marRight w:val="0"/>
                  <w:marTop w:val="0"/>
                  <w:marBottom w:val="0"/>
                  <w:divBdr>
                    <w:top w:val="none" w:sz="0" w:space="0" w:color="auto"/>
                    <w:left w:val="none" w:sz="0" w:space="0" w:color="auto"/>
                    <w:bottom w:val="none" w:sz="0" w:space="0" w:color="auto"/>
                    <w:right w:val="none" w:sz="0" w:space="0" w:color="auto"/>
                  </w:divBdr>
                </w:div>
                <w:div w:id="1560902521">
                  <w:marLeft w:val="640"/>
                  <w:marRight w:val="0"/>
                  <w:marTop w:val="0"/>
                  <w:marBottom w:val="0"/>
                  <w:divBdr>
                    <w:top w:val="none" w:sz="0" w:space="0" w:color="auto"/>
                    <w:left w:val="none" w:sz="0" w:space="0" w:color="auto"/>
                    <w:bottom w:val="none" w:sz="0" w:space="0" w:color="auto"/>
                    <w:right w:val="none" w:sz="0" w:space="0" w:color="auto"/>
                  </w:divBdr>
                </w:div>
                <w:div w:id="1977680655">
                  <w:marLeft w:val="640"/>
                  <w:marRight w:val="0"/>
                  <w:marTop w:val="0"/>
                  <w:marBottom w:val="0"/>
                  <w:divBdr>
                    <w:top w:val="none" w:sz="0" w:space="0" w:color="auto"/>
                    <w:left w:val="none" w:sz="0" w:space="0" w:color="auto"/>
                    <w:bottom w:val="none" w:sz="0" w:space="0" w:color="auto"/>
                    <w:right w:val="none" w:sz="0" w:space="0" w:color="auto"/>
                  </w:divBdr>
                </w:div>
                <w:div w:id="1515654097">
                  <w:marLeft w:val="640"/>
                  <w:marRight w:val="0"/>
                  <w:marTop w:val="0"/>
                  <w:marBottom w:val="0"/>
                  <w:divBdr>
                    <w:top w:val="none" w:sz="0" w:space="0" w:color="auto"/>
                    <w:left w:val="none" w:sz="0" w:space="0" w:color="auto"/>
                    <w:bottom w:val="none" w:sz="0" w:space="0" w:color="auto"/>
                    <w:right w:val="none" w:sz="0" w:space="0" w:color="auto"/>
                  </w:divBdr>
                </w:div>
                <w:div w:id="1262837826">
                  <w:marLeft w:val="640"/>
                  <w:marRight w:val="0"/>
                  <w:marTop w:val="0"/>
                  <w:marBottom w:val="0"/>
                  <w:divBdr>
                    <w:top w:val="none" w:sz="0" w:space="0" w:color="auto"/>
                    <w:left w:val="none" w:sz="0" w:space="0" w:color="auto"/>
                    <w:bottom w:val="none" w:sz="0" w:space="0" w:color="auto"/>
                    <w:right w:val="none" w:sz="0" w:space="0" w:color="auto"/>
                  </w:divBdr>
                </w:div>
                <w:div w:id="1675182203">
                  <w:marLeft w:val="640"/>
                  <w:marRight w:val="0"/>
                  <w:marTop w:val="0"/>
                  <w:marBottom w:val="0"/>
                  <w:divBdr>
                    <w:top w:val="none" w:sz="0" w:space="0" w:color="auto"/>
                    <w:left w:val="none" w:sz="0" w:space="0" w:color="auto"/>
                    <w:bottom w:val="none" w:sz="0" w:space="0" w:color="auto"/>
                    <w:right w:val="none" w:sz="0" w:space="0" w:color="auto"/>
                  </w:divBdr>
                </w:div>
                <w:div w:id="1551113923">
                  <w:marLeft w:val="640"/>
                  <w:marRight w:val="0"/>
                  <w:marTop w:val="0"/>
                  <w:marBottom w:val="0"/>
                  <w:divBdr>
                    <w:top w:val="none" w:sz="0" w:space="0" w:color="auto"/>
                    <w:left w:val="none" w:sz="0" w:space="0" w:color="auto"/>
                    <w:bottom w:val="none" w:sz="0" w:space="0" w:color="auto"/>
                    <w:right w:val="none" w:sz="0" w:space="0" w:color="auto"/>
                  </w:divBdr>
                </w:div>
                <w:div w:id="719087550">
                  <w:marLeft w:val="640"/>
                  <w:marRight w:val="0"/>
                  <w:marTop w:val="0"/>
                  <w:marBottom w:val="0"/>
                  <w:divBdr>
                    <w:top w:val="none" w:sz="0" w:space="0" w:color="auto"/>
                    <w:left w:val="none" w:sz="0" w:space="0" w:color="auto"/>
                    <w:bottom w:val="none" w:sz="0" w:space="0" w:color="auto"/>
                    <w:right w:val="none" w:sz="0" w:space="0" w:color="auto"/>
                  </w:divBdr>
                </w:div>
                <w:div w:id="321276170">
                  <w:marLeft w:val="640"/>
                  <w:marRight w:val="0"/>
                  <w:marTop w:val="0"/>
                  <w:marBottom w:val="0"/>
                  <w:divBdr>
                    <w:top w:val="none" w:sz="0" w:space="0" w:color="auto"/>
                    <w:left w:val="none" w:sz="0" w:space="0" w:color="auto"/>
                    <w:bottom w:val="none" w:sz="0" w:space="0" w:color="auto"/>
                    <w:right w:val="none" w:sz="0" w:space="0" w:color="auto"/>
                  </w:divBdr>
                </w:div>
                <w:div w:id="303042749">
                  <w:marLeft w:val="640"/>
                  <w:marRight w:val="0"/>
                  <w:marTop w:val="0"/>
                  <w:marBottom w:val="0"/>
                  <w:divBdr>
                    <w:top w:val="none" w:sz="0" w:space="0" w:color="auto"/>
                    <w:left w:val="none" w:sz="0" w:space="0" w:color="auto"/>
                    <w:bottom w:val="none" w:sz="0" w:space="0" w:color="auto"/>
                    <w:right w:val="none" w:sz="0" w:space="0" w:color="auto"/>
                  </w:divBdr>
                </w:div>
                <w:div w:id="725884021">
                  <w:marLeft w:val="640"/>
                  <w:marRight w:val="0"/>
                  <w:marTop w:val="0"/>
                  <w:marBottom w:val="0"/>
                  <w:divBdr>
                    <w:top w:val="none" w:sz="0" w:space="0" w:color="auto"/>
                    <w:left w:val="none" w:sz="0" w:space="0" w:color="auto"/>
                    <w:bottom w:val="none" w:sz="0" w:space="0" w:color="auto"/>
                    <w:right w:val="none" w:sz="0" w:space="0" w:color="auto"/>
                  </w:divBdr>
                </w:div>
                <w:div w:id="1271351270">
                  <w:marLeft w:val="640"/>
                  <w:marRight w:val="0"/>
                  <w:marTop w:val="0"/>
                  <w:marBottom w:val="0"/>
                  <w:divBdr>
                    <w:top w:val="none" w:sz="0" w:space="0" w:color="auto"/>
                    <w:left w:val="none" w:sz="0" w:space="0" w:color="auto"/>
                    <w:bottom w:val="none" w:sz="0" w:space="0" w:color="auto"/>
                    <w:right w:val="none" w:sz="0" w:space="0" w:color="auto"/>
                  </w:divBdr>
                </w:div>
                <w:div w:id="1915049037">
                  <w:marLeft w:val="640"/>
                  <w:marRight w:val="0"/>
                  <w:marTop w:val="0"/>
                  <w:marBottom w:val="0"/>
                  <w:divBdr>
                    <w:top w:val="none" w:sz="0" w:space="0" w:color="auto"/>
                    <w:left w:val="none" w:sz="0" w:space="0" w:color="auto"/>
                    <w:bottom w:val="none" w:sz="0" w:space="0" w:color="auto"/>
                    <w:right w:val="none" w:sz="0" w:space="0" w:color="auto"/>
                  </w:divBdr>
                </w:div>
                <w:div w:id="787162861">
                  <w:marLeft w:val="640"/>
                  <w:marRight w:val="0"/>
                  <w:marTop w:val="0"/>
                  <w:marBottom w:val="0"/>
                  <w:divBdr>
                    <w:top w:val="none" w:sz="0" w:space="0" w:color="auto"/>
                    <w:left w:val="none" w:sz="0" w:space="0" w:color="auto"/>
                    <w:bottom w:val="none" w:sz="0" w:space="0" w:color="auto"/>
                    <w:right w:val="none" w:sz="0" w:space="0" w:color="auto"/>
                  </w:divBdr>
                </w:div>
                <w:div w:id="1968580715">
                  <w:marLeft w:val="640"/>
                  <w:marRight w:val="0"/>
                  <w:marTop w:val="0"/>
                  <w:marBottom w:val="0"/>
                  <w:divBdr>
                    <w:top w:val="none" w:sz="0" w:space="0" w:color="auto"/>
                    <w:left w:val="none" w:sz="0" w:space="0" w:color="auto"/>
                    <w:bottom w:val="none" w:sz="0" w:space="0" w:color="auto"/>
                    <w:right w:val="none" w:sz="0" w:space="0" w:color="auto"/>
                  </w:divBdr>
                </w:div>
                <w:div w:id="303464267">
                  <w:marLeft w:val="640"/>
                  <w:marRight w:val="0"/>
                  <w:marTop w:val="0"/>
                  <w:marBottom w:val="0"/>
                  <w:divBdr>
                    <w:top w:val="none" w:sz="0" w:space="0" w:color="auto"/>
                    <w:left w:val="none" w:sz="0" w:space="0" w:color="auto"/>
                    <w:bottom w:val="none" w:sz="0" w:space="0" w:color="auto"/>
                    <w:right w:val="none" w:sz="0" w:space="0" w:color="auto"/>
                  </w:divBdr>
                </w:div>
                <w:div w:id="374621754">
                  <w:marLeft w:val="640"/>
                  <w:marRight w:val="0"/>
                  <w:marTop w:val="0"/>
                  <w:marBottom w:val="0"/>
                  <w:divBdr>
                    <w:top w:val="none" w:sz="0" w:space="0" w:color="auto"/>
                    <w:left w:val="none" w:sz="0" w:space="0" w:color="auto"/>
                    <w:bottom w:val="none" w:sz="0" w:space="0" w:color="auto"/>
                    <w:right w:val="none" w:sz="0" w:space="0" w:color="auto"/>
                  </w:divBdr>
                </w:div>
                <w:div w:id="1268545336">
                  <w:marLeft w:val="640"/>
                  <w:marRight w:val="0"/>
                  <w:marTop w:val="0"/>
                  <w:marBottom w:val="0"/>
                  <w:divBdr>
                    <w:top w:val="none" w:sz="0" w:space="0" w:color="auto"/>
                    <w:left w:val="none" w:sz="0" w:space="0" w:color="auto"/>
                    <w:bottom w:val="none" w:sz="0" w:space="0" w:color="auto"/>
                    <w:right w:val="none" w:sz="0" w:space="0" w:color="auto"/>
                  </w:divBdr>
                </w:div>
                <w:div w:id="1291788041">
                  <w:marLeft w:val="640"/>
                  <w:marRight w:val="0"/>
                  <w:marTop w:val="0"/>
                  <w:marBottom w:val="0"/>
                  <w:divBdr>
                    <w:top w:val="none" w:sz="0" w:space="0" w:color="auto"/>
                    <w:left w:val="none" w:sz="0" w:space="0" w:color="auto"/>
                    <w:bottom w:val="none" w:sz="0" w:space="0" w:color="auto"/>
                    <w:right w:val="none" w:sz="0" w:space="0" w:color="auto"/>
                  </w:divBdr>
                </w:div>
                <w:div w:id="817768187">
                  <w:marLeft w:val="640"/>
                  <w:marRight w:val="0"/>
                  <w:marTop w:val="0"/>
                  <w:marBottom w:val="0"/>
                  <w:divBdr>
                    <w:top w:val="none" w:sz="0" w:space="0" w:color="auto"/>
                    <w:left w:val="none" w:sz="0" w:space="0" w:color="auto"/>
                    <w:bottom w:val="none" w:sz="0" w:space="0" w:color="auto"/>
                    <w:right w:val="none" w:sz="0" w:space="0" w:color="auto"/>
                  </w:divBdr>
                </w:div>
                <w:div w:id="2086955230">
                  <w:marLeft w:val="640"/>
                  <w:marRight w:val="0"/>
                  <w:marTop w:val="0"/>
                  <w:marBottom w:val="0"/>
                  <w:divBdr>
                    <w:top w:val="none" w:sz="0" w:space="0" w:color="auto"/>
                    <w:left w:val="none" w:sz="0" w:space="0" w:color="auto"/>
                    <w:bottom w:val="none" w:sz="0" w:space="0" w:color="auto"/>
                    <w:right w:val="none" w:sz="0" w:space="0" w:color="auto"/>
                  </w:divBdr>
                </w:div>
                <w:div w:id="582185614">
                  <w:marLeft w:val="640"/>
                  <w:marRight w:val="0"/>
                  <w:marTop w:val="0"/>
                  <w:marBottom w:val="0"/>
                  <w:divBdr>
                    <w:top w:val="none" w:sz="0" w:space="0" w:color="auto"/>
                    <w:left w:val="none" w:sz="0" w:space="0" w:color="auto"/>
                    <w:bottom w:val="none" w:sz="0" w:space="0" w:color="auto"/>
                    <w:right w:val="none" w:sz="0" w:space="0" w:color="auto"/>
                  </w:divBdr>
                </w:div>
                <w:div w:id="1591891593">
                  <w:marLeft w:val="640"/>
                  <w:marRight w:val="0"/>
                  <w:marTop w:val="0"/>
                  <w:marBottom w:val="0"/>
                  <w:divBdr>
                    <w:top w:val="none" w:sz="0" w:space="0" w:color="auto"/>
                    <w:left w:val="none" w:sz="0" w:space="0" w:color="auto"/>
                    <w:bottom w:val="none" w:sz="0" w:space="0" w:color="auto"/>
                    <w:right w:val="none" w:sz="0" w:space="0" w:color="auto"/>
                  </w:divBdr>
                </w:div>
                <w:div w:id="1783458585">
                  <w:marLeft w:val="640"/>
                  <w:marRight w:val="0"/>
                  <w:marTop w:val="0"/>
                  <w:marBottom w:val="0"/>
                  <w:divBdr>
                    <w:top w:val="none" w:sz="0" w:space="0" w:color="auto"/>
                    <w:left w:val="none" w:sz="0" w:space="0" w:color="auto"/>
                    <w:bottom w:val="none" w:sz="0" w:space="0" w:color="auto"/>
                    <w:right w:val="none" w:sz="0" w:space="0" w:color="auto"/>
                  </w:divBdr>
                </w:div>
                <w:div w:id="916330632">
                  <w:marLeft w:val="640"/>
                  <w:marRight w:val="0"/>
                  <w:marTop w:val="0"/>
                  <w:marBottom w:val="0"/>
                  <w:divBdr>
                    <w:top w:val="none" w:sz="0" w:space="0" w:color="auto"/>
                    <w:left w:val="none" w:sz="0" w:space="0" w:color="auto"/>
                    <w:bottom w:val="none" w:sz="0" w:space="0" w:color="auto"/>
                    <w:right w:val="none" w:sz="0" w:space="0" w:color="auto"/>
                  </w:divBdr>
                </w:div>
                <w:div w:id="896934204">
                  <w:marLeft w:val="640"/>
                  <w:marRight w:val="0"/>
                  <w:marTop w:val="0"/>
                  <w:marBottom w:val="0"/>
                  <w:divBdr>
                    <w:top w:val="none" w:sz="0" w:space="0" w:color="auto"/>
                    <w:left w:val="none" w:sz="0" w:space="0" w:color="auto"/>
                    <w:bottom w:val="none" w:sz="0" w:space="0" w:color="auto"/>
                    <w:right w:val="none" w:sz="0" w:space="0" w:color="auto"/>
                  </w:divBdr>
                </w:div>
                <w:div w:id="143277728">
                  <w:marLeft w:val="640"/>
                  <w:marRight w:val="0"/>
                  <w:marTop w:val="0"/>
                  <w:marBottom w:val="0"/>
                  <w:divBdr>
                    <w:top w:val="none" w:sz="0" w:space="0" w:color="auto"/>
                    <w:left w:val="none" w:sz="0" w:space="0" w:color="auto"/>
                    <w:bottom w:val="none" w:sz="0" w:space="0" w:color="auto"/>
                    <w:right w:val="none" w:sz="0" w:space="0" w:color="auto"/>
                  </w:divBdr>
                </w:div>
                <w:div w:id="358891762">
                  <w:marLeft w:val="640"/>
                  <w:marRight w:val="0"/>
                  <w:marTop w:val="0"/>
                  <w:marBottom w:val="0"/>
                  <w:divBdr>
                    <w:top w:val="none" w:sz="0" w:space="0" w:color="auto"/>
                    <w:left w:val="none" w:sz="0" w:space="0" w:color="auto"/>
                    <w:bottom w:val="none" w:sz="0" w:space="0" w:color="auto"/>
                    <w:right w:val="none" w:sz="0" w:space="0" w:color="auto"/>
                  </w:divBdr>
                </w:div>
                <w:div w:id="230891824">
                  <w:marLeft w:val="640"/>
                  <w:marRight w:val="0"/>
                  <w:marTop w:val="0"/>
                  <w:marBottom w:val="0"/>
                  <w:divBdr>
                    <w:top w:val="none" w:sz="0" w:space="0" w:color="auto"/>
                    <w:left w:val="none" w:sz="0" w:space="0" w:color="auto"/>
                    <w:bottom w:val="none" w:sz="0" w:space="0" w:color="auto"/>
                    <w:right w:val="none" w:sz="0" w:space="0" w:color="auto"/>
                  </w:divBdr>
                </w:div>
                <w:div w:id="1141574537">
                  <w:marLeft w:val="640"/>
                  <w:marRight w:val="0"/>
                  <w:marTop w:val="0"/>
                  <w:marBottom w:val="0"/>
                  <w:divBdr>
                    <w:top w:val="none" w:sz="0" w:space="0" w:color="auto"/>
                    <w:left w:val="none" w:sz="0" w:space="0" w:color="auto"/>
                    <w:bottom w:val="none" w:sz="0" w:space="0" w:color="auto"/>
                    <w:right w:val="none" w:sz="0" w:space="0" w:color="auto"/>
                  </w:divBdr>
                </w:div>
              </w:divsChild>
            </w:div>
            <w:div w:id="2106460031">
              <w:marLeft w:val="0"/>
              <w:marRight w:val="0"/>
              <w:marTop w:val="0"/>
              <w:marBottom w:val="0"/>
              <w:divBdr>
                <w:top w:val="none" w:sz="0" w:space="0" w:color="auto"/>
                <w:left w:val="none" w:sz="0" w:space="0" w:color="auto"/>
                <w:bottom w:val="none" w:sz="0" w:space="0" w:color="auto"/>
                <w:right w:val="none" w:sz="0" w:space="0" w:color="auto"/>
              </w:divBdr>
              <w:divsChild>
                <w:div w:id="1071271210">
                  <w:marLeft w:val="640"/>
                  <w:marRight w:val="0"/>
                  <w:marTop w:val="0"/>
                  <w:marBottom w:val="0"/>
                  <w:divBdr>
                    <w:top w:val="none" w:sz="0" w:space="0" w:color="auto"/>
                    <w:left w:val="none" w:sz="0" w:space="0" w:color="auto"/>
                    <w:bottom w:val="none" w:sz="0" w:space="0" w:color="auto"/>
                    <w:right w:val="none" w:sz="0" w:space="0" w:color="auto"/>
                  </w:divBdr>
                </w:div>
                <w:div w:id="1939025527">
                  <w:marLeft w:val="640"/>
                  <w:marRight w:val="0"/>
                  <w:marTop w:val="0"/>
                  <w:marBottom w:val="0"/>
                  <w:divBdr>
                    <w:top w:val="none" w:sz="0" w:space="0" w:color="auto"/>
                    <w:left w:val="none" w:sz="0" w:space="0" w:color="auto"/>
                    <w:bottom w:val="none" w:sz="0" w:space="0" w:color="auto"/>
                    <w:right w:val="none" w:sz="0" w:space="0" w:color="auto"/>
                  </w:divBdr>
                </w:div>
                <w:div w:id="509805677">
                  <w:marLeft w:val="640"/>
                  <w:marRight w:val="0"/>
                  <w:marTop w:val="0"/>
                  <w:marBottom w:val="0"/>
                  <w:divBdr>
                    <w:top w:val="none" w:sz="0" w:space="0" w:color="auto"/>
                    <w:left w:val="none" w:sz="0" w:space="0" w:color="auto"/>
                    <w:bottom w:val="none" w:sz="0" w:space="0" w:color="auto"/>
                    <w:right w:val="none" w:sz="0" w:space="0" w:color="auto"/>
                  </w:divBdr>
                </w:div>
                <w:div w:id="1242180666">
                  <w:marLeft w:val="640"/>
                  <w:marRight w:val="0"/>
                  <w:marTop w:val="0"/>
                  <w:marBottom w:val="0"/>
                  <w:divBdr>
                    <w:top w:val="none" w:sz="0" w:space="0" w:color="auto"/>
                    <w:left w:val="none" w:sz="0" w:space="0" w:color="auto"/>
                    <w:bottom w:val="none" w:sz="0" w:space="0" w:color="auto"/>
                    <w:right w:val="none" w:sz="0" w:space="0" w:color="auto"/>
                  </w:divBdr>
                </w:div>
                <w:div w:id="1341199300">
                  <w:marLeft w:val="640"/>
                  <w:marRight w:val="0"/>
                  <w:marTop w:val="0"/>
                  <w:marBottom w:val="0"/>
                  <w:divBdr>
                    <w:top w:val="none" w:sz="0" w:space="0" w:color="auto"/>
                    <w:left w:val="none" w:sz="0" w:space="0" w:color="auto"/>
                    <w:bottom w:val="none" w:sz="0" w:space="0" w:color="auto"/>
                    <w:right w:val="none" w:sz="0" w:space="0" w:color="auto"/>
                  </w:divBdr>
                </w:div>
                <w:div w:id="1221861661">
                  <w:marLeft w:val="640"/>
                  <w:marRight w:val="0"/>
                  <w:marTop w:val="0"/>
                  <w:marBottom w:val="0"/>
                  <w:divBdr>
                    <w:top w:val="none" w:sz="0" w:space="0" w:color="auto"/>
                    <w:left w:val="none" w:sz="0" w:space="0" w:color="auto"/>
                    <w:bottom w:val="none" w:sz="0" w:space="0" w:color="auto"/>
                    <w:right w:val="none" w:sz="0" w:space="0" w:color="auto"/>
                  </w:divBdr>
                </w:div>
                <w:div w:id="1814636117">
                  <w:marLeft w:val="640"/>
                  <w:marRight w:val="0"/>
                  <w:marTop w:val="0"/>
                  <w:marBottom w:val="0"/>
                  <w:divBdr>
                    <w:top w:val="none" w:sz="0" w:space="0" w:color="auto"/>
                    <w:left w:val="none" w:sz="0" w:space="0" w:color="auto"/>
                    <w:bottom w:val="none" w:sz="0" w:space="0" w:color="auto"/>
                    <w:right w:val="none" w:sz="0" w:space="0" w:color="auto"/>
                  </w:divBdr>
                </w:div>
                <w:div w:id="480998847">
                  <w:marLeft w:val="640"/>
                  <w:marRight w:val="0"/>
                  <w:marTop w:val="0"/>
                  <w:marBottom w:val="0"/>
                  <w:divBdr>
                    <w:top w:val="none" w:sz="0" w:space="0" w:color="auto"/>
                    <w:left w:val="none" w:sz="0" w:space="0" w:color="auto"/>
                    <w:bottom w:val="none" w:sz="0" w:space="0" w:color="auto"/>
                    <w:right w:val="none" w:sz="0" w:space="0" w:color="auto"/>
                  </w:divBdr>
                </w:div>
                <w:div w:id="1185095262">
                  <w:marLeft w:val="640"/>
                  <w:marRight w:val="0"/>
                  <w:marTop w:val="0"/>
                  <w:marBottom w:val="0"/>
                  <w:divBdr>
                    <w:top w:val="none" w:sz="0" w:space="0" w:color="auto"/>
                    <w:left w:val="none" w:sz="0" w:space="0" w:color="auto"/>
                    <w:bottom w:val="none" w:sz="0" w:space="0" w:color="auto"/>
                    <w:right w:val="none" w:sz="0" w:space="0" w:color="auto"/>
                  </w:divBdr>
                </w:div>
                <w:div w:id="473104754">
                  <w:marLeft w:val="640"/>
                  <w:marRight w:val="0"/>
                  <w:marTop w:val="0"/>
                  <w:marBottom w:val="0"/>
                  <w:divBdr>
                    <w:top w:val="none" w:sz="0" w:space="0" w:color="auto"/>
                    <w:left w:val="none" w:sz="0" w:space="0" w:color="auto"/>
                    <w:bottom w:val="none" w:sz="0" w:space="0" w:color="auto"/>
                    <w:right w:val="none" w:sz="0" w:space="0" w:color="auto"/>
                  </w:divBdr>
                </w:div>
                <w:div w:id="1877817334">
                  <w:marLeft w:val="640"/>
                  <w:marRight w:val="0"/>
                  <w:marTop w:val="0"/>
                  <w:marBottom w:val="0"/>
                  <w:divBdr>
                    <w:top w:val="none" w:sz="0" w:space="0" w:color="auto"/>
                    <w:left w:val="none" w:sz="0" w:space="0" w:color="auto"/>
                    <w:bottom w:val="none" w:sz="0" w:space="0" w:color="auto"/>
                    <w:right w:val="none" w:sz="0" w:space="0" w:color="auto"/>
                  </w:divBdr>
                </w:div>
                <w:div w:id="1983654004">
                  <w:marLeft w:val="640"/>
                  <w:marRight w:val="0"/>
                  <w:marTop w:val="0"/>
                  <w:marBottom w:val="0"/>
                  <w:divBdr>
                    <w:top w:val="none" w:sz="0" w:space="0" w:color="auto"/>
                    <w:left w:val="none" w:sz="0" w:space="0" w:color="auto"/>
                    <w:bottom w:val="none" w:sz="0" w:space="0" w:color="auto"/>
                    <w:right w:val="none" w:sz="0" w:space="0" w:color="auto"/>
                  </w:divBdr>
                </w:div>
                <w:div w:id="47463872">
                  <w:marLeft w:val="640"/>
                  <w:marRight w:val="0"/>
                  <w:marTop w:val="0"/>
                  <w:marBottom w:val="0"/>
                  <w:divBdr>
                    <w:top w:val="none" w:sz="0" w:space="0" w:color="auto"/>
                    <w:left w:val="none" w:sz="0" w:space="0" w:color="auto"/>
                    <w:bottom w:val="none" w:sz="0" w:space="0" w:color="auto"/>
                    <w:right w:val="none" w:sz="0" w:space="0" w:color="auto"/>
                  </w:divBdr>
                </w:div>
                <w:div w:id="2141067926">
                  <w:marLeft w:val="640"/>
                  <w:marRight w:val="0"/>
                  <w:marTop w:val="0"/>
                  <w:marBottom w:val="0"/>
                  <w:divBdr>
                    <w:top w:val="none" w:sz="0" w:space="0" w:color="auto"/>
                    <w:left w:val="none" w:sz="0" w:space="0" w:color="auto"/>
                    <w:bottom w:val="none" w:sz="0" w:space="0" w:color="auto"/>
                    <w:right w:val="none" w:sz="0" w:space="0" w:color="auto"/>
                  </w:divBdr>
                </w:div>
                <w:div w:id="1953394748">
                  <w:marLeft w:val="640"/>
                  <w:marRight w:val="0"/>
                  <w:marTop w:val="0"/>
                  <w:marBottom w:val="0"/>
                  <w:divBdr>
                    <w:top w:val="none" w:sz="0" w:space="0" w:color="auto"/>
                    <w:left w:val="none" w:sz="0" w:space="0" w:color="auto"/>
                    <w:bottom w:val="none" w:sz="0" w:space="0" w:color="auto"/>
                    <w:right w:val="none" w:sz="0" w:space="0" w:color="auto"/>
                  </w:divBdr>
                </w:div>
                <w:div w:id="1552502462">
                  <w:marLeft w:val="640"/>
                  <w:marRight w:val="0"/>
                  <w:marTop w:val="0"/>
                  <w:marBottom w:val="0"/>
                  <w:divBdr>
                    <w:top w:val="none" w:sz="0" w:space="0" w:color="auto"/>
                    <w:left w:val="none" w:sz="0" w:space="0" w:color="auto"/>
                    <w:bottom w:val="none" w:sz="0" w:space="0" w:color="auto"/>
                    <w:right w:val="none" w:sz="0" w:space="0" w:color="auto"/>
                  </w:divBdr>
                </w:div>
                <w:div w:id="1921712541">
                  <w:marLeft w:val="640"/>
                  <w:marRight w:val="0"/>
                  <w:marTop w:val="0"/>
                  <w:marBottom w:val="0"/>
                  <w:divBdr>
                    <w:top w:val="none" w:sz="0" w:space="0" w:color="auto"/>
                    <w:left w:val="none" w:sz="0" w:space="0" w:color="auto"/>
                    <w:bottom w:val="none" w:sz="0" w:space="0" w:color="auto"/>
                    <w:right w:val="none" w:sz="0" w:space="0" w:color="auto"/>
                  </w:divBdr>
                </w:div>
                <w:div w:id="1795757499">
                  <w:marLeft w:val="640"/>
                  <w:marRight w:val="0"/>
                  <w:marTop w:val="0"/>
                  <w:marBottom w:val="0"/>
                  <w:divBdr>
                    <w:top w:val="none" w:sz="0" w:space="0" w:color="auto"/>
                    <w:left w:val="none" w:sz="0" w:space="0" w:color="auto"/>
                    <w:bottom w:val="none" w:sz="0" w:space="0" w:color="auto"/>
                    <w:right w:val="none" w:sz="0" w:space="0" w:color="auto"/>
                  </w:divBdr>
                </w:div>
                <w:div w:id="726686179">
                  <w:marLeft w:val="640"/>
                  <w:marRight w:val="0"/>
                  <w:marTop w:val="0"/>
                  <w:marBottom w:val="0"/>
                  <w:divBdr>
                    <w:top w:val="none" w:sz="0" w:space="0" w:color="auto"/>
                    <w:left w:val="none" w:sz="0" w:space="0" w:color="auto"/>
                    <w:bottom w:val="none" w:sz="0" w:space="0" w:color="auto"/>
                    <w:right w:val="none" w:sz="0" w:space="0" w:color="auto"/>
                  </w:divBdr>
                </w:div>
                <w:div w:id="113135562">
                  <w:marLeft w:val="640"/>
                  <w:marRight w:val="0"/>
                  <w:marTop w:val="0"/>
                  <w:marBottom w:val="0"/>
                  <w:divBdr>
                    <w:top w:val="none" w:sz="0" w:space="0" w:color="auto"/>
                    <w:left w:val="none" w:sz="0" w:space="0" w:color="auto"/>
                    <w:bottom w:val="none" w:sz="0" w:space="0" w:color="auto"/>
                    <w:right w:val="none" w:sz="0" w:space="0" w:color="auto"/>
                  </w:divBdr>
                </w:div>
                <w:div w:id="327100301">
                  <w:marLeft w:val="640"/>
                  <w:marRight w:val="0"/>
                  <w:marTop w:val="0"/>
                  <w:marBottom w:val="0"/>
                  <w:divBdr>
                    <w:top w:val="none" w:sz="0" w:space="0" w:color="auto"/>
                    <w:left w:val="none" w:sz="0" w:space="0" w:color="auto"/>
                    <w:bottom w:val="none" w:sz="0" w:space="0" w:color="auto"/>
                    <w:right w:val="none" w:sz="0" w:space="0" w:color="auto"/>
                  </w:divBdr>
                </w:div>
                <w:div w:id="1684895453">
                  <w:marLeft w:val="640"/>
                  <w:marRight w:val="0"/>
                  <w:marTop w:val="0"/>
                  <w:marBottom w:val="0"/>
                  <w:divBdr>
                    <w:top w:val="none" w:sz="0" w:space="0" w:color="auto"/>
                    <w:left w:val="none" w:sz="0" w:space="0" w:color="auto"/>
                    <w:bottom w:val="none" w:sz="0" w:space="0" w:color="auto"/>
                    <w:right w:val="none" w:sz="0" w:space="0" w:color="auto"/>
                  </w:divBdr>
                </w:div>
                <w:div w:id="780338892">
                  <w:marLeft w:val="640"/>
                  <w:marRight w:val="0"/>
                  <w:marTop w:val="0"/>
                  <w:marBottom w:val="0"/>
                  <w:divBdr>
                    <w:top w:val="none" w:sz="0" w:space="0" w:color="auto"/>
                    <w:left w:val="none" w:sz="0" w:space="0" w:color="auto"/>
                    <w:bottom w:val="none" w:sz="0" w:space="0" w:color="auto"/>
                    <w:right w:val="none" w:sz="0" w:space="0" w:color="auto"/>
                  </w:divBdr>
                </w:div>
                <w:div w:id="967011493">
                  <w:marLeft w:val="640"/>
                  <w:marRight w:val="0"/>
                  <w:marTop w:val="0"/>
                  <w:marBottom w:val="0"/>
                  <w:divBdr>
                    <w:top w:val="none" w:sz="0" w:space="0" w:color="auto"/>
                    <w:left w:val="none" w:sz="0" w:space="0" w:color="auto"/>
                    <w:bottom w:val="none" w:sz="0" w:space="0" w:color="auto"/>
                    <w:right w:val="none" w:sz="0" w:space="0" w:color="auto"/>
                  </w:divBdr>
                </w:div>
                <w:div w:id="830827405">
                  <w:marLeft w:val="640"/>
                  <w:marRight w:val="0"/>
                  <w:marTop w:val="0"/>
                  <w:marBottom w:val="0"/>
                  <w:divBdr>
                    <w:top w:val="none" w:sz="0" w:space="0" w:color="auto"/>
                    <w:left w:val="none" w:sz="0" w:space="0" w:color="auto"/>
                    <w:bottom w:val="none" w:sz="0" w:space="0" w:color="auto"/>
                    <w:right w:val="none" w:sz="0" w:space="0" w:color="auto"/>
                  </w:divBdr>
                </w:div>
                <w:div w:id="407584088">
                  <w:marLeft w:val="640"/>
                  <w:marRight w:val="0"/>
                  <w:marTop w:val="0"/>
                  <w:marBottom w:val="0"/>
                  <w:divBdr>
                    <w:top w:val="none" w:sz="0" w:space="0" w:color="auto"/>
                    <w:left w:val="none" w:sz="0" w:space="0" w:color="auto"/>
                    <w:bottom w:val="none" w:sz="0" w:space="0" w:color="auto"/>
                    <w:right w:val="none" w:sz="0" w:space="0" w:color="auto"/>
                  </w:divBdr>
                </w:div>
                <w:div w:id="1718773394">
                  <w:marLeft w:val="640"/>
                  <w:marRight w:val="0"/>
                  <w:marTop w:val="0"/>
                  <w:marBottom w:val="0"/>
                  <w:divBdr>
                    <w:top w:val="none" w:sz="0" w:space="0" w:color="auto"/>
                    <w:left w:val="none" w:sz="0" w:space="0" w:color="auto"/>
                    <w:bottom w:val="none" w:sz="0" w:space="0" w:color="auto"/>
                    <w:right w:val="none" w:sz="0" w:space="0" w:color="auto"/>
                  </w:divBdr>
                </w:div>
                <w:div w:id="341208266">
                  <w:marLeft w:val="640"/>
                  <w:marRight w:val="0"/>
                  <w:marTop w:val="0"/>
                  <w:marBottom w:val="0"/>
                  <w:divBdr>
                    <w:top w:val="none" w:sz="0" w:space="0" w:color="auto"/>
                    <w:left w:val="none" w:sz="0" w:space="0" w:color="auto"/>
                    <w:bottom w:val="none" w:sz="0" w:space="0" w:color="auto"/>
                    <w:right w:val="none" w:sz="0" w:space="0" w:color="auto"/>
                  </w:divBdr>
                </w:div>
                <w:div w:id="985546461">
                  <w:marLeft w:val="640"/>
                  <w:marRight w:val="0"/>
                  <w:marTop w:val="0"/>
                  <w:marBottom w:val="0"/>
                  <w:divBdr>
                    <w:top w:val="none" w:sz="0" w:space="0" w:color="auto"/>
                    <w:left w:val="none" w:sz="0" w:space="0" w:color="auto"/>
                    <w:bottom w:val="none" w:sz="0" w:space="0" w:color="auto"/>
                    <w:right w:val="none" w:sz="0" w:space="0" w:color="auto"/>
                  </w:divBdr>
                </w:div>
                <w:div w:id="821583633">
                  <w:marLeft w:val="640"/>
                  <w:marRight w:val="0"/>
                  <w:marTop w:val="0"/>
                  <w:marBottom w:val="0"/>
                  <w:divBdr>
                    <w:top w:val="none" w:sz="0" w:space="0" w:color="auto"/>
                    <w:left w:val="none" w:sz="0" w:space="0" w:color="auto"/>
                    <w:bottom w:val="none" w:sz="0" w:space="0" w:color="auto"/>
                    <w:right w:val="none" w:sz="0" w:space="0" w:color="auto"/>
                  </w:divBdr>
                </w:div>
                <w:div w:id="1070423368">
                  <w:marLeft w:val="640"/>
                  <w:marRight w:val="0"/>
                  <w:marTop w:val="0"/>
                  <w:marBottom w:val="0"/>
                  <w:divBdr>
                    <w:top w:val="none" w:sz="0" w:space="0" w:color="auto"/>
                    <w:left w:val="none" w:sz="0" w:space="0" w:color="auto"/>
                    <w:bottom w:val="none" w:sz="0" w:space="0" w:color="auto"/>
                    <w:right w:val="none" w:sz="0" w:space="0" w:color="auto"/>
                  </w:divBdr>
                </w:div>
                <w:div w:id="1143306545">
                  <w:marLeft w:val="640"/>
                  <w:marRight w:val="0"/>
                  <w:marTop w:val="0"/>
                  <w:marBottom w:val="0"/>
                  <w:divBdr>
                    <w:top w:val="none" w:sz="0" w:space="0" w:color="auto"/>
                    <w:left w:val="none" w:sz="0" w:space="0" w:color="auto"/>
                    <w:bottom w:val="none" w:sz="0" w:space="0" w:color="auto"/>
                    <w:right w:val="none" w:sz="0" w:space="0" w:color="auto"/>
                  </w:divBdr>
                </w:div>
                <w:div w:id="1849783337">
                  <w:marLeft w:val="640"/>
                  <w:marRight w:val="0"/>
                  <w:marTop w:val="0"/>
                  <w:marBottom w:val="0"/>
                  <w:divBdr>
                    <w:top w:val="none" w:sz="0" w:space="0" w:color="auto"/>
                    <w:left w:val="none" w:sz="0" w:space="0" w:color="auto"/>
                    <w:bottom w:val="none" w:sz="0" w:space="0" w:color="auto"/>
                    <w:right w:val="none" w:sz="0" w:space="0" w:color="auto"/>
                  </w:divBdr>
                </w:div>
                <w:div w:id="105002560">
                  <w:marLeft w:val="640"/>
                  <w:marRight w:val="0"/>
                  <w:marTop w:val="0"/>
                  <w:marBottom w:val="0"/>
                  <w:divBdr>
                    <w:top w:val="none" w:sz="0" w:space="0" w:color="auto"/>
                    <w:left w:val="none" w:sz="0" w:space="0" w:color="auto"/>
                    <w:bottom w:val="none" w:sz="0" w:space="0" w:color="auto"/>
                    <w:right w:val="none" w:sz="0" w:space="0" w:color="auto"/>
                  </w:divBdr>
                </w:div>
                <w:div w:id="1061059237">
                  <w:marLeft w:val="640"/>
                  <w:marRight w:val="0"/>
                  <w:marTop w:val="0"/>
                  <w:marBottom w:val="0"/>
                  <w:divBdr>
                    <w:top w:val="none" w:sz="0" w:space="0" w:color="auto"/>
                    <w:left w:val="none" w:sz="0" w:space="0" w:color="auto"/>
                    <w:bottom w:val="none" w:sz="0" w:space="0" w:color="auto"/>
                    <w:right w:val="none" w:sz="0" w:space="0" w:color="auto"/>
                  </w:divBdr>
                </w:div>
                <w:div w:id="915896993">
                  <w:marLeft w:val="640"/>
                  <w:marRight w:val="0"/>
                  <w:marTop w:val="0"/>
                  <w:marBottom w:val="0"/>
                  <w:divBdr>
                    <w:top w:val="none" w:sz="0" w:space="0" w:color="auto"/>
                    <w:left w:val="none" w:sz="0" w:space="0" w:color="auto"/>
                    <w:bottom w:val="none" w:sz="0" w:space="0" w:color="auto"/>
                    <w:right w:val="none" w:sz="0" w:space="0" w:color="auto"/>
                  </w:divBdr>
                </w:div>
                <w:div w:id="623804310">
                  <w:marLeft w:val="640"/>
                  <w:marRight w:val="0"/>
                  <w:marTop w:val="0"/>
                  <w:marBottom w:val="0"/>
                  <w:divBdr>
                    <w:top w:val="none" w:sz="0" w:space="0" w:color="auto"/>
                    <w:left w:val="none" w:sz="0" w:space="0" w:color="auto"/>
                    <w:bottom w:val="none" w:sz="0" w:space="0" w:color="auto"/>
                    <w:right w:val="none" w:sz="0" w:space="0" w:color="auto"/>
                  </w:divBdr>
                </w:div>
                <w:div w:id="1172450089">
                  <w:marLeft w:val="640"/>
                  <w:marRight w:val="0"/>
                  <w:marTop w:val="0"/>
                  <w:marBottom w:val="0"/>
                  <w:divBdr>
                    <w:top w:val="none" w:sz="0" w:space="0" w:color="auto"/>
                    <w:left w:val="none" w:sz="0" w:space="0" w:color="auto"/>
                    <w:bottom w:val="none" w:sz="0" w:space="0" w:color="auto"/>
                    <w:right w:val="none" w:sz="0" w:space="0" w:color="auto"/>
                  </w:divBdr>
                </w:div>
                <w:div w:id="1257832789">
                  <w:marLeft w:val="640"/>
                  <w:marRight w:val="0"/>
                  <w:marTop w:val="0"/>
                  <w:marBottom w:val="0"/>
                  <w:divBdr>
                    <w:top w:val="none" w:sz="0" w:space="0" w:color="auto"/>
                    <w:left w:val="none" w:sz="0" w:space="0" w:color="auto"/>
                    <w:bottom w:val="none" w:sz="0" w:space="0" w:color="auto"/>
                    <w:right w:val="none" w:sz="0" w:space="0" w:color="auto"/>
                  </w:divBdr>
                </w:div>
                <w:div w:id="514928874">
                  <w:marLeft w:val="640"/>
                  <w:marRight w:val="0"/>
                  <w:marTop w:val="0"/>
                  <w:marBottom w:val="0"/>
                  <w:divBdr>
                    <w:top w:val="none" w:sz="0" w:space="0" w:color="auto"/>
                    <w:left w:val="none" w:sz="0" w:space="0" w:color="auto"/>
                    <w:bottom w:val="none" w:sz="0" w:space="0" w:color="auto"/>
                    <w:right w:val="none" w:sz="0" w:space="0" w:color="auto"/>
                  </w:divBdr>
                </w:div>
                <w:div w:id="283657516">
                  <w:marLeft w:val="640"/>
                  <w:marRight w:val="0"/>
                  <w:marTop w:val="0"/>
                  <w:marBottom w:val="0"/>
                  <w:divBdr>
                    <w:top w:val="none" w:sz="0" w:space="0" w:color="auto"/>
                    <w:left w:val="none" w:sz="0" w:space="0" w:color="auto"/>
                    <w:bottom w:val="none" w:sz="0" w:space="0" w:color="auto"/>
                    <w:right w:val="none" w:sz="0" w:space="0" w:color="auto"/>
                  </w:divBdr>
                </w:div>
                <w:div w:id="1324429549">
                  <w:marLeft w:val="640"/>
                  <w:marRight w:val="0"/>
                  <w:marTop w:val="0"/>
                  <w:marBottom w:val="0"/>
                  <w:divBdr>
                    <w:top w:val="none" w:sz="0" w:space="0" w:color="auto"/>
                    <w:left w:val="none" w:sz="0" w:space="0" w:color="auto"/>
                    <w:bottom w:val="none" w:sz="0" w:space="0" w:color="auto"/>
                    <w:right w:val="none" w:sz="0" w:space="0" w:color="auto"/>
                  </w:divBdr>
                </w:div>
                <w:div w:id="432434386">
                  <w:marLeft w:val="640"/>
                  <w:marRight w:val="0"/>
                  <w:marTop w:val="0"/>
                  <w:marBottom w:val="0"/>
                  <w:divBdr>
                    <w:top w:val="none" w:sz="0" w:space="0" w:color="auto"/>
                    <w:left w:val="none" w:sz="0" w:space="0" w:color="auto"/>
                    <w:bottom w:val="none" w:sz="0" w:space="0" w:color="auto"/>
                    <w:right w:val="none" w:sz="0" w:space="0" w:color="auto"/>
                  </w:divBdr>
                </w:div>
                <w:div w:id="1265385196">
                  <w:marLeft w:val="640"/>
                  <w:marRight w:val="0"/>
                  <w:marTop w:val="0"/>
                  <w:marBottom w:val="0"/>
                  <w:divBdr>
                    <w:top w:val="none" w:sz="0" w:space="0" w:color="auto"/>
                    <w:left w:val="none" w:sz="0" w:space="0" w:color="auto"/>
                    <w:bottom w:val="none" w:sz="0" w:space="0" w:color="auto"/>
                    <w:right w:val="none" w:sz="0" w:space="0" w:color="auto"/>
                  </w:divBdr>
                </w:div>
                <w:div w:id="2045516654">
                  <w:marLeft w:val="640"/>
                  <w:marRight w:val="0"/>
                  <w:marTop w:val="0"/>
                  <w:marBottom w:val="0"/>
                  <w:divBdr>
                    <w:top w:val="none" w:sz="0" w:space="0" w:color="auto"/>
                    <w:left w:val="none" w:sz="0" w:space="0" w:color="auto"/>
                    <w:bottom w:val="none" w:sz="0" w:space="0" w:color="auto"/>
                    <w:right w:val="none" w:sz="0" w:space="0" w:color="auto"/>
                  </w:divBdr>
                </w:div>
                <w:div w:id="1742631422">
                  <w:marLeft w:val="640"/>
                  <w:marRight w:val="0"/>
                  <w:marTop w:val="0"/>
                  <w:marBottom w:val="0"/>
                  <w:divBdr>
                    <w:top w:val="none" w:sz="0" w:space="0" w:color="auto"/>
                    <w:left w:val="none" w:sz="0" w:space="0" w:color="auto"/>
                    <w:bottom w:val="none" w:sz="0" w:space="0" w:color="auto"/>
                    <w:right w:val="none" w:sz="0" w:space="0" w:color="auto"/>
                  </w:divBdr>
                </w:div>
                <w:div w:id="1104037829">
                  <w:marLeft w:val="640"/>
                  <w:marRight w:val="0"/>
                  <w:marTop w:val="0"/>
                  <w:marBottom w:val="0"/>
                  <w:divBdr>
                    <w:top w:val="none" w:sz="0" w:space="0" w:color="auto"/>
                    <w:left w:val="none" w:sz="0" w:space="0" w:color="auto"/>
                    <w:bottom w:val="none" w:sz="0" w:space="0" w:color="auto"/>
                    <w:right w:val="none" w:sz="0" w:space="0" w:color="auto"/>
                  </w:divBdr>
                </w:div>
                <w:div w:id="2077851616">
                  <w:marLeft w:val="640"/>
                  <w:marRight w:val="0"/>
                  <w:marTop w:val="0"/>
                  <w:marBottom w:val="0"/>
                  <w:divBdr>
                    <w:top w:val="none" w:sz="0" w:space="0" w:color="auto"/>
                    <w:left w:val="none" w:sz="0" w:space="0" w:color="auto"/>
                    <w:bottom w:val="none" w:sz="0" w:space="0" w:color="auto"/>
                    <w:right w:val="none" w:sz="0" w:space="0" w:color="auto"/>
                  </w:divBdr>
                </w:div>
                <w:div w:id="1347368723">
                  <w:marLeft w:val="640"/>
                  <w:marRight w:val="0"/>
                  <w:marTop w:val="0"/>
                  <w:marBottom w:val="0"/>
                  <w:divBdr>
                    <w:top w:val="none" w:sz="0" w:space="0" w:color="auto"/>
                    <w:left w:val="none" w:sz="0" w:space="0" w:color="auto"/>
                    <w:bottom w:val="none" w:sz="0" w:space="0" w:color="auto"/>
                    <w:right w:val="none" w:sz="0" w:space="0" w:color="auto"/>
                  </w:divBdr>
                </w:div>
                <w:div w:id="1790051062">
                  <w:marLeft w:val="640"/>
                  <w:marRight w:val="0"/>
                  <w:marTop w:val="0"/>
                  <w:marBottom w:val="0"/>
                  <w:divBdr>
                    <w:top w:val="none" w:sz="0" w:space="0" w:color="auto"/>
                    <w:left w:val="none" w:sz="0" w:space="0" w:color="auto"/>
                    <w:bottom w:val="none" w:sz="0" w:space="0" w:color="auto"/>
                    <w:right w:val="none" w:sz="0" w:space="0" w:color="auto"/>
                  </w:divBdr>
                </w:div>
                <w:div w:id="361439701">
                  <w:marLeft w:val="640"/>
                  <w:marRight w:val="0"/>
                  <w:marTop w:val="0"/>
                  <w:marBottom w:val="0"/>
                  <w:divBdr>
                    <w:top w:val="none" w:sz="0" w:space="0" w:color="auto"/>
                    <w:left w:val="none" w:sz="0" w:space="0" w:color="auto"/>
                    <w:bottom w:val="none" w:sz="0" w:space="0" w:color="auto"/>
                    <w:right w:val="none" w:sz="0" w:space="0" w:color="auto"/>
                  </w:divBdr>
                </w:div>
                <w:div w:id="68818627">
                  <w:marLeft w:val="640"/>
                  <w:marRight w:val="0"/>
                  <w:marTop w:val="0"/>
                  <w:marBottom w:val="0"/>
                  <w:divBdr>
                    <w:top w:val="none" w:sz="0" w:space="0" w:color="auto"/>
                    <w:left w:val="none" w:sz="0" w:space="0" w:color="auto"/>
                    <w:bottom w:val="none" w:sz="0" w:space="0" w:color="auto"/>
                    <w:right w:val="none" w:sz="0" w:space="0" w:color="auto"/>
                  </w:divBdr>
                </w:div>
                <w:div w:id="859052671">
                  <w:marLeft w:val="640"/>
                  <w:marRight w:val="0"/>
                  <w:marTop w:val="0"/>
                  <w:marBottom w:val="0"/>
                  <w:divBdr>
                    <w:top w:val="none" w:sz="0" w:space="0" w:color="auto"/>
                    <w:left w:val="none" w:sz="0" w:space="0" w:color="auto"/>
                    <w:bottom w:val="none" w:sz="0" w:space="0" w:color="auto"/>
                    <w:right w:val="none" w:sz="0" w:space="0" w:color="auto"/>
                  </w:divBdr>
                </w:div>
                <w:div w:id="183329630">
                  <w:marLeft w:val="640"/>
                  <w:marRight w:val="0"/>
                  <w:marTop w:val="0"/>
                  <w:marBottom w:val="0"/>
                  <w:divBdr>
                    <w:top w:val="none" w:sz="0" w:space="0" w:color="auto"/>
                    <w:left w:val="none" w:sz="0" w:space="0" w:color="auto"/>
                    <w:bottom w:val="none" w:sz="0" w:space="0" w:color="auto"/>
                    <w:right w:val="none" w:sz="0" w:space="0" w:color="auto"/>
                  </w:divBdr>
                </w:div>
                <w:div w:id="1165433912">
                  <w:marLeft w:val="640"/>
                  <w:marRight w:val="0"/>
                  <w:marTop w:val="0"/>
                  <w:marBottom w:val="0"/>
                  <w:divBdr>
                    <w:top w:val="none" w:sz="0" w:space="0" w:color="auto"/>
                    <w:left w:val="none" w:sz="0" w:space="0" w:color="auto"/>
                    <w:bottom w:val="none" w:sz="0" w:space="0" w:color="auto"/>
                    <w:right w:val="none" w:sz="0" w:space="0" w:color="auto"/>
                  </w:divBdr>
                </w:div>
                <w:div w:id="402414597">
                  <w:marLeft w:val="640"/>
                  <w:marRight w:val="0"/>
                  <w:marTop w:val="0"/>
                  <w:marBottom w:val="0"/>
                  <w:divBdr>
                    <w:top w:val="none" w:sz="0" w:space="0" w:color="auto"/>
                    <w:left w:val="none" w:sz="0" w:space="0" w:color="auto"/>
                    <w:bottom w:val="none" w:sz="0" w:space="0" w:color="auto"/>
                    <w:right w:val="none" w:sz="0" w:space="0" w:color="auto"/>
                  </w:divBdr>
                </w:div>
                <w:div w:id="1533180424">
                  <w:marLeft w:val="640"/>
                  <w:marRight w:val="0"/>
                  <w:marTop w:val="0"/>
                  <w:marBottom w:val="0"/>
                  <w:divBdr>
                    <w:top w:val="none" w:sz="0" w:space="0" w:color="auto"/>
                    <w:left w:val="none" w:sz="0" w:space="0" w:color="auto"/>
                    <w:bottom w:val="none" w:sz="0" w:space="0" w:color="auto"/>
                    <w:right w:val="none" w:sz="0" w:space="0" w:color="auto"/>
                  </w:divBdr>
                </w:div>
                <w:div w:id="522472626">
                  <w:marLeft w:val="640"/>
                  <w:marRight w:val="0"/>
                  <w:marTop w:val="0"/>
                  <w:marBottom w:val="0"/>
                  <w:divBdr>
                    <w:top w:val="none" w:sz="0" w:space="0" w:color="auto"/>
                    <w:left w:val="none" w:sz="0" w:space="0" w:color="auto"/>
                    <w:bottom w:val="none" w:sz="0" w:space="0" w:color="auto"/>
                    <w:right w:val="none" w:sz="0" w:space="0" w:color="auto"/>
                  </w:divBdr>
                </w:div>
                <w:div w:id="1940478267">
                  <w:marLeft w:val="640"/>
                  <w:marRight w:val="0"/>
                  <w:marTop w:val="0"/>
                  <w:marBottom w:val="0"/>
                  <w:divBdr>
                    <w:top w:val="none" w:sz="0" w:space="0" w:color="auto"/>
                    <w:left w:val="none" w:sz="0" w:space="0" w:color="auto"/>
                    <w:bottom w:val="none" w:sz="0" w:space="0" w:color="auto"/>
                    <w:right w:val="none" w:sz="0" w:space="0" w:color="auto"/>
                  </w:divBdr>
                </w:div>
                <w:div w:id="1273247637">
                  <w:marLeft w:val="640"/>
                  <w:marRight w:val="0"/>
                  <w:marTop w:val="0"/>
                  <w:marBottom w:val="0"/>
                  <w:divBdr>
                    <w:top w:val="none" w:sz="0" w:space="0" w:color="auto"/>
                    <w:left w:val="none" w:sz="0" w:space="0" w:color="auto"/>
                    <w:bottom w:val="none" w:sz="0" w:space="0" w:color="auto"/>
                    <w:right w:val="none" w:sz="0" w:space="0" w:color="auto"/>
                  </w:divBdr>
                </w:div>
                <w:div w:id="1561869400">
                  <w:marLeft w:val="640"/>
                  <w:marRight w:val="0"/>
                  <w:marTop w:val="0"/>
                  <w:marBottom w:val="0"/>
                  <w:divBdr>
                    <w:top w:val="none" w:sz="0" w:space="0" w:color="auto"/>
                    <w:left w:val="none" w:sz="0" w:space="0" w:color="auto"/>
                    <w:bottom w:val="none" w:sz="0" w:space="0" w:color="auto"/>
                    <w:right w:val="none" w:sz="0" w:space="0" w:color="auto"/>
                  </w:divBdr>
                </w:div>
                <w:div w:id="281233450">
                  <w:marLeft w:val="640"/>
                  <w:marRight w:val="0"/>
                  <w:marTop w:val="0"/>
                  <w:marBottom w:val="0"/>
                  <w:divBdr>
                    <w:top w:val="none" w:sz="0" w:space="0" w:color="auto"/>
                    <w:left w:val="none" w:sz="0" w:space="0" w:color="auto"/>
                    <w:bottom w:val="none" w:sz="0" w:space="0" w:color="auto"/>
                    <w:right w:val="none" w:sz="0" w:space="0" w:color="auto"/>
                  </w:divBdr>
                </w:div>
                <w:div w:id="95490148">
                  <w:marLeft w:val="640"/>
                  <w:marRight w:val="0"/>
                  <w:marTop w:val="0"/>
                  <w:marBottom w:val="0"/>
                  <w:divBdr>
                    <w:top w:val="none" w:sz="0" w:space="0" w:color="auto"/>
                    <w:left w:val="none" w:sz="0" w:space="0" w:color="auto"/>
                    <w:bottom w:val="none" w:sz="0" w:space="0" w:color="auto"/>
                    <w:right w:val="none" w:sz="0" w:space="0" w:color="auto"/>
                  </w:divBdr>
                </w:div>
                <w:div w:id="1288466601">
                  <w:marLeft w:val="640"/>
                  <w:marRight w:val="0"/>
                  <w:marTop w:val="0"/>
                  <w:marBottom w:val="0"/>
                  <w:divBdr>
                    <w:top w:val="none" w:sz="0" w:space="0" w:color="auto"/>
                    <w:left w:val="none" w:sz="0" w:space="0" w:color="auto"/>
                    <w:bottom w:val="none" w:sz="0" w:space="0" w:color="auto"/>
                    <w:right w:val="none" w:sz="0" w:space="0" w:color="auto"/>
                  </w:divBdr>
                </w:div>
                <w:div w:id="822156623">
                  <w:marLeft w:val="640"/>
                  <w:marRight w:val="0"/>
                  <w:marTop w:val="0"/>
                  <w:marBottom w:val="0"/>
                  <w:divBdr>
                    <w:top w:val="none" w:sz="0" w:space="0" w:color="auto"/>
                    <w:left w:val="none" w:sz="0" w:space="0" w:color="auto"/>
                    <w:bottom w:val="none" w:sz="0" w:space="0" w:color="auto"/>
                    <w:right w:val="none" w:sz="0" w:space="0" w:color="auto"/>
                  </w:divBdr>
                </w:div>
                <w:div w:id="1891573234">
                  <w:marLeft w:val="640"/>
                  <w:marRight w:val="0"/>
                  <w:marTop w:val="0"/>
                  <w:marBottom w:val="0"/>
                  <w:divBdr>
                    <w:top w:val="none" w:sz="0" w:space="0" w:color="auto"/>
                    <w:left w:val="none" w:sz="0" w:space="0" w:color="auto"/>
                    <w:bottom w:val="none" w:sz="0" w:space="0" w:color="auto"/>
                    <w:right w:val="none" w:sz="0" w:space="0" w:color="auto"/>
                  </w:divBdr>
                </w:div>
                <w:div w:id="1547569127">
                  <w:marLeft w:val="640"/>
                  <w:marRight w:val="0"/>
                  <w:marTop w:val="0"/>
                  <w:marBottom w:val="0"/>
                  <w:divBdr>
                    <w:top w:val="none" w:sz="0" w:space="0" w:color="auto"/>
                    <w:left w:val="none" w:sz="0" w:space="0" w:color="auto"/>
                    <w:bottom w:val="none" w:sz="0" w:space="0" w:color="auto"/>
                    <w:right w:val="none" w:sz="0" w:space="0" w:color="auto"/>
                  </w:divBdr>
                </w:div>
                <w:div w:id="902561965">
                  <w:marLeft w:val="640"/>
                  <w:marRight w:val="0"/>
                  <w:marTop w:val="0"/>
                  <w:marBottom w:val="0"/>
                  <w:divBdr>
                    <w:top w:val="none" w:sz="0" w:space="0" w:color="auto"/>
                    <w:left w:val="none" w:sz="0" w:space="0" w:color="auto"/>
                    <w:bottom w:val="none" w:sz="0" w:space="0" w:color="auto"/>
                    <w:right w:val="none" w:sz="0" w:space="0" w:color="auto"/>
                  </w:divBdr>
                </w:div>
                <w:div w:id="1759280673">
                  <w:marLeft w:val="640"/>
                  <w:marRight w:val="0"/>
                  <w:marTop w:val="0"/>
                  <w:marBottom w:val="0"/>
                  <w:divBdr>
                    <w:top w:val="none" w:sz="0" w:space="0" w:color="auto"/>
                    <w:left w:val="none" w:sz="0" w:space="0" w:color="auto"/>
                    <w:bottom w:val="none" w:sz="0" w:space="0" w:color="auto"/>
                    <w:right w:val="none" w:sz="0" w:space="0" w:color="auto"/>
                  </w:divBdr>
                </w:div>
                <w:div w:id="1418793855">
                  <w:marLeft w:val="640"/>
                  <w:marRight w:val="0"/>
                  <w:marTop w:val="0"/>
                  <w:marBottom w:val="0"/>
                  <w:divBdr>
                    <w:top w:val="none" w:sz="0" w:space="0" w:color="auto"/>
                    <w:left w:val="none" w:sz="0" w:space="0" w:color="auto"/>
                    <w:bottom w:val="none" w:sz="0" w:space="0" w:color="auto"/>
                    <w:right w:val="none" w:sz="0" w:space="0" w:color="auto"/>
                  </w:divBdr>
                </w:div>
                <w:div w:id="186723255">
                  <w:marLeft w:val="640"/>
                  <w:marRight w:val="0"/>
                  <w:marTop w:val="0"/>
                  <w:marBottom w:val="0"/>
                  <w:divBdr>
                    <w:top w:val="none" w:sz="0" w:space="0" w:color="auto"/>
                    <w:left w:val="none" w:sz="0" w:space="0" w:color="auto"/>
                    <w:bottom w:val="none" w:sz="0" w:space="0" w:color="auto"/>
                    <w:right w:val="none" w:sz="0" w:space="0" w:color="auto"/>
                  </w:divBdr>
                </w:div>
                <w:div w:id="548568069">
                  <w:marLeft w:val="640"/>
                  <w:marRight w:val="0"/>
                  <w:marTop w:val="0"/>
                  <w:marBottom w:val="0"/>
                  <w:divBdr>
                    <w:top w:val="none" w:sz="0" w:space="0" w:color="auto"/>
                    <w:left w:val="none" w:sz="0" w:space="0" w:color="auto"/>
                    <w:bottom w:val="none" w:sz="0" w:space="0" w:color="auto"/>
                    <w:right w:val="none" w:sz="0" w:space="0" w:color="auto"/>
                  </w:divBdr>
                </w:div>
                <w:div w:id="36123499">
                  <w:marLeft w:val="640"/>
                  <w:marRight w:val="0"/>
                  <w:marTop w:val="0"/>
                  <w:marBottom w:val="0"/>
                  <w:divBdr>
                    <w:top w:val="none" w:sz="0" w:space="0" w:color="auto"/>
                    <w:left w:val="none" w:sz="0" w:space="0" w:color="auto"/>
                    <w:bottom w:val="none" w:sz="0" w:space="0" w:color="auto"/>
                    <w:right w:val="none" w:sz="0" w:space="0" w:color="auto"/>
                  </w:divBdr>
                </w:div>
                <w:div w:id="966083281">
                  <w:marLeft w:val="640"/>
                  <w:marRight w:val="0"/>
                  <w:marTop w:val="0"/>
                  <w:marBottom w:val="0"/>
                  <w:divBdr>
                    <w:top w:val="none" w:sz="0" w:space="0" w:color="auto"/>
                    <w:left w:val="none" w:sz="0" w:space="0" w:color="auto"/>
                    <w:bottom w:val="none" w:sz="0" w:space="0" w:color="auto"/>
                    <w:right w:val="none" w:sz="0" w:space="0" w:color="auto"/>
                  </w:divBdr>
                </w:div>
                <w:div w:id="1913542652">
                  <w:marLeft w:val="640"/>
                  <w:marRight w:val="0"/>
                  <w:marTop w:val="0"/>
                  <w:marBottom w:val="0"/>
                  <w:divBdr>
                    <w:top w:val="none" w:sz="0" w:space="0" w:color="auto"/>
                    <w:left w:val="none" w:sz="0" w:space="0" w:color="auto"/>
                    <w:bottom w:val="none" w:sz="0" w:space="0" w:color="auto"/>
                    <w:right w:val="none" w:sz="0" w:space="0" w:color="auto"/>
                  </w:divBdr>
                </w:div>
                <w:div w:id="270669068">
                  <w:marLeft w:val="640"/>
                  <w:marRight w:val="0"/>
                  <w:marTop w:val="0"/>
                  <w:marBottom w:val="0"/>
                  <w:divBdr>
                    <w:top w:val="none" w:sz="0" w:space="0" w:color="auto"/>
                    <w:left w:val="none" w:sz="0" w:space="0" w:color="auto"/>
                    <w:bottom w:val="none" w:sz="0" w:space="0" w:color="auto"/>
                    <w:right w:val="none" w:sz="0" w:space="0" w:color="auto"/>
                  </w:divBdr>
                </w:div>
                <w:div w:id="2000232856">
                  <w:marLeft w:val="640"/>
                  <w:marRight w:val="0"/>
                  <w:marTop w:val="0"/>
                  <w:marBottom w:val="0"/>
                  <w:divBdr>
                    <w:top w:val="none" w:sz="0" w:space="0" w:color="auto"/>
                    <w:left w:val="none" w:sz="0" w:space="0" w:color="auto"/>
                    <w:bottom w:val="none" w:sz="0" w:space="0" w:color="auto"/>
                    <w:right w:val="none" w:sz="0" w:space="0" w:color="auto"/>
                  </w:divBdr>
                </w:div>
                <w:div w:id="1485854242">
                  <w:marLeft w:val="640"/>
                  <w:marRight w:val="0"/>
                  <w:marTop w:val="0"/>
                  <w:marBottom w:val="0"/>
                  <w:divBdr>
                    <w:top w:val="none" w:sz="0" w:space="0" w:color="auto"/>
                    <w:left w:val="none" w:sz="0" w:space="0" w:color="auto"/>
                    <w:bottom w:val="none" w:sz="0" w:space="0" w:color="auto"/>
                    <w:right w:val="none" w:sz="0" w:space="0" w:color="auto"/>
                  </w:divBdr>
                </w:div>
                <w:div w:id="104274089">
                  <w:marLeft w:val="640"/>
                  <w:marRight w:val="0"/>
                  <w:marTop w:val="0"/>
                  <w:marBottom w:val="0"/>
                  <w:divBdr>
                    <w:top w:val="none" w:sz="0" w:space="0" w:color="auto"/>
                    <w:left w:val="none" w:sz="0" w:space="0" w:color="auto"/>
                    <w:bottom w:val="none" w:sz="0" w:space="0" w:color="auto"/>
                    <w:right w:val="none" w:sz="0" w:space="0" w:color="auto"/>
                  </w:divBdr>
                </w:div>
                <w:div w:id="623510170">
                  <w:marLeft w:val="640"/>
                  <w:marRight w:val="0"/>
                  <w:marTop w:val="0"/>
                  <w:marBottom w:val="0"/>
                  <w:divBdr>
                    <w:top w:val="none" w:sz="0" w:space="0" w:color="auto"/>
                    <w:left w:val="none" w:sz="0" w:space="0" w:color="auto"/>
                    <w:bottom w:val="none" w:sz="0" w:space="0" w:color="auto"/>
                    <w:right w:val="none" w:sz="0" w:space="0" w:color="auto"/>
                  </w:divBdr>
                </w:div>
                <w:div w:id="1627350801">
                  <w:marLeft w:val="640"/>
                  <w:marRight w:val="0"/>
                  <w:marTop w:val="0"/>
                  <w:marBottom w:val="0"/>
                  <w:divBdr>
                    <w:top w:val="none" w:sz="0" w:space="0" w:color="auto"/>
                    <w:left w:val="none" w:sz="0" w:space="0" w:color="auto"/>
                    <w:bottom w:val="none" w:sz="0" w:space="0" w:color="auto"/>
                    <w:right w:val="none" w:sz="0" w:space="0" w:color="auto"/>
                  </w:divBdr>
                </w:div>
                <w:div w:id="820389858">
                  <w:marLeft w:val="640"/>
                  <w:marRight w:val="0"/>
                  <w:marTop w:val="0"/>
                  <w:marBottom w:val="0"/>
                  <w:divBdr>
                    <w:top w:val="none" w:sz="0" w:space="0" w:color="auto"/>
                    <w:left w:val="none" w:sz="0" w:space="0" w:color="auto"/>
                    <w:bottom w:val="none" w:sz="0" w:space="0" w:color="auto"/>
                    <w:right w:val="none" w:sz="0" w:space="0" w:color="auto"/>
                  </w:divBdr>
                </w:div>
                <w:div w:id="314067475">
                  <w:marLeft w:val="640"/>
                  <w:marRight w:val="0"/>
                  <w:marTop w:val="0"/>
                  <w:marBottom w:val="0"/>
                  <w:divBdr>
                    <w:top w:val="none" w:sz="0" w:space="0" w:color="auto"/>
                    <w:left w:val="none" w:sz="0" w:space="0" w:color="auto"/>
                    <w:bottom w:val="none" w:sz="0" w:space="0" w:color="auto"/>
                    <w:right w:val="none" w:sz="0" w:space="0" w:color="auto"/>
                  </w:divBdr>
                </w:div>
                <w:div w:id="1304967852">
                  <w:marLeft w:val="640"/>
                  <w:marRight w:val="0"/>
                  <w:marTop w:val="0"/>
                  <w:marBottom w:val="0"/>
                  <w:divBdr>
                    <w:top w:val="none" w:sz="0" w:space="0" w:color="auto"/>
                    <w:left w:val="none" w:sz="0" w:space="0" w:color="auto"/>
                    <w:bottom w:val="none" w:sz="0" w:space="0" w:color="auto"/>
                    <w:right w:val="none" w:sz="0" w:space="0" w:color="auto"/>
                  </w:divBdr>
                </w:div>
                <w:div w:id="1907453435">
                  <w:marLeft w:val="640"/>
                  <w:marRight w:val="0"/>
                  <w:marTop w:val="0"/>
                  <w:marBottom w:val="0"/>
                  <w:divBdr>
                    <w:top w:val="none" w:sz="0" w:space="0" w:color="auto"/>
                    <w:left w:val="none" w:sz="0" w:space="0" w:color="auto"/>
                    <w:bottom w:val="none" w:sz="0" w:space="0" w:color="auto"/>
                    <w:right w:val="none" w:sz="0" w:space="0" w:color="auto"/>
                  </w:divBdr>
                </w:div>
                <w:div w:id="1874415042">
                  <w:marLeft w:val="640"/>
                  <w:marRight w:val="0"/>
                  <w:marTop w:val="0"/>
                  <w:marBottom w:val="0"/>
                  <w:divBdr>
                    <w:top w:val="none" w:sz="0" w:space="0" w:color="auto"/>
                    <w:left w:val="none" w:sz="0" w:space="0" w:color="auto"/>
                    <w:bottom w:val="none" w:sz="0" w:space="0" w:color="auto"/>
                    <w:right w:val="none" w:sz="0" w:space="0" w:color="auto"/>
                  </w:divBdr>
                </w:div>
                <w:div w:id="960111152">
                  <w:marLeft w:val="640"/>
                  <w:marRight w:val="0"/>
                  <w:marTop w:val="0"/>
                  <w:marBottom w:val="0"/>
                  <w:divBdr>
                    <w:top w:val="none" w:sz="0" w:space="0" w:color="auto"/>
                    <w:left w:val="none" w:sz="0" w:space="0" w:color="auto"/>
                    <w:bottom w:val="none" w:sz="0" w:space="0" w:color="auto"/>
                    <w:right w:val="none" w:sz="0" w:space="0" w:color="auto"/>
                  </w:divBdr>
                </w:div>
                <w:div w:id="507720694">
                  <w:marLeft w:val="640"/>
                  <w:marRight w:val="0"/>
                  <w:marTop w:val="0"/>
                  <w:marBottom w:val="0"/>
                  <w:divBdr>
                    <w:top w:val="none" w:sz="0" w:space="0" w:color="auto"/>
                    <w:left w:val="none" w:sz="0" w:space="0" w:color="auto"/>
                    <w:bottom w:val="none" w:sz="0" w:space="0" w:color="auto"/>
                    <w:right w:val="none" w:sz="0" w:space="0" w:color="auto"/>
                  </w:divBdr>
                </w:div>
                <w:div w:id="1805392797">
                  <w:marLeft w:val="640"/>
                  <w:marRight w:val="0"/>
                  <w:marTop w:val="0"/>
                  <w:marBottom w:val="0"/>
                  <w:divBdr>
                    <w:top w:val="none" w:sz="0" w:space="0" w:color="auto"/>
                    <w:left w:val="none" w:sz="0" w:space="0" w:color="auto"/>
                    <w:bottom w:val="none" w:sz="0" w:space="0" w:color="auto"/>
                    <w:right w:val="none" w:sz="0" w:space="0" w:color="auto"/>
                  </w:divBdr>
                </w:div>
                <w:div w:id="1714228626">
                  <w:marLeft w:val="640"/>
                  <w:marRight w:val="0"/>
                  <w:marTop w:val="0"/>
                  <w:marBottom w:val="0"/>
                  <w:divBdr>
                    <w:top w:val="none" w:sz="0" w:space="0" w:color="auto"/>
                    <w:left w:val="none" w:sz="0" w:space="0" w:color="auto"/>
                    <w:bottom w:val="none" w:sz="0" w:space="0" w:color="auto"/>
                    <w:right w:val="none" w:sz="0" w:space="0" w:color="auto"/>
                  </w:divBdr>
                </w:div>
                <w:div w:id="633559070">
                  <w:marLeft w:val="640"/>
                  <w:marRight w:val="0"/>
                  <w:marTop w:val="0"/>
                  <w:marBottom w:val="0"/>
                  <w:divBdr>
                    <w:top w:val="none" w:sz="0" w:space="0" w:color="auto"/>
                    <w:left w:val="none" w:sz="0" w:space="0" w:color="auto"/>
                    <w:bottom w:val="none" w:sz="0" w:space="0" w:color="auto"/>
                    <w:right w:val="none" w:sz="0" w:space="0" w:color="auto"/>
                  </w:divBdr>
                </w:div>
                <w:div w:id="496388435">
                  <w:marLeft w:val="640"/>
                  <w:marRight w:val="0"/>
                  <w:marTop w:val="0"/>
                  <w:marBottom w:val="0"/>
                  <w:divBdr>
                    <w:top w:val="none" w:sz="0" w:space="0" w:color="auto"/>
                    <w:left w:val="none" w:sz="0" w:space="0" w:color="auto"/>
                    <w:bottom w:val="none" w:sz="0" w:space="0" w:color="auto"/>
                    <w:right w:val="none" w:sz="0" w:space="0" w:color="auto"/>
                  </w:divBdr>
                </w:div>
                <w:div w:id="560140073">
                  <w:marLeft w:val="640"/>
                  <w:marRight w:val="0"/>
                  <w:marTop w:val="0"/>
                  <w:marBottom w:val="0"/>
                  <w:divBdr>
                    <w:top w:val="none" w:sz="0" w:space="0" w:color="auto"/>
                    <w:left w:val="none" w:sz="0" w:space="0" w:color="auto"/>
                    <w:bottom w:val="none" w:sz="0" w:space="0" w:color="auto"/>
                    <w:right w:val="none" w:sz="0" w:space="0" w:color="auto"/>
                  </w:divBdr>
                </w:div>
                <w:div w:id="673383536">
                  <w:marLeft w:val="640"/>
                  <w:marRight w:val="0"/>
                  <w:marTop w:val="0"/>
                  <w:marBottom w:val="0"/>
                  <w:divBdr>
                    <w:top w:val="none" w:sz="0" w:space="0" w:color="auto"/>
                    <w:left w:val="none" w:sz="0" w:space="0" w:color="auto"/>
                    <w:bottom w:val="none" w:sz="0" w:space="0" w:color="auto"/>
                    <w:right w:val="none" w:sz="0" w:space="0" w:color="auto"/>
                  </w:divBdr>
                </w:div>
                <w:div w:id="1396010271">
                  <w:marLeft w:val="640"/>
                  <w:marRight w:val="0"/>
                  <w:marTop w:val="0"/>
                  <w:marBottom w:val="0"/>
                  <w:divBdr>
                    <w:top w:val="none" w:sz="0" w:space="0" w:color="auto"/>
                    <w:left w:val="none" w:sz="0" w:space="0" w:color="auto"/>
                    <w:bottom w:val="none" w:sz="0" w:space="0" w:color="auto"/>
                    <w:right w:val="none" w:sz="0" w:space="0" w:color="auto"/>
                  </w:divBdr>
                </w:div>
                <w:div w:id="1444491791">
                  <w:marLeft w:val="640"/>
                  <w:marRight w:val="0"/>
                  <w:marTop w:val="0"/>
                  <w:marBottom w:val="0"/>
                  <w:divBdr>
                    <w:top w:val="none" w:sz="0" w:space="0" w:color="auto"/>
                    <w:left w:val="none" w:sz="0" w:space="0" w:color="auto"/>
                    <w:bottom w:val="none" w:sz="0" w:space="0" w:color="auto"/>
                    <w:right w:val="none" w:sz="0" w:space="0" w:color="auto"/>
                  </w:divBdr>
                </w:div>
                <w:div w:id="1863126213">
                  <w:marLeft w:val="640"/>
                  <w:marRight w:val="0"/>
                  <w:marTop w:val="0"/>
                  <w:marBottom w:val="0"/>
                  <w:divBdr>
                    <w:top w:val="none" w:sz="0" w:space="0" w:color="auto"/>
                    <w:left w:val="none" w:sz="0" w:space="0" w:color="auto"/>
                    <w:bottom w:val="none" w:sz="0" w:space="0" w:color="auto"/>
                    <w:right w:val="none" w:sz="0" w:space="0" w:color="auto"/>
                  </w:divBdr>
                </w:div>
                <w:div w:id="1896811976">
                  <w:marLeft w:val="640"/>
                  <w:marRight w:val="0"/>
                  <w:marTop w:val="0"/>
                  <w:marBottom w:val="0"/>
                  <w:divBdr>
                    <w:top w:val="none" w:sz="0" w:space="0" w:color="auto"/>
                    <w:left w:val="none" w:sz="0" w:space="0" w:color="auto"/>
                    <w:bottom w:val="none" w:sz="0" w:space="0" w:color="auto"/>
                    <w:right w:val="none" w:sz="0" w:space="0" w:color="auto"/>
                  </w:divBdr>
                </w:div>
                <w:div w:id="875506236">
                  <w:marLeft w:val="640"/>
                  <w:marRight w:val="0"/>
                  <w:marTop w:val="0"/>
                  <w:marBottom w:val="0"/>
                  <w:divBdr>
                    <w:top w:val="none" w:sz="0" w:space="0" w:color="auto"/>
                    <w:left w:val="none" w:sz="0" w:space="0" w:color="auto"/>
                    <w:bottom w:val="none" w:sz="0" w:space="0" w:color="auto"/>
                    <w:right w:val="none" w:sz="0" w:space="0" w:color="auto"/>
                  </w:divBdr>
                </w:div>
                <w:div w:id="1502744318">
                  <w:marLeft w:val="640"/>
                  <w:marRight w:val="0"/>
                  <w:marTop w:val="0"/>
                  <w:marBottom w:val="0"/>
                  <w:divBdr>
                    <w:top w:val="none" w:sz="0" w:space="0" w:color="auto"/>
                    <w:left w:val="none" w:sz="0" w:space="0" w:color="auto"/>
                    <w:bottom w:val="none" w:sz="0" w:space="0" w:color="auto"/>
                    <w:right w:val="none" w:sz="0" w:space="0" w:color="auto"/>
                  </w:divBdr>
                </w:div>
                <w:div w:id="1081951138">
                  <w:marLeft w:val="640"/>
                  <w:marRight w:val="0"/>
                  <w:marTop w:val="0"/>
                  <w:marBottom w:val="0"/>
                  <w:divBdr>
                    <w:top w:val="none" w:sz="0" w:space="0" w:color="auto"/>
                    <w:left w:val="none" w:sz="0" w:space="0" w:color="auto"/>
                    <w:bottom w:val="none" w:sz="0" w:space="0" w:color="auto"/>
                    <w:right w:val="none" w:sz="0" w:space="0" w:color="auto"/>
                  </w:divBdr>
                </w:div>
                <w:div w:id="1240024740">
                  <w:marLeft w:val="640"/>
                  <w:marRight w:val="0"/>
                  <w:marTop w:val="0"/>
                  <w:marBottom w:val="0"/>
                  <w:divBdr>
                    <w:top w:val="none" w:sz="0" w:space="0" w:color="auto"/>
                    <w:left w:val="none" w:sz="0" w:space="0" w:color="auto"/>
                    <w:bottom w:val="none" w:sz="0" w:space="0" w:color="auto"/>
                    <w:right w:val="none" w:sz="0" w:space="0" w:color="auto"/>
                  </w:divBdr>
                </w:div>
                <w:div w:id="597567411">
                  <w:marLeft w:val="640"/>
                  <w:marRight w:val="0"/>
                  <w:marTop w:val="0"/>
                  <w:marBottom w:val="0"/>
                  <w:divBdr>
                    <w:top w:val="none" w:sz="0" w:space="0" w:color="auto"/>
                    <w:left w:val="none" w:sz="0" w:space="0" w:color="auto"/>
                    <w:bottom w:val="none" w:sz="0" w:space="0" w:color="auto"/>
                    <w:right w:val="none" w:sz="0" w:space="0" w:color="auto"/>
                  </w:divBdr>
                </w:div>
                <w:div w:id="418406607">
                  <w:marLeft w:val="640"/>
                  <w:marRight w:val="0"/>
                  <w:marTop w:val="0"/>
                  <w:marBottom w:val="0"/>
                  <w:divBdr>
                    <w:top w:val="none" w:sz="0" w:space="0" w:color="auto"/>
                    <w:left w:val="none" w:sz="0" w:space="0" w:color="auto"/>
                    <w:bottom w:val="none" w:sz="0" w:space="0" w:color="auto"/>
                    <w:right w:val="none" w:sz="0" w:space="0" w:color="auto"/>
                  </w:divBdr>
                </w:div>
                <w:div w:id="315183517">
                  <w:marLeft w:val="640"/>
                  <w:marRight w:val="0"/>
                  <w:marTop w:val="0"/>
                  <w:marBottom w:val="0"/>
                  <w:divBdr>
                    <w:top w:val="none" w:sz="0" w:space="0" w:color="auto"/>
                    <w:left w:val="none" w:sz="0" w:space="0" w:color="auto"/>
                    <w:bottom w:val="none" w:sz="0" w:space="0" w:color="auto"/>
                    <w:right w:val="none" w:sz="0" w:space="0" w:color="auto"/>
                  </w:divBdr>
                </w:div>
                <w:div w:id="31613413">
                  <w:marLeft w:val="640"/>
                  <w:marRight w:val="0"/>
                  <w:marTop w:val="0"/>
                  <w:marBottom w:val="0"/>
                  <w:divBdr>
                    <w:top w:val="none" w:sz="0" w:space="0" w:color="auto"/>
                    <w:left w:val="none" w:sz="0" w:space="0" w:color="auto"/>
                    <w:bottom w:val="none" w:sz="0" w:space="0" w:color="auto"/>
                    <w:right w:val="none" w:sz="0" w:space="0" w:color="auto"/>
                  </w:divBdr>
                </w:div>
                <w:div w:id="819808292">
                  <w:marLeft w:val="640"/>
                  <w:marRight w:val="0"/>
                  <w:marTop w:val="0"/>
                  <w:marBottom w:val="0"/>
                  <w:divBdr>
                    <w:top w:val="none" w:sz="0" w:space="0" w:color="auto"/>
                    <w:left w:val="none" w:sz="0" w:space="0" w:color="auto"/>
                    <w:bottom w:val="none" w:sz="0" w:space="0" w:color="auto"/>
                    <w:right w:val="none" w:sz="0" w:space="0" w:color="auto"/>
                  </w:divBdr>
                </w:div>
                <w:div w:id="608855557">
                  <w:marLeft w:val="640"/>
                  <w:marRight w:val="0"/>
                  <w:marTop w:val="0"/>
                  <w:marBottom w:val="0"/>
                  <w:divBdr>
                    <w:top w:val="none" w:sz="0" w:space="0" w:color="auto"/>
                    <w:left w:val="none" w:sz="0" w:space="0" w:color="auto"/>
                    <w:bottom w:val="none" w:sz="0" w:space="0" w:color="auto"/>
                    <w:right w:val="none" w:sz="0" w:space="0" w:color="auto"/>
                  </w:divBdr>
                </w:div>
                <w:div w:id="60904892">
                  <w:marLeft w:val="640"/>
                  <w:marRight w:val="0"/>
                  <w:marTop w:val="0"/>
                  <w:marBottom w:val="0"/>
                  <w:divBdr>
                    <w:top w:val="none" w:sz="0" w:space="0" w:color="auto"/>
                    <w:left w:val="none" w:sz="0" w:space="0" w:color="auto"/>
                    <w:bottom w:val="none" w:sz="0" w:space="0" w:color="auto"/>
                    <w:right w:val="none" w:sz="0" w:space="0" w:color="auto"/>
                  </w:divBdr>
                </w:div>
                <w:div w:id="870072216">
                  <w:marLeft w:val="640"/>
                  <w:marRight w:val="0"/>
                  <w:marTop w:val="0"/>
                  <w:marBottom w:val="0"/>
                  <w:divBdr>
                    <w:top w:val="none" w:sz="0" w:space="0" w:color="auto"/>
                    <w:left w:val="none" w:sz="0" w:space="0" w:color="auto"/>
                    <w:bottom w:val="none" w:sz="0" w:space="0" w:color="auto"/>
                    <w:right w:val="none" w:sz="0" w:space="0" w:color="auto"/>
                  </w:divBdr>
                </w:div>
                <w:div w:id="1025063318">
                  <w:marLeft w:val="640"/>
                  <w:marRight w:val="0"/>
                  <w:marTop w:val="0"/>
                  <w:marBottom w:val="0"/>
                  <w:divBdr>
                    <w:top w:val="none" w:sz="0" w:space="0" w:color="auto"/>
                    <w:left w:val="none" w:sz="0" w:space="0" w:color="auto"/>
                    <w:bottom w:val="none" w:sz="0" w:space="0" w:color="auto"/>
                    <w:right w:val="none" w:sz="0" w:space="0" w:color="auto"/>
                  </w:divBdr>
                </w:div>
                <w:div w:id="1295720430">
                  <w:marLeft w:val="640"/>
                  <w:marRight w:val="0"/>
                  <w:marTop w:val="0"/>
                  <w:marBottom w:val="0"/>
                  <w:divBdr>
                    <w:top w:val="none" w:sz="0" w:space="0" w:color="auto"/>
                    <w:left w:val="none" w:sz="0" w:space="0" w:color="auto"/>
                    <w:bottom w:val="none" w:sz="0" w:space="0" w:color="auto"/>
                    <w:right w:val="none" w:sz="0" w:space="0" w:color="auto"/>
                  </w:divBdr>
                </w:div>
                <w:div w:id="2060854714">
                  <w:marLeft w:val="640"/>
                  <w:marRight w:val="0"/>
                  <w:marTop w:val="0"/>
                  <w:marBottom w:val="0"/>
                  <w:divBdr>
                    <w:top w:val="none" w:sz="0" w:space="0" w:color="auto"/>
                    <w:left w:val="none" w:sz="0" w:space="0" w:color="auto"/>
                    <w:bottom w:val="none" w:sz="0" w:space="0" w:color="auto"/>
                    <w:right w:val="none" w:sz="0" w:space="0" w:color="auto"/>
                  </w:divBdr>
                </w:div>
                <w:div w:id="1931574156">
                  <w:marLeft w:val="640"/>
                  <w:marRight w:val="0"/>
                  <w:marTop w:val="0"/>
                  <w:marBottom w:val="0"/>
                  <w:divBdr>
                    <w:top w:val="none" w:sz="0" w:space="0" w:color="auto"/>
                    <w:left w:val="none" w:sz="0" w:space="0" w:color="auto"/>
                    <w:bottom w:val="none" w:sz="0" w:space="0" w:color="auto"/>
                    <w:right w:val="none" w:sz="0" w:space="0" w:color="auto"/>
                  </w:divBdr>
                </w:div>
                <w:div w:id="1620917395">
                  <w:marLeft w:val="640"/>
                  <w:marRight w:val="0"/>
                  <w:marTop w:val="0"/>
                  <w:marBottom w:val="0"/>
                  <w:divBdr>
                    <w:top w:val="none" w:sz="0" w:space="0" w:color="auto"/>
                    <w:left w:val="none" w:sz="0" w:space="0" w:color="auto"/>
                    <w:bottom w:val="none" w:sz="0" w:space="0" w:color="auto"/>
                    <w:right w:val="none" w:sz="0" w:space="0" w:color="auto"/>
                  </w:divBdr>
                </w:div>
                <w:div w:id="1996491717">
                  <w:marLeft w:val="640"/>
                  <w:marRight w:val="0"/>
                  <w:marTop w:val="0"/>
                  <w:marBottom w:val="0"/>
                  <w:divBdr>
                    <w:top w:val="none" w:sz="0" w:space="0" w:color="auto"/>
                    <w:left w:val="none" w:sz="0" w:space="0" w:color="auto"/>
                    <w:bottom w:val="none" w:sz="0" w:space="0" w:color="auto"/>
                    <w:right w:val="none" w:sz="0" w:space="0" w:color="auto"/>
                  </w:divBdr>
                </w:div>
                <w:div w:id="429618124">
                  <w:marLeft w:val="640"/>
                  <w:marRight w:val="0"/>
                  <w:marTop w:val="0"/>
                  <w:marBottom w:val="0"/>
                  <w:divBdr>
                    <w:top w:val="none" w:sz="0" w:space="0" w:color="auto"/>
                    <w:left w:val="none" w:sz="0" w:space="0" w:color="auto"/>
                    <w:bottom w:val="none" w:sz="0" w:space="0" w:color="auto"/>
                    <w:right w:val="none" w:sz="0" w:space="0" w:color="auto"/>
                  </w:divBdr>
                </w:div>
              </w:divsChild>
            </w:div>
            <w:div w:id="789471612">
              <w:marLeft w:val="0"/>
              <w:marRight w:val="0"/>
              <w:marTop w:val="0"/>
              <w:marBottom w:val="0"/>
              <w:divBdr>
                <w:top w:val="none" w:sz="0" w:space="0" w:color="auto"/>
                <w:left w:val="none" w:sz="0" w:space="0" w:color="auto"/>
                <w:bottom w:val="none" w:sz="0" w:space="0" w:color="auto"/>
                <w:right w:val="none" w:sz="0" w:space="0" w:color="auto"/>
              </w:divBdr>
              <w:divsChild>
                <w:div w:id="670838845">
                  <w:marLeft w:val="640"/>
                  <w:marRight w:val="0"/>
                  <w:marTop w:val="0"/>
                  <w:marBottom w:val="0"/>
                  <w:divBdr>
                    <w:top w:val="none" w:sz="0" w:space="0" w:color="auto"/>
                    <w:left w:val="none" w:sz="0" w:space="0" w:color="auto"/>
                    <w:bottom w:val="none" w:sz="0" w:space="0" w:color="auto"/>
                    <w:right w:val="none" w:sz="0" w:space="0" w:color="auto"/>
                  </w:divBdr>
                </w:div>
                <w:div w:id="1027680855">
                  <w:marLeft w:val="640"/>
                  <w:marRight w:val="0"/>
                  <w:marTop w:val="0"/>
                  <w:marBottom w:val="0"/>
                  <w:divBdr>
                    <w:top w:val="none" w:sz="0" w:space="0" w:color="auto"/>
                    <w:left w:val="none" w:sz="0" w:space="0" w:color="auto"/>
                    <w:bottom w:val="none" w:sz="0" w:space="0" w:color="auto"/>
                    <w:right w:val="none" w:sz="0" w:space="0" w:color="auto"/>
                  </w:divBdr>
                </w:div>
                <w:div w:id="1451777511">
                  <w:marLeft w:val="640"/>
                  <w:marRight w:val="0"/>
                  <w:marTop w:val="0"/>
                  <w:marBottom w:val="0"/>
                  <w:divBdr>
                    <w:top w:val="none" w:sz="0" w:space="0" w:color="auto"/>
                    <w:left w:val="none" w:sz="0" w:space="0" w:color="auto"/>
                    <w:bottom w:val="none" w:sz="0" w:space="0" w:color="auto"/>
                    <w:right w:val="none" w:sz="0" w:space="0" w:color="auto"/>
                  </w:divBdr>
                </w:div>
                <w:div w:id="307706605">
                  <w:marLeft w:val="640"/>
                  <w:marRight w:val="0"/>
                  <w:marTop w:val="0"/>
                  <w:marBottom w:val="0"/>
                  <w:divBdr>
                    <w:top w:val="none" w:sz="0" w:space="0" w:color="auto"/>
                    <w:left w:val="none" w:sz="0" w:space="0" w:color="auto"/>
                    <w:bottom w:val="none" w:sz="0" w:space="0" w:color="auto"/>
                    <w:right w:val="none" w:sz="0" w:space="0" w:color="auto"/>
                  </w:divBdr>
                </w:div>
                <w:div w:id="608661067">
                  <w:marLeft w:val="640"/>
                  <w:marRight w:val="0"/>
                  <w:marTop w:val="0"/>
                  <w:marBottom w:val="0"/>
                  <w:divBdr>
                    <w:top w:val="none" w:sz="0" w:space="0" w:color="auto"/>
                    <w:left w:val="none" w:sz="0" w:space="0" w:color="auto"/>
                    <w:bottom w:val="none" w:sz="0" w:space="0" w:color="auto"/>
                    <w:right w:val="none" w:sz="0" w:space="0" w:color="auto"/>
                  </w:divBdr>
                </w:div>
                <w:div w:id="1656186025">
                  <w:marLeft w:val="640"/>
                  <w:marRight w:val="0"/>
                  <w:marTop w:val="0"/>
                  <w:marBottom w:val="0"/>
                  <w:divBdr>
                    <w:top w:val="none" w:sz="0" w:space="0" w:color="auto"/>
                    <w:left w:val="none" w:sz="0" w:space="0" w:color="auto"/>
                    <w:bottom w:val="none" w:sz="0" w:space="0" w:color="auto"/>
                    <w:right w:val="none" w:sz="0" w:space="0" w:color="auto"/>
                  </w:divBdr>
                </w:div>
                <w:div w:id="1478575265">
                  <w:marLeft w:val="640"/>
                  <w:marRight w:val="0"/>
                  <w:marTop w:val="0"/>
                  <w:marBottom w:val="0"/>
                  <w:divBdr>
                    <w:top w:val="none" w:sz="0" w:space="0" w:color="auto"/>
                    <w:left w:val="none" w:sz="0" w:space="0" w:color="auto"/>
                    <w:bottom w:val="none" w:sz="0" w:space="0" w:color="auto"/>
                    <w:right w:val="none" w:sz="0" w:space="0" w:color="auto"/>
                  </w:divBdr>
                </w:div>
                <w:div w:id="1631201025">
                  <w:marLeft w:val="640"/>
                  <w:marRight w:val="0"/>
                  <w:marTop w:val="0"/>
                  <w:marBottom w:val="0"/>
                  <w:divBdr>
                    <w:top w:val="none" w:sz="0" w:space="0" w:color="auto"/>
                    <w:left w:val="none" w:sz="0" w:space="0" w:color="auto"/>
                    <w:bottom w:val="none" w:sz="0" w:space="0" w:color="auto"/>
                    <w:right w:val="none" w:sz="0" w:space="0" w:color="auto"/>
                  </w:divBdr>
                </w:div>
                <w:div w:id="1780373862">
                  <w:marLeft w:val="640"/>
                  <w:marRight w:val="0"/>
                  <w:marTop w:val="0"/>
                  <w:marBottom w:val="0"/>
                  <w:divBdr>
                    <w:top w:val="none" w:sz="0" w:space="0" w:color="auto"/>
                    <w:left w:val="none" w:sz="0" w:space="0" w:color="auto"/>
                    <w:bottom w:val="none" w:sz="0" w:space="0" w:color="auto"/>
                    <w:right w:val="none" w:sz="0" w:space="0" w:color="auto"/>
                  </w:divBdr>
                </w:div>
                <w:div w:id="1027801091">
                  <w:marLeft w:val="640"/>
                  <w:marRight w:val="0"/>
                  <w:marTop w:val="0"/>
                  <w:marBottom w:val="0"/>
                  <w:divBdr>
                    <w:top w:val="none" w:sz="0" w:space="0" w:color="auto"/>
                    <w:left w:val="none" w:sz="0" w:space="0" w:color="auto"/>
                    <w:bottom w:val="none" w:sz="0" w:space="0" w:color="auto"/>
                    <w:right w:val="none" w:sz="0" w:space="0" w:color="auto"/>
                  </w:divBdr>
                </w:div>
                <w:div w:id="1771002791">
                  <w:marLeft w:val="640"/>
                  <w:marRight w:val="0"/>
                  <w:marTop w:val="0"/>
                  <w:marBottom w:val="0"/>
                  <w:divBdr>
                    <w:top w:val="none" w:sz="0" w:space="0" w:color="auto"/>
                    <w:left w:val="none" w:sz="0" w:space="0" w:color="auto"/>
                    <w:bottom w:val="none" w:sz="0" w:space="0" w:color="auto"/>
                    <w:right w:val="none" w:sz="0" w:space="0" w:color="auto"/>
                  </w:divBdr>
                </w:div>
                <w:div w:id="1061907793">
                  <w:marLeft w:val="640"/>
                  <w:marRight w:val="0"/>
                  <w:marTop w:val="0"/>
                  <w:marBottom w:val="0"/>
                  <w:divBdr>
                    <w:top w:val="none" w:sz="0" w:space="0" w:color="auto"/>
                    <w:left w:val="none" w:sz="0" w:space="0" w:color="auto"/>
                    <w:bottom w:val="none" w:sz="0" w:space="0" w:color="auto"/>
                    <w:right w:val="none" w:sz="0" w:space="0" w:color="auto"/>
                  </w:divBdr>
                </w:div>
                <w:div w:id="1579513203">
                  <w:marLeft w:val="640"/>
                  <w:marRight w:val="0"/>
                  <w:marTop w:val="0"/>
                  <w:marBottom w:val="0"/>
                  <w:divBdr>
                    <w:top w:val="none" w:sz="0" w:space="0" w:color="auto"/>
                    <w:left w:val="none" w:sz="0" w:space="0" w:color="auto"/>
                    <w:bottom w:val="none" w:sz="0" w:space="0" w:color="auto"/>
                    <w:right w:val="none" w:sz="0" w:space="0" w:color="auto"/>
                  </w:divBdr>
                </w:div>
                <w:div w:id="1953853042">
                  <w:marLeft w:val="640"/>
                  <w:marRight w:val="0"/>
                  <w:marTop w:val="0"/>
                  <w:marBottom w:val="0"/>
                  <w:divBdr>
                    <w:top w:val="none" w:sz="0" w:space="0" w:color="auto"/>
                    <w:left w:val="none" w:sz="0" w:space="0" w:color="auto"/>
                    <w:bottom w:val="none" w:sz="0" w:space="0" w:color="auto"/>
                    <w:right w:val="none" w:sz="0" w:space="0" w:color="auto"/>
                  </w:divBdr>
                </w:div>
                <w:div w:id="914558885">
                  <w:marLeft w:val="640"/>
                  <w:marRight w:val="0"/>
                  <w:marTop w:val="0"/>
                  <w:marBottom w:val="0"/>
                  <w:divBdr>
                    <w:top w:val="none" w:sz="0" w:space="0" w:color="auto"/>
                    <w:left w:val="none" w:sz="0" w:space="0" w:color="auto"/>
                    <w:bottom w:val="none" w:sz="0" w:space="0" w:color="auto"/>
                    <w:right w:val="none" w:sz="0" w:space="0" w:color="auto"/>
                  </w:divBdr>
                </w:div>
                <w:div w:id="1104618571">
                  <w:marLeft w:val="640"/>
                  <w:marRight w:val="0"/>
                  <w:marTop w:val="0"/>
                  <w:marBottom w:val="0"/>
                  <w:divBdr>
                    <w:top w:val="none" w:sz="0" w:space="0" w:color="auto"/>
                    <w:left w:val="none" w:sz="0" w:space="0" w:color="auto"/>
                    <w:bottom w:val="none" w:sz="0" w:space="0" w:color="auto"/>
                    <w:right w:val="none" w:sz="0" w:space="0" w:color="auto"/>
                  </w:divBdr>
                </w:div>
                <w:div w:id="1710568572">
                  <w:marLeft w:val="640"/>
                  <w:marRight w:val="0"/>
                  <w:marTop w:val="0"/>
                  <w:marBottom w:val="0"/>
                  <w:divBdr>
                    <w:top w:val="none" w:sz="0" w:space="0" w:color="auto"/>
                    <w:left w:val="none" w:sz="0" w:space="0" w:color="auto"/>
                    <w:bottom w:val="none" w:sz="0" w:space="0" w:color="auto"/>
                    <w:right w:val="none" w:sz="0" w:space="0" w:color="auto"/>
                  </w:divBdr>
                </w:div>
                <w:div w:id="50426075">
                  <w:marLeft w:val="640"/>
                  <w:marRight w:val="0"/>
                  <w:marTop w:val="0"/>
                  <w:marBottom w:val="0"/>
                  <w:divBdr>
                    <w:top w:val="none" w:sz="0" w:space="0" w:color="auto"/>
                    <w:left w:val="none" w:sz="0" w:space="0" w:color="auto"/>
                    <w:bottom w:val="none" w:sz="0" w:space="0" w:color="auto"/>
                    <w:right w:val="none" w:sz="0" w:space="0" w:color="auto"/>
                  </w:divBdr>
                </w:div>
                <w:div w:id="540286673">
                  <w:marLeft w:val="640"/>
                  <w:marRight w:val="0"/>
                  <w:marTop w:val="0"/>
                  <w:marBottom w:val="0"/>
                  <w:divBdr>
                    <w:top w:val="none" w:sz="0" w:space="0" w:color="auto"/>
                    <w:left w:val="none" w:sz="0" w:space="0" w:color="auto"/>
                    <w:bottom w:val="none" w:sz="0" w:space="0" w:color="auto"/>
                    <w:right w:val="none" w:sz="0" w:space="0" w:color="auto"/>
                  </w:divBdr>
                </w:div>
                <w:div w:id="1419867456">
                  <w:marLeft w:val="640"/>
                  <w:marRight w:val="0"/>
                  <w:marTop w:val="0"/>
                  <w:marBottom w:val="0"/>
                  <w:divBdr>
                    <w:top w:val="none" w:sz="0" w:space="0" w:color="auto"/>
                    <w:left w:val="none" w:sz="0" w:space="0" w:color="auto"/>
                    <w:bottom w:val="none" w:sz="0" w:space="0" w:color="auto"/>
                    <w:right w:val="none" w:sz="0" w:space="0" w:color="auto"/>
                  </w:divBdr>
                </w:div>
                <w:div w:id="1327435067">
                  <w:marLeft w:val="640"/>
                  <w:marRight w:val="0"/>
                  <w:marTop w:val="0"/>
                  <w:marBottom w:val="0"/>
                  <w:divBdr>
                    <w:top w:val="none" w:sz="0" w:space="0" w:color="auto"/>
                    <w:left w:val="none" w:sz="0" w:space="0" w:color="auto"/>
                    <w:bottom w:val="none" w:sz="0" w:space="0" w:color="auto"/>
                    <w:right w:val="none" w:sz="0" w:space="0" w:color="auto"/>
                  </w:divBdr>
                </w:div>
                <w:div w:id="268240434">
                  <w:marLeft w:val="640"/>
                  <w:marRight w:val="0"/>
                  <w:marTop w:val="0"/>
                  <w:marBottom w:val="0"/>
                  <w:divBdr>
                    <w:top w:val="none" w:sz="0" w:space="0" w:color="auto"/>
                    <w:left w:val="none" w:sz="0" w:space="0" w:color="auto"/>
                    <w:bottom w:val="none" w:sz="0" w:space="0" w:color="auto"/>
                    <w:right w:val="none" w:sz="0" w:space="0" w:color="auto"/>
                  </w:divBdr>
                </w:div>
                <w:div w:id="794828953">
                  <w:marLeft w:val="640"/>
                  <w:marRight w:val="0"/>
                  <w:marTop w:val="0"/>
                  <w:marBottom w:val="0"/>
                  <w:divBdr>
                    <w:top w:val="none" w:sz="0" w:space="0" w:color="auto"/>
                    <w:left w:val="none" w:sz="0" w:space="0" w:color="auto"/>
                    <w:bottom w:val="none" w:sz="0" w:space="0" w:color="auto"/>
                    <w:right w:val="none" w:sz="0" w:space="0" w:color="auto"/>
                  </w:divBdr>
                </w:div>
                <w:div w:id="380638433">
                  <w:marLeft w:val="640"/>
                  <w:marRight w:val="0"/>
                  <w:marTop w:val="0"/>
                  <w:marBottom w:val="0"/>
                  <w:divBdr>
                    <w:top w:val="none" w:sz="0" w:space="0" w:color="auto"/>
                    <w:left w:val="none" w:sz="0" w:space="0" w:color="auto"/>
                    <w:bottom w:val="none" w:sz="0" w:space="0" w:color="auto"/>
                    <w:right w:val="none" w:sz="0" w:space="0" w:color="auto"/>
                  </w:divBdr>
                </w:div>
                <w:div w:id="2018532188">
                  <w:marLeft w:val="640"/>
                  <w:marRight w:val="0"/>
                  <w:marTop w:val="0"/>
                  <w:marBottom w:val="0"/>
                  <w:divBdr>
                    <w:top w:val="none" w:sz="0" w:space="0" w:color="auto"/>
                    <w:left w:val="none" w:sz="0" w:space="0" w:color="auto"/>
                    <w:bottom w:val="none" w:sz="0" w:space="0" w:color="auto"/>
                    <w:right w:val="none" w:sz="0" w:space="0" w:color="auto"/>
                  </w:divBdr>
                </w:div>
                <w:div w:id="2103061965">
                  <w:marLeft w:val="640"/>
                  <w:marRight w:val="0"/>
                  <w:marTop w:val="0"/>
                  <w:marBottom w:val="0"/>
                  <w:divBdr>
                    <w:top w:val="none" w:sz="0" w:space="0" w:color="auto"/>
                    <w:left w:val="none" w:sz="0" w:space="0" w:color="auto"/>
                    <w:bottom w:val="none" w:sz="0" w:space="0" w:color="auto"/>
                    <w:right w:val="none" w:sz="0" w:space="0" w:color="auto"/>
                  </w:divBdr>
                </w:div>
                <w:div w:id="453327119">
                  <w:marLeft w:val="640"/>
                  <w:marRight w:val="0"/>
                  <w:marTop w:val="0"/>
                  <w:marBottom w:val="0"/>
                  <w:divBdr>
                    <w:top w:val="none" w:sz="0" w:space="0" w:color="auto"/>
                    <w:left w:val="none" w:sz="0" w:space="0" w:color="auto"/>
                    <w:bottom w:val="none" w:sz="0" w:space="0" w:color="auto"/>
                    <w:right w:val="none" w:sz="0" w:space="0" w:color="auto"/>
                  </w:divBdr>
                </w:div>
                <w:div w:id="11952500">
                  <w:marLeft w:val="640"/>
                  <w:marRight w:val="0"/>
                  <w:marTop w:val="0"/>
                  <w:marBottom w:val="0"/>
                  <w:divBdr>
                    <w:top w:val="none" w:sz="0" w:space="0" w:color="auto"/>
                    <w:left w:val="none" w:sz="0" w:space="0" w:color="auto"/>
                    <w:bottom w:val="none" w:sz="0" w:space="0" w:color="auto"/>
                    <w:right w:val="none" w:sz="0" w:space="0" w:color="auto"/>
                  </w:divBdr>
                </w:div>
                <w:div w:id="1277634915">
                  <w:marLeft w:val="640"/>
                  <w:marRight w:val="0"/>
                  <w:marTop w:val="0"/>
                  <w:marBottom w:val="0"/>
                  <w:divBdr>
                    <w:top w:val="none" w:sz="0" w:space="0" w:color="auto"/>
                    <w:left w:val="none" w:sz="0" w:space="0" w:color="auto"/>
                    <w:bottom w:val="none" w:sz="0" w:space="0" w:color="auto"/>
                    <w:right w:val="none" w:sz="0" w:space="0" w:color="auto"/>
                  </w:divBdr>
                </w:div>
                <w:div w:id="1027291548">
                  <w:marLeft w:val="640"/>
                  <w:marRight w:val="0"/>
                  <w:marTop w:val="0"/>
                  <w:marBottom w:val="0"/>
                  <w:divBdr>
                    <w:top w:val="none" w:sz="0" w:space="0" w:color="auto"/>
                    <w:left w:val="none" w:sz="0" w:space="0" w:color="auto"/>
                    <w:bottom w:val="none" w:sz="0" w:space="0" w:color="auto"/>
                    <w:right w:val="none" w:sz="0" w:space="0" w:color="auto"/>
                  </w:divBdr>
                </w:div>
                <w:div w:id="703336290">
                  <w:marLeft w:val="640"/>
                  <w:marRight w:val="0"/>
                  <w:marTop w:val="0"/>
                  <w:marBottom w:val="0"/>
                  <w:divBdr>
                    <w:top w:val="none" w:sz="0" w:space="0" w:color="auto"/>
                    <w:left w:val="none" w:sz="0" w:space="0" w:color="auto"/>
                    <w:bottom w:val="none" w:sz="0" w:space="0" w:color="auto"/>
                    <w:right w:val="none" w:sz="0" w:space="0" w:color="auto"/>
                  </w:divBdr>
                </w:div>
                <w:div w:id="528688702">
                  <w:marLeft w:val="640"/>
                  <w:marRight w:val="0"/>
                  <w:marTop w:val="0"/>
                  <w:marBottom w:val="0"/>
                  <w:divBdr>
                    <w:top w:val="none" w:sz="0" w:space="0" w:color="auto"/>
                    <w:left w:val="none" w:sz="0" w:space="0" w:color="auto"/>
                    <w:bottom w:val="none" w:sz="0" w:space="0" w:color="auto"/>
                    <w:right w:val="none" w:sz="0" w:space="0" w:color="auto"/>
                  </w:divBdr>
                </w:div>
                <w:div w:id="1046099063">
                  <w:marLeft w:val="640"/>
                  <w:marRight w:val="0"/>
                  <w:marTop w:val="0"/>
                  <w:marBottom w:val="0"/>
                  <w:divBdr>
                    <w:top w:val="none" w:sz="0" w:space="0" w:color="auto"/>
                    <w:left w:val="none" w:sz="0" w:space="0" w:color="auto"/>
                    <w:bottom w:val="none" w:sz="0" w:space="0" w:color="auto"/>
                    <w:right w:val="none" w:sz="0" w:space="0" w:color="auto"/>
                  </w:divBdr>
                </w:div>
                <w:div w:id="1378353927">
                  <w:marLeft w:val="640"/>
                  <w:marRight w:val="0"/>
                  <w:marTop w:val="0"/>
                  <w:marBottom w:val="0"/>
                  <w:divBdr>
                    <w:top w:val="none" w:sz="0" w:space="0" w:color="auto"/>
                    <w:left w:val="none" w:sz="0" w:space="0" w:color="auto"/>
                    <w:bottom w:val="none" w:sz="0" w:space="0" w:color="auto"/>
                    <w:right w:val="none" w:sz="0" w:space="0" w:color="auto"/>
                  </w:divBdr>
                </w:div>
                <w:div w:id="576865796">
                  <w:marLeft w:val="640"/>
                  <w:marRight w:val="0"/>
                  <w:marTop w:val="0"/>
                  <w:marBottom w:val="0"/>
                  <w:divBdr>
                    <w:top w:val="none" w:sz="0" w:space="0" w:color="auto"/>
                    <w:left w:val="none" w:sz="0" w:space="0" w:color="auto"/>
                    <w:bottom w:val="none" w:sz="0" w:space="0" w:color="auto"/>
                    <w:right w:val="none" w:sz="0" w:space="0" w:color="auto"/>
                  </w:divBdr>
                </w:div>
                <w:div w:id="659310299">
                  <w:marLeft w:val="640"/>
                  <w:marRight w:val="0"/>
                  <w:marTop w:val="0"/>
                  <w:marBottom w:val="0"/>
                  <w:divBdr>
                    <w:top w:val="none" w:sz="0" w:space="0" w:color="auto"/>
                    <w:left w:val="none" w:sz="0" w:space="0" w:color="auto"/>
                    <w:bottom w:val="none" w:sz="0" w:space="0" w:color="auto"/>
                    <w:right w:val="none" w:sz="0" w:space="0" w:color="auto"/>
                  </w:divBdr>
                </w:div>
                <w:div w:id="1361274473">
                  <w:marLeft w:val="640"/>
                  <w:marRight w:val="0"/>
                  <w:marTop w:val="0"/>
                  <w:marBottom w:val="0"/>
                  <w:divBdr>
                    <w:top w:val="none" w:sz="0" w:space="0" w:color="auto"/>
                    <w:left w:val="none" w:sz="0" w:space="0" w:color="auto"/>
                    <w:bottom w:val="none" w:sz="0" w:space="0" w:color="auto"/>
                    <w:right w:val="none" w:sz="0" w:space="0" w:color="auto"/>
                  </w:divBdr>
                </w:div>
                <w:div w:id="18629847">
                  <w:marLeft w:val="640"/>
                  <w:marRight w:val="0"/>
                  <w:marTop w:val="0"/>
                  <w:marBottom w:val="0"/>
                  <w:divBdr>
                    <w:top w:val="none" w:sz="0" w:space="0" w:color="auto"/>
                    <w:left w:val="none" w:sz="0" w:space="0" w:color="auto"/>
                    <w:bottom w:val="none" w:sz="0" w:space="0" w:color="auto"/>
                    <w:right w:val="none" w:sz="0" w:space="0" w:color="auto"/>
                  </w:divBdr>
                </w:div>
                <w:div w:id="250551540">
                  <w:marLeft w:val="640"/>
                  <w:marRight w:val="0"/>
                  <w:marTop w:val="0"/>
                  <w:marBottom w:val="0"/>
                  <w:divBdr>
                    <w:top w:val="none" w:sz="0" w:space="0" w:color="auto"/>
                    <w:left w:val="none" w:sz="0" w:space="0" w:color="auto"/>
                    <w:bottom w:val="none" w:sz="0" w:space="0" w:color="auto"/>
                    <w:right w:val="none" w:sz="0" w:space="0" w:color="auto"/>
                  </w:divBdr>
                </w:div>
                <w:div w:id="1138301348">
                  <w:marLeft w:val="640"/>
                  <w:marRight w:val="0"/>
                  <w:marTop w:val="0"/>
                  <w:marBottom w:val="0"/>
                  <w:divBdr>
                    <w:top w:val="none" w:sz="0" w:space="0" w:color="auto"/>
                    <w:left w:val="none" w:sz="0" w:space="0" w:color="auto"/>
                    <w:bottom w:val="none" w:sz="0" w:space="0" w:color="auto"/>
                    <w:right w:val="none" w:sz="0" w:space="0" w:color="auto"/>
                  </w:divBdr>
                </w:div>
                <w:div w:id="961035668">
                  <w:marLeft w:val="640"/>
                  <w:marRight w:val="0"/>
                  <w:marTop w:val="0"/>
                  <w:marBottom w:val="0"/>
                  <w:divBdr>
                    <w:top w:val="none" w:sz="0" w:space="0" w:color="auto"/>
                    <w:left w:val="none" w:sz="0" w:space="0" w:color="auto"/>
                    <w:bottom w:val="none" w:sz="0" w:space="0" w:color="auto"/>
                    <w:right w:val="none" w:sz="0" w:space="0" w:color="auto"/>
                  </w:divBdr>
                </w:div>
                <w:div w:id="1625112380">
                  <w:marLeft w:val="640"/>
                  <w:marRight w:val="0"/>
                  <w:marTop w:val="0"/>
                  <w:marBottom w:val="0"/>
                  <w:divBdr>
                    <w:top w:val="none" w:sz="0" w:space="0" w:color="auto"/>
                    <w:left w:val="none" w:sz="0" w:space="0" w:color="auto"/>
                    <w:bottom w:val="none" w:sz="0" w:space="0" w:color="auto"/>
                    <w:right w:val="none" w:sz="0" w:space="0" w:color="auto"/>
                  </w:divBdr>
                </w:div>
                <w:div w:id="1982807575">
                  <w:marLeft w:val="640"/>
                  <w:marRight w:val="0"/>
                  <w:marTop w:val="0"/>
                  <w:marBottom w:val="0"/>
                  <w:divBdr>
                    <w:top w:val="none" w:sz="0" w:space="0" w:color="auto"/>
                    <w:left w:val="none" w:sz="0" w:space="0" w:color="auto"/>
                    <w:bottom w:val="none" w:sz="0" w:space="0" w:color="auto"/>
                    <w:right w:val="none" w:sz="0" w:space="0" w:color="auto"/>
                  </w:divBdr>
                </w:div>
                <w:div w:id="50927368">
                  <w:marLeft w:val="640"/>
                  <w:marRight w:val="0"/>
                  <w:marTop w:val="0"/>
                  <w:marBottom w:val="0"/>
                  <w:divBdr>
                    <w:top w:val="none" w:sz="0" w:space="0" w:color="auto"/>
                    <w:left w:val="none" w:sz="0" w:space="0" w:color="auto"/>
                    <w:bottom w:val="none" w:sz="0" w:space="0" w:color="auto"/>
                    <w:right w:val="none" w:sz="0" w:space="0" w:color="auto"/>
                  </w:divBdr>
                </w:div>
                <w:div w:id="193155051">
                  <w:marLeft w:val="640"/>
                  <w:marRight w:val="0"/>
                  <w:marTop w:val="0"/>
                  <w:marBottom w:val="0"/>
                  <w:divBdr>
                    <w:top w:val="none" w:sz="0" w:space="0" w:color="auto"/>
                    <w:left w:val="none" w:sz="0" w:space="0" w:color="auto"/>
                    <w:bottom w:val="none" w:sz="0" w:space="0" w:color="auto"/>
                    <w:right w:val="none" w:sz="0" w:space="0" w:color="auto"/>
                  </w:divBdr>
                </w:div>
                <w:div w:id="472674356">
                  <w:marLeft w:val="640"/>
                  <w:marRight w:val="0"/>
                  <w:marTop w:val="0"/>
                  <w:marBottom w:val="0"/>
                  <w:divBdr>
                    <w:top w:val="none" w:sz="0" w:space="0" w:color="auto"/>
                    <w:left w:val="none" w:sz="0" w:space="0" w:color="auto"/>
                    <w:bottom w:val="none" w:sz="0" w:space="0" w:color="auto"/>
                    <w:right w:val="none" w:sz="0" w:space="0" w:color="auto"/>
                  </w:divBdr>
                </w:div>
                <w:div w:id="862787030">
                  <w:marLeft w:val="640"/>
                  <w:marRight w:val="0"/>
                  <w:marTop w:val="0"/>
                  <w:marBottom w:val="0"/>
                  <w:divBdr>
                    <w:top w:val="none" w:sz="0" w:space="0" w:color="auto"/>
                    <w:left w:val="none" w:sz="0" w:space="0" w:color="auto"/>
                    <w:bottom w:val="none" w:sz="0" w:space="0" w:color="auto"/>
                    <w:right w:val="none" w:sz="0" w:space="0" w:color="auto"/>
                  </w:divBdr>
                </w:div>
                <w:div w:id="865606433">
                  <w:marLeft w:val="640"/>
                  <w:marRight w:val="0"/>
                  <w:marTop w:val="0"/>
                  <w:marBottom w:val="0"/>
                  <w:divBdr>
                    <w:top w:val="none" w:sz="0" w:space="0" w:color="auto"/>
                    <w:left w:val="none" w:sz="0" w:space="0" w:color="auto"/>
                    <w:bottom w:val="none" w:sz="0" w:space="0" w:color="auto"/>
                    <w:right w:val="none" w:sz="0" w:space="0" w:color="auto"/>
                  </w:divBdr>
                </w:div>
                <w:div w:id="1058435776">
                  <w:marLeft w:val="640"/>
                  <w:marRight w:val="0"/>
                  <w:marTop w:val="0"/>
                  <w:marBottom w:val="0"/>
                  <w:divBdr>
                    <w:top w:val="none" w:sz="0" w:space="0" w:color="auto"/>
                    <w:left w:val="none" w:sz="0" w:space="0" w:color="auto"/>
                    <w:bottom w:val="none" w:sz="0" w:space="0" w:color="auto"/>
                    <w:right w:val="none" w:sz="0" w:space="0" w:color="auto"/>
                  </w:divBdr>
                </w:div>
                <w:div w:id="1405298065">
                  <w:marLeft w:val="640"/>
                  <w:marRight w:val="0"/>
                  <w:marTop w:val="0"/>
                  <w:marBottom w:val="0"/>
                  <w:divBdr>
                    <w:top w:val="none" w:sz="0" w:space="0" w:color="auto"/>
                    <w:left w:val="none" w:sz="0" w:space="0" w:color="auto"/>
                    <w:bottom w:val="none" w:sz="0" w:space="0" w:color="auto"/>
                    <w:right w:val="none" w:sz="0" w:space="0" w:color="auto"/>
                  </w:divBdr>
                </w:div>
                <w:div w:id="790904885">
                  <w:marLeft w:val="640"/>
                  <w:marRight w:val="0"/>
                  <w:marTop w:val="0"/>
                  <w:marBottom w:val="0"/>
                  <w:divBdr>
                    <w:top w:val="none" w:sz="0" w:space="0" w:color="auto"/>
                    <w:left w:val="none" w:sz="0" w:space="0" w:color="auto"/>
                    <w:bottom w:val="none" w:sz="0" w:space="0" w:color="auto"/>
                    <w:right w:val="none" w:sz="0" w:space="0" w:color="auto"/>
                  </w:divBdr>
                </w:div>
                <w:div w:id="1131822755">
                  <w:marLeft w:val="640"/>
                  <w:marRight w:val="0"/>
                  <w:marTop w:val="0"/>
                  <w:marBottom w:val="0"/>
                  <w:divBdr>
                    <w:top w:val="none" w:sz="0" w:space="0" w:color="auto"/>
                    <w:left w:val="none" w:sz="0" w:space="0" w:color="auto"/>
                    <w:bottom w:val="none" w:sz="0" w:space="0" w:color="auto"/>
                    <w:right w:val="none" w:sz="0" w:space="0" w:color="auto"/>
                  </w:divBdr>
                </w:div>
                <w:div w:id="435095845">
                  <w:marLeft w:val="640"/>
                  <w:marRight w:val="0"/>
                  <w:marTop w:val="0"/>
                  <w:marBottom w:val="0"/>
                  <w:divBdr>
                    <w:top w:val="none" w:sz="0" w:space="0" w:color="auto"/>
                    <w:left w:val="none" w:sz="0" w:space="0" w:color="auto"/>
                    <w:bottom w:val="none" w:sz="0" w:space="0" w:color="auto"/>
                    <w:right w:val="none" w:sz="0" w:space="0" w:color="auto"/>
                  </w:divBdr>
                </w:div>
                <w:div w:id="1686130002">
                  <w:marLeft w:val="640"/>
                  <w:marRight w:val="0"/>
                  <w:marTop w:val="0"/>
                  <w:marBottom w:val="0"/>
                  <w:divBdr>
                    <w:top w:val="none" w:sz="0" w:space="0" w:color="auto"/>
                    <w:left w:val="none" w:sz="0" w:space="0" w:color="auto"/>
                    <w:bottom w:val="none" w:sz="0" w:space="0" w:color="auto"/>
                    <w:right w:val="none" w:sz="0" w:space="0" w:color="auto"/>
                  </w:divBdr>
                </w:div>
                <w:div w:id="1490831843">
                  <w:marLeft w:val="640"/>
                  <w:marRight w:val="0"/>
                  <w:marTop w:val="0"/>
                  <w:marBottom w:val="0"/>
                  <w:divBdr>
                    <w:top w:val="none" w:sz="0" w:space="0" w:color="auto"/>
                    <w:left w:val="none" w:sz="0" w:space="0" w:color="auto"/>
                    <w:bottom w:val="none" w:sz="0" w:space="0" w:color="auto"/>
                    <w:right w:val="none" w:sz="0" w:space="0" w:color="auto"/>
                  </w:divBdr>
                </w:div>
                <w:div w:id="645664052">
                  <w:marLeft w:val="640"/>
                  <w:marRight w:val="0"/>
                  <w:marTop w:val="0"/>
                  <w:marBottom w:val="0"/>
                  <w:divBdr>
                    <w:top w:val="none" w:sz="0" w:space="0" w:color="auto"/>
                    <w:left w:val="none" w:sz="0" w:space="0" w:color="auto"/>
                    <w:bottom w:val="none" w:sz="0" w:space="0" w:color="auto"/>
                    <w:right w:val="none" w:sz="0" w:space="0" w:color="auto"/>
                  </w:divBdr>
                </w:div>
                <w:div w:id="137233181">
                  <w:marLeft w:val="640"/>
                  <w:marRight w:val="0"/>
                  <w:marTop w:val="0"/>
                  <w:marBottom w:val="0"/>
                  <w:divBdr>
                    <w:top w:val="none" w:sz="0" w:space="0" w:color="auto"/>
                    <w:left w:val="none" w:sz="0" w:space="0" w:color="auto"/>
                    <w:bottom w:val="none" w:sz="0" w:space="0" w:color="auto"/>
                    <w:right w:val="none" w:sz="0" w:space="0" w:color="auto"/>
                  </w:divBdr>
                </w:div>
                <w:div w:id="101654869">
                  <w:marLeft w:val="640"/>
                  <w:marRight w:val="0"/>
                  <w:marTop w:val="0"/>
                  <w:marBottom w:val="0"/>
                  <w:divBdr>
                    <w:top w:val="none" w:sz="0" w:space="0" w:color="auto"/>
                    <w:left w:val="none" w:sz="0" w:space="0" w:color="auto"/>
                    <w:bottom w:val="none" w:sz="0" w:space="0" w:color="auto"/>
                    <w:right w:val="none" w:sz="0" w:space="0" w:color="auto"/>
                  </w:divBdr>
                </w:div>
                <w:div w:id="1295673223">
                  <w:marLeft w:val="640"/>
                  <w:marRight w:val="0"/>
                  <w:marTop w:val="0"/>
                  <w:marBottom w:val="0"/>
                  <w:divBdr>
                    <w:top w:val="none" w:sz="0" w:space="0" w:color="auto"/>
                    <w:left w:val="none" w:sz="0" w:space="0" w:color="auto"/>
                    <w:bottom w:val="none" w:sz="0" w:space="0" w:color="auto"/>
                    <w:right w:val="none" w:sz="0" w:space="0" w:color="auto"/>
                  </w:divBdr>
                </w:div>
                <w:div w:id="1489974943">
                  <w:marLeft w:val="640"/>
                  <w:marRight w:val="0"/>
                  <w:marTop w:val="0"/>
                  <w:marBottom w:val="0"/>
                  <w:divBdr>
                    <w:top w:val="none" w:sz="0" w:space="0" w:color="auto"/>
                    <w:left w:val="none" w:sz="0" w:space="0" w:color="auto"/>
                    <w:bottom w:val="none" w:sz="0" w:space="0" w:color="auto"/>
                    <w:right w:val="none" w:sz="0" w:space="0" w:color="auto"/>
                  </w:divBdr>
                </w:div>
                <w:div w:id="442656853">
                  <w:marLeft w:val="640"/>
                  <w:marRight w:val="0"/>
                  <w:marTop w:val="0"/>
                  <w:marBottom w:val="0"/>
                  <w:divBdr>
                    <w:top w:val="none" w:sz="0" w:space="0" w:color="auto"/>
                    <w:left w:val="none" w:sz="0" w:space="0" w:color="auto"/>
                    <w:bottom w:val="none" w:sz="0" w:space="0" w:color="auto"/>
                    <w:right w:val="none" w:sz="0" w:space="0" w:color="auto"/>
                  </w:divBdr>
                </w:div>
                <w:div w:id="480931347">
                  <w:marLeft w:val="640"/>
                  <w:marRight w:val="0"/>
                  <w:marTop w:val="0"/>
                  <w:marBottom w:val="0"/>
                  <w:divBdr>
                    <w:top w:val="none" w:sz="0" w:space="0" w:color="auto"/>
                    <w:left w:val="none" w:sz="0" w:space="0" w:color="auto"/>
                    <w:bottom w:val="none" w:sz="0" w:space="0" w:color="auto"/>
                    <w:right w:val="none" w:sz="0" w:space="0" w:color="auto"/>
                  </w:divBdr>
                </w:div>
                <w:div w:id="37710297">
                  <w:marLeft w:val="640"/>
                  <w:marRight w:val="0"/>
                  <w:marTop w:val="0"/>
                  <w:marBottom w:val="0"/>
                  <w:divBdr>
                    <w:top w:val="none" w:sz="0" w:space="0" w:color="auto"/>
                    <w:left w:val="none" w:sz="0" w:space="0" w:color="auto"/>
                    <w:bottom w:val="none" w:sz="0" w:space="0" w:color="auto"/>
                    <w:right w:val="none" w:sz="0" w:space="0" w:color="auto"/>
                  </w:divBdr>
                </w:div>
                <w:div w:id="1096051029">
                  <w:marLeft w:val="640"/>
                  <w:marRight w:val="0"/>
                  <w:marTop w:val="0"/>
                  <w:marBottom w:val="0"/>
                  <w:divBdr>
                    <w:top w:val="none" w:sz="0" w:space="0" w:color="auto"/>
                    <w:left w:val="none" w:sz="0" w:space="0" w:color="auto"/>
                    <w:bottom w:val="none" w:sz="0" w:space="0" w:color="auto"/>
                    <w:right w:val="none" w:sz="0" w:space="0" w:color="auto"/>
                  </w:divBdr>
                </w:div>
                <w:div w:id="449907217">
                  <w:marLeft w:val="640"/>
                  <w:marRight w:val="0"/>
                  <w:marTop w:val="0"/>
                  <w:marBottom w:val="0"/>
                  <w:divBdr>
                    <w:top w:val="none" w:sz="0" w:space="0" w:color="auto"/>
                    <w:left w:val="none" w:sz="0" w:space="0" w:color="auto"/>
                    <w:bottom w:val="none" w:sz="0" w:space="0" w:color="auto"/>
                    <w:right w:val="none" w:sz="0" w:space="0" w:color="auto"/>
                  </w:divBdr>
                </w:div>
                <w:div w:id="960843144">
                  <w:marLeft w:val="640"/>
                  <w:marRight w:val="0"/>
                  <w:marTop w:val="0"/>
                  <w:marBottom w:val="0"/>
                  <w:divBdr>
                    <w:top w:val="none" w:sz="0" w:space="0" w:color="auto"/>
                    <w:left w:val="none" w:sz="0" w:space="0" w:color="auto"/>
                    <w:bottom w:val="none" w:sz="0" w:space="0" w:color="auto"/>
                    <w:right w:val="none" w:sz="0" w:space="0" w:color="auto"/>
                  </w:divBdr>
                </w:div>
                <w:div w:id="1858230108">
                  <w:marLeft w:val="640"/>
                  <w:marRight w:val="0"/>
                  <w:marTop w:val="0"/>
                  <w:marBottom w:val="0"/>
                  <w:divBdr>
                    <w:top w:val="none" w:sz="0" w:space="0" w:color="auto"/>
                    <w:left w:val="none" w:sz="0" w:space="0" w:color="auto"/>
                    <w:bottom w:val="none" w:sz="0" w:space="0" w:color="auto"/>
                    <w:right w:val="none" w:sz="0" w:space="0" w:color="auto"/>
                  </w:divBdr>
                </w:div>
                <w:div w:id="224681720">
                  <w:marLeft w:val="640"/>
                  <w:marRight w:val="0"/>
                  <w:marTop w:val="0"/>
                  <w:marBottom w:val="0"/>
                  <w:divBdr>
                    <w:top w:val="none" w:sz="0" w:space="0" w:color="auto"/>
                    <w:left w:val="none" w:sz="0" w:space="0" w:color="auto"/>
                    <w:bottom w:val="none" w:sz="0" w:space="0" w:color="auto"/>
                    <w:right w:val="none" w:sz="0" w:space="0" w:color="auto"/>
                  </w:divBdr>
                </w:div>
                <w:div w:id="123162954">
                  <w:marLeft w:val="640"/>
                  <w:marRight w:val="0"/>
                  <w:marTop w:val="0"/>
                  <w:marBottom w:val="0"/>
                  <w:divBdr>
                    <w:top w:val="none" w:sz="0" w:space="0" w:color="auto"/>
                    <w:left w:val="none" w:sz="0" w:space="0" w:color="auto"/>
                    <w:bottom w:val="none" w:sz="0" w:space="0" w:color="auto"/>
                    <w:right w:val="none" w:sz="0" w:space="0" w:color="auto"/>
                  </w:divBdr>
                </w:div>
                <w:div w:id="593318866">
                  <w:marLeft w:val="640"/>
                  <w:marRight w:val="0"/>
                  <w:marTop w:val="0"/>
                  <w:marBottom w:val="0"/>
                  <w:divBdr>
                    <w:top w:val="none" w:sz="0" w:space="0" w:color="auto"/>
                    <w:left w:val="none" w:sz="0" w:space="0" w:color="auto"/>
                    <w:bottom w:val="none" w:sz="0" w:space="0" w:color="auto"/>
                    <w:right w:val="none" w:sz="0" w:space="0" w:color="auto"/>
                  </w:divBdr>
                </w:div>
                <w:div w:id="1316641268">
                  <w:marLeft w:val="640"/>
                  <w:marRight w:val="0"/>
                  <w:marTop w:val="0"/>
                  <w:marBottom w:val="0"/>
                  <w:divBdr>
                    <w:top w:val="none" w:sz="0" w:space="0" w:color="auto"/>
                    <w:left w:val="none" w:sz="0" w:space="0" w:color="auto"/>
                    <w:bottom w:val="none" w:sz="0" w:space="0" w:color="auto"/>
                    <w:right w:val="none" w:sz="0" w:space="0" w:color="auto"/>
                  </w:divBdr>
                </w:div>
                <w:div w:id="263271041">
                  <w:marLeft w:val="640"/>
                  <w:marRight w:val="0"/>
                  <w:marTop w:val="0"/>
                  <w:marBottom w:val="0"/>
                  <w:divBdr>
                    <w:top w:val="none" w:sz="0" w:space="0" w:color="auto"/>
                    <w:left w:val="none" w:sz="0" w:space="0" w:color="auto"/>
                    <w:bottom w:val="none" w:sz="0" w:space="0" w:color="auto"/>
                    <w:right w:val="none" w:sz="0" w:space="0" w:color="auto"/>
                  </w:divBdr>
                </w:div>
                <w:div w:id="392434856">
                  <w:marLeft w:val="640"/>
                  <w:marRight w:val="0"/>
                  <w:marTop w:val="0"/>
                  <w:marBottom w:val="0"/>
                  <w:divBdr>
                    <w:top w:val="none" w:sz="0" w:space="0" w:color="auto"/>
                    <w:left w:val="none" w:sz="0" w:space="0" w:color="auto"/>
                    <w:bottom w:val="none" w:sz="0" w:space="0" w:color="auto"/>
                    <w:right w:val="none" w:sz="0" w:space="0" w:color="auto"/>
                  </w:divBdr>
                </w:div>
                <w:div w:id="1908489461">
                  <w:marLeft w:val="640"/>
                  <w:marRight w:val="0"/>
                  <w:marTop w:val="0"/>
                  <w:marBottom w:val="0"/>
                  <w:divBdr>
                    <w:top w:val="none" w:sz="0" w:space="0" w:color="auto"/>
                    <w:left w:val="none" w:sz="0" w:space="0" w:color="auto"/>
                    <w:bottom w:val="none" w:sz="0" w:space="0" w:color="auto"/>
                    <w:right w:val="none" w:sz="0" w:space="0" w:color="auto"/>
                  </w:divBdr>
                </w:div>
                <w:div w:id="495191709">
                  <w:marLeft w:val="640"/>
                  <w:marRight w:val="0"/>
                  <w:marTop w:val="0"/>
                  <w:marBottom w:val="0"/>
                  <w:divBdr>
                    <w:top w:val="none" w:sz="0" w:space="0" w:color="auto"/>
                    <w:left w:val="none" w:sz="0" w:space="0" w:color="auto"/>
                    <w:bottom w:val="none" w:sz="0" w:space="0" w:color="auto"/>
                    <w:right w:val="none" w:sz="0" w:space="0" w:color="auto"/>
                  </w:divBdr>
                </w:div>
                <w:div w:id="766387755">
                  <w:marLeft w:val="640"/>
                  <w:marRight w:val="0"/>
                  <w:marTop w:val="0"/>
                  <w:marBottom w:val="0"/>
                  <w:divBdr>
                    <w:top w:val="none" w:sz="0" w:space="0" w:color="auto"/>
                    <w:left w:val="none" w:sz="0" w:space="0" w:color="auto"/>
                    <w:bottom w:val="none" w:sz="0" w:space="0" w:color="auto"/>
                    <w:right w:val="none" w:sz="0" w:space="0" w:color="auto"/>
                  </w:divBdr>
                </w:div>
                <w:div w:id="1546333257">
                  <w:marLeft w:val="640"/>
                  <w:marRight w:val="0"/>
                  <w:marTop w:val="0"/>
                  <w:marBottom w:val="0"/>
                  <w:divBdr>
                    <w:top w:val="none" w:sz="0" w:space="0" w:color="auto"/>
                    <w:left w:val="none" w:sz="0" w:space="0" w:color="auto"/>
                    <w:bottom w:val="none" w:sz="0" w:space="0" w:color="auto"/>
                    <w:right w:val="none" w:sz="0" w:space="0" w:color="auto"/>
                  </w:divBdr>
                </w:div>
                <w:div w:id="277950358">
                  <w:marLeft w:val="640"/>
                  <w:marRight w:val="0"/>
                  <w:marTop w:val="0"/>
                  <w:marBottom w:val="0"/>
                  <w:divBdr>
                    <w:top w:val="none" w:sz="0" w:space="0" w:color="auto"/>
                    <w:left w:val="none" w:sz="0" w:space="0" w:color="auto"/>
                    <w:bottom w:val="none" w:sz="0" w:space="0" w:color="auto"/>
                    <w:right w:val="none" w:sz="0" w:space="0" w:color="auto"/>
                  </w:divBdr>
                </w:div>
                <w:div w:id="649362354">
                  <w:marLeft w:val="640"/>
                  <w:marRight w:val="0"/>
                  <w:marTop w:val="0"/>
                  <w:marBottom w:val="0"/>
                  <w:divBdr>
                    <w:top w:val="none" w:sz="0" w:space="0" w:color="auto"/>
                    <w:left w:val="none" w:sz="0" w:space="0" w:color="auto"/>
                    <w:bottom w:val="none" w:sz="0" w:space="0" w:color="auto"/>
                    <w:right w:val="none" w:sz="0" w:space="0" w:color="auto"/>
                  </w:divBdr>
                </w:div>
                <w:div w:id="436560765">
                  <w:marLeft w:val="640"/>
                  <w:marRight w:val="0"/>
                  <w:marTop w:val="0"/>
                  <w:marBottom w:val="0"/>
                  <w:divBdr>
                    <w:top w:val="none" w:sz="0" w:space="0" w:color="auto"/>
                    <w:left w:val="none" w:sz="0" w:space="0" w:color="auto"/>
                    <w:bottom w:val="none" w:sz="0" w:space="0" w:color="auto"/>
                    <w:right w:val="none" w:sz="0" w:space="0" w:color="auto"/>
                  </w:divBdr>
                </w:div>
                <w:div w:id="1492410708">
                  <w:marLeft w:val="640"/>
                  <w:marRight w:val="0"/>
                  <w:marTop w:val="0"/>
                  <w:marBottom w:val="0"/>
                  <w:divBdr>
                    <w:top w:val="none" w:sz="0" w:space="0" w:color="auto"/>
                    <w:left w:val="none" w:sz="0" w:space="0" w:color="auto"/>
                    <w:bottom w:val="none" w:sz="0" w:space="0" w:color="auto"/>
                    <w:right w:val="none" w:sz="0" w:space="0" w:color="auto"/>
                  </w:divBdr>
                </w:div>
                <w:div w:id="2071532638">
                  <w:marLeft w:val="640"/>
                  <w:marRight w:val="0"/>
                  <w:marTop w:val="0"/>
                  <w:marBottom w:val="0"/>
                  <w:divBdr>
                    <w:top w:val="none" w:sz="0" w:space="0" w:color="auto"/>
                    <w:left w:val="none" w:sz="0" w:space="0" w:color="auto"/>
                    <w:bottom w:val="none" w:sz="0" w:space="0" w:color="auto"/>
                    <w:right w:val="none" w:sz="0" w:space="0" w:color="auto"/>
                  </w:divBdr>
                </w:div>
                <w:div w:id="1473017415">
                  <w:marLeft w:val="640"/>
                  <w:marRight w:val="0"/>
                  <w:marTop w:val="0"/>
                  <w:marBottom w:val="0"/>
                  <w:divBdr>
                    <w:top w:val="none" w:sz="0" w:space="0" w:color="auto"/>
                    <w:left w:val="none" w:sz="0" w:space="0" w:color="auto"/>
                    <w:bottom w:val="none" w:sz="0" w:space="0" w:color="auto"/>
                    <w:right w:val="none" w:sz="0" w:space="0" w:color="auto"/>
                  </w:divBdr>
                </w:div>
                <w:div w:id="1033925721">
                  <w:marLeft w:val="640"/>
                  <w:marRight w:val="0"/>
                  <w:marTop w:val="0"/>
                  <w:marBottom w:val="0"/>
                  <w:divBdr>
                    <w:top w:val="none" w:sz="0" w:space="0" w:color="auto"/>
                    <w:left w:val="none" w:sz="0" w:space="0" w:color="auto"/>
                    <w:bottom w:val="none" w:sz="0" w:space="0" w:color="auto"/>
                    <w:right w:val="none" w:sz="0" w:space="0" w:color="auto"/>
                  </w:divBdr>
                </w:div>
                <w:div w:id="438061727">
                  <w:marLeft w:val="640"/>
                  <w:marRight w:val="0"/>
                  <w:marTop w:val="0"/>
                  <w:marBottom w:val="0"/>
                  <w:divBdr>
                    <w:top w:val="none" w:sz="0" w:space="0" w:color="auto"/>
                    <w:left w:val="none" w:sz="0" w:space="0" w:color="auto"/>
                    <w:bottom w:val="none" w:sz="0" w:space="0" w:color="auto"/>
                    <w:right w:val="none" w:sz="0" w:space="0" w:color="auto"/>
                  </w:divBdr>
                </w:div>
                <w:div w:id="1530336691">
                  <w:marLeft w:val="640"/>
                  <w:marRight w:val="0"/>
                  <w:marTop w:val="0"/>
                  <w:marBottom w:val="0"/>
                  <w:divBdr>
                    <w:top w:val="none" w:sz="0" w:space="0" w:color="auto"/>
                    <w:left w:val="none" w:sz="0" w:space="0" w:color="auto"/>
                    <w:bottom w:val="none" w:sz="0" w:space="0" w:color="auto"/>
                    <w:right w:val="none" w:sz="0" w:space="0" w:color="auto"/>
                  </w:divBdr>
                </w:div>
                <w:div w:id="1987081705">
                  <w:marLeft w:val="640"/>
                  <w:marRight w:val="0"/>
                  <w:marTop w:val="0"/>
                  <w:marBottom w:val="0"/>
                  <w:divBdr>
                    <w:top w:val="none" w:sz="0" w:space="0" w:color="auto"/>
                    <w:left w:val="none" w:sz="0" w:space="0" w:color="auto"/>
                    <w:bottom w:val="none" w:sz="0" w:space="0" w:color="auto"/>
                    <w:right w:val="none" w:sz="0" w:space="0" w:color="auto"/>
                  </w:divBdr>
                </w:div>
                <w:div w:id="575019016">
                  <w:marLeft w:val="640"/>
                  <w:marRight w:val="0"/>
                  <w:marTop w:val="0"/>
                  <w:marBottom w:val="0"/>
                  <w:divBdr>
                    <w:top w:val="none" w:sz="0" w:space="0" w:color="auto"/>
                    <w:left w:val="none" w:sz="0" w:space="0" w:color="auto"/>
                    <w:bottom w:val="none" w:sz="0" w:space="0" w:color="auto"/>
                    <w:right w:val="none" w:sz="0" w:space="0" w:color="auto"/>
                  </w:divBdr>
                </w:div>
                <w:div w:id="33508685">
                  <w:marLeft w:val="640"/>
                  <w:marRight w:val="0"/>
                  <w:marTop w:val="0"/>
                  <w:marBottom w:val="0"/>
                  <w:divBdr>
                    <w:top w:val="none" w:sz="0" w:space="0" w:color="auto"/>
                    <w:left w:val="none" w:sz="0" w:space="0" w:color="auto"/>
                    <w:bottom w:val="none" w:sz="0" w:space="0" w:color="auto"/>
                    <w:right w:val="none" w:sz="0" w:space="0" w:color="auto"/>
                  </w:divBdr>
                </w:div>
                <w:div w:id="516428977">
                  <w:marLeft w:val="640"/>
                  <w:marRight w:val="0"/>
                  <w:marTop w:val="0"/>
                  <w:marBottom w:val="0"/>
                  <w:divBdr>
                    <w:top w:val="none" w:sz="0" w:space="0" w:color="auto"/>
                    <w:left w:val="none" w:sz="0" w:space="0" w:color="auto"/>
                    <w:bottom w:val="none" w:sz="0" w:space="0" w:color="auto"/>
                    <w:right w:val="none" w:sz="0" w:space="0" w:color="auto"/>
                  </w:divBdr>
                </w:div>
                <w:div w:id="1713578582">
                  <w:marLeft w:val="640"/>
                  <w:marRight w:val="0"/>
                  <w:marTop w:val="0"/>
                  <w:marBottom w:val="0"/>
                  <w:divBdr>
                    <w:top w:val="none" w:sz="0" w:space="0" w:color="auto"/>
                    <w:left w:val="none" w:sz="0" w:space="0" w:color="auto"/>
                    <w:bottom w:val="none" w:sz="0" w:space="0" w:color="auto"/>
                    <w:right w:val="none" w:sz="0" w:space="0" w:color="auto"/>
                  </w:divBdr>
                </w:div>
                <w:div w:id="1032536938">
                  <w:marLeft w:val="640"/>
                  <w:marRight w:val="0"/>
                  <w:marTop w:val="0"/>
                  <w:marBottom w:val="0"/>
                  <w:divBdr>
                    <w:top w:val="none" w:sz="0" w:space="0" w:color="auto"/>
                    <w:left w:val="none" w:sz="0" w:space="0" w:color="auto"/>
                    <w:bottom w:val="none" w:sz="0" w:space="0" w:color="auto"/>
                    <w:right w:val="none" w:sz="0" w:space="0" w:color="auto"/>
                  </w:divBdr>
                </w:div>
                <w:div w:id="1611744876">
                  <w:marLeft w:val="640"/>
                  <w:marRight w:val="0"/>
                  <w:marTop w:val="0"/>
                  <w:marBottom w:val="0"/>
                  <w:divBdr>
                    <w:top w:val="none" w:sz="0" w:space="0" w:color="auto"/>
                    <w:left w:val="none" w:sz="0" w:space="0" w:color="auto"/>
                    <w:bottom w:val="none" w:sz="0" w:space="0" w:color="auto"/>
                    <w:right w:val="none" w:sz="0" w:space="0" w:color="auto"/>
                  </w:divBdr>
                </w:div>
                <w:div w:id="775297564">
                  <w:marLeft w:val="640"/>
                  <w:marRight w:val="0"/>
                  <w:marTop w:val="0"/>
                  <w:marBottom w:val="0"/>
                  <w:divBdr>
                    <w:top w:val="none" w:sz="0" w:space="0" w:color="auto"/>
                    <w:left w:val="none" w:sz="0" w:space="0" w:color="auto"/>
                    <w:bottom w:val="none" w:sz="0" w:space="0" w:color="auto"/>
                    <w:right w:val="none" w:sz="0" w:space="0" w:color="auto"/>
                  </w:divBdr>
                </w:div>
                <w:div w:id="565384944">
                  <w:marLeft w:val="640"/>
                  <w:marRight w:val="0"/>
                  <w:marTop w:val="0"/>
                  <w:marBottom w:val="0"/>
                  <w:divBdr>
                    <w:top w:val="none" w:sz="0" w:space="0" w:color="auto"/>
                    <w:left w:val="none" w:sz="0" w:space="0" w:color="auto"/>
                    <w:bottom w:val="none" w:sz="0" w:space="0" w:color="auto"/>
                    <w:right w:val="none" w:sz="0" w:space="0" w:color="auto"/>
                  </w:divBdr>
                </w:div>
                <w:div w:id="248084841">
                  <w:marLeft w:val="640"/>
                  <w:marRight w:val="0"/>
                  <w:marTop w:val="0"/>
                  <w:marBottom w:val="0"/>
                  <w:divBdr>
                    <w:top w:val="none" w:sz="0" w:space="0" w:color="auto"/>
                    <w:left w:val="none" w:sz="0" w:space="0" w:color="auto"/>
                    <w:bottom w:val="none" w:sz="0" w:space="0" w:color="auto"/>
                    <w:right w:val="none" w:sz="0" w:space="0" w:color="auto"/>
                  </w:divBdr>
                </w:div>
                <w:div w:id="1808013049">
                  <w:marLeft w:val="640"/>
                  <w:marRight w:val="0"/>
                  <w:marTop w:val="0"/>
                  <w:marBottom w:val="0"/>
                  <w:divBdr>
                    <w:top w:val="none" w:sz="0" w:space="0" w:color="auto"/>
                    <w:left w:val="none" w:sz="0" w:space="0" w:color="auto"/>
                    <w:bottom w:val="none" w:sz="0" w:space="0" w:color="auto"/>
                    <w:right w:val="none" w:sz="0" w:space="0" w:color="auto"/>
                  </w:divBdr>
                </w:div>
                <w:div w:id="1829470096">
                  <w:marLeft w:val="640"/>
                  <w:marRight w:val="0"/>
                  <w:marTop w:val="0"/>
                  <w:marBottom w:val="0"/>
                  <w:divBdr>
                    <w:top w:val="none" w:sz="0" w:space="0" w:color="auto"/>
                    <w:left w:val="none" w:sz="0" w:space="0" w:color="auto"/>
                    <w:bottom w:val="none" w:sz="0" w:space="0" w:color="auto"/>
                    <w:right w:val="none" w:sz="0" w:space="0" w:color="auto"/>
                  </w:divBdr>
                </w:div>
                <w:div w:id="1799567980">
                  <w:marLeft w:val="640"/>
                  <w:marRight w:val="0"/>
                  <w:marTop w:val="0"/>
                  <w:marBottom w:val="0"/>
                  <w:divBdr>
                    <w:top w:val="none" w:sz="0" w:space="0" w:color="auto"/>
                    <w:left w:val="none" w:sz="0" w:space="0" w:color="auto"/>
                    <w:bottom w:val="none" w:sz="0" w:space="0" w:color="auto"/>
                    <w:right w:val="none" w:sz="0" w:space="0" w:color="auto"/>
                  </w:divBdr>
                </w:div>
                <w:div w:id="1669287137">
                  <w:marLeft w:val="640"/>
                  <w:marRight w:val="0"/>
                  <w:marTop w:val="0"/>
                  <w:marBottom w:val="0"/>
                  <w:divBdr>
                    <w:top w:val="none" w:sz="0" w:space="0" w:color="auto"/>
                    <w:left w:val="none" w:sz="0" w:space="0" w:color="auto"/>
                    <w:bottom w:val="none" w:sz="0" w:space="0" w:color="auto"/>
                    <w:right w:val="none" w:sz="0" w:space="0" w:color="auto"/>
                  </w:divBdr>
                </w:div>
                <w:div w:id="1630162399">
                  <w:marLeft w:val="640"/>
                  <w:marRight w:val="0"/>
                  <w:marTop w:val="0"/>
                  <w:marBottom w:val="0"/>
                  <w:divBdr>
                    <w:top w:val="none" w:sz="0" w:space="0" w:color="auto"/>
                    <w:left w:val="none" w:sz="0" w:space="0" w:color="auto"/>
                    <w:bottom w:val="none" w:sz="0" w:space="0" w:color="auto"/>
                    <w:right w:val="none" w:sz="0" w:space="0" w:color="auto"/>
                  </w:divBdr>
                </w:div>
                <w:div w:id="125588625">
                  <w:marLeft w:val="640"/>
                  <w:marRight w:val="0"/>
                  <w:marTop w:val="0"/>
                  <w:marBottom w:val="0"/>
                  <w:divBdr>
                    <w:top w:val="none" w:sz="0" w:space="0" w:color="auto"/>
                    <w:left w:val="none" w:sz="0" w:space="0" w:color="auto"/>
                    <w:bottom w:val="none" w:sz="0" w:space="0" w:color="auto"/>
                    <w:right w:val="none" w:sz="0" w:space="0" w:color="auto"/>
                  </w:divBdr>
                </w:div>
                <w:div w:id="1647588449">
                  <w:marLeft w:val="640"/>
                  <w:marRight w:val="0"/>
                  <w:marTop w:val="0"/>
                  <w:marBottom w:val="0"/>
                  <w:divBdr>
                    <w:top w:val="none" w:sz="0" w:space="0" w:color="auto"/>
                    <w:left w:val="none" w:sz="0" w:space="0" w:color="auto"/>
                    <w:bottom w:val="none" w:sz="0" w:space="0" w:color="auto"/>
                    <w:right w:val="none" w:sz="0" w:space="0" w:color="auto"/>
                  </w:divBdr>
                </w:div>
                <w:div w:id="2025092708">
                  <w:marLeft w:val="640"/>
                  <w:marRight w:val="0"/>
                  <w:marTop w:val="0"/>
                  <w:marBottom w:val="0"/>
                  <w:divBdr>
                    <w:top w:val="none" w:sz="0" w:space="0" w:color="auto"/>
                    <w:left w:val="none" w:sz="0" w:space="0" w:color="auto"/>
                    <w:bottom w:val="none" w:sz="0" w:space="0" w:color="auto"/>
                    <w:right w:val="none" w:sz="0" w:space="0" w:color="auto"/>
                  </w:divBdr>
                </w:div>
                <w:div w:id="148140081">
                  <w:marLeft w:val="640"/>
                  <w:marRight w:val="0"/>
                  <w:marTop w:val="0"/>
                  <w:marBottom w:val="0"/>
                  <w:divBdr>
                    <w:top w:val="none" w:sz="0" w:space="0" w:color="auto"/>
                    <w:left w:val="none" w:sz="0" w:space="0" w:color="auto"/>
                    <w:bottom w:val="none" w:sz="0" w:space="0" w:color="auto"/>
                    <w:right w:val="none" w:sz="0" w:space="0" w:color="auto"/>
                  </w:divBdr>
                </w:div>
                <w:div w:id="634408174">
                  <w:marLeft w:val="640"/>
                  <w:marRight w:val="0"/>
                  <w:marTop w:val="0"/>
                  <w:marBottom w:val="0"/>
                  <w:divBdr>
                    <w:top w:val="none" w:sz="0" w:space="0" w:color="auto"/>
                    <w:left w:val="none" w:sz="0" w:space="0" w:color="auto"/>
                    <w:bottom w:val="none" w:sz="0" w:space="0" w:color="auto"/>
                    <w:right w:val="none" w:sz="0" w:space="0" w:color="auto"/>
                  </w:divBdr>
                </w:div>
                <w:div w:id="1941596517">
                  <w:marLeft w:val="640"/>
                  <w:marRight w:val="0"/>
                  <w:marTop w:val="0"/>
                  <w:marBottom w:val="0"/>
                  <w:divBdr>
                    <w:top w:val="none" w:sz="0" w:space="0" w:color="auto"/>
                    <w:left w:val="none" w:sz="0" w:space="0" w:color="auto"/>
                    <w:bottom w:val="none" w:sz="0" w:space="0" w:color="auto"/>
                    <w:right w:val="none" w:sz="0" w:space="0" w:color="auto"/>
                  </w:divBdr>
                </w:div>
                <w:div w:id="1741707755">
                  <w:marLeft w:val="640"/>
                  <w:marRight w:val="0"/>
                  <w:marTop w:val="0"/>
                  <w:marBottom w:val="0"/>
                  <w:divBdr>
                    <w:top w:val="none" w:sz="0" w:space="0" w:color="auto"/>
                    <w:left w:val="none" w:sz="0" w:space="0" w:color="auto"/>
                    <w:bottom w:val="none" w:sz="0" w:space="0" w:color="auto"/>
                    <w:right w:val="none" w:sz="0" w:space="0" w:color="auto"/>
                  </w:divBdr>
                </w:div>
                <w:div w:id="473186031">
                  <w:marLeft w:val="640"/>
                  <w:marRight w:val="0"/>
                  <w:marTop w:val="0"/>
                  <w:marBottom w:val="0"/>
                  <w:divBdr>
                    <w:top w:val="none" w:sz="0" w:space="0" w:color="auto"/>
                    <w:left w:val="none" w:sz="0" w:space="0" w:color="auto"/>
                    <w:bottom w:val="none" w:sz="0" w:space="0" w:color="auto"/>
                    <w:right w:val="none" w:sz="0" w:space="0" w:color="auto"/>
                  </w:divBdr>
                </w:div>
                <w:div w:id="1683429530">
                  <w:marLeft w:val="640"/>
                  <w:marRight w:val="0"/>
                  <w:marTop w:val="0"/>
                  <w:marBottom w:val="0"/>
                  <w:divBdr>
                    <w:top w:val="none" w:sz="0" w:space="0" w:color="auto"/>
                    <w:left w:val="none" w:sz="0" w:space="0" w:color="auto"/>
                    <w:bottom w:val="none" w:sz="0" w:space="0" w:color="auto"/>
                    <w:right w:val="none" w:sz="0" w:space="0" w:color="auto"/>
                  </w:divBdr>
                </w:div>
                <w:div w:id="1405830962">
                  <w:marLeft w:val="640"/>
                  <w:marRight w:val="0"/>
                  <w:marTop w:val="0"/>
                  <w:marBottom w:val="0"/>
                  <w:divBdr>
                    <w:top w:val="none" w:sz="0" w:space="0" w:color="auto"/>
                    <w:left w:val="none" w:sz="0" w:space="0" w:color="auto"/>
                    <w:bottom w:val="none" w:sz="0" w:space="0" w:color="auto"/>
                    <w:right w:val="none" w:sz="0" w:space="0" w:color="auto"/>
                  </w:divBdr>
                </w:div>
                <w:div w:id="1657568281">
                  <w:marLeft w:val="640"/>
                  <w:marRight w:val="0"/>
                  <w:marTop w:val="0"/>
                  <w:marBottom w:val="0"/>
                  <w:divBdr>
                    <w:top w:val="none" w:sz="0" w:space="0" w:color="auto"/>
                    <w:left w:val="none" w:sz="0" w:space="0" w:color="auto"/>
                    <w:bottom w:val="none" w:sz="0" w:space="0" w:color="auto"/>
                    <w:right w:val="none" w:sz="0" w:space="0" w:color="auto"/>
                  </w:divBdr>
                </w:div>
                <w:div w:id="1724677896">
                  <w:marLeft w:val="640"/>
                  <w:marRight w:val="0"/>
                  <w:marTop w:val="0"/>
                  <w:marBottom w:val="0"/>
                  <w:divBdr>
                    <w:top w:val="none" w:sz="0" w:space="0" w:color="auto"/>
                    <w:left w:val="none" w:sz="0" w:space="0" w:color="auto"/>
                    <w:bottom w:val="none" w:sz="0" w:space="0" w:color="auto"/>
                    <w:right w:val="none" w:sz="0" w:space="0" w:color="auto"/>
                  </w:divBdr>
                </w:div>
                <w:div w:id="1985355158">
                  <w:marLeft w:val="640"/>
                  <w:marRight w:val="0"/>
                  <w:marTop w:val="0"/>
                  <w:marBottom w:val="0"/>
                  <w:divBdr>
                    <w:top w:val="none" w:sz="0" w:space="0" w:color="auto"/>
                    <w:left w:val="none" w:sz="0" w:space="0" w:color="auto"/>
                    <w:bottom w:val="none" w:sz="0" w:space="0" w:color="auto"/>
                    <w:right w:val="none" w:sz="0" w:space="0" w:color="auto"/>
                  </w:divBdr>
                </w:div>
                <w:div w:id="580213064">
                  <w:marLeft w:val="640"/>
                  <w:marRight w:val="0"/>
                  <w:marTop w:val="0"/>
                  <w:marBottom w:val="0"/>
                  <w:divBdr>
                    <w:top w:val="none" w:sz="0" w:space="0" w:color="auto"/>
                    <w:left w:val="none" w:sz="0" w:space="0" w:color="auto"/>
                    <w:bottom w:val="none" w:sz="0" w:space="0" w:color="auto"/>
                    <w:right w:val="none" w:sz="0" w:space="0" w:color="auto"/>
                  </w:divBdr>
                </w:div>
              </w:divsChild>
            </w:div>
            <w:div w:id="319701703">
              <w:marLeft w:val="0"/>
              <w:marRight w:val="0"/>
              <w:marTop w:val="0"/>
              <w:marBottom w:val="0"/>
              <w:divBdr>
                <w:top w:val="none" w:sz="0" w:space="0" w:color="auto"/>
                <w:left w:val="none" w:sz="0" w:space="0" w:color="auto"/>
                <w:bottom w:val="none" w:sz="0" w:space="0" w:color="auto"/>
                <w:right w:val="none" w:sz="0" w:space="0" w:color="auto"/>
              </w:divBdr>
              <w:divsChild>
                <w:div w:id="253711725">
                  <w:marLeft w:val="640"/>
                  <w:marRight w:val="0"/>
                  <w:marTop w:val="0"/>
                  <w:marBottom w:val="0"/>
                  <w:divBdr>
                    <w:top w:val="none" w:sz="0" w:space="0" w:color="auto"/>
                    <w:left w:val="none" w:sz="0" w:space="0" w:color="auto"/>
                    <w:bottom w:val="none" w:sz="0" w:space="0" w:color="auto"/>
                    <w:right w:val="none" w:sz="0" w:space="0" w:color="auto"/>
                  </w:divBdr>
                </w:div>
                <w:div w:id="1345279298">
                  <w:marLeft w:val="640"/>
                  <w:marRight w:val="0"/>
                  <w:marTop w:val="0"/>
                  <w:marBottom w:val="0"/>
                  <w:divBdr>
                    <w:top w:val="none" w:sz="0" w:space="0" w:color="auto"/>
                    <w:left w:val="none" w:sz="0" w:space="0" w:color="auto"/>
                    <w:bottom w:val="none" w:sz="0" w:space="0" w:color="auto"/>
                    <w:right w:val="none" w:sz="0" w:space="0" w:color="auto"/>
                  </w:divBdr>
                </w:div>
                <w:div w:id="1826890378">
                  <w:marLeft w:val="640"/>
                  <w:marRight w:val="0"/>
                  <w:marTop w:val="0"/>
                  <w:marBottom w:val="0"/>
                  <w:divBdr>
                    <w:top w:val="none" w:sz="0" w:space="0" w:color="auto"/>
                    <w:left w:val="none" w:sz="0" w:space="0" w:color="auto"/>
                    <w:bottom w:val="none" w:sz="0" w:space="0" w:color="auto"/>
                    <w:right w:val="none" w:sz="0" w:space="0" w:color="auto"/>
                  </w:divBdr>
                </w:div>
                <w:div w:id="632642033">
                  <w:marLeft w:val="640"/>
                  <w:marRight w:val="0"/>
                  <w:marTop w:val="0"/>
                  <w:marBottom w:val="0"/>
                  <w:divBdr>
                    <w:top w:val="none" w:sz="0" w:space="0" w:color="auto"/>
                    <w:left w:val="none" w:sz="0" w:space="0" w:color="auto"/>
                    <w:bottom w:val="none" w:sz="0" w:space="0" w:color="auto"/>
                    <w:right w:val="none" w:sz="0" w:space="0" w:color="auto"/>
                  </w:divBdr>
                </w:div>
                <w:div w:id="95752222">
                  <w:marLeft w:val="640"/>
                  <w:marRight w:val="0"/>
                  <w:marTop w:val="0"/>
                  <w:marBottom w:val="0"/>
                  <w:divBdr>
                    <w:top w:val="none" w:sz="0" w:space="0" w:color="auto"/>
                    <w:left w:val="none" w:sz="0" w:space="0" w:color="auto"/>
                    <w:bottom w:val="none" w:sz="0" w:space="0" w:color="auto"/>
                    <w:right w:val="none" w:sz="0" w:space="0" w:color="auto"/>
                  </w:divBdr>
                </w:div>
                <w:div w:id="1555700170">
                  <w:marLeft w:val="640"/>
                  <w:marRight w:val="0"/>
                  <w:marTop w:val="0"/>
                  <w:marBottom w:val="0"/>
                  <w:divBdr>
                    <w:top w:val="none" w:sz="0" w:space="0" w:color="auto"/>
                    <w:left w:val="none" w:sz="0" w:space="0" w:color="auto"/>
                    <w:bottom w:val="none" w:sz="0" w:space="0" w:color="auto"/>
                    <w:right w:val="none" w:sz="0" w:space="0" w:color="auto"/>
                  </w:divBdr>
                </w:div>
                <w:div w:id="1683774633">
                  <w:marLeft w:val="640"/>
                  <w:marRight w:val="0"/>
                  <w:marTop w:val="0"/>
                  <w:marBottom w:val="0"/>
                  <w:divBdr>
                    <w:top w:val="none" w:sz="0" w:space="0" w:color="auto"/>
                    <w:left w:val="none" w:sz="0" w:space="0" w:color="auto"/>
                    <w:bottom w:val="none" w:sz="0" w:space="0" w:color="auto"/>
                    <w:right w:val="none" w:sz="0" w:space="0" w:color="auto"/>
                  </w:divBdr>
                </w:div>
                <w:div w:id="1395279035">
                  <w:marLeft w:val="640"/>
                  <w:marRight w:val="0"/>
                  <w:marTop w:val="0"/>
                  <w:marBottom w:val="0"/>
                  <w:divBdr>
                    <w:top w:val="none" w:sz="0" w:space="0" w:color="auto"/>
                    <w:left w:val="none" w:sz="0" w:space="0" w:color="auto"/>
                    <w:bottom w:val="none" w:sz="0" w:space="0" w:color="auto"/>
                    <w:right w:val="none" w:sz="0" w:space="0" w:color="auto"/>
                  </w:divBdr>
                </w:div>
                <w:div w:id="1184243440">
                  <w:marLeft w:val="640"/>
                  <w:marRight w:val="0"/>
                  <w:marTop w:val="0"/>
                  <w:marBottom w:val="0"/>
                  <w:divBdr>
                    <w:top w:val="none" w:sz="0" w:space="0" w:color="auto"/>
                    <w:left w:val="none" w:sz="0" w:space="0" w:color="auto"/>
                    <w:bottom w:val="none" w:sz="0" w:space="0" w:color="auto"/>
                    <w:right w:val="none" w:sz="0" w:space="0" w:color="auto"/>
                  </w:divBdr>
                </w:div>
                <w:div w:id="1630546650">
                  <w:marLeft w:val="640"/>
                  <w:marRight w:val="0"/>
                  <w:marTop w:val="0"/>
                  <w:marBottom w:val="0"/>
                  <w:divBdr>
                    <w:top w:val="none" w:sz="0" w:space="0" w:color="auto"/>
                    <w:left w:val="none" w:sz="0" w:space="0" w:color="auto"/>
                    <w:bottom w:val="none" w:sz="0" w:space="0" w:color="auto"/>
                    <w:right w:val="none" w:sz="0" w:space="0" w:color="auto"/>
                  </w:divBdr>
                </w:div>
                <w:div w:id="112748691">
                  <w:marLeft w:val="640"/>
                  <w:marRight w:val="0"/>
                  <w:marTop w:val="0"/>
                  <w:marBottom w:val="0"/>
                  <w:divBdr>
                    <w:top w:val="none" w:sz="0" w:space="0" w:color="auto"/>
                    <w:left w:val="none" w:sz="0" w:space="0" w:color="auto"/>
                    <w:bottom w:val="none" w:sz="0" w:space="0" w:color="auto"/>
                    <w:right w:val="none" w:sz="0" w:space="0" w:color="auto"/>
                  </w:divBdr>
                </w:div>
                <w:div w:id="2047560418">
                  <w:marLeft w:val="640"/>
                  <w:marRight w:val="0"/>
                  <w:marTop w:val="0"/>
                  <w:marBottom w:val="0"/>
                  <w:divBdr>
                    <w:top w:val="none" w:sz="0" w:space="0" w:color="auto"/>
                    <w:left w:val="none" w:sz="0" w:space="0" w:color="auto"/>
                    <w:bottom w:val="none" w:sz="0" w:space="0" w:color="auto"/>
                    <w:right w:val="none" w:sz="0" w:space="0" w:color="auto"/>
                  </w:divBdr>
                </w:div>
                <w:div w:id="1467120760">
                  <w:marLeft w:val="640"/>
                  <w:marRight w:val="0"/>
                  <w:marTop w:val="0"/>
                  <w:marBottom w:val="0"/>
                  <w:divBdr>
                    <w:top w:val="none" w:sz="0" w:space="0" w:color="auto"/>
                    <w:left w:val="none" w:sz="0" w:space="0" w:color="auto"/>
                    <w:bottom w:val="none" w:sz="0" w:space="0" w:color="auto"/>
                    <w:right w:val="none" w:sz="0" w:space="0" w:color="auto"/>
                  </w:divBdr>
                </w:div>
                <w:div w:id="824278895">
                  <w:marLeft w:val="640"/>
                  <w:marRight w:val="0"/>
                  <w:marTop w:val="0"/>
                  <w:marBottom w:val="0"/>
                  <w:divBdr>
                    <w:top w:val="none" w:sz="0" w:space="0" w:color="auto"/>
                    <w:left w:val="none" w:sz="0" w:space="0" w:color="auto"/>
                    <w:bottom w:val="none" w:sz="0" w:space="0" w:color="auto"/>
                    <w:right w:val="none" w:sz="0" w:space="0" w:color="auto"/>
                  </w:divBdr>
                </w:div>
                <w:div w:id="2060936984">
                  <w:marLeft w:val="640"/>
                  <w:marRight w:val="0"/>
                  <w:marTop w:val="0"/>
                  <w:marBottom w:val="0"/>
                  <w:divBdr>
                    <w:top w:val="none" w:sz="0" w:space="0" w:color="auto"/>
                    <w:left w:val="none" w:sz="0" w:space="0" w:color="auto"/>
                    <w:bottom w:val="none" w:sz="0" w:space="0" w:color="auto"/>
                    <w:right w:val="none" w:sz="0" w:space="0" w:color="auto"/>
                  </w:divBdr>
                </w:div>
                <w:div w:id="453794813">
                  <w:marLeft w:val="640"/>
                  <w:marRight w:val="0"/>
                  <w:marTop w:val="0"/>
                  <w:marBottom w:val="0"/>
                  <w:divBdr>
                    <w:top w:val="none" w:sz="0" w:space="0" w:color="auto"/>
                    <w:left w:val="none" w:sz="0" w:space="0" w:color="auto"/>
                    <w:bottom w:val="none" w:sz="0" w:space="0" w:color="auto"/>
                    <w:right w:val="none" w:sz="0" w:space="0" w:color="auto"/>
                  </w:divBdr>
                </w:div>
                <w:div w:id="525145150">
                  <w:marLeft w:val="640"/>
                  <w:marRight w:val="0"/>
                  <w:marTop w:val="0"/>
                  <w:marBottom w:val="0"/>
                  <w:divBdr>
                    <w:top w:val="none" w:sz="0" w:space="0" w:color="auto"/>
                    <w:left w:val="none" w:sz="0" w:space="0" w:color="auto"/>
                    <w:bottom w:val="none" w:sz="0" w:space="0" w:color="auto"/>
                    <w:right w:val="none" w:sz="0" w:space="0" w:color="auto"/>
                  </w:divBdr>
                </w:div>
                <w:div w:id="252858482">
                  <w:marLeft w:val="640"/>
                  <w:marRight w:val="0"/>
                  <w:marTop w:val="0"/>
                  <w:marBottom w:val="0"/>
                  <w:divBdr>
                    <w:top w:val="none" w:sz="0" w:space="0" w:color="auto"/>
                    <w:left w:val="none" w:sz="0" w:space="0" w:color="auto"/>
                    <w:bottom w:val="none" w:sz="0" w:space="0" w:color="auto"/>
                    <w:right w:val="none" w:sz="0" w:space="0" w:color="auto"/>
                  </w:divBdr>
                </w:div>
                <w:div w:id="938486829">
                  <w:marLeft w:val="640"/>
                  <w:marRight w:val="0"/>
                  <w:marTop w:val="0"/>
                  <w:marBottom w:val="0"/>
                  <w:divBdr>
                    <w:top w:val="none" w:sz="0" w:space="0" w:color="auto"/>
                    <w:left w:val="none" w:sz="0" w:space="0" w:color="auto"/>
                    <w:bottom w:val="none" w:sz="0" w:space="0" w:color="auto"/>
                    <w:right w:val="none" w:sz="0" w:space="0" w:color="auto"/>
                  </w:divBdr>
                </w:div>
                <w:div w:id="1316034174">
                  <w:marLeft w:val="640"/>
                  <w:marRight w:val="0"/>
                  <w:marTop w:val="0"/>
                  <w:marBottom w:val="0"/>
                  <w:divBdr>
                    <w:top w:val="none" w:sz="0" w:space="0" w:color="auto"/>
                    <w:left w:val="none" w:sz="0" w:space="0" w:color="auto"/>
                    <w:bottom w:val="none" w:sz="0" w:space="0" w:color="auto"/>
                    <w:right w:val="none" w:sz="0" w:space="0" w:color="auto"/>
                  </w:divBdr>
                </w:div>
                <w:div w:id="1844009609">
                  <w:marLeft w:val="640"/>
                  <w:marRight w:val="0"/>
                  <w:marTop w:val="0"/>
                  <w:marBottom w:val="0"/>
                  <w:divBdr>
                    <w:top w:val="none" w:sz="0" w:space="0" w:color="auto"/>
                    <w:left w:val="none" w:sz="0" w:space="0" w:color="auto"/>
                    <w:bottom w:val="none" w:sz="0" w:space="0" w:color="auto"/>
                    <w:right w:val="none" w:sz="0" w:space="0" w:color="auto"/>
                  </w:divBdr>
                </w:div>
                <w:div w:id="1623226268">
                  <w:marLeft w:val="640"/>
                  <w:marRight w:val="0"/>
                  <w:marTop w:val="0"/>
                  <w:marBottom w:val="0"/>
                  <w:divBdr>
                    <w:top w:val="none" w:sz="0" w:space="0" w:color="auto"/>
                    <w:left w:val="none" w:sz="0" w:space="0" w:color="auto"/>
                    <w:bottom w:val="none" w:sz="0" w:space="0" w:color="auto"/>
                    <w:right w:val="none" w:sz="0" w:space="0" w:color="auto"/>
                  </w:divBdr>
                </w:div>
                <w:div w:id="890577691">
                  <w:marLeft w:val="640"/>
                  <w:marRight w:val="0"/>
                  <w:marTop w:val="0"/>
                  <w:marBottom w:val="0"/>
                  <w:divBdr>
                    <w:top w:val="none" w:sz="0" w:space="0" w:color="auto"/>
                    <w:left w:val="none" w:sz="0" w:space="0" w:color="auto"/>
                    <w:bottom w:val="none" w:sz="0" w:space="0" w:color="auto"/>
                    <w:right w:val="none" w:sz="0" w:space="0" w:color="auto"/>
                  </w:divBdr>
                </w:div>
                <w:div w:id="1431388724">
                  <w:marLeft w:val="640"/>
                  <w:marRight w:val="0"/>
                  <w:marTop w:val="0"/>
                  <w:marBottom w:val="0"/>
                  <w:divBdr>
                    <w:top w:val="none" w:sz="0" w:space="0" w:color="auto"/>
                    <w:left w:val="none" w:sz="0" w:space="0" w:color="auto"/>
                    <w:bottom w:val="none" w:sz="0" w:space="0" w:color="auto"/>
                    <w:right w:val="none" w:sz="0" w:space="0" w:color="auto"/>
                  </w:divBdr>
                </w:div>
                <w:div w:id="1401903387">
                  <w:marLeft w:val="640"/>
                  <w:marRight w:val="0"/>
                  <w:marTop w:val="0"/>
                  <w:marBottom w:val="0"/>
                  <w:divBdr>
                    <w:top w:val="none" w:sz="0" w:space="0" w:color="auto"/>
                    <w:left w:val="none" w:sz="0" w:space="0" w:color="auto"/>
                    <w:bottom w:val="none" w:sz="0" w:space="0" w:color="auto"/>
                    <w:right w:val="none" w:sz="0" w:space="0" w:color="auto"/>
                  </w:divBdr>
                </w:div>
                <w:div w:id="1945184425">
                  <w:marLeft w:val="640"/>
                  <w:marRight w:val="0"/>
                  <w:marTop w:val="0"/>
                  <w:marBottom w:val="0"/>
                  <w:divBdr>
                    <w:top w:val="none" w:sz="0" w:space="0" w:color="auto"/>
                    <w:left w:val="none" w:sz="0" w:space="0" w:color="auto"/>
                    <w:bottom w:val="none" w:sz="0" w:space="0" w:color="auto"/>
                    <w:right w:val="none" w:sz="0" w:space="0" w:color="auto"/>
                  </w:divBdr>
                </w:div>
                <w:div w:id="1815371965">
                  <w:marLeft w:val="640"/>
                  <w:marRight w:val="0"/>
                  <w:marTop w:val="0"/>
                  <w:marBottom w:val="0"/>
                  <w:divBdr>
                    <w:top w:val="none" w:sz="0" w:space="0" w:color="auto"/>
                    <w:left w:val="none" w:sz="0" w:space="0" w:color="auto"/>
                    <w:bottom w:val="none" w:sz="0" w:space="0" w:color="auto"/>
                    <w:right w:val="none" w:sz="0" w:space="0" w:color="auto"/>
                  </w:divBdr>
                </w:div>
                <w:div w:id="1527214492">
                  <w:marLeft w:val="640"/>
                  <w:marRight w:val="0"/>
                  <w:marTop w:val="0"/>
                  <w:marBottom w:val="0"/>
                  <w:divBdr>
                    <w:top w:val="none" w:sz="0" w:space="0" w:color="auto"/>
                    <w:left w:val="none" w:sz="0" w:space="0" w:color="auto"/>
                    <w:bottom w:val="none" w:sz="0" w:space="0" w:color="auto"/>
                    <w:right w:val="none" w:sz="0" w:space="0" w:color="auto"/>
                  </w:divBdr>
                </w:div>
                <w:div w:id="493643082">
                  <w:marLeft w:val="640"/>
                  <w:marRight w:val="0"/>
                  <w:marTop w:val="0"/>
                  <w:marBottom w:val="0"/>
                  <w:divBdr>
                    <w:top w:val="none" w:sz="0" w:space="0" w:color="auto"/>
                    <w:left w:val="none" w:sz="0" w:space="0" w:color="auto"/>
                    <w:bottom w:val="none" w:sz="0" w:space="0" w:color="auto"/>
                    <w:right w:val="none" w:sz="0" w:space="0" w:color="auto"/>
                  </w:divBdr>
                </w:div>
                <w:div w:id="1662347107">
                  <w:marLeft w:val="640"/>
                  <w:marRight w:val="0"/>
                  <w:marTop w:val="0"/>
                  <w:marBottom w:val="0"/>
                  <w:divBdr>
                    <w:top w:val="none" w:sz="0" w:space="0" w:color="auto"/>
                    <w:left w:val="none" w:sz="0" w:space="0" w:color="auto"/>
                    <w:bottom w:val="none" w:sz="0" w:space="0" w:color="auto"/>
                    <w:right w:val="none" w:sz="0" w:space="0" w:color="auto"/>
                  </w:divBdr>
                </w:div>
                <w:div w:id="1706979086">
                  <w:marLeft w:val="640"/>
                  <w:marRight w:val="0"/>
                  <w:marTop w:val="0"/>
                  <w:marBottom w:val="0"/>
                  <w:divBdr>
                    <w:top w:val="none" w:sz="0" w:space="0" w:color="auto"/>
                    <w:left w:val="none" w:sz="0" w:space="0" w:color="auto"/>
                    <w:bottom w:val="none" w:sz="0" w:space="0" w:color="auto"/>
                    <w:right w:val="none" w:sz="0" w:space="0" w:color="auto"/>
                  </w:divBdr>
                </w:div>
                <w:div w:id="197471821">
                  <w:marLeft w:val="640"/>
                  <w:marRight w:val="0"/>
                  <w:marTop w:val="0"/>
                  <w:marBottom w:val="0"/>
                  <w:divBdr>
                    <w:top w:val="none" w:sz="0" w:space="0" w:color="auto"/>
                    <w:left w:val="none" w:sz="0" w:space="0" w:color="auto"/>
                    <w:bottom w:val="none" w:sz="0" w:space="0" w:color="auto"/>
                    <w:right w:val="none" w:sz="0" w:space="0" w:color="auto"/>
                  </w:divBdr>
                </w:div>
                <w:div w:id="1396316021">
                  <w:marLeft w:val="640"/>
                  <w:marRight w:val="0"/>
                  <w:marTop w:val="0"/>
                  <w:marBottom w:val="0"/>
                  <w:divBdr>
                    <w:top w:val="none" w:sz="0" w:space="0" w:color="auto"/>
                    <w:left w:val="none" w:sz="0" w:space="0" w:color="auto"/>
                    <w:bottom w:val="none" w:sz="0" w:space="0" w:color="auto"/>
                    <w:right w:val="none" w:sz="0" w:space="0" w:color="auto"/>
                  </w:divBdr>
                </w:div>
                <w:div w:id="1923491375">
                  <w:marLeft w:val="640"/>
                  <w:marRight w:val="0"/>
                  <w:marTop w:val="0"/>
                  <w:marBottom w:val="0"/>
                  <w:divBdr>
                    <w:top w:val="none" w:sz="0" w:space="0" w:color="auto"/>
                    <w:left w:val="none" w:sz="0" w:space="0" w:color="auto"/>
                    <w:bottom w:val="none" w:sz="0" w:space="0" w:color="auto"/>
                    <w:right w:val="none" w:sz="0" w:space="0" w:color="auto"/>
                  </w:divBdr>
                </w:div>
                <w:div w:id="1886989479">
                  <w:marLeft w:val="640"/>
                  <w:marRight w:val="0"/>
                  <w:marTop w:val="0"/>
                  <w:marBottom w:val="0"/>
                  <w:divBdr>
                    <w:top w:val="none" w:sz="0" w:space="0" w:color="auto"/>
                    <w:left w:val="none" w:sz="0" w:space="0" w:color="auto"/>
                    <w:bottom w:val="none" w:sz="0" w:space="0" w:color="auto"/>
                    <w:right w:val="none" w:sz="0" w:space="0" w:color="auto"/>
                  </w:divBdr>
                </w:div>
                <w:div w:id="212274101">
                  <w:marLeft w:val="640"/>
                  <w:marRight w:val="0"/>
                  <w:marTop w:val="0"/>
                  <w:marBottom w:val="0"/>
                  <w:divBdr>
                    <w:top w:val="none" w:sz="0" w:space="0" w:color="auto"/>
                    <w:left w:val="none" w:sz="0" w:space="0" w:color="auto"/>
                    <w:bottom w:val="none" w:sz="0" w:space="0" w:color="auto"/>
                    <w:right w:val="none" w:sz="0" w:space="0" w:color="auto"/>
                  </w:divBdr>
                </w:div>
                <w:div w:id="556017081">
                  <w:marLeft w:val="640"/>
                  <w:marRight w:val="0"/>
                  <w:marTop w:val="0"/>
                  <w:marBottom w:val="0"/>
                  <w:divBdr>
                    <w:top w:val="none" w:sz="0" w:space="0" w:color="auto"/>
                    <w:left w:val="none" w:sz="0" w:space="0" w:color="auto"/>
                    <w:bottom w:val="none" w:sz="0" w:space="0" w:color="auto"/>
                    <w:right w:val="none" w:sz="0" w:space="0" w:color="auto"/>
                  </w:divBdr>
                </w:div>
                <w:div w:id="1143233097">
                  <w:marLeft w:val="640"/>
                  <w:marRight w:val="0"/>
                  <w:marTop w:val="0"/>
                  <w:marBottom w:val="0"/>
                  <w:divBdr>
                    <w:top w:val="none" w:sz="0" w:space="0" w:color="auto"/>
                    <w:left w:val="none" w:sz="0" w:space="0" w:color="auto"/>
                    <w:bottom w:val="none" w:sz="0" w:space="0" w:color="auto"/>
                    <w:right w:val="none" w:sz="0" w:space="0" w:color="auto"/>
                  </w:divBdr>
                </w:div>
                <w:div w:id="1374572847">
                  <w:marLeft w:val="640"/>
                  <w:marRight w:val="0"/>
                  <w:marTop w:val="0"/>
                  <w:marBottom w:val="0"/>
                  <w:divBdr>
                    <w:top w:val="none" w:sz="0" w:space="0" w:color="auto"/>
                    <w:left w:val="none" w:sz="0" w:space="0" w:color="auto"/>
                    <w:bottom w:val="none" w:sz="0" w:space="0" w:color="auto"/>
                    <w:right w:val="none" w:sz="0" w:space="0" w:color="auto"/>
                  </w:divBdr>
                </w:div>
                <w:div w:id="382213511">
                  <w:marLeft w:val="640"/>
                  <w:marRight w:val="0"/>
                  <w:marTop w:val="0"/>
                  <w:marBottom w:val="0"/>
                  <w:divBdr>
                    <w:top w:val="none" w:sz="0" w:space="0" w:color="auto"/>
                    <w:left w:val="none" w:sz="0" w:space="0" w:color="auto"/>
                    <w:bottom w:val="none" w:sz="0" w:space="0" w:color="auto"/>
                    <w:right w:val="none" w:sz="0" w:space="0" w:color="auto"/>
                  </w:divBdr>
                </w:div>
                <w:div w:id="1627194188">
                  <w:marLeft w:val="640"/>
                  <w:marRight w:val="0"/>
                  <w:marTop w:val="0"/>
                  <w:marBottom w:val="0"/>
                  <w:divBdr>
                    <w:top w:val="none" w:sz="0" w:space="0" w:color="auto"/>
                    <w:left w:val="none" w:sz="0" w:space="0" w:color="auto"/>
                    <w:bottom w:val="none" w:sz="0" w:space="0" w:color="auto"/>
                    <w:right w:val="none" w:sz="0" w:space="0" w:color="auto"/>
                  </w:divBdr>
                </w:div>
                <w:div w:id="2118479908">
                  <w:marLeft w:val="640"/>
                  <w:marRight w:val="0"/>
                  <w:marTop w:val="0"/>
                  <w:marBottom w:val="0"/>
                  <w:divBdr>
                    <w:top w:val="none" w:sz="0" w:space="0" w:color="auto"/>
                    <w:left w:val="none" w:sz="0" w:space="0" w:color="auto"/>
                    <w:bottom w:val="none" w:sz="0" w:space="0" w:color="auto"/>
                    <w:right w:val="none" w:sz="0" w:space="0" w:color="auto"/>
                  </w:divBdr>
                </w:div>
                <w:div w:id="1034185376">
                  <w:marLeft w:val="640"/>
                  <w:marRight w:val="0"/>
                  <w:marTop w:val="0"/>
                  <w:marBottom w:val="0"/>
                  <w:divBdr>
                    <w:top w:val="none" w:sz="0" w:space="0" w:color="auto"/>
                    <w:left w:val="none" w:sz="0" w:space="0" w:color="auto"/>
                    <w:bottom w:val="none" w:sz="0" w:space="0" w:color="auto"/>
                    <w:right w:val="none" w:sz="0" w:space="0" w:color="auto"/>
                  </w:divBdr>
                </w:div>
                <w:div w:id="897663858">
                  <w:marLeft w:val="640"/>
                  <w:marRight w:val="0"/>
                  <w:marTop w:val="0"/>
                  <w:marBottom w:val="0"/>
                  <w:divBdr>
                    <w:top w:val="none" w:sz="0" w:space="0" w:color="auto"/>
                    <w:left w:val="none" w:sz="0" w:space="0" w:color="auto"/>
                    <w:bottom w:val="none" w:sz="0" w:space="0" w:color="auto"/>
                    <w:right w:val="none" w:sz="0" w:space="0" w:color="auto"/>
                  </w:divBdr>
                </w:div>
                <w:div w:id="464011420">
                  <w:marLeft w:val="640"/>
                  <w:marRight w:val="0"/>
                  <w:marTop w:val="0"/>
                  <w:marBottom w:val="0"/>
                  <w:divBdr>
                    <w:top w:val="none" w:sz="0" w:space="0" w:color="auto"/>
                    <w:left w:val="none" w:sz="0" w:space="0" w:color="auto"/>
                    <w:bottom w:val="none" w:sz="0" w:space="0" w:color="auto"/>
                    <w:right w:val="none" w:sz="0" w:space="0" w:color="auto"/>
                  </w:divBdr>
                </w:div>
                <w:div w:id="1130443616">
                  <w:marLeft w:val="640"/>
                  <w:marRight w:val="0"/>
                  <w:marTop w:val="0"/>
                  <w:marBottom w:val="0"/>
                  <w:divBdr>
                    <w:top w:val="none" w:sz="0" w:space="0" w:color="auto"/>
                    <w:left w:val="none" w:sz="0" w:space="0" w:color="auto"/>
                    <w:bottom w:val="none" w:sz="0" w:space="0" w:color="auto"/>
                    <w:right w:val="none" w:sz="0" w:space="0" w:color="auto"/>
                  </w:divBdr>
                </w:div>
                <w:div w:id="91440267">
                  <w:marLeft w:val="640"/>
                  <w:marRight w:val="0"/>
                  <w:marTop w:val="0"/>
                  <w:marBottom w:val="0"/>
                  <w:divBdr>
                    <w:top w:val="none" w:sz="0" w:space="0" w:color="auto"/>
                    <w:left w:val="none" w:sz="0" w:space="0" w:color="auto"/>
                    <w:bottom w:val="none" w:sz="0" w:space="0" w:color="auto"/>
                    <w:right w:val="none" w:sz="0" w:space="0" w:color="auto"/>
                  </w:divBdr>
                </w:div>
                <w:div w:id="379214144">
                  <w:marLeft w:val="640"/>
                  <w:marRight w:val="0"/>
                  <w:marTop w:val="0"/>
                  <w:marBottom w:val="0"/>
                  <w:divBdr>
                    <w:top w:val="none" w:sz="0" w:space="0" w:color="auto"/>
                    <w:left w:val="none" w:sz="0" w:space="0" w:color="auto"/>
                    <w:bottom w:val="none" w:sz="0" w:space="0" w:color="auto"/>
                    <w:right w:val="none" w:sz="0" w:space="0" w:color="auto"/>
                  </w:divBdr>
                </w:div>
                <w:div w:id="87312007">
                  <w:marLeft w:val="640"/>
                  <w:marRight w:val="0"/>
                  <w:marTop w:val="0"/>
                  <w:marBottom w:val="0"/>
                  <w:divBdr>
                    <w:top w:val="none" w:sz="0" w:space="0" w:color="auto"/>
                    <w:left w:val="none" w:sz="0" w:space="0" w:color="auto"/>
                    <w:bottom w:val="none" w:sz="0" w:space="0" w:color="auto"/>
                    <w:right w:val="none" w:sz="0" w:space="0" w:color="auto"/>
                  </w:divBdr>
                </w:div>
                <w:div w:id="1075517832">
                  <w:marLeft w:val="640"/>
                  <w:marRight w:val="0"/>
                  <w:marTop w:val="0"/>
                  <w:marBottom w:val="0"/>
                  <w:divBdr>
                    <w:top w:val="none" w:sz="0" w:space="0" w:color="auto"/>
                    <w:left w:val="none" w:sz="0" w:space="0" w:color="auto"/>
                    <w:bottom w:val="none" w:sz="0" w:space="0" w:color="auto"/>
                    <w:right w:val="none" w:sz="0" w:space="0" w:color="auto"/>
                  </w:divBdr>
                </w:div>
                <w:div w:id="2085881971">
                  <w:marLeft w:val="640"/>
                  <w:marRight w:val="0"/>
                  <w:marTop w:val="0"/>
                  <w:marBottom w:val="0"/>
                  <w:divBdr>
                    <w:top w:val="none" w:sz="0" w:space="0" w:color="auto"/>
                    <w:left w:val="none" w:sz="0" w:space="0" w:color="auto"/>
                    <w:bottom w:val="none" w:sz="0" w:space="0" w:color="auto"/>
                    <w:right w:val="none" w:sz="0" w:space="0" w:color="auto"/>
                  </w:divBdr>
                </w:div>
                <w:div w:id="910820939">
                  <w:marLeft w:val="640"/>
                  <w:marRight w:val="0"/>
                  <w:marTop w:val="0"/>
                  <w:marBottom w:val="0"/>
                  <w:divBdr>
                    <w:top w:val="none" w:sz="0" w:space="0" w:color="auto"/>
                    <w:left w:val="none" w:sz="0" w:space="0" w:color="auto"/>
                    <w:bottom w:val="none" w:sz="0" w:space="0" w:color="auto"/>
                    <w:right w:val="none" w:sz="0" w:space="0" w:color="auto"/>
                  </w:divBdr>
                </w:div>
                <w:div w:id="1894582433">
                  <w:marLeft w:val="640"/>
                  <w:marRight w:val="0"/>
                  <w:marTop w:val="0"/>
                  <w:marBottom w:val="0"/>
                  <w:divBdr>
                    <w:top w:val="none" w:sz="0" w:space="0" w:color="auto"/>
                    <w:left w:val="none" w:sz="0" w:space="0" w:color="auto"/>
                    <w:bottom w:val="none" w:sz="0" w:space="0" w:color="auto"/>
                    <w:right w:val="none" w:sz="0" w:space="0" w:color="auto"/>
                  </w:divBdr>
                </w:div>
                <w:div w:id="562251130">
                  <w:marLeft w:val="640"/>
                  <w:marRight w:val="0"/>
                  <w:marTop w:val="0"/>
                  <w:marBottom w:val="0"/>
                  <w:divBdr>
                    <w:top w:val="none" w:sz="0" w:space="0" w:color="auto"/>
                    <w:left w:val="none" w:sz="0" w:space="0" w:color="auto"/>
                    <w:bottom w:val="none" w:sz="0" w:space="0" w:color="auto"/>
                    <w:right w:val="none" w:sz="0" w:space="0" w:color="auto"/>
                  </w:divBdr>
                </w:div>
                <w:div w:id="44257007">
                  <w:marLeft w:val="640"/>
                  <w:marRight w:val="0"/>
                  <w:marTop w:val="0"/>
                  <w:marBottom w:val="0"/>
                  <w:divBdr>
                    <w:top w:val="none" w:sz="0" w:space="0" w:color="auto"/>
                    <w:left w:val="none" w:sz="0" w:space="0" w:color="auto"/>
                    <w:bottom w:val="none" w:sz="0" w:space="0" w:color="auto"/>
                    <w:right w:val="none" w:sz="0" w:space="0" w:color="auto"/>
                  </w:divBdr>
                </w:div>
                <w:div w:id="1078137292">
                  <w:marLeft w:val="640"/>
                  <w:marRight w:val="0"/>
                  <w:marTop w:val="0"/>
                  <w:marBottom w:val="0"/>
                  <w:divBdr>
                    <w:top w:val="none" w:sz="0" w:space="0" w:color="auto"/>
                    <w:left w:val="none" w:sz="0" w:space="0" w:color="auto"/>
                    <w:bottom w:val="none" w:sz="0" w:space="0" w:color="auto"/>
                    <w:right w:val="none" w:sz="0" w:space="0" w:color="auto"/>
                  </w:divBdr>
                </w:div>
                <w:div w:id="1217165568">
                  <w:marLeft w:val="640"/>
                  <w:marRight w:val="0"/>
                  <w:marTop w:val="0"/>
                  <w:marBottom w:val="0"/>
                  <w:divBdr>
                    <w:top w:val="none" w:sz="0" w:space="0" w:color="auto"/>
                    <w:left w:val="none" w:sz="0" w:space="0" w:color="auto"/>
                    <w:bottom w:val="none" w:sz="0" w:space="0" w:color="auto"/>
                    <w:right w:val="none" w:sz="0" w:space="0" w:color="auto"/>
                  </w:divBdr>
                </w:div>
                <w:div w:id="489489558">
                  <w:marLeft w:val="640"/>
                  <w:marRight w:val="0"/>
                  <w:marTop w:val="0"/>
                  <w:marBottom w:val="0"/>
                  <w:divBdr>
                    <w:top w:val="none" w:sz="0" w:space="0" w:color="auto"/>
                    <w:left w:val="none" w:sz="0" w:space="0" w:color="auto"/>
                    <w:bottom w:val="none" w:sz="0" w:space="0" w:color="auto"/>
                    <w:right w:val="none" w:sz="0" w:space="0" w:color="auto"/>
                  </w:divBdr>
                </w:div>
                <w:div w:id="1893152136">
                  <w:marLeft w:val="640"/>
                  <w:marRight w:val="0"/>
                  <w:marTop w:val="0"/>
                  <w:marBottom w:val="0"/>
                  <w:divBdr>
                    <w:top w:val="none" w:sz="0" w:space="0" w:color="auto"/>
                    <w:left w:val="none" w:sz="0" w:space="0" w:color="auto"/>
                    <w:bottom w:val="none" w:sz="0" w:space="0" w:color="auto"/>
                    <w:right w:val="none" w:sz="0" w:space="0" w:color="auto"/>
                  </w:divBdr>
                </w:div>
                <w:div w:id="815996619">
                  <w:marLeft w:val="640"/>
                  <w:marRight w:val="0"/>
                  <w:marTop w:val="0"/>
                  <w:marBottom w:val="0"/>
                  <w:divBdr>
                    <w:top w:val="none" w:sz="0" w:space="0" w:color="auto"/>
                    <w:left w:val="none" w:sz="0" w:space="0" w:color="auto"/>
                    <w:bottom w:val="none" w:sz="0" w:space="0" w:color="auto"/>
                    <w:right w:val="none" w:sz="0" w:space="0" w:color="auto"/>
                  </w:divBdr>
                </w:div>
                <w:div w:id="1404454525">
                  <w:marLeft w:val="640"/>
                  <w:marRight w:val="0"/>
                  <w:marTop w:val="0"/>
                  <w:marBottom w:val="0"/>
                  <w:divBdr>
                    <w:top w:val="none" w:sz="0" w:space="0" w:color="auto"/>
                    <w:left w:val="none" w:sz="0" w:space="0" w:color="auto"/>
                    <w:bottom w:val="none" w:sz="0" w:space="0" w:color="auto"/>
                    <w:right w:val="none" w:sz="0" w:space="0" w:color="auto"/>
                  </w:divBdr>
                </w:div>
                <w:div w:id="923953075">
                  <w:marLeft w:val="640"/>
                  <w:marRight w:val="0"/>
                  <w:marTop w:val="0"/>
                  <w:marBottom w:val="0"/>
                  <w:divBdr>
                    <w:top w:val="none" w:sz="0" w:space="0" w:color="auto"/>
                    <w:left w:val="none" w:sz="0" w:space="0" w:color="auto"/>
                    <w:bottom w:val="none" w:sz="0" w:space="0" w:color="auto"/>
                    <w:right w:val="none" w:sz="0" w:space="0" w:color="auto"/>
                  </w:divBdr>
                </w:div>
                <w:div w:id="1607155181">
                  <w:marLeft w:val="640"/>
                  <w:marRight w:val="0"/>
                  <w:marTop w:val="0"/>
                  <w:marBottom w:val="0"/>
                  <w:divBdr>
                    <w:top w:val="none" w:sz="0" w:space="0" w:color="auto"/>
                    <w:left w:val="none" w:sz="0" w:space="0" w:color="auto"/>
                    <w:bottom w:val="none" w:sz="0" w:space="0" w:color="auto"/>
                    <w:right w:val="none" w:sz="0" w:space="0" w:color="auto"/>
                  </w:divBdr>
                </w:div>
                <w:div w:id="1391615114">
                  <w:marLeft w:val="640"/>
                  <w:marRight w:val="0"/>
                  <w:marTop w:val="0"/>
                  <w:marBottom w:val="0"/>
                  <w:divBdr>
                    <w:top w:val="none" w:sz="0" w:space="0" w:color="auto"/>
                    <w:left w:val="none" w:sz="0" w:space="0" w:color="auto"/>
                    <w:bottom w:val="none" w:sz="0" w:space="0" w:color="auto"/>
                    <w:right w:val="none" w:sz="0" w:space="0" w:color="auto"/>
                  </w:divBdr>
                </w:div>
                <w:div w:id="1144157038">
                  <w:marLeft w:val="640"/>
                  <w:marRight w:val="0"/>
                  <w:marTop w:val="0"/>
                  <w:marBottom w:val="0"/>
                  <w:divBdr>
                    <w:top w:val="none" w:sz="0" w:space="0" w:color="auto"/>
                    <w:left w:val="none" w:sz="0" w:space="0" w:color="auto"/>
                    <w:bottom w:val="none" w:sz="0" w:space="0" w:color="auto"/>
                    <w:right w:val="none" w:sz="0" w:space="0" w:color="auto"/>
                  </w:divBdr>
                </w:div>
                <w:div w:id="1830443177">
                  <w:marLeft w:val="640"/>
                  <w:marRight w:val="0"/>
                  <w:marTop w:val="0"/>
                  <w:marBottom w:val="0"/>
                  <w:divBdr>
                    <w:top w:val="none" w:sz="0" w:space="0" w:color="auto"/>
                    <w:left w:val="none" w:sz="0" w:space="0" w:color="auto"/>
                    <w:bottom w:val="none" w:sz="0" w:space="0" w:color="auto"/>
                    <w:right w:val="none" w:sz="0" w:space="0" w:color="auto"/>
                  </w:divBdr>
                </w:div>
                <w:div w:id="2041391399">
                  <w:marLeft w:val="640"/>
                  <w:marRight w:val="0"/>
                  <w:marTop w:val="0"/>
                  <w:marBottom w:val="0"/>
                  <w:divBdr>
                    <w:top w:val="none" w:sz="0" w:space="0" w:color="auto"/>
                    <w:left w:val="none" w:sz="0" w:space="0" w:color="auto"/>
                    <w:bottom w:val="none" w:sz="0" w:space="0" w:color="auto"/>
                    <w:right w:val="none" w:sz="0" w:space="0" w:color="auto"/>
                  </w:divBdr>
                </w:div>
                <w:div w:id="1349331058">
                  <w:marLeft w:val="640"/>
                  <w:marRight w:val="0"/>
                  <w:marTop w:val="0"/>
                  <w:marBottom w:val="0"/>
                  <w:divBdr>
                    <w:top w:val="none" w:sz="0" w:space="0" w:color="auto"/>
                    <w:left w:val="none" w:sz="0" w:space="0" w:color="auto"/>
                    <w:bottom w:val="none" w:sz="0" w:space="0" w:color="auto"/>
                    <w:right w:val="none" w:sz="0" w:space="0" w:color="auto"/>
                  </w:divBdr>
                </w:div>
                <w:div w:id="1065035156">
                  <w:marLeft w:val="640"/>
                  <w:marRight w:val="0"/>
                  <w:marTop w:val="0"/>
                  <w:marBottom w:val="0"/>
                  <w:divBdr>
                    <w:top w:val="none" w:sz="0" w:space="0" w:color="auto"/>
                    <w:left w:val="none" w:sz="0" w:space="0" w:color="auto"/>
                    <w:bottom w:val="none" w:sz="0" w:space="0" w:color="auto"/>
                    <w:right w:val="none" w:sz="0" w:space="0" w:color="auto"/>
                  </w:divBdr>
                </w:div>
                <w:div w:id="917128169">
                  <w:marLeft w:val="640"/>
                  <w:marRight w:val="0"/>
                  <w:marTop w:val="0"/>
                  <w:marBottom w:val="0"/>
                  <w:divBdr>
                    <w:top w:val="none" w:sz="0" w:space="0" w:color="auto"/>
                    <w:left w:val="none" w:sz="0" w:space="0" w:color="auto"/>
                    <w:bottom w:val="none" w:sz="0" w:space="0" w:color="auto"/>
                    <w:right w:val="none" w:sz="0" w:space="0" w:color="auto"/>
                  </w:divBdr>
                </w:div>
                <w:div w:id="1697803923">
                  <w:marLeft w:val="640"/>
                  <w:marRight w:val="0"/>
                  <w:marTop w:val="0"/>
                  <w:marBottom w:val="0"/>
                  <w:divBdr>
                    <w:top w:val="none" w:sz="0" w:space="0" w:color="auto"/>
                    <w:left w:val="none" w:sz="0" w:space="0" w:color="auto"/>
                    <w:bottom w:val="none" w:sz="0" w:space="0" w:color="auto"/>
                    <w:right w:val="none" w:sz="0" w:space="0" w:color="auto"/>
                  </w:divBdr>
                </w:div>
                <w:div w:id="707030370">
                  <w:marLeft w:val="640"/>
                  <w:marRight w:val="0"/>
                  <w:marTop w:val="0"/>
                  <w:marBottom w:val="0"/>
                  <w:divBdr>
                    <w:top w:val="none" w:sz="0" w:space="0" w:color="auto"/>
                    <w:left w:val="none" w:sz="0" w:space="0" w:color="auto"/>
                    <w:bottom w:val="none" w:sz="0" w:space="0" w:color="auto"/>
                    <w:right w:val="none" w:sz="0" w:space="0" w:color="auto"/>
                  </w:divBdr>
                </w:div>
                <w:div w:id="1903714025">
                  <w:marLeft w:val="640"/>
                  <w:marRight w:val="0"/>
                  <w:marTop w:val="0"/>
                  <w:marBottom w:val="0"/>
                  <w:divBdr>
                    <w:top w:val="none" w:sz="0" w:space="0" w:color="auto"/>
                    <w:left w:val="none" w:sz="0" w:space="0" w:color="auto"/>
                    <w:bottom w:val="none" w:sz="0" w:space="0" w:color="auto"/>
                    <w:right w:val="none" w:sz="0" w:space="0" w:color="auto"/>
                  </w:divBdr>
                </w:div>
                <w:div w:id="878929196">
                  <w:marLeft w:val="640"/>
                  <w:marRight w:val="0"/>
                  <w:marTop w:val="0"/>
                  <w:marBottom w:val="0"/>
                  <w:divBdr>
                    <w:top w:val="none" w:sz="0" w:space="0" w:color="auto"/>
                    <w:left w:val="none" w:sz="0" w:space="0" w:color="auto"/>
                    <w:bottom w:val="none" w:sz="0" w:space="0" w:color="auto"/>
                    <w:right w:val="none" w:sz="0" w:space="0" w:color="auto"/>
                  </w:divBdr>
                </w:div>
                <w:div w:id="1708137400">
                  <w:marLeft w:val="640"/>
                  <w:marRight w:val="0"/>
                  <w:marTop w:val="0"/>
                  <w:marBottom w:val="0"/>
                  <w:divBdr>
                    <w:top w:val="none" w:sz="0" w:space="0" w:color="auto"/>
                    <w:left w:val="none" w:sz="0" w:space="0" w:color="auto"/>
                    <w:bottom w:val="none" w:sz="0" w:space="0" w:color="auto"/>
                    <w:right w:val="none" w:sz="0" w:space="0" w:color="auto"/>
                  </w:divBdr>
                </w:div>
                <w:div w:id="2037804938">
                  <w:marLeft w:val="640"/>
                  <w:marRight w:val="0"/>
                  <w:marTop w:val="0"/>
                  <w:marBottom w:val="0"/>
                  <w:divBdr>
                    <w:top w:val="none" w:sz="0" w:space="0" w:color="auto"/>
                    <w:left w:val="none" w:sz="0" w:space="0" w:color="auto"/>
                    <w:bottom w:val="none" w:sz="0" w:space="0" w:color="auto"/>
                    <w:right w:val="none" w:sz="0" w:space="0" w:color="auto"/>
                  </w:divBdr>
                </w:div>
                <w:div w:id="843011056">
                  <w:marLeft w:val="640"/>
                  <w:marRight w:val="0"/>
                  <w:marTop w:val="0"/>
                  <w:marBottom w:val="0"/>
                  <w:divBdr>
                    <w:top w:val="none" w:sz="0" w:space="0" w:color="auto"/>
                    <w:left w:val="none" w:sz="0" w:space="0" w:color="auto"/>
                    <w:bottom w:val="none" w:sz="0" w:space="0" w:color="auto"/>
                    <w:right w:val="none" w:sz="0" w:space="0" w:color="auto"/>
                  </w:divBdr>
                </w:div>
                <w:div w:id="1180243016">
                  <w:marLeft w:val="640"/>
                  <w:marRight w:val="0"/>
                  <w:marTop w:val="0"/>
                  <w:marBottom w:val="0"/>
                  <w:divBdr>
                    <w:top w:val="none" w:sz="0" w:space="0" w:color="auto"/>
                    <w:left w:val="none" w:sz="0" w:space="0" w:color="auto"/>
                    <w:bottom w:val="none" w:sz="0" w:space="0" w:color="auto"/>
                    <w:right w:val="none" w:sz="0" w:space="0" w:color="auto"/>
                  </w:divBdr>
                </w:div>
                <w:div w:id="316542396">
                  <w:marLeft w:val="640"/>
                  <w:marRight w:val="0"/>
                  <w:marTop w:val="0"/>
                  <w:marBottom w:val="0"/>
                  <w:divBdr>
                    <w:top w:val="none" w:sz="0" w:space="0" w:color="auto"/>
                    <w:left w:val="none" w:sz="0" w:space="0" w:color="auto"/>
                    <w:bottom w:val="none" w:sz="0" w:space="0" w:color="auto"/>
                    <w:right w:val="none" w:sz="0" w:space="0" w:color="auto"/>
                  </w:divBdr>
                </w:div>
                <w:div w:id="1724594550">
                  <w:marLeft w:val="640"/>
                  <w:marRight w:val="0"/>
                  <w:marTop w:val="0"/>
                  <w:marBottom w:val="0"/>
                  <w:divBdr>
                    <w:top w:val="none" w:sz="0" w:space="0" w:color="auto"/>
                    <w:left w:val="none" w:sz="0" w:space="0" w:color="auto"/>
                    <w:bottom w:val="none" w:sz="0" w:space="0" w:color="auto"/>
                    <w:right w:val="none" w:sz="0" w:space="0" w:color="auto"/>
                  </w:divBdr>
                </w:div>
                <w:div w:id="1839497005">
                  <w:marLeft w:val="640"/>
                  <w:marRight w:val="0"/>
                  <w:marTop w:val="0"/>
                  <w:marBottom w:val="0"/>
                  <w:divBdr>
                    <w:top w:val="none" w:sz="0" w:space="0" w:color="auto"/>
                    <w:left w:val="none" w:sz="0" w:space="0" w:color="auto"/>
                    <w:bottom w:val="none" w:sz="0" w:space="0" w:color="auto"/>
                    <w:right w:val="none" w:sz="0" w:space="0" w:color="auto"/>
                  </w:divBdr>
                </w:div>
                <w:div w:id="2129472501">
                  <w:marLeft w:val="640"/>
                  <w:marRight w:val="0"/>
                  <w:marTop w:val="0"/>
                  <w:marBottom w:val="0"/>
                  <w:divBdr>
                    <w:top w:val="none" w:sz="0" w:space="0" w:color="auto"/>
                    <w:left w:val="none" w:sz="0" w:space="0" w:color="auto"/>
                    <w:bottom w:val="none" w:sz="0" w:space="0" w:color="auto"/>
                    <w:right w:val="none" w:sz="0" w:space="0" w:color="auto"/>
                  </w:divBdr>
                </w:div>
                <w:div w:id="2030831617">
                  <w:marLeft w:val="640"/>
                  <w:marRight w:val="0"/>
                  <w:marTop w:val="0"/>
                  <w:marBottom w:val="0"/>
                  <w:divBdr>
                    <w:top w:val="none" w:sz="0" w:space="0" w:color="auto"/>
                    <w:left w:val="none" w:sz="0" w:space="0" w:color="auto"/>
                    <w:bottom w:val="none" w:sz="0" w:space="0" w:color="auto"/>
                    <w:right w:val="none" w:sz="0" w:space="0" w:color="auto"/>
                  </w:divBdr>
                </w:div>
                <w:div w:id="543642167">
                  <w:marLeft w:val="640"/>
                  <w:marRight w:val="0"/>
                  <w:marTop w:val="0"/>
                  <w:marBottom w:val="0"/>
                  <w:divBdr>
                    <w:top w:val="none" w:sz="0" w:space="0" w:color="auto"/>
                    <w:left w:val="none" w:sz="0" w:space="0" w:color="auto"/>
                    <w:bottom w:val="none" w:sz="0" w:space="0" w:color="auto"/>
                    <w:right w:val="none" w:sz="0" w:space="0" w:color="auto"/>
                  </w:divBdr>
                </w:div>
                <w:div w:id="391971586">
                  <w:marLeft w:val="640"/>
                  <w:marRight w:val="0"/>
                  <w:marTop w:val="0"/>
                  <w:marBottom w:val="0"/>
                  <w:divBdr>
                    <w:top w:val="none" w:sz="0" w:space="0" w:color="auto"/>
                    <w:left w:val="none" w:sz="0" w:space="0" w:color="auto"/>
                    <w:bottom w:val="none" w:sz="0" w:space="0" w:color="auto"/>
                    <w:right w:val="none" w:sz="0" w:space="0" w:color="auto"/>
                  </w:divBdr>
                </w:div>
                <w:div w:id="1868517101">
                  <w:marLeft w:val="640"/>
                  <w:marRight w:val="0"/>
                  <w:marTop w:val="0"/>
                  <w:marBottom w:val="0"/>
                  <w:divBdr>
                    <w:top w:val="none" w:sz="0" w:space="0" w:color="auto"/>
                    <w:left w:val="none" w:sz="0" w:space="0" w:color="auto"/>
                    <w:bottom w:val="none" w:sz="0" w:space="0" w:color="auto"/>
                    <w:right w:val="none" w:sz="0" w:space="0" w:color="auto"/>
                  </w:divBdr>
                </w:div>
                <w:div w:id="1838223471">
                  <w:marLeft w:val="640"/>
                  <w:marRight w:val="0"/>
                  <w:marTop w:val="0"/>
                  <w:marBottom w:val="0"/>
                  <w:divBdr>
                    <w:top w:val="none" w:sz="0" w:space="0" w:color="auto"/>
                    <w:left w:val="none" w:sz="0" w:space="0" w:color="auto"/>
                    <w:bottom w:val="none" w:sz="0" w:space="0" w:color="auto"/>
                    <w:right w:val="none" w:sz="0" w:space="0" w:color="auto"/>
                  </w:divBdr>
                </w:div>
                <w:div w:id="226496690">
                  <w:marLeft w:val="640"/>
                  <w:marRight w:val="0"/>
                  <w:marTop w:val="0"/>
                  <w:marBottom w:val="0"/>
                  <w:divBdr>
                    <w:top w:val="none" w:sz="0" w:space="0" w:color="auto"/>
                    <w:left w:val="none" w:sz="0" w:space="0" w:color="auto"/>
                    <w:bottom w:val="none" w:sz="0" w:space="0" w:color="auto"/>
                    <w:right w:val="none" w:sz="0" w:space="0" w:color="auto"/>
                  </w:divBdr>
                </w:div>
                <w:div w:id="2059234872">
                  <w:marLeft w:val="640"/>
                  <w:marRight w:val="0"/>
                  <w:marTop w:val="0"/>
                  <w:marBottom w:val="0"/>
                  <w:divBdr>
                    <w:top w:val="none" w:sz="0" w:space="0" w:color="auto"/>
                    <w:left w:val="none" w:sz="0" w:space="0" w:color="auto"/>
                    <w:bottom w:val="none" w:sz="0" w:space="0" w:color="auto"/>
                    <w:right w:val="none" w:sz="0" w:space="0" w:color="auto"/>
                  </w:divBdr>
                </w:div>
                <w:div w:id="2100561417">
                  <w:marLeft w:val="640"/>
                  <w:marRight w:val="0"/>
                  <w:marTop w:val="0"/>
                  <w:marBottom w:val="0"/>
                  <w:divBdr>
                    <w:top w:val="none" w:sz="0" w:space="0" w:color="auto"/>
                    <w:left w:val="none" w:sz="0" w:space="0" w:color="auto"/>
                    <w:bottom w:val="none" w:sz="0" w:space="0" w:color="auto"/>
                    <w:right w:val="none" w:sz="0" w:space="0" w:color="auto"/>
                  </w:divBdr>
                </w:div>
                <w:div w:id="491992762">
                  <w:marLeft w:val="640"/>
                  <w:marRight w:val="0"/>
                  <w:marTop w:val="0"/>
                  <w:marBottom w:val="0"/>
                  <w:divBdr>
                    <w:top w:val="none" w:sz="0" w:space="0" w:color="auto"/>
                    <w:left w:val="none" w:sz="0" w:space="0" w:color="auto"/>
                    <w:bottom w:val="none" w:sz="0" w:space="0" w:color="auto"/>
                    <w:right w:val="none" w:sz="0" w:space="0" w:color="auto"/>
                  </w:divBdr>
                </w:div>
                <w:div w:id="160585444">
                  <w:marLeft w:val="640"/>
                  <w:marRight w:val="0"/>
                  <w:marTop w:val="0"/>
                  <w:marBottom w:val="0"/>
                  <w:divBdr>
                    <w:top w:val="none" w:sz="0" w:space="0" w:color="auto"/>
                    <w:left w:val="none" w:sz="0" w:space="0" w:color="auto"/>
                    <w:bottom w:val="none" w:sz="0" w:space="0" w:color="auto"/>
                    <w:right w:val="none" w:sz="0" w:space="0" w:color="auto"/>
                  </w:divBdr>
                </w:div>
                <w:div w:id="478158786">
                  <w:marLeft w:val="640"/>
                  <w:marRight w:val="0"/>
                  <w:marTop w:val="0"/>
                  <w:marBottom w:val="0"/>
                  <w:divBdr>
                    <w:top w:val="none" w:sz="0" w:space="0" w:color="auto"/>
                    <w:left w:val="none" w:sz="0" w:space="0" w:color="auto"/>
                    <w:bottom w:val="none" w:sz="0" w:space="0" w:color="auto"/>
                    <w:right w:val="none" w:sz="0" w:space="0" w:color="auto"/>
                  </w:divBdr>
                </w:div>
                <w:div w:id="1415132099">
                  <w:marLeft w:val="640"/>
                  <w:marRight w:val="0"/>
                  <w:marTop w:val="0"/>
                  <w:marBottom w:val="0"/>
                  <w:divBdr>
                    <w:top w:val="none" w:sz="0" w:space="0" w:color="auto"/>
                    <w:left w:val="none" w:sz="0" w:space="0" w:color="auto"/>
                    <w:bottom w:val="none" w:sz="0" w:space="0" w:color="auto"/>
                    <w:right w:val="none" w:sz="0" w:space="0" w:color="auto"/>
                  </w:divBdr>
                </w:div>
                <w:div w:id="1773625932">
                  <w:marLeft w:val="640"/>
                  <w:marRight w:val="0"/>
                  <w:marTop w:val="0"/>
                  <w:marBottom w:val="0"/>
                  <w:divBdr>
                    <w:top w:val="none" w:sz="0" w:space="0" w:color="auto"/>
                    <w:left w:val="none" w:sz="0" w:space="0" w:color="auto"/>
                    <w:bottom w:val="none" w:sz="0" w:space="0" w:color="auto"/>
                    <w:right w:val="none" w:sz="0" w:space="0" w:color="auto"/>
                  </w:divBdr>
                </w:div>
                <w:div w:id="440534722">
                  <w:marLeft w:val="640"/>
                  <w:marRight w:val="0"/>
                  <w:marTop w:val="0"/>
                  <w:marBottom w:val="0"/>
                  <w:divBdr>
                    <w:top w:val="none" w:sz="0" w:space="0" w:color="auto"/>
                    <w:left w:val="none" w:sz="0" w:space="0" w:color="auto"/>
                    <w:bottom w:val="none" w:sz="0" w:space="0" w:color="auto"/>
                    <w:right w:val="none" w:sz="0" w:space="0" w:color="auto"/>
                  </w:divBdr>
                </w:div>
                <w:div w:id="1183593139">
                  <w:marLeft w:val="640"/>
                  <w:marRight w:val="0"/>
                  <w:marTop w:val="0"/>
                  <w:marBottom w:val="0"/>
                  <w:divBdr>
                    <w:top w:val="none" w:sz="0" w:space="0" w:color="auto"/>
                    <w:left w:val="none" w:sz="0" w:space="0" w:color="auto"/>
                    <w:bottom w:val="none" w:sz="0" w:space="0" w:color="auto"/>
                    <w:right w:val="none" w:sz="0" w:space="0" w:color="auto"/>
                  </w:divBdr>
                </w:div>
                <w:div w:id="615411776">
                  <w:marLeft w:val="640"/>
                  <w:marRight w:val="0"/>
                  <w:marTop w:val="0"/>
                  <w:marBottom w:val="0"/>
                  <w:divBdr>
                    <w:top w:val="none" w:sz="0" w:space="0" w:color="auto"/>
                    <w:left w:val="none" w:sz="0" w:space="0" w:color="auto"/>
                    <w:bottom w:val="none" w:sz="0" w:space="0" w:color="auto"/>
                    <w:right w:val="none" w:sz="0" w:space="0" w:color="auto"/>
                  </w:divBdr>
                </w:div>
                <w:div w:id="2120828578">
                  <w:marLeft w:val="640"/>
                  <w:marRight w:val="0"/>
                  <w:marTop w:val="0"/>
                  <w:marBottom w:val="0"/>
                  <w:divBdr>
                    <w:top w:val="none" w:sz="0" w:space="0" w:color="auto"/>
                    <w:left w:val="none" w:sz="0" w:space="0" w:color="auto"/>
                    <w:bottom w:val="none" w:sz="0" w:space="0" w:color="auto"/>
                    <w:right w:val="none" w:sz="0" w:space="0" w:color="auto"/>
                  </w:divBdr>
                </w:div>
                <w:div w:id="1653632121">
                  <w:marLeft w:val="640"/>
                  <w:marRight w:val="0"/>
                  <w:marTop w:val="0"/>
                  <w:marBottom w:val="0"/>
                  <w:divBdr>
                    <w:top w:val="none" w:sz="0" w:space="0" w:color="auto"/>
                    <w:left w:val="none" w:sz="0" w:space="0" w:color="auto"/>
                    <w:bottom w:val="none" w:sz="0" w:space="0" w:color="auto"/>
                    <w:right w:val="none" w:sz="0" w:space="0" w:color="auto"/>
                  </w:divBdr>
                </w:div>
                <w:div w:id="2000302143">
                  <w:marLeft w:val="640"/>
                  <w:marRight w:val="0"/>
                  <w:marTop w:val="0"/>
                  <w:marBottom w:val="0"/>
                  <w:divBdr>
                    <w:top w:val="none" w:sz="0" w:space="0" w:color="auto"/>
                    <w:left w:val="none" w:sz="0" w:space="0" w:color="auto"/>
                    <w:bottom w:val="none" w:sz="0" w:space="0" w:color="auto"/>
                    <w:right w:val="none" w:sz="0" w:space="0" w:color="auto"/>
                  </w:divBdr>
                </w:div>
                <w:div w:id="1800491156">
                  <w:marLeft w:val="640"/>
                  <w:marRight w:val="0"/>
                  <w:marTop w:val="0"/>
                  <w:marBottom w:val="0"/>
                  <w:divBdr>
                    <w:top w:val="none" w:sz="0" w:space="0" w:color="auto"/>
                    <w:left w:val="none" w:sz="0" w:space="0" w:color="auto"/>
                    <w:bottom w:val="none" w:sz="0" w:space="0" w:color="auto"/>
                    <w:right w:val="none" w:sz="0" w:space="0" w:color="auto"/>
                  </w:divBdr>
                </w:div>
                <w:div w:id="1601911661">
                  <w:marLeft w:val="640"/>
                  <w:marRight w:val="0"/>
                  <w:marTop w:val="0"/>
                  <w:marBottom w:val="0"/>
                  <w:divBdr>
                    <w:top w:val="none" w:sz="0" w:space="0" w:color="auto"/>
                    <w:left w:val="none" w:sz="0" w:space="0" w:color="auto"/>
                    <w:bottom w:val="none" w:sz="0" w:space="0" w:color="auto"/>
                    <w:right w:val="none" w:sz="0" w:space="0" w:color="auto"/>
                  </w:divBdr>
                </w:div>
                <w:div w:id="1903365785">
                  <w:marLeft w:val="640"/>
                  <w:marRight w:val="0"/>
                  <w:marTop w:val="0"/>
                  <w:marBottom w:val="0"/>
                  <w:divBdr>
                    <w:top w:val="none" w:sz="0" w:space="0" w:color="auto"/>
                    <w:left w:val="none" w:sz="0" w:space="0" w:color="auto"/>
                    <w:bottom w:val="none" w:sz="0" w:space="0" w:color="auto"/>
                    <w:right w:val="none" w:sz="0" w:space="0" w:color="auto"/>
                  </w:divBdr>
                </w:div>
                <w:div w:id="242373048">
                  <w:marLeft w:val="640"/>
                  <w:marRight w:val="0"/>
                  <w:marTop w:val="0"/>
                  <w:marBottom w:val="0"/>
                  <w:divBdr>
                    <w:top w:val="none" w:sz="0" w:space="0" w:color="auto"/>
                    <w:left w:val="none" w:sz="0" w:space="0" w:color="auto"/>
                    <w:bottom w:val="none" w:sz="0" w:space="0" w:color="auto"/>
                    <w:right w:val="none" w:sz="0" w:space="0" w:color="auto"/>
                  </w:divBdr>
                </w:div>
                <w:div w:id="857349334">
                  <w:marLeft w:val="640"/>
                  <w:marRight w:val="0"/>
                  <w:marTop w:val="0"/>
                  <w:marBottom w:val="0"/>
                  <w:divBdr>
                    <w:top w:val="none" w:sz="0" w:space="0" w:color="auto"/>
                    <w:left w:val="none" w:sz="0" w:space="0" w:color="auto"/>
                    <w:bottom w:val="none" w:sz="0" w:space="0" w:color="auto"/>
                    <w:right w:val="none" w:sz="0" w:space="0" w:color="auto"/>
                  </w:divBdr>
                </w:div>
                <w:div w:id="1109856132">
                  <w:marLeft w:val="640"/>
                  <w:marRight w:val="0"/>
                  <w:marTop w:val="0"/>
                  <w:marBottom w:val="0"/>
                  <w:divBdr>
                    <w:top w:val="none" w:sz="0" w:space="0" w:color="auto"/>
                    <w:left w:val="none" w:sz="0" w:space="0" w:color="auto"/>
                    <w:bottom w:val="none" w:sz="0" w:space="0" w:color="auto"/>
                    <w:right w:val="none" w:sz="0" w:space="0" w:color="auto"/>
                  </w:divBdr>
                </w:div>
                <w:div w:id="1081609971">
                  <w:marLeft w:val="640"/>
                  <w:marRight w:val="0"/>
                  <w:marTop w:val="0"/>
                  <w:marBottom w:val="0"/>
                  <w:divBdr>
                    <w:top w:val="none" w:sz="0" w:space="0" w:color="auto"/>
                    <w:left w:val="none" w:sz="0" w:space="0" w:color="auto"/>
                    <w:bottom w:val="none" w:sz="0" w:space="0" w:color="auto"/>
                    <w:right w:val="none" w:sz="0" w:space="0" w:color="auto"/>
                  </w:divBdr>
                </w:div>
                <w:div w:id="292367976">
                  <w:marLeft w:val="640"/>
                  <w:marRight w:val="0"/>
                  <w:marTop w:val="0"/>
                  <w:marBottom w:val="0"/>
                  <w:divBdr>
                    <w:top w:val="none" w:sz="0" w:space="0" w:color="auto"/>
                    <w:left w:val="none" w:sz="0" w:space="0" w:color="auto"/>
                    <w:bottom w:val="none" w:sz="0" w:space="0" w:color="auto"/>
                    <w:right w:val="none" w:sz="0" w:space="0" w:color="auto"/>
                  </w:divBdr>
                </w:div>
                <w:div w:id="1890606048">
                  <w:marLeft w:val="640"/>
                  <w:marRight w:val="0"/>
                  <w:marTop w:val="0"/>
                  <w:marBottom w:val="0"/>
                  <w:divBdr>
                    <w:top w:val="none" w:sz="0" w:space="0" w:color="auto"/>
                    <w:left w:val="none" w:sz="0" w:space="0" w:color="auto"/>
                    <w:bottom w:val="none" w:sz="0" w:space="0" w:color="auto"/>
                    <w:right w:val="none" w:sz="0" w:space="0" w:color="auto"/>
                  </w:divBdr>
                </w:div>
                <w:div w:id="1304045250">
                  <w:marLeft w:val="640"/>
                  <w:marRight w:val="0"/>
                  <w:marTop w:val="0"/>
                  <w:marBottom w:val="0"/>
                  <w:divBdr>
                    <w:top w:val="none" w:sz="0" w:space="0" w:color="auto"/>
                    <w:left w:val="none" w:sz="0" w:space="0" w:color="auto"/>
                    <w:bottom w:val="none" w:sz="0" w:space="0" w:color="auto"/>
                    <w:right w:val="none" w:sz="0" w:space="0" w:color="auto"/>
                  </w:divBdr>
                </w:div>
                <w:div w:id="1766150847">
                  <w:marLeft w:val="640"/>
                  <w:marRight w:val="0"/>
                  <w:marTop w:val="0"/>
                  <w:marBottom w:val="0"/>
                  <w:divBdr>
                    <w:top w:val="none" w:sz="0" w:space="0" w:color="auto"/>
                    <w:left w:val="none" w:sz="0" w:space="0" w:color="auto"/>
                    <w:bottom w:val="none" w:sz="0" w:space="0" w:color="auto"/>
                    <w:right w:val="none" w:sz="0" w:space="0" w:color="auto"/>
                  </w:divBdr>
                </w:div>
                <w:div w:id="384792271">
                  <w:marLeft w:val="640"/>
                  <w:marRight w:val="0"/>
                  <w:marTop w:val="0"/>
                  <w:marBottom w:val="0"/>
                  <w:divBdr>
                    <w:top w:val="none" w:sz="0" w:space="0" w:color="auto"/>
                    <w:left w:val="none" w:sz="0" w:space="0" w:color="auto"/>
                    <w:bottom w:val="none" w:sz="0" w:space="0" w:color="auto"/>
                    <w:right w:val="none" w:sz="0" w:space="0" w:color="auto"/>
                  </w:divBdr>
                </w:div>
                <w:div w:id="255793637">
                  <w:marLeft w:val="640"/>
                  <w:marRight w:val="0"/>
                  <w:marTop w:val="0"/>
                  <w:marBottom w:val="0"/>
                  <w:divBdr>
                    <w:top w:val="none" w:sz="0" w:space="0" w:color="auto"/>
                    <w:left w:val="none" w:sz="0" w:space="0" w:color="auto"/>
                    <w:bottom w:val="none" w:sz="0" w:space="0" w:color="auto"/>
                    <w:right w:val="none" w:sz="0" w:space="0" w:color="auto"/>
                  </w:divBdr>
                </w:div>
                <w:div w:id="1746604387">
                  <w:marLeft w:val="640"/>
                  <w:marRight w:val="0"/>
                  <w:marTop w:val="0"/>
                  <w:marBottom w:val="0"/>
                  <w:divBdr>
                    <w:top w:val="none" w:sz="0" w:space="0" w:color="auto"/>
                    <w:left w:val="none" w:sz="0" w:space="0" w:color="auto"/>
                    <w:bottom w:val="none" w:sz="0" w:space="0" w:color="auto"/>
                    <w:right w:val="none" w:sz="0" w:space="0" w:color="auto"/>
                  </w:divBdr>
                </w:div>
              </w:divsChild>
            </w:div>
            <w:div w:id="1895464820">
              <w:marLeft w:val="0"/>
              <w:marRight w:val="0"/>
              <w:marTop w:val="0"/>
              <w:marBottom w:val="0"/>
              <w:divBdr>
                <w:top w:val="none" w:sz="0" w:space="0" w:color="auto"/>
                <w:left w:val="none" w:sz="0" w:space="0" w:color="auto"/>
                <w:bottom w:val="none" w:sz="0" w:space="0" w:color="auto"/>
                <w:right w:val="none" w:sz="0" w:space="0" w:color="auto"/>
              </w:divBdr>
              <w:divsChild>
                <w:div w:id="1986739988">
                  <w:marLeft w:val="640"/>
                  <w:marRight w:val="0"/>
                  <w:marTop w:val="0"/>
                  <w:marBottom w:val="0"/>
                  <w:divBdr>
                    <w:top w:val="none" w:sz="0" w:space="0" w:color="auto"/>
                    <w:left w:val="none" w:sz="0" w:space="0" w:color="auto"/>
                    <w:bottom w:val="none" w:sz="0" w:space="0" w:color="auto"/>
                    <w:right w:val="none" w:sz="0" w:space="0" w:color="auto"/>
                  </w:divBdr>
                </w:div>
                <w:div w:id="1990818719">
                  <w:marLeft w:val="640"/>
                  <w:marRight w:val="0"/>
                  <w:marTop w:val="0"/>
                  <w:marBottom w:val="0"/>
                  <w:divBdr>
                    <w:top w:val="none" w:sz="0" w:space="0" w:color="auto"/>
                    <w:left w:val="none" w:sz="0" w:space="0" w:color="auto"/>
                    <w:bottom w:val="none" w:sz="0" w:space="0" w:color="auto"/>
                    <w:right w:val="none" w:sz="0" w:space="0" w:color="auto"/>
                  </w:divBdr>
                </w:div>
                <w:div w:id="877477377">
                  <w:marLeft w:val="640"/>
                  <w:marRight w:val="0"/>
                  <w:marTop w:val="0"/>
                  <w:marBottom w:val="0"/>
                  <w:divBdr>
                    <w:top w:val="none" w:sz="0" w:space="0" w:color="auto"/>
                    <w:left w:val="none" w:sz="0" w:space="0" w:color="auto"/>
                    <w:bottom w:val="none" w:sz="0" w:space="0" w:color="auto"/>
                    <w:right w:val="none" w:sz="0" w:space="0" w:color="auto"/>
                  </w:divBdr>
                </w:div>
                <w:div w:id="1310397775">
                  <w:marLeft w:val="640"/>
                  <w:marRight w:val="0"/>
                  <w:marTop w:val="0"/>
                  <w:marBottom w:val="0"/>
                  <w:divBdr>
                    <w:top w:val="none" w:sz="0" w:space="0" w:color="auto"/>
                    <w:left w:val="none" w:sz="0" w:space="0" w:color="auto"/>
                    <w:bottom w:val="none" w:sz="0" w:space="0" w:color="auto"/>
                    <w:right w:val="none" w:sz="0" w:space="0" w:color="auto"/>
                  </w:divBdr>
                </w:div>
                <w:div w:id="2145343329">
                  <w:marLeft w:val="640"/>
                  <w:marRight w:val="0"/>
                  <w:marTop w:val="0"/>
                  <w:marBottom w:val="0"/>
                  <w:divBdr>
                    <w:top w:val="none" w:sz="0" w:space="0" w:color="auto"/>
                    <w:left w:val="none" w:sz="0" w:space="0" w:color="auto"/>
                    <w:bottom w:val="none" w:sz="0" w:space="0" w:color="auto"/>
                    <w:right w:val="none" w:sz="0" w:space="0" w:color="auto"/>
                  </w:divBdr>
                </w:div>
                <w:div w:id="1473250176">
                  <w:marLeft w:val="640"/>
                  <w:marRight w:val="0"/>
                  <w:marTop w:val="0"/>
                  <w:marBottom w:val="0"/>
                  <w:divBdr>
                    <w:top w:val="none" w:sz="0" w:space="0" w:color="auto"/>
                    <w:left w:val="none" w:sz="0" w:space="0" w:color="auto"/>
                    <w:bottom w:val="none" w:sz="0" w:space="0" w:color="auto"/>
                    <w:right w:val="none" w:sz="0" w:space="0" w:color="auto"/>
                  </w:divBdr>
                </w:div>
                <w:div w:id="1162702288">
                  <w:marLeft w:val="640"/>
                  <w:marRight w:val="0"/>
                  <w:marTop w:val="0"/>
                  <w:marBottom w:val="0"/>
                  <w:divBdr>
                    <w:top w:val="none" w:sz="0" w:space="0" w:color="auto"/>
                    <w:left w:val="none" w:sz="0" w:space="0" w:color="auto"/>
                    <w:bottom w:val="none" w:sz="0" w:space="0" w:color="auto"/>
                    <w:right w:val="none" w:sz="0" w:space="0" w:color="auto"/>
                  </w:divBdr>
                </w:div>
                <w:div w:id="1859006148">
                  <w:marLeft w:val="640"/>
                  <w:marRight w:val="0"/>
                  <w:marTop w:val="0"/>
                  <w:marBottom w:val="0"/>
                  <w:divBdr>
                    <w:top w:val="none" w:sz="0" w:space="0" w:color="auto"/>
                    <w:left w:val="none" w:sz="0" w:space="0" w:color="auto"/>
                    <w:bottom w:val="none" w:sz="0" w:space="0" w:color="auto"/>
                    <w:right w:val="none" w:sz="0" w:space="0" w:color="auto"/>
                  </w:divBdr>
                </w:div>
                <w:div w:id="737745951">
                  <w:marLeft w:val="640"/>
                  <w:marRight w:val="0"/>
                  <w:marTop w:val="0"/>
                  <w:marBottom w:val="0"/>
                  <w:divBdr>
                    <w:top w:val="none" w:sz="0" w:space="0" w:color="auto"/>
                    <w:left w:val="none" w:sz="0" w:space="0" w:color="auto"/>
                    <w:bottom w:val="none" w:sz="0" w:space="0" w:color="auto"/>
                    <w:right w:val="none" w:sz="0" w:space="0" w:color="auto"/>
                  </w:divBdr>
                </w:div>
                <w:div w:id="1824423505">
                  <w:marLeft w:val="640"/>
                  <w:marRight w:val="0"/>
                  <w:marTop w:val="0"/>
                  <w:marBottom w:val="0"/>
                  <w:divBdr>
                    <w:top w:val="none" w:sz="0" w:space="0" w:color="auto"/>
                    <w:left w:val="none" w:sz="0" w:space="0" w:color="auto"/>
                    <w:bottom w:val="none" w:sz="0" w:space="0" w:color="auto"/>
                    <w:right w:val="none" w:sz="0" w:space="0" w:color="auto"/>
                  </w:divBdr>
                </w:div>
                <w:div w:id="669019394">
                  <w:marLeft w:val="640"/>
                  <w:marRight w:val="0"/>
                  <w:marTop w:val="0"/>
                  <w:marBottom w:val="0"/>
                  <w:divBdr>
                    <w:top w:val="none" w:sz="0" w:space="0" w:color="auto"/>
                    <w:left w:val="none" w:sz="0" w:space="0" w:color="auto"/>
                    <w:bottom w:val="none" w:sz="0" w:space="0" w:color="auto"/>
                    <w:right w:val="none" w:sz="0" w:space="0" w:color="auto"/>
                  </w:divBdr>
                </w:div>
                <w:div w:id="445854776">
                  <w:marLeft w:val="640"/>
                  <w:marRight w:val="0"/>
                  <w:marTop w:val="0"/>
                  <w:marBottom w:val="0"/>
                  <w:divBdr>
                    <w:top w:val="none" w:sz="0" w:space="0" w:color="auto"/>
                    <w:left w:val="none" w:sz="0" w:space="0" w:color="auto"/>
                    <w:bottom w:val="none" w:sz="0" w:space="0" w:color="auto"/>
                    <w:right w:val="none" w:sz="0" w:space="0" w:color="auto"/>
                  </w:divBdr>
                </w:div>
                <w:div w:id="1562132603">
                  <w:marLeft w:val="640"/>
                  <w:marRight w:val="0"/>
                  <w:marTop w:val="0"/>
                  <w:marBottom w:val="0"/>
                  <w:divBdr>
                    <w:top w:val="none" w:sz="0" w:space="0" w:color="auto"/>
                    <w:left w:val="none" w:sz="0" w:space="0" w:color="auto"/>
                    <w:bottom w:val="none" w:sz="0" w:space="0" w:color="auto"/>
                    <w:right w:val="none" w:sz="0" w:space="0" w:color="auto"/>
                  </w:divBdr>
                </w:div>
                <w:div w:id="1535069905">
                  <w:marLeft w:val="640"/>
                  <w:marRight w:val="0"/>
                  <w:marTop w:val="0"/>
                  <w:marBottom w:val="0"/>
                  <w:divBdr>
                    <w:top w:val="none" w:sz="0" w:space="0" w:color="auto"/>
                    <w:left w:val="none" w:sz="0" w:space="0" w:color="auto"/>
                    <w:bottom w:val="none" w:sz="0" w:space="0" w:color="auto"/>
                    <w:right w:val="none" w:sz="0" w:space="0" w:color="auto"/>
                  </w:divBdr>
                </w:div>
                <w:div w:id="1509175552">
                  <w:marLeft w:val="640"/>
                  <w:marRight w:val="0"/>
                  <w:marTop w:val="0"/>
                  <w:marBottom w:val="0"/>
                  <w:divBdr>
                    <w:top w:val="none" w:sz="0" w:space="0" w:color="auto"/>
                    <w:left w:val="none" w:sz="0" w:space="0" w:color="auto"/>
                    <w:bottom w:val="none" w:sz="0" w:space="0" w:color="auto"/>
                    <w:right w:val="none" w:sz="0" w:space="0" w:color="auto"/>
                  </w:divBdr>
                </w:div>
                <w:div w:id="1912958051">
                  <w:marLeft w:val="640"/>
                  <w:marRight w:val="0"/>
                  <w:marTop w:val="0"/>
                  <w:marBottom w:val="0"/>
                  <w:divBdr>
                    <w:top w:val="none" w:sz="0" w:space="0" w:color="auto"/>
                    <w:left w:val="none" w:sz="0" w:space="0" w:color="auto"/>
                    <w:bottom w:val="none" w:sz="0" w:space="0" w:color="auto"/>
                    <w:right w:val="none" w:sz="0" w:space="0" w:color="auto"/>
                  </w:divBdr>
                </w:div>
                <w:div w:id="735783213">
                  <w:marLeft w:val="640"/>
                  <w:marRight w:val="0"/>
                  <w:marTop w:val="0"/>
                  <w:marBottom w:val="0"/>
                  <w:divBdr>
                    <w:top w:val="none" w:sz="0" w:space="0" w:color="auto"/>
                    <w:left w:val="none" w:sz="0" w:space="0" w:color="auto"/>
                    <w:bottom w:val="none" w:sz="0" w:space="0" w:color="auto"/>
                    <w:right w:val="none" w:sz="0" w:space="0" w:color="auto"/>
                  </w:divBdr>
                </w:div>
                <w:div w:id="663046849">
                  <w:marLeft w:val="640"/>
                  <w:marRight w:val="0"/>
                  <w:marTop w:val="0"/>
                  <w:marBottom w:val="0"/>
                  <w:divBdr>
                    <w:top w:val="none" w:sz="0" w:space="0" w:color="auto"/>
                    <w:left w:val="none" w:sz="0" w:space="0" w:color="auto"/>
                    <w:bottom w:val="none" w:sz="0" w:space="0" w:color="auto"/>
                    <w:right w:val="none" w:sz="0" w:space="0" w:color="auto"/>
                  </w:divBdr>
                </w:div>
                <w:div w:id="2012247123">
                  <w:marLeft w:val="640"/>
                  <w:marRight w:val="0"/>
                  <w:marTop w:val="0"/>
                  <w:marBottom w:val="0"/>
                  <w:divBdr>
                    <w:top w:val="none" w:sz="0" w:space="0" w:color="auto"/>
                    <w:left w:val="none" w:sz="0" w:space="0" w:color="auto"/>
                    <w:bottom w:val="none" w:sz="0" w:space="0" w:color="auto"/>
                    <w:right w:val="none" w:sz="0" w:space="0" w:color="auto"/>
                  </w:divBdr>
                </w:div>
                <w:div w:id="1123381033">
                  <w:marLeft w:val="640"/>
                  <w:marRight w:val="0"/>
                  <w:marTop w:val="0"/>
                  <w:marBottom w:val="0"/>
                  <w:divBdr>
                    <w:top w:val="none" w:sz="0" w:space="0" w:color="auto"/>
                    <w:left w:val="none" w:sz="0" w:space="0" w:color="auto"/>
                    <w:bottom w:val="none" w:sz="0" w:space="0" w:color="auto"/>
                    <w:right w:val="none" w:sz="0" w:space="0" w:color="auto"/>
                  </w:divBdr>
                </w:div>
                <w:div w:id="752505508">
                  <w:marLeft w:val="640"/>
                  <w:marRight w:val="0"/>
                  <w:marTop w:val="0"/>
                  <w:marBottom w:val="0"/>
                  <w:divBdr>
                    <w:top w:val="none" w:sz="0" w:space="0" w:color="auto"/>
                    <w:left w:val="none" w:sz="0" w:space="0" w:color="auto"/>
                    <w:bottom w:val="none" w:sz="0" w:space="0" w:color="auto"/>
                    <w:right w:val="none" w:sz="0" w:space="0" w:color="auto"/>
                  </w:divBdr>
                </w:div>
                <w:div w:id="4983001">
                  <w:marLeft w:val="640"/>
                  <w:marRight w:val="0"/>
                  <w:marTop w:val="0"/>
                  <w:marBottom w:val="0"/>
                  <w:divBdr>
                    <w:top w:val="none" w:sz="0" w:space="0" w:color="auto"/>
                    <w:left w:val="none" w:sz="0" w:space="0" w:color="auto"/>
                    <w:bottom w:val="none" w:sz="0" w:space="0" w:color="auto"/>
                    <w:right w:val="none" w:sz="0" w:space="0" w:color="auto"/>
                  </w:divBdr>
                </w:div>
                <w:div w:id="2054887414">
                  <w:marLeft w:val="640"/>
                  <w:marRight w:val="0"/>
                  <w:marTop w:val="0"/>
                  <w:marBottom w:val="0"/>
                  <w:divBdr>
                    <w:top w:val="none" w:sz="0" w:space="0" w:color="auto"/>
                    <w:left w:val="none" w:sz="0" w:space="0" w:color="auto"/>
                    <w:bottom w:val="none" w:sz="0" w:space="0" w:color="auto"/>
                    <w:right w:val="none" w:sz="0" w:space="0" w:color="auto"/>
                  </w:divBdr>
                </w:div>
                <w:div w:id="900362374">
                  <w:marLeft w:val="640"/>
                  <w:marRight w:val="0"/>
                  <w:marTop w:val="0"/>
                  <w:marBottom w:val="0"/>
                  <w:divBdr>
                    <w:top w:val="none" w:sz="0" w:space="0" w:color="auto"/>
                    <w:left w:val="none" w:sz="0" w:space="0" w:color="auto"/>
                    <w:bottom w:val="none" w:sz="0" w:space="0" w:color="auto"/>
                    <w:right w:val="none" w:sz="0" w:space="0" w:color="auto"/>
                  </w:divBdr>
                </w:div>
                <w:div w:id="2131969724">
                  <w:marLeft w:val="640"/>
                  <w:marRight w:val="0"/>
                  <w:marTop w:val="0"/>
                  <w:marBottom w:val="0"/>
                  <w:divBdr>
                    <w:top w:val="none" w:sz="0" w:space="0" w:color="auto"/>
                    <w:left w:val="none" w:sz="0" w:space="0" w:color="auto"/>
                    <w:bottom w:val="none" w:sz="0" w:space="0" w:color="auto"/>
                    <w:right w:val="none" w:sz="0" w:space="0" w:color="auto"/>
                  </w:divBdr>
                </w:div>
                <w:div w:id="1105425190">
                  <w:marLeft w:val="640"/>
                  <w:marRight w:val="0"/>
                  <w:marTop w:val="0"/>
                  <w:marBottom w:val="0"/>
                  <w:divBdr>
                    <w:top w:val="none" w:sz="0" w:space="0" w:color="auto"/>
                    <w:left w:val="none" w:sz="0" w:space="0" w:color="auto"/>
                    <w:bottom w:val="none" w:sz="0" w:space="0" w:color="auto"/>
                    <w:right w:val="none" w:sz="0" w:space="0" w:color="auto"/>
                  </w:divBdr>
                </w:div>
                <w:div w:id="307324582">
                  <w:marLeft w:val="640"/>
                  <w:marRight w:val="0"/>
                  <w:marTop w:val="0"/>
                  <w:marBottom w:val="0"/>
                  <w:divBdr>
                    <w:top w:val="none" w:sz="0" w:space="0" w:color="auto"/>
                    <w:left w:val="none" w:sz="0" w:space="0" w:color="auto"/>
                    <w:bottom w:val="none" w:sz="0" w:space="0" w:color="auto"/>
                    <w:right w:val="none" w:sz="0" w:space="0" w:color="auto"/>
                  </w:divBdr>
                </w:div>
                <w:div w:id="348608545">
                  <w:marLeft w:val="640"/>
                  <w:marRight w:val="0"/>
                  <w:marTop w:val="0"/>
                  <w:marBottom w:val="0"/>
                  <w:divBdr>
                    <w:top w:val="none" w:sz="0" w:space="0" w:color="auto"/>
                    <w:left w:val="none" w:sz="0" w:space="0" w:color="auto"/>
                    <w:bottom w:val="none" w:sz="0" w:space="0" w:color="auto"/>
                    <w:right w:val="none" w:sz="0" w:space="0" w:color="auto"/>
                  </w:divBdr>
                </w:div>
                <w:div w:id="202056302">
                  <w:marLeft w:val="640"/>
                  <w:marRight w:val="0"/>
                  <w:marTop w:val="0"/>
                  <w:marBottom w:val="0"/>
                  <w:divBdr>
                    <w:top w:val="none" w:sz="0" w:space="0" w:color="auto"/>
                    <w:left w:val="none" w:sz="0" w:space="0" w:color="auto"/>
                    <w:bottom w:val="none" w:sz="0" w:space="0" w:color="auto"/>
                    <w:right w:val="none" w:sz="0" w:space="0" w:color="auto"/>
                  </w:divBdr>
                </w:div>
                <w:div w:id="1597440534">
                  <w:marLeft w:val="640"/>
                  <w:marRight w:val="0"/>
                  <w:marTop w:val="0"/>
                  <w:marBottom w:val="0"/>
                  <w:divBdr>
                    <w:top w:val="none" w:sz="0" w:space="0" w:color="auto"/>
                    <w:left w:val="none" w:sz="0" w:space="0" w:color="auto"/>
                    <w:bottom w:val="none" w:sz="0" w:space="0" w:color="auto"/>
                    <w:right w:val="none" w:sz="0" w:space="0" w:color="auto"/>
                  </w:divBdr>
                </w:div>
                <w:div w:id="14113152">
                  <w:marLeft w:val="640"/>
                  <w:marRight w:val="0"/>
                  <w:marTop w:val="0"/>
                  <w:marBottom w:val="0"/>
                  <w:divBdr>
                    <w:top w:val="none" w:sz="0" w:space="0" w:color="auto"/>
                    <w:left w:val="none" w:sz="0" w:space="0" w:color="auto"/>
                    <w:bottom w:val="none" w:sz="0" w:space="0" w:color="auto"/>
                    <w:right w:val="none" w:sz="0" w:space="0" w:color="auto"/>
                  </w:divBdr>
                </w:div>
                <w:div w:id="388918945">
                  <w:marLeft w:val="640"/>
                  <w:marRight w:val="0"/>
                  <w:marTop w:val="0"/>
                  <w:marBottom w:val="0"/>
                  <w:divBdr>
                    <w:top w:val="none" w:sz="0" w:space="0" w:color="auto"/>
                    <w:left w:val="none" w:sz="0" w:space="0" w:color="auto"/>
                    <w:bottom w:val="none" w:sz="0" w:space="0" w:color="auto"/>
                    <w:right w:val="none" w:sz="0" w:space="0" w:color="auto"/>
                  </w:divBdr>
                </w:div>
                <w:div w:id="958298500">
                  <w:marLeft w:val="640"/>
                  <w:marRight w:val="0"/>
                  <w:marTop w:val="0"/>
                  <w:marBottom w:val="0"/>
                  <w:divBdr>
                    <w:top w:val="none" w:sz="0" w:space="0" w:color="auto"/>
                    <w:left w:val="none" w:sz="0" w:space="0" w:color="auto"/>
                    <w:bottom w:val="none" w:sz="0" w:space="0" w:color="auto"/>
                    <w:right w:val="none" w:sz="0" w:space="0" w:color="auto"/>
                  </w:divBdr>
                </w:div>
                <w:div w:id="1567686919">
                  <w:marLeft w:val="640"/>
                  <w:marRight w:val="0"/>
                  <w:marTop w:val="0"/>
                  <w:marBottom w:val="0"/>
                  <w:divBdr>
                    <w:top w:val="none" w:sz="0" w:space="0" w:color="auto"/>
                    <w:left w:val="none" w:sz="0" w:space="0" w:color="auto"/>
                    <w:bottom w:val="none" w:sz="0" w:space="0" w:color="auto"/>
                    <w:right w:val="none" w:sz="0" w:space="0" w:color="auto"/>
                  </w:divBdr>
                </w:div>
                <w:div w:id="1958560652">
                  <w:marLeft w:val="640"/>
                  <w:marRight w:val="0"/>
                  <w:marTop w:val="0"/>
                  <w:marBottom w:val="0"/>
                  <w:divBdr>
                    <w:top w:val="none" w:sz="0" w:space="0" w:color="auto"/>
                    <w:left w:val="none" w:sz="0" w:space="0" w:color="auto"/>
                    <w:bottom w:val="none" w:sz="0" w:space="0" w:color="auto"/>
                    <w:right w:val="none" w:sz="0" w:space="0" w:color="auto"/>
                  </w:divBdr>
                </w:div>
                <w:div w:id="2027125968">
                  <w:marLeft w:val="640"/>
                  <w:marRight w:val="0"/>
                  <w:marTop w:val="0"/>
                  <w:marBottom w:val="0"/>
                  <w:divBdr>
                    <w:top w:val="none" w:sz="0" w:space="0" w:color="auto"/>
                    <w:left w:val="none" w:sz="0" w:space="0" w:color="auto"/>
                    <w:bottom w:val="none" w:sz="0" w:space="0" w:color="auto"/>
                    <w:right w:val="none" w:sz="0" w:space="0" w:color="auto"/>
                  </w:divBdr>
                </w:div>
                <w:div w:id="1957173028">
                  <w:marLeft w:val="640"/>
                  <w:marRight w:val="0"/>
                  <w:marTop w:val="0"/>
                  <w:marBottom w:val="0"/>
                  <w:divBdr>
                    <w:top w:val="none" w:sz="0" w:space="0" w:color="auto"/>
                    <w:left w:val="none" w:sz="0" w:space="0" w:color="auto"/>
                    <w:bottom w:val="none" w:sz="0" w:space="0" w:color="auto"/>
                    <w:right w:val="none" w:sz="0" w:space="0" w:color="auto"/>
                  </w:divBdr>
                </w:div>
                <w:div w:id="1288660702">
                  <w:marLeft w:val="640"/>
                  <w:marRight w:val="0"/>
                  <w:marTop w:val="0"/>
                  <w:marBottom w:val="0"/>
                  <w:divBdr>
                    <w:top w:val="none" w:sz="0" w:space="0" w:color="auto"/>
                    <w:left w:val="none" w:sz="0" w:space="0" w:color="auto"/>
                    <w:bottom w:val="none" w:sz="0" w:space="0" w:color="auto"/>
                    <w:right w:val="none" w:sz="0" w:space="0" w:color="auto"/>
                  </w:divBdr>
                </w:div>
                <w:div w:id="1965457275">
                  <w:marLeft w:val="640"/>
                  <w:marRight w:val="0"/>
                  <w:marTop w:val="0"/>
                  <w:marBottom w:val="0"/>
                  <w:divBdr>
                    <w:top w:val="none" w:sz="0" w:space="0" w:color="auto"/>
                    <w:left w:val="none" w:sz="0" w:space="0" w:color="auto"/>
                    <w:bottom w:val="none" w:sz="0" w:space="0" w:color="auto"/>
                    <w:right w:val="none" w:sz="0" w:space="0" w:color="auto"/>
                  </w:divBdr>
                </w:div>
                <w:div w:id="1173373514">
                  <w:marLeft w:val="640"/>
                  <w:marRight w:val="0"/>
                  <w:marTop w:val="0"/>
                  <w:marBottom w:val="0"/>
                  <w:divBdr>
                    <w:top w:val="none" w:sz="0" w:space="0" w:color="auto"/>
                    <w:left w:val="none" w:sz="0" w:space="0" w:color="auto"/>
                    <w:bottom w:val="none" w:sz="0" w:space="0" w:color="auto"/>
                    <w:right w:val="none" w:sz="0" w:space="0" w:color="auto"/>
                  </w:divBdr>
                </w:div>
                <w:div w:id="476067930">
                  <w:marLeft w:val="640"/>
                  <w:marRight w:val="0"/>
                  <w:marTop w:val="0"/>
                  <w:marBottom w:val="0"/>
                  <w:divBdr>
                    <w:top w:val="none" w:sz="0" w:space="0" w:color="auto"/>
                    <w:left w:val="none" w:sz="0" w:space="0" w:color="auto"/>
                    <w:bottom w:val="none" w:sz="0" w:space="0" w:color="auto"/>
                    <w:right w:val="none" w:sz="0" w:space="0" w:color="auto"/>
                  </w:divBdr>
                </w:div>
                <w:div w:id="2021547136">
                  <w:marLeft w:val="640"/>
                  <w:marRight w:val="0"/>
                  <w:marTop w:val="0"/>
                  <w:marBottom w:val="0"/>
                  <w:divBdr>
                    <w:top w:val="none" w:sz="0" w:space="0" w:color="auto"/>
                    <w:left w:val="none" w:sz="0" w:space="0" w:color="auto"/>
                    <w:bottom w:val="none" w:sz="0" w:space="0" w:color="auto"/>
                    <w:right w:val="none" w:sz="0" w:space="0" w:color="auto"/>
                  </w:divBdr>
                </w:div>
                <w:div w:id="1065420735">
                  <w:marLeft w:val="640"/>
                  <w:marRight w:val="0"/>
                  <w:marTop w:val="0"/>
                  <w:marBottom w:val="0"/>
                  <w:divBdr>
                    <w:top w:val="none" w:sz="0" w:space="0" w:color="auto"/>
                    <w:left w:val="none" w:sz="0" w:space="0" w:color="auto"/>
                    <w:bottom w:val="none" w:sz="0" w:space="0" w:color="auto"/>
                    <w:right w:val="none" w:sz="0" w:space="0" w:color="auto"/>
                  </w:divBdr>
                </w:div>
                <w:div w:id="778723607">
                  <w:marLeft w:val="640"/>
                  <w:marRight w:val="0"/>
                  <w:marTop w:val="0"/>
                  <w:marBottom w:val="0"/>
                  <w:divBdr>
                    <w:top w:val="none" w:sz="0" w:space="0" w:color="auto"/>
                    <w:left w:val="none" w:sz="0" w:space="0" w:color="auto"/>
                    <w:bottom w:val="none" w:sz="0" w:space="0" w:color="auto"/>
                    <w:right w:val="none" w:sz="0" w:space="0" w:color="auto"/>
                  </w:divBdr>
                </w:div>
                <w:div w:id="1461147403">
                  <w:marLeft w:val="640"/>
                  <w:marRight w:val="0"/>
                  <w:marTop w:val="0"/>
                  <w:marBottom w:val="0"/>
                  <w:divBdr>
                    <w:top w:val="none" w:sz="0" w:space="0" w:color="auto"/>
                    <w:left w:val="none" w:sz="0" w:space="0" w:color="auto"/>
                    <w:bottom w:val="none" w:sz="0" w:space="0" w:color="auto"/>
                    <w:right w:val="none" w:sz="0" w:space="0" w:color="auto"/>
                  </w:divBdr>
                </w:div>
                <w:div w:id="1356233102">
                  <w:marLeft w:val="640"/>
                  <w:marRight w:val="0"/>
                  <w:marTop w:val="0"/>
                  <w:marBottom w:val="0"/>
                  <w:divBdr>
                    <w:top w:val="none" w:sz="0" w:space="0" w:color="auto"/>
                    <w:left w:val="none" w:sz="0" w:space="0" w:color="auto"/>
                    <w:bottom w:val="none" w:sz="0" w:space="0" w:color="auto"/>
                    <w:right w:val="none" w:sz="0" w:space="0" w:color="auto"/>
                  </w:divBdr>
                </w:div>
                <w:div w:id="1943683446">
                  <w:marLeft w:val="640"/>
                  <w:marRight w:val="0"/>
                  <w:marTop w:val="0"/>
                  <w:marBottom w:val="0"/>
                  <w:divBdr>
                    <w:top w:val="none" w:sz="0" w:space="0" w:color="auto"/>
                    <w:left w:val="none" w:sz="0" w:space="0" w:color="auto"/>
                    <w:bottom w:val="none" w:sz="0" w:space="0" w:color="auto"/>
                    <w:right w:val="none" w:sz="0" w:space="0" w:color="auto"/>
                  </w:divBdr>
                </w:div>
                <w:div w:id="1983920216">
                  <w:marLeft w:val="640"/>
                  <w:marRight w:val="0"/>
                  <w:marTop w:val="0"/>
                  <w:marBottom w:val="0"/>
                  <w:divBdr>
                    <w:top w:val="none" w:sz="0" w:space="0" w:color="auto"/>
                    <w:left w:val="none" w:sz="0" w:space="0" w:color="auto"/>
                    <w:bottom w:val="none" w:sz="0" w:space="0" w:color="auto"/>
                    <w:right w:val="none" w:sz="0" w:space="0" w:color="auto"/>
                  </w:divBdr>
                </w:div>
                <w:div w:id="767502747">
                  <w:marLeft w:val="640"/>
                  <w:marRight w:val="0"/>
                  <w:marTop w:val="0"/>
                  <w:marBottom w:val="0"/>
                  <w:divBdr>
                    <w:top w:val="none" w:sz="0" w:space="0" w:color="auto"/>
                    <w:left w:val="none" w:sz="0" w:space="0" w:color="auto"/>
                    <w:bottom w:val="none" w:sz="0" w:space="0" w:color="auto"/>
                    <w:right w:val="none" w:sz="0" w:space="0" w:color="auto"/>
                  </w:divBdr>
                </w:div>
                <w:div w:id="678192713">
                  <w:marLeft w:val="640"/>
                  <w:marRight w:val="0"/>
                  <w:marTop w:val="0"/>
                  <w:marBottom w:val="0"/>
                  <w:divBdr>
                    <w:top w:val="none" w:sz="0" w:space="0" w:color="auto"/>
                    <w:left w:val="none" w:sz="0" w:space="0" w:color="auto"/>
                    <w:bottom w:val="none" w:sz="0" w:space="0" w:color="auto"/>
                    <w:right w:val="none" w:sz="0" w:space="0" w:color="auto"/>
                  </w:divBdr>
                </w:div>
                <w:div w:id="900989092">
                  <w:marLeft w:val="640"/>
                  <w:marRight w:val="0"/>
                  <w:marTop w:val="0"/>
                  <w:marBottom w:val="0"/>
                  <w:divBdr>
                    <w:top w:val="none" w:sz="0" w:space="0" w:color="auto"/>
                    <w:left w:val="none" w:sz="0" w:space="0" w:color="auto"/>
                    <w:bottom w:val="none" w:sz="0" w:space="0" w:color="auto"/>
                    <w:right w:val="none" w:sz="0" w:space="0" w:color="auto"/>
                  </w:divBdr>
                </w:div>
                <w:div w:id="171644944">
                  <w:marLeft w:val="640"/>
                  <w:marRight w:val="0"/>
                  <w:marTop w:val="0"/>
                  <w:marBottom w:val="0"/>
                  <w:divBdr>
                    <w:top w:val="none" w:sz="0" w:space="0" w:color="auto"/>
                    <w:left w:val="none" w:sz="0" w:space="0" w:color="auto"/>
                    <w:bottom w:val="none" w:sz="0" w:space="0" w:color="auto"/>
                    <w:right w:val="none" w:sz="0" w:space="0" w:color="auto"/>
                  </w:divBdr>
                </w:div>
                <w:div w:id="970865186">
                  <w:marLeft w:val="640"/>
                  <w:marRight w:val="0"/>
                  <w:marTop w:val="0"/>
                  <w:marBottom w:val="0"/>
                  <w:divBdr>
                    <w:top w:val="none" w:sz="0" w:space="0" w:color="auto"/>
                    <w:left w:val="none" w:sz="0" w:space="0" w:color="auto"/>
                    <w:bottom w:val="none" w:sz="0" w:space="0" w:color="auto"/>
                    <w:right w:val="none" w:sz="0" w:space="0" w:color="auto"/>
                  </w:divBdr>
                </w:div>
                <w:div w:id="1267543434">
                  <w:marLeft w:val="640"/>
                  <w:marRight w:val="0"/>
                  <w:marTop w:val="0"/>
                  <w:marBottom w:val="0"/>
                  <w:divBdr>
                    <w:top w:val="none" w:sz="0" w:space="0" w:color="auto"/>
                    <w:left w:val="none" w:sz="0" w:space="0" w:color="auto"/>
                    <w:bottom w:val="none" w:sz="0" w:space="0" w:color="auto"/>
                    <w:right w:val="none" w:sz="0" w:space="0" w:color="auto"/>
                  </w:divBdr>
                </w:div>
                <w:div w:id="740639090">
                  <w:marLeft w:val="640"/>
                  <w:marRight w:val="0"/>
                  <w:marTop w:val="0"/>
                  <w:marBottom w:val="0"/>
                  <w:divBdr>
                    <w:top w:val="none" w:sz="0" w:space="0" w:color="auto"/>
                    <w:left w:val="none" w:sz="0" w:space="0" w:color="auto"/>
                    <w:bottom w:val="none" w:sz="0" w:space="0" w:color="auto"/>
                    <w:right w:val="none" w:sz="0" w:space="0" w:color="auto"/>
                  </w:divBdr>
                </w:div>
                <w:div w:id="1497333623">
                  <w:marLeft w:val="640"/>
                  <w:marRight w:val="0"/>
                  <w:marTop w:val="0"/>
                  <w:marBottom w:val="0"/>
                  <w:divBdr>
                    <w:top w:val="none" w:sz="0" w:space="0" w:color="auto"/>
                    <w:left w:val="none" w:sz="0" w:space="0" w:color="auto"/>
                    <w:bottom w:val="none" w:sz="0" w:space="0" w:color="auto"/>
                    <w:right w:val="none" w:sz="0" w:space="0" w:color="auto"/>
                  </w:divBdr>
                </w:div>
                <w:div w:id="814180447">
                  <w:marLeft w:val="640"/>
                  <w:marRight w:val="0"/>
                  <w:marTop w:val="0"/>
                  <w:marBottom w:val="0"/>
                  <w:divBdr>
                    <w:top w:val="none" w:sz="0" w:space="0" w:color="auto"/>
                    <w:left w:val="none" w:sz="0" w:space="0" w:color="auto"/>
                    <w:bottom w:val="none" w:sz="0" w:space="0" w:color="auto"/>
                    <w:right w:val="none" w:sz="0" w:space="0" w:color="auto"/>
                  </w:divBdr>
                </w:div>
                <w:div w:id="798962424">
                  <w:marLeft w:val="640"/>
                  <w:marRight w:val="0"/>
                  <w:marTop w:val="0"/>
                  <w:marBottom w:val="0"/>
                  <w:divBdr>
                    <w:top w:val="none" w:sz="0" w:space="0" w:color="auto"/>
                    <w:left w:val="none" w:sz="0" w:space="0" w:color="auto"/>
                    <w:bottom w:val="none" w:sz="0" w:space="0" w:color="auto"/>
                    <w:right w:val="none" w:sz="0" w:space="0" w:color="auto"/>
                  </w:divBdr>
                </w:div>
                <w:div w:id="1516846533">
                  <w:marLeft w:val="640"/>
                  <w:marRight w:val="0"/>
                  <w:marTop w:val="0"/>
                  <w:marBottom w:val="0"/>
                  <w:divBdr>
                    <w:top w:val="none" w:sz="0" w:space="0" w:color="auto"/>
                    <w:left w:val="none" w:sz="0" w:space="0" w:color="auto"/>
                    <w:bottom w:val="none" w:sz="0" w:space="0" w:color="auto"/>
                    <w:right w:val="none" w:sz="0" w:space="0" w:color="auto"/>
                  </w:divBdr>
                </w:div>
                <w:div w:id="1367372655">
                  <w:marLeft w:val="640"/>
                  <w:marRight w:val="0"/>
                  <w:marTop w:val="0"/>
                  <w:marBottom w:val="0"/>
                  <w:divBdr>
                    <w:top w:val="none" w:sz="0" w:space="0" w:color="auto"/>
                    <w:left w:val="none" w:sz="0" w:space="0" w:color="auto"/>
                    <w:bottom w:val="none" w:sz="0" w:space="0" w:color="auto"/>
                    <w:right w:val="none" w:sz="0" w:space="0" w:color="auto"/>
                  </w:divBdr>
                </w:div>
                <w:div w:id="34892660">
                  <w:marLeft w:val="640"/>
                  <w:marRight w:val="0"/>
                  <w:marTop w:val="0"/>
                  <w:marBottom w:val="0"/>
                  <w:divBdr>
                    <w:top w:val="none" w:sz="0" w:space="0" w:color="auto"/>
                    <w:left w:val="none" w:sz="0" w:space="0" w:color="auto"/>
                    <w:bottom w:val="none" w:sz="0" w:space="0" w:color="auto"/>
                    <w:right w:val="none" w:sz="0" w:space="0" w:color="auto"/>
                  </w:divBdr>
                </w:div>
                <w:div w:id="1760441011">
                  <w:marLeft w:val="640"/>
                  <w:marRight w:val="0"/>
                  <w:marTop w:val="0"/>
                  <w:marBottom w:val="0"/>
                  <w:divBdr>
                    <w:top w:val="none" w:sz="0" w:space="0" w:color="auto"/>
                    <w:left w:val="none" w:sz="0" w:space="0" w:color="auto"/>
                    <w:bottom w:val="none" w:sz="0" w:space="0" w:color="auto"/>
                    <w:right w:val="none" w:sz="0" w:space="0" w:color="auto"/>
                  </w:divBdr>
                </w:div>
                <w:div w:id="522480681">
                  <w:marLeft w:val="640"/>
                  <w:marRight w:val="0"/>
                  <w:marTop w:val="0"/>
                  <w:marBottom w:val="0"/>
                  <w:divBdr>
                    <w:top w:val="none" w:sz="0" w:space="0" w:color="auto"/>
                    <w:left w:val="none" w:sz="0" w:space="0" w:color="auto"/>
                    <w:bottom w:val="none" w:sz="0" w:space="0" w:color="auto"/>
                    <w:right w:val="none" w:sz="0" w:space="0" w:color="auto"/>
                  </w:divBdr>
                </w:div>
                <w:div w:id="2106611970">
                  <w:marLeft w:val="640"/>
                  <w:marRight w:val="0"/>
                  <w:marTop w:val="0"/>
                  <w:marBottom w:val="0"/>
                  <w:divBdr>
                    <w:top w:val="none" w:sz="0" w:space="0" w:color="auto"/>
                    <w:left w:val="none" w:sz="0" w:space="0" w:color="auto"/>
                    <w:bottom w:val="none" w:sz="0" w:space="0" w:color="auto"/>
                    <w:right w:val="none" w:sz="0" w:space="0" w:color="auto"/>
                  </w:divBdr>
                </w:div>
                <w:div w:id="870341233">
                  <w:marLeft w:val="640"/>
                  <w:marRight w:val="0"/>
                  <w:marTop w:val="0"/>
                  <w:marBottom w:val="0"/>
                  <w:divBdr>
                    <w:top w:val="none" w:sz="0" w:space="0" w:color="auto"/>
                    <w:left w:val="none" w:sz="0" w:space="0" w:color="auto"/>
                    <w:bottom w:val="none" w:sz="0" w:space="0" w:color="auto"/>
                    <w:right w:val="none" w:sz="0" w:space="0" w:color="auto"/>
                  </w:divBdr>
                </w:div>
                <w:div w:id="1266232849">
                  <w:marLeft w:val="640"/>
                  <w:marRight w:val="0"/>
                  <w:marTop w:val="0"/>
                  <w:marBottom w:val="0"/>
                  <w:divBdr>
                    <w:top w:val="none" w:sz="0" w:space="0" w:color="auto"/>
                    <w:left w:val="none" w:sz="0" w:space="0" w:color="auto"/>
                    <w:bottom w:val="none" w:sz="0" w:space="0" w:color="auto"/>
                    <w:right w:val="none" w:sz="0" w:space="0" w:color="auto"/>
                  </w:divBdr>
                </w:div>
                <w:div w:id="1769354303">
                  <w:marLeft w:val="640"/>
                  <w:marRight w:val="0"/>
                  <w:marTop w:val="0"/>
                  <w:marBottom w:val="0"/>
                  <w:divBdr>
                    <w:top w:val="none" w:sz="0" w:space="0" w:color="auto"/>
                    <w:left w:val="none" w:sz="0" w:space="0" w:color="auto"/>
                    <w:bottom w:val="none" w:sz="0" w:space="0" w:color="auto"/>
                    <w:right w:val="none" w:sz="0" w:space="0" w:color="auto"/>
                  </w:divBdr>
                </w:div>
                <w:div w:id="1991443563">
                  <w:marLeft w:val="640"/>
                  <w:marRight w:val="0"/>
                  <w:marTop w:val="0"/>
                  <w:marBottom w:val="0"/>
                  <w:divBdr>
                    <w:top w:val="none" w:sz="0" w:space="0" w:color="auto"/>
                    <w:left w:val="none" w:sz="0" w:space="0" w:color="auto"/>
                    <w:bottom w:val="none" w:sz="0" w:space="0" w:color="auto"/>
                    <w:right w:val="none" w:sz="0" w:space="0" w:color="auto"/>
                  </w:divBdr>
                </w:div>
                <w:div w:id="163395169">
                  <w:marLeft w:val="640"/>
                  <w:marRight w:val="0"/>
                  <w:marTop w:val="0"/>
                  <w:marBottom w:val="0"/>
                  <w:divBdr>
                    <w:top w:val="none" w:sz="0" w:space="0" w:color="auto"/>
                    <w:left w:val="none" w:sz="0" w:space="0" w:color="auto"/>
                    <w:bottom w:val="none" w:sz="0" w:space="0" w:color="auto"/>
                    <w:right w:val="none" w:sz="0" w:space="0" w:color="auto"/>
                  </w:divBdr>
                </w:div>
                <w:div w:id="814033996">
                  <w:marLeft w:val="640"/>
                  <w:marRight w:val="0"/>
                  <w:marTop w:val="0"/>
                  <w:marBottom w:val="0"/>
                  <w:divBdr>
                    <w:top w:val="none" w:sz="0" w:space="0" w:color="auto"/>
                    <w:left w:val="none" w:sz="0" w:space="0" w:color="auto"/>
                    <w:bottom w:val="none" w:sz="0" w:space="0" w:color="auto"/>
                    <w:right w:val="none" w:sz="0" w:space="0" w:color="auto"/>
                  </w:divBdr>
                </w:div>
                <w:div w:id="1816022051">
                  <w:marLeft w:val="640"/>
                  <w:marRight w:val="0"/>
                  <w:marTop w:val="0"/>
                  <w:marBottom w:val="0"/>
                  <w:divBdr>
                    <w:top w:val="none" w:sz="0" w:space="0" w:color="auto"/>
                    <w:left w:val="none" w:sz="0" w:space="0" w:color="auto"/>
                    <w:bottom w:val="none" w:sz="0" w:space="0" w:color="auto"/>
                    <w:right w:val="none" w:sz="0" w:space="0" w:color="auto"/>
                  </w:divBdr>
                </w:div>
                <w:div w:id="1877041552">
                  <w:marLeft w:val="640"/>
                  <w:marRight w:val="0"/>
                  <w:marTop w:val="0"/>
                  <w:marBottom w:val="0"/>
                  <w:divBdr>
                    <w:top w:val="none" w:sz="0" w:space="0" w:color="auto"/>
                    <w:left w:val="none" w:sz="0" w:space="0" w:color="auto"/>
                    <w:bottom w:val="none" w:sz="0" w:space="0" w:color="auto"/>
                    <w:right w:val="none" w:sz="0" w:space="0" w:color="auto"/>
                  </w:divBdr>
                </w:div>
                <w:div w:id="1817063443">
                  <w:marLeft w:val="640"/>
                  <w:marRight w:val="0"/>
                  <w:marTop w:val="0"/>
                  <w:marBottom w:val="0"/>
                  <w:divBdr>
                    <w:top w:val="none" w:sz="0" w:space="0" w:color="auto"/>
                    <w:left w:val="none" w:sz="0" w:space="0" w:color="auto"/>
                    <w:bottom w:val="none" w:sz="0" w:space="0" w:color="auto"/>
                    <w:right w:val="none" w:sz="0" w:space="0" w:color="auto"/>
                  </w:divBdr>
                </w:div>
                <w:div w:id="1787698479">
                  <w:marLeft w:val="640"/>
                  <w:marRight w:val="0"/>
                  <w:marTop w:val="0"/>
                  <w:marBottom w:val="0"/>
                  <w:divBdr>
                    <w:top w:val="none" w:sz="0" w:space="0" w:color="auto"/>
                    <w:left w:val="none" w:sz="0" w:space="0" w:color="auto"/>
                    <w:bottom w:val="none" w:sz="0" w:space="0" w:color="auto"/>
                    <w:right w:val="none" w:sz="0" w:space="0" w:color="auto"/>
                  </w:divBdr>
                </w:div>
                <w:div w:id="878585892">
                  <w:marLeft w:val="640"/>
                  <w:marRight w:val="0"/>
                  <w:marTop w:val="0"/>
                  <w:marBottom w:val="0"/>
                  <w:divBdr>
                    <w:top w:val="none" w:sz="0" w:space="0" w:color="auto"/>
                    <w:left w:val="none" w:sz="0" w:space="0" w:color="auto"/>
                    <w:bottom w:val="none" w:sz="0" w:space="0" w:color="auto"/>
                    <w:right w:val="none" w:sz="0" w:space="0" w:color="auto"/>
                  </w:divBdr>
                </w:div>
                <w:div w:id="281151246">
                  <w:marLeft w:val="640"/>
                  <w:marRight w:val="0"/>
                  <w:marTop w:val="0"/>
                  <w:marBottom w:val="0"/>
                  <w:divBdr>
                    <w:top w:val="none" w:sz="0" w:space="0" w:color="auto"/>
                    <w:left w:val="none" w:sz="0" w:space="0" w:color="auto"/>
                    <w:bottom w:val="none" w:sz="0" w:space="0" w:color="auto"/>
                    <w:right w:val="none" w:sz="0" w:space="0" w:color="auto"/>
                  </w:divBdr>
                </w:div>
                <w:div w:id="1033847332">
                  <w:marLeft w:val="640"/>
                  <w:marRight w:val="0"/>
                  <w:marTop w:val="0"/>
                  <w:marBottom w:val="0"/>
                  <w:divBdr>
                    <w:top w:val="none" w:sz="0" w:space="0" w:color="auto"/>
                    <w:left w:val="none" w:sz="0" w:space="0" w:color="auto"/>
                    <w:bottom w:val="none" w:sz="0" w:space="0" w:color="auto"/>
                    <w:right w:val="none" w:sz="0" w:space="0" w:color="auto"/>
                  </w:divBdr>
                </w:div>
                <w:div w:id="1820265941">
                  <w:marLeft w:val="640"/>
                  <w:marRight w:val="0"/>
                  <w:marTop w:val="0"/>
                  <w:marBottom w:val="0"/>
                  <w:divBdr>
                    <w:top w:val="none" w:sz="0" w:space="0" w:color="auto"/>
                    <w:left w:val="none" w:sz="0" w:space="0" w:color="auto"/>
                    <w:bottom w:val="none" w:sz="0" w:space="0" w:color="auto"/>
                    <w:right w:val="none" w:sz="0" w:space="0" w:color="auto"/>
                  </w:divBdr>
                </w:div>
                <w:div w:id="573778583">
                  <w:marLeft w:val="640"/>
                  <w:marRight w:val="0"/>
                  <w:marTop w:val="0"/>
                  <w:marBottom w:val="0"/>
                  <w:divBdr>
                    <w:top w:val="none" w:sz="0" w:space="0" w:color="auto"/>
                    <w:left w:val="none" w:sz="0" w:space="0" w:color="auto"/>
                    <w:bottom w:val="none" w:sz="0" w:space="0" w:color="auto"/>
                    <w:right w:val="none" w:sz="0" w:space="0" w:color="auto"/>
                  </w:divBdr>
                </w:div>
                <w:div w:id="2093307397">
                  <w:marLeft w:val="640"/>
                  <w:marRight w:val="0"/>
                  <w:marTop w:val="0"/>
                  <w:marBottom w:val="0"/>
                  <w:divBdr>
                    <w:top w:val="none" w:sz="0" w:space="0" w:color="auto"/>
                    <w:left w:val="none" w:sz="0" w:space="0" w:color="auto"/>
                    <w:bottom w:val="none" w:sz="0" w:space="0" w:color="auto"/>
                    <w:right w:val="none" w:sz="0" w:space="0" w:color="auto"/>
                  </w:divBdr>
                </w:div>
                <w:div w:id="587546664">
                  <w:marLeft w:val="640"/>
                  <w:marRight w:val="0"/>
                  <w:marTop w:val="0"/>
                  <w:marBottom w:val="0"/>
                  <w:divBdr>
                    <w:top w:val="none" w:sz="0" w:space="0" w:color="auto"/>
                    <w:left w:val="none" w:sz="0" w:space="0" w:color="auto"/>
                    <w:bottom w:val="none" w:sz="0" w:space="0" w:color="auto"/>
                    <w:right w:val="none" w:sz="0" w:space="0" w:color="auto"/>
                  </w:divBdr>
                </w:div>
                <w:div w:id="1289581235">
                  <w:marLeft w:val="640"/>
                  <w:marRight w:val="0"/>
                  <w:marTop w:val="0"/>
                  <w:marBottom w:val="0"/>
                  <w:divBdr>
                    <w:top w:val="none" w:sz="0" w:space="0" w:color="auto"/>
                    <w:left w:val="none" w:sz="0" w:space="0" w:color="auto"/>
                    <w:bottom w:val="none" w:sz="0" w:space="0" w:color="auto"/>
                    <w:right w:val="none" w:sz="0" w:space="0" w:color="auto"/>
                  </w:divBdr>
                </w:div>
                <w:div w:id="2045591699">
                  <w:marLeft w:val="640"/>
                  <w:marRight w:val="0"/>
                  <w:marTop w:val="0"/>
                  <w:marBottom w:val="0"/>
                  <w:divBdr>
                    <w:top w:val="none" w:sz="0" w:space="0" w:color="auto"/>
                    <w:left w:val="none" w:sz="0" w:space="0" w:color="auto"/>
                    <w:bottom w:val="none" w:sz="0" w:space="0" w:color="auto"/>
                    <w:right w:val="none" w:sz="0" w:space="0" w:color="auto"/>
                  </w:divBdr>
                </w:div>
                <w:div w:id="1886598744">
                  <w:marLeft w:val="640"/>
                  <w:marRight w:val="0"/>
                  <w:marTop w:val="0"/>
                  <w:marBottom w:val="0"/>
                  <w:divBdr>
                    <w:top w:val="none" w:sz="0" w:space="0" w:color="auto"/>
                    <w:left w:val="none" w:sz="0" w:space="0" w:color="auto"/>
                    <w:bottom w:val="none" w:sz="0" w:space="0" w:color="auto"/>
                    <w:right w:val="none" w:sz="0" w:space="0" w:color="auto"/>
                  </w:divBdr>
                </w:div>
                <w:div w:id="1590653933">
                  <w:marLeft w:val="640"/>
                  <w:marRight w:val="0"/>
                  <w:marTop w:val="0"/>
                  <w:marBottom w:val="0"/>
                  <w:divBdr>
                    <w:top w:val="none" w:sz="0" w:space="0" w:color="auto"/>
                    <w:left w:val="none" w:sz="0" w:space="0" w:color="auto"/>
                    <w:bottom w:val="none" w:sz="0" w:space="0" w:color="auto"/>
                    <w:right w:val="none" w:sz="0" w:space="0" w:color="auto"/>
                  </w:divBdr>
                </w:div>
                <w:div w:id="1912931276">
                  <w:marLeft w:val="640"/>
                  <w:marRight w:val="0"/>
                  <w:marTop w:val="0"/>
                  <w:marBottom w:val="0"/>
                  <w:divBdr>
                    <w:top w:val="none" w:sz="0" w:space="0" w:color="auto"/>
                    <w:left w:val="none" w:sz="0" w:space="0" w:color="auto"/>
                    <w:bottom w:val="none" w:sz="0" w:space="0" w:color="auto"/>
                    <w:right w:val="none" w:sz="0" w:space="0" w:color="auto"/>
                  </w:divBdr>
                </w:div>
                <w:div w:id="649402443">
                  <w:marLeft w:val="640"/>
                  <w:marRight w:val="0"/>
                  <w:marTop w:val="0"/>
                  <w:marBottom w:val="0"/>
                  <w:divBdr>
                    <w:top w:val="none" w:sz="0" w:space="0" w:color="auto"/>
                    <w:left w:val="none" w:sz="0" w:space="0" w:color="auto"/>
                    <w:bottom w:val="none" w:sz="0" w:space="0" w:color="auto"/>
                    <w:right w:val="none" w:sz="0" w:space="0" w:color="auto"/>
                  </w:divBdr>
                </w:div>
                <w:div w:id="61493653">
                  <w:marLeft w:val="640"/>
                  <w:marRight w:val="0"/>
                  <w:marTop w:val="0"/>
                  <w:marBottom w:val="0"/>
                  <w:divBdr>
                    <w:top w:val="none" w:sz="0" w:space="0" w:color="auto"/>
                    <w:left w:val="none" w:sz="0" w:space="0" w:color="auto"/>
                    <w:bottom w:val="none" w:sz="0" w:space="0" w:color="auto"/>
                    <w:right w:val="none" w:sz="0" w:space="0" w:color="auto"/>
                  </w:divBdr>
                </w:div>
                <w:div w:id="1728138758">
                  <w:marLeft w:val="640"/>
                  <w:marRight w:val="0"/>
                  <w:marTop w:val="0"/>
                  <w:marBottom w:val="0"/>
                  <w:divBdr>
                    <w:top w:val="none" w:sz="0" w:space="0" w:color="auto"/>
                    <w:left w:val="none" w:sz="0" w:space="0" w:color="auto"/>
                    <w:bottom w:val="none" w:sz="0" w:space="0" w:color="auto"/>
                    <w:right w:val="none" w:sz="0" w:space="0" w:color="auto"/>
                  </w:divBdr>
                </w:div>
                <w:div w:id="1217468406">
                  <w:marLeft w:val="640"/>
                  <w:marRight w:val="0"/>
                  <w:marTop w:val="0"/>
                  <w:marBottom w:val="0"/>
                  <w:divBdr>
                    <w:top w:val="none" w:sz="0" w:space="0" w:color="auto"/>
                    <w:left w:val="none" w:sz="0" w:space="0" w:color="auto"/>
                    <w:bottom w:val="none" w:sz="0" w:space="0" w:color="auto"/>
                    <w:right w:val="none" w:sz="0" w:space="0" w:color="auto"/>
                  </w:divBdr>
                </w:div>
                <w:div w:id="1283028577">
                  <w:marLeft w:val="640"/>
                  <w:marRight w:val="0"/>
                  <w:marTop w:val="0"/>
                  <w:marBottom w:val="0"/>
                  <w:divBdr>
                    <w:top w:val="none" w:sz="0" w:space="0" w:color="auto"/>
                    <w:left w:val="none" w:sz="0" w:space="0" w:color="auto"/>
                    <w:bottom w:val="none" w:sz="0" w:space="0" w:color="auto"/>
                    <w:right w:val="none" w:sz="0" w:space="0" w:color="auto"/>
                  </w:divBdr>
                </w:div>
                <w:div w:id="592515580">
                  <w:marLeft w:val="640"/>
                  <w:marRight w:val="0"/>
                  <w:marTop w:val="0"/>
                  <w:marBottom w:val="0"/>
                  <w:divBdr>
                    <w:top w:val="none" w:sz="0" w:space="0" w:color="auto"/>
                    <w:left w:val="none" w:sz="0" w:space="0" w:color="auto"/>
                    <w:bottom w:val="none" w:sz="0" w:space="0" w:color="auto"/>
                    <w:right w:val="none" w:sz="0" w:space="0" w:color="auto"/>
                  </w:divBdr>
                </w:div>
                <w:div w:id="2046128376">
                  <w:marLeft w:val="640"/>
                  <w:marRight w:val="0"/>
                  <w:marTop w:val="0"/>
                  <w:marBottom w:val="0"/>
                  <w:divBdr>
                    <w:top w:val="none" w:sz="0" w:space="0" w:color="auto"/>
                    <w:left w:val="none" w:sz="0" w:space="0" w:color="auto"/>
                    <w:bottom w:val="none" w:sz="0" w:space="0" w:color="auto"/>
                    <w:right w:val="none" w:sz="0" w:space="0" w:color="auto"/>
                  </w:divBdr>
                </w:div>
                <w:div w:id="1931159644">
                  <w:marLeft w:val="640"/>
                  <w:marRight w:val="0"/>
                  <w:marTop w:val="0"/>
                  <w:marBottom w:val="0"/>
                  <w:divBdr>
                    <w:top w:val="none" w:sz="0" w:space="0" w:color="auto"/>
                    <w:left w:val="none" w:sz="0" w:space="0" w:color="auto"/>
                    <w:bottom w:val="none" w:sz="0" w:space="0" w:color="auto"/>
                    <w:right w:val="none" w:sz="0" w:space="0" w:color="auto"/>
                  </w:divBdr>
                </w:div>
                <w:div w:id="1949002402">
                  <w:marLeft w:val="640"/>
                  <w:marRight w:val="0"/>
                  <w:marTop w:val="0"/>
                  <w:marBottom w:val="0"/>
                  <w:divBdr>
                    <w:top w:val="none" w:sz="0" w:space="0" w:color="auto"/>
                    <w:left w:val="none" w:sz="0" w:space="0" w:color="auto"/>
                    <w:bottom w:val="none" w:sz="0" w:space="0" w:color="auto"/>
                    <w:right w:val="none" w:sz="0" w:space="0" w:color="auto"/>
                  </w:divBdr>
                </w:div>
                <w:div w:id="1704593899">
                  <w:marLeft w:val="640"/>
                  <w:marRight w:val="0"/>
                  <w:marTop w:val="0"/>
                  <w:marBottom w:val="0"/>
                  <w:divBdr>
                    <w:top w:val="none" w:sz="0" w:space="0" w:color="auto"/>
                    <w:left w:val="none" w:sz="0" w:space="0" w:color="auto"/>
                    <w:bottom w:val="none" w:sz="0" w:space="0" w:color="auto"/>
                    <w:right w:val="none" w:sz="0" w:space="0" w:color="auto"/>
                  </w:divBdr>
                </w:div>
                <w:div w:id="340669851">
                  <w:marLeft w:val="640"/>
                  <w:marRight w:val="0"/>
                  <w:marTop w:val="0"/>
                  <w:marBottom w:val="0"/>
                  <w:divBdr>
                    <w:top w:val="none" w:sz="0" w:space="0" w:color="auto"/>
                    <w:left w:val="none" w:sz="0" w:space="0" w:color="auto"/>
                    <w:bottom w:val="none" w:sz="0" w:space="0" w:color="auto"/>
                    <w:right w:val="none" w:sz="0" w:space="0" w:color="auto"/>
                  </w:divBdr>
                </w:div>
                <w:div w:id="367147921">
                  <w:marLeft w:val="640"/>
                  <w:marRight w:val="0"/>
                  <w:marTop w:val="0"/>
                  <w:marBottom w:val="0"/>
                  <w:divBdr>
                    <w:top w:val="none" w:sz="0" w:space="0" w:color="auto"/>
                    <w:left w:val="none" w:sz="0" w:space="0" w:color="auto"/>
                    <w:bottom w:val="none" w:sz="0" w:space="0" w:color="auto"/>
                    <w:right w:val="none" w:sz="0" w:space="0" w:color="auto"/>
                  </w:divBdr>
                </w:div>
                <w:div w:id="1269433398">
                  <w:marLeft w:val="640"/>
                  <w:marRight w:val="0"/>
                  <w:marTop w:val="0"/>
                  <w:marBottom w:val="0"/>
                  <w:divBdr>
                    <w:top w:val="none" w:sz="0" w:space="0" w:color="auto"/>
                    <w:left w:val="none" w:sz="0" w:space="0" w:color="auto"/>
                    <w:bottom w:val="none" w:sz="0" w:space="0" w:color="auto"/>
                    <w:right w:val="none" w:sz="0" w:space="0" w:color="auto"/>
                  </w:divBdr>
                </w:div>
                <w:div w:id="209539933">
                  <w:marLeft w:val="640"/>
                  <w:marRight w:val="0"/>
                  <w:marTop w:val="0"/>
                  <w:marBottom w:val="0"/>
                  <w:divBdr>
                    <w:top w:val="none" w:sz="0" w:space="0" w:color="auto"/>
                    <w:left w:val="none" w:sz="0" w:space="0" w:color="auto"/>
                    <w:bottom w:val="none" w:sz="0" w:space="0" w:color="auto"/>
                    <w:right w:val="none" w:sz="0" w:space="0" w:color="auto"/>
                  </w:divBdr>
                </w:div>
                <w:div w:id="677269611">
                  <w:marLeft w:val="640"/>
                  <w:marRight w:val="0"/>
                  <w:marTop w:val="0"/>
                  <w:marBottom w:val="0"/>
                  <w:divBdr>
                    <w:top w:val="none" w:sz="0" w:space="0" w:color="auto"/>
                    <w:left w:val="none" w:sz="0" w:space="0" w:color="auto"/>
                    <w:bottom w:val="none" w:sz="0" w:space="0" w:color="auto"/>
                    <w:right w:val="none" w:sz="0" w:space="0" w:color="auto"/>
                  </w:divBdr>
                </w:div>
                <w:div w:id="955326901">
                  <w:marLeft w:val="640"/>
                  <w:marRight w:val="0"/>
                  <w:marTop w:val="0"/>
                  <w:marBottom w:val="0"/>
                  <w:divBdr>
                    <w:top w:val="none" w:sz="0" w:space="0" w:color="auto"/>
                    <w:left w:val="none" w:sz="0" w:space="0" w:color="auto"/>
                    <w:bottom w:val="none" w:sz="0" w:space="0" w:color="auto"/>
                    <w:right w:val="none" w:sz="0" w:space="0" w:color="auto"/>
                  </w:divBdr>
                </w:div>
                <w:div w:id="575434394">
                  <w:marLeft w:val="640"/>
                  <w:marRight w:val="0"/>
                  <w:marTop w:val="0"/>
                  <w:marBottom w:val="0"/>
                  <w:divBdr>
                    <w:top w:val="none" w:sz="0" w:space="0" w:color="auto"/>
                    <w:left w:val="none" w:sz="0" w:space="0" w:color="auto"/>
                    <w:bottom w:val="none" w:sz="0" w:space="0" w:color="auto"/>
                    <w:right w:val="none" w:sz="0" w:space="0" w:color="auto"/>
                  </w:divBdr>
                </w:div>
                <w:div w:id="753168527">
                  <w:marLeft w:val="640"/>
                  <w:marRight w:val="0"/>
                  <w:marTop w:val="0"/>
                  <w:marBottom w:val="0"/>
                  <w:divBdr>
                    <w:top w:val="none" w:sz="0" w:space="0" w:color="auto"/>
                    <w:left w:val="none" w:sz="0" w:space="0" w:color="auto"/>
                    <w:bottom w:val="none" w:sz="0" w:space="0" w:color="auto"/>
                    <w:right w:val="none" w:sz="0" w:space="0" w:color="auto"/>
                  </w:divBdr>
                </w:div>
                <w:div w:id="1134177291">
                  <w:marLeft w:val="640"/>
                  <w:marRight w:val="0"/>
                  <w:marTop w:val="0"/>
                  <w:marBottom w:val="0"/>
                  <w:divBdr>
                    <w:top w:val="none" w:sz="0" w:space="0" w:color="auto"/>
                    <w:left w:val="none" w:sz="0" w:space="0" w:color="auto"/>
                    <w:bottom w:val="none" w:sz="0" w:space="0" w:color="auto"/>
                    <w:right w:val="none" w:sz="0" w:space="0" w:color="auto"/>
                  </w:divBdr>
                </w:div>
                <w:div w:id="815298512">
                  <w:marLeft w:val="640"/>
                  <w:marRight w:val="0"/>
                  <w:marTop w:val="0"/>
                  <w:marBottom w:val="0"/>
                  <w:divBdr>
                    <w:top w:val="none" w:sz="0" w:space="0" w:color="auto"/>
                    <w:left w:val="none" w:sz="0" w:space="0" w:color="auto"/>
                    <w:bottom w:val="none" w:sz="0" w:space="0" w:color="auto"/>
                    <w:right w:val="none" w:sz="0" w:space="0" w:color="auto"/>
                  </w:divBdr>
                </w:div>
                <w:div w:id="41103081">
                  <w:marLeft w:val="640"/>
                  <w:marRight w:val="0"/>
                  <w:marTop w:val="0"/>
                  <w:marBottom w:val="0"/>
                  <w:divBdr>
                    <w:top w:val="none" w:sz="0" w:space="0" w:color="auto"/>
                    <w:left w:val="none" w:sz="0" w:space="0" w:color="auto"/>
                    <w:bottom w:val="none" w:sz="0" w:space="0" w:color="auto"/>
                    <w:right w:val="none" w:sz="0" w:space="0" w:color="auto"/>
                  </w:divBdr>
                </w:div>
                <w:div w:id="1176187342">
                  <w:marLeft w:val="640"/>
                  <w:marRight w:val="0"/>
                  <w:marTop w:val="0"/>
                  <w:marBottom w:val="0"/>
                  <w:divBdr>
                    <w:top w:val="none" w:sz="0" w:space="0" w:color="auto"/>
                    <w:left w:val="none" w:sz="0" w:space="0" w:color="auto"/>
                    <w:bottom w:val="none" w:sz="0" w:space="0" w:color="auto"/>
                    <w:right w:val="none" w:sz="0" w:space="0" w:color="auto"/>
                  </w:divBdr>
                </w:div>
                <w:div w:id="1027027919">
                  <w:marLeft w:val="640"/>
                  <w:marRight w:val="0"/>
                  <w:marTop w:val="0"/>
                  <w:marBottom w:val="0"/>
                  <w:divBdr>
                    <w:top w:val="none" w:sz="0" w:space="0" w:color="auto"/>
                    <w:left w:val="none" w:sz="0" w:space="0" w:color="auto"/>
                    <w:bottom w:val="none" w:sz="0" w:space="0" w:color="auto"/>
                    <w:right w:val="none" w:sz="0" w:space="0" w:color="auto"/>
                  </w:divBdr>
                </w:div>
                <w:div w:id="618417366">
                  <w:marLeft w:val="640"/>
                  <w:marRight w:val="0"/>
                  <w:marTop w:val="0"/>
                  <w:marBottom w:val="0"/>
                  <w:divBdr>
                    <w:top w:val="none" w:sz="0" w:space="0" w:color="auto"/>
                    <w:left w:val="none" w:sz="0" w:space="0" w:color="auto"/>
                    <w:bottom w:val="none" w:sz="0" w:space="0" w:color="auto"/>
                    <w:right w:val="none" w:sz="0" w:space="0" w:color="auto"/>
                  </w:divBdr>
                </w:div>
                <w:div w:id="1200971616">
                  <w:marLeft w:val="640"/>
                  <w:marRight w:val="0"/>
                  <w:marTop w:val="0"/>
                  <w:marBottom w:val="0"/>
                  <w:divBdr>
                    <w:top w:val="none" w:sz="0" w:space="0" w:color="auto"/>
                    <w:left w:val="none" w:sz="0" w:space="0" w:color="auto"/>
                    <w:bottom w:val="none" w:sz="0" w:space="0" w:color="auto"/>
                    <w:right w:val="none" w:sz="0" w:space="0" w:color="auto"/>
                  </w:divBdr>
                </w:div>
                <w:div w:id="335964600">
                  <w:marLeft w:val="640"/>
                  <w:marRight w:val="0"/>
                  <w:marTop w:val="0"/>
                  <w:marBottom w:val="0"/>
                  <w:divBdr>
                    <w:top w:val="none" w:sz="0" w:space="0" w:color="auto"/>
                    <w:left w:val="none" w:sz="0" w:space="0" w:color="auto"/>
                    <w:bottom w:val="none" w:sz="0" w:space="0" w:color="auto"/>
                    <w:right w:val="none" w:sz="0" w:space="0" w:color="auto"/>
                  </w:divBdr>
                </w:div>
                <w:div w:id="1281378871">
                  <w:marLeft w:val="640"/>
                  <w:marRight w:val="0"/>
                  <w:marTop w:val="0"/>
                  <w:marBottom w:val="0"/>
                  <w:divBdr>
                    <w:top w:val="none" w:sz="0" w:space="0" w:color="auto"/>
                    <w:left w:val="none" w:sz="0" w:space="0" w:color="auto"/>
                    <w:bottom w:val="none" w:sz="0" w:space="0" w:color="auto"/>
                    <w:right w:val="none" w:sz="0" w:space="0" w:color="auto"/>
                  </w:divBdr>
                </w:div>
                <w:div w:id="1071736406">
                  <w:marLeft w:val="640"/>
                  <w:marRight w:val="0"/>
                  <w:marTop w:val="0"/>
                  <w:marBottom w:val="0"/>
                  <w:divBdr>
                    <w:top w:val="none" w:sz="0" w:space="0" w:color="auto"/>
                    <w:left w:val="none" w:sz="0" w:space="0" w:color="auto"/>
                    <w:bottom w:val="none" w:sz="0" w:space="0" w:color="auto"/>
                    <w:right w:val="none" w:sz="0" w:space="0" w:color="auto"/>
                  </w:divBdr>
                </w:div>
                <w:div w:id="346835362">
                  <w:marLeft w:val="640"/>
                  <w:marRight w:val="0"/>
                  <w:marTop w:val="0"/>
                  <w:marBottom w:val="0"/>
                  <w:divBdr>
                    <w:top w:val="none" w:sz="0" w:space="0" w:color="auto"/>
                    <w:left w:val="none" w:sz="0" w:space="0" w:color="auto"/>
                    <w:bottom w:val="none" w:sz="0" w:space="0" w:color="auto"/>
                    <w:right w:val="none" w:sz="0" w:space="0" w:color="auto"/>
                  </w:divBdr>
                </w:div>
                <w:div w:id="1873613154">
                  <w:marLeft w:val="640"/>
                  <w:marRight w:val="0"/>
                  <w:marTop w:val="0"/>
                  <w:marBottom w:val="0"/>
                  <w:divBdr>
                    <w:top w:val="none" w:sz="0" w:space="0" w:color="auto"/>
                    <w:left w:val="none" w:sz="0" w:space="0" w:color="auto"/>
                    <w:bottom w:val="none" w:sz="0" w:space="0" w:color="auto"/>
                    <w:right w:val="none" w:sz="0" w:space="0" w:color="auto"/>
                  </w:divBdr>
                </w:div>
              </w:divsChild>
            </w:div>
            <w:div w:id="452293245">
              <w:marLeft w:val="0"/>
              <w:marRight w:val="0"/>
              <w:marTop w:val="0"/>
              <w:marBottom w:val="0"/>
              <w:divBdr>
                <w:top w:val="none" w:sz="0" w:space="0" w:color="auto"/>
                <w:left w:val="none" w:sz="0" w:space="0" w:color="auto"/>
                <w:bottom w:val="none" w:sz="0" w:space="0" w:color="auto"/>
                <w:right w:val="none" w:sz="0" w:space="0" w:color="auto"/>
              </w:divBdr>
              <w:divsChild>
                <w:div w:id="716395857">
                  <w:marLeft w:val="640"/>
                  <w:marRight w:val="0"/>
                  <w:marTop w:val="0"/>
                  <w:marBottom w:val="0"/>
                  <w:divBdr>
                    <w:top w:val="none" w:sz="0" w:space="0" w:color="auto"/>
                    <w:left w:val="none" w:sz="0" w:space="0" w:color="auto"/>
                    <w:bottom w:val="none" w:sz="0" w:space="0" w:color="auto"/>
                    <w:right w:val="none" w:sz="0" w:space="0" w:color="auto"/>
                  </w:divBdr>
                </w:div>
                <w:div w:id="333412956">
                  <w:marLeft w:val="640"/>
                  <w:marRight w:val="0"/>
                  <w:marTop w:val="0"/>
                  <w:marBottom w:val="0"/>
                  <w:divBdr>
                    <w:top w:val="none" w:sz="0" w:space="0" w:color="auto"/>
                    <w:left w:val="none" w:sz="0" w:space="0" w:color="auto"/>
                    <w:bottom w:val="none" w:sz="0" w:space="0" w:color="auto"/>
                    <w:right w:val="none" w:sz="0" w:space="0" w:color="auto"/>
                  </w:divBdr>
                </w:div>
                <w:div w:id="1040472962">
                  <w:marLeft w:val="640"/>
                  <w:marRight w:val="0"/>
                  <w:marTop w:val="0"/>
                  <w:marBottom w:val="0"/>
                  <w:divBdr>
                    <w:top w:val="none" w:sz="0" w:space="0" w:color="auto"/>
                    <w:left w:val="none" w:sz="0" w:space="0" w:color="auto"/>
                    <w:bottom w:val="none" w:sz="0" w:space="0" w:color="auto"/>
                    <w:right w:val="none" w:sz="0" w:space="0" w:color="auto"/>
                  </w:divBdr>
                </w:div>
                <w:div w:id="774250688">
                  <w:marLeft w:val="640"/>
                  <w:marRight w:val="0"/>
                  <w:marTop w:val="0"/>
                  <w:marBottom w:val="0"/>
                  <w:divBdr>
                    <w:top w:val="none" w:sz="0" w:space="0" w:color="auto"/>
                    <w:left w:val="none" w:sz="0" w:space="0" w:color="auto"/>
                    <w:bottom w:val="none" w:sz="0" w:space="0" w:color="auto"/>
                    <w:right w:val="none" w:sz="0" w:space="0" w:color="auto"/>
                  </w:divBdr>
                </w:div>
                <w:div w:id="1940482970">
                  <w:marLeft w:val="640"/>
                  <w:marRight w:val="0"/>
                  <w:marTop w:val="0"/>
                  <w:marBottom w:val="0"/>
                  <w:divBdr>
                    <w:top w:val="none" w:sz="0" w:space="0" w:color="auto"/>
                    <w:left w:val="none" w:sz="0" w:space="0" w:color="auto"/>
                    <w:bottom w:val="none" w:sz="0" w:space="0" w:color="auto"/>
                    <w:right w:val="none" w:sz="0" w:space="0" w:color="auto"/>
                  </w:divBdr>
                </w:div>
                <w:div w:id="427583363">
                  <w:marLeft w:val="640"/>
                  <w:marRight w:val="0"/>
                  <w:marTop w:val="0"/>
                  <w:marBottom w:val="0"/>
                  <w:divBdr>
                    <w:top w:val="none" w:sz="0" w:space="0" w:color="auto"/>
                    <w:left w:val="none" w:sz="0" w:space="0" w:color="auto"/>
                    <w:bottom w:val="none" w:sz="0" w:space="0" w:color="auto"/>
                    <w:right w:val="none" w:sz="0" w:space="0" w:color="auto"/>
                  </w:divBdr>
                </w:div>
                <w:div w:id="930549023">
                  <w:marLeft w:val="640"/>
                  <w:marRight w:val="0"/>
                  <w:marTop w:val="0"/>
                  <w:marBottom w:val="0"/>
                  <w:divBdr>
                    <w:top w:val="none" w:sz="0" w:space="0" w:color="auto"/>
                    <w:left w:val="none" w:sz="0" w:space="0" w:color="auto"/>
                    <w:bottom w:val="none" w:sz="0" w:space="0" w:color="auto"/>
                    <w:right w:val="none" w:sz="0" w:space="0" w:color="auto"/>
                  </w:divBdr>
                </w:div>
                <w:div w:id="1847554686">
                  <w:marLeft w:val="640"/>
                  <w:marRight w:val="0"/>
                  <w:marTop w:val="0"/>
                  <w:marBottom w:val="0"/>
                  <w:divBdr>
                    <w:top w:val="none" w:sz="0" w:space="0" w:color="auto"/>
                    <w:left w:val="none" w:sz="0" w:space="0" w:color="auto"/>
                    <w:bottom w:val="none" w:sz="0" w:space="0" w:color="auto"/>
                    <w:right w:val="none" w:sz="0" w:space="0" w:color="auto"/>
                  </w:divBdr>
                </w:div>
                <w:div w:id="1890409913">
                  <w:marLeft w:val="640"/>
                  <w:marRight w:val="0"/>
                  <w:marTop w:val="0"/>
                  <w:marBottom w:val="0"/>
                  <w:divBdr>
                    <w:top w:val="none" w:sz="0" w:space="0" w:color="auto"/>
                    <w:left w:val="none" w:sz="0" w:space="0" w:color="auto"/>
                    <w:bottom w:val="none" w:sz="0" w:space="0" w:color="auto"/>
                    <w:right w:val="none" w:sz="0" w:space="0" w:color="auto"/>
                  </w:divBdr>
                </w:div>
                <w:div w:id="459493062">
                  <w:marLeft w:val="640"/>
                  <w:marRight w:val="0"/>
                  <w:marTop w:val="0"/>
                  <w:marBottom w:val="0"/>
                  <w:divBdr>
                    <w:top w:val="none" w:sz="0" w:space="0" w:color="auto"/>
                    <w:left w:val="none" w:sz="0" w:space="0" w:color="auto"/>
                    <w:bottom w:val="none" w:sz="0" w:space="0" w:color="auto"/>
                    <w:right w:val="none" w:sz="0" w:space="0" w:color="auto"/>
                  </w:divBdr>
                </w:div>
                <w:div w:id="293565544">
                  <w:marLeft w:val="640"/>
                  <w:marRight w:val="0"/>
                  <w:marTop w:val="0"/>
                  <w:marBottom w:val="0"/>
                  <w:divBdr>
                    <w:top w:val="none" w:sz="0" w:space="0" w:color="auto"/>
                    <w:left w:val="none" w:sz="0" w:space="0" w:color="auto"/>
                    <w:bottom w:val="none" w:sz="0" w:space="0" w:color="auto"/>
                    <w:right w:val="none" w:sz="0" w:space="0" w:color="auto"/>
                  </w:divBdr>
                </w:div>
                <w:div w:id="1525901461">
                  <w:marLeft w:val="640"/>
                  <w:marRight w:val="0"/>
                  <w:marTop w:val="0"/>
                  <w:marBottom w:val="0"/>
                  <w:divBdr>
                    <w:top w:val="none" w:sz="0" w:space="0" w:color="auto"/>
                    <w:left w:val="none" w:sz="0" w:space="0" w:color="auto"/>
                    <w:bottom w:val="none" w:sz="0" w:space="0" w:color="auto"/>
                    <w:right w:val="none" w:sz="0" w:space="0" w:color="auto"/>
                  </w:divBdr>
                </w:div>
                <w:div w:id="918364444">
                  <w:marLeft w:val="640"/>
                  <w:marRight w:val="0"/>
                  <w:marTop w:val="0"/>
                  <w:marBottom w:val="0"/>
                  <w:divBdr>
                    <w:top w:val="none" w:sz="0" w:space="0" w:color="auto"/>
                    <w:left w:val="none" w:sz="0" w:space="0" w:color="auto"/>
                    <w:bottom w:val="none" w:sz="0" w:space="0" w:color="auto"/>
                    <w:right w:val="none" w:sz="0" w:space="0" w:color="auto"/>
                  </w:divBdr>
                </w:div>
                <w:div w:id="802886806">
                  <w:marLeft w:val="640"/>
                  <w:marRight w:val="0"/>
                  <w:marTop w:val="0"/>
                  <w:marBottom w:val="0"/>
                  <w:divBdr>
                    <w:top w:val="none" w:sz="0" w:space="0" w:color="auto"/>
                    <w:left w:val="none" w:sz="0" w:space="0" w:color="auto"/>
                    <w:bottom w:val="none" w:sz="0" w:space="0" w:color="auto"/>
                    <w:right w:val="none" w:sz="0" w:space="0" w:color="auto"/>
                  </w:divBdr>
                </w:div>
                <w:div w:id="1188525389">
                  <w:marLeft w:val="640"/>
                  <w:marRight w:val="0"/>
                  <w:marTop w:val="0"/>
                  <w:marBottom w:val="0"/>
                  <w:divBdr>
                    <w:top w:val="none" w:sz="0" w:space="0" w:color="auto"/>
                    <w:left w:val="none" w:sz="0" w:space="0" w:color="auto"/>
                    <w:bottom w:val="none" w:sz="0" w:space="0" w:color="auto"/>
                    <w:right w:val="none" w:sz="0" w:space="0" w:color="auto"/>
                  </w:divBdr>
                </w:div>
                <w:div w:id="932277749">
                  <w:marLeft w:val="640"/>
                  <w:marRight w:val="0"/>
                  <w:marTop w:val="0"/>
                  <w:marBottom w:val="0"/>
                  <w:divBdr>
                    <w:top w:val="none" w:sz="0" w:space="0" w:color="auto"/>
                    <w:left w:val="none" w:sz="0" w:space="0" w:color="auto"/>
                    <w:bottom w:val="none" w:sz="0" w:space="0" w:color="auto"/>
                    <w:right w:val="none" w:sz="0" w:space="0" w:color="auto"/>
                  </w:divBdr>
                </w:div>
                <w:div w:id="116920141">
                  <w:marLeft w:val="640"/>
                  <w:marRight w:val="0"/>
                  <w:marTop w:val="0"/>
                  <w:marBottom w:val="0"/>
                  <w:divBdr>
                    <w:top w:val="none" w:sz="0" w:space="0" w:color="auto"/>
                    <w:left w:val="none" w:sz="0" w:space="0" w:color="auto"/>
                    <w:bottom w:val="none" w:sz="0" w:space="0" w:color="auto"/>
                    <w:right w:val="none" w:sz="0" w:space="0" w:color="auto"/>
                  </w:divBdr>
                </w:div>
                <w:div w:id="408894115">
                  <w:marLeft w:val="640"/>
                  <w:marRight w:val="0"/>
                  <w:marTop w:val="0"/>
                  <w:marBottom w:val="0"/>
                  <w:divBdr>
                    <w:top w:val="none" w:sz="0" w:space="0" w:color="auto"/>
                    <w:left w:val="none" w:sz="0" w:space="0" w:color="auto"/>
                    <w:bottom w:val="none" w:sz="0" w:space="0" w:color="auto"/>
                    <w:right w:val="none" w:sz="0" w:space="0" w:color="auto"/>
                  </w:divBdr>
                </w:div>
                <w:div w:id="560560693">
                  <w:marLeft w:val="640"/>
                  <w:marRight w:val="0"/>
                  <w:marTop w:val="0"/>
                  <w:marBottom w:val="0"/>
                  <w:divBdr>
                    <w:top w:val="none" w:sz="0" w:space="0" w:color="auto"/>
                    <w:left w:val="none" w:sz="0" w:space="0" w:color="auto"/>
                    <w:bottom w:val="none" w:sz="0" w:space="0" w:color="auto"/>
                    <w:right w:val="none" w:sz="0" w:space="0" w:color="auto"/>
                  </w:divBdr>
                </w:div>
                <w:div w:id="34621452">
                  <w:marLeft w:val="640"/>
                  <w:marRight w:val="0"/>
                  <w:marTop w:val="0"/>
                  <w:marBottom w:val="0"/>
                  <w:divBdr>
                    <w:top w:val="none" w:sz="0" w:space="0" w:color="auto"/>
                    <w:left w:val="none" w:sz="0" w:space="0" w:color="auto"/>
                    <w:bottom w:val="none" w:sz="0" w:space="0" w:color="auto"/>
                    <w:right w:val="none" w:sz="0" w:space="0" w:color="auto"/>
                  </w:divBdr>
                </w:div>
                <w:div w:id="183986728">
                  <w:marLeft w:val="640"/>
                  <w:marRight w:val="0"/>
                  <w:marTop w:val="0"/>
                  <w:marBottom w:val="0"/>
                  <w:divBdr>
                    <w:top w:val="none" w:sz="0" w:space="0" w:color="auto"/>
                    <w:left w:val="none" w:sz="0" w:space="0" w:color="auto"/>
                    <w:bottom w:val="none" w:sz="0" w:space="0" w:color="auto"/>
                    <w:right w:val="none" w:sz="0" w:space="0" w:color="auto"/>
                  </w:divBdr>
                </w:div>
                <w:div w:id="558589961">
                  <w:marLeft w:val="640"/>
                  <w:marRight w:val="0"/>
                  <w:marTop w:val="0"/>
                  <w:marBottom w:val="0"/>
                  <w:divBdr>
                    <w:top w:val="none" w:sz="0" w:space="0" w:color="auto"/>
                    <w:left w:val="none" w:sz="0" w:space="0" w:color="auto"/>
                    <w:bottom w:val="none" w:sz="0" w:space="0" w:color="auto"/>
                    <w:right w:val="none" w:sz="0" w:space="0" w:color="auto"/>
                  </w:divBdr>
                </w:div>
                <w:div w:id="1246647320">
                  <w:marLeft w:val="640"/>
                  <w:marRight w:val="0"/>
                  <w:marTop w:val="0"/>
                  <w:marBottom w:val="0"/>
                  <w:divBdr>
                    <w:top w:val="none" w:sz="0" w:space="0" w:color="auto"/>
                    <w:left w:val="none" w:sz="0" w:space="0" w:color="auto"/>
                    <w:bottom w:val="none" w:sz="0" w:space="0" w:color="auto"/>
                    <w:right w:val="none" w:sz="0" w:space="0" w:color="auto"/>
                  </w:divBdr>
                </w:div>
                <w:div w:id="1294827012">
                  <w:marLeft w:val="640"/>
                  <w:marRight w:val="0"/>
                  <w:marTop w:val="0"/>
                  <w:marBottom w:val="0"/>
                  <w:divBdr>
                    <w:top w:val="none" w:sz="0" w:space="0" w:color="auto"/>
                    <w:left w:val="none" w:sz="0" w:space="0" w:color="auto"/>
                    <w:bottom w:val="none" w:sz="0" w:space="0" w:color="auto"/>
                    <w:right w:val="none" w:sz="0" w:space="0" w:color="auto"/>
                  </w:divBdr>
                </w:div>
                <w:div w:id="355741721">
                  <w:marLeft w:val="640"/>
                  <w:marRight w:val="0"/>
                  <w:marTop w:val="0"/>
                  <w:marBottom w:val="0"/>
                  <w:divBdr>
                    <w:top w:val="none" w:sz="0" w:space="0" w:color="auto"/>
                    <w:left w:val="none" w:sz="0" w:space="0" w:color="auto"/>
                    <w:bottom w:val="none" w:sz="0" w:space="0" w:color="auto"/>
                    <w:right w:val="none" w:sz="0" w:space="0" w:color="auto"/>
                  </w:divBdr>
                </w:div>
                <w:div w:id="1136600846">
                  <w:marLeft w:val="640"/>
                  <w:marRight w:val="0"/>
                  <w:marTop w:val="0"/>
                  <w:marBottom w:val="0"/>
                  <w:divBdr>
                    <w:top w:val="none" w:sz="0" w:space="0" w:color="auto"/>
                    <w:left w:val="none" w:sz="0" w:space="0" w:color="auto"/>
                    <w:bottom w:val="none" w:sz="0" w:space="0" w:color="auto"/>
                    <w:right w:val="none" w:sz="0" w:space="0" w:color="auto"/>
                  </w:divBdr>
                </w:div>
                <w:div w:id="1607424484">
                  <w:marLeft w:val="640"/>
                  <w:marRight w:val="0"/>
                  <w:marTop w:val="0"/>
                  <w:marBottom w:val="0"/>
                  <w:divBdr>
                    <w:top w:val="none" w:sz="0" w:space="0" w:color="auto"/>
                    <w:left w:val="none" w:sz="0" w:space="0" w:color="auto"/>
                    <w:bottom w:val="none" w:sz="0" w:space="0" w:color="auto"/>
                    <w:right w:val="none" w:sz="0" w:space="0" w:color="auto"/>
                  </w:divBdr>
                </w:div>
                <w:div w:id="713699092">
                  <w:marLeft w:val="640"/>
                  <w:marRight w:val="0"/>
                  <w:marTop w:val="0"/>
                  <w:marBottom w:val="0"/>
                  <w:divBdr>
                    <w:top w:val="none" w:sz="0" w:space="0" w:color="auto"/>
                    <w:left w:val="none" w:sz="0" w:space="0" w:color="auto"/>
                    <w:bottom w:val="none" w:sz="0" w:space="0" w:color="auto"/>
                    <w:right w:val="none" w:sz="0" w:space="0" w:color="auto"/>
                  </w:divBdr>
                </w:div>
                <w:div w:id="990446325">
                  <w:marLeft w:val="640"/>
                  <w:marRight w:val="0"/>
                  <w:marTop w:val="0"/>
                  <w:marBottom w:val="0"/>
                  <w:divBdr>
                    <w:top w:val="none" w:sz="0" w:space="0" w:color="auto"/>
                    <w:left w:val="none" w:sz="0" w:space="0" w:color="auto"/>
                    <w:bottom w:val="none" w:sz="0" w:space="0" w:color="auto"/>
                    <w:right w:val="none" w:sz="0" w:space="0" w:color="auto"/>
                  </w:divBdr>
                </w:div>
                <w:div w:id="1782720820">
                  <w:marLeft w:val="640"/>
                  <w:marRight w:val="0"/>
                  <w:marTop w:val="0"/>
                  <w:marBottom w:val="0"/>
                  <w:divBdr>
                    <w:top w:val="none" w:sz="0" w:space="0" w:color="auto"/>
                    <w:left w:val="none" w:sz="0" w:space="0" w:color="auto"/>
                    <w:bottom w:val="none" w:sz="0" w:space="0" w:color="auto"/>
                    <w:right w:val="none" w:sz="0" w:space="0" w:color="auto"/>
                  </w:divBdr>
                </w:div>
                <w:div w:id="930241071">
                  <w:marLeft w:val="640"/>
                  <w:marRight w:val="0"/>
                  <w:marTop w:val="0"/>
                  <w:marBottom w:val="0"/>
                  <w:divBdr>
                    <w:top w:val="none" w:sz="0" w:space="0" w:color="auto"/>
                    <w:left w:val="none" w:sz="0" w:space="0" w:color="auto"/>
                    <w:bottom w:val="none" w:sz="0" w:space="0" w:color="auto"/>
                    <w:right w:val="none" w:sz="0" w:space="0" w:color="auto"/>
                  </w:divBdr>
                </w:div>
                <w:div w:id="1931163031">
                  <w:marLeft w:val="640"/>
                  <w:marRight w:val="0"/>
                  <w:marTop w:val="0"/>
                  <w:marBottom w:val="0"/>
                  <w:divBdr>
                    <w:top w:val="none" w:sz="0" w:space="0" w:color="auto"/>
                    <w:left w:val="none" w:sz="0" w:space="0" w:color="auto"/>
                    <w:bottom w:val="none" w:sz="0" w:space="0" w:color="auto"/>
                    <w:right w:val="none" w:sz="0" w:space="0" w:color="auto"/>
                  </w:divBdr>
                </w:div>
                <w:div w:id="1732578674">
                  <w:marLeft w:val="640"/>
                  <w:marRight w:val="0"/>
                  <w:marTop w:val="0"/>
                  <w:marBottom w:val="0"/>
                  <w:divBdr>
                    <w:top w:val="none" w:sz="0" w:space="0" w:color="auto"/>
                    <w:left w:val="none" w:sz="0" w:space="0" w:color="auto"/>
                    <w:bottom w:val="none" w:sz="0" w:space="0" w:color="auto"/>
                    <w:right w:val="none" w:sz="0" w:space="0" w:color="auto"/>
                  </w:divBdr>
                </w:div>
                <w:div w:id="1593397902">
                  <w:marLeft w:val="640"/>
                  <w:marRight w:val="0"/>
                  <w:marTop w:val="0"/>
                  <w:marBottom w:val="0"/>
                  <w:divBdr>
                    <w:top w:val="none" w:sz="0" w:space="0" w:color="auto"/>
                    <w:left w:val="none" w:sz="0" w:space="0" w:color="auto"/>
                    <w:bottom w:val="none" w:sz="0" w:space="0" w:color="auto"/>
                    <w:right w:val="none" w:sz="0" w:space="0" w:color="auto"/>
                  </w:divBdr>
                </w:div>
                <w:div w:id="1044716398">
                  <w:marLeft w:val="640"/>
                  <w:marRight w:val="0"/>
                  <w:marTop w:val="0"/>
                  <w:marBottom w:val="0"/>
                  <w:divBdr>
                    <w:top w:val="none" w:sz="0" w:space="0" w:color="auto"/>
                    <w:left w:val="none" w:sz="0" w:space="0" w:color="auto"/>
                    <w:bottom w:val="none" w:sz="0" w:space="0" w:color="auto"/>
                    <w:right w:val="none" w:sz="0" w:space="0" w:color="auto"/>
                  </w:divBdr>
                </w:div>
                <w:div w:id="1313289175">
                  <w:marLeft w:val="640"/>
                  <w:marRight w:val="0"/>
                  <w:marTop w:val="0"/>
                  <w:marBottom w:val="0"/>
                  <w:divBdr>
                    <w:top w:val="none" w:sz="0" w:space="0" w:color="auto"/>
                    <w:left w:val="none" w:sz="0" w:space="0" w:color="auto"/>
                    <w:bottom w:val="none" w:sz="0" w:space="0" w:color="auto"/>
                    <w:right w:val="none" w:sz="0" w:space="0" w:color="auto"/>
                  </w:divBdr>
                </w:div>
                <w:div w:id="1265309641">
                  <w:marLeft w:val="640"/>
                  <w:marRight w:val="0"/>
                  <w:marTop w:val="0"/>
                  <w:marBottom w:val="0"/>
                  <w:divBdr>
                    <w:top w:val="none" w:sz="0" w:space="0" w:color="auto"/>
                    <w:left w:val="none" w:sz="0" w:space="0" w:color="auto"/>
                    <w:bottom w:val="none" w:sz="0" w:space="0" w:color="auto"/>
                    <w:right w:val="none" w:sz="0" w:space="0" w:color="auto"/>
                  </w:divBdr>
                </w:div>
                <w:div w:id="2124376248">
                  <w:marLeft w:val="640"/>
                  <w:marRight w:val="0"/>
                  <w:marTop w:val="0"/>
                  <w:marBottom w:val="0"/>
                  <w:divBdr>
                    <w:top w:val="none" w:sz="0" w:space="0" w:color="auto"/>
                    <w:left w:val="none" w:sz="0" w:space="0" w:color="auto"/>
                    <w:bottom w:val="none" w:sz="0" w:space="0" w:color="auto"/>
                    <w:right w:val="none" w:sz="0" w:space="0" w:color="auto"/>
                  </w:divBdr>
                </w:div>
                <w:div w:id="38091690">
                  <w:marLeft w:val="640"/>
                  <w:marRight w:val="0"/>
                  <w:marTop w:val="0"/>
                  <w:marBottom w:val="0"/>
                  <w:divBdr>
                    <w:top w:val="none" w:sz="0" w:space="0" w:color="auto"/>
                    <w:left w:val="none" w:sz="0" w:space="0" w:color="auto"/>
                    <w:bottom w:val="none" w:sz="0" w:space="0" w:color="auto"/>
                    <w:right w:val="none" w:sz="0" w:space="0" w:color="auto"/>
                  </w:divBdr>
                </w:div>
                <w:div w:id="360086891">
                  <w:marLeft w:val="640"/>
                  <w:marRight w:val="0"/>
                  <w:marTop w:val="0"/>
                  <w:marBottom w:val="0"/>
                  <w:divBdr>
                    <w:top w:val="none" w:sz="0" w:space="0" w:color="auto"/>
                    <w:left w:val="none" w:sz="0" w:space="0" w:color="auto"/>
                    <w:bottom w:val="none" w:sz="0" w:space="0" w:color="auto"/>
                    <w:right w:val="none" w:sz="0" w:space="0" w:color="auto"/>
                  </w:divBdr>
                </w:div>
                <w:div w:id="440422990">
                  <w:marLeft w:val="640"/>
                  <w:marRight w:val="0"/>
                  <w:marTop w:val="0"/>
                  <w:marBottom w:val="0"/>
                  <w:divBdr>
                    <w:top w:val="none" w:sz="0" w:space="0" w:color="auto"/>
                    <w:left w:val="none" w:sz="0" w:space="0" w:color="auto"/>
                    <w:bottom w:val="none" w:sz="0" w:space="0" w:color="auto"/>
                    <w:right w:val="none" w:sz="0" w:space="0" w:color="auto"/>
                  </w:divBdr>
                </w:div>
                <w:div w:id="727338217">
                  <w:marLeft w:val="640"/>
                  <w:marRight w:val="0"/>
                  <w:marTop w:val="0"/>
                  <w:marBottom w:val="0"/>
                  <w:divBdr>
                    <w:top w:val="none" w:sz="0" w:space="0" w:color="auto"/>
                    <w:left w:val="none" w:sz="0" w:space="0" w:color="auto"/>
                    <w:bottom w:val="none" w:sz="0" w:space="0" w:color="auto"/>
                    <w:right w:val="none" w:sz="0" w:space="0" w:color="auto"/>
                  </w:divBdr>
                </w:div>
                <w:div w:id="545340119">
                  <w:marLeft w:val="640"/>
                  <w:marRight w:val="0"/>
                  <w:marTop w:val="0"/>
                  <w:marBottom w:val="0"/>
                  <w:divBdr>
                    <w:top w:val="none" w:sz="0" w:space="0" w:color="auto"/>
                    <w:left w:val="none" w:sz="0" w:space="0" w:color="auto"/>
                    <w:bottom w:val="none" w:sz="0" w:space="0" w:color="auto"/>
                    <w:right w:val="none" w:sz="0" w:space="0" w:color="auto"/>
                  </w:divBdr>
                </w:div>
                <w:div w:id="1365788079">
                  <w:marLeft w:val="640"/>
                  <w:marRight w:val="0"/>
                  <w:marTop w:val="0"/>
                  <w:marBottom w:val="0"/>
                  <w:divBdr>
                    <w:top w:val="none" w:sz="0" w:space="0" w:color="auto"/>
                    <w:left w:val="none" w:sz="0" w:space="0" w:color="auto"/>
                    <w:bottom w:val="none" w:sz="0" w:space="0" w:color="auto"/>
                    <w:right w:val="none" w:sz="0" w:space="0" w:color="auto"/>
                  </w:divBdr>
                </w:div>
                <w:div w:id="1432893374">
                  <w:marLeft w:val="640"/>
                  <w:marRight w:val="0"/>
                  <w:marTop w:val="0"/>
                  <w:marBottom w:val="0"/>
                  <w:divBdr>
                    <w:top w:val="none" w:sz="0" w:space="0" w:color="auto"/>
                    <w:left w:val="none" w:sz="0" w:space="0" w:color="auto"/>
                    <w:bottom w:val="none" w:sz="0" w:space="0" w:color="auto"/>
                    <w:right w:val="none" w:sz="0" w:space="0" w:color="auto"/>
                  </w:divBdr>
                </w:div>
                <w:div w:id="326787724">
                  <w:marLeft w:val="640"/>
                  <w:marRight w:val="0"/>
                  <w:marTop w:val="0"/>
                  <w:marBottom w:val="0"/>
                  <w:divBdr>
                    <w:top w:val="none" w:sz="0" w:space="0" w:color="auto"/>
                    <w:left w:val="none" w:sz="0" w:space="0" w:color="auto"/>
                    <w:bottom w:val="none" w:sz="0" w:space="0" w:color="auto"/>
                    <w:right w:val="none" w:sz="0" w:space="0" w:color="auto"/>
                  </w:divBdr>
                </w:div>
                <w:div w:id="773793429">
                  <w:marLeft w:val="640"/>
                  <w:marRight w:val="0"/>
                  <w:marTop w:val="0"/>
                  <w:marBottom w:val="0"/>
                  <w:divBdr>
                    <w:top w:val="none" w:sz="0" w:space="0" w:color="auto"/>
                    <w:left w:val="none" w:sz="0" w:space="0" w:color="auto"/>
                    <w:bottom w:val="none" w:sz="0" w:space="0" w:color="auto"/>
                    <w:right w:val="none" w:sz="0" w:space="0" w:color="auto"/>
                  </w:divBdr>
                </w:div>
                <w:div w:id="590091901">
                  <w:marLeft w:val="640"/>
                  <w:marRight w:val="0"/>
                  <w:marTop w:val="0"/>
                  <w:marBottom w:val="0"/>
                  <w:divBdr>
                    <w:top w:val="none" w:sz="0" w:space="0" w:color="auto"/>
                    <w:left w:val="none" w:sz="0" w:space="0" w:color="auto"/>
                    <w:bottom w:val="none" w:sz="0" w:space="0" w:color="auto"/>
                    <w:right w:val="none" w:sz="0" w:space="0" w:color="auto"/>
                  </w:divBdr>
                </w:div>
                <w:div w:id="1040324074">
                  <w:marLeft w:val="640"/>
                  <w:marRight w:val="0"/>
                  <w:marTop w:val="0"/>
                  <w:marBottom w:val="0"/>
                  <w:divBdr>
                    <w:top w:val="none" w:sz="0" w:space="0" w:color="auto"/>
                    <w:left w:val="none" w:sz="0" w:space="0" w:color="auto"/>
                    <w:bottom w:val="none" w:sz="0" w:space="0" w:color="auto"/>
                    <w:right w:val="none" w:sz="0" w:space="0" w:color="auto"/>
                  </w:divBdr>
                </w:div>
                <w:div w:id="1101795996">
                  <w:marLeft w:val="640"/>
                  <w:marRight w:val="0"/>
                  <w:marTop w:val="0"/>
                  <w:marBottom w:val="0"/>
                  <w:divBdr>
                    <w:top w:val="none" w:sz="0" w:space="0" w:color="auto"/>
                    <w:left w:val="none" w:sz="0" w:space="0" w:color="auto"/>
                    <w:bottom w:val="none" w:sz="0" w:space="0" w:color="auto"/>
                    <w:right w:val="none" w:sz="0" w:space="0" w:color="auto"/>
                  </w:divBdr>
                </w:div>
                <w:div w:id="1993170282">
                  <w:marLeft w:val="640"/>
                  <w:marRight w:val="0"/>
                  <w:marTop w:val="0"/>
                  <w:marBottom w:val="0"/>
                  <w:divBdr>
                    <w:top w:val="none" w:sz="0" w:space="0" w:color="auto"/>
                    <w:left w:val="none" w:sz="0" w:space="0" w:color="auto"/>
                    <w:bottom w:val="none" w:sz="0" w:space="0" w:color="auto"/>
                    <w:right w:val="none" w:sz="0" w:space="0" w:color="auto"/>
                  </w:divBdr>
                </w:div>
                <w:div w:id="1386641069">
                  <w:marLeft w:val="640"/>
                  <w:marRight w:val="0"/>
                  <w:marTop w:val="0"/>
                  <w:marBottom w:val="0"/>
                  <w:divBdr>
                    <w:top w:val="none" w:sz="0" w:space="0" w:color="auto"/>
                    <w:left w:val="none" w:sz="0" w:space="0" w:color="auto"/>
                    <w:bottom w:val="none" w:sz="0" w:space="0" w:color="auto"/>
                    <w:right w:val="none" w:sz="0" w:space="0" w:color="auto"/>
                  </w:divBdr>
                </w:div>
                <w:div w:id="1991665665">
                  <w:marLeft w:val="640"/>
                  <w:marRight w:val="0"/>
                  <w:marTop w:val="0"/>
                  <w:marBottom w:val="0"/>
                  <w:divBdr>
                    <w:top w:val="none" w:sz="0" w:space="0" w:color="auto"/>
                    <w:left w:val="none" w:sz="0" w:space="0" w:color="auto"/>
                    <w:bottom w:val="none" w:sz="0" w:space="0" w:color="auto"/>
                    <w:right w:val="none" w:sz="0" w:space="0" w:color="auto"/>
                  </w:divBdr>
                </w:div>
                <w:div w:id="56322914">
                  <w:marLeft w:val="640"/>
                  <w:marRight w:val="0"/>
                  <w:marTop w:val="0"/>
                  <w:marBottom w:val="0"/>
                  <w:divBdr>
                    <w:top w:val="none" w:sz="0" w:space="0" w:color="auto"/>
                    <w:left w:val="none" w:sz="0" w:space="0" w:color="auto"/>
                    <w:bottom w:val="none" w:sz="0" w:space="0" w:color="auto"/>
                    <w:right w:val="none" w:sz="0" w:space="0" w:color="auto"/>
                  </w:divBdr>
                </w:div>
                <w:div w:id="943030131">
                  <w:marLeft w:val="640"/>
                  <w:marRight w:val="0"/>
                  <w:marTop w:val="0"/>
                  <w:marBottom w:val="0"/>
                  <w:divBdr>
                    <w:top w:val="none" w:sz="0" w:space="0" w:color="auto"/>
                    <w:left w:val="none" w:sz="0" w:space="0" w:color="auto"/>
                    <w:bottom w:val="none" w:sz="0" w:space="0" w:color="auto"/>
                    <w:right w:val="none" w:sz="0" w:space="0" w:color="auto"/>
                  </w:divBdr>
                </w:div>
                <w:div w:id="432743615">
                  <w:marLeft w:val="640"/>
                  <w:marRight w:val="0"/>
                  <w:marTop w:val="0"/>
                  <w:marBottom w:val="0"/>
                  <w:divBdr>
                    <w:top w:val="none" w:sz="0" w:space="0" w:color="auto"/>
                    <w:left w:val="none" w:sz="0" w:space="0" w:color="auto"/>
                    <w:bottom w:val="none" w:sz="0" w:space="0" w:color="auto"/>
                    <w:right w:val="none" w:sz="0" w:space="0" w:color="auto"/>
                  </w:divBdr>
                </w:div>
                <w:div w:id="1326319352">
                  <w:marLeft w:val="640"/>
                  <w:marRight w:val="0"/>
                  <w:marTop w:val="0"/>
                  <w:marBottom w:val="0"/>
                  <w:divBdr>
                    <w:top w:val="none" w:sz="0" w:space="0" w:color="auto"/>
                    <w:left w:val="none" w:sz="0" w:space="0" w:color="auto"/>
                    <w:bottom w:val="none" w:sz="0" w:space="0" w:color="auto"/>
                    <w:right w:val="none" w:sz="0" w:space="0" w:color="auto"/>
                  </w:divBdr>
                </w:div>
                <w:div w:id="1673337648">
                  <w:marLeft w:val="640"/>
                  <w:marRight w:val="0"/>
                  <w:marTop w:val="0"/>
                  <w:marBottom w:val="0"/>
                  <w:divBdr>
                    <w:top w:val="none" w:sz="0" w:space="0" w:color="auto"/>
                    <w:left w:val="none" w:sz="0" w:space="0" w:color="auto"/>
                    <w:bottom w:val="none" w:sz="0" w:space="0" w:color="auto"/>
                    <w:right w:val="none" w:sz="0" w:space="0" w:color="auto"/>
                  </w:divBdr>
                </w:div>
                <w:div w:id="50858661">
                  <w:marLeft w:val="640"/>
                  <w:marRight w:val="0"/>
                  <w:marTop w:val="0"/>
                  <w:marBottom w:val="0"/>
                  <w:divBdr>
                    <w:top w:val="none" w:sz="0" w:space="0" w:color="auto"/>
                    <w:left w:val="none" w:sz="0" w:space="0" w:color="auto"/>
                    <w:bottom w:val="none" w:sz="0" w:space="0" w:color="auto"/>
                    <w:right w:val="none" w:sz="0" w:space="0" w:color="auto"/>
                  </w:divBdr>
                </w:div>
                <w:div w:id="1995638843">
                  <w:marLeft w:val="640"/>
                  <w:marRight w:val="0"/>
                  <w:marTop w:val="0"/>
                  <w:marBottom w:val="0"/>
                  <w:divBdr>
                    <w:top w:val="none" w:sz="0" w:space="0" w:color="auto"/>
                    <w:left w:val="none" w:sz="0" w:space="0" w:color="auto"/>
                    <w:bottom w:val="none" w:sz="0" w:space="0" w:color="auto"/>
                    <w:right w:val="none" w:sz="0" w:space="0" w:color="auto"/>
                  </w:divBdr>
                </w:div>
                <w:div w:id="1134101336">
                  <w:marLeft w:val="640"/>
                  <w:marRight w:val="0"/>
                  <w:marTop w:val="0"/>
                  <w:marBottom w:val="0"/>
                  <w:divBdr>
                    <w:top w:val="none" w:sz="0" w:space="0" w:color="auto"/>
                    <w:left w:val="none" w:sz="0" w:space="0" w:color="auto"/>
                    <w:bottom w:val="none" w:sz="0" w:space="0" w:color="auto"/>
                    <w:right w:val="none" w:sz="0" w:space="0" w:color="auto"/>
                  </w:divBdr>
                </w:div>
                <w:div w:id="1073508452">
                  <w:marLeft w:val="640"/>
                  <w:marRight w:val="0"/>
                  <w:marTop w:val="0"/>
                  <w:marBottom w:val="0"/>
                  <w:divBdr>
                    <w:top w:val="none" w:sz="0" w:space="0" w:color="auto"/>
                    <w:left w:val="none" w:sz="0" w:space="0" w:color="auto"/>
                    <w:bottom w:val="none" w:sz="0" w:space="0" w:color="auto"/>
                    <w:right w:val="none" w:sz="0" w:space="0" w:color="auto"/>
                  </w:divBdr>
                </w:div>
                <w:div w:id="1425805255">
                  <w:marLeft w:val="640"/>
                  <w:marRight w:val="0"/>
                  <w:marTop w:val="0"/>
                  <w:marBottom w:val="0"/>
                  <w:divBdr>
                    <w:top w:val="none" w:sz="0" w:space="0" w:color="auto"/>
                    <w:left w:val="none" w:sz="0" w:space="0" w:color="auto"/>
                    <w:bottom w:val="none" w:sz="0" w:space="0" w:color="auto"/>
                    <w:right w:val="none" w:sz="0" w:space="0" w:color="auto"/>
                  </w:divBdr>
                </w:div>
                <w:div w:id="1576937567">
                  <w:marLeft w:val="640"/>
                  <w:marRight w:val="0"/>
                  <w:marTop w:val="0"/>
                  <w:marBottom w:val="0"/>
                  <w:divBdr>
                    <w:top w:val="none" w:sz="0" w:space="0" w:color="auto"/>
                    <w:left w:val="none" w:sz="0" w:space="0" w:color="auto"/>
                    <w:bottom w:val="none" w:sz="0" w:space="0" w:color="auto"/>
                    <w:right w:val="none" w:sz="0" w:space="0" w:color="auto"/>
                  </w:divBdr>
                </w:div>
                <w:div w:id="1246375216">
                  <w:marLeft w:val="640"/>
                  <w:marRight w:val="0"/>
                  <w:marTop w:val="0"/>
                  <w:marBottom w:val="0"/>
                  <w:divBdr>
                    <w:top w:val="none" w:sz="0" w:space="0" w:color="auto"/>
                    <w:left w:val="none" w:sz="0" w:space="0" w:color="auto"/>
                    <w:bottom w:val="none" w:sz="0" w:space="0" w:color="auto"/>
                    <w:right w:val="none" w:sz="0" w:space="0" w:color="auto"/>
                  </w:divBdr>
                </w:div>
                <w:div w:id="707532122">
                  <w:marLeft w:val="640"/>
                  <w:marRight w:val="0"/>
                  <w:marTop w:val="0"/>
                  <w:marBottom w:val="0"/>
                  <w:divBdr>
                    <w:top w:val="none" w:sz="0" w:space="0" w:color="auto"/>
                    <w:left w:val="none" w:sz="0" w:space="0" w:color="auto"/>
                    <w:bottom w:val="none" w:sz="0" w:space="0" w:color="auto"/>
                    <w:right w:val="none" w:sz="0" w:space="0" w:color="auto"/>
                  </w:divBdr>
                </w:div>
                <w:div w:id="511603093">
                  <w:marLeft w:val="640"/>
                  <w:marRight w:val="0"/>
                  <w:marTop w:val="0"/>
                  <w:marBottom w:val="0"/>
                  <w:divBdr>
                    <w:top w:val="none" w:sz="0" w:space="0" w:color="auto"/>
                    <w:left w:val="none" w:sz="0" w:space="0" w:color="auto"/>
                    <w:bottom w:val="none" w:sz="0" w:space="0" w:color="auto"/>
                    <w:right w:val="none" w:sz="0" w:space="0" w:color="auto"/>
                  </w:divBdr>
                </w:div>
                <w:div w:id="411052288">
                  <w:marLeft w:val="640"/>
                  <w:marRight w:val="0"/>
                  <w:marTop w:val="0"/>
                  <w:marBottom w:val="0"/>
                  <w:divBdr>
                    <w:top w:val="none" w:sz="0" w:space="0" w:color="auto"/>
                    <w:left w:val="none" w:sz="0" w:space="0" w:color="auto"/>
                    <w:bottom w:val="none" w:sz="0" w:space="0" w:color="auto"/>
                    <w:right w:val="none" w:sz="0" w:space="0" w:color="auto"/>
                  </w:divBdr>
                </w:div>
                <w:div w:id="1824932455">
                  <w:marLeft w:val="640"/>
                  <w:marRight w:val="0"/>
                  <w:marTop w:val="0"/>
                  <w:marBottom w:val="0"/>
                  <w:divBdr>
                    <w:top w:val="none" w:sz="0" w:space="0" w:color="auto"/>
                    <w:left w:val="none" w:sz="0" w:space="0" w:color="auto"/>
                    <w:bottom w:val="none" w:sz="0" w:space="0" w:color="auto"/>
                    <w:right w:val="none" w:sz="0" w:space="0" w:color="auto"/>
                  </w:divBdr>
                </w:div>
                <w:div w:id="185219241">
                  <w:marLeft w:val="640"/>
                  <w:marRight w:val="0"/>
                  <w:marTop w:val="0"/>
                  <w:marBottom w:val="0"/>
                  <w:divBdr>
                    <w:top w:val="none" w:sz="0" w:space="0" w:color="auto"/>
                    <w:left w:val="none" w:sz="0" w:space="0" w:color="auto"/>
                    <w:bottom w:val="none" w:sz="0" w:space="0" w:color="auto"/>
                    <w:right w:val="none" w:sz="0" w:space="0" w:color="auto"/>
                  </w:divBdr>
                </w:div>
                <w:div w:id="1403941379">
                  <w:marLeft w:val="640"/>
                  <w:marRight w:val="0"/>
                  <w:marTop w:val="0"/>
                  <w:marBottom w:val="0"/>
                  <w:divBdr>
                    <w:top w:val="none" w:sz="0" w:space="0" w:color="auto"/>
                    <w:left w:val="none" w:sz="0" w:space="0" w:color="auto"/>
                    <w:bottom w:val="none" w:sz="0" w:space="0" w:color="auto"/>
                    <w:right w:val="none" w:sz="0" w:space="0" w:color="auto"/>
                  </w:divBdr>
                </w:div>
                <w:div w:id="284626252">
                  <w:marLeft w:val="640"/>
                  <w:marRight w:val="0"/>
                  <w:marTop w:val="0"/>
                  <w:marBottom w:val="0"/>
                  <w:divBdr>
                    <w:top w:val="none" w:sz="0" w:space="0" w:color="auto"/>
                    <w:left w:val="none" w:sz="0" w:space="0" w:color="auto"/>
                    <w:bottom w:val="none" w:sz="0" w:space="0" w:color="auto"/>
                    <w:right w:val="none" w:sz="0" w:space="0" w:color="auto"/>
                  </w:divBdr>
                </w:div>
                <w:div w:id="476918823">
                  <w:marLeft w:val="640"/>
                  <w:marRight w:val="0"/>
                  <w:marTop w:val="0"/>
                  <w:marBottom w:val="0"/>
                  <w:divBdr>
                    <w:top w:val="none" w:sz="0" w:space="0" w:color="auto"/>
                    <w:left w:val="none" w:sz="0" w:space="0" w:color="auto"/>
                    <w:bottom w:val="none" w:sz="0" w:space="0" w:color="auto"/>
                    <w:right w:val="none" w:sz="0" w:space="0" w:color="auto"/>
                  </w:divBdr>
                </w:div>
                <w:div w:id="1508132889">
                  <w:marLeft w:val="640"/>
                  <w:marRight w:val="0"/>
                  <w:marTop w:val="0"/>
                  <w:marBottom w:val="0"/>
                  <w:divBdr>
                    <w:top w:val="none" w:sz="0" w:space="0" w:color="auto"/>
                    <w:left w:val="none" w:sz="0" w:space="0" w:color="auto"/>
                    <w:bottom w:val="none" w:sz="0" w:space="0" w:color="auto"/>
                    <w:right w:val="none" w:sz="0" w:space="0" w:color="auto"/>
                  </w:divBdr>
                </w:div>
                <w:div w:id="1940336976">
                  <w:marLeft w:val="640"/>
                  <w:marRight w:val="0"/>
                  <w:marTop w:val="0"/>
                  <w:marBottom w:val="0"/>
                  <w:divBdr>
                    <w:top w:val="none" w:sz="0" w:space="0" w:color="auto"/>
                    <w:left w:val="none" w:sz="0" w:space="0" w:color="auto"/>
                    <w:bottom w:val="none" w:sz="0" w:space="0" w:color="auto"/>
                    <w:right w:val="none" w:sz="0" w:space="0" w:color="auto"/>
                  </w:divBdr>
                </w:div>
                <w:div w:id="1687633782">
                  <w:marLeft w:val="640"/>
                  <w:marRight w:val="0"/>
                  <w:marTop w:val="0"/>
                  <w:marBottom w:val="0"/>
                  <w:divBdr>
                    <w:top w:val="none" w:sz="0" w:space="0" w:color="auto"/>
                    <w:left w:val="none" w:sz="0" w:space="0" w:color="auto"/>
                    <w:bottom w:val="none" w:sz="0" w:space="0" w:color="auto"/>
                    <w:right w:val="none" w:sz="0" w:space="0" w:color="auto"/>
                  </w:divBdr>
                </w:div>
                <w:div w:id="597056392">
                  <w:marLeft w:val="640"/>
                  <w:marRight w:val="0"/>
                  <w:marTop w:val="0"/>
                  <w:marBottom w:val="0"/>
                  <w:divBdr>
                    <w:top w:val="none" w:sz="0" w:space="0" w:color="auto"/>
                    <w:left w:val="none" w:sz="0" w:space="0" w:color="auto"/>
                    <w:bottom w:val="none" w:sz="0" w:space="0" w:color="auto"/>
                    <w:right w:val="none" w:sz="0" w:space="0" w:color="auto"/>
                  </w:divBdr>
                </w:div>
                <w:div w:id="251008400">
                  <w:marLeft w:val="640"/>
                  <w:marRight w:val="0"/>
                  <w:marTop w:val="0"/>
                  <w:marBottom w:val="0"/>
                  <w:divBdr>
                    <w:top w:val="none" w:sz="0" w:space="0" w:color="auto"/>
                    <w:left w:val="none" w:sz="0" w:space="0" w:color="auto"/>
                    <w:bottom w:val="none" w:sz="0" w:space="0" w:color="auto"/>
                    <w:right w:val="none" w:sz="0" w:space="0" w:color="auto"/>
                  </w:divBdr>
                </w:div>
                <w:div w:id="1073889249">
                  <w:marLeft w:val="640"/>
                  <w:marRight w:val="0"/>
                  <w:marTop w:val="0"/>
                  <w:marBottom w:val="0"/>
                  <w:divBdr>
                    <w:top w:val="none" w:sz="0" w:space="0" w:color="auto"/>
                    <w:left w:val="none" w:sz="0" w:space="0" w:color="auto"/>
                    <w:bottom w:val="none" w:sz="0" w:space="0" w:color="auto"/>
                    <w:right w:val="none" w:sz="0" w:space="0" w:color="auto"/>
                  </w:divBdr>
                </w:div>
                <w:div w:id="594096544">
                  <w:marLeft w:val="640"/>
                  <w:marRight w:val="0"/>
                  <w:marTop w:val="0"/>
                  <w:marBottom w:val="0"/>
                  <w:divBdr>
                    <w:top w:val="none" w:sz="0" w:space="0" w:color="auto"/>
                    <w:left w:val="none" w:sz="0" w:space="0" w:color="auto"/>
                    <w:bottom w:val="none" w:sz="0" w:space="0" w:color="auto"/>
                    <w:right w:val="none" w:sz="0" w:space="0" w:color="auto"/>
                  </w:divBdr>
                </w:div>
                <w:div w:id="1535649941">
                  <w:marLeft w:val="640"/>
                  <w:marRight w:val="0"/>
                  <w:marTop w:val="0"/>
                  <w:marBottom w:val="0"/>
                  <w:divBdr>
                    <w:top w:val="none" w:sz="0" w:space="0" w:color="auto"/>
                    <w:left w:val="none" w:sz="0" w:space="0" w:color="auto"/>
                    <w:bottom w:val="none" w:sz="0" w:space="0" w:color="auto"/>
                    <w:right w:val="none" w:sz="0" w:space="0" w:color="auto"/>
                  </w:divBdr>
                </w:div>
                <w:div w:id="1980525683">
                  <w:marLeft w:val="640"/>
                  <w:marRight w:val="0"/>
                  <w:marTop w:val="0"/>
                  <w:marBottom w:val="0"/>
                  <w:divBdr>
                    <w:top w:val="none" w:sz="0" w:space="0" w:color="auto"/>
                    <w:left w:val="none" w:sz="0" w:space="0" w:color="auto"/>
                    <w:bottom w:val="none" w:sz="0" w:space="0" w:color="auto"/>
                    <w:right w:val="none" w:sz="0" w:space="0" w:color="auto"/>
                  </w:divBdr>
                </w:div>
                <w:div w:id="248388672">
                  <w:marLeft w:val="640"/>
                  <w:marRight w:val="0"/>
                  <w:marTop w:val="0"/>
                  <w:marBottom w:val="0"/>
                  <w:divBdr>
                    <w:top w:val="none" w:sz="0" w:space="0" w:color="auto"/>
                    <w:left w:val="none" w:sz="0" w:space="0" w:color="auto"/>
                    <w:bottom w:val="none" w:sz="0" w:space="0" w:color="auto"/>
                    <w:right w:val="none" w:sz="0" w:space="0" w:color="auto"/>
                  </w:divBdr>
                </w:div>
                <w:div w:id="1473988107">
                  <w:marLeft w:val="640"/>
                  <w:marRight w:val="0"/>
                  <w:marTop w:val="0"/>
                  <w:marBottom w:val="0"/>
                  <w:divBdr>
                    <w:top w:val="none" w:sz="0" w:space="0" w:color="auto"/>
                    <w:left w:val="none" w:sz="0" w:space="0" w:color="auto"/>
                    <w:bottom w:val="none" w:sz="0" w:space="0" w:color="auto"/>
                    <w:right w:val="none" w:sz="0" w:space="0" w:color="auto"/>
                  </w:divBdr>
                </w:div>
                <w:div w:id="674261774">
                  <w:marLeft w:val="640"/>
                  <w:marRight w:val="0"/>
                  <w:marTop w:val="0"/>
                  <w:marBottom w:val="0"/>
                  <w:divBdr>
                    <w:top w:val="none" w:sz="0" w:space="0" w:color="auto"/>
                    <w:left w:val="none" w:sz="0" w:space="0" w:color="auto"/>
                    <w:bottom w:val="none" w:sz="0" w:space="0" w:color="auto"/>
                    <w:right w:val="none" w:sz="0" w:space="0" w:color="auto"/>
                  </w:divBdr>
                </w:div>
                <w:div w:id="527184659">
                  <w:marLeft w:val="640"/>
                  <w:marRight w:val="0"/>
                  <w:marTop w:val="0"/>
                  <w:marBottom w:val="0"/>
                  <w:divBdr>
                    <w:top w:val="none" w:sz="0" w:space="0" w:color="auto"/>
                    <w:left w:val="none" w:sz="0" w:space="0" w:color="auto"/>
                    <w:bottom w:val="none" w:sz="0" w:space="0" w:color="auto"/>
                    <w:right w:val="none" w:sz="0" w:space="0" w:color="auto"/>
                  </w:divBdr>
                </w:div>
                <w:div w:id="97484419">
                  <w:marLeft w:val="640"/>
                  <w:marRight w:val="0"/>
                  <w:marTop w:val="0"/>
                  <w:marBottom w:val="0"/>
                  <w:divBdr>
                    <w:top w:val="none" w:sz="0" w:space="0" w:color="auto"/>
                    <w:left w:val="none" w:sz="0" w:space="0" w:color="auto"/>
                    <w:bottom w:val="none" w:sz="0" w:space="0" w:color="auto"/>
                    <w:right w:val="none" w:sz="0" w:space="0" w:color="auto"/>
                  </w:divBdr>
                </w:div>
                <w:div w:id="430517403">
                  <w:marLeft w:val="640"/>
                  <w:marRight w:val="0"/>
                  <w:marTop w:val="0"/>
                  <w:marBottom w:val="0"/>
                  <w:divBdr>
                    <w:top w:val="none" w:sz="0" w:space="0" w:color="auto"/>
                    <w:left w:val="none" w:sz="0" w:space="0" w:color="auto"/>
                    <w:bottom w:val="none" w:sz="0" w:space="0" w:color="auto"/>
                    <w:right w:val="none" w:sz="0" w:space="0" w:color="auto"/>
                  </w:divBdr>
                </w:div>
                <w:div w:id="1587377731">
                  <w:marLeft w:val="640"/>
                  <w:marRight w:val="0"/>
                  <w:marTop w:val="0"/>
                  <w:marBottom w:val="0"/>
                  <w:divBdr>
                    <w:top w:val="none" w:sz="0" w:space="0" w:color="auto"/>
                    <w:left w:val="none" w:sz="0" w:space="0" w:color="auto"/>
                    <w:bottom w:val="none" w:sz="0" w:space="0" w:color="auto"/>
                    <w:right w:val="none" w:sz="0" w:space="0" w:color="auto"/>
                  </w:divBdr>
                </w:div>
                <w:div w:id="609167344">
                  <w:marLeft w:val="640"/>
                  <w:marRight w:val="0"/>
                  <w:marTop w:val="0"/>
                  <w:marBottom w:val="0"/>
                  <w:divBdr>
                    <w:top w:val="none" w:sz="0" w:space="0" w:color="auto"/>
                    <w:left w:val="none" w:sz="0" w:space="0" w:color="auto"/>
                    <w:bottom w:val="none" w:sz="0" w:space="0" w:color="auto"/>
                    <w:right w:val="none" w:sz="0" w:space="0" w:color="auto"/>
                  </w:divBdr>
                </w:div>
                <w:div w:id="697394283">
                  <w:marLeft w:val="640"/>
                  <w:marRight w:val="0"/>
                  <w:marTop w:val="0"/>
                  <w:marBottom w:val="0"/>
                  <w:divBdr>
                    <w:top w:val="none" w:sz="0" w:space="0" w:color="auto"/>
                    <w:left w:val="none" w:sz="0" w:space="0" w:color="auto"/>
                    <w:bottom w:val="none" w:sz="0" w:space="0" w:color="auto"/>
                    <w:right w:val="none" w:sz="0" w:space="0" w:color="auto"/>
                  </w:divBdr>
                </w:div>
                <w:div w:id="1995524794">
                  <w:marLeft w:val="640"/>
                  <w:marRight w:val="0"/>
                  <w:marTop w:val="0"/>
                  <w:marBottom w:val="0"/>
                  <w:divBdr>
                    <w:top w:val="none" w:sz="0" w:space="0" w:color="auto"/>
                    <w:left w:val="none" w:sz="0" w:space="0" w:color="auto"/>
                    <w:bottom w:val="none" w:sz="0" w:space="0" w:color="auto"/>
                    <w:right w:val="none" w:sz="0" w:space="0" w:color="auto"/>
                  </w:divBdr>
                </w:div>
                <w:div w:id="1790393166">
                  <w:marLeft w:val="640"/>
                  <w:marRight w:val="0"/>
                  <w:marTop w:val="0"/>
                  <w:marBottom w:val="0"/>
                  <w:divBdr>
                    <w:top w:val="none" w:sz="0" w:space="0" w:color="auto"/>
                    <w:left w:val="none" w:sz="0" w:space="0" w:color="auto"/>
                    <w:bottom w:val="none" w:sz="0" w:space="0" w:color="auto"/>
                    <w:right w:val="none" w:sz="0" w:space="0" w:color="auto"/>
                  </w:divBdr>
                </w:div>
                <w:div w:id="646475973">
                  <w:marLeft w:val="640"/>
                  <w:marRight w:val="0"/>
                  <w:marTop w:val="0"/>
                  <w:marBottom w:val="0"/>
                  <w:divBdr>
                    <w:top w:val="none" w:sz="0" w:space="0" w:color="auto"/>
                    <w:left w:val="none" w:sz="0" w:space="0" w:color="auto"/>
                    <w:bottom w:val="none" w:sz="0" w:space="0" w:color="auto"/>
                    <w:right w:val="none" w:sz="0" w:space="0" w:color="auto"/>
                  </w:divBdr>
                </w:div>
                <w:div w:id="1592738570">
                  <w:marLeft w:val="640"/>
                  <w:marRight w:val="0"/>
                  <w:marTop w:val="0"/>
                  <w:marBottom w:val="0"/>
                  <w:divBdr>
                    <w:top w:val="none" w:sz="0" w:space="0" w:color="auto"/>
                    <w:left w:val="none" w:sz="0" w:space="0" w:color="auto"/>
                    <w:bottom w:val="none" w:sz="0" w:space="0" w:color="auto"/>
                    <w:right w:val="none" w:sz="0" w:space="0" w:color="auto"/>
                  </w:divBdr>
                </w:div>
                <w:div w:id="1668095099">
                  <w:marLeft w:val="640"/>
                  <w:marRight w:val="0"/>
                  <w:marTop w:val="0"/>
                  <w:marBottom w:val="0"/>
                  <w:divBdr>
                    <w:top w:val="none" w:sz="0" w:space="0" w:color="auto"/>
                    <w:left w:val="none" w:sz="0" w:space="0" w:color="auto"/>
                    <w:bottom w:val="none" w:sz="0" w:space="0" w:color="auto"/>
                    <w:right w:val="none" w:sz="0" w:space="0" w:color="auto"/>
                  </w:divBdr>
                </w:div>
                <w:div w:id="414866457">
                  <w:marLeft w:val="640"/>
                  <w:marRight w:val="0"/>
                  <w:marTop w:val="0"/>
                  <w:marBottom w:val="0"/>
                  <w:divBdr>
                    <w:top w:val="none" w:sz="0" w:space="0" w:color="auto"/>
                    <w:left w:val="none" w:sz="0" w:space="0" w:color="auto"/>
                    <w:bottom w:val="none" w:sz="0" w:space="0" w:color="auto"/>
                    <w:right w:val="none" w:sz="0" w:space="0" w:color="auto"/>
                  </w:divBdr>
                </w:div>
                <w:div w:id="1088428967">
                  <w:marLeft w:val="640"/>
                  <w:marRight w:val="0"/>
                  <w:marTop w:val="0"/>
                  <w:marBottom w:val="0"/>
                  <w:divBdr>
                    <w:top w:val="none" w:sz="0" w:space="0" w:color="auto"/>
                    <w:left w:val="none" w:sz="0" w:space="0" w:color="auto"/>
                    <w:bottom w:val="none" w:sz="0" w:space="0" w:color="auto"/>
                    <w:right w:val="none" w:sz="0" w:space="0" w:color="auto"/>
                  </w:divBdr>
                </w:div>
                <w:div w:id="1442414006">
                  <w:marLeft w:val="640"/>
                  <w:marRight w:val="0"/>
                  <w:marTop w:val="0"/>
                  <w:marBottom w:val="0"/>
                  <w:divBdr>
                    <w:top w:val="none" w:sz="0" w:space="0" w:color="auto"/>
                    <w:left w:val="none" w:sz="0" w:space="0" w:color="auto"/>
                    <w:bottom w:val="none" w:sz="0" w:space="0" w:color="auto"/>
                    <w:right w:val="none" w:sz="0" w:space="0" w:color="auto"/>
                  </w:divBdr>
                </w:div>
                <w:div w:id="1671639624">
                  <w:marLeft w:val="640"/>
                  <w:marRight w:val="0"/>
                  <w:marTop w:val="0"/>
                  <w:marBottom w:val="0"/>
                  <w:divBdr>
                    <w:top w:val="none" w:sz="0" w:space="0" w:color="auto"/>
                    <w:left w:val="none" w:sz="0" w:space="0" w:color="auto"/>
                    <w:bottom w:val="none" w:sz="0" w:space="0" w:color="auto"/>
                    <w:right w:val="none" w:sz="0" w:space="0" w:color="auto"/>
                  </w:divBdr>
                </w:div>
                <w:div w:id="225410511">
                  <w:marLeft w:val="640"/>
                  <w:marRight w:val="0"/>
                  <w:marTop w:val="0"/>
                  <w:marBottom w:val="0"/>
                  <w:divBdr>
                    <w:top w:val="none" w:sz="0" w:space="0" w:color="auto"/>
                    <w:left w:val="none" w:sz="0" w:space="0" w:color="auto"/>
                    <w:bottom w:val="none" w:sz="0" w:space="0" w:color="auto"/>
                    <w:right w:val="none" w:sz="0" w:space="0" w:color="auto"/>
                  </w:divBdr>
                </w:div>
                <w:div w:id="480316135">
                  <w:marLeft w:val="640"/>
                  <w:marRight w:val="0"/>
                  <w:marTop w:val="0"/>
                  <w:marBottom w:val="0"/>
                  <w:divBdr>
                    <w:top w:val="none" w:sz="0" w:space="0" w:color="auto"/>
                    <w:left w:val="none" w:sz="0" w:space="0" w:color="auto"/>
                    <w:bottom w:val="none" w:sz="0" w:space="0" w:color="auto"/>
                    <w:right w:val="none" w:sz="0" w:space="0" w:color="auto"/>
                  </w:divBdr>
                </w:div>
                <w:div w:id="1355036119">
                  <w:marLeft w:val="640"/>
                  <w:marRight w:val="0"/>
                  <w:marTop w:val="0"/>
                  <w:marBottom w:val="0"/>
                  <w:divBdr>
                    <w:top w:val="none" w:sz="0" w:space="0" w:color="auto"/>
                    <w:left w:val="none" w:sz="0" w:space="0" w:color="auto"/>
                    <w:bottom w:val="none" w:sz="0" w:space="0" w:color="auto"/>
                    <w:right w:val="none" w:sz="0" w:space="0" w:color="auto"/>
                  </w:divBdr>
                </w:div>
                <w:div w:id="387463169">
                  <w:marLeft w:val="640"/>
                  <w:marRight w:val="0"/>
                  <w:marTop w:val="0"/>
                  <w:marBottom w:val="0"/>
                  <w:divBdr>
                    <w:top w:val="none" w:sz="0" w:space="0" w:color="auto"/>
                    <w:left w:val="none" w:sz="0" w:space="0" w:color="auto"/>
                    <w:bottom w:val="none" w:sz="0" w:space="0" w:color="auto"/>
                    <w:right w:val="none" w:sz="0" w:space="0" w:color="auto"/>
                  </w:divBdr>
                </w:div>
                <w:div w:id="223179563">
                  <w:marLeft w:val="640"/>
                  <w:marRight w:val="0"/>
                  <w:marTop w:val="0"/>
                  <w:marBottom w:val="0"/>
                  <w:divBdr>
                    <w:top w:val="none" w:sz="0" w:space="0" w:color="auto"/>
                    <w:left w:val="none" w:sz="0" w:space="0" w:color="auto"/>
                    <w:bottom w:val="none" w:sz="0" w:space="0" w:color="auto"/>
                    <w:right w:val="none" w:sz="0" w:space="0" w:color="auto"/>
                  </w:divBdr>
                </w:div>
                <w:div w:id="1788547482">
                  <w:marLeft w:val="640"/>
                  <w:marRight w:val="0"/>
                  <w:marTop w:val="0"/>
                  <w:marBottom w:val="0"/>
                  <w:divBdr>
                    <w:top w:val="none" w:sz="0" w:space="0" w:color="auto"/>
                    <w:left w:val="none" w:sz="0" w:space="0" w:color="auto"/>
                    <w:bottom w:val="none" w:sz="0" w:space="0" w:color="auto"/>
                    <w:right w:val="none" w:sz="0" w:space="0" w:color="auto"/>
                  </w:divBdr>
                </w:div>
                <w:div w:id="1574897212">
                  <w:marLeft w:val="640"/>
                  <w:marRight w:val="0"/>
                  <w:marTop w:val="0"/>
                  <w:marBottom w:val="0"/>
                  <w:divBdr>
                    <w:top w:val="none" w:sz="0" w:space="0" w:color="auto"/>
                    <w:left w:val="none" w:sz="0" w:space="0" w:color="auto"/>
                    <w:bottom w:val="none" w:sz="0" w:space="0" w:color="auto"/>
                    <w:right w:val="none" w:sz="0" w:space="0" w:color="auto"/>
                  </w:divBdr>
                </w:div>
                <w:div w:id="1045643936">
                  <w:marLeft w:val="640"/>
                  <w:marRight w:val="0"/>
                  <w:marTop w:val="0"/>
                  <w:marBottom w:val="0"/>
                  <w:divBdr>
                    <w:top w:val="none" w:sz="0" w:space="0" w:color="auto"/>
                    <w:left w:val="none" w:sz="0" w:space="0" w:color="auto"/>
                    <w:bottom w:val="none" w:sz="0" w:space="0" w:color="auto"/>
                    <w:right w:val="none" w:sz="0" w:space="0" w:color="auto"/>
                  </w:divBdr>
                </w:div>
                <w:div w:id="503054510">
                  <w:marLeft w:val="640"/>
                  <w:marRight w:val="0"/>
                  <w:marTop w:val="0"/>
                  <w:marBottom w:val="0"/>
                  <w:divBdr>
                    <w:top w:val="none" w:sz="0" w:space="0" w:color="auto"/>
                    <w:left w:val="none" w:sz="0" w:space="0" w:color="auto"/>
                    <w:bottom w:val="none" w:sz="0" w:space="0" w:color="auto"/>
                    <w:right w:val="none" w:sz="0" w:space="0" w:color="auto"/>
                  </w:divBdr>
                </w:div>
                <w:div w:id="686758329">
                  <w:marLeft w:val="640"/>
                  <w:marRight w:val="0"/>
                  <w:marTop w:val="0"/>
                  <w:marBottom w:val="0"/>
                  <w:divBdr>
                    <w:top w:val="none" w:sz="0" w:space="0" w:color="auto"/>
                    <w:left w:val="none" w:sz="0" w:space="0" w:color="auto"/>
                    <w:bottom w:val="none" w:sz="0" w:space="0" w:color="auto"/>
                    <w:right w:val="none" w:sz="0" w:space="0" w:color="auto"/>
                  </w:divBdr>
                </w:div>
                <w:div w:id="1471627364">
                  <w:marLeft w:val="640"/>
                  <w:marRight w:val="0"/>
                  <w:marTop w:val="0"/>
                  <w:marBottom w:val="0"/>
                  <w:divBdr>
                    <w:top w:val="none" w:sz="0" w:space="0" w:color="auto"/>
                    <w:left w:val="none" w:sz="0" w:space="0" w:color="auto"/>
                    <w:bottom w:val="none" w:sz="0" w:space="0" w:color="auto"/>
                    <w:right w:val="none" w:sz="0" w:space="0" w:color="auto"/>
                  </w:divBdr>
                </w:div>
                <w:div w:id="1563712321">
                  <w:marLeft w:val="640"/>
                  <w:marRight w:val="0"/>
                  <w:marTop w:val="0"/>
                  <w:marBottom w:val="0"/>
                  <w:divBdr>
                    <w:top w:val="none" w:sz="0" w:space="0" w:color="auto"/>
                    <w:left w:val="none" w:sz="0" w:space="0" w:color="auto"/>
                    <w:bottom w:val="none" w:sz="0" w:space="0" w:color="auto"/>
                    <w:right w:val="none" w:sz="0" w:space="0" w:color="auto"/>
                  </w:divBdr>
                </w:div>
                <w:div w:id="1922642708">
                  <w:marLeft w:val="640"/>
                  <w:marRight w:val="0"/>
                  <w:marTop w:val="0"/>
                  <w:marBottom w:val="0"/>
                  <w:divBdr>
                    <w:top w:val="none" w:sz="0" w:space="0" w:color="auto"/>
                    <w:left w:val="none" w:sz="0" w:space="0" w:color="auto"/>
                    <w:bottom w:val="none" w:sz="0" w:space="0" w:color="auto"/>
                    <w:right w:val="none" w:sz="0" w:space="0" w:color="auto"/>
                  </w:divBdr>
                </w:div>
                <w:div w:id="254872216">
                  <w:marLeft w:val="640"/>
                  <w:marRight w:val="0"/>
                  <w:marTop w:val="0"/>
                  <w:marBottom w:val="0"/>
                  <w:divBdr>
                    <w:top w:val="none" w:sz="0" w:space="0" w:color="auto"/>
                    <w:left w:val="none" w:sz="0" w:space="0" w:color="auto"/>
                    <w:bottom w:val="none" w:sz="0" w:space="0" w:color="auto"/>
                    <w:right w:val="none" w:sz="0" w:space="0" w:color="auto"/>
                  </w:divBdr>
                </w:div>
                <w:div w:id="121852564">
                  <w:marLeft w:val="640"/>
                  <w:marRight w:val="0"/>
                  <w:marTop w:val="0"/>
                  <w:marBottom w:val="0"/>
                  <w:divBdr>
                    <w:top w:val="none" w:sz="0" w:space="0" w:color="auto"/>
                    <w:left w:val="none" w:sz="0" w:space="0" w:color="auto"/>
                    <w:bottom w:val="none" w:sz="0" w:space="0" w:color="auto"/>
                    <w:right w:val="none" w:sz="0" w:space="0" w:color="auto"/>
                  </w:divBdr>
                </w:div>
              </w:divsChild>
            </w:div>
            <w:div w:id="1901820488">
              <w:marLeft w:val="0"/>
              <w:marRight w:val="0"/>
              <w:marTop w:val="0"/>
              <w:marBottom w:val="0"/>
              <w:divBdr>
                <w:top w:val="none" w:sz="0" w:space="0" w:color="auto"/>
                <w:left w:val="none" w:sz="0" w:space="0" w:color="auto"/>
                <w:bottom w:val="none" w:sz="0" w:space="0" w:color="auto"/>
                <w:right w:val="none" w:sz="0" w:space="0" w:color="auto"/>
              </w:divBdr>
              <w:divsChild>
                <w:div w:id="385497026">
                  <w:marLeft w:val="640"/>
                  <w:marRight w:val="0"/>
                  <w:marTop w:val="0"/>
                  <w:marBottom w:val="0"/>
                  <w:divBdr>
                    <w:top w:val="none" w:sz="0" w:space="0" w:color="auto"/>
                    <w:left w:val="none" w:sz="0" w:space="0" w:color="auto"/>
                    <w:bottom w:val="none" w:sz="0" w:space="0" w:color="auto"/>
                    <w:right w:val="none" w:sz="0" w:space="0" w:color="auto"/>
                  </w:divBdr>
                </w:div>
                <w:div w:id="338852489">
                  <w:marLeft w:val="640"/>
                  <w:marRight w:val="0"/>
                  <w:marTop w:val="0"/>
                  <w:marBottom w:val="0"/>
                  <w:divBdr>
                    <w:top w:val="none" w:sz="0" w:space="0" w:color="auto"/>
                    <w:left w:val="none" w:sz="0" w:space="0" w:color="auto"/>
                    <w:bottom w:val="none" w:sz="0" w:space="0" w:color="auto"/>
                    <w:right w:val="none" w:sz="0" w:space="0" w:color="auto"/>
                  </w:divBdr>
                </w:div>
                <w:div w:id="198127087">
                  <w:marLeft w:val="640"/>
                  <w:marRight w:val="0"/>
                  <w:marTop w:val="0"/>
                  <w:marBottom w:val="0"/>
                  <w:divBdr>
                    <w:top w:val="none" w:sz="0" w:space="0" w:color="auto"/>
                    <w:left w:val="none" w:sz="0" w:space="0" w:color="auto"/>
                    <w:bottom w:val="none" w:sz="0" w:space="0" w:color="auto"/>
                    <w:right w:val="none" w:sz="0" w:space="0" w:color="auto"/>
                  </w:divBdr>
                </w:div>
                <w:div w:id="975375255">
                  <w:marLeft w:val="640"/>
                  <w:marRight w:val="0"/>
                  <w:marTop w:val="0"/>
                  <w:marBottom w:val="0"/>
                  <w:divBdr>
                    <w:top w:val="none" w:sz="0" w:space="0" w:color="auto"/>
                    <w:left w:val="none" w:sz="0" w:space="0" w:color="auto"/>
                    <w:bottom w:val="none" w:sz="0" w:space="0" w:color="auto"/>
                    <w:right w:val="none" w:sz="0" w:space="0" w:color="auto"/>
                  </w:divBdr>
                </w:div>
                <w:div w:id="548880084">
                  <w:marLeft w:val="640"/>
                  <w:marRight w:val="0"/>
                  <w:marTop w:val="0"/>
                  <w:marBottom w:val="0"/>
                  <w:divBdr>
                    <w:top w:val="none" w:sz="0" w:space="0" w:color="auto"/>
                    <w:left w:val="none" w:sz="0" w:space="0" w:color="auto"/>
                    <w:bottom w:val="none" w:sz="0" w:space="0" w:color="auto"/>
                    <w:right w:val="none" w:sz="0" w:space="0" w:color="auto"/>
                  </w:divBdr>
                </w:div>
                <w:div w:id="2026589241">
                  <w:marLeft w:val="640"/>
                  <w:marRight w:val="0"/>
                  <w:marTop w:val="0"/>
                  <w:marBottom w:val="0"/>
                  <w:divBdr>
                    <w:top w:val="none" w:sz="0" w:space="0" w:color="auto"/>
                    <w:left w:val="none" w:sz="0" w:space="0" w:color="auto"/>
                    <w:bottom w:val="none" w:sz="0" w:space="0" w:color="auto"/>
                    <w:right w:val="none" w:sz="0" w:space="0" w:color="auto"/>
                  </w:divBdr>
                </w:div>
                <w:div w:id="1117720116">
                  <w:marLeft w:val="640"/>
                  <w:marRight w:val="0"/>
                  <w:marTop w:val="0"/>
                  <w:marBottom w:val="0"/>
                  <w:divBdr>
                    <w:top w:val="none" w:sz="0" w:space="0" w:color="auto"/>
                    <w:left w:val="none" w:sz="0" w:space="0" w:color="auto"/>
                    <w:bottom w:val="none" w:sz="0" w:space="0" w:color="auto"/>
                    <w:right w:val="none" w:sz="0" w:space="0" w:color="auto"/>
                  </w:divBdr>
                </w:div>
                <w:div w:id="2070108907">
                  <w:marLeft w:val="640"/>
                  <w:marRight w:val="0"/>
                  <w:marTop w:val="0"/>
                  <w:marBottom w:val="0"/>
                  <w:divBdr>
                    <w:top w:val="none" w:sz="0" w:space="0" w:color="auto"/>
                    <w:left w:val="none" w:sz="0" w:space="0" w:color="auto"/>
                    <w:bottom w:val="none" w:sz="0" w:space="0" w:color="auto"/>
                    <w:right w:val="none" w:sz="0" w:space="0" w:color="auto"/>
                  </w:divBdr>
                </w:div>
                <w:div w:id="269898013">
                  <w:marLeft w:val="640"/>
                  <w:marRight w:val="0"/>
                  <w:marTop w:val="0"/>
                  <w:marBottom w:val="0"/>
                  <w:divBdr>
                    <w:top w:val="none" w:sz="0" w:space="0" w:color="auto"/>
                    <w:left w:val="none" w:sz="0" w:space="0" w:color="auto"/>
                    <w:bottom w:val="none" w:sz="0" w:space="0" w:color="auto"/>
                    <w:right w:val="none" w:sz="0" w:space="0" w:color="auto"/>
                  </w:divBdr>
                </w:div>
                <w:div w:id="2018002248">
                  <w:marLeft w:val="640"/>
                  <w:marRight w:val="0"/>
                  <w:marTop w:val="0"/>
                  <w:marBottom w:val="0"/>
                  <w:divBdr>
                    <w:top w:val="none" w:sz="0" w:space="0" w:color="auto"/>
                    <w:left w:val="none" w:sz="0" w:space="0" w:color="auto"/>
                    <w:bottom w:val="none" w:sz="0" w:space="0" w:color="auto"/>
                    <w:right w:val="none" w:sz="0" w:space="0" w:color="auto"/>
                  </w:divBdr>
                </w:div>
                <w:div w:id="2132818307">
                  <w:marLeft w:val="640"/>
                  <w:marRight w:val="0"/>
                  <w:marTop w:val="0"/>
                  <w:marBottom w:val="0"/>
                  <w:divBdr>
                    <w:top w:val="none" w:sz="0" w:space="0" w:color="auto"/>
                    <w:left w:val="none" w:sz="0" w:space="0" w:color="auto"/>
                    <w:bottom w:val="none" w:sz="0" w:space="0" w:color="auto"/>
                    <w:right w:val="none" w:sz="0" w:space="0" w:color="auto"/>
                  </w:divBdr>
                </w:div>
                <w:div w:id="1593391459">
                  <w:marLeft w:val="640"/>
                  <w:marRight w:val="0"/>
                  <w:marTop w:val="0"/>
                  <w:marBottom w:val="0"/>
                  <w:divBdr>
                    <w:top w:val="none" w:sz="0" w:space="0" w:color="auto"/>
                    <w:left w:val="none" w:sz="0" w:space="0" w:color="auto"/>
                    <w:bottom w:val="none" w:sz="0" w:space="0" w:color="auto"/>
                    <w:right w:val="none" w:sz="0" w:space="0" w:color="auto"/>
                  </w:divBdr>
                </w:div>
                <w:div w:id="863175211">
                  <w:marLeft w:val="640"/>
                  <w:marRight w:val="0"/>
                  <w:marTop w:val="0"/>
                  <w:marBottom w:val="0"/>
                  <w:divBdr>
                    <w:top w:val="none" w:sz="0" w:space="0" w:color="auto"/>
                    <w:left w:val="none" w:sz="0" w:space="0" w:color="auto"/>
                    <w:bottom w:val="none" w:sz="0" w:space="0" w:color="auto"/>
                    <w:right w:val="none" w:sz="0" w:space="0" w:color="auto"/>
                  </w:divBdr>
                </w:div>
                <w:div w:id="561449263">
                  <w:marLeft w:val="640"/>
                  <w:marRight w:val="0"/>
                  <w:marTop w:val="0"/>
                  <w:marBottom w:val="0"/>
                  <w:divBdr>
                    <w:top w:val="none" w:sz="0" w:space="0" w:color="auto"/>
                    <w:left w:val="none" w:sz="0" w:space="0" w:color="auto"/>
                    <w:bottom w:val="none" w:sz="0" w:space="0" w:color="auto"/>
                    <w:right w:val="none" w:sz="0" w:space="0" w:color="auto"/>
                  </w:divBdr>
                </w:div>
                <w:div w:id="1773354382">
                  <w:marLeft w:val="640"/>
                  <w:marRight w:val="0"/>
                  <w:marTop w:val="0"/>
                  <w:marBottom w:val="0"/>
                  <w:divBdr>
                    <w:top w:val="none" w:sz="0" w:space="0" w:color="auto"/>
                    <w:left w:val="none" w:sz="0" w:space="0" w:color="auto"/>
                    <w:bottom w:val="none" w:sz="0" w:space="0" w:color="auto"/>
                    <w:right w:val="none" w:sz="0" w:space="0" w:color="auto"/>
                  </w:divBdr>
                </w:div>
                <w:div w:id="2062753753">
                  <w:marLeft w:val="640"/>
                  <w:marRight w:val="0"/>
                  <w:marTop w:val="0"/>
                  <w:marBottom w:val="0"/>
                  <w:divBdr>
                    <w:top w:val="none" w:sz="0" w:space="0" w:color="auto"/>
                    <w:left w:val="none" w:sz="0" w:space="0" w:color="auto"/>
                    <w:bottom w:val="none" w:sz="0" w:space="0" w:color="auto"/>
                    <w:right w:val="none" w:sz="0" w:space="0" w:color="auto"/>
                  </w:divBdr>
                </w:div>
                <w:div w:id="1290283836">
                  <w:marLeft w:val="640"/>
                  <w:marRight w:val="0"/>
                  <w:marTop w:val="0"/>
                  <w:marBottom w:val="0"/>
                  <w:divBdr>
                    <w:top w:val="none" w:sz="0" w:space="0" w:color="auto"/>
                    <w:left w:val="none" w:sz="0" w:space="0" w:color="auto"/>
                    <w:bottom w:val="none" w:sz="0" w:space="0" w:color="auto"/>
                    <w:right w:val="none" w:sz="0" w:space="0" w:color="auto"/>
                  </w:divBdr>
                </w:div>
                <w:div w:id="1038167817">
                  <w:marLeft w:val="640"/>
                  <w:marRight w:val="0"/>
                  <w:marTop w:val="0"/>
                  <w:marBottom w:val="0"/>
                  <w:divBdr>
                    <w:top w:val="none" w:sz="0" w:space="0" w:color="auto"/>
                    <w:left w:val="none" w:sz="0" w:space="0" w:color="auto"/>
                    <w:bottom w:val="none" w:sz="0" w:space="0" w:color="auto"/>
                    <w:right w:val="none" w:sz="0" w:space="0" w:color="auto"/>
                  </w:divBdr>
                </w:div>
                <w:div w:id="1865165844">
                  <w:marLeft w:val="640"/>
                  <w:marRight w:val="0"/>
                  <w:marTop w:val="0"/>
                  <w:marBottom w:val="0"/>
                  <w:divBdr>
                    <w:top w:val="none" w:sz="0" w:space="0" w:color="auto"/>
                    <w:left w:val="none" w:sz="0" w:space="0" w:color="auto"/>
                    <w:bottom w:val="none" w:sz="0" w:space="0" w:color="auto"/>
                    <w:right w:val="none" w:sz="0" w:space="0" w:color="auto"/>
                  </w:divBdr>
                </w:div>
                <w:div w:id="216286738">
                  <w:marLeft w:val="640"/>
                  <w:marRight w:val="0"/>
                  <w:marTop w:val="0"/>
                  <w:marBottom w:val="0"/>
                  <w:divBdr>
                    <w:top w:val="none" w:sz="0" w:space="0" w:color="auto"/>
                    <w:left w:val="none" w:sz="0" w:space="0" w:color="auto"/>
                    <w:bottom w:val="none" w:sz="0" w:space="0" w:color="auto"/>
                    <w:right w:val="none" w:sz="0" w:space="0" w:color="auto"/>
                  </w:divBdr>
                </w:div>
                <w:div w:id="1200046556">
                  <w:marLeft w:val="640"/>
                  <w:marRight w:val="0"/>
                  <w:marTop w:val="0"/>
                  <w:marBottom w:val="0"/>
                  <w:divBdr>
                    <w:top w:val="none" w:sz="0" w:space="0" w:color="auto"/>
                    <w:left w:val="none" w:sz="0" w:space="0" w:color="auto"/>
                    <w:bottom w:val="none" w:sz="0" w:space="0" w:color="auto"/>
                    <w:right w:val="none" w:sz="0" w:space="0" w:color="auto"/>
                  </w:divBdr>
                </w:div>
                <w:div w:id="642009777">
                  <w:marLeft w:val="640"/>
                  <w:marRight w:val="0"/>
                  <w:marTop w:val="0"/>
                  <w:marBottom w:val="0"/>
                  <w:divBdr>
                    <w:top w:val="none" w:sz="0" w:space="0" w:color="auto"/>
                    <w:left w:val="none" w:sz="0" w:space="0" w:color="auto"/>
                    <w:bottom w:val="none" w:sz="0" w:space="0" w:color="auto"/>
                    <w:right w:val="none" w:sz="0" w:space="0" w:color="auto"/>
                  </w:divBdr>
                </w:div>
                <w:div w:id="384069035">
                  <w:marLeft w:val="640"/>
                  <w:marRight w:val="0"/>
                  <w:marTop w:val="0"/>
                  <w:marBottom w:val="0"/>
                  <w:divBdr>
                    <w:top w:val="none" w:sz="0" w:space="0" w:color="auto"/>
                    <w:left w:val="none" w:sz="0" w:space="0" w:color="auto"/>
                    <w:bottom w:val="none" w:sz="0" w:space="0" w:color="auto"/>
                    <w:right w:val="none" w:sz="0" w:space="0" w:color="auto"/>
                  </w:divBdr>
                </w:div>
                <w:div w:id="1447000022">
                  <w:marLeft w:val="640"/>
                  <w:marRight w:val="0"/>
                  <w:marTop w:val="0"/>
                  <w:marBottom w:val="0"/>
                  <w:divBdr>
                    <w:top w:val="none" w:sz="0" w:space="0" w:color="auto"/>
                    <w:left w:val="none" w:sz="0" w:space="0" w:color="auto"/>
                    <w:bottom w:val="none" w:sz="0" w:space="0" w:color="auto"/>
                    <w:right w:val="none" w:sz="0" w:space="0" w:color="auto"/>
                  </w:divBdr>
                </w:div>
                <w:div w:id="2091805023">
                  <w:marLeft w:val="640"/>
                  <w:marRight w:val="0"/>
                  <w:marTop w:val="0"/>
                  <w:marBottom w:val="0"/>
                  <w:divBdr>
                    <w:top w:val="none" w:sz="0" w:space="0" w:color="auto"/>
                    <w:left w:val="none" w:sz="0" w:space="0" w:color="auto"/>
                    <w:bottom w:val="none" w:sz="0" w:space="0" w:color="auto"/>
                    <w:right w:val="none" w:sz="0" w:space="0" w:color="auto"/>
                  </w:divBdr>
                </w:div>
                <w:div w:id="85226497">
                  <w:marLeft w:val="640"/>
                  <w:marRight w:val="0"/>
                  <w:marTop w:val="0"/>
                  <w:marBottom w:val="0"/>
                  <w:divBdr>
                    <w:top w:val="none" w:sz="0" w:space="0" w:color="auto"/>
                    <w:left w:val="none" w:sz="0" w:space="0" w:color="auto"/>
                    <w:bottom w:val="none" w:sz="0" w:space="0" w:color="auto"/>
                    <w:right w:val="none" w:sz="0" w:space="0" w:color="auto"/>
                  </w:divBdr>
                </w:div>
                <w:div w:id="2056736262">
                  <w:marLeft w:val="640"/>
                  <w:marRight w:val="0"/>
                  <w:marTop w:val="0"/>
                  <w:marBottom w:val="0"/>
                  <w:divBdr>
                    <w:top w:val="none" w:sz="0" w:space="0" w:color="auto"/>
                    <w:left w:val="none" w:sz="0" w:space="0" w:color="auto"/>
                    <w:bottom w:val="none" w:sz="0" w:space="0" w:color="auto"/>
                    <w:right w:val="none" w:sz="0" w:space="0" w:color="auto"/>
                  </w:divBdr>
                </w:div>
                <w:div w:id="1371959853">
                  <w:marLeft w:val="640"/>
                  <w:marRight w:val="0"/>
                  <w:marTop w:val="0"/>
                  <w:marBottom w:val="0"/>
                  <w:divBdr>
                    <w:top w:val="none" w:sz="0" w:space="0" w:color="auto"/>
                    <w:left w:val="none" w:sz="0" w:space="0" w:color="auto"/>
                    <w:bottom w:val="none" w:sz="0" w:space="0" w:color="auto"/>
                    <w:right w:val="none" w:sz="0" w:space="0" w:color="auto"/>
                  </w:divBdr>
                </w:div>
                <w:div w:id="1632710412">
                  <w:marLeft w:val="640"/>
                  <w:marRight w:val="0"/>
                  <w:marTop w:val="0"/>
                  <w:marBottom w:val="0"/>
                  <w:divBdr>
                    <w:top w:val="none" w:sz="0" w:space="0" w:color="auto"/>
                    <w:left w:val="none" w:sz="0" w:space="0" w:color="auto"/>
                    <w:bottom w:val="none" w:sz="0" w:space="0" w:color="auto"/>
                    <w:right w:val="none" w:sz="0" w:space="0" w:color="auto"/>
                  </w:divBdr>
                </w:div>
                <w:div w:id="1664235814">
                  <w:marLeft w:val="640"/>
                  <w:marRight w:val="0"/>
                  <w:marTop w:val="0"/>
                  <w:marBottom w:val="0"/>
                  <w:divBdr>
                    <w:top w:val="none" w:sz="0" w:space="0" w:color="auto"/>
                    <w:left w:val="none" w:sz="0" w:space="0" w:color="auto"/>
                    <w:bottom w:val="none" w:sz="0" w:space="0" w:color="auto"/>
                    <w:right w:val="none" w:sz="0" w:space="0" w:color="auto"/>
                  </w:divBdr>
                </w:div>
                <w:div w:id="22368018">
                  <w:marLeft w:val="640"/>
                  <w:marRight w:val="0"/>
                  <w:marTop w:val="0"/>
                  <w:marBottom w:val="0"/>
                  <w:divBdr>
                    <w:top w:val="none" w:sz="0" w:space="0" w:color="auto"/>
                    <w:left w:val="none" w:sz="0" w:space="0" w:color="auto"/>
                    <w:bottom w:val="none" w:sz="0" w:space="0" w:color="auto"/>
                    <w:right w:val="none" w:sz="0" w:space="0" w:color="auto"/>
                  </w:divBdr>
                </w:div>
                <w:div w:id="71125445">
                  <w:marLeft w:val="640"/>
                  <w:marRight w:val="0"/>
                  <w:marTop w:val="0"/>
                  <w:marBottom w:val="0"/>
                  <w:divBdr>
                    <w:top w:val="none" w:sz="0" w:space="0" w:color="auto"/>
                    <w:left w:val="none" w:sz="0" w:space="0" w:color="auto"/>
                    <w:bottom w:val="none" w:sz="0" w:space="0" w:color="auto"/>
                    <w:right w:val="none" w:sz="0" w:space="0" w:color="auto"/>
                  </w:divBdr>
                </w:div>
                <w:div w:id="430395334">
                  <w:marLeft w:val="640"/>
                  <w:marRight w:val="0"/>
                  <w:marTop w:val="0"/>
                  <w:marBottom w:val="0"/>
                  <w:divBdr>
                    <w:top w:val="none" w:sz="0" w:space="0" w:color="auto"/>
                    <w:left w:val="none" w:sz="0" w:space="0" w:color="auto"/>
                    <w:bottom w:val="none" w:sz="0" w:space="0" w:color="auto"/>
                    <w:right w:val="none" w:sz="0" w:space="0" w:color="auto"/>
                  </w:divBdr>
                </w:div>
                <w:div w:id="194579922">
                  <w:marLeft w:val="640"/>
                  <w:marRight w:val="0"/>
                  <w:marTop w:val="0"/>
                  <w:marBottom w:val="0"/>
                  <w:divBdr>
                    <w:top w:val="none" w:sz="0" w:space="0" w:color="auto"/>
                    <w:left w:val="none" w:sz="0" w:space="0" w:color="auto"/>
                    <w:bottom w:val="none" w:sz="0" w:space="0" w:color="auto"/>
                    <w:right w:val="none" w:sz="0" w:space="0" w:color="auto"/>
                  </w:divBdr>
                </w:div>
                <w:div w:id="1342274424">
                  <w:marLeft w:val="640"/>
                  <w:marRight w:val="0"/>
                  <w:marTop w:val="0"/>
                  <w:marBottom w:val="0"/>
                  <w:divBdr>
                    <w:top w:val="none" w:sz="0" w:space="0" w:color="auto"/>
                    <w:left w:val="none" w:sz="0" w:space="0" w:color="auto"/>
                    <w:bottom w:val="none" w:sz="0" w:space="0" w:color="auto"/>
                    <w:right w:val="none" w:sz="0" w:space="0" w:color="auto"/>
                  </w:divBdr>
                </w:div>
                <w:div w:id="1481921295">
                  <w:marLeft w:val="640"/>
                  <w:marRight w:val="0"/>
                  <w:marTop w:val="0"/>
                  <w:marBottom w:val="0"/>
                  <w:divBdr>
                    <w:top w:val="none" w:sz="0" w:space="0" w:color="auto"/>
                    <w:left w:val="none" w:sz="0" w:space="0" w:color="auto"/>
                    <w:bottom w:val="none" w:sz="0" w:space="0" w:color="auto"/>
                    <w:right w:val="none" w:sz="0" w:space="0" w:color="auto"/>
                  </w:divBdr>
                </w:div>
                <w:div w:id="2050836371">
                  <w:marLeft w:val="640"/>
                  <w:marRight w:val="0"/>
                  <w:marTop w:val="0"/>
                  <w:marBottom w:val="0"/>
                  <w:divBdr>
                    <w:top w:val="none" w:sz="0" w:space="0" w:color="auto"/>
                    <w:left w:val="none" w:sz="0" w:space="0" w:color="auto"/>
                    <w:bottom w:val="none" w:sz="0" w:space="0" w:color="auto"/>
                    <w:right w:val="none" w:sz="0" w:space="0" w:color="auto"/>
                  </w:divBdr>
                </w:div>
                <w:div w:id="2104766879">
                  <w:marLeft w:val="640"/>
                  <w:marRight w:val="0"/>
                  <w:marTop w:val="0"/>
                  <w:marBottom w:val="0"/>
                  <w:divBdr>
                    <w:top w:val="none" w:sz="0" w:space="0" w:color="auto"/>
                    <w:left w:val="none" w:sz="0" w:space="0" w:color="auto"/>
                    <w:bottom w:val="none" w:sz="0" w:space="0" w:color="auto"/>
                    <w:right w:val="none" w:sz="0" w:space="0" w:color="auto"/>
                  </w:divBdr>
                </w:div>
                <w:div w:id="869877890">
                  <w:marLeft w:val="640"/>
                  <w:marRight w:val="0"/>
                  <w:marTop w:val="0"/>
                  <w:marBottom w:val="0"/>
                  <w:divBdr>
                    <w:top w:val="none" w:sz="0" w:space="0" w:color="auto"/>
                    <w:left w:val="none" w:sz="0" w:space="0" w:color="auto"/>
                    <w:bottom w:val="none" w:sz="0" w:space="0" w:color="auto"/>
                    <w:right w:val="none" w:sz="0" w:space="0" w:color="auto"/>
                  </w:divBdr>
                </w:div>
                <w:div w:id="1305085543">
                  <w:marLeft w:val="640"/>
                  <w:marRight w:val="0"/>
                  <w:marTop w:val="0"/>
                  <w:marBottom w:val="0"/>
                  <w:divBdr>
                    <w:top w:val="none" w:sz="0" w:space="0" w:color="auto"/>
                    <w:left w:val="none" w:sz="0" w:space="0" w:color="auto"/>
                    <w:bottom w:val="none" w:sz="0" w:space="0" w:color="auto"/>
                    <w:right w:val="none" w:sz="0" w:space="0" w:color="auto"/>
                  </w:divBdr>
                </w:div>
                <w:div w:id="569190744">
                  <w:marLeft w:val="640"/>
                  <w:marRight w:val="0"/>
                  <w:marTop w:val="0"/>
                  <w:marBottom w:val="0"/>
                  <w:divBdr>
                    <w:top w:val="none" w:sz="0" w:space="0" w:color="auto"/>
                    <w:left w:val="none" w:sz="0" w:space="0" w:color="auto"/>
                    <w:bottom w:val="none" w:sz="0" w:space="0" w:color="auto"/>
                    <w:right w:val="none" w:sz="0" w:space="0" w:color="auto"/>
                  </w:divBdr>
                </w:div>
                <w:div w:id="958876495">
                  <w:marLeft w:val="640"/>
                  <w:marRight w:val="0"/>
                  <w:marTop w:val="0"/>
                  <w:marBottom w:val="0"/>
                  <w:divBdr>
                    <w:top w:val="none" w:sz="0" w:space="0" w:color="auto"/>
                    <w:left w:val="none" w:sz="0" w:space="0" w:color="auto"/>
                    <w:bottom w:val="none" w:sz="0" w:space="0" w:color="auto"/>
                    <w:right w:val="none" w:sz="0" w:space="0" w:color="auto"/>
                  </w:divBdr>
                </w:div>
                <w:div w:id="758064826">
                  <w:marLeft w:val="640"/>
                  <w:marRight w:val="0"/>
                  <w:marTop w:val="0"/>
                  <w:marBottom w:val="0"/>
                  <w:divBdr>
                    <w:top w:val="none" w:sz="0" w:space="0" w:color="auto"/>
                    <w:left w:val="none" w:sz="0" w:space="0" w:color="auto"/>
                    <w:bottom w:val="none" w:sz="0" w:space="0" w:color="auto"/>
                    <w:right w:val="none" w:sz="0" w:space="0" w:color="auto"/>
                  </w:divBdr>
                </w:div>
                <w:div w:id="1002701613">
                  <w:marLeft w:val="640"/>
                  <w:marRight w:val="0"/>
                  <w:marTop w:val="0"/>
                  <w:marBottom w:val="0"/>
                  <w:divBdr>
                    <w:top w:val="none" w:sz="0" w:space="0" w:color="auto"/>
                    <w:left w:val="none" w:sz="0" w:space="0" w:color="auto"/>
                    <w:bottom w:val="none" w:sz="0" w:space="0" w:color="auto"/>
                    <w:right w:val="none" w:sz="0" w:space="0" w:color="auto"/>
                  </w:divBdr>
                </w:div>
                <w:div w:id="1529950542">
                  <w:marLeft w:val="640"/>
                  <w:marRight w:val="0"/>
                  <w:marTop w:val="0"/>
                  <w:marBottom w:val="0"/>
                  <w:divBdr>
                    <w:top w:val="none" w:sz="0" w:space="0" w:color="auto"/>
                    <w:left w:val="none" w:sz="0" w:space="0" w:color="auto"/>
                    <w:bottom w:val="none" w:sz="0" w:space="0" w:color="auto"/>
                    <w:right w:val="none" w:sz="0" w:space="0" w:color="auto"/>
                  </w:divBdr>
                </w:div>
                <w:div w:id="27221374">
                  <w:marLeft w:val="640"/>
                  <w:marRight w:val="0"/>
                  <w:marTop w:val="0"/>
                  <w:marBottom w:val="0"/>
                  <w:divBdr>
                    <w:top w:val="none" w:sz="0" w:space="0" w:color="auto"/>
                    <w:left w:val="none" w:sz="0" w:space="0" w:color="auto"/>
                    <w:bottom w:val="none" w:sz="0" w:space="0" w:color="auto"/>
                    <w:right w:val="none" w:sz="0" w:space="0" w:color="auto"/>
                  </w:divBdr>
                </w:div>
                <w:div w:id="1038316362">
                  <w:marLeft w:val="640"/>
                  <w:marRight w:val="0"/>
                  <w:marTop w:val="0"/>
                  <w:marBottom w:val="0"/>
                  <w:divBdr>
                    <w:top w:val="none" w:sz="0" w:space="0" w:color="auto"/>
                    <w:left w:val="none" w:sz="0" w:space="0" w:color="auto"/>
                    <w:bottom w:val="none" w:sz="0" w:space="0" w:color="auto"/>
                    <w:right w:val="none" w:sz="0" w:space="0" w:color="auto"/>
                  </w:divBdr>
                </w:div>
                <w:div w:id="255137235">
                  <w:marLeft w:val="640"/>
                  <w:marRight w:val="0"/>
                  <w:marTop w:val="0"/>
                  <w:marBottom w:val="0"/>
                  <w:divBdr>
                    <w:top w:val="none" w:sz="0" w:space="0" w:color="auto"/>
                    <w:left w:val="none" w:sz="0" w:space="0" w:color="auto"/>
                    <w:bottom w:val="none" w:sz="0" w:space="0" w:color="auto"/>
                    <w:right w:val="none" w:sz="0" w:space="0" w:color="auto"/>
                  </w:divBdr>
                </w:div>
                <w:div w:id="1344550280">
                  <w:marLeft w:val="640"/>
                  <w:marRight w:val="0"/>
                  <w:marTop w:val="0"/>
                  <w:marBottom w:val="0"/>
                  <w:divBdr>
                    <w:top w:val="none" w:sz="0" w:space="0" w:color="auto"/>
                    <w:left w:val="none" w:sz="0" w:space="0" w:color="auto"/>
                    <w:bottom w:val="none" w:sz="0" w:space="0" w:color="auto"/>
                    <w:right w:val="none" w:sz="0" w:space="0" w:color="auto"/>
                  </w:divBdr>
                </w:div>
                <w:div w:id="964391916">
                  <w:marLeft w:val="640"/>
                  <w:marRight w:val="0"/>
                  <w:marTop w:val="0"/>
                  <w:marBottom w:val="0"/>
                  <w:divBdr>
                    <w:top w:val="none" w:sz="0" w:space="0" w:color="auto"/>
                    <w:left w:val="none" w:sz="0" w:space="0" w:color="auto"/>
                    <w:bottom w:val="none" w:sz="0" w:space="0" w:color="auto"/>
                    <w:right w:val="none" w:sz="0" w:space="0" w:color="auto"/>
                  </w:divBdr>
                </w:div>
                <w:div w:id="1010990989">
                  <w:marLeft w:val="640"/>
                  <w:marRight w:val="0"/>
                  <w:marTop w:val="0"/>
                  <w:marBottom w:val="0"/>
                  <w:divBdr>
                    <w:top w:val="none" w:sz="0" w:space="0" w:color="auto"/>
                    <w:left w:val="none" w:sz="0" w:space="0" w:color="auto"/>
                    <w:bottom w:val="none" w:sz="0" w:space="0" w:color="auto"/>
                    <w:right w:val="none" w:sz="0" w:space="0" w:color="auto"/>
                  </w:divBdr>
                </w:div>
                <w:div w:id="1726174542">
                  <w:marLeft w:val="640"/>
                  <w:marRight w:val="0"/>
                  <w:marTop w:val="0"/>
                  <w:marBottom w:val="0"/>
                  <w:divBdr>
                    <w:top w:val="none" w:sz="0" w:space="0" w:color="auto"/>
                    <w:left w:val="none" w:sz="0" w:space="0" w:color="auto"/>
                    <w:bottom w:val="none" w:sz="0" w:space="0" w:color="auto"/>
                    <w:right w:val="none" w:sz="0" w:space="0" w:color="auto"/>
                  </w:divBdr>
                </w:div>
                <w:div w:id="734009564">
                  <w:marLeft w:val="640"/>
                  <w:marRight w:val="0"/>
                  <w:marTop w:val="0"/>
                  <w:marBottom w:val="0"/>
                  <w:divBdr>
                    <w:top w:val="none" w:sz="0" w:space="0" w:color="auto"/>
                    <w:left w:val="none" w:sz="0" w:space="0" w:color="auto"/>
                    <w:bottom w:val="none" w:sz="0" w:space="0" w:color="auto"/>
                    <w:right w:val="none" w:sz="0" w:space="0" w:color="auto"/>
                  </w:divBdr>
                </w:div>
                <w:div w:id="902374293">
                  <w:marLeft w:val="640"/>
                  <w:marRight w:val="0"/>
                  <w:marTop w:val="0"/>
                  <w:marBottom w:val="0"/>
                  <w:divBdr>
                    <w:top w:val="none" w:sz="0" w:space="0" w:color="auto"/>
                    <w:left w:val="none" w:sz="0" w:space="0" w:color="auto"/>
                    <w:bottom w:val="none" w:sz="0" w:space="0" w:color="auto"/>
                    <w:right w:val="none" w:sz="0" w:space="0" w:color="auto"/>
                  </w:divBdr>
                </w:div>
                <w:div w:id="617223709">
                  <w:marLeft w:val="640"/>
                  <w:marRight w:val="0"/>
                  <w:marTop w:val="0"/>
                  <w:marBottom w:val="0"/>
                  <w:divBdr>
                    <w:top w:val="none" w:sz="0" w:space="0" w:color="auto"/>
                    <w:left w:val="none" w:sz="0" w:space="0" w:color="auto"/>
                    <w:bottom w:val="none" w:sz="0" w:space="0" w:color="auto"/>
                    <w:right w:val="none" w:sz="0" w:space="0" w:color="auto"/>
                  </w:divBdr>
                </w:div>
                <w:div w:id="1697727986">
                  <w:marLeft w:val="640"/>
                  <w:marRight w:val="0"/>
                  <w:marTop w:val="0"/>
                  <w:marBottom w:val="0"/>
                  <w:divBdr>
                    <w:top w:val="none" w:sz="0" w:space="0" w:color="auto"/>
                    <w:left w:val="none" w:sz="0" w:space="0" w:color="auto"/>
                    <w:bottom w:val="none" w:sz="0" w:space="0" w:color="auto"/>
                    <w:right w:val="none" w:sz="0" w:space="0" w:color="auto"/>
                  </w:divBdr>
                </w:div>
                <w:div w:id="76632411">
                  <w:marLeft w:val="640"/>
                  <w:marRight w:val="0"/>
                  <w:marTop w:val="0"/>
                  <w:marBottom w:val="0"/>
                  <w:divBdr>
                    <w:top w:val="none" w:sz="0" w:space="0" w:color="auto"/>
                    <w:left w:val="none" w:sz="0" w:space="0" w:color="auto"/>
                    <w:bottom w:val="none" w:sz="0" w:space="0" w:color="auto"/>
                    <w:right w:val="none" w:sz="0" w:space="0" w:color="auto"/>
                  </w:divBdr>
                </w:div>
                <w:div w:id="720247494">
                  <w:marLeft w:val="640"/>
                  <w:marRight w:val="0"/>
                  <w:marTop w:val="0"/>
                  <w:marBottom w:val="0"/>
                  <w:divBdr>
                    <w:top w:val="none" w:sz="0" w:space="0" w:color="auto"/>
                    <w:left w:val="none" w:sz="0" w:space="0" w:color="auto"/>
                    <w:bottom w:val="none" w:sz="0" w:space="0" w:color="auto"/>
                    <w:right w:val="none" w:sz="0" w:space="0" w:color="auto"/>
                  </w:divBdr>
                </w:div>
                <w:div w:id="645166076">
                  <w:marLeft w:val="640"/>
                  <w:marRight w:val="0"/>
                  <w:marTop w:val="0"/>
                  <w:marBottom w:val="0"/>
                  <w:divBdr>
                    <w:top w:val="none" w:sz="0" w:space="0" w:color="auto"/>
                    <w:left w:val="none" w:sz="0" w:space="0" w:color="auto"/>
                    <w:bottom w:val="none" w:sz="0" w:space="0" w:color="auto"/>
                    <w:right w:val="none" w:sz="0" w:space="0" w:color="auto"/>
                  </w:divBdr>
                </w:div>
                <w:div w:id="822740369">
                  <w:marLeft w:val="640"/>
                  <w:marRight w:val="0"/>
                  <w:marTop w:val="0"/>
                  <w:marBottom w:val="0"/>
                  <w:divBdr>
                    <w:top w:val="none" w:sz="0" w:space="0" w:color="auto"/>
                    <w:left w:val="none" w:sz="0" w:space="0" w:color="auto"/>
                    <w:bottom w:val="none" w:sz="0" w:space="0" w:color="auto"/>
                    <w:right w:val="none" w:sz="0" w:space="0" w:color="auto"/>
                  </w:divBdr>
                </w:div>
                <w:div w:id="458718635">
                  <w:marLeft w:val="640"/>
                  <w:marRight w:val="0"/>
                  <w:marTop w:val="0"/>
                  <w:marBottom w:val="0"/>
                  <w:divBdr>
                    <w:top w:val="none" w:sz="0" w:space="0" w:color="auto"/>
                    <w:left w:val="none" w:sz="0" w:space="0" w:color="auto"/>
                    <w:bottom w:val="none" w:sz="0" w:space="0" w:color="auto"/>
                    <w:right w:val="none" w:sz="0" w:space="0" w:color="auto"/>
                  </w:divBdr>
                </w:div>
                <w:div w:id="647899817">
                  <w:marLeft w:val="640"/>
                  <w:marRight w:val="0"/>
                  <w:marTop w:val="0"/>
                  <w:marBottom w:val="0"/>
                  <w:divBdr>
                    <w:top w:val="none" w:sz="0" w:space="0" w:color="auto"/>
                    <w:left w:val="none" w:sz="0" w:space="0" w:color="auto"/>
                    <w:bottom w:val="none" w:sz="0" w:space="0" w:color="auto"/>
                    <w:right w:val="none" w:sz="0" w:space="0" w:color="auto"/>
                  </w:divBdr>
                </w:div>
                <w:div w:id="558901264">
                  <w:marLeft w:val="640"/>
                  <w:marRight w:val="0"/>
                  <w:marTop w:val="0"/>
                  <w:marBottom w:val="0"/>
                  <w:divBdr>
                    <w:top w:val="none" w:sz="0" w:space="0" w:color="auto"/>
                    <w:left w:val="none" w:sz="0" w:space="0" w:color="auto"/>
                    <w:bottom w:val="none" w:sz="0" w:space="0" w:color="auto"/>
                    <w:right w:val="none" w:sz="0" w:space="0" w:color="auto"/>
                  </w:divBdr>
                </w:div>
                <w:div w:id="1904365022">
                  <w:marLeft w:val="640"/>
                  <w:marRight w:val="0"/>
                  <w:marTop w:val="0"/>
                  <w:marBottom w:val="0"/>
                  <w:divBdr>
                    <w:top w:val="none" w:sz="0" w:space="0" w:color="auto"/>
                    <w:left w:val="none" w:sz="0" w:space="0" w:color="auto"/>
                    <w:bottom w:val="none" w:sz="0" w:space="0" w:color="auto"/>
                    <w:right w:val="none" w:sz="0" w:space="0" w:color="auto"/>
                  </w:divBdr>
                </w:div>
                <w:div w:id="1679623146">
                  <w:marLeft w:val="640"/>
                  <w:marRight w:val="0"/>
                  <w:marTop w:val="0"/>
                  <w:marBottom w:val="0"/>
                  <w:divBdr>
                    <w:top w:val="none" w:sz="0" w:space="0" w:color="auto"/>
                    <w:left w:val="none" w:sz="0" w:space="0" w:color="auto"/>
                    <w:bottom w:val="none" w:sz="0" w:space="0" w:color="auto"/>
                    <w:right w:val="none" w:sz="0" w:space="0" w:color="auto"/>
                  </w:divBdr>
                </w:div>
                <w:div w:id="507452670">
                  <w:marLeft w:val="640"/>
                  <w:marRight w:val="0"/>
                  <w:marTop w:val="0"/>
                  <w:marBottom w:val="0"/>
                  <w:divBdr>
                    <w:top w:val="none" w:sz="0" w:space="0" w:color="auto"/>
                    <w:left w:val="none" w:sz="0" w:space="0" w:color="auto"/>
                    <w:bottom w:val="none" w:sz="0" w:space="0" w:color="auto"/>
                    <w:right w:val="none" w:sz="0" w:space="0" w:color="auto"/>
                  </w:divBdr>
                </w:div>
                <w:div w:id="1275597623">
                  <w:marLeft w:val="640"/>
                  <w:marRight w:val="0"/>
                  <w:marTop w:val="0"/>
                  <w:marBottom w:val="0"/>
                  <w:divBdr>
                    <w:top w:val="none" w:sz="0" w:space="0" w:color="auto"/>
                    <w:left w:val="none" w:sz="0" w:space="0" w:color="auto"/>
                    <w:bottom w:val="none" w:sz="0" w:space="0" w:color="auto"/>
                    <w:right w:val="none" w:sz="0" w:space="0" w:color="auto"/>
                  </w:divBdr>
                </w:div>
                <w:div w:id="822699459">
                  <w:marLeft w:val="640"/>
                  <w:marRight w:val="0"/>
                  <w:marTop w:val="0"/>
                  <w:marBottom w:val="0"/>
                  <w:divBdr>
                    <w:top w:val="none" w:sz="0" w:space="0" w:color="auto"/>
                    <w:left w:val="none" w:sz="0" w:space="0" w:color="auto"/>
                    <w:bottom w:val="none" w:sz="0" w:space="0" w:color="auto"/>
                    <w:right w:val="none" w:sz="0" w:space="0" w:color="auto"/>
                  </w:divBdr>
                </w:div>
                <w:div w:id="2113238064">
                  <w:marLeft w:val="640"/>
                  <w:marRight w:val="0"/>
                  <w:marTop w:val="0"/>
                  <w:marBottom w:val="0"/>
                  <w:divBdr>
                    <w:top w:val="none" w:sz="0" w:space="0" w:color="auto"/>
                    <w:left w:val="none" w:sz="0" w:space="0" w:color="auto"/>
                    <w:bottom w:val="none" w:sz="0" w:space="0" w:color="auto"/>
                    <w:right w:val="none" w:sz="0" w:space="0" w:color="auto"/>
                  </w:divBdr>
                </w:div>
                <w:div w:id="2005694408">
                  <w:marLeft w:val="640"/>
                  <w:marRight w:val="0"/>
                  <w:marTop w:val="0"/>
                  <w:marBottom w:val="0"/>
                  <w:divBdr>
                    <w:top w:val="none" w:sz="0" w:space="0" w:color="auto"/>
                    <w:left w:val="none" w:sz="0" w:space="0" w:color="auto"/>
                    <w:bottom w:val="none" w:sz="0" w:space="0" w:color="auto"/>
                    <w:right w:val="none" w:sz="0" w:space="0" w:color="auto"/>
                  </w:divBdr>
                </w:div>
                <w:div w:id="1314523778">
                  <w:marLeft w:val="640"/>
                  <w:marRight w:val="0"/>
                  <w:marTop w:val="0"/>
                  <w:marBottom w:val="0"/>
                  <w:divBdr>
                    <w:top w:val="none" w:sz="0" w:space="0" w:color="auto"/>
                    <w:left w:val="none" w:sz="0" w:space="0" w:color="auto"/>
                    <w:bottom w:val="none" w:sz="0" w:space="0" w:color="auto"/>
                    <w:right w:val="none" w:sz="0" w:space="0" w:color="auto"/>
                  </w:divBdr>
                </w:div>
                <w:div w:id="548225445">
                  <w:marLeft w:val="640"/>
                  <w:marRight w:val="0"/>
                  <w:marTop w:val="0"/>
                  <w:marBottom w:val="0"/>
                  <w:divBdr>
                    <w:top w:val="none" w:sz="0" w:space="0" w:color="auto"/>
                    <w:left w:val="none" w:sz="0" w:space="0" w:color="auto"/>
                    <w:bottom w:val="none" w:sz="0" w:space="0" w:color="auto"/>
                    <w:right w:val="none" w:sz="0" w:space="0" w:color="auto"/>
                  </w:divBdr>
                </w:div>
                <w:div w:id="1940217663">
                  <w:marLeft w:val="640"/>
                  <w:marRight w:val="0"/>
                  <w:marTop w:val="0"/>
                  <w:marBottom w:val="0"/>
                  <w:divBdr>
                    <w:top w:val="none" w:sz="0" w:space="0" w:color="auto"/>
                    <w:left w:val="none" w:sz="0" w:space="0" w:color="auto"/>
                    <w:bottom w:val="none" w:sz="0" w:space="0" w:color="auto"/>
                    <w:right w:val="none" w:sz="0" w:space="0" w:color="auto"/>
                  </w:divBdr>
                </w:div>
                <w:div w:id="486166995">
                  <w:marLeft w:val="640"/>
                  <w:marRight w:val="0"/>
                  <w:marTop w:val="0"/>
                  <w:marBottom w:val="0"/>
                  <w:divBdr>
                    <w:top w:val="none" w:sz="0" w:space="0" w:color="auto"/>
                    <w:left w:val="none" w:sz="0" w:space="0" w:color="auto"/>
                    <w:bottom w:val="none" w:sz="0" w:space="0" w:color="auto"/>
                    <w:right w:val="none" w:sz="0" w:space="0" w:color="auto"/>
                  </w:divBdr>
                </w:div>
                <w:div w:id="641614321">
                  <w:marLeft w:val="640"/>
                  <w:marRight w:val="0"/>
                  <w:marTop w:val="0"/>
                  <w:marBottom w:val="0"/>
                  <w:divBdr>
                    <w:top w:val="none" w:sz="0" w:space="0" w:color="auto"/>
                    <w:left w:val="none" w:sz="0" w:space="0" w:color="auto"/>
                    <w:bottom w:val="none" w:sz="0" w:space="0" w:color="auto"/>
                    <w:right w:val="none" w:sz="0" w:space="0" w:color="auto"/>
                  </w:divBdr>
                </w:div>
                <w:div w:id="1361398827">
                  <w:marLeft w:val="640"/>
                  <w:marRight w:val="0"/>
                  <w:marTop w:val="0"/>
                  <w:marBottom w:val="0"/>
                  <w:divBdr>
                    <w:top w:val="none" w:sz="0" w:space="0" w:color="auto"/>
                    <w:left w:val="none" w:sz="0" w:space="0" w:color="auto"/>
                    <w:bottom w:val="none" w:sz="0" w:space="0" w:color="auto"/>
                    <w:right w:val="none" w:sz="0" w:space="0" w:color="auto"/>
                  </w:divBdr>
                </w:div>
                <w:div w:id="954946137">
                  <w:marLeft w:val="640"/>
                  <w:marRight w:val="0"/>
                  <w:marTop w:val="0"/>
                  <w:marBottom w:val="0"/>
                  <w:divBdr>
                    <w:top w:val="none" w:sz="0" w:space="0" w:color="auto"/>
                    <w:left w:val="none" w:sz="0" w:space="0" w:color="auto"/>
                    <w:bottom w:val="none" w:sz="0" w:space="0" w:color="auto"/>
                    <w:right w:val="none" w:sz="0" w:space="0" w:color="auto"/>
                  </w:divBdr>
                </w:div>
                <w:div w:id="1094058647">
                  <w:marLeft w:val="640"/>
                  <w:marRight w:val="0"/>
                  <w:marTop w:val="0"/>
                  <w:marBottom w:val="0"/>
                  <w:divBdr>
                    <w:top w:val="none" w:sz="0" w:space="0" w:color="auto"/>
                    <w:left w:val="none" w:sz="0" w:space="0" w:color="auto"/>
                    <w:bottom w:val="none" w:sz="0" w:space="0" w:color="auto"/>
                    <w:right w:val="none" w:sz="0" w:space="0" w:color="auto"/>
                  </w:divBdr>
                </w:div>
                <w:div w:id="1744373756">
                  <w:marLeft w:val="640"/>
                  <w:marRight w:val="0"/>
                  <w:marTop w:val="0"/>
                  <w:marBottom w:val="0"/>
                  <w:divBdr>
                    <w:top w:val="none" w:sz="0" w:space="0" w:color="auto"/>
                    <w:left w:val="none" w:sz="0" w:space="0" w:color="auto"/>
                    <w:bottom w:val="none" w:sz="0" w:space="0" w:color="auto"/>
                    <w:right w:val="none" w:sz="0" w:space="0" w:color="auto"/>
                  </w:divBdr>
                </w:div>
                <w:div w:id="1296762570">
                  <w:marLeft w:val="640"/>
                  <w:marRight w:val="0"/>
                  <w:marTop w:val="0"/>
                  <w:marBottom w:val="0"/>
                  <w:divBdr>
                    <w:top w:val="none" w:sz="0" w:space="0" w:color="auto"/>
                    <w:left w:val="none" w:sz="0" w:space="0" w:color="auto"/>
                    <w:bottom w:val="none" w:sz="0" w:space="0" w:color="auto"/>
                    <w:right w:val="none" w:sz="0" w:space="0" w:color="auto"/>
                  </w:divBdr>
                </w:div>
                <w:div w:id="1999115038">
                  <w:marLeft w:val="640"/>
                  <w:marRight w:val="0"/>
                  <w:marTop w:val="0"/>
                  <w:marBottom w:val="0"/>
                  <w:divBdr>
                    <w:top w:val="none" w:sz="0" w:space="0" w:color="auto"/>
                    <w:left w:val="none" w:sz="0" w:space="0" w:color="auto"/>
                    <w:bottom w:val="none" w:sz="0" w:space="0" w:color="auto"/>
                    <w:right w:val="none" w:sz="0" w:space="0" w:color="auto"/>
                  </w:divBdr>
                </w:div>
                <w:div w:id="1764648671">
                  <w:marLeft w:val="640"/>
                  <w:marRight w:val="0"/>
                  <w:marTop w:val="0"/>
                  <w:marBottom w:val="0"/>
                  <w:divBdr>
                    <w:top w:val="none" w:sz="0" w:space="0" w:color="auto"/>
                    <w:left w:val="none" w:sz="0" w:space="0" w:color="auto"/>
                    <w:bottom w:val="none" w:sz="0" w:space="0" w:color="auto"/>
                    <w:right w:val="none" w:sz="0" w:space="0" w:color="auto"/>
                  </w:divBdr>
                </w:div>
                <w:div w:id="542524003">
                  <w:marLeft w:val="640"/>
                  <w:marRight w:val="0"/>
                  <w:marTop w:val="0"/>
                  <w:marBottom w:val="0"/>
                  <w:divBdr>
                    <w:top w:val="none" w:sz="0" w:space="0" w:color="auto"/>
                    <w:left w:val="none" w:sz="0" w:space="0" w:color="auto"/>
                    <w:bottom w:val="none" w:sz="0" w:space="0" w:color="auto"/>
                    <w:right w:val="none" w:sz="0" w:space="0" w:color="auto"/>
                  </w:divBdr>
                </w:div>
                <w:div w:id="1577668369">
                  <w:marLeft w:val="640"/>
                  <w:marRight w:val="0"/>
                  <w:marTop w:val="0"/>
                  <w:marBottom w:val="0"/>
                  <w:divBdr>
                    <w:top w:val="none" w:sz="0" w:space="0" w:color="auto"/>
                    <w:left w:val="none" w:sz="0" w:space="0" w:color="auto"/>
                    <w:bottom w:val="none" w:sz="0" w:space="0" w:color="auto"/>
                    <w:right w:val="none" w:sz="0" w:space="0" w:color="auto"/>
                  </w:divBdr>
                </w:div>
                <w:div w:id="1656685567">
                  <w:marLeft w:val="640"/>
                  <w:marRight w:val="0"/>
                  <w:marTop w:val="0"/>
                  <w:marBottom w:val="0"/>
                  <w:divBdr>
                    <w:top w:val="none" w:sz="0" w:space="0" w:color="auto"/>
                    <w:left w:val="none" w:sz="0" w:space="0" w:color="auto"/>
                    <w:bottom w:val="none" w:sz="0" w:space="0" w:color="auto"/>
                    <w:right w:val="none" w:sz="0" w:space="0" w:color="auto"/>
                  </w:divBdr>
                </w:div>
                <w:div w:id="1323503275">
                  <w:marLeft w:val="640"/>
                  <w:marRight w:val="0"/>
                  <w:marTop w:val="0"/>
                  <w:marBottom w:val="0"/>
                  <w:divBdr>
                    <w:top w:val="none" w:sz="0" w:space="0" w:color="auto"/>
                    <w:left w:val="none" w:sz="0" w:space="0" w:color="auto"/>
                    <w:bottom w:val="none" w:sz="0" w:space="0" w:color="auto"/>
                    <w:right w:val="none" w:sz="0" w:space="0" w:color="auto"/>
                  </w:divBdr>
                </w:div>
                <w:div w:id="1156070848">
                  <w:marLeft w:val="640"/>
                  <w:marRight w:val="0"/>
                  <w:marTop w:val="0"/>
                  <w:marBottom w:val="0"/>
                  <w:divBdr>
                    <w:top w:val="none" w:sz="0" w:space="0" w:color="auto"/>
                    <w:left w:val="none" w:sz="0" w:space="0" w:color="auto"/>
                    <w:bottom w:val="none" w:sz="0" w:space="0" w:color="auto"/>
                    <w:right w:val="none" w:sz="0" w:space="0" w:color="auto"/>
                  </w:divBdr>
                </w:div>
                <w:div w:id="215775544">
                  <w:marLeft w:val="640"/>
                  <w:marRight w:val="0"/>
                  <w:marTop w:val="0"/>
                  <w:marBottom w:val="0"/>
                  <w:divBdr>
                    <w:top w:val="none" w:sz="0" w:space="0" w:color="auto"/>
                    <w:left w:val="none" w:sz="0" w:space="0" w:color="auto"/>
                    <w:bottom w:val="none" w:sz="0" w:space="0" w:color="auto"/>
                    <w:right w:val="none" w:sz="0" w:space="0" w:color="auto"/>
                  </w:divBdr>
                </w:div>
                <w:div w:id="2079858374">
                  <w:marLeft w:val="640"/>
                  <w:marRight w:val="0"/>
                  <w:marTop w:val="0"/>
                  <w:marBottom w:val="0"/>
                  <w:divBdr>
                    <w:top w:val="none" w:sz="0" w:space="0" w:color="auto"/>
                    <w:left w:val="none" w:sz="0" w:space="0" w:color="auto"/>
                    <w:bottom w:val="none" w:sz="0" w:space="0" w:color="auto"/>
                    <w:right w:val="none" w:sz="0" w:space="0" w:color="auto"/>
                  </w:divBdr>
                </w:div>
                <w:div w:id="909272006">
                  <w:marLeft w:val="640"/>
                  <w:marRight w:val="0"/>
                  <w:marTop w:val="0"/>
                  <w:marBottom w:val="0"/>
                  <w:divBdr>
                    <w:top w:val="none" w:sz="0" w:space="0" w:color="auto"/>
                    <w:left w:val="none" w:sz="0" w:space="0" w:color="auto"/>
                    <w:bottom w:val="none" w:sz="0" w:space="0" w:color="auto"/>
                    <w:right w:val="none" w:sz="0" w:space="0" w:color="auto"/>
                  </w:divBdr>
                </w:div>
                <w:div w:id="1191214878">
                  <w:marLeft w:val="640"/>
                  <w:marRight w:val="0"/>
                  <w:marTop w:val="0"/>
                  <w:marBottom w:val="0"/>
                  <w:divBdr>
                    <w:top w:val="none" w:sz="0" w:space="0" w:color="auto"/>
                    <w:left w:val="none" w:sz="0" w:space="0" w:color="auto"/>
                    <w:bottom w:val="none" w:sz="0" w:space="0" w:color="auto"/>
                    <w:right w:val="none" w:sz="0" w:space="0" w:color="auto"/>
                  </w:divBdr>
                </w:div>
                <w:div w:id="1126703207">
                  <w:marLeft w:val="640"/>
                  <w:marRight w:val="0"/>
                  <w:marTop w:val="0"/>
                  <w:marBottom w:val="0"/>
                  <w:divBdr>
                    <w:top w:val="none" w:sz="0" w:space="0" w:color="auto"/>
                    <w:left w:val="none" w:sz="0" w:space="0" w:color="auto"/>
                    <w:bottom w:val="none" w:sz="0" w:space="0" w:color="auto"/>
                    <w:right w:val="none" w:sz="0" w:space="0" w:color="auto"/>
                  </w:divBdr>
                </w:div>
                <w:div w:id="458380988">
                  <w:marLeft w:val="640"/>
                  <w:marRight w:val="0"/>
                  <w:marTop w:val="0"/>
                  <w:marBottom w:val="0"/>
                  <w:divBdr>
                    <w:top w:val="none" w:sz="0" w:space="0" w:color="auto"/>
                    <w:left w:val="none" w:sz="0" w:space="0" w:color="auto"/>
                    <w:bottom w:val="none" w:sz="0" w:space="0" w:color="auto"/>
                    <w:right w:val="none" w:sz="0" w:space="0" w:color="auto"/>
                  </w:divBdr>
                </w:div>
                <w:div w:id="300620664">
                  <w:marLeft w:val="640"/>
                  <w:marRight w:val="0"/>
                  <w:marTop w:val="0"/>
                  <w:marBottom w:val="0"/>
                  <w:divBdr>
                    <w:top w:val="none" w:sz="0" w:space="0" w:color="auto"/>
                    <w:left w:val="none" w:sz="0" w:space="0" w:color="auto"/>
                    <w:bottom w:val="none" w:sz="0" w:space="0" w:color="auto"/>
                    <w:right w:val="none" w:sz="0" w:space="0" w:color="auto"/>
                  </w:divBdr>
                </w:div>
                <w:div w:id="1527060400">
                  <w:marLeft w:val="640"/>
                  <w:marRight w:val="0"/>
                  <w:marTop w:val="0"/>
                  <w:marBottom w:val="0"/>
                  <w:divBdr>
                    <w:top w:val="none" w:sz="0" w:space="0" w:color="auto"/>
                    <w:left w:val="none" w:sz="0" w:space="0" w:color="auto"/>
                    <w:bottom w:val="none" w:sz="0" w:space="0" w:color="auto"/>
                    <w:right w:val="none" w:sz="0" w:space="0" w:color="auto"/>
                  </w:divBdr>
                </w:div>
                <w:div w:id="1206867541">
                  <w:marLeft w:val="640"/>
                  <w:marRight w:val="0"/>
                  <w:marTop w:val="0"/>
                  <w:marBottom w:val="0"/>
                  <w:divBdr>
                    <w:top w:val="none" w:sz="0" w:space="0" w:color="auto"/>
                    <w:left w:val="none" w:sz="0" w:space="0" w:color="auto"/>
                    <w:bottom w:val="none" w:sz="0" w:space="0" w:color="auto"/>
                    <w:right w:val="none" w:sz="0" w:space="0" w:color="auto"/>
                  </w:divBdr>
                </w:div>
                <w:div w:id="659889015">
                  <w:marLeft w:val="640"/>
                  <w:marRight w:val="0"/>
                  <w:marTop w:val="0"/>
                  <w:marBottom w:val="0"/>
                  <w:divBdr>
                    <w:top w:val="none" w:sz="0" w:space="0" w:color="auto"/>
                    <w:left w:val="none" w:sz="0" w:space="0" w:color="auto"/>
                    <w:bottom w:val="none" w:sz="0" w:space="0" w:color="auto"/>
                    <w:right w:val="none" w:sz="0" w:space="0" w:color="auto"/>
                  </w:divBdr>
                </w:div>
                <w:div w:id="1109786796">
                  <w:marLeft w:val="640"/>
                  <w:marRight w:val="0"/>
                  <w:marTop w:val="0"/>
                  <w:marBottom w:val="0"/>
                  <w:divBdr>
                    <w:top w:val="none" w:sz="0" w:space="0" w:color="auto"/>
                    <w:left w:val="none" w:sz="0" w:space="0" w:color="auto"/>
                    <w:bottom w:val="none" w:sz="0" w:space="0" w:color="auto"/>
                    <w:right w:val="none" w:sz="0" w:space="0" w:color="auto"/>
                  </w:divBdr>
                </w:div>
                <w:div w:id="1479345232">
                  <w:marLeft w:val="640"/>
                  <w:marRight w:val="0"/>
                  <w:marTop w:val="0"/>
                  <w:marBottom w:val="0"/>
                  <w:divBdr>
                    <w:top w:val="none" w:sz="0" w:space="0" w:color="auto"/>
                    <w:left w:val="none" w:sz="0" w:space="0" w:color="auto"/>
                    <w:bottom w:val="none" w:sz="0" w:space="0" w:color="auto"/>
                    <w:right w:val="none" w:sz="0" w:space="0" w:color="auto"/>
                  </w:divBdr>
                </w:div>
                <w:div w:id="1824270247">
                  <w:marLeft w:val="640"/>
                  <w:marRight w:val="0"/>
                  <w:marTop w:val="0"/>
                  <w:marBottom w:val="0"/>
                  <w:divBdr>
                    <w:top w:val="none" w:sz="0" w:space="0" w:color="auto"/>
                    <w:left w:val="none" w:sz="0" w:space="0" w:color="auto"/>
                    <w:bottom w:val="none" w:sz="0" w:space="0" w:color="auto"/>
                    <w:right w:val="none" w:sz="0" w:space="0" w:color="auto"/>
                  </w:divBdr>
                </w:div>
                <w:div w:id="1222671155">
                  <w:marLeft w:val="640"/>
                  <w:marRight w:val="0"/>
                  <w:marTop w:val="0"/>
                  <w:marBottom w:val="0"/>
                  <w:divBdr>
                    <w:top w:val="none" w:sz="0" w:space="0" w:color="auto"/>
                    <w:left w:val="none" w:sz="0" w:space="0" w:color="auto"/>
                    <w:bottom w:val="none" w:sz="0" w:space="0" w:color="auto"/>
                    <w:right w:val="none" w:sz="0" w:space="0" w:color="auto"/>
                  </w:divBdr>
                </w:div>
                <w:div w:id="188951744">
                  <w:marLeft w:val="640"/>
                  <w:marRight w:val="0"/>
                  <w:marTop w:val="0"/>
                  <w:marBottom w:val="0"/>
                  <w:divBdr>
                    <w:top w:val="none" w:sz="0" w:space="0" w:color="auto"/>
                    <w:left w:val="none" w:sz="0" w:space="0" w:color="auto"/>
                    <w:bottom w:val="none" w:sz="0" w:space="0" w:color="auto"/>
                    <w:right w:val="none" w:sz="0" w:space="0" w:color="auto"/>
                  </w:divBdr>
                </w:div>
                <w:div w:id="1237394122">
                  <w:marLeft w:val="640"/>
                  <w:marRight w:val="0"/>
                  <w:marTop w:val="0"/>
                  <w:marBottom w:val="0"/>
                  <w:divBdr>
                    <w:top w:val="none" w:sz="0" w:space="0" w:color="auto"/>
                    <w:left w:val="none" w:sz="0" w:space="0" w:color="auto"/>
                    <w:bottom w:val="none" w:sz="0" w:space="0" w:color="auto"/>
                    <w:right w:val="none" w:sz="0" w:space="0" w:color="auto"/>
                  </w:divBdr>
                </w:div>
                <w:div w:id="930821597">
                  <w:marLeft w:val="640"/>
                  <w:marRight w:val="0"/>
                  <w:marTop w:val="0"/>
                  <w:marBottom w:val="0"/>
                  <w:divBdr>
                    <w:top w:val="none" w:sz="0" w:space="0" w:color="auto"/>
                    <w:left w:val="none" w:sz="0" w:space="0" w:color="auto"/>
                    <w:bottom w:val="none" w:sz="0" w:space="0" w:color="auto"/>
                    <w:right w:val="none" w:sz="0" w:space="0" w:color="auto"/>
                  </w:divBdr>
                </w:div>
                <w:div w:id="149519273">
                  <w:marLeft w:val="640"/>
                  <w:marRight w:val="0"/>
                  <w:marTop w:val="0"/>
                  <w:marBottom w:val="0"/>
                  <w:divBdr>
                    <w:top w:val="none" w:sz="0" w:space="0" w:color="auto"/>
                    <w:left w:val="none" w:sz="0" w:space="0" w:color="auto"/>
                    <w:bottom w:val="none" w:sz="0" w:space="0" w:color="auto"/>
                    <w:right w:val="none" w:sz="0" w:space="0" w:color="auto"/>
                  </w:divBdr>
                </w:div>
                <w:div w:id="604075863">
                  <w:marLeft w:val="640"/>
                  <w:marRight w:val="0"/>
                  <w:marTop w:val="0"/>
                  <w:marBottom w:val="0"/>
                  <w:divBdr>
                    <w:top w:val="none" w:sz="0" w:space="0" w:color="auto"/>
                    <w:left w:val="none" w:sz="0" w:space="0" w:color="auto"/>
                    <w:bottom w:val="none" w:sz="0" w:space="0" w:color="auto"/>
                    <w:right w:val="none" w:sz="0" w:space="0" w:color="auto"/>
                  </w:divBdr>
                </w:div>
                <w:div w:id="2097705301">
                  <w:marLeft w:val="640"/>
                  <w:marRight w:val="0"/>
                  <w:marTop w:val="0"/>
                  <w:marBottom w:val="0"/>
                  <w:divBdr>
                    <w:top w:val="none" w:sz="0" w:space="0" w:color="auto"/>
                    <w:left w:val="none" w:sz="0" w:space="0" w:color="auto"/>
                    <w:bottom w:val="none" w:sz="0" w:space="0" w:color="auto"/>
                    <w:right w:val="none" w:sz="0" w:space="0" w:color="auto"/>
                  </w:divBdr>
                </w:div>
                <w:div w:id="2096972075">
                  <w:marLeft w:val="640"/>
                  <w:marRight w:val="0"/>
                  <w:marTop w:val="0"/>
                  <w:marBottom w:val="0"/>
                  <w:divBdr>
                    <w:top w:val="none" w:sz="0" w:space="0" w:color="auto"/>
                    <w:left w:val="none" w:sz="0" w:space="0" w:color="auto"/>
                    <w:bottom w:val="none" w:sz="0" w:space="0" w:color="auto"/>
                    <w:right w:val="none" w:sz="0" w:space="0" w:color="auto"/>
                  </w:divBdr>
                </w:div>
                <w:div w:id="402532573">
                  <w:marLeft w:val="640"/>
                  <w:marRight w:val="0"/>
                  <w:marTop w:val="0"/>
                  <w:marBottom w:val="0"/>
                  <w:divBdr>
                    <w:top w:val="none" w:sz="0" w:space="0" w:color="auto"/>
                    <w:left w:val="none" w:sz="0" w:space="0" w:color="auto"/>
                    <w:bottom w:val="none" w:sz="0" w:space="0" w:color="auto"/>
                    <w:right w:val="none" w:sz="0" w:space="0" w:color="auto"/>
                  </w:divBdr>
                </w:div>
                <w:div w:id="718894342">
                  <w:marLeft w:val="640"/>
                  <w:marRight w:val="0"/>
                  <w:marTop w:val="0"/>
                  <w:marBottom w:val="0"/>
                  <w:divBdr>
                    <w:top w:val="none" w:sz="0" w:space="0" w:color="auto"/>
                    <w:left w:val="none" w:sz="0" w:space="0" w:color="auto"/>
                    <w:bottom w:val="none" w:sz="0" w:space="0" w:color="auto"/>
                    <w:right w:val="none" w:sz="0" w:space="0" w:color="auto"/>
                  </w:divBdr>
                </w:div>
                <w:div w:id="395671116">
                  <w:marLeft w:val="640"/>
                  <w:marRight w:val="0"/>
                  <w:marTop w:val="0"/>
                  <w:marBottom w:val="0"/>
                  <w:divBdr>
                    <w:top w:val="none" w:sz="0" w:space="0" w:color="auto"/>
                    <w:left w:val="none" w:sz="0" w:space="0" w:color="auto"/>
                    <w:bottom w:val="none" w:sz="0" w:space="0" w:color="auto"/>
                    <w:right w:val="none" w:sz="0" w:space="0" w:color="auto"/>
                  </w:divBdr>
                </w:div>
                <w:div w:id="1771968802">
                  <w:marLeft w:val="640"/>
                  <w:marRight w:val="0"/>
                  <w:marTop w:val="0"/>
                  <w:marBottom w:val="0"/>
                  <w:divBdr>
                    <w:top w:val="none" w:sz="0" w:space="0" w:color="auto"/>
                    <w:left w:val="none" w:sz="0" w:space="0" w:color="auto"/>
                    <w:bottom w:val="none" w:sz="0" w:space="0" w:color="auto"/>
                    <w:right w:val="none" w:sz="0" w:space="0" w:color="auto"/>
                  </w:divBdr>
                </w:div>
                <w:div w:id="987251170">
                  <w:marLeft w:val="640"/>
                  <w:marRight w:val="0"/>
                  <w:marTop w:val="0"/>
                  <w:marBottom w:val="0"/>
                  <w:divBdr>
                    <w:top w:val="none" w:sz="0" w:space="0" w:color="auto"/>
                    <w:left w:val="none" w:sz="0" w:space="0" w:color="auto"/>
                    <w:bottom w:val="none" w:sz="0" w:space="0" w:color="auto"/>
                    <w:right w:val="none" w:sz="0" w:space="0" w:color="auto"/>
                  </w:divBdr>
                </w:div>
                <w:div w:id="192614173">
                  <w:marLeft w:val="640"/>
                  <w:marRight w:val="0"/>
                  <w:marTop w:val="0"/>
                  <w:marBottom w:val="0"/>
                  <w:divBdr>
                    <w:top w:val="none" w:sz="0" w:space="0" w:color="auto"/>
                    <w:left w:val="none" w:sz="0" w:space="0" w:color="auto"/>
                    <w:bottom w:val="none" w:sz="0" w:space="0" w:color="auto"/>
                    <w:right w:val="none" w:sz="0" w:space="0" w:color="auto"/>
                  </w:divBdr>
                </w:div>
                <w:div w:id="1154835430">
                  <w:marLeft w:val="640"/>
                  <w:marRight w:val="0"/>
                  <w:marTop w:val="0"/>
                  <w:marBottom w:val="0"/>
                  <w:divBdr>
                    <w:top w:val="none" w:sz="0" w:space="0" w:color="auto"/>
                    <w:left w:val="none" w:sz="0" w:space="0" w:color="auto"/>
                    <w:bottom w:val="none" w:sz="0" w:space="0" w:color="auto"/>
                    <w:right w:val="none" w:sz="0" w:space="0" w:color="auto"/>
                  </w:divBdr>
                </w:div>
                <w:div w:id="288360224">
                  <w:marLeft w:val="640"/>
                  <w:marRight w:val="0"/>
                  <w:marTop w:val="0"/>
                  <w:marBottom w:val="0"/>
                  <w:divBdr>
                    <w:top w:val="none" w:sz="0" w:space="0" w:color="auto"/>
                    <w:left w:val="none" w:sz="0" w:space="0" w:color="auto"/>
                    <w:bottom w:val="none" w:sz="0" w:space="0" w:color="auto"/>
                    <w:right w:val="none" w:sz="0" w:space="0" w:color="auto"/>
                  </w:divBdr>
                </w:div>
                <w:div w:id="1725256643">
                  <w:marLeft w:val="640"/>
                  <w:marRight w:val="0"/>
                  <w:marTop w:val="0"/>
                  <w:marBottom w:val="0"/>
                  <w:divBdr>
                    <w:top w:val="none" w:sz="0" w:space="0" w:color="auto"/>
                    <w:left w:val="none" w:sz="0" w:space="0" w:color="auto"/>
                    <w:bottom w:val="none" w:sz="0" w:space="0" w:color="auto"/>
                    <w:right w:val="none" w:sz="0" w:space="0" w:color="auto"/>
                  </w:divBdr>
                </w:div>
              </w:divsChild>
            </w:div>
            <w:div w:id="296643761">
              <w:marLeft w:val="0"/>
              <w:marRight w:val="0"/>
              <w:marTop w:val="0"/>
              <w:marBottom w:val="0"/>
              <w:divBdr>
                <w:top w:val="none" w:sz="0" w:space="0" w:color="auto"/>
                <w:left w:val="none" w:sz="0" w:space="0" w:color="auto"/>
                <w:bottom w:val="none" w:sz="0" w:space="0" w:color="auto"/>
                <w:right w:val="none" w:sz="0" w:space="0" w:color="auto"/>
              </w:divBdr>
              <w:divsChild>
                <w:div w:id="2132243787">
                  <w:marLeft w:val="640"/>
                  <w:marRight w:val="0"/>
                  <w:marTop w:val="0"/>
                  <w:marBottom w:val="0"/>
                  <w:divBdr>
                    <w:top w:val="none" w:sz="0" w:space="0" w:color="auto"/>
                    <w:left w:val="none" w:sz="0" w:space="0" w:color="auto"/>
                    <w:bottom w:val="none" w:sz="0" w:space="0" w:color="auto"/>
                    <w:right w:val="none" w:sz="0" w:space="0" w:color="auto"/>
                  </w:divBdr>
                </w:div>
                <w:div w:id="1495758323">
                  <w:marLeft w:val="640"/>
                  <w:marRight w:val="0"/>
                  <w:marTop w:val="0"/>
                  <w:marBottom w:val="0"/>
                  <w:divBdr>
                    <w:top w:val="none" w:sz="0" w:space="0" w:color="auto"/>
                    <w:left w:val="none" w:sz="0" w:space="0" w:color="auto"/>
                    <w:bottom w:val="none" w:sz="0" w:space="0" w:color="auto"/>
                    <w:right w:val="none" w:sz="0" w:space="0" w:color="auto"/>
                  </w:divBdr>
                </w:div>
                <w:div w:id="374820699">
                  <w:marLeft w:val="640"/>
                  <w:marRight w:val="0"/>
                  <w:marTop w:val="0"/>
                  <w:marBottom w:val="0"/>
                  <w:divBdr>
                    <w:top w:val="none" w:sz="0" w:space="0" w:color="auto"/>
                    <w:left w:val="none" w:sz="0" w:space="0" w:color="auto"/>
                    <w:bottom w:val="none" w:sz="0" w:space="0" w:color="auto"/>
                    <w:right w:val="none" w:sz="0" w:space="0" w:color="auto"/>
                  </w:divBdr>
                </w:div>
                <w:div w:id="1815637005">
                  <w:marLeft w:val="640"/>
                  <w:marRight w:val="0"/>
                  <w:marTop w:val="0"/>
                  <w:marBottom w:val="0"/>
                  <w:divBdr>
                    <w:top w:val="none" w:sz="0" w:space="0" w:color="auto"/>
                    <w:left w:val="none" w:sz="0" w:space="0" w:color="auto"/>
                    <w:bottom w:val="none" w:sz="0" w:space="0" w:color="auto"/>
                    <w:right w:val="none" w:sz="0" w:space="0" w:color="auto"/>
                  </w:divBdr>
                </w:div>
                <w:div w:id="1234394156">
                  <w:marLeft w:val="640"/>
                  <w:marRight w:val="0"/>
                  <w:marTop w:val="0"/>
                  <w:marBottom w:val="0"/>
                  <w:divBdr>
                    <w:top w:val="none" w:sz="0" w:space="0" w:color="auto"/>
                    <w:left w:val="none" w:sz="0" w:space="0" w:color="auto"/>
                    <w:bottom w:val="none" w:sz="0" w:space="0" w:color="auto"/>
                    <w:right w:val="none" w:sz="0" w:space="0" w:color="auto"/>
                  </w:divBdr>
                </w:div>
                <w:div w:id="853416575">
                  <w:marLeft w:val="640"/>
                  <w:marRight w:val="0"/>
                  <w:marTop w:val="0"/>
                  <w:marBottom w:val="0"/>
                  <w:divBdr>
                    <w:top w:val="none" w:sz="0" w:space="0" w:color="auto"/>
                    <w:left w:val="none" w:sz="0" w:space="0" w:color="auto"/>
                    <w:bottom w:val="none" w:sz="0" w:space="0" w:color="auto"/>
                    <w:right w:val="none" w:sz="0" w:space="0" w:color="auto"/>
                  </w:divBdr>
                </w:div>
                <w:div w:id="2087144964">
                  <w:marLeft w:val="640"/>
                  <w:marRight w:val="0"/>
                  <w:marTop w:val="0"/>
                  <w:marBottom w:val="0"/>
                  <w:divBdr>
                    <w:top w:val="none" w:sz="0" w:space="0" w:color="auto"/>
                    <w:left w:val="none" w:sz="0" w:space="0" w:color="auto"/>
                    <w:bottom w:val="none" w:sz="0" w:space="0" w:color="auto"/>
                    <w:right w:val="none" w:sz="0" w:space="0" w:color="auto"/>
                  </w:divBdr>
                </w:div>
                <w:div w:id="2117096997">
                  <w:marLeft w:val="640"/>
                  <w:marRight w:val="0"/>
                  <w:marTop w:val="0"/>
                  <w:marBottom w:val="0"/>
                  <w:divBdr>
                    <w:top w:val="none" w:sz="0" w:space="0" w:color="auto"/>
                    <w:left w:val="none" w:sz="0" w:space="0" w:color="auto"/>
                    <w:bottom w:val="none" w:sz="0" w:space="0" w:color="auto"/>
                    <w:right w:val="none" w:sz="0" w:space="0" w:color="auto"/>
                  </w:divBdr>
                </w:div>
                <w:div w:id="1931885990">
                  <w:marLeft w:val="640"/>
                  <w:marRight w:val="0"/>
                  <w:marTop w:val="0"/>
                  <w:marBottom w:val="0"/>
                  <w:divBdr>
                    <w:top w:val="none" w:sz="0" w:space="0" w:color="auto"/>
                    <w:left w:val="none" w:sz="0" w:space="0" w:color="auto"/>
                    <w:bottom w:val="none" w:sz="0" w:space="0" w:color="auto"/>
                    <w:right w:val="none" w:sz="0" w:space="0" w:color="auto"/>
                  </w:divBdr>
                </w:div>
                <w:div w:id="801772065">
                  <w:marLeft w:val="640"/>
                  <w:marRight w:val="0"/>
                  <w:marTop w:val="0"/>
                  <w:marBottom w:val="0"/>
                  <w:divBdr>
                    <w:top w:val="none" w:sz="0" w:space="0" w:color="auto"/>
                    <w:left w:val="none" w:sz="0" w:space="0" w:color="auto"/>
                    <w:bottom w:val="none" w:sz="0" w:space="0" w:color="auto"/>
                    <w:right w:val="none" w:sz="0" w:space="0" w:color="auto"/>
                  </w:divBdr>
                </w:div>
                <w:div w:id="2047175939">
                  <w:marLeft w:val="640"/>
                  <w:marRight w:val="0"/>
                  <w:marTop w:val="0"/>
                  <w:marBottom w:val="0"/>
                  <w:divBdr>
                    <w:top w:val="none" w:sz="0" w:space="0" w:color="auto"/>
                    <w:left w:val="none" w:sz="0" w:space="0" w:color="auto"/>
                    <w:bottom w:val="none" w:sz="0" w:space="0" w:color="auto"/>
                    <w:right w:val="none" w:sz="0" w:space="0" w:color="auto"/>
                  </w:divBdr>
                </w:div>
                <w:div w:id="589850501">
                  <w:marLeft w:val="640"/>
                  <w:marRight w:val="0"/>
                  <w:marTop w:val="0"/>
                  <w:marBottom w:val="0"/>
                  <w:divBdr>
                    <w:top w:val="none" w:sz="0" w:space="0" w:color="auto"/>
                    <w:left w:val="none" w:sz="0" w:space="0" w:color="auto"/>
                    <w:bottom w:val="none" w:sz="0" w:space="0" w:color="auto"/>
                    <w:right w:val="none" w:sz="0" w:space="0" w:color="auto"/>
                  </w:divBdr>
                </w:div>
                <w:div w:id="188643649">
                  <w:marLeft w:val="640"/>
                  <w:marRight w:val="0"/>
                  <w:marTop w:val="0"/>
                  <w:marBottom w:val="0"/>
                  <w:divBdr>
                    <w:top w:val="none" w:sz="0" w:space="0" w:color="auto"/>
                    <w:left w:val="none" w:sz="0" w:space="0" w:color="auto"/>
                    <w:bottom w:val="none" w:sz="0" w:space="0" w:color="auto"/>
                    <w:right w:val="none" w:sz="0" w:space="0" w:color="auto"/>
                  </w:divBdr>
                </w:div>
                <w:div w:id="1868521806">
                  <w:marLeft w:val="640"/>
                  <w:marRight w:val="0"/>
                  <w:marTop w:val="0"/>
                  <w:marBottom w:val="0"/>
                  <w:divBdr>
                    <w:top w:val="none" w:sz="0" w:space="0" w:color="auto"/>
                    <w:left w:val="none" w:sz="0" w:space="0" w:color="auto"/>
                    <w:bottom w:val="none" w:sz="0" w:space="0" w:color="auto"/>
                    <w:right w:val="none" w:sz="0" w:space="0" w:color="auto"/>
                  </w:divBdr>
                </w:div>
                <w:div w:id="83722084">
                  <w:marLeft w:val="640"/>
                  <w:marRight w:val="0"/>
                  <w:marTop w:val="0"/>
                  <w:marBottom w:val="0"/>
                  <w:divBdr>
                    <w:top w:val="none" w:sz="0" w:space="0" w:color="auto"/>
                    <w:left w:val="none" w:sz="0" w:space="0" w:color="auto"/>
                    <w:bottom w:val="none" w:sz="0" w:space="0" w:color="auto"/>
                    <w:right w:val="none" w:sz="0" w:space="0" w:color="auto"/>
                  </w:divBdr>
                </w:div>
                <w:div w:id="1583954857">
                  <w:marLeft w:val="640"/>
                  <w:marRight w:val="0"/>
                  <w:marTop w:val="0"/>
                  <w:marBottom w:val="0"/>
                  <w:divBdr>
                    <w:top w:val="none" w:sz="0" w:space="0" w:color="auto"/>
                    <w:left w:val="none" w:sz="0" w:space="0" w:color="auto"/>
                    <w:bottom w:val="none" w:sz="0" w:space="0" w:color="auto"/>
                    <w:right w:val="none" w:sz="0" w:space="0" w:color="auto"/>
                  </w:divBdr>
                </w:div>
                <w:div w:id="1549686659">
                  <w:marLeft w:val="640"/>
                  <w:marRight w:val="0"/>
                  <w:marTop w:val="0"/>
                  <w:marBottom w:val="0"/>
                  <w:divBdr>
                    <w:top w:val="none" w:sz="0" w:space="0" w:color="auto"/>
                    <w:left w:val="none" w:sz="0" w:space="0" w:color="auto"/>
                    <w:bottom w:val="none" w:sz="0" w:space="0" w:color="auto"/>
                    <w:right w:val="none" w:sz="0" w:space="0" w:color="auto"/>
                  </w:divBdr>
                </w:div>
                <w:div w:id="1624118542">
                  <w:marLeft w:val="640"/>
                  <w:marRight w:val="0"/>
                  <w:marTop w:val="0"/>
                  <w:marBottom w:val="0"/>
                  <w:divBdr>
                    <w:top w:val="none" w:sz="0" w:space="0" w:color="auto"/>
                    <w:left w:val="none" w:sz="0" w:space="0" w:color="auto"/>
                    <w:bottom w:val="none" w:sz="0" w:space="0" w:color="auto"/>
                    <w:right w:val="none" w:sz="0" w:space="0" w:color="auto"/>
                  </w:divBdr>
                </w:div>
                <w:div w:id="1036347107">
                  <w:marLeft w:val="640"/>
                  <w:marRight w:val="0"/>
                  <w:marTop w:val="0"/>
                  <w:marBottom w:val="0"/>
                  <w:divBdr>
                    <w:top w:val="none" w:sz="0" w:space="0" w:color="auto"/>
                    <w:left w:val="none" w:sz="0" w:space="0" w:color="auto"/>
                    <w:bottom w:val="none" w:sz="0" w:space="0" w:color="auto"/>
                    <w:right w:val="none" w:sz="0" w:space="0" w:color="auto"/>
                  </w:divBdr>
                </w:div>
                <w:div w:id="1133599797">
                  <w:marLeft w:val="640"/>
                  <w:marRight w:val="0"/>
                  <w:marTop w:val="0"/>
                  <w:marBottom w:val="0"/>
                  <w:divBdr>
                    <w:top w:val="none" w:sz="0" w:space="0" w:color="auto"/>
                    <w:left w:val="none" w:sz="0" w:space="0" w:color="auto"/>
                    <w:bottom w:val="none" w:sz="0" w:space="0" w:color="auto"/>
                    <w:right w:val="none" w:sz="0" w:space="0" w:color="auto"/>
                  </w:divBdr>
                </w:div>
                <w:div w:id="101344842">
                  <w:marLeft w:val="640"/>
                  <w:marRight w:val="0"/>
                  <w:marTop w:val="0"/>
                  <w:marBottom w:val="0"/>
                  <w:divBdr>
                    <w:top w:val="none" w:sz="0" w:space="0" w:color="auto"/>
                    <w:left w:val="none" w:sz="0" w:space="0" w:color="auto"/>
                    <w:bottom w:val="none" w:sz="0" w:space="0" w:color="auto"/>
                    <w:right w:val="none" w:sz="0" w:space="0" w:color="auto"/>
                  </w:divBdr>
                </w:div>
                <w:div w:id="1430586958">
                  <w:marLeft w:val="640"/>
                  <w:marRight w:val="0"/>
                  <w:marTop w:val="0"/>
                  <w:marBottom w:val="0"/>
                  <w:divBdr>
                    <w:top w:val="none" w:sz="0" w:space="0" w:color="auto"/>
                    <w:left w:val="none" w:sz="0" w:space="0" w:color="auto"/>
                    <w:bottom w:val="none" w:sz="0" w:space="0" w:color="auto"/>
                    <w:right w:val="none" w:sz="0" w:space="0" w:color="auto"/>
                  </w:divBdr>
                </w:div>
                <w:div w:id="1745881615">
                  <w:marLeft w:val="640"/>
                  <w:marRight w:val="0"/>
                  <w:marTop w:val="0"/>
                  <w:marBottom w:val="0"/>
                  <w:divBdr>
                    <w:top w:val="none" w:sz="0" w:space="0" w:color="auto"/>
                    <w:left w:val="none" w:sz="0" w:space="0" w:color="auto"/>
                    <w:bottom w:val="none" w:sz="0" w:space="0" w:color="auto"/>
                    <w:right w:val="none" w:sz="0" w:space="0" w:color="auto"/>
                  </w:divBdr>
                </w:div>
                <w:div w:id="1988243099">
                  <w:marLeft w:val="640"/>
                  <w:marRight w:val="0"/>
                  <w:marTop w:val="0"/>
                  <w:marBottom w:val="0"/>
                  <w:divBdr>
                    <w:top w:val="none" w:sz="0" w:space="0" w:color="auto"/>
                    <w:left w:val="none" w:sz="0" w:space="0" w:color="auto"/>
                    <w:bottom w:val="none" w:sz="0" w:space="0" w:color="auto"/>
                    <w:right w:val="none" w:sz="0" w:space="0" w:color="auto"/>
                  </w:divBdr>
                </w:div>
                <w:div w:id="55711044">
                  <w:marLeft w:val="640"/>
                  <w:marRight w:val="0"/>
                  <w:marTop w:val="0"/>
                  <w:marBottom w:val="0"/>
                  <w:divBdr>
                    <w:top w:val="none" w:sz="0" w:space="0" w:color="auto"/>
                    <w:left w:val="none" w:sz="0" w:space="0" w:color="auto"/>
                    <w:bottom w:val="none" w:sz="0" w:space="0" w:color="auto"/>
                    <w:right w:val="none" w:sz="0" w:space="0" w:color="auto"/>
                  </w:divBdr>
                </w:div>
                <w:div w:id="1385249060">
                  <w:marLeft w:val="640"/>
                  <w:marRight w:val="0"/>
                  <w:marTop w:val="0"/>
                  <w:marBottom w:val="0"/>
                  <w:divBdr>
                    <w:top w:val="none" w:sz="0" w:space="0" w:color="auto"/>
                    <w:left w:val="none" w:sz="0" w:space="0" w:color="auto"/>
                    <w:bottom w:val="none" w:sz="0" w:space="0" w:color="auto"/>
                    <w:right w:val="none" w:sz="0" w:space="0" w:color="auto"/>
                  </w:divBdr>
                </w:div>
                <w:div w:id="976256396">
                  <w:marLeft w:val="640"/>
                  <w:marRight w:val="0"/>
                  <w:marTop w:val="0"/>
                  <w:marBottom w:val="0"/>
                  <w:divBdr>
                    <w:top w:val="none" w:sz="0" w:space="0" w:color="auto"/>
                    <w:left w:val="none" w:sz="0" w:space="0" w:color="auto"/>
                    <w:bottom w:val="none" w:sz="0" w:space="0" w:color="auto"/>
                    <w:right w:val="none" w:sz="0" w:space="0" w:color="auto"/>
                  </w:divBdr>
                </w:div>
                <w:div w:id="256183045">
                  <w:marLeft w:val="640"/>
                  <w:marRight w:val="0"/>
                  <w:marTop w:val="0"/>
                  <w:marBottom w:val="0"/>
                  <w:divBdr>
                    <w:top w:val="none" w:sz="0" w:space="0" w:color="auto"/>
                    <w:left w:val="none" w:sz="0" w:space="0" w:color="auto"/>
                    <w:bottom w:val="none" w:sz="0" w:space="0" w:color="auto"/>
                    <w:right w:val="none" w:sz="0" w:space="0" w:color="auto"/>
                  </w:divBdr>
                </w:div>
                <w:div w:id="1227644825">
                  <w:marLeft w:val="640"/>
                  <w:marRight w:val="0"/>
                  <w:marTop w:val="0"/>
                  <w:marBottom w:val="0"/>
                  <w:divBdr>
                    <w:top w:val="none" w:sz="0" w:space="0" w:color="auto"/>
                    <w:left w:val="none" w:sz="0" w:space="0" w:color="auto"/>
                    <w:bottom w:val="none" w:sz="0" w:space="0" w:color="auto"/>
                    <w:right w:val="none" w:sz="0" w:space="0" w:color="auto"/>
                  </w:divBdr>
                </w:div>
                <w:div w:id="428044940">
                  <w:marLeft w:val="640"/>
                  <w:marRight w:val="0"/>
                  <w:marTop w:val="0"/>
                  <w:marBottom w:val="0"/>
                  <w:divBdr>
                    <w:top w:val="none" w:sz="0" w:space="0" w:color="auto"/>
                    <w:left w:val="none" w:sz="0" w:space="0" w:color="auto"/>
                    <w:bottom w:val="none" w:sz="0" w:space="0" w:color="auto"/>
                    <w:right w:val="none" w:sz="0" w:space="0" w:color="auto"/>
                  </w:divBdr>
                </w:div>
                <w:div w:id="28143218">
                  <w:marLeft w:val="640"/>
                  <w:marRight w:val="0"/>
                  <w:marTop w:val="0"/>
                  <w:marBottom w:val="0"/>
                  <w:divBdr>
                    <w:top w:val="none" w:sz="0" w:space="0" w:color="auto"/>
                    <w:left w:val="none" w:sz="0" w:space="0" w:color="auto"/>
                    <w:bottom w:val="none" w:sz="0" w:space="0" w:color="auto"/>
                    <w:right w:val="none" w:sz="0" w:space="0" w:color="auto"/>
                  </w:divBdr>
                </w:div>
                <w:div w:id="747655667">
                  <w:marLeft w:val="640"/>
                  <w:marRight w:val="0"/>
                  <w:marTop w:val="0"/>
                  <w:marBottom w:val="0"/>
                  <w:divBdr>
                    <w:top w:val="none" w:sz="0" w:space="0" w:color="auto"/>
                    <w:left w:val="none" w:sz="0" w:space="0" w:color="auto"/>
                    <w:bottom w:val="none" w:sz="0" w:space="0" w:color="auto"/>
                    <w:right w:val="none" w:sz="0" w:space="0" w:color="auto"/>
                  </w:divBdr>
                </w:div>
                <w:div w:id="2119644441">
                  <w:marLeft w:val="640"/>
                  <w:marRight w:val="0"/>
                  <w:marTop w:val="0"/>
                  <w:marBottom w:val="0"/>
                  <w:divBdr>
                    <w:top w:val="none" w:sz="0" w:space="0" w:color="auto"/>
                    <w:left w:val="none" w:sz="0" w:space="0" w:color="auto"/>
                    <w:bottom w:val="none" w:sz="0" w:space="0" w:color="auto"/>
                    <w:right w:val="none" w:sz="0" w:space="0" w:color="auto"/>
                  </w:divBdr>
                </w:div>
                <w:div w:id="264120070">
                  <w:marLeft w:val="640"/>
                  <w:marRight w:val="0"/>
                  <w:marTop w:val="0"/>
                  <w:marBottom w:val="0"/>
                  <w:divBdr>
                    <w:top w:val="none" w:sz="0" w:space="0" w:color="auto"/>
                    <w:left w:val="none" w:sz="0" w:space="0" w:color="auto"/>
                    <w:bottom w:val="none" w:sz="0" w:space="0" w:color="auto"/>
                    <w:right w:val="none" w:sz="0" w:space="0" w:color="auto"/>
                  </w:divBdr>
                </w:div>
                <w:div w:id="534730642">
                  <w:marLeft w:val="640"/>
                  <w:marRight w:val="0"/>
                  <w:marTop w:val="0"/>
                  <w:marBottom w:val="0"/>
                  <w:divBdr>
                    <w:top w:val="none" w:sz="0" w:space="0" w:color="auto"/>
                    <w:left w:val="none" w:sz="0" w:space="0" w:color="auto"/>
                    <w:bottom w:val="none" w:sz="0" w:space="0" w:color="auto"/>
                    <w:right w:val="none" w:sz="0" w:space="0" w:color="auto"/>
                  </w:divBdr>
                </w:div>
                <w:div w:id="554241007">
                  <w:marLeft w:val="640"/>
                  <w:marRight w:val="0"/>
                  <w:marTop w:val="0"/>
                  <w:marBottom w:val="0"/>
                  <w:divBdr>
                    <w:top w:val="none" w:sz="0" w:space="0" w:color="auto"/>
                    <w:left w:val="none" w:sz="0" w:space="0" w:color="auto"/>
                    <w:bottom w:val="none" w:sz="0" w:space="0" w:color="auto"/>
                    <w:right w:val="none" w:sz="0" w:space="0" w:color="auto"/>
                  </w:divBdr>
                </w:div>
                <w:div w:id="1813281745">
                  <w:marLeft w:val="640"/>
                  <w:marRight w:val="0"/>
                  <w:marTop w:val="0"/>
                  <w:marBottom w:val="0"/>
                  <w:divBdr>
                    <w:top w:val="none" w:sz="0" w:space="0" w:color="auto"/>
                    <w:left w:val="none" w:sz="0" w:space="0" w:color="auto"/>
                    <w:bottom w:val="none" w:sz="0" w:space="0" w:color="auto"/>
                    <w:right w:val="none" w:sz="0" w:space="0" w:color="auto"/>
                  </w:divBdr>
                </w:div>
                <w:div w:id="513879441">
                  <w:marLeft w:val="640"/>
                  <w:marRight w:val="0"/>
                  <w:marTop w:val="0"/>
                  <w:marBottom w:val="0"/>
                  <w:divBdr>
                    <w:top w:val="none" w:sz="0" w:space="0" w:color="auto"/>
                    <w:left w:val="none" w:sz="0" w:space="0" w:color="auto"/>
                    <w:bottom w:val="none" w:sz="0" w:space="0" w:color="auto"/>
                    <w:right w:val="none" w:sz="0" w:space="0" w:color="auto"/>
                  </w:divBdr>
                </w:div>
                <w:div w:id="540171462">
                  <w:marLeft w:val="640"/>
                  <w:marRight w:val="0"/>
                  <w:marTop w:val="0"/>
                  <w:marBottom w:val="0"/>
                  <w:divBdr>
                    <w:top w:val="none" w:sz="0" w:space="0" w:color="auto"/>
                    <w:left w:val="none" w:sz="0" w:space="0" w:color="auto"/>
                    <w:bottom w:val="none" w:sz="0" w:space="0" w:color="auto"/>
                    <w:right w:val="none" w:sz="0" w:space="0" w:color="auto"/>
                  </w:divBdr>
                </w:div>
                <w:div w:id="1074473199">
                  <w:marLeft w:val="640"/>
                  <w:marRight w:val="0"/>
                  <w:marTop w:val="0"/>
                  <w:marBottom w:val="0"/>
                  <w:divBdr>
                    <w:top w:val="none" w:sz="0" w:space="0" w:color="auto"/>
                    <w:left w:val="none" w:sz="0" w:space="0" w:color="auto"/>
                    <w:bottom w:val="none" w:sz="0" w:space="0" w:color="auto"/>
                    <w:right w:val="none" w:sz="0" w:space="0" w:color="auto"/>
                  </w:divBdr>
                </w:div>
                <w:div w:id="1599749426">
                  <w:marLeft w:val="640"/>
                  <w:marRight w:val="0"/>
                  <w:marTop w:val="0"/>
                  <w:marBottom w:val="0"/>
                  <w:divBdr>
                    <w:top w:val="none" w:sz="0" w:space="0" w:color="auto"/>
                    <w:left w:val="none" w:sz="0" w:space="0" w:color="auto"/>
                    <w:bottom w:val="none" w:sz="0" w:space="0" w:color="auto"/>
                    <w:right w:val="none" w:sz="0" w:space="0" w:color="auto"/>
                  </w:divBdr>
                </w:div>
                <w:div w:id="832454141">
                  <w:marLeft w:val="640"/>
                  <w:marRight w:val="0"/>
                  <w:marTop w:val="0"/>
                  <w:marBottom w:val="0"/>
                  <w:divBdr>
                    <w:top w:val="none" w:sz="0" w:space="0" w:color="auto"/>
                    <w:left w:val="none" w:sz="0" w:space="0" w:color="auto"/>
                    <w:bottom w:val="none" w:sz="0" w:space="0" w:color="auto"/>
                    <w:right w:val="none" w:sz="0" w:space="0" w:color="auto"/>
                  </w:divBdr>
                </w:div>
                <w:div w:id="1040125525">
                  <w:marLeft w:val="640"/>
                  <w:marRight w:val="0"/>
                  <w:marTop w:val="0"/>
                  <w:marBottom w:val="0"/>
                  <w:divBdr>
                    <w:top w:val="none" w:sz="0" w:space="0" w:color="auto"/>
                    <w:left w:val="none" w:sz="0" w:space="0" w:color="auto"/>
                    <w:bottom w:val="none" w:sz="0" w:space="0" w:color="auto"/>
                    <w:right w:val="none" w:sz="0" w:space="0" w:color="auto"/>
                  </w:divBdr>
                </w:div>
                <w:div w:id="1292975957">
                  <w:marLeft w:val="640"/>
                  <w:marRight w:val="0"/>
                  <w:marTop w:val="0"/>
                  <w:marBottom w:val="0"/>
                  <w:divBdr>
                    <w:top w:val="none" w:sz="0" w:space="0" w:color="auto"/>
                    <w:left w:val="none" w:sz="0" w:space="0" w:color="auto"/>
                    <w:bottom w:val="none" w:sz="0" w:space="0" w:color="auto"/>
                    <w:right w:val="none" w:sz="0" w:space="0" w:color="auto"/>
                  </w:divBdr>
                </w:div>
                <w:div w:id="1237670192">
                  <w:marLeft w:val="640"/>
                  <w:marRight w:val="0"/>
                  <w:marTop w:val="0"/>
                  <w:marBottom w:val="0"/>
                  <w:divBdr>
                    <w:top w:val="none" w:sz="0" w:space="0" w:color="auto"/>
                    <w:left w:val="none" w:sz="0" w:space="0" w:color="auto"/>
                    <w:bottom w:val="none" w:sz="0" w:space="0" w:color="auto"/>
                    <w:right w:val="none" w:sz="0" w:space="0" w:color="auto"/>
                  </w:divBdr>
                </w:div>
                <w:div w:id="794444708">
                  <w:marLeft w:val="640"/>
                  <w:marRight w:val="0"/>
                  <w:marTop w:val="0"/>
                  <w:marBottom w:val="0"/>
                  <w:divBdr>
                    <w:top w:val="none" w:sz="0" w:space="0" w:color="auto"/>
                    <w:left w:val="none" w:sz="0" w:space="0" w:color="auto"/>
                    <w:bottom w:val="none" w:sz="0" w:space="0" w:color="auto"/>
                    <w:right w:val="none" w:sz="0" w:space="0" w:color="auto"/>
                  </w:divBdr>
                </w:div>
                <w:div w:id="2119905552">
                  <w:marLeft w:val="640"/>
                  <w:marRight w:val="0"/>
                  <w:marTop w:val="0"/>
                  <w:marBottom w:val="0"/>
                  <w:divBdr>
                    <w:top w:val="none" w:sz="0" w:space="0" w:color="auto"/>
                    <w:left w:val="none" w:sz="0" w:space="0" w:color="auto"/>
                    <w:bottom w:val="none" w:sz="0" w:space="0" w:color="auto"/>
                    <w:right w:val="none" w:sz="0" w:space="0" w:color="auto"/>
                  </w:divBdr>
                </w:div>
                <w:div w:id="1318270194">
                  <w:marLeft w:val="640"/>
                  <w:marRight w:val="0"/>
                  <w:marTop w:val="0"/>
                  <w:marBottom w:val="0"/>
                  <w:divBdr>
                    <w:top w:val="none" w:sz="0" w:space="0" w:color="auto"/>
                    <w:left w:val="none" w:sz="0" w:space="0" w:color="auto"/>
                    <w:bottom w:val="none" w:sz="0" w:space="0" w:color="auto"/>
                    <w:right w:val="none" w:sz="0" w:space="0" w:color="auto"/>
                  </w:divBdr>
                </w:div>
                <w:div w:id="1129974238">
                  <w:marLeft w:val="640"/>
                  <w:marRight w:val="0"/>
                  <w:marTop w:val="0"/>
                  <w:marBottom w:val="0"/>
                  <w:divBdr>
                    <w:top w:val="none" w:sz="0" w:space="0" w:color="auto"/>
                    <w:left w:val="none" w:sz="0" w:space="0" w:color="auto"/>
                    <w:bottom w:val="none" w:sz="0" w:space="0" w:color="auto"/>
                    <w:right w:val="none" w:sz="0" w:space="0" w:color="auto"/>
                  </w:divBdr>
                </w:div>
                <w:div w:id="306279721">
                  <w:marLeft w:val="640"/>
                  <w:marRight w:val="0"/>
                  <w:marTop w:val="0"/>
                  <w:marBottom w:val="0"/>
                  <w:divBdr>
                    <w:top w:val="none" w:sz="0" w:space="0" w:color="auto"/>
                    <w:left w:val="none" w:sz="0" w:space="0" w:color="auto"/>
                    <w:bottom w:val="none" w:sz="0" w:space="0" w:color="auto"/>
                    <w:right w:val="none" w:sz="0" w:space="0" w:color="auto"/>
                  </w:divBdr>
                </w:div>
                <w:div w:id="1527522669">
                  <w:marLeft w:val="640"/>
                  <w:marRight w:val="0"/>
                  <w:marTop w:val="0"/>
                  <w:marBottom w:val="0"/>
                  <w:divBdr>
                    <w:top w:val="none" w:sz="0" w:space="0" w:color="auto"/>
                    <w:left w:val="none" w:sz="0" w:space="0" w:color="auto"/>
                    <w:bottom w:val="none" w:sz="0" w:space="0" w:color="auto"/>
                    <w:right w:val="none" w:sz="0" w:space="0" w:color="auto"/>
                  </w:divBdr>
                </w:div>
                <w:div w:id="1572042932">
                  <w:marLeft w:val="640"/>
                  <w:marRight w:val="0"/>
                  <w:marTop w:val="0"/>
                  <w:marBottom w:val="0"/>
                  <w:divBdr>
                    <w:top w:val="none" w:sz="0" w:space="0" w:color="auto"/>
                    <w:left w:val="none" w:sz="0" w:space="0" w:color="auto"/>
                    <w:bottom w:val="none" w:sz="0" w:space="0" w:color="auto"/>
                    <w:right w:val="none" w:sz="0" w:space="0" w:color="auto"/>
                  </w:divBdr>
                </w:div>
                <w:div w:id="917135394">
                  <w:marLeft w:val="640"/>
                  <w:marRight w:val="0"/>
                  <w:marTop w:val="0"/>
                  <w:marBottom w:val="0"/>
                  <w:divBdr>
                    <w:top w:val="none" w:sz="0" w:space="0" w:color="auto"/>
                    <w:left w:val="none" w:sz="0" w:space="0" w:color="auto"/>
                    <w:bottom w:val="none" w:sz="0" w:space="0" w:color="auto"/>
                    <w:right w:val="none" w:sz="0" w:space="0" w:color="auto"/>
                  </w:divBdr>
                </w:div>
                <w:div w:id="337731255">
                  <w:marLeft w:val="640"/>
                  <w:marRight w:val="0"/>
                  <w:marTop w:val="0"/>
                  <w:marBottom w:val="0"/>
                  <w:divBdr>
                    <w:top w:val="none" w:sz="0" w:space="0" w:color="auto"/>
                    <w:left w:val="none" w:sz="0" w:space="0" w:color="auto"/>
                    <w:bottom w:val="none" w:sz="0" w:space="0" w:color="auto"/>
                    <w:right w:val="none" w:sz="0" w:space="0" w:color="auto"/>
                  </w:divBdr>
                </w:div>
                <w:div w:id="820121499">
                  <w:marLeft w:val="640"/>
                  <w:marRight w:val="0"/>
                  <w:marTop w:val="0"/>
                  <w:marBottom w:val="0"/>
                  <w:divBdr>
                    <w:top w:val="none" w:sz="0" w:space="0" w:color="auto"/>
                    <w:left w:val="none" w:sz="0" w:space="0" w:color="auto"/>
                    <w:bottom w:val="none" w:sz="0" w:space="0" w:color="auto"/>
                    <w:right w:val="none" w:sz="0" w:space="0" w:color="auto"/>
                  </w:divBdr>
                </w:div>
                <w:div w:id="1119881108">
                  <w:marLeft w:val="640"/>
                  <w:marRight w:val="0"/>
                  <w:marTop w:val="0"/>
                  <w:marBottom w:val="0"/>
                  <w:divBdr>
                    <w:top w:val="none" w:sz="0" w:space="0" w:color="auto"/>
                    <w:left w:val="none" w:sz="0" w:space="0" w:color="auto"/>
                    <w:bottom w:val="none" w:sz="0" w:space="0" w:color="auto"/>
                    <w:right w:val="none" w:sz="0" w:space="0" w:color="auto"/>
                  </w:divBdr>
                </w:div>
                <w:div w:id="1246955589">
                  <w:marLeft w:val="640"/>
                  <w:marRight w:val="0"/>
                  <w:marTop w:val="0"/>
                  <w:marBottom w:val="0"/>
                  <w:divBdr>
                    <w:top w:val="none" w:sz="0" w:space="0" w:color="auto"/>
                    <w:left w:val="none" w:sz="0" w:space="0" w:color="auto"/>
                    <w:bottom w:val="none" w:sz="0" w:space="0" w:color="auto"/>
                    <w:right w:val="none" w:sz="0" w:space="0" w:color="auto"/>
                  </w:divBdr>
                </w:div>
                <w:div w:id="1472476117">
                  <w:marLeft w:val="640"/>
                  <w:marRight w:val="0"/>
                  <w:marTop w:val="0"/>
                  <w:marBottom w:val="0"/>
                  <w:divBdr>
                    <w:top w:val="none" w:sz="0" w:space="0" w:color="auto"/>
                    <w:left w:val="none" w:sz="0" w:space="0" w:color="auto"/>
                    <w:bottom w:val="none" w:sz="0" w:space="0" w:color="auto"/>
                    <w:right w:val="none" w:sz="0" w:space="0" w:color="auto"/>
                  </w:divBdr>
                </w:div>
                <w:div w:id="1993874455">
                  <w:marLeft w:val="640"/>
                  <w:marRight w:val="0"/>
                  <w:marTop w:val="0"/>
                  <w:marBottom w:val="0"/>
                  <w:divBdr>
                    <w:top w:val="none" w:sz="0" w:space="0" w:color="auto"/>
                    <w:left w:val="none" w:sz="0" w:space="0" w:color="auto"/>
                    <w:bottom w:val="none" w:sz="0" w:space="0" w:color="auto"/>
                    <w:right w:val="none" w:sz="0" w:space="0" w:color="auto"/>
                  </w:divBdr>
                </w:div>
                <w:div w:id="1032420838">
                  <w:marLeft w:val="640"/>
                  <w:marRight w:val="0"/>
                  <w:marTop w:val="0"/>
                  <w:marBottom w:val="0"/>
                  <w:divBdr>
                    <w:top w:val="none" w:sz="0" w:space="0" w:color="auto"/>
                    <w:left w:val="none" w:sz="0" w:space="0" w:color="auto"/>
                    <w:bottom w:val="none" w:sz="0" w:space="0" w:color="auto"/>
                    <w:right w:val="none" w:sz="0" w:space="0" w:color="auto"/>
                  </w:divBdr>
                </w:div>
                <w:div w:id="236941068">
                  <w:marLeft w:val="640"/>
                  <w:marRight w:val="0"/>
                  <w:marTop w:val="0"/>
                  <w:marBottom w:val="0"/>
                  <w:divBdr>
                    <w:top w:val="none" w:sz="0" w:space="0" w:color="auto"/>
                    <w:left w:val="none" w:sz="0" w:space="0" w:color="auto"/>
                    <w:bottom w:val="none" w:sz="0" w:space="0" w:color="auto"/>
                    <w:right w:val="none" w:sz="0" w:space="0" w:color="auto"/>
                  </w:divBdr>
                </w:div>
                <w:div w:id="1322587067">
                  <w:marLeft w:val="640"/>
                  <w:marRight w:val="0"/>
                  <w:marTop w:val="0"/>
                  <w:marBottom w:val="0"/>
                  <w:divBdr>
                    <w:top w:val="none" w:sz="0" w:space="0" w:color="auto"/>
                    <w:left w:val="none" w:sz="0" w:space="0" w:color="auto"/>
                    <w:bottom w:val="none" w:sz="0" w:space="0" w:color="auto"/>
                    <w:right w:val="none" w:sz="0" w:space="0" w:color="auto"/>
                  </w:divBdr>
                </w:div>
                <w:div w:id="131599444">
                  <w:marLeft w:val="640"/>
                  <w:marRight w:val="0"/>
                  <w:marTop w:val="0"/>
                  <w:marBottom w:val="0"/>
                  <w:divBdr>
                    <w:top w:val="none" w:sz="0" w:space="0" w:color="auto"/>
                    <w:left w:val="none" w:sz="0" w:space="0" w:color="auto"/>
                    <w:bottom w:val="none" w:sz="0" w:space="0" w:color="auto"/>
                    <w:right w:val="none" w:sz="0" w:space="0" w:color="auto"/>
                  </w:divBdr>
                </w:div>
                <w:div w:id="2067680037">
                  <w:marLeft w:val="640"/>
                  <w:marRight w:val="0"/>
                  <w:marTop w:val="0"/>
                  <w:marBottom w:val="0"/>
                  <w:divBdr>
                    <w:top w:val="none" w:sz="0" w:space="0" w:color="auto"/>
                    <w:left w:val="none" w:sz="0" w:space="0" w:color="auto"/>
                    <w:bottom w:val="none" w:sz="0" w:space="0" w:color="auto"/>
                    <w:right w:val="none" w:sz="0" w:space="0" w:color="auto"/>
                  </w:divBdr>
                </w:div>
                <w:div w:id="1494681959">
                  <w:marLeft w:val="640"/>
                  <w:marRight w:val="0"/>
                  <w:marTop w:val="0"/>
                  <w:marBottom w:val="0"/>
                  <w:divBdr>
                    <w:top w:val="none" w:sz="0" w:space="0" w:color="auto"/>
                    <w:left w:val="none" w:sz="0" w:space="0" w:color="auto"/>
                    <w:bottom w:val="none" w:sz="0" w:space="0" w:color="auto"/>
                    <w:right w:val="none" w:sz="0" w:space="0" w:color="auto"/>
                  </w:divBdr>
                </w:div>
                <w:div w:id="942959347">
                  <w:marLeft w:val="640"/>
                  <w:marRight w:val="0"/>
                  <w:marTop w:val="0"/>
                  <w:marBottom w:val="0"/>
                  <w:divBdr>
                    <w:top w:val="none" w:sz="0" w:space="0" w:color="auto"/>
                    <w:left w:val="none" w:sz="0" w:space="0" w:color="auto"/>
                    <w:bottom w:val="none" w:sz="0" w:space="0" w:color="auto"/>
                    <w:right w:val="none" w:sz="0" w:space="0" w:color="auto"/>
                  </w:divBdr>
                </w:div>
                <w:div w:id="36709688">
                  <w:marLeft w:val="640"/>
                  <w:marRight w:val="0"/>
                  <w:marTop w:val="0"/>
                  <w:marBottom w:val="0"/>
                  <w:divBdr>
                    <w:top w:val="none" w:sz="0" w:space="0" w:color="auto"/>
                    <w:left w:val="none" w:sz="0" w:space="0" w:color="auto"/>
                    <w:bottom w:val="none" w:sz="0" w:space="0" w:color="auto"/>
                    <w:right w:val="none" w:sz="0" w:space="0" w:color="auto"/>
                  </w:divBdr>
                </w:div>
                <w:div w:id="1654216087">
                  <w:marLeft w:val="640"/>
                  <w:marRight w:val="0"/>
                  <w:marTop w:val="0"/>
                  <w:marBottom w:val="0"/>
                  <w:divBdr>
                    <w:top w:val="none" w:sz="0" w:space="0" w:color="auto"/>
                    <w:left w:val="none" w:sz="0" w:space="0" w:color="auto"/>
                    <w:bottom w:val="none" w:sz="0" w:space="0" w:color="auto"/>
                    <w:right w:val="none" w:sz="0" w:space="0" w:color="auto"/>
                  </w:divBdr>
                </w:div>
                <w:div w:id="324474758">
                  <w:marLeft w:val="640"/>
                  <w:marRight w:val="0"/>
                  <w:marTop w:val="0"/>
                  <w:marBottom w:val="0"/>
                  <w:divBdr>
                    <w:top w:val="none" w:sz="0" w:space="0" w:color="auto"/>
                    <w:left w:val="none" w:sz="0" w:space="0" w:color="auto"/>
                    <w:bottom w:val="none" w:sz="0" w:space="0" w:color="auto"/>
                    <w:right w:val="none" w:sz="0" w:space="0" w:color="auto"/>
                  </w:divBdr>
                </w:div>
                <w:div w:id="206722962">
                  <w:marLeft w:val="640"/>
                  <w:marRight w:val="0"/>
                  <w:marTop w:val="0"/>
                  <w:marBottom w:val="0"/>
                  <w:divBdr>
                    <w:top w:val="none" w:sz="0" w:space="0" w:color="auto"/>
                    <w:left w:val="none" w:sz="0" w:space="0" w:color="auto"/>
                    <w:bottom w:val="none" w:sz="0" w:space="0" w:color="auto"/>
                    <w:right w:val="none" w:sz="0" w:space="0" w:color="auto"/>
                  </w:divBdr>
                </w:div>
                <w:div w:id="297343661">
                  <w:marLeft w:val="640"/>
                  <w:marRight w:val="0"/>
                  <w:marTop w:val="0"/>
                  <w:marBottom w:val="0"/>
                  <w:divBdr>
                    <w:top w:val="none" w:sz="0" w:space="0" w:color="auto"/>
                    <w:left w:val="none" w:sz="0" w:space="0" w:color="auto"/>
                    <w:bottom w:val="none" w:sz="0" w:space="0" w:color="auto"/>
                    <w:right w:val="none" w:sz="0" w:space="0" w:color="auto"/>
                  </w:divBdr>
                </w:div>
                <w:div w:id="1714846968">
                  <w:marLeft w:val="640"/>
                  <w:marRight w:val="0"/>
                  <w:marTop w:val="0"/>
                  <w:marBottom w:val="0"/>
                  <w:divBdr>
                    <w:top w:val="none" w:sz="0" w:space="0" w:color="auto"/>
                    <w:left w:val="none" w:sz="0" w:space="0" w:color="auto"/>
                    <w:bottom w:val="none" w:sz="0" w:space="0" w:color="auto"/>
                    <w:right w:val="none" w:sz="0" w:space="0" w:color="auto"/>
                  </w:divBdr>
                </w:div>
                <w:div w:id="1468353321">
                  <w:marLeft w:val="640"/>
                  <w:marRight w:val="0"/>
                  <w:marTop w:val="0"/>
                  <w:marBottom w:val="0"/>
                  <w:divBdr>
                    <w:top w:val="none" w:sz="0" w:space="0" w:color="auto"/>
                    <w:left w:val="none" w:sz="0" w:space="0" w:color="auto"/>
                    <w:bottom w:val="none" w:sz="0" w:space="0" w:color="auto"/>
                    <w:right w:val="none" w:sz="0" w:space="0" w:color="auto"/>
                  </w:divBdr>
                </w:div>
                <w:div w:id="10299630">
                  <w:marLeft w:val="640"/>
                  <w:marRight w:val="0"/>
                  <w:marTop w:val="0"/>
                  <w:marBottom w:val="0"/>
                  <w:divBdr>
                    <w:top w:val="none" w:sz="0" w:space="0" w:color="auto"/>
                    <w:left w:val="none" w:sz="0" w:space="0" w:color="auto"/>
                    <w:bottom w:val="none" w:sz="0" w:space="0" w:color="auto"/>
                    <w:right w:val="none" w:sz="0" w:space="0" w:color="auto"/>
                  </w:divBdr>
                </w:div>
                <w:div w:id="933589664">
                  <w:marLeft w:val="640"/>
                  <w:marRight w:val="0"/>
                  <w:marTop w:val="0"/>
                  <w:marBottom w:val="0"/>
                  <w:divBdr>
                    <w:top w:val="none" w:sz="0" w:space="0" w:color="auto"/>
                    <w:left w:val="none" w:sz="0" w:space="0" w:color="auto"/>
                    <w:bottom w:val="none" w:sz="0" w:space="0" w:color="auto"/>
                    <w:right w:val="none" w:sz="0" w:space="0" w:color="auto"/>
                  </w:divBdr>
                </w:div>
                <w:div w:id="48261548">
                  <w:marLeft w:val="640"/>
                  <w:marRight w:val="0"/>
                  <w:marTop w:val="0"/>
                  <w:marBottom w:val="0"/>
                  <w:divBdr>
                    <w:top w:val="none" w:sz="0" w:space="0" w:color="auto"/>
                    <w:left w:val="none" w:sz="0" w:space="0" w:color="auto"/>
                    <w:bottom w:val="none" w:sz="0" w:space="0" w:color="auto"/>
                    <w:right w:val="none" w:sz="0" w:space="0" w:color="auto"/>
                  </w:divBdr>
                </w:div>
                <w:div w:id="157842636">
                  <w:marLeft w:val="640"/>
                  <w:marRight w:val="0"/>
                  <w:marTop w:val="0"/>
                  <w:marBottom w:val="0"/>
                  <w:divBdr>
                    <w:top w:val="none" w:sz="0" w:space="0" w:color="auto"/>
                    <w:left w:val="none" w:sz="0" w:space="0" w:color="auto"/>
                    <w:bottom w:val="none" w:sz="0" w:space="0" w:color="auto"/>
                    <w:right w:val="none" w:sz="0" w:space="0" w:color="auto"/>
                  </w:divBdr>
                </w:div>
                <w:div w:id="1221401481">
                  <w:marLeft w:val="640"/>
                  <w:marRight w:val="0"/>
                  <w:marTop w:val="0"/>
                  <w:marBottom w:val="0"/>
                  <w:divBdr>
                    <w:top w:val="none" w:sz="0" w:space="0" w:color="auto"/>
                    <w:left w:val="none" w:sz="0" w:space="0" w:color="auto"/>
                    <w:bottom w:val="none" w:sz="0" w:space="0" w:color="auto"/>
                    <w:right w:val="none" w:sz="0" w:space="0" w:color="auto"/>
                  </w:divBdr>
                </w:div>
                <w:div w:id="1772895762">
                  <w:marLeft w:val="640"/>
                  <w:marRight w:val="0"/>
                  <w:marTop w:val="0"/>
                  <w:marBottom w:val="0"/>
                  <w:divBdr>
                    <w:top w:val="none" w:sz="0" w:space="0" w:color="auto"/>
                    <w:left w:val="none" w:sz="0" w:space="0" w:color="auto"/>
                    <w:bottom w:val="none" w:sz="0" w:space="0" w:color="auto"/>
                    <w:right w:val="none" w:sz="0" w:space="0" w:color="auto"/>
                  </w:divBdr>
                </w:div>
                <w:div w:id="1508867667">
                  <w:marLeft w:val="640"/>
                  <w:marRight w:val="0"/>
                  <w:marTop w:val="0"/>
                  <w:marBottom w:val="0"/>
                  <w:divBdr>
                    <w:top w:val="none" w:sz="0" w:space="0" w:color="auto"/>
                    <w:left w:val="none" w:sz="0" w:space="0" w:color="auto"/>
                    <w:bottom w:val="none" w:sz="0" w:space="0" w:color="auto"/>
                    <w:right w:val="none" w:sz="0" w:space="0" w:color="auto"/>
                  </w:divBdr>
                </w:div>
                <w:div w:id="1495413634">
                  <w:marLeft w:val="640"/>
                  <w:marRight w:val="0"/>
                  <w:marTop w:val="0"/>
                  <w:marBottom w:val="0"/>
                  <w:divBdr>
                    <w:top w:val="none" w:sz="0" w:space="0" w:color="auto"/>
                    <w:left w:val="none" w:sz="0" w:space="0" w:color="auto"/>
                    <w:bottom w:val="none" w:sz="0" w:space="0" w:color="auto"/>
                    <w:right w:val="none" w:sz="0" w:space="0" w:color="auto"/>
                  </w:divBdr>
                </w:div>
                <w:div w:id="509569996">
                  <w:marLeft w:val="640"/>
                  <w:marRight w:val="0"/>
                  <w:marTop w:val="0"/>
                  <w:marBottom w:val="0"/>
                  <w:divBdr>
                    <w:top w:val="none" w:sz="0" w:space="0" w:color="auto"/>
                    <w:left w:val="none" w:sz="0" w:space="0" w:color="auto"/>
                    <w:bottom w:val="none" w:sz="0" w:space="0" w:color="auto"/>
                    <w:right w:val="none" w:sz="0" w:space="0" w:color="auto"/>
                  </w:divBdr>
                </w:div>
                <w:div w:id="126168800">
                  <w:marLeft w:val="640"/>
                  <w:marRight w:val="0"/>
                  <w:marTop w:val="0"/>
                  <w:marBottom w:val="0"/>
                  <w:divBdr>
                    <w:top w:val="none" w:sz="0" w:space="0" w:color="auto"/>
                    <w:left w:val="none" w:sz="0" w:space="0" w:color="auto"/>
                    <w:bottom w:val="none" w:sz="0" w:space="0" w:color="auto"/>
                    <w:right w:val="none" w:sz="0" w:space="0" w:color="auto"/>
                  </w:divBdr>
                </w:div>
                <w:div w:id="1829975154">
                  <w:marLeft w:val="640"/>
                  <w:marRight w:val="0"/>
                  <w:marTop w:val="0"/>
                  <w:marBottom w:val="0"/>
                  <w:divBdr>
                    <w:top w:val="none" w:sz="0" w:space="0" w:color="auto"/>
                    <w:left w:val="none" w:sz="0" w:space="0" w:color="auto"/>
                    <w:bottom w:val="none" w:sz="0" w:space="0" w:color="auto"/>
                    <w:right w:val="none" w:sz="0" w:space="0" w:color="auto"/>
                  </w:divBdr>
                </w:div>
                <w:div w:id="277638812">
                  <w:marLeft w:val="640"/>
                  <w:marRight w:val="0"/>
                  <w:marTop w:val="0"/>
                  <w:marBottom w:val="0"/>
                  <w:divBdr>
                    <w:top w:val="none" w:sz="0" w:space="0" w:color="auto"/>
                    <w:left w:val="none" w:sz="0" w:space="0" w:color="auto"/>
                    <w:bottom w:val="none" w:sz="0" w:space="0" w:color="auto"/>
                    <w:right w:val="none" w:sz="0" w:space="0" w:color="auto"/>
                  </w:divBdr>
                </w:div>
                <w:div w:id="2001106889">
                  <w:marLeft w:val="640"/>
                  <w:marRight w:val="0"/>
                  <w:marTop w:val="0"/>
                  <w:marBottom w:val="0"/>
                  <w:divBdr>
                    <w:top w:val="none" w:sz="0" w:space="0" w:color="auto"/>
                    <w:left w:val="none" w:sz="0" w:space="0" w:color="auto"/>
                    <w:bottom w:val="none" w:sz="0" w:space="0" w:color="auto"/>
                    <w:right w:val="none" w:sz="0" w:space="0" w:color="auto"/>
                  </w:divBdr>
                </w:div>
                <w:div w:id="357435810">
                  <w:marLeft w:val="640"/>
                  <w:marRight w:val="0"/>
                  <w:marTop w:val="0"/>
                  <w:marBottom w:val="0"/>
                  <w:divBdr>
                    <w:top w:val="none" w:sz="0" w:space="0" w:color="auto"/>
                    <w:left w:val="none" w:sz="0" w:space="0" w:color="auto"/>
                    <w:bottom w:val="none" w:sz="0" w:space="0" w:color="auto"/>
                    <w:right w:val="none" w:sz="0" w:space="0" w:color="auto"/>
                  </w:divBdr>
                </w:div>
                <w:div w:id="578052650">
                  <w:marLeft w:val="640"/>
                  <w:marRight w:val="0"/>
                  <w:marTop w:val="0"/>
                  <w:marBottom w:val="0"/>
                  <w:divBdr>
                    <w:top w:val="none" w:sz="0" w:space="0" w:color="auto"/>
                    <w:left w:val="none" w:sz="0" w:space="0" w:color="auto"/>
                    <w:bottom w:val="none" w:sz="0" w:space="0" w:color="auto"/>
                    <w:right w:val="none" w:sz="0" w:space="0" w:color="auto"/>
                  </w:divBdr>
                </w:div>
                <w:div w:id="425273728">
                  <w:marLeft w:val="640"/>
                  <w:marRight w:val="0"/>
                  <w:marTop w:val="0"/>
                  <w:marBottom w:val="0"/>
                  <w:divBdr>
                    <w:top w:val="none" w:sz="0" w:space="0" w:color="auto"/>
                    <w:left w:val="none" w:sz="0" w:space="0" w:color="auto"/>
                    <w:bottom w:val="none" w:sz="0" w:space="0" w:color="auto"/>
                    <w:right w:val="none" w:sz="0" w:space="0" w:color="auto"/>
                  </w:divBdr>
                </w:div>
                <w:div w:id="638073492">
                  <w:marLeft w:val="640"/>
                  <w:marRight w:val="0"/>
                  <w:marTop w:val="0"/>
                  <w:marBottom w:val="0"/>
                  <w:divBdr>
                    <w:top w:val="none" w:sz="0" w:space="0" w:color="auto"/>
                    <w:left w:val="none" w:sz="0" w:space="0" w:color="auto"/>
                    <w:bottom w:val="none" w:sz="0" w:space="0" w:color="auto"/>
                    <w:right w:val="none" w:sz="0" w:space="0" w:color="auto"/>
                  </w:divBdr>
                </w:div>
                <w:div w:id="1366562940">
                  <w:marLeft w:val="640"/>
                  <w:marRight w:val="0"/>
                  <w:marTop w:val="0"/>
                  <w:marBottom w:val="0"/>
                  <w:divBdr>
                    <w:top w:val="none" w:sz="0" w:space="0" w:color="auto"/>
                    <w:left w:val="none" w:sz="0" w:space="0" w:color="auto"/>
                    <w:bottom w:val="none" w:sz="0" w:space="0" w:color="auto"/>
                    <w:right w:val="none" w:sz="0" w:space="0" w:color="auto"/>
                  </w:divBdr>
                </w:div>
                <w:div w:id="1499231031">
                  <w:marLeft w:val="640"/>
                  <w:marRight w:val="0"/>
                  <w:marTop w:val="0"/>
                  <w:marBottom w:val="0"/>
                  <w:divBdr>
                    <w:top w:val="none" w:sz="0" w:space="0" w:color="auto"/>
                    <w:left w:val="none" w:sz="0" w:space="0" w:color="auto"/>
                    <w:bottom w:val="none" w:sz="0" w:space="0" w:color="auto"/>
                    <w:right w:val="none" w:sz="0" w:space="0" w:color="auto"/>
                  </w:divBdr>
                </w:div>
                <w:div w:id="1065226522">
                  <w:marLeft w:val="640"/>
                  <w:marRight w:val="0"/>
                  <w:marTop w:val="0"/>
                  <w:marBottom w:val="0"/>
                  <w:divBdr>
                    <w:top w:val="none" w:sz="0" w:space="0" w:color="auto"/>
                    <w:left w:val="none" w:sz="0" w:space="0" w:color="auto"/>
                    <w:bottom w:val="none" w:sz="0" w:space="0" w:color="auto"/>
                    <w:right w:val="none" w:sz="0" w:space="0" w:color="auto"/>
                  </w:divBdr>
                </w:div>
                <w:div w:id="508831115">
                  <w:marLeft w:val="640"/>
                  <w:marRight w:val="0"/>
                  <w:marTop w:val="0"/>
                  <w:marBottom w:val="0"/>
                  <w:divBdr>
                    <w:top w:val="none" w:sz="0" w:space="0" w:color="auto"/>
                    <w:left w:val="none" w:sz="0" w:space="0" w:color="auto"/>
                    <w:bottom w:val="none" w:sz="0" w:space="0" w:color="auto"/>
                    <w:right w:val="none" w:sz="0" w:space="0" w:color="auto"/>
                  </w:divBdr>
                </w:div>
                <w:div w:id="1715539155">
                  <w:marLeft w:val="640"/>
                  <w:marRight w:val="0"/>
                  <w:marTop w:val="0"/>
                  <w:marBottom w:val="0"/>
                  <w:divBdr>
                    <w:top w:val="none" w:sz="0" w:space="0" w:color="auto"/>
                    <w:left w:val="none" w:sz="0" w:space="0" w:color="auto"/>
                    <w:bottom w:val="none" w:sz="0" w:space="0" w:color="auto"/>
                    <w:right w:val="none" w:sz="0" w:space="0" w:color="auto"/>
                  </w:divBdr>
                </w:div>
                <w:div w:id="423258375">
                  <w:marLeft w:val="640"/>
                  <w:marRight w:val="0"/>
                  <w:marTop w:val="0"/>
                  <w:marBottom w:val="0"/>
                  <w:divBdr>
                    <w:top w:val="none" w:sz="0" w:space="0" w:color="auto"/>
                    <w:left w:val="none" w:sz="0" w:space="0" w:color="auto"/>
                    <w:bottom w:val="none" w:sz="0" w:space="0" w:color="auto"/>
                    <w:right w:val="none" w:sz="0" w:space="0" w:color="auto"/>
                  </w:divBdr>
                </w:div>
                <w:div w:id="1307123917">
                  <w:marLeft w:val="640"/>
                  <w:marRight w:val="0"/>
                  <w:marTop w:val="0"/>
                  <w:marBottom w:val="0"/>
                  <w:divBdr>
                    <w:top w:val="none" w:sz="0" w:space="0" w:color="auto"/>
                    <w:left w:val="none" w:sz="0" w:space="0" w:color="auto"/>
                    <w:bottom w:val="none" w:sz="0" w:space="0" w:color="auto"/>
                    <w:right w:val="none" w:sz="0" w:space="0" w:color="auto"/>
                  </w:divBdr>
                </w:div>
                <w:div w:id="1804889359">
                  <w:marLeft w:val="640"/>
                  <w:marRight w:val="0"/>
                  <w:marTop w:val="0"/>
                  <w:marBottom w:val="0"/>
                  <w:divBdr>
                    <w:top w:val="none" w:sz="0" w:space="0" w:color="auto"/>
                    <w:left w:val="none" w:sz="0" w:space="0" w:color="auto"/>
                    <w:bottom w:val="none" w:sz="0" w:space="0" w:color="auto"/>
                    <w:right w:val="none" w:sz="0" w:space="0" w:color="auto"/>
                  </w:divBdr>
                </w:div>
                <w:div w:id="2128887797">
                  <w:marLeft w:val="640"/>
                  <w:marRight w:val="0"/>
                  <w:marTop w:val="0"/>
                  <w:marBottom w:val="0"/>
                  <w:divBdr>
                    <w:top w:val="none" w:sz="0" w:space="0" w:color="auto"/>
                    <w:left w:val="none" w:sz="0" w:space="0" w:color="auto"/>
                    <w:bottom w:val="none" w:sz="0" w:space="0" w:color="auto"/>
                    <w:right w:val="none" w:sz="0" w:space="0" w:color="auto"/>
                  </w:divBdr>
                </w:div>
                <w:div w:id="901523828">
                  <w:marLeft w:val="640"/>
                  <w:marRight w:val="0"/>
                  <w:marTop w:val="0"/>
                  <w:marBottom w:val="0"/>
                  <w:divBdr>
                    <w:top w:val="none" w:sz="0" w:space="0" w:color="auto"/>
                    <w:left w:val="none" w:sz="0" w:space="0" w:color="auto"/>
                    <w:bottom w:val="none" w:sz="0" w:space="0" w:color="auto"/>
                    <w:right w:val="none" w:sz="0" w:space="0" w:color="auto"/>
                  </w:divBdr>
                </w:div>
                <w:div w:id="1357924051">
                  <w:marLeft w:val="640"/>
                  <w:marRight w:val="0"/>
                  <w:marTop w:val="0"/>
                  <w:marBottom w:val="0"/>
                  <w:divBdr>
                    <w:top w:val="none" w:sz="0" w:space="0" w:color="auto"/>
                    <w:left w:val="none" w:sz="0" w:space="0" w:color="auto"/>
                    <w:bottom w:val="none" w:sz="0" w:space="0" w:color="auto"/>
                    <w:right w:val="none" w:sz="0" w:space="0" w:color="auto"/>
                  </w:divBdr>
                </w:div>
                <w:div w:id="787162330">
                  <w:marLeft w:val="640"/>
                  <w:marRight w:val="0"/>
                  <w:marTop w:val="0"/>
                  <w:marBottom w:val="0"/>
                  <w:divBdr>
                    <w:top w:val="none" w:sz="0" w:space="0" w:color="auto"/>
                    <w:left w:val="none" w:sz="0" w:space="0" w:color="auto"/>
                    <w:bottom w:val="none" w:sz="0" w:space="0" w:color="auto"/>
                    <w:right w:val="none" w:sz="0" w:space="0" w:color="auto"/>
                  </w:divBdr>
                </w:div>
                <w:div w:id="1301960815">
                  <w:marLeft w:val="640"/>
                  <w:marRight w:val="0"/>
                  <w:marTop w:val="0"/>
                  <w:marBottom w:val="0"/>
                  <w:divBdr>
                    <w:top w:val="none" w:sz="0" w:space="0" w:color="auto"/>
                    <w:left w:val="none" w:sz="0" w:space="0" w:color="auto"/>
                    <w:bottom w:val="none" w:sz="0" w:space="0" w:color="auto"/>
                    <w:right w:val="none" w:sz="0" w:space="0" w:color="auto"/>
                  </w:divBdr>
                </w:div>
                <w:div w:id="1204635507">
                  <w:marLeft w:val="640"/>
                  <w:marRight w:val="0"/>
                  <w:marTop w:val="0"/>
                  <w:marBottom w:val="0"/>
                  <w:divBdr>
                    <w:top w:val="none" w:sz="0" w:space="0" w:color="auto"/>
                    <w:left w:val="none" w:sz="0" w:space="0" w:color="auto"/>
                    <w:bottom w:val="none" w:sz="0" w:space="0" w:color="auto"/>
                    <w:right w:val="none" w:sz="0" w:space="0" w:color="auto"/>
                  </w:divBdr>
                </w:div>
                <w:div w:id="568614646">
                  <w:marLeft w:val="640"/>
                  <w:marRight w:val="0"/>
                  <w:marTop w:val="0"/>
                  <w:marBottom w:val="0"/>
                  <w:divBdr>
                    <w:top w:val="none" w:sz="0" w:space="0" w:color="auto"/>
                    <w:left w:val="none" w:sz="0" w:space="0" w:color="auto"/>
                    <w:bottom w:val="none" w:sz="0" w:space="0" w:color="auto"/>
                    <w:right w:val="none" w:sz="0" w:space="0" w:color="auto"/>
                  </w:divBdr>
                </w:div>
                <w:div w:id="660549339">
                  <w:marLeft w:val="640"/>
                  <w:marRight w:val="0"/>
                  <w:marTop w:val="0"/>
                  <w:marBottom w:val="0"/>
                  <w:divBdr>
                    <w:top w:val="none" w:sz="0" w:space="0" w:color="auto"/>
                    <w:left w:val="none" w:sz="0" w:space="0" w:color="auto"/>
                    <w:bottom w:val="none" w:sz="0" w:space="0" w:color="auto"/>
                    <w:right w:val="none" w:sz="0" w:space="0" w:color="auto"/>
                  </w:divBdr>
                </w:div>
                <w:div w:id="509102274">
                  <w:marLeft w:val="640"/>
                  <w:marRight w:val="0"/>
                  <w:marTop w:val="0"/>
                  <w:marBottom w:val="0"/>
                  <w:divBdr>
                    <w:top w:val="none" w:sz="0" w:space="0" w:color="auto"/>
                    <w:left w:val="none" w:sz="0" w:space="0" w:color="auto"/>
                    <w:bottom w:val="none" w:sz="0" w:space="0" w:color="auto"/>
                    <w:right w:val="none" w:sz="0" w:space="0" w:color="auto"/>
                  </w:divBdr>
                </w:div>
                <w:div w:id="1648388781">
                  <w:marLeft w:val="640"/>
                  <w:marRight w:val="0"/>
                  <w:marTop w:val="0"/>
                  <w:marBottom w:val="0"/>
                  <w:divBdr>
                    <w:top w:val="none" w:sz="0" w:space="0" w:color="auto"/>
                    <w:left w:val="none" w:sz="0" w:space="0" w:color="auto"/>
                    <w:bottom w:val="none" w:sz="0" w:space="0" w:color="auto"/>
                    <w:right w:val="none" w:sz="0" w:space="0" w:color="auto"/>
                  </w:divBdr>
                </w:div>
                <w:div w:id="442461276">
                  <w:marLeft w:val="640"/>
                  <w:marRight w:val="0"/>
                  <w:marTop w:val="0"/>
                  <w:marBottom w:val="0"/>
                  <w:divBdr>
                    <w:top w:val="none" w:sz="0" w:space="0" w:color="auto"/>
                    <w:left w:val="none" w:sz="0" w:space="0" w:color="auto"/>
                    <w:bottom w:val="none" w:sz="0" w:space="0" w:color="auto"/>
                    <w:right w:val="none" w:sz="0" w:space="0" w:color="auto"/>
                  </w:divBdr>
                </w:div>
                <w:div w:id="560942756">
                  <w:marLeft w:val="640"/>
                  <w:marRight w:val="0"/>
                  <w:marTop w:val="0"/>
                  <w:marBottom w:val="0"/>
                  <w:divBdr>
                    <w:top w:val="none" w:sz="0" w:space="0" w:color="auto"/>
                    <w:left w:val="none" w:sz="0" w:space="0" w:color="auto"/>
                    <w:bottom w:val="none" w:sz="0" w:space="0" w:color="auto"/>
                    <w:right w:val="none" w:sz="0" w:space="0" w:color="auto"/>
                  </w:divBdr>
                </w:div>
                <w:div w:id="307126343">
                  <w:marLeft w:val="640"/>
                  <w:marRight w:val="0"/>
                  <w:marTop w:val="0"/>
                  <w:marBottom w:val="0"/>
                  <w:divBdr>
                    <w:top w:val="none" w:sz="0" w:space="0" w:color="auto"/>
                    <w:left w:val="none" w:sz="0" w:space="0" w:color="auto"/>
                    <w:bottom w:val="none" w:sz="0" w:space="0" w:color="auto"/>
                    <w:right w:val="none" w:sz="0" w:space="0" w:color="auto"/>
                  </w:divBdr>
                </w:div>
                <w:div w:id="381247930">
                  <w:marLeft w:val="640"/>
                  <w:marRight w:val="0"/>
                  <w:marTop w:val="0"/>
                  <w:marBottom w:val="0"/>
                  <w:divBdr>
                    <w:top w:val="none" w:sz="0" w:space="0" w:color="auto"/>
                    <w:left w:val="none" w:sz="0" w:space="0" w:color="auto"/>
                    <w:bottom w:val="none" w:sz="0" w:space="0" w:color="auto"/>
                    <w:right w:val="none" w:sz="0" w:space="0" w:color="auto"/>
                  </w:divBdr>
                </w:div>
                <w:div w:id="1181627688">
                  <w:marLeft w:val="640"/>
                  <w:marRight w:val="0"/>
                  <w:marTop w:val="0"/>
                  <w:marBottom w:val="0"/>
                  <w:divBdr>
                    <w:top w:val="none" w:sz="0" w:space="0" w:color="auto"/>
                    <w:left w:val="none" w:sz="0" w:space="0" w:color="auto"/>
                    <w:bottom w:val="none" w:sz="0" w:space="0" w:color="auto"/>
                    <w:right w:val="none" w:sz="0" w:space="0" w:color="auto"/>
                  </w:divBdr>
                </w:div>
                <w:div w:id="1566992958">
                  <w:marLeft w:val="640"/>
                  <w:marRight w:val="0"/>
                  <w:marTop w:val="0"/>
                  <w:marBottom w:val="0"/>
                  <w:divBdr>
                    <w:top w:val="none" w:sz="0" w:space="0" w:color="auto"/>
                    <w:left w:val="none" w:sz="0" w:space="0" w:color="auto"/>
                    <w:bottom w:val="none" w:sz="0" w:space="0" w:color="auto"/>
                    <w:right w:val="none" w:sz="0" w:space="0" w:color="auto"/>
                  </w:divBdr>
                </w:div>
                <w:div w:id="1766345906">
                  <w:marLeft w:val="640"/>
                  <w:marRight w:val="0"/>
                  <w:marTop w:val="0"/>
                  <w:marBottom w:val="0"/>
                  <w:divBdr>
                    <w:top w:val="none" w:sz="0" w:space="0" w:color="auto"/>
                    <w:left w:val="none" w:sz="0" w:space="0" w:color="auto"/>
                    <w:bottom w:val="none" w:sz="0" w:space="0" w:color="auto"/>
                    <w:right w:val="none" w:sz="0" w:space="0" w:color="auto"/>
                  </w:divBdr>
                </w:div>
                <w:div w:id="1503354909">
                  <w:marLeft w:val="640"/>
                  <w:marRight w:val="0"/>
                  <w:marTop w:val="0"/>
                  <w:marBottom w:val="0"/>
                  <w:divBdr>
                    <w:top w:val="none" w:sz="0" w:space="0" w:color="auto"/>
                    <w:left w:val="none" w:sz="0" w:space="0" w:color="auto"/>
                    <w:bottom w:val="none" w:sz="0" w:space="0" w:color="auto"/>
                    <w:right w:val="none" w:sz="0" w:space="0" w:color="auto"/>
                  </w:divBdr>
                </w:div>
                <w:div w:id="1527983441">
                  <w:marLeft w:val="640"/>
                  <w:marRight w:val="0"/>
                  <w:marTop w:val="0"/>
                  <w:marBottom w:val="0"/>
                  <w:divBdr>
                    <w:top w:val="none" w:sz="0" w:space="0" w:color="auto"/>
                    <w:left w:val="none" w:sz="0" w:space="0" w:color="auto"/>
                    <w:bottom w:val="none" w:sz="0" w:space="0" w:color="auto"/>
                    <w:right w:val="none" w:sz="0" w:space="0" w:color="auto"/>
                  </w:divBdr>
                </w:div>
              </w:divsChild>
            </w:div>
            <w:div w:id="92090327">
              <w:marLeft w:val="0"/>
              <w:marRight w:val="0"/>
              <w:marTop w:val="0"/>
              <w:marBottom w:val="0"/>
              <w:divBdr>
                <w:top w:val="none" w:sz="0" w:space="0" w:color="auto"/>
                <w:left w:val="none" w:sz="0" w:space="0" w:color="auto"/>
                <w:bottom w:val="none" w:sz="0" w:space="0" w:color="auto"/>
                <w:right w:val="none" w:sz="0" w:space="0" w:color="auto"/>
              </w:divBdr>
              <w:divsChild>
                <w:div w:id="946040783">
                  <w:marLeft w:val="640"/>
                  <w:marRight w:val="0"/>
                  <w:marTop w:val="0"/>
                  <w:marBottom w:val="0"/>
                  <w:divBdr>
                    <w:top w:val="none" w:sz="0" w:space="0" w:color="auto"/>
                    <w:left w:val="none" w:sz="0" w:space="0" w:color="auto"/>
                    <w:bottom w:val="none" w:sz="0" w:space="0" w:color="auto"/>
                    <w:right w:val="none" w:sz="0" w:space="0" w:color="auto"/>
                  </w:divBdr>
                </w:div>
                <w:div w:id="2117286588">
                  <w:marLeft w:val="640"/>
                  <w:marRight w:val="0"/>
                  <w:marTop w:val="0"/>
                  <w:marBottom w:val="0"/>
                  <w:divBdr>
                    <w:top w:val="none" w:sz="0" w:space="0" w:color="auto"/>
                    <w:left w:val="none" w:sz="0" w:space="0" w:color="auto"/>
                    <w:bottom w:val="none" w:sz="0" w:space="0" w:color="auto"/>
                    <w:right w:val="none" w:sz="0" w:space="0" w:color="auto"/>
                  </w:divBdr>
                </w:div>
                <w:div w:id="1181548552">
                  <w:marLeft w:val="640"/>
                  <w:marRight w:val="0"/>
                  <w:marTop w:val="0"/>
                  <w:marBottom w:val="0"/>
                  <w:divBdr>
                    <w:top w:val="none" w:sz="0" w:space="0" w:color="auto"/>
                    <w:left w:val="none" w:sz="0" w:space="0" w:color="auto"/>
                    <w:bottom w:val="none" w:sz="0" w:space="0" w:color="auto"/>
                    <w:right w:val="none" w:sz="0" w:space="0" w:color="auto"/>
                  </w:divBdr>
                </w:div>
                <w:div w:id="717317278">
                  <w:marLeft w:val="640"/>
                  <w:marRight w:val="0"/>
                  <w:marTop w:val="0"/>
                  <w:marBottom w:val="0"/>
                  <w:divBdr>
                    <w:top w:val="none" w:sz="0" w:space="0" w:color="auto"/>
                    <w:left w:val="none" w:sz="0" w:space="0" w:color="auto"/>
                    <w:bottom w:val="none" w:sz="0" w:space="0" w:color="auto"/>
                    <w:right w:val="none" w:sz="0" w:space="0" w:color="auto"/>
                  </w:divBdr>
                </w:div>
                <w:div w:id="507869998">
                  <w:marLeft w:val="640"/>
                  <w:marRight w:val="0"/>
                  <w:marTop w:val="0"/>
                  <w:marBottom w:val="0"/>
                  <w:divBdr>
                    <w:top w:val="none" w:sz="0" w:space="0" w:color="auto"/>
                    <w:left w:val="none" w:sz="0" w:space="0" w:color="auto"/>
                    <w:bottom w:val="none" w:sz="0" w:space="0" w:color="auto"/>
                    <w:right w:val="none" w:sz="0" w:space="0" w:color="auto"/>
                  </w:divBdr>
                </w:div>
                <w:div w:id="1248810838">
                  <w:marLeft w:val="640"/>
                  <w:marRight w:val="0"/>
                  <w:marTop w:val="0"/>
                  <w:marBottom w:val="0"/>
                  <w:divBdr>
                    <w:top w:val="none" w:sz="0" w:space="0" w:color="auto"/>
                    <w:left w:val="none" w:sz="0" w:space="0" w:color="auto"/>
                    <w:bottom w:val="none" w:sz="0" w:space="0" w:color="auto"/>
                    <w:right w:val="none" w:sz="0" w:space="0" w:color="auto"/>
                  </w:divBdr>
                </w:div>
                <w:div w:id="356541445">
                  <w:marLeft w:val="640"/>
                  <w:marRight w:val="0"/>
                  <w:marTop w:val="0"/>
                  <w:marBottom w:val="0"/>
                  <w:divBdr>
                    <w:top w:val="none" w:sz="0" w:space="0" w:color="auto"/>
                    <w:left w:val="none" w:sz="0" w:space="0" w:color="auto"/>
                    <w:bottom w:val="none" w:sz="0" w:space="0" w:color="auto"/>
                    <w:right w:val="none" w:sz="0" w:space="0" w:color="auto"/>
                  </w:divBdr>
                </w:div>
                <w:div w:id="876894805">
                  <w:marLeft w:val="640"/>
                  <w:marRight w:val="0"/>
                  <w:marTop w:val="0"/>
                  <w:marBottom w:val="0"/>
                  <w:divBdr>
                    <w:top w:val="none" w:sz="0" w:space="0" w:color="auto"/>
                    <w:left w:val="none" w:sz="0" w:space="0" w:color="auto"/>
                    <w:bottom w:val="none" w:sz="0" w:space="0" w:color="auto"/>
                    <w:right w:val="none" w:sz="0" w:space="0" w:color="auto"/>
                  </w:divBdr>
                </w:div>
                <w:div w:id="164446115">
                  <w:marLeft w:val="640"/>
                  <w:marRight w:val="0"/>
                  <w:marTop w:val="0"/>
                  <w:marBottom w:val="0"/>
                  <w:divBdr>
                    <w:top w:val="none" w:sz="0" w:space="0" w:color="auto"/>
                    <w:left w:val="none" w:sz="0" w:space="0" w:color="auto"/>
                    <w:bottom w:val="none" w:sz="0" w:space="0" w:color="auto"/>
                    <w:right w:val="none" w:sz="0" w:space="0" w:color="auto"/>
                  </w:divBdr>
                </w:div>
                <w:div w:id="1919245691">
                  <w:marLeft w:val="640"/>
                  <w:marRight w:val="0"/>
                  <w:marTop w:val="0"/>
                  <w:marBottom w:val="0"/>
                  <w:divBdr>
                    <w:top w:val="none" w:sz="0" w:space="0" w:color="auto"/>
                    <w:left w:val="none" w:sz="0" w:space="0" w:color="auto"/>
                    <w:bottom w:val="none" w:sz="0" w:space="0" w:color="auto"/>
                    <w:right w:val="none" w:sz="0" w:space="0" w:color="auto"/>
                  </w:divBdr>
                </w:div>
                <w:div w:id="1631671956">
                  <w:marLeft w:val="640"/>
                  <w:marRight w:val="0"/>
                  <w:marTop w:val="0"/>
                  <w:marBottom w:val="0"/>
                  <w:divBdr>
                    <w:top w:val="none" w:sz="0" w:space="0" w:color="auto"/>
                    <w:left w:val="none" w:sz="0" w:space="0" w:color="auto"/>
                    <w:bottom w:val="none" w:sz="0" w:space="0" w:color="auto"/>
                    <w:right w:val="none" w:sz="0" w:space="0" w:color="auto"/>
                  </w:divBdr>
                </w:div>
                <w:div w:id="61413926">
                  <w:marLeft w:val="640"/>
                  <w:marRight w:val="0"/>
                  <w:marTop w:val="0"/>
                  <w:marBottom w:val="0"/>
                  <w:divBdr>
                    <w:top w:val="none" w:sz="0" w:space="0" w:color="auto"/>
                    <w:left w:val="none" w:sz="0" w:space="0" w:color="auto"/>
                    <w:bottom w:val="none" w:sz="0" w:space="0" w:color="auto"/>
                    <w:right w:val="none" w:sz="0" w:space="0" w:color="auto"/>
                  </w:divBdr>
                </w:div>
                <w:div w:id="916524202">
                  <w:marLeft w:val="640"/>
                  <w:marRight w:val="0"/>
                  <w:marTop w:val="0"/>
                  <w:marBottom w:val="0"/>
                  <w:divBdr>
                    <w:top w:val="none" w:sz="0" w:space="0" w:color="auto"/>
                    <w:left w:val="none" w:sz="0" w:space="0" w:color="auto"/>
                    <w:bottom w:val="none" w:sz="0" w:space="0" w:color="auto"/>
                    <w:right w:val="none" w:sz="0" w:space="0" w:color="auto"/>
                  </w:divBdr>
                </w:div>
                <w:div w:id="1576477097">
                  <w:marLeft w:val="640"/>
                  <w:marRight w:val="0"/>
                  <w:marTop w:val="0"/>
                  <w:marBottom w:val="0"/>
                  <w:divBdr>
                    <w:top w:val="none" w:sz="0" w:space="0" w:color="auto"/>
                    <w:left w:val="none" w:sz="0" w:space="0" w:color="auto"/>
                    <w:bottom w:val="none" w:sz="0" w:space="0" w:color="auto"/>
                    <w:right w:val="none" w:sz="0" w:space="0" w:color="auto"/>
                  </w:divBdr>
                </w:div>
                <w:div w:id="1937865743">
                  <w:marLeft w:val="640"/>
                  <w:marRight w:val="0"/>
                  <w:marTop w:val="0"/>
                  <w:marBottom w:val="0"/>
                  <w:divBdr>
                    <w:top w:val="none" w:sz="0" w:space="0" w:color="auto"/>
                    <w:left w:val="none" w:sz="0" w:space="0" w:color="auto"/>
                    <w:bottom w:val="none" w:sz="0" w:space="0" w:color="auto"/>
                    <w:right w:val="none" w:sz="0" w:space="0" w:color="auto"/>
                  </w:divBdr>
                </w:div>
                <w:div w:id="2056614090">
                  <w:marLeft w:val="640"/>
                  <w:marRight w:val="0"/>
                  <w:marTop w:val="0"/>
                  <w:marBottom w:val="0"/>
                  <w:divBdr>
                    <w:top w:val="none" w:sz="0" w:space="0" w:color="auto"/>
                    <w:left w:val="none" w:sz="0" w:space="0" w:color="auto"/>
                    <w:bottom w:val="none" w:sz="0" w:space="0" w:color="auto"/>
                    <w:right w:val="none" w:sz="0" w:space="0" w:color="auto"/>
                  </w:divBdr>
                </w:div>
                <w:div w:id="680593353">
                  <w:marLeft w:val="640"/>
                  <w:marRight w:val="0"/>
                  <w:marTop w:val="0"/>
                  <w:marBottom w:val="0"/>
                  <w:divBdr>
                    <w:top w:val="none" w:sz="0" w:space="0" w:color="auto"/>
                    <w:left w:val="none" w:sz="0" w:space="0" w:color="auto"/>
                    <w:bottom w:val="none" w:sz="0" w:space="0" w:color="auto"/>
                    <w:right w:val="none" w:sz="0" w:space="0" w:color="auto"/>
                  </w:divBdr>
                </w:div>
                <w:div w:id="1172835941">
                  <w:marLeft w:val="640"/>
                  <w:marRight w:val="0"/>
                  <w:marTop w:val="0"/>
                  <w:marBottom w:val="0"/>
                  <w:divBdr>
                    <w:top w:val="none" w:sz="0" w:space="0" w:color="auto"/>
                    <w:left w:val="none" w:sz="0" w:space="0" w:color="auto"/>
                    <w:bottom w:val="none" w:sz="0" w:space="0" w:color="auto"/>
                    <w:right w:val="none" w:sz="0" w:space="0" w:color="auto"/>
                  </w:divBdr>
                </w:div>
                <w:div w:id="1097557118">
                  <w:marLeft w:val="640"/>
                  <w:marRight w:val="0"/>
                  <w:marTop w:val="0"/>
                  <w:marBottom w:val="0"/>
                  <w:divBdr>
                    <w:top w:val="none" w:sz="0" w:space="0" w:color="auto"/>
                    <w:left w:val="none" w:sz="0" w:space="0" w:color="auto"/>
                    <w:bottom w:val="none" w:sz="0" w:space="0" w:color="auto"/>
                    <w:right w:val="none" w:sz="0" w:space="0" w:color="auto"/>
                  </w:divBdr>
                </w:div>
                <w:div w:id="1376273378">
                  <w:marLeft w:val="640"/>
                  <w:marRight w:val="0"/>
                  <w:marTop w:val="0"/>
                  <w:marBottom w:val="0"/>
                  <w:divBdr>
                    <w:top w:val="none" w:sz="0" w:space="0" w:color="auto"/>
                    <w:left w:val="none" w:sz="0" w:space="0" w:color="auto"/>
                    <w:bottom w:val="none" w:sz="0" w:space="0" w:color="auto"/>
                    <w:right w:val="none" w:sz="0" w:space="0" w:color="auto"/>
                  </w:divBdr>
                </w:div>
                <w:div w:id="1620797293">
                  <w:marLeft w:val="640"/>
                  <w:marRight w:val="0"/>
                  <w:marTop w:val="0"/>
                  <w:marBottom w:val="0"/>
                  <w:divBdr>
                    <w:top w:val="none" w:sz="0" w:space="0" w:color="auto"/>
                    <w:left w:val="none" w:sz="0" w:space="0" w:color="auto"/>
                    <w:bottom w:val="none" w:sz="0" w:space="0" w:color="auto"/>
                    <w:right w:val="none" w:sz="0" w:space="0" w:color="auto"/>
                  </w:divBdr>
                </w:div>
                <w:div w:id="1758356967">
                  <w:marLeft w:val="640"/>
                  <w:marRight w:val="0"/>
                  <w:marTop w:val="0"/>
                  <w:marBottom w:val="0"/>
                  <w:divBdr>
                    <w:top w:val="none" w:sz="0" w:space="0" w:color="auto"/>
                    <w:left w:val="none" w:sz="0" w:space="0" w:color="auto"/>
                    <w:bottom w:val="none" w:sz="0" w:space="0" w:color="auto"/>
                    <w:right w:val="none" w:sz="0" w:space="0" w:color="auto"/>
                  </w:divBdr>
                </w:div>
                <w:div w:id="2077169534">
                  <w:marLeft w:val="640"/>
                  <w:marRight w:val="0"/>
                  <w:marTop w:val="0"/>
                  <w:marBottom w:val="0"/>
                  <w:divBdr>
                    <w:top w:val="none" w:sz="0" w:space="0" w:color="auto"/>
                    <w:left w:val="none" w:sz="0" w:space="0" w:color="auto"/>
                    <w:bottom w:val="none" w:sz="0" w:space="0" w:color="auto"/>
                    <w:right w:val="none" w:sz="0" w:space="0" w:color="auto"/>
                  </w:divBdr>
                </w:div>
                <w:div w:id="1548685744">
                  <w:marLeft w:val="640"/>
                  <w:marRight w:val="0"/>
                  <w:marTop w:val="0"/>
                  <w:marBottom w:val="0"/>
                  <w:divBdr>
                    <w:top w:val="none" w:sz="0" w:space="0" w:color="auto"/>
                    <w:left w:val="none" w:sz="0" w:space="0" w:color="auto"/>
                    <w:bottom w:val="none" w:sz="0" w:space="0" w:color="auto"/>
                    <w:right w:val="none" w:sz="0" w:space="0" w:color="auto"/>
                  </w:divBdr>
                </w:div>
                <w:div w:id="563758725">
                  <w:marLeft w:val="640"/>
                  <w:marRight w:val="0"/>
                  <w:marTop w:val="0"/>
                  <w:marBottom w:val="0"/>
                  <w:divBdr>
                    <w:top w:val="none" w:sz="0" w:space="0" w:color="auto"/>
                    <w:left w:val="none" w:sz="0" w:space="0" w:color="auto"/>
                    <w:bottom w:val="none" w:sz="0" w:space="0" w:color="auto"/>
                    <w:right w:val="none" w:sz="0" w:space="0" w:color="auto"/>
                  </w:divBdr>
                </w:div>
                <w:div w:id="2113235056">
                  <w:marLeft w:val="640"/>
                  <w:marRight w:val="0"/>
                  <w:marTop w:val="0"/>
                  <w:marBottom w:val="0"/>
                  <w:divBdr>
                    <w:top w:val="none" w:sz="0" w:space="0" w:color="auto"/>
                    <w:left w:val="none" w:sz="0" w:space="0" w:color="auto"/>
                    <w:bottom w:val="none" w:sz="0" w:space="0" w:color="auto"/>
                    <w:right w:val="none" w:sz="0" w:space="0" w:color="auto"/>
                  </w:divBdr>
                </w:div>
                <w:div w:id="937786729">
                  <w:marLeft w:val="640"/>
                  <w:marRight w:val="0"/>
                  <w:marTop w:val="0"/>
                  <w:marBottom w:val="0"/>
                  <w:divBdr>
                    <w:top w:val="none" w:sz="0" w:space="0" w:color="auto"/>
                    <w:left w:val="none" w:sz="0" w:space="0" w:color="auto"/>
                    <w:bottom w:val="none" w:sz="0" w:space="0" w:color="auto"/>
                    <w:right w:val="none" w:sz="0" w:space="0" w:color="auto"/>
                  </w:divBdr>
                </w:div>
                <w:div w:id="1281717062">
                  <w:marLeft w:val="640"/>
                  <w:marRight w:val="0"/>
                  <w:marTop w:val="0"/>
                  <w:marBottom w:val="0"/>
                  <w:divBdr>
                    <w:top w:val="none" w:sz="0" w:space="0" w:color="auto"/>
                    <w:left w:val="none" w:sz="0" w:space="0" w:color="auto"/>
                    <w:bottom w:val="none" w:sz="0" w:space="0" w:color="auto"/>
                    <w:right w:val="none" w:sz="0" w:space="0" w:color="auto"/>
                  </w:divBdr>
                </w:div>
                <w:div w:id="1557543530">
                  <w:marLeft w:val="640"/>
                  <w:marRight w:val="0"/>
                  <w:marTop w:val="0"/>
                  <w:marBottom w:val="0"/>
                  <w:divBdr>
                    <w:top w:val="none" w:sz="0" w:space="0" w:color="auto"/>
                    <w:left w:val="none" w:sz="0" w:space="0" w:color="auto"/>
                    <w:bottom w:val="none" w:sz="0" w:space="0" w:color="auto"/>
                    <w:right w:val="none" w:sz="0" w:space="0" w:color="auto"/>
                  </w:divBdr>
                </w:div>
                <w:div w:id="2069961566">
                  <w:marLeft w:val="640"/>
                  <w:marRight w:val="0"/>
                  <w:marTop w:val="0"/>
                  <w:marBottom w:val="0"/>
                  <w:divBdr>
                    <w:top w:val="none" w:sz="0" w:space="0" w:color="auto"/>
                    <w:left w:val="none" w:sz="0" w:space="0" w:color="auto"/>
                    <w:bottom w:val="none" w:sz="0" w:space="0" w:color="auto"/>
                    <w:right w:val="none" w:sz="0" w:space="0" w:color="auto"/>
                  </w:divBdr>
                </w:div>
                <w:div w:id="1820534280">
                  <w:marLeft w:val="640"/>
                  <w:marRight w:val="0"/>
                  <w:marTop w:val="0"/>
                  <w:marBottom w:val="0"/>
                  <w:divBdr>
                    <w:top w:val="none" w:sz="0" w:space="0" w:color="auto"/>
                    <w:left w:val="none" w:sz="0" w:space="0" w:color="auto"/>
                    <w:bottom w:val="none" w:sz="0" w:space="0" w:color="auto"/>
                    <w:right w:val="none" w:sz="0" w:space="0" w:color="auto"/>
                  </w:divBdr>
                </w:div>
                <w:div w:id="364213962">
                  <w:marLeft w:val="640"/>
                  <w:marRight w:val="0"/>
                  <w:marTop w:val="0"/>
                  <w:marBottom w:val="0"/>
                  <w:divBdr>
                    <w:top w:val="none" w:sz="0" w:space="0" w:color="auto"/>
                    <w:left w:val="none" w:sz="0" w:space="0" w:color="auto"/>
                    <w:bottom w:val="none" w:sz="0" w:space="0" w:color="auto"/>
                    <w:right w:val="none" w:sz="0" w:space="0" w:color="auto"/>
                  </w:divBdr>
                </w:div>
                <w:div w:id="1041828213">
                  <w:marLeft w:val="640"/>
                  <w:marRight w:val="0"/>
                  <w:marTop w:val="0"/>
                  <w:marBottom w:val="0"/>
                  <w:divBdr>
                    <w:top w:val="none" w:sz="0" w:space="0" w:color="auto"/>
                    <w:left w:val="none" w:sz="0" w:space="0" w:color="auto"/>
                    <w:bottom w:val="none" w:sz="0" w:space="0" w:color="auto"/>
                    <w:right w:val="none" w:sz="0" w:space="0" w:color="auto"/>
                  </w:divBdr>
                </w:div>
                <w:div w:id="1715159110">
                  <w:marLeft w:val="640"/>
                  <w:marRight w:val="0"/>
                  <w:marTop w:val="0"/>
                  <w:marBottom w:val="0"/>
                  <w:divBdr>
                    <w:top w:val="none" w:sz="0" w:space="0" w:color="auto"/>
                    <w:left w:val="none" w:sz="0" w:space="0" w:color="auto"/>
                    <w:bottom w:val="none" w:sz="0" w:space="0" w:color="auto"/>
                    <w:right w:val="none" w:sz="0" w:space="0" w:color="auto"/>
                  </w:divBdr>
                </w:div>
                <w:div w:id="1217469795">
                  <w:marLeft w:val="640"/>
                  <w:marRight w:val="0"/>
                  <w:marTop w:val="0"/>
                  <w:marBottom w:val="0"/>
                  <w:divBdr>
                    <w:top w:val="none" w:sz="0" w:space="0" w:color="auto"/>
                    <w:left w:val="none" w:sz="0" w:space="0" w:color="auto"/>
                    <w:bottom w:val="none" w:sz="0" w:space="0" w:color="auto"/>
                    <w:right w:val="none" w:sz="0" w:space="0" w:color="auto"/>
                  </w:divBdr>
                </w:div>
                <w:div w:id="1737120415">
                  <w:marLeft w:val="640"/>
                  <w:marRight w:val="0"/>
                  <w:marTop w:val="0"/>
                  <w:marBottom w:val="0"/>
                  <w:divBdr>
                    <w:top w:val="none" w:sz="0" w:space="0" w:color="auto"/>
                    <w:left w:val="none" w:sz="0" w:space="0" w:color="auto"/>
                    <w:bottom w:val="none" w:sz="0" w:space="0" w:color="auto"/>
                    <w:right w:val="none" w:sz="0" w:space="0" w:color="auto"/>
                  </w:divBdr>
                </w:div>
                <w:div w:id="689723007">
                  <w:marLeft w:val="640"/>
                  <w:marRight w:val="0"/>
                  <w:marTop w:val="0"/>
                  <w:marBottom w:val="0"/>
                  <w:divBdr>
                    <w:top w:val="none" w:sz="0" w:space="0" w:color="auto"/>
                    <w:left w:val="none" w:sz="0" w:space="0" w:color="auto"/>
                    <w:bottom w:val="none" w:sz="0" w:space="0" w:color="auto"/>
                    <w:right w:val="none" w:sz="0" w:space="0" w:color="auto"/>
                  </w:divBdr>
                </w:div>
                <w:div w:id="1689598325">
                  <w:marLeft w:val="640"/>
                  <w:marRight w:val="0"/>
                  <w:marTop w:val="0"/>
                  <w:marBottom w:val="0"/>
                  <w:divBdr>
                    <w:top w:val="none" w:sz="0" w:space="0" w:color="auto"/>
                    <w:left w:val="none" w:sz="0" w:space="0" w:color="auto"/>
                    <w:bottom w:val="none" w:sz="0" w:space="0" w:color="auto"/>
                    <w:right w:val="none" w:sz="0" w:space="0" w:color="auto"/>
                  </w:divBdr>
                </w:div>
                <w:div w:id="1773360188">
                  <w:marLeft w:val="640"/>
                  <w:marRight w:val="0"/>
                  <w:marTop w:val="0"/>
                  <w:marBottom w:val="0"/>
                  <w:divBdr>
                    <w:top w:val="none" w:sz="0" w:space="0" w:color="auto"/>
                    <w:left w:val="none" w:sz="0" w:space="0" w:color="auto"/>
                    <w:bottom w:val="none" w:sz="0" w:space="0" w:color="auto"/>
                    <w:right w:val="none" w:sz="0" w:space="0" w:color="auto"/>
                  </w:divBdr>
                </w:div>
                <w:div w:id="427970107">
                  <w:marLeft w:val="640"/>
                  <w:marRight w:val="0"/>
                  <w:marTop w:val="0"/>
                  <w:marBottom w:val="0"/>
                  <w:divBdr>
                    <w:top w:val="none" w:sz="0" w:space="0" w:color="auto"/>
                    <w:left w:val="none" w:sz="0" w:space="0" w:color="auto"/>
                    <w:bottom w:val="none" w:sz="0" w:space="0" w:color="auto"/>
                    <w:right w:val="none" w:sz="0" w:space="0" w:color="auto"/>
                  </w:divBdr>
                </w:div>
                <w:div w:id="1307003751">
                  <w:marLeft w:val="640"/>
                  <w:marRight w:val="0"/>
                  <w:marTop w:val="0"/>
                  <w:marBottom w:val="0"/>
                  <w:divBdr>
                    <w:top w:val="none" w:sz="0" w:space="0" w:color="auto"/>
                    <w:left w:val="none" w:sz="0" w:space="0" w:color="auto"/>
                    <w:bottom w:val="none" w:sz="0" w:space="0" w:color="auto"/>
                    <w:right w:val="none" w:sz="0" w:space="0" w:color="auto"/>
                  </w:divBdr>
                </w:div>
                <w:div w:id="999692531">
                  <w:marLeft w:val="640"/>
                  <w:marRight w:val="0"/>
                  <w:marTop w:val="0"/>
                  <w:marBottom w:val="0"/>
                  <w:divBdr>
                    <w:top w:val="none" w:sz="0" w:space="0" w:color="auto"/>
                    <w:left w:val="none" w:sz="0" w:space="0" w:color="auto"/>
                    <w:bottom w:val="none" w:sz="0" w:space="0" w:color="auto"/>
                    <w:right w:val="none" w:sz="0" w:space="0" w:color="auto"/>
                  </w:divBdr>
                </w:div>
                <w:div w:id="872612539">
                  <w:marLeft w:val="640"/>
                  <w:marRight w:val="0"/>
                  <w:marTop w:val="0"/>
                  <w:marBottom w:val="0"/>
                  <w:divBdr>
                    <w:top w:val="none" w:sz="0" w:space="0" w:color="auto"/>
                    <w:left w:val="none" w:sz="0" w:space="0" w:color="auto"/>
                    <w:bottom w:val="none" w:sz="0" w:space="0" w:color="auto"/>
                    <w:right w:val="none" w:sz="0" w:space="0" w:color="auto"/>
                  </w:divBdr>
                </w:div>
                <w:div w:id="1520195343">
                  <w:marLeft w:val="640"/>
                  <w:marRight w:val="0"/>
                  <w:marTop w:val="0"/>
                  <w:marBottom w:val="0"/>
                  <w:divBdr>
                    <w:top w:val="none" w:sz="0" w:space="0" w:color="auto"/>
                    <w:left w:val="none" w:sz="0" w:space="0" w:color="auto"/>
                    <w:bottom w:val="none" w:sz="0" w:space="0" w:color="auto"/>
                    <w:right w:val="none" w:sz="0" w:space="0" w:color="auto"/>
                  </w:divBdr>
                </w:div>
                <w:div w:id="1857840295">
                  <w:marLeft w:val="640"/>
                  <w:marRight w:val="0"/>
                  <w:marTop w:val="0"/>
                  <w:marBottom w:val="0"/>
                  <w:divBdr>
                    <w:top w:val="none" w:sz="0" w:space="0" w:color="auto"/>
                    <w:left w:val="none" w:sz="0" w:space="0" w:color="auto"/>
                    <w:bottom w:val="none" w:sz="0" w:space="0" w:color="auto"/>
                    <w:right w:val="none" w:sz="0" w:space="0" w:color="auto"/>
                  </w:divBdr>
                </w:div>
                <w:div w:id="1986809424">
                  <w:marLeft w:val="640"/>
                  <w:marRight w:val="0"/>
                  <w:marTop w:val="0"/>
                  <w:marBottom w:val="0"/>
                  <w:divBdr>
                    <w:top w:val="none" w:sz="0" w:space="0" w:color="auto"/>
                    <w:left w:val="none" w:sz="0" w:space="0" w:color="auto"/>
                    <w:bottom w:val="none" w:sz="0" w:space="0" w:color="auto"/>
                    <w:right w:val="none" w:sz="0" w:space="0" w:color="auto"/>
                  </w:divBdr>
                </w:div>
                <w:div w:id="1668946371">
                  <w:marLeft w:val="640"/>
                  <w:marRight w:val="0"/>
                  <w:marTop w:val="0"/>
                  <w:marBottom w:val="0"/>
                  <w:divBdr>
                    <w:top w:val="none" w:sz="0" w:space="0" w:color="auto"/>
                    <w:left w:val="none" w:sz="0" w:space="0" w:color="auto"/>
                    <w:bottom w:val="none" w:sz="0" w:space="0" w:color="auto"/>
                    <w:right w:val="none" w:sz="0" w:space="0" w:color="auto"/>
                  </w:divBdr>
                </w:div>
                <w:div w:id="1531993264">
                  <w:marLeft w:val="640"/>
                  <w:marRight w:val="0"/>
                  <w:marTop w:val="0"/>
                  <w:marBottom w:val="0"/>
                  <w:divBdr>
                    <w:top w:val="none" w:sz="0" w:space="0" w:color="auto"/>
                    <w:left w:val="none" w:sz="0" w:space="0" w:color="auto"/>
                    <w:bottom w:val="none" w:sz="0" w:space="0" w:color="auto"/>
                    <w:right w:val="none" w:sz="0" w:space="0" w:color="auto"/>
                  </w:divBdr>
                </w:div>
                <w:div w:id="2057461059">
                  <w:marLeft w:val="640"/>
                  <w:marRight w:val="0"/>
                  <w:marTop w:val="0"/>
                  <w:marBottom w:val="0"/>
                  <w:divBdr>
                    <w:top w:val="none" w:sz="0" w:space="0" w:color="auto"/>
                    <w:left w:val="none" w:sz="0" w:space="0" w:color="auto"/>
                    <w:bottom w:val="none" w:sz="0" w:space="0" w:color="auto"/>
                    <w:right w:val="none" w:sz="0" w:space="0" w:color="auto"/>
                  </w:divBdr>
                </w:div>
                <w:div w:id="1994602428">
                  <w:marLeft w:val="640"/>
                  <w:marRight w:val="0"/>
                  <w:marTop w:val="0"/>
                  <w:marBottom w:val="0"/>
                  <w:divBdr>
                    <w:top w:val="none" w:sz="0" w:space="0" w:color="auto"/>
                    <w:left w:val="none" w:sz="0" w:space="0" w:color="auto"/>
                    <w:bottom w:val="none" w:sz="0" w:space="0" w:color="auto"/>
                    <w:right w:val="none" w:sz="0" w:space="0" w:color="auto"/>
                  </w:divBdr>
                </w:div>
                <w:div w:id="1083336109">
                  <w:marLeft w:val="640"/>
                  <w:marRight w:val="0"/>
                  <w:marTop w:val="0"/>
                  <w:marBottom w:val="0"/>
                  <w:divBdr>
                    <w:top w:val="none" w:sz="0" w:space="0" w:color="auto"/>
                    <w:left w:val="none" w:sz="0" w:space="0" w:color="auto"/>
                    <w:bottom w:val="none" w:sz="0" w:space="0" w:color="auto"/>
                    <w:right w:val="none" w:sz="0" w:space="0" w:color="auto"/>
                  </w:divBdr>
                </w:div>
                <w:div w:id="1321227729">
                  <w:marLeft w:val="640"/>
                  <w:marRight w:val="0"/>
                  <w:marTop w:val="0"/>
                  <w:marBottom w:val="0"/>
                  <w:divBdr>
                    <w:top w:val="none" w:sz="0" w:space="0" w:color="auto"/>
                    <w:left w:val="none" w:sz="0" w:space="0" w:color="auto"/>
                    <w:bottom w:val="none" w:sz="0" w:space="0" w:color="auto"/>
                    <w:right w:val="none" w:sz="0" w:space="0" w:color="auto"/>
                  </w:divBdr>
                </w:div>
                <w:div w:id="1468821599">
                  <w:marLeft w:val="640"/>
                  <w:marRight w:val="0"/>
                  <w:marTop w:val="0"/>
                  <w:marBottom w:val="0"/>
                  <w:divBdr>
                    <w:top w:val="none" w:sz="0" w:space="0" w:color="auto"/>
                    <w:left w:val="none" w:sz="0" w:space="0" w:color="auto"/>
                    <w:bottom w:val="none" w:sz="0" w:space="0" w:color="auto"/>
                    <w:right w:val="none" w:sz="0" w:space="0" w:color="auto"/>
                  </w:divBdr>
                </w:div>
                <w:div w:id="171381247">
                  <w:marLeft w:val="640"/>
                  <w:marRight w:val="0"/>
                  <w:marTop w:val="0"/>
                  <w:marBottom w:val="0"/>
                  <w:divBdr>
                    <w:top w:val="none" w:sz="0" w:space="0" w:color="auto"/>
                    <w:left w:val="none" w:sz="0" w:space="0" w:color="auto"/>
                    <w:bottom w:val="none" w:sz="0" w:space="0" w:color="auto"/>
                    <w:right w:val="none" w:sz="0" w:space="0" w:color="auto"/>
                  </w:divBdr>
                </w:div>
                <w:div w:id="1725903630">
                  <w:marLeft w:val="640"/>
                  <w:marRight w:val="0"/>
                  <w:marTop w:val="0"/>
                  <w:marBottom w:val="0"/>
                  <w:divBdr>
                    <w:top w:val="none" w:sz="0" w:space="0" w:color="auto"/>
                    <w:left w:val="none" w:sz="0" w:space="0" w:color="auto"/>
                    <w:bottom w:val="none" w:sz="0" w:space="0" w:color="auto"/>
                    <w:right w:val="none" w:sz="0" w:space="0" w:color="auto"/>
                  </w:divBdr>
                </w:div>
                <w:div w:id="662003679">
                  <w:marLeft w:val="640"/>
                  <w:marRight w:val="0"/>
                  <w:marTop w:val="0"/>
                  <w:marBottom w:val="0"/>
                  <w:divBdr>
                    <w:top w:val="none" w:sz="0" w:space="0" w:color="auto"/>
                    <w:left w:val="none" w:sz="0" w:space="0" w:color="auto"/>
                    <w:bottom w:val="none" w:sz="0" w:space="0" w:color="auto"/>
                    <w:right w:val="none" w:sz="0" w:space="0" w:color="auto"/>
                  </w:divBdr>
                </w:div>
                <w:div w:id="166948899">
                  <w:marLeft w:val="640"/>
                  <w:marRight w:val="0"/>
                  <w:marTop w:val="0"/>
                  <w:marBottom w:val="0"/>
                  <w:divBdr>
                    <w:top w:val="none" w:sz="0" w:space="0" w:color="auto"/>
                    <w:left w:val="none" w:sz="0" w:space="0" w:color="auto"/>
                    <w:bottom w:val="none" w:sz="0" w:space="0" w:color="auto"/>
                    <w:right w:val="none" w:sz="0" w:space="0" w:color="auto"/>
                  </w:divBdr>
                </w:div>
                <w:div w:id="476529791">
                  <w:marLeft w:val="640"/>
                  <w:marRight w:val="0"/>
                  <w:marTop w:val="0"/>
                  <w:marBottom w:val="0"/>
                  <w:divBdr>
                    <w:top w:val="none" w:sz="0" w:space="0" w:color="auto"/>
                    <w:left w:val="none" w:sz="0" w:space="0" w:color="auto"/>
                    <w:bottom w:val="none" w:sz="0" w:space="0" w:color="auto"/>
                    <w:right w:val="none" w:sz="0" w:space="0" w:color="auto"/>
                  </w:divBdr>
                </w:div>
                <w:div w:id="1709640846">
                  <w:marLeft w:val="640"/>
                  <w:marRight w:val="0"/>
                  <w:marTop w:val="0"/>
                  <w:marBottom w:val="0"/>
                  <w:divBdr>
                    <w:top w:val="none" w:sz="0" w:space="0" w:color="auto"/>
                    <w:left w:val="none" w:sz="0" w:space="0" w:color="auto"/>
                    <w:bottom w:val="none" w:sz="0" w:space="0" w:color="auto"/>
                    <w:right w:val="none" w:sz="0" w:space="0" w:color="auto"/>
                  </w:divBdr>
                </w:div>
                <w:div w:id="959142519">
                  <w:marLeft w:val="640"/>
                  <w:marRight w:val="0"/>
                  <w:marTop w:val="0"/>
                  <w:marBottom w:val="0"/>
                  <w:divBdr>
                    <w:top w:val="none" w:sz="0" w:space="0" w:color="auto"/>
                    <w:left w:val="none" w:sz="0" w:space="0" w:color="auto"/>
                    <w:bottom w:val="none" w:sz="0" w:space="0" w:color="auto"/>
                    <w:right w:val="none" w:sz="0" w:space="0" w:color="auto"/>
                  </w:divBdr>
                </w:div>
                <w:div w:id="746224792">
                  <w:marLeft w:val="640"/>
                  <w:marRight w:val="0"/>
                  <w:marTop w:val="0"/>
                  <w:marBottom w:val="0"/>
                  <w:divBdr>
                    <w:top w:val="none" w:sz="0" w:space="0" w:color="auto"/>
                    <w:left w:val="none" w:sz="0" w:space="0" w:color="auto"/>
                    <w:bottom w:val="none" w:sz="0" w:space="0" w:color="auto"/>
                    <w:right w:val="none" w:sz="0" w:space="0" w:color="auto"/>
                  </w:divBdr>
                </w:div>
                <w:div w:id="72748317">
                  <w:marLeft w:val="640"/>
                  <w:marRight w:val="0"/>
                  <w:marTop w:val="0"/>
                  <w:marBottom w:val="0"/>
                  <w:divBdr>
                    <w:top w:val="none" w:sz="0" w:space="0" w:color="auto"/>
                    <w:left w:val="none" w:sz="0" w:space="0" w:color="auto"/>
                    <w:bottom w:val="none" w:sz="0" w:space="0" w:color="auto"/>
                    <w:right w:val="none" w:sz="0" w:space="0" w:color="auto"/>
                  </w:divBdr>
                </w:div>
                <w:div w:id="190532960">
                  <w:marLeft w:val="640"/>
                  <w:marRight w:val="0"/>
                  <w:marTop w:val="0"/>
                  <w:marBottom w:val="0"/>
                  <w:divBdr>
                    <w:top w:val="none" w:sz="0" w:space="0" w:color="auto"/>
                    <w:left w:val="none" w:sz="0" w:space="0" w:color="auto"/>
                    <w:bottom w:val="none" w:sz="0" w:space="0" w:color="auto"/>
                    <w:right w:val="none" w:sz="0" w:space="0" w:color="auto"/>
                  </w:divBdr>
                </w:div>
                <w:div w:id="200554745">
                  <w:marLeft w:val="640"/>
                  <w:marRight w:val="0"/>
                  <w:marTop w:val="0"/>
                  <w:marBottom w:val="0"/>
                  <w:divBdr>
                    <w:top w:val="none" w:sz="0" w:space="0" w:color="auto"/>
                    <w:left w:val="none" w:sz="0" w:space="0" w:color="auto"/>
                    <w:bottom w:val="none" w:sz="0" w:space="0" w:color="auto"/>
                    <w:right w:val="none" w:sz="0" w:space="0" w:color="auto"/>
                  </w:divBdr>
                </w:div>
                <w:div w:id="1333682950">
                  <w:marLeft w:val="640"/>
                  <w:marRight w:val="0"/>
                  <w:marTop w:val="0"/>
                  <w:marBottom w:val="0"/>
                  <w:divBdr>
                    <w:top w:val="none" w:sz="0" w:space="0" w:color="auto"/>
                    <w:left w:val="none" w:sz="0" w:space="0" w:color="auto"/>
                    <w:bottom w:val="none" w:sz="0" w:space="0" w:color="auto"/>
                    <w:right w:val="none" w:sz="0" w:space="0" w:color="auto"/>
                  </w:divBdr>
                </w:div>
                <w:div w:id="2069062787">
                  <w:marLeft w:val="640"/>
                  <w:marRight w:val="0"/>
                  <w:marTop w:val="0"/>
                  <w:marBottom w:val="0"/>
                  <w:divBdr>
                    <w:top w:val="none" w:sz="0" w:space="0" w:color="auto"/>
                    <w:left w:val="none" w:sz="0" w:space="0" w:color="auto"/>
                    <w:bottom w:val="none" w:sz="0" w:space="0" w:color="auto"/>
                    <w:right w:val="none" w:sz="0" w:space="0" w:color="auto"/>
                  </w:divBdr>
                </w:div>
                <w:div w:id="662775691">
                  <w:marLeft w:val="640"/>
                  <w:marRight w:val="0"/>
                  <w:marTop w:val="0"/>
                  <w:marBottom w:val="0"/>
                  <w:divBdr>
                    <w:top w:val="none" w:sz="0" w:space="0" w:color="auto"/>
                    <w:left w:val="none" w:sz="0" w:space="0" w:color="auto"/>
                    <w:bottom w:val="none" w:sz="0" w:space="0" w:color="auto"/>
                    <w:right w:val="none" w:sz="0" w:space="0" w:color="auto"/>
                  </w:divBdr>
                </w:div>
                <w:div w:id="634606700">
                  <w:marLeft w:val="640"/>
                  <w:marRight w:val="0"/>
                  <w:marTop w:val="0"/>
                  <w:marBottom w:val="0"/>
                  <w:divBdr>
                    <w:top w:val="none" w:sz="0" w:space="0" w:color="auto"/>
                    <w:left w:val="none" w:sz="0" w:space="0" w:color="auto"/>
                    <w:bottom w:val="none" w:sz="0" w:space="0" w:color="auto"/>
                    <w:right w:val="none" w:sz="0" w:space="0" w:color="auto"/>
                  </w:divBdr>
                </w:div>
                <w:div w:id="1337491283">
                  <w:marLeft w:val="640"/>
                  <w:marRight w:val="0"/>
                  <w:marTop w:val="0"/>
                  <w:marBottom w:val="0"/>
                  <w:divBdr>
                    <w:top w:val="none" w:sz="0" w:space="0" w:color="auto"/>
                    <w:left w:val="none" w:sz="0" w:space="0" w:color="auto"/>
                    <w:bottom w:val="none" w:sz="0" w:space="0" w:color="auto"/>
                    <w:right w:val="none" w:sz="0" w:space="0" w:color="auto"/>
                  </w:divBdr>
                </w:div>
                <w:div w:id="1292175250">
                  <w:marLeft w:val="640"/>
                  <w:marRight w:val="0"/>
                  <w:marTop w:val="0"/>
                  <w:marBottom w:val="0"/>
                  <w:divBdr>
                    <w:top w:val="none" w:sz="0" w:space="0" w:color="auto"/>
                    <w:left w:val="none" w:sz="0" w:space="0" w:color="auto"/>
                    <w:bottom w:val="none" w:sz="0" w:space="0" w:color="auto"/>
                    <w:right w:val="none" w:sz="0" w:space="0" w:color="auto"/>
                  </w:divBdr>
                </w:div>
                <w:div w:id="2047557670">
                  <w:marLeft w:val="640"/>
                  <w:marRight w:val="0"/>
                  <w:marTop w:val="0"/>
                  <w:marBottom w:val="0"/>
                  <w:divBdr>
                    <w:top w:val="none" w:sz="0" w:space="0" w:color="auto"/>
                    <w:left w:val="none" w:sz="0" w:space="0" w:color="auto"/>
                    <w:bottom w:val="none" w:sz="0" w:space="0" w:color="auto"/>
                    <w:right w:val="none" w:sz="0" w:space="0" w:color="auto"/>
                  </w:divBdr>
                </w:div>
                <w:div w:id="397826610">
                  <w:marLeft w:val="640"/>
                  <w:marRight w:val="0"/>
                  <w:marTop w:val="0"/>
                  <w:marBottom w:val="0"/>
                  <w:divBdr>
                    <w:top w:val="none" w:sz="0" w:space="0" w:color="auto"/>
                    <w:left w:val="none" w:sz="0" w:space="0" w:color="auto"/>
                    <w:bottom w:val="none" w:sz="0" w:space="0" w:color="auto"/>
                    <w:right w:val="none" w:sz="0" w:space="0" w:color="auto"/>
                  </w:divBdr>
                </w:div>
                <w:div w:id="1403992622">
                  <w:marLeft w:val="640"/>
                  <w:marRight w:val="0"/>
                  <w:marTop w:val="0"/>
                  <w:marBottom w:val="0"/>
                  <w:divBdr>
                    <w:top w:val="none" w:sz="0" w:space="0" w:color="auto"/>
                    <w:left w:val="none" w:sz="0" w:space="0" w:color="auto"/>
                    <w:bottom w:val="none" w:sz="0" w:space="0" w:color="auto"/>
                    <w:right w:val="none" w:sz="0" w:space="0" w:color="auto"/>
                  </w:divBdr>
                </w:div>
                <w:div w:id="356346243">
                  <w:marLeft w:val="640"/>
                  <w:marRight w:val="0"/>
                  <w:marTop w:val="0"/>
                  <w:marBottom w:val="0"/>
                  <w:divBdr>
                    <w:top w:val="none" w:sz="0" w:space="0" w:color="auto"/>
                    <w:left w:val="none" w:sz="0" w:space="0" w:color="auto"/>
                    <w:bottom w:val="none" w:sz="0" w:space="0" w:color="auto"/>
                    <w:right w:val="none" w:sz="0" w:space="0" w:color="auto"/>
                  </w:divBdr>
                </w:div>
                <w:div w:id="1675766606">
                  <w:marLeft w:val="640"/>
                  <w:marRight w:val="0"/>
                  <w:marTop w:val="0"/>
                  <w:marBottom w:val="0"/>
                  <w:divBdr>
                    <w:top w:val="none" w:sz="0" w:space="0" w:color="auto"/>
                    <w:left w:val="none" w:sz="0" w:space="0" w:color="auto"/>
                    <w:bottom w:val="none" w:sz="0" w:space="0" w:color="auto"/>
                    <w:right w:val="none" w:sz="0" w:space="0" w:color="auto"/>
                  </w:divBdr>
                </w:div>
                <w:div w:id="1772120853">
                  <w:marLeft w:val="640"/>
                  <w:marRight w:val="0"/>
                  <w:marTop w:val="0"/>
                  <w:marBottom w:val="0"/>
                  <w:divBdr>
                    <w:top w:val="none" w:sz="0" w:space="0" w:color="auto"/>
                    <w:left w:val="none" w:sz="0" w:space="0" w:color="auto"/>
                    <w:bottom w:val="none" w:sz="0" w:space="0" w:color="auto"/>
                    <w:right w:val="none" w:sz="0" w:space="0" w:color="auto"/>
                  </w:divBdr>
                </w:div>
                <w:div w:id="841428558">
                  <w:marLeft w:val="640"/>
                  <w:marRight w:val="0"/>
                  <w:marTop w:val="0"/>
                  <w:marBottom w:val="0"/>
                  <w:divBdr>
                    <w:top w:val="none" w:sz="0" w:space="0" w:color="auto"/>
                    <w:left w:val="none" w:sz="0" w:space="0" w:color="auto"/>
                    <w:bottom w:val="none" w:sz="0" w:space="0" w:color="auto"/>
                    <w:right w:val="none" w:sz="0" w:space="0" w:color="auto"/>
                  </w:divBdr>
                </w:div>
                <w:div w:id="2082285990">
                  <w:marLeft w:val="640"/>
                  <w:marRight w:val="0"/>
                  <w:marTop w:val="0"/>
                  <w:marBottom w:val="0"/>
                  <w:divBdr>
                    <w:top w:val="none" w:sz="0" w:space="0" w:color="auto"/>
                    <w:left w:val="none" w:sz="0" w:space="0" w:color="auto"/>
                    <w:bottom w:val="none" w:sz="0" w:space="0" w:color="auto"/>
                    <w:right w:val="none" w:sz="0" w:space="0" w:color="auto"/>
                  </w:divBdr>
                </w:div>
                <w:div w:id="1738240269">
                  <w:marLeft w:val="640"/>
                  <w:marRight w:val="0"/>
                  <w:marTop w:val="0"/>
                  <w:marBottom w:val="0"/>
                  <w:divBdr>
                    <w:top w:val="none" w:sz="0" w:space="0" w:color="auto"/>
                    <w:left w:val="none" w:sz="0" w:space="0" w:color="auto"/>
                    <w:bottom w:val="none" w:sz="0" w:space="0" w:color="auto"/>
                    <w:right w:val="none" w:sz="0" w:space="0" w:color="auto"/>
                  </w:divBdr>
                </w:div>
                <w:div w:id="433017345">
                  <w:marLeft w:val="640"/>
                  <w:marRight w:val="0"/>
                  <w:marTop w:val="0"/>
                  <w:marBottom w:val="0"/>
                  <w:divBdr>
                    <w:top w:val="none" w:sz="0" w:space="0" w:color="auto"/>
                    <w:left w:val="none" w:sz="0" w:space="0" w:color="auto"/>
                    <w:bottom w:val="none" w:sz="0" w:space="0" w:color="auto"/>
                    <w:right w:val="none" w:sz="0" w:space="0" w:color="auto"/>
                  </w:divBdr>
                </w:div>
                <w:div w:id="442656844">
                  <w:marLeft w:val="640"/>
                  <w:marRight w:val="0"/>
                  <w:marTop w:val="0"/>
                  <w:marBottom w:val="0"/>
                  <w:divBdr>
                    <w:top w:val="none" w:sz="0" w:space="0" w:color="auto"/>
                    <w:left w:val="none" w:sz="0" w:space="0" w:color="auto"/>
                    <w:bottom w:val="none" w:sz="0" w:space="0" w:color="auto"/>
                    <w:right w:val="none" w:sz="0" w:space="0" w:color="auto"/>
                  </w:divBdr>
                </w:div>
                <w:div w:id="1513761702">
                  <w:marLeft w:val="640"/>
                  <w:marRight w:val="0"/>
                  <w:marTop w:val="0"/>
                  <w:marBottom w:val="0"/>
                  <w:divBdr>
                    <w:top w:val="none" w:sz="0" w:space="0" w:color="auto"/>
                    <w:left w:val="none" w:sz="0" w:space="0" w:color="auto"/>
                    <w:bottom w:val="none" w:sz="0" w:space="0" w:color="auto"/>
                    <w:right w:val="none" w:sz="0" w:space="0" w:color="auto"/>
                  </w:divBdr>
                </w:div>
                <w:div w:id="235628538">
                  <w:marLeft w:val="640"/>
                  <w:marRight w:val="0"/>
                  <w:marTop w:val="0"/>
                  <w:marBottom w:val="0"/>
                  <w:divBdr>
                    <w:top w:val="none" w:sz="0" w:space="0" w:color="auto"/>
                    <w:left w:val="none" w:sz="0" w:space="0" w:color="auto"/>
                    <w:bottom w:val="none" w:sz="0" w:space="0" w:color="auto"/>
                    <w:right w:val="none" w:sz="0" w:space="0" w:color="auto"/>
                  </w:divBdr>
                </w:div>
                <w:div w:id="310062516">
                  <w:marLeft w:val="640"/>
                  <w:marRight w:val="0"/>
                  <w:marTop w:val="0"/>
                  <w:marBottom w:val="0"/>
                  <w:divBdr>
                    <w:top w:val="none" w:sz="0" w:space="0" w:color="auto"/>
                    <w:left w:val="none" w:sz="0" w:space="0" w:color="auto"/>
                    <w:bottom w:val="none" w:sz="0" w:space="0" w:color="auto"/>
                    <w:right w:val="none" w:sz="0" w:space="0" w:color="auto"/>
                  </w:divBdr>
                </w:div>
                <w:div w:id="1426421534">
                  <w:marLeft w:val="640"/>
                  <w:marRight w:val="0"/>
                  <w:marTop w:val="0"/>
                  <w:marBottom w:val="0"/>
                  <w:divBdr>
                    <w:top w:val="none" w:sz="0" w:space="0" w:color="auto"/>
                    <w:left w:val="none" w:sz="0" w:space="0" w:color="auto"/>
                    <w:bottom w:val="none" w:sz="0" w:space="0" w:color="auto"/>
                    <w:right w:val="none" w:sz="0" w:space="0" w:color="auto"/>
                  </w:divBdr>
                </w:div>
                <w:div w:id="1904486114">
                  <w:marLeft w:val="640"/>
                  <w:marRight w:val="0"/>
                  <w:marTop w:val="0"/>
                  <w:marBottom w:val="0"/>
                  <w:divBdr>
                    <w:top w:val="none" w:sz="0" w:space="0" w:color="auto"/>
                    <w:left w:val="none" w:sz="0" w:space="0" w:color="auto"/>
                    <w:bottom w:val="none" w:sz="0" w:space="0" w:color="auto"/>
                    <w:right w:val="none" w:sz="0" w:space="0" w:color="auto"/>
                  </w:divBdr>
                </w:div>
                <w:div w:id="914172013">
                  <w:marLeft w:val="640"/>
                  <w:marRight w:val="0"/>
                  <w:marTop w:val="0"/>
                  <w:marBottom w:val="0"/>
                  <w:divBdr>
                    <w:top w:val="none" w:sz="0" w:space="0" w:color="auto"/>
                    <w:left w:val="none" w:sz="0" w:space="0" w:color="auto"/>
                    <w:bottom w:val="none" w:sz="0" w:space="0" w:color="auto"/>
                    <w:right w:val="none" w:sz="0" w:space="0" w:color="auto"/>
                  </w:divBdr>
                </w:div>
                <w:div w:id="1619294466">
                  <w:marLeft w:val="640"/>
                  <w:marRight w:val="0"/>
                  <w:marTop w:val="0"/>
                  <w:marBottom w:val="0"/>
                  <w:divBdr>
                    <w:top w:val="none" w:sz="0" w:space="0" w:color="auto"/>
                    <w:left w:val="none" w:sz="0" w:space="0" w:color="auto"/>
                    <w:bottom w:val="none" w:sz="0" w:space="0" w:color="auto"/>
                    <w:right w:val="none" w:sz="0" w:space="0" w:color="auto"/>
                  </w:divBdr>
                </w:div>
                <w:div w:id="1641643629">
                  <w:marLeft w:val="640"/>
                  <w:marRight w:val="0"/>
                  <w:marTop w:val="0"/>
                  <w:marBottom w:val="0"/>
                  <w:divBdr>
                    <w:top w:val="none" w:sz="0" w:space="0" w:color="auto"/>
                    <w:left w:val="none" w:sz="0" w:space="0" w:color="auto"/>
                    <w:bottom w:val="none" w:sz="0" w:space="0" w:color="auto"/>
                    <w:right w:val="none" w:sz="0" w:space="0" w:color="auto"/>
                  </w:divBdr>
                </w:div>
                <w:div w:id="1085494765">
                  <w:marLeft w:val="640"/>
                  <w:marRight w:val="0"/>
                  <w:marTop w:val="0"/>
                  <w:marBottom w:val="0"/>
                  <w:divBdr>
                    <w:top w:val="none" w:sz="0" w:space="0" w:color="auto"/>
                    <w:left w:val="none" w:sz="0" w:space="0" w:color="auto"/>
                    <w:bottom w:val="none" w:sz="0" w:space="0" w:color="auto"/>
                    <w:right w:val="none" w:sz="0" w:space="0" w:color="auto"/>
                  </w:divBdr>
                </w:div>
                <w:div w:id="298340771">
                  <w:marLeft w:val="640"/>
                  <w:marRight w:val="0"/>
                  <w:marTop w:val="0"/>
                  <w:marBottom w:val="0"/>
                  <w:divBdr>
                    <w:top w:val="none" w:sz="0" w:space="0" w:color="auto"/>
                    <w:left w:val="none" w:sz="0" w:space="0" w:color="auto"/>
                    <w:bottom w:val="none" w:sz="0" w:space="0" w:color="auto"/>
                    <w:right w:val="none" w:sz="0" w:space="0" w:color="auto"/>
                  </w:divBdr>
                </w:div>
                <w:div w:id="1860048489">
                  <w:marLeft w:val="640"/>
                  <w:marRight w:val="0"/>
                  <w:marTop w:val="0"/>
                  <w:marBottom w:val="0"/>
                  <w:divBdr>
                    <w:top w:val="none" w:sz="0" w:space="0" w:color="auto"/>
                    <w:left w:val="none" w:sz="0" w:space="0" w:color="auto"/>
                    <w:bottom w:val="none" w:sz="0" w:space="0" w:color="auto"/>
                    <w:right w:val="none" w:sz="0" w:space="0" w:color="auto"/>
                  </w:divBdr>
                </w:div>
                <w:div w:id="1272784425">
                  <w:marLeft w:val="640"/>
                  <w:marRight w:val="0"/>
                  <w:marTop w:val="0"/>
                  <w:marBottom w:val="0"/>
                  <w:divBdr>
                    <w:top w:val="none" w:sz="0" w:space="0" w:color="auto"/>
                    <w:left w:val="none" w:sz="0" w:space="0" w:color="auto"/>
                    <w:bottom w:val="none" w:sz="0" w:space="0" w:color="auto"/>
                    <w:right w:val="none" w:sz="0" w:space="0" w:color="auto"/>
                  </w:divBdr>
                </w:div>
                <w:div w:id="2030057351">
                  <w:marLeft w:val="640"/>
                  <w:marRight w:val="0"/>
                  <w:marTop w:val="0"/>
                  <w:marBottom w:val="0"/>
                  <w:divBdr>
                    <w:top w:val="none" w:sz="0" w:space="0" w:color="auto"/>
                    <w:left w:val="none" w:sz="0" w:space="0" w:color="auto"/>
                    <w:bottom w:val="none" w:sz="0" w:space="0" w:color="auto"/>
                    <w:right w:val="none" w:sz="0" w:space="0" w:color="auto"/>
                  </w:divBdr>
                </w:div>
                <w:div w:id="1279215237">
                  <w:marLeft w:val="640"/>
                  <w:marRight w:val="0"/>
                  <w:marTop w:val="0"/>
                  <w:marBottom w:val="0"/>
                  <w:divBdr>
                    <w:top w:val="none" w:sz="0" w:space="0" w:color="auto"/>
                    <w:left w:val="none" w:sz="0" w:space="0" w:color="auto"/>
                    <w:bottom w:val="none" w:sz="0" w:space="0" w:color="auto"/>
                    <w:right w:val="none" w:sz="0" w:space="0" w:color="auto"/>
                  </w:divBdr>
                </w:div>
                <w:div w:id="2129464984">
                  <w:marLeft w:val="640"/>
                  <w:marRight w:val="0"/>
                  <w:marTop w:val="0"/>
                  <w:marBottom w:val="0"/>
                  <w:divBdr>
                    <w:top w:val="none" w:sz="0" w:space="0" w:color="auto"/>
                    <w:left w:val="none" w:sz="0" w:space="0" w:color="auto"/>
                    <w:bottom w:val="none" w:sz="0" w:space="0" w:color="auto"/>
                    <w:right w:val="none" w:sz="0" w:space="0" w:color="auto"/>
                  </w:divBdr>
                </w:div>
                <w:div w:id="1822891760">
                  <w:marLeft w:val="640"/>
                  <w:marRight w:val="0"/>
                  <w:marTop w:val="0"/>
                  <w:marBottom w:val="0"/>
                  <w:divBdr>
                    <w:top w:val="none" w:sz="0" w:space="0" w:color="auto"/>
                    <w:left w:val="none" w:sz="0" w:space="0" w:color="auto"/>
                    <w:bottom w:val="none" w:sz="0" w:space="0" w:color="auto"/>
                    <w:right w:val="none" w:sz="0" w:space="0" w:color="auto"/>
                  </w:divBdr>
                </w:div>
                <w:div w:id="1559508068">
                  <w:marLeft w:val="640"/>
                  <w:marRight w:val="0"/>
                  <w:marTop w:val="0"/>
                  <w:marBottom w:val="0"/>
                  <w:divBdr>
                    <w:top w:val="none" w:sz="0" w:space="0" w:color="auto"/>
                    <w:left w:val="none" w:sz="0" w:space="0" w:color="auto"/>
                    <w:bottom w:val="none" w:sz="0" w:space="0" w:color="auto"/>
                    <w:right w:val="none" w:sz="0" w:space="0" w:color="auto"/>
                  </w:divBdr>
                </w:div>
                <w:div w:id="179202470">
                  <w:marLeft w:val="640"/>
                  <w:marRight w:val="0"/>
                  <w:marTop w:val="0"/>
                  <w:marBottom w:val="0"/>
                  <w:divBdr>
                    <w:top w:val="none" w:sz="0" w:space="0" w:color="auto"/>
                    <w:left w:val="none" w:sz="0" w:space="0" w:color="auto"/>
                    <w:bottom w:val="none" w:sz="0" w:space="0" w:color="auto"/>
                    <w:right w:val="none" w:sz="0" w:space="0" w:color="auto"/>
                  </w:divBdr>
                </w:div>
                <w:div w:id="862670063">
                  <w:marLeft w:val="640"/>
                  <w:marRight w:val="0"/>
                  <w:marTop w:val="0"/>
                  <w:marBottom w:val="0"/>
                  <w:divBdr>
                    <w:top w:val="none" w:sz="0" w:space="0" w:color="auto"/>
                    <w:left w:val="none" w:sz="0" w:space="0" w:color="auto"/>
                    <w:bottom w:val="none" w:sz="0" w:space="0" w:color="auto"/>
                    <w:right w:val="none" w:sz="0" w:space="0" w:color="auto"/>
                  </w:divBdr>
                </w:div>
                <w:div w:id="2102876478">
                  <w:marLeft w:val="640"/>
                  <w:marRight w:val="0"/>
                  <w:marTop w:val="0"/>
                  <w:marBottom w:val="0"/>
                  <w:divBdr>
                    <w:top w:val="none" w:sz="0" w:space="0" w:color="auto"/>
                    <w:left w:val="none" w:sz="0" w:space="0" w:color="auto"/>
                    <w:bottom w:val="none" w:sz="0" w:space="0" w:color="auto"/>
                    <w:right w:val="none" w:sz="0" w:space="0" w:color="auto"/>
                  </w:divBdr>
                </w:div>
                <w:div w:id="1286153202">
                  <w:marLeft w:val="640"/>
                  <w:marRight w:val="0"/>
                  <w:marTop w:val="0"/>
                  <w:marBottom w:val="0"/>
                  <w:divBdr>
                    <w:top w:val="none" w:sz="0" w:space="0" w:color="auto"/>
                    <w:left w:val="none" w:sz="0" w:space="0" w:color="auto"/>
                    <w:bottom w:val="none" w:sz="0" w:space="0" w:color="auto"/>
                    <w:right w:val="none" w:sz="0" w:space="0" w:color="auto"/>
                  </w:divBdr>
                </w:div>
                <w:div w:id="437528907">
                  <w:marLeft w:val="640"/>
                  <w:marRight w:val="0"/>
                  <w:marTop w:val="0"/>
                  <w:marBottom w:val="0"/>
                  <w:divBdr>
                    <w:top w:val="none" w:sz="0" w:space="0" w:color="auto"/>
                    <w:left w:val="none" w:sz="0" w:space="0" w:color="auto"/>
                    <w:bottom w:val="none" w:sz="0" w:space="0" w:color="auto"/>
                    <w:right w:val="none" w:sz="0" w:space="0" w:color="auto"/>
                  </w:divBdr>
                </w:div>
                <w:div w:id="761998745">
                  <w:marLeft w:val="640"/>
                  <w:marRight w:val="0"/>
                  <w:marTop w:val="0"/>
                  <w:marBottom w:val="0"/>
                  <w:divBdr>
                    <w:top w:val="none" w:sz="0" w:space="0" w:color="auto"/>
                    <w:left w:val="none" w:sz="0" w:space="0" w:color="auto"/>
                    <w:bottom w:val="none" w:sz="0" w:space="0" w:color="auto"/>
                    <w:right w:val="none" w:sz="0" w:space="0" w:color="auto"/>
                  </w:divBdr>
                </w:div>
                <w:div w:id="1698383837">
                  <w:marLeft w:val="640"/>
                  <w:marRight w:val="0"/>
                  <w:marTop w:val="0"/>
                  <w:marBottom w:val="0"/>
                  <w:divBdr>
                    <w:top w:val="none" w:sz="0" w:space="0" w:color="auto"/>
                    <w:left w:val="none" w:sz="0" w:space="0" w:color="auto"/>
                    <w:bottom w:val="none" w:sz="0" w:space="0" w:color="auto"/>
                    <w:right w:val="none" w:sz="0" w:space="0" w:color="auto"/>
                  </w:divBdr>
                </w:div>
                <w:div w:id="1952778371">
                  <w:marLeft w:val="640"/>
                  <w:marRight w:val="0"/>
                  <w:marTop w:val="0"/>
                  <w:marBottom w:val="0"/>
                  <w:divBdr>
                    <w:top w:val="none" w:sz="0" w:space="0" w:color="auto"/>
                    <w:left w:val="none" w:sz="0" w:space="0" w:color="auto"/>
                    <w:bottom w:val="none" w:sz="0" w:space="0" w:color="auto"/>
                    <w:right w:val="none" w:sz="0" w:space="0" w:color="auto"/>
                  </w:divBdr>
                </w:div>
                <w:div w:id="393041993">
                  <w:marLeft w:val="640"/>
                  <w:marRight w:val="0"/>
                  <w:marTop w:val="0"/>
                  <w:marBottom w:val="0"/>
                  <w:divBdr>
                    <w:top w:val="none" w:sz="0" w:space="0" w:color="auto"/>
                    <w:left w:val="none" w:sz="0" w:space="0" w:color="auto"/>
                    <w:bottom w:val="none" w:sz="0" w:space="0" w:color="auto"/>
                    <w:right w:val="none" w:sz="0" w:space="0" w:color="auto"/>
                  </w:divBdr>
                </w:div>
                <w:div w:id="437263936">
                  <w:marLeft w:val="640"/>
                  <w:marRight w:val="0"/>
                  <w:marTop w:val="0"/>
                  <w:marBottom w:val="0"/>
                  <w:divBdr>
                    <w:top w:val="none" w:sz="0" w:space="0" w:color="auto"/>
                    <w:left w:val="none" w:sz="0" w:space="0" w:color="auto"/>
                    <w:bottom w:val="none" w:sz="0" w:space="0" w:color="auto"/>
                    <w:right w:val="none" w:sz="0" w:space="0" w:color="auto"/>
                  </w:divBdr>
                </w:div>
                <w:div w:id="169489805">
                  <w:marLeft w:val="640"/>
                  <w:marRight w:val="0"/>
                  <w:marTop w:val="0"/>
                  <w:marBottom w:val="0"/>
                  <w:divBdr>
                    <w:top w:val="none" w:sz="0" w:space="0" w:color="auto"/>
                    <w:left w:val="none" w:sz="0" w:space="0" w:color="auto"/>
                    <w:bottom w:val="none" w:sz="0" w:space="0" w:color="auto"/>
                    <w:right w:val="none" w:sz="0" w:space="0" w:color="auto"/>
                  </w:divBdr>
                </w:div>
                <w:div w:id="1939868869">
                  <w:marLeft w:val="640"/>
                  <w:marRight w:val="0"/>
                  <w:marTop w:val="0"/>
                  <w:marBottom w:val="0"/>
                  <w:divBdr>
                    <w:top w:val="none" w:sz="0" w:space="0" w:color="auto"/>
                    <w:left w:val="none" w:sz="0" w:space="0" w:color="auto"/>
                    <w:bottom w:val="none" w:sz="0" w:space="0" w:color="auto"/>
                    <w:right w:val="none" w:sz="0" w:space="0" w:color="auto"/>
                  </w:divBdr>
                </w:div>
                <w:div w:id="1694921266">
                  <w:marLeft w:val="640"/>
                  <w:marRight w:val="0"/>
                  <w:marTop w:val="0"/>
                  <w:marBottom w:val="0"/>
                  <w:divBdr>
                    <w:top w:val="none" w:sz="0" w:space="0" w:color="auto"/>
                    <w:left w:val="none" w:sz="0" w:space="0" w:color="auto"/>
                    <w:bottom w:val="none" w:sz="0" w:space="0" w:color="auto"/>
                    <w:right w:val="none" w:sz="0" w:space="0" w:color="auto"/>
                  </w:divBdr>
                </w:div>
                <w:div w:id="212733846">
                  <w:marLeft w:val="640"/>
                  <w:marRight w:val="0"/>
                  <w:marTop w:val="0"/>
                  <w:marBottom w:val="0"/>
                  <w:divBdr>
                    <w:top w:val="none" w:sz="0" w:space="0" w:color="auto"/>
                    <w:left w:val="none" w:sz="0" w:space="0" w:color="auto"/>
                    <w:bottom w:val="none" w:sz="0" w:space="0" w:color="auto"/>
                    <w:right w:val="none" w:sz="0" w:space="0" w:color="auto"/>
                  </w:divBdr>
                </w:div>
                <w:div w:id="1992755683">
                  <w:marLeft w:val="640"/>
                  <w:marRight w:val="0"/>
                  <w:marTop w:val="0"/>
                  <w:marBottom w:val="0"/>
                  <w:divBdr>
                    <w:top w:val="none" w:sz="0" w:space="0" w:color="auto"/>
                    <w:left w:val="none" w:sz="0" w:space="0" w:color="auto"/>
                    <w:bottom w:val="none" w:sz="0" w:space="0" w:color="auto"/>
                    <w:right w:val="none" w:sz="0" w:space="0" w:color="auto"/>
                  </w:divBdr>
                </w:div>
                <w:div w:id="1686784833">
                  <w:marLeft w:val="640"/>
                  <w:marRight w:val="0"/>
                  <w:marTop w:val="0"/>
                  <w:marBottom w:val="0"/>
                  <w:divBdr>
                    <w:top w:val="none" w:sz="0" w:space="0" w:color="auto"/>
                    <w:left w:val="none" w:sz="0" w:space="0" w:color="auto"/>
                    <w:bottom w:val="none" w:sz="0" w:space="0" w:color="auto"/>
                    <w:right w:val="none" w:sz="0" w:space="0" w:color="auto"/>
                  </w:divBdr>
                </w:div>
                <w:div w:id="515536128">
                  <w:marLeft w:val="640"/>
                  <w:marRight w:val="0"/>
                  <w:marTop w:val="0"/>
                  <w:marBottom w:val="0"/>
                  <w:divBdr>
                    <w:top w:val="none" w:sz="0" w:space="0" w:color="auto"/>
                    <w:left w:val="none" w:sz="0" w:space="0" w:color="auto"/>
                    <w:bottom w:val="none" w:sz="0" w:space="0" w:color="auto"/>
                    <w:right w:val="none" w:sz="0" w:space="0" w:color="auto"/>
                  </w:divBdr>
                </w:div>
                <w:div w:id="1015305659">
                  <w:marLeft w:val="640"/>
                  <w:marRight w:val="0"/>
                  <w:marTop w:val="0"/>
                  <w:marBottom w:val="0"/>
                  <w:divBdr>
                    <w:top w:val="none" w:sz="0" w:space="0" w:color="auto"/>
                    <w:left w:val="none" w:sz="0" w:space="0" w:color="auto"/>
                    <w:bottom w:val="none" w:sz="0" w:space="0" w:color="auto"/>
                    <w:right w:val="none" w:sz="0" w:space="0" w:color="auto"/>
                  </w:divBdr>
                </w:div>
                <w:div w:id="434641772">
                  <w:marLeft w:val="640"/>
                  <w:marRight w:val="0"/>
                  <w:marTop w:val="0"/>
                  <w:marBottom w:val="0"/>
                  <w:divBdr>
                    <w:top w:val="none" w:sz="0" w:space="0" w:color="auto"/>
                    <w:left w:val="none" w:sz="0" w:space="0" w:color="auto"/>
                    <w:bottom w:val="none" w:sz="0" w:space="0" w:color="auto"/>
                    <w:right w:val="none" w:sz="0" w:space="0" w:color="auto"/>
                  </w:divBdr>
                </w:div>
              </w:divsChild>
            </w:div>
            <w:div w:id="964433966">
              <w:marLeft w:val="0"/>
              <w:marRight w:val="0"/>
              <w:marTop w:val="0"/>
              <w:marBottom w:val="0"/>
              <w:divBdr>
                <w:top w:val="none" w:sz="0" w:space="0" w:color="auto"/>
                <w:left w:val="none" w:sz="0" w:space="0" w:color="auto"/>
                <w:bottom w:val="none" w:sz="0" w:space="0" w:color="auto"/>
                <w:right w:val="none" w:sz="0" w:space="0" w:color="auto"/>
              </w:divBdr>
              <w:divsChild>
                <w:div w:id="1914008096">
                  <w:marLeft w:val="640"/>
                  <w:marRight w:val="0"/>
                  <w:marTop w:val="0"/>
                  <w:marBottom w:val="0"/>
                  <w:divBdr>
                    <w:top w:val="none" w:sz="0" w:space="0" w:color="auto"/>
                    <w:left w:val="none" w:sz="0" w:space="0" w:color="auto"/>
                    <w:bottom w:val="none" w:sz="0" w:space="0" w:color="auto"/>
                    <w:right w:val="none" w:sz="0" w:space="0" w:color="auto"/>
                  </w:divBdr>
                </w:div>
                <w:div w:id="1535534655">
                  <w:marLeft w:val="640"/>
                  <w:marRight w:val="0"/>
                  <w:marTop w:val="0"/>
                  <w:marBottom w:val="0"/>
                  <w:divBdr>
                    <w:top w:val="none" w:sz="0" w:space="0" w:color="auto"/>
                    <w:left w:val="none" w:sz="0" w:space="0" w:color="auto"/>
                    <w:bottom w:val="none" w:sz="0" w:space="0" w:color="auto"/>
                    <w:right w:val="none" w:sz="0" w:space="0" w:color="auto"/>
                  </w:divBdr>
                </w:div>
                <w:div w:id="915433098">
                  <w:marLeft w:val="640"/>
                  <w:marRight w:val="0"/>
                  <w:marTop w:val="0"/>
                  <w:marBottom w:val="0"/>
                  <w:divBdr>
                    <w:top w:val="none" w:sz="0" w:space="0" w:color="auto"/>
                    <w:left w:val="none" w:sz="0" w:space="0" w:color="auto"/>
                    <w:bottom w:val="none" w:sz="0" w:space="0" w:color="auto"/>
                    <w:right w:val="none" w:sz="0" w:space="0" w:color="auto"/>
                  </w:divBdr>
                </w:div>
                <w:div w:id="1791850904">
                  <w:marLeft w:val="640"/>
                  <w:marRight w:val="0"/>
                  <w:marTop w:val="0"/>
                  <w:marBottom w:val="0"/>
                  <w:divBdr>
                    <w:top w:val="none" w:sz="0" w:space="0" w:color="auto"/>
                    <w:left w:val="none" w:sz="0" w:space="0" w:color="auto"/>
                    <w:bottom w:val="none" w:sz="0" w:space="0" w:color="auto"/>
                    <w:right w:val="none" w:sz="0" w:space="0" w:color="auto"/>
                  </w:divBdr>
                </w:div>
                <w:div w:id="2053917175">
                  <w:marLeft w:val="640"/>
                  <w:marRight w:val="0"/>
                  <w:marTop w:val="0"/>
                  <w:marBottom w:val="0"/>
                  <w:divBdr>
                    <w:top w:val="none" w:sz="0" w:space="0" w:color="auto"/>
                    <w:left w:val="none" w:sz="0" w:space="0" w:color="auto"/>
                    <w:bottom w:val="none" w:sz="0" w:space="0" w:color="auto"/>
                    <w:right w:val="none" w:sz="0" w:space="0" w:color="auto"/>
                  </w:divBdr>
                </w:div>
                <w:div w:id="488374616">
                  <w:marLeft w:val="640"/>
                  <w:marRight w:val="0"/>
                  <w:marTop w:val="0"/>
                  <w:marBottom w:val="0"/>
                  <w:divBdr>
                    <w:top w:val="none" w:sz="0" w:space="0" w:color="auto"/>
                    <w:left w:val="none" w:sz="0" w:space="0" w:color="auto"/>
                    <w:bottom w:val="none" w:sz="0" w:space="0" w:color="auto"/>
                    <w:right w:val="none" w:sz="0" w:space="0" w:color="auto"/>
                  </w:divBdr>
                </w:div>
                <w:div w:id="139082900">
                  <w:marLeft w:val="640"/>
                  <w:marRight w:val="0"/>
                  <w:marTop w:val="0"/>
                  <w:marBottom w:val="0"/>
                  <w:divBdr>
                    <w:top w:val="none" w:sz="0" w:space="0" w:color="auto"/>
                    <w:left w:val="none" w:sz="0" w:space="0" w:color="auto"/>
                    <w:bottom w:val="none" w:sz="0" w:space="0" w:color="auto"/>
                    <w:right w:val="none" w:sz="0" w:space="0" w:color="auto"/>
                  </w:divBdr>
                </w:div>
                <w:div w:id="68771513">
                  <w:marLeft w:val="640"/>
                  <w:marRight w:val="0"/>
                  <w:marTop w:val="0"/>
                  <w:marBottom w:val="0"/>
                  <w:divBdr>
                    <w:top w:val="none" w:sz="0" w:space="0" w:color="auto"/>
                    <w:left w:val="none" w:sz="0" w:space="0" w:color="auto"/>
                    <w:bottom w:val="none" w:sz="0" w:space="0" w:color="auto"/>
                    <w:right w:val="none" w:sz="0" w:space="0" w:color="auto"/>
                  </w:divBdr>
                </w:div>
                <w:div w:id="186217253">
                  <w:marLeft w:val="640"/>
                  <w:marRight w:val="0"/>
                  <w:marTop w:val="0"/>
                  <w:marBottom w:val="0"/>
                  <w:divBdr>
                    <w:top w:val="none" w:sz="0" w:space="0" w:color="auto"/>
                    <w:left w:val="none" w:sz="0" w:space="0" w:color="auto"/>
                    <w:bottom w:val="none" w:sz="0" w:space="0" w:color="auto"/>
                    <w:right w:val="none" w:sz="0" w:space="0" w:color="auto"/>
                  </w:divBdr>
                </w:div>
                <w:div w:id="1789812412">
                  <w:marLeft w:val="640"/>
                  <w:marRight w:val="0"/>
                  <w:marTop w:val="0"/>
                  <w:marBottom w:val="0"/>
                  <w:divBdr>
                    <w:top w:val="none" w:sz="0" w:space="0" w:color="auto"/>
                    <w:left w:val="none" w:sz="0" w:space="0" w:color="auto"/>
                    <w:bottom w:val="none" w:sz="0" w:space="0" w:color="auto"/>
                    <w:right w:val="none" w:sz="0" w:space="0" w:color="auto"/>
                  </w:divBdr>
                </w:div>
                <w:div w:id="1988243235">
                  <w:marLeft w:val="640"/>
                  <w:marRight w:val="0"/>
                  <w:marTop w:val="0"/>
                  <w:marBottom w:val="0"/>
                  <w:divBdr>
                    <w:top w:val="none" w:sz="0" w:space="0" w:color="auto"/>
                    <w:left w:val="none" w:sz="0" w:space="0" w:color="auto"/>
                    <w:bottom w:val="none" w:sz="0" w:space="0" w:color="auto"/>
                    <w:right w:val="none" w:sz="0" w:space="0" w:color="auto"/>
                  </w:divBdr>
                </w:div>
                <w:div w:id="1587109064">
                  <w:marLeft w:val="640"/>
                  <w:marRight w:val="0"/>
                  <w:marTop w:val="0"/>
                  <w:marBottom w:val="0"/>
                  <w:divBdr>
                    <w:top w:val="none" w:sz="0" w:space="0" w:color="auto"/>
                    <w:left w:val="none" w:sz="0" w:space="0" w:color="auto"/>
                    <w:bottom w:val="none" w:sz="0" w:space="0" w:color="auto"/>
                    <w:right w:val="none" w:sz="0" w:space="0" w:color="auto"/>
                  </w:divBdr>
                </w:div>
                <w:div w:id="298607702">
                  <w:marLeft w:val="640"/>
                  <w:marRight w:val="0"/>
                  <w:marTop w:val="0"/>
                  <w:marBottom w:val="0"/>
                  <w:divBdr>
                    <w:top w:val="none" w:sz="0" w:space="0" w:color="auto"/>
                    <w:left w:val="none" w:sz="0" w:space="0" w:color="auto"/>
                    <w:bottom w:val="none" w:sz="0" w:space="0" w:color="auto"/>
                    <w:right w:val="none" w:sz="0" w:space="0" w:color="auto"/>
                  </w:divBdr>
                </w:div>
                <w:div w:id="1747845800">
                  <w:marLeft w:val="640"/>
                  <w:marRight w:val="0"/>
                  <w:marTop w:val="0"/>
                  <w:marBottom w:val="0"/>
                  <w:divBdr>
                    <w:top w:val="none" w:sz="0" w:space="0" w:color="auto"/>
                    <w:left w:val="none" w:sz="0" w:space="0" w:color="auto"/>
                    <w:bottom w:val="none" w:sz="0" w:space="0" w:color="auto"/>
                    <w:right w:val="none" w:sz="0" w:space="0" w:color="auto"/>
                  </w:divBdr>
                </w:div>
                <w:div w:id="1835760067">
                  <w:marLeft w:val="640"/>
                  <w:marRight w:val="0"/>
                  <w:marTop w:val="0"/>
                  <w:marBottom w:val="0"/>
                  <w:divBdr>
                    <w:top w:val="none" w:sz="0" w:space="0" w:color="auto"/>
                    <w:left w:val="none" w:sz="0" w:space="0" w:color="auto"/>
                    <w:bottom w:val="none" w:sz="0" w:space="0" w:color="auto"/>
                    <w:right w:val="none" w:sz="0" w:space="0" w:color="auto"/>
                  </w:divBdr>
                </w:div>
                <w:div w:id="1474371266">
                  <w:marLeft w:val="640"/>
                  <w:marRight w:val="0"/>
                  <w:marTop w:val="0"/>
                  <w:marBottom w:val="0"/>
                  <w:divBdr>
                    <w:top w:val="none" w:sz="0" w:space="0" w:color="auto"/>
                    <w:left w:val="none" w:sz="0" w:space="0" w:color="auto"/>
                    <w:bottom w:val="none" w:sz="0" w:space="0" w:color="auto"/>
                    <w:right w:val="none" w:sz="0" w:space="0" w:color="auto"/>
                  </w:divBdr>
                </w:div>
                <w:div w:id="337923590">
                  <w:marLeft w:val="640"/>
                  <w:marRight w:val="0"/>
                  <w:marTop w:val="0"/>
                  <w:marBottom w:val="0"/>
                  <w:divBdr>
                    <w:top w:val="none" w:sz="0" w:space="0" w:color="auto"/>
                    <w:left w:val="none" w:sz="0" w:space="0" w:color="auto"/>
                    <w:bottom w:val="none" w:sz="0" w:space="0" w:color="auto"/>
                    <w:right w:val="none" w:sz="0" w:space="0" w:color="auto"/>
                  </w:divBdr>
                </w:div>
                <w:div w:id="1824734680">
                  <w:marLeft w:val="640"/>
                  <w:marRight w:val="0"/>
                  <w:marTop w:val="0"/>
                  <w:marBottom w:val="0"/>
                  <w:divBdr>
                    <w:top w:val="none" w:sz="0" w:space="0" w:color="auto"/>
                    <w:left w:val="none" w:sz="0" w:space="0" w:color="auto"/>
                    <w:bottom w:val="none" w:sz="0" w:space="0" w:color="auto"/>
                    <w:right w:val="none" w:sz="0" w:space="0" w:color="auto"/>
                  </w:divBdr>
                </w:div>
                <w:div w:id="568996828">
                  <w:marLeft w:val="640"/>
                  <w:marRight w:val="0"/>
                  <w:marTop w:val="0"/>
                  <w:marBottom w:val="0"/>
                  <w:divBdr>
                    <w:top w:val="none" w:sz="0" w:space="0" w:color="auto"/>
                    <w:left w:val="none" w:sz="0" w:space="0" w:color="auto"/>
                    <w:bottom w:val="none" w:sz="0" w:space="0" w:color="auto"/>
                    <w:right w:val="none" w:sz="0" w:space="0" w:color="auto"/>
                  </w:divBdr>
                </w:div>
                <w:div w:id="53627032">
                  <w:marLeft w:val="640"/>
                  <w:marRight w:val="0"/>
                  <w:marTop w:val="0"/>
                  <w:marBottom w:val="0"/>
                  <w:divBdr>
                    <w:top w:val="none" w:sz="0" w:space="0" w:color="auto"/>
                    <w:left w:val="none" w:sz="0" w:space="0" w:color="auto"/>
                    <w:bottom w:val="none" w:sz="0" w:space="0" w:color="auto"/>
                    <w:right w:val="none" w:sz="0" w:space="0" w:color="auto"/>
                  </w:divBdr>
                </w:div>
                <w:div w:id="361975468">
                  <w:marLeft w:val="640"/>
                  <w:marRight w:val="0"/>
                  <w:marTop w:val="0"/>
                  <w:marBottom w:val="0"/>
                  <w:divBdr>
                    <w:top w:val="none" w:sz="0" w:space="0" w:color="auto"/>
                    <w:left w:val="none" w:sz="0" w:space="0" w:color="auto"/>
                    <w:bottom w:val="none" w:sz="0" w:space="0" w:color="auto"/>
                    <w:right w:val="none" w:sz="0" w:space="0" w:color="auto"/>
                  </w:divBdr>
                </w:div>
                <w:div w:id="1200362516">
                  <w:marLeft w:val="640"/>
                  <w:marRight w:val="0"/>
                  <w:marTop w:val="0"/>
                  <w:marBottom w:val="0"/>
                  <w:divBdr>
                    <w:top w:val="none" w:sz="0" w:space="0" w:color="auto"/>
                    <w:left w:val="none" w:sz="0" w:space="0" w:color="auto"/>
                    <w:bottom w:val="none" w:sz="0" w:space="0" w:color="auto"/>
                    <w:right w:val="none" w:sz="0" w:space="0" w:color="auto"/>
                  </w:divBdr>
                </w:div>
                <w:div w:id="1312708925">
                  <w:marLeft w:val="640"/>
                  <w:marRight w:val="0"/>
                  <w:marTop w:val="0"/>
                  <w:marBottom w:val="0"/>
                  <w:divBdr>
                    <w:top w:val="none" w:sz="0" w:space="0" w:color="auto"/>
                    <w:left w:val="none" w:sz="0" w:space="0" w:color="auto"/>
                    <w:bottom w:val="none" w:sz="0" w:space="0" w:color="auto"/>
                    <w:right w:val="none" w:sz="0" w:space="0" w:color="auto"/>
                  </w:divBdr>
                </w:div>
                <w:div w:id="740568848">
                  <w:marLeft w:val="640"/>
                  <w:marRight w:val="0"/>
                  <w:marTop w:val="0"/>
                  <w:marBottom w:val="0"/>
                  <w:divBdr>
                    <w:top w:val="none" w:sz="0" w:space="0" w:color="auto"/>
                    <w:left w:val="none" w:sz="0" w:space="0" w:color="auto"/>
                    <w:bottom w:val="none" w:sz="0" w:space="0" w:color="auto"/>
                    <w:right w:val="none" w:sz="0" w:space="0" w:color="auto"/>
                  </w:divBdr>
                </w:div>
                <w:div w:id="10844768">
                  <w:marLeft w:val="640"/>
                  <w:marRight w:val="0"/>
                  <w:marTop w:val="0"/>
                  <w:marBottom w:val="0"/>
                  <w:divBdr>
                    <w:top w:val="none" w:sz="0" w:space="0" w:color="auto"/>
                    <w:left w:val="none" w:sz="0" w:space="0" w:color="auto"/>
                    <w:bottom w:val="none" w:sz="0" w:space="0" w:color="auto"/>
                    <w:right w:val="none" w:sz="0" w:space="0" w:color="auto"/>
                  </w:divBdr>
                </w:div>
                <w:div w:id="1471511471">
                  <w:marLeft w:val="640"/>
                  <w:marRight w:val="0"/>
                  <w:marTop w:val="0"/>
                  <w:marBottom w:val="0"/>
                  <w:divBdr>
                    <w:top w:val="none" w:sz="0" w:space="0" w:color="auto"/>
                    <w:left w:val="none" w:sz="0" w:space="0" w:color="auto"/>
                    <w:bottom w:val="none" w:sz="0" w:space="0" w:color="auto"/>
                    <w:right w:val="none" w:sz="0" w:space="0" w:color="auto"/>
                  </w:divBdr>
                </w:div>
                <w:div w:id="637421091">
                  <w:marLeft w:val="640"/>
                  <w:marRight w:val="0"/>
                  <w:marTop w:val="0"/>
                  <w:marBottom w:val="0"/>
                  <w:divBdr>
                    <w:top w:val="none" w:sz="0" w:space="0" w:color="auto"/>
                    <w:left w:val="none" w:sz="0" w:space="0" w:color="auto"/>
                    <w:bottom w:val="none" w:sz="0" w:space="0" w:color="auto"/>
                    <w:right w:val="none" w:sz="0" w:space="0" w:color="auto"/>
                  </w:divBdr>
                </w:div>
                <w:div w:id="1236473949">
                  <w:marLeft w:val="640"/>
                  <w:marRight w:val="0"/>
                  <w:marTop w:val="0"/>
                  <w:marBottom w:val="0"/>
                  <w:divBdr>
                    <w:top w:val="none" w:sz="0" w:space="0" w:color="auto"/>
                    <w:left w:val="none" w:sz="0" w:space="0" w:color="auto"/>
                    <w:bottom w:val="none" w:sz="0" w:space="0" w:color="auto"/>
                    <w:right w:val="none" w:sz="0" w:space="0" w:color="auto"/>
                  </w:divBdr>
                </w:div>
                <w:div w:id="923566046">
                  <w:marLeft w:val="640"/>
                  <w:marRight w:val="0"/>
                  <w:marTop w:val="0"/>
                  <w:marBottom w:val="0"/>
                  <w:divBdr>
                    <w:top w:val="none" w:sz="0" w:space="0" w:color="auto"/>
                    <w:left w:val="none" w:sz="0" w:space="0" w:color="auto"/>
                    <w:bottom w:val="none" w:sz="0" w:space="0" w:color="auto"/>
                    <w:right w:val="none" w:sz="0" w:space="0" w:color="auto"/>
                  </w:divBdr>
                </w:div>
                <w:div w:id="184561041">
                  <w:marLeft w:val="640"/>
                  <w:marRight w:val="0"/>
                  <w:marTop w:val="0"/>
                  <w:marBottom w:val="0"/>
                  <w:divBdr>
                    <w:top w:val="none" w:sz="0" w:space="0" w:color="auto"/>
                    <w:left w:val="none" w:sz="0" w:space="0" w:color="auto"/>
                    <w:bottom w:val="none" w:sz="0" w:space="0" w:color="auto"/>
                    <w:right w:val="none" w:sz="0" w:space="0" w:color="auto"/>
                  </w:divBdr>
                </w:div>
                <w:div w:id="539631868">
                  <w:marLeft w:val="640"/>
                  <w:marRight w:val="0"/>
                  <w:marTop w:val="0"/>
                  <w:marBottom w:val="0"/>
                  <w:divBdr>
                    <w:top w:val="none" w:sz="0" w:space="0" w:color="auto"/>
                    <w:left w:val="none" w:sz="0" w:space="0" w:color="auto"/>
                    <w:bottom w:val="none" w:sz="0" w:space="0" w:color="auto"/>
                    <w:right w:val="none" w:sz="0" w:space="0" w:color="auto"/>
                  </w:divBdr>
                </w:div>
                <w:div w:id="7492915">
                  <w:marLeft w:val="640"/>
                  <w:marRight w:val="0"/>
                  <w:marTop w:val="0"/>
                  <w:marBottom w:val="0"/>
                  <w:divBdr>
                    <w:top w:val="none" w:sz="0" w:space="0" w:color="auto"/>
                    <w:left w:val="none" w:sz="0" w:space="0" w:color="auto"/>
                    <w:bottom w:val="none" w:sz="0" w:space="0" w:color="auto"/>
                    <w:right w:val="none" w:sz="0" w:space="0" w:color="auto"/>
                  </w:divBdr>
                </w:div>
                <w:div w:id="829323987">
                  <w:marLeft w:val="640"/>
                  <w:marRight w:val="0"/>
                  <w:marTop w:val="0"/>
                  <w:marBottom w:val="0"/>
                  <w:divBdr>
                    <w:top w:val="none" w:sz="0" w:space="0" w:color="auto"/>
                    <w:left w:val="none" w:sz="0" w:space="0" w:color="auto"/>
                    <w:bottom w:val="none" w:sz="0" w:space="0" w:color="auto"/>
                    <w:right w:val="none" w:sz="0" w:space="0" w:color="auto"/>
                  </w:divBdr>
                </w:div>
                <w:div w:id="397441017">
                  <w:marLeft w:val="640"/>
                  <w:marRight w:val="0"/>
                  <w:marTop w:val="0"/>
                  <w:marBottom w:val="0"/>
                  <w:divBdr>
                    <w:top w:val="none" w:sz="0" w:space="0" w:color="auto"/>
                    <w:left w:val="none" w:sz="0" w:space="0" w:color="auto"/>
                    <w:bottom w:val="none" w:sz="0" w:space="0" w:color="auto"/>
                    <w:right w:val="none" w:sz="0" w:space="0" w:color="auto"/>
                  </w:divBdr>
                </w:div>
                <w:div w:id="955255752">
                  <w:marLeft w:val="640"/>
                  <w:marRight w:val="0"/>
                  <w:marTop w:val="0"/>
                  <w:marBottom w:val="0"/>
                  <w:divBdr>
                    <w:top w:val="none" w:sz="0" w:space="0" w:color="auto"/>
                    <w:left w:val="none" w:sz="0" w:space="0" w:color="auto"/>
                    <w:bottom w:val="none" w:sz="0" w:space="0" w:color="auto"/>
                    <w:right w:val="none" w:sz="0" w:space="0" w:color="auto"/>
                  </w:divBdr>
                </w:div>
                <w:div w:id="141897749">
                  <w:marLeft w:val="640"/>
                  <w:marRight w:val="0"/>
                  <w:marTop w:val="0"/>
                  <w:marBottom w:val="0"/>
                  <w:divBdr>
                    <w:top w:val="none" w:sz="0" w:space="0" w:color="auto"/>
                    <w:left w:val="none" w:sz="0" w:space="0" w:color="auto"/>
                    <w:bottom w:val="none" w:sz="0" w:space="0" w:color="auto"/>
                    <w:right w:val="none" w:sz="0" w:space="0" w:color="auto"/>
                  </w:divBdr>
                </w:div>
                <w:div w:id="563226992">
                  <w:marLeft w:val="640"/>
                  <w:marRight w:val="0"/>
                  <w:marTop w:val="0"/>
                  <w:marBottom w:val="0"/>
                  <w:divBdr>
                    <w:top w:val="none" w:sz="0" w:space="0" w:color="auto"/>
                    <w:left w:val="none" w:sz="0" w:space="0" w:color="auto"/>
                    <w:bottom w:val="none" w:sz="0" w:space="0" w:color="auto"/>
                    <w:right w:val="none" w:sz="0" w:space="0" w:color="auto"/>
                  </w:divBdr>
                </w:div>
                <w:div w:id="1196164221">
                  <w:marLeft w:val="640"/>
                  <w:marRight w:val="0"/>
                  <w:marTop w:val="0"/>
                  <w:marBottom w:val="0"/>
                  <w:divBdr>
                    <w:top w:val="none" w:sz="0" w:space="0" w:color="auto"/>
                    <w:left w:val="none" w:sz="0" w:space="0" w:color="auto"/>
                    <w:bottom w:val="none" w:sz="0" w:space="0" w:color="auto"/>
                    <w:right w:val="none" w:sz="0" w:space="0" w:color="auto"/>
                  </w:divBdr>
                </w:div>
                <w:div w:id="1238519328">
                  <w:marLeft w:val="640"/>
                  <w:marRight w:val="0"/>
                  <w:marTop w:val="0"/>
                  <w:marBottom w:val="0"/>
                  <w:divBdr>
                    <w:top w:val="none" w:sz="0" w:space="0" w:color="auto"/>
                    <w:left w:val="none" w:sz="0" w:space="0" w:color="auto"/>
                    <w:bottom w:val="none" w:sz="0" w:space="0" w:color="auto"/>
                    <w:right w:val="none" w:sz="0" w:space="0" w:color="auto"/>
                  </w:divBdr>
                </w:div>
                <w:div w:id="1102382128">
                  <w:marLeft w:val="640"/>
                  <w:marRight w:val="0"/>
                  <w:marTop w:val="0"/>
                  <w:marBottom w:val="0"/>
                  <w:divBdr>
                    <w:top w:val="none" w:sz="0" w:space="0" w:color="auto"/>
                    <w:left w:val="none" w:sz="0" w:space="0" w:color="auto"/>
                    <w:bottom w:val="none" w:sz="0" w:space="0" w:color="auto"/>
                    <w:right w:val="none" w:sz="0" w:space="0" w:color="auto"/>
                  </w:divBdr>
                </w:div>
                <w:div w:id="540752631">
                  <w:marLeft w:val="640"/>
                  <w:marRight w:val="0"/>
                  <w:marTop w:val="0"/>
                  <w:marBottom w:val="0"/>
                  <w:divBdr>
                    <w:top w:val="none" w:sz="0" w:space="0" w:color="auto"/>
                    <w:left w:val="none" w:sz="0" w:space="0" w:color="auto"/>
                    <w:bottom w:val="none" w:sz="0" w:space="0" w:color="auto"/>
                    <w:right w:val="none" w:sz="0" w:space="0" w:color="auto"/>
                  </w:divBdr>
                </w:div>
                <w:div w:id="1098909688">
                  <w:marLeft w:val="640"/>
                  <w:marRight w:val="0"/>
                  <w:marTop w:val="0"/>
                  <w:marBottom w:val="0"/>
                  <w:divBdr>
                    <w:top w:val="none" w:sz="0" w:space="0" w:color="auto"/>
                    <w:left w:val="none" w:sz="0" w:space="0" w:color="auto"/>
                    <w:bottom w:val="none" w:sz="0" w:space="0" w:color="auto"/>
                    <w:right w:val="none" w:sz="0" w:space="0" w:color="auto"/>
                  </w:divBdr>
                </w:div>
                <w:div w:id="1328093687">
                  <w:marLeft w:val="640"/>
                  <w:marRight w:val="0"/>
                  <w:marTop w:val="0"/>
                  <w:marBottom w:val="0"/>
                  <w:divBdr>
                    <w:top w:val="none" w:sz="0" w:space="0" w:color="auto"/>
                    <w:left w:val="none" w:sz="0" w:space="0" w:color="auto"/>
                    <w:bottom w:val="none" w:sz="0" w:space="0" w:color="auto"/>
                    <w:right w:val="none" w:sz="0" w:space="0" w:color="auto"/>
                  </w:divBdr>
                </w:div>
                <w:div w:id="664825323">
                  <w:marLeft w:val="640"/>
                  <w:marRight w:val="0"/>
                  <w:marTop w:val="0"/>
                  <w:marBottom w:val="0"/>
                  <w:divBdr>
                    <w:top w:val="none" w:sz="0" w:space="0" w:color="auto"/>
                    <w:left w:val="none" w:sz="0" w:space="0" w:color="auto"/>
                    <w:bottom w:val="none" w:sz="0" w:space="0" w:color="auto"/>
                    <w:right w:val="none" w:sz="0" w:space="0" w:color="auto"/>
                  </w:divBdr>
                </w:div>
                <w:div w:id="2109345568">
                  <w:marLeft w:val="640"/>
                  <w:marRight w:val="0"/>
                  <w:marTop w:val="0"/>
                  <w:marBottom w:val="0"/>
                  <w:divBdr>
                    <w:top w:val="none" w:sz="0" w:space="0" w:color="auto"/>
                    <w:left w:val="none" w:sz="0" w:space="0" w:color="auto"/>
                    <w:bottom w:val="none" w:sz="0" w:space="0" w:color="auto"/>
                    <w:right w:val="none" w:sz="0" w:space="0" w:color="auto"/>
                  </w:divBdr>
                </w:div>
                <w:div w:id="1515077027">
                  <w:marLeft w:val="640"/>
                  <w:marRight w:val="0"/>
                  <w:marTop w:val="0"/>
                  <w:marBottom w:val="0"/>
                  <w:divBdr>
                    <w:top w:val="none" w:sz="0" w:space="0" w:color="auto"/>
                    <w:left w:val="none" w:sz="0" w:space="0" w:color="auto"/>
                    <w:bottom w:val="none" w:sz="0" w:space="0" w:color="auto"/>
                    <w:right w:val="none" w:sz="0" w:space="0" w:color="auto"/>
                  </w:divBdr>
                </w:div>
                <w:div w:id="721631872">
                  <w:marLeft w:val="640"/>
                  <w:marRight w:val="0"/>
                  <w:marTop w:val="0"/>
                  <w:marBottom w:val="0"/>
                  <w:divBdr>
                    <w:top w:val="none" w:sz="0" w:space="0" w:color="auto"/>
                    <w:left w:val="none" w:sz="0" w:space="0" w:color="auto"/>
                    <w:bottom w:val="none" w:sz="0" w:space="0" w:color="auto"/>
                    <w:right w:val="none" w:sz="0" w:space="0" w:color="auto"/>
                  </w:divBdr>
                </w:div>
                <w:div w:id="1587611086">
                  <w:marLeft w:val="640"/>
                  <w:marRight w:val="0"/>
                  <w:marTop w:val="0"/>
                  <w:marBottom w:val="0"/>
                  <w:divBdr>
                    <w:top w:val="none" w:sz="0" w:space="0" w:color="auto"/>
                    <w:left w:val="none" w:sz="0" w:space="0" w:color="auto"/>
                    <w:bottom w:val="none" w:sz="0" w:space="0" w:color="auto"/>
                    <w:right w:val="none" w:sz="0" w:space="0" w:color="auto"/>
                  </w:divBdr>
                </w:div>
                <w:div w:id="868296356">
                  <w:marLeft w:val="640"/>
                  <w:marRight w:val="0"/>
                  <w:marTop w:val="0"/>
                  <w:marBottom w:val="0"/>
                  <w:divBdr>
                    <w:top w:val="none" w:sz="0" w:space="0" w:color="auto"/>
                    <w:left w:val="none" w:sz="0" w:space="0" w:color="auto"/>
                    <w:bottom w:val="none" w:sz="0" w:space="0" w:color="auto"/>
                    <w:right w:val="none" w:sz="0" w:space="0" w:color="auto"/>
                  </w:divBdr>
                </w:div>
                <w:div w:id="11610555">
                  <w:marLeft w:val="640"/>
                  <w:marRight w:val="0"/>
                  <w:marTop w:val="0"/>
                  <w:marBottom w:val="0"/>
                  <w:divBdr>
                    <w:top w:val="none" w:sz="0" w:space="0" w:color="auto"/>
                    <w:left w:val="none" w:sz="0" w:space="0" w:color="auto"/>
                    <w:bottom w:val="none" w:sz="0" w:space="0" w:color="auto"/>
                    <w:right w:val="none" w:sz="0" w:space="0" w:color="auto"/>
                  </w:divBdr>
                </w:div>
                <w:div w:id="229582298">
                  <w:marLeft w:val="640"/>
                  <w:marRight w:val="0"/>
                  <w:marTop w:val="0"/>
                  <w:marBottom w:val="0"/>
                  <w:divBdr>
                    <w:top w:val="none" w:sz="0" w:space="0" w:color="auto"/>
                    <w:left w:val="none" w:sz="0" w:space="0" w:color="auto"/>
                    <w:bottom w:val="none" w:sz="0" w:space="0" w:color="auto"/>
                    <w:right w:val="none" w:sz="0" w:space="0" w:color="auto"/>
                  </w:divBdr>
                </w:div>
                <w:div w:id="528568195">
                  <w:marLeft w:val="640"/>
                  <w:marRight w:val="0"/>
                  <w:marTop w:val="0"/>
                  <w:marBottom w:val="0"/>
                  <w:divBdr>
                    <w:top w:val="none" w:sz="0" w:space="0" w:color="auto"/>
                    <w:left w:val="none" w:sz="0" w:space="0" w:color="auto"/>
                    <w:bottom w:val="none" w:sz="0" w:space="0" w:color="auto"/>
                    <w:right w:val="none" w:sz="0" w:space="0" w:color="auto"/>
                  </w:divBdr>
                </w:div>
                <w:div w:id="39716327">
                  <w:marLeft w:val="640"/>
                  <w:marRight w:val="0"/>
                  <w:marTop w:val="0"/>
                  <w:marBottom w:val="0"/>
                  <w:divBdr>
                    <w:top w:val="none" w:sz="0" w:space="0" w:color="auto"/>
                    <w:left w:val="none" w:sz="0" w:space="0" w:color="auto"/>
                    <w:bottom w:val="none" w:sz="0" w:space="0" w:color="auto"/>
                    <w:right w:val="none" w:sz="0" w:space="0" w:color="auto"/>
                  </w:divBdr>
                </w:div>
                <w:div w:id="40178079">
                  <w:marLeft w:val="640"/>
                  <w:marRight w:val="0"/>
                  <w:marTop w:val="0"/>
                  <w:marBottom w:val="0"/>
                  <w:divBdr>
                    <w:top w:val="none" w:sz="0" w:space="0" w:color="auto"/>
                    <w:left w:val="none" w:sz="0" w:space="0" w:color="auto"/>
                    <w:bottom w:val="none" w:sz="0" w:space="0" w:color="auto"/>
                    <w:right w:val="none" w:sz="0" w:space="0" w:color="auto"/>
                  </w:divBdr>
                </w:div>
                <w:div w:id="462309014">
                  <w:marLeft w:val="640"/>
                  <w:marRight w:val="0"/>
                  <w:marTop w:val="0"/>
                  <w:marBottom w:val="0"/>
                  <w:divBdr>
                    <w:top w:val="none" w:sz="0" w:space="0" w:color="auto"/>
                    <w:left w:val="none" w:sz="0" w:space="0" w:color="auto"/>
                    <w:bottom w:val="none" w:sz="0" w:space="0" w:color="auto"/>
                    <w:right w:val="none" w:sz="0" w:space="0" w:color="auto"/>
                  </w:divBdr>
                </w:div>
                <w:div w:id="2129003117">
                  <w:marLeft w:val="640"/>
                  <w:marRight w:val="0"/>
                  <w:marTop w:val="0"/>
                  <w:marBottom w:val="0"/>
                  <w:divBdr>
                    <w:top w:val="none" w:sz="0" w:space="0" w:color="auto"/>
                    <w:left w:val="none" w:sz="0" w:space="0" w:color="auto"/>
                    <w:bottom w:val="none" w:sz="0" w:space="0" w:color="auto"/>
                    <w:right w:val="none" w:sz="0" w:space="0" w:color="auto"/>
                  </w:divBdr>
                </w:div>
                <w:div w:id="676734563">
                  <w:marLeft w:val="640"/>
                  <w:marRight w:val="0"/>
                  <w:marTop w:val="0"/>
                  <w:marBottom w:val="0"/>
                  <w:divBdr>
                    <w:top w:val="none" w:sz="0" w:space="0" w:color="auto"/>
                    <w:left w:val="none" w:sz="0" w:space="0" w:color="auto"/>
                    <w:bottom w:val="none" w:sz="0" w:space="0" w:color="auto"/>
                    <w:right w:val="none" w:sz="0" w:space="0" w:color="auto"/>
                  </w:divBdr>
                </w:div>
                <w:div w:id="708532808">
                  <w:marLeft w:val="640"/>
                  <w:marRight w:val="0"/>
                  <w:marTop w:val="0"/>
                  <w:marBottom w:val="0"/>
                  <w:divBdr>
                    <w:top w:val="none" w:sz="0" w:space="0" w:color="auto"/>
                    <w:left w:val="none" w:sz="0" w:space="0" w:color="auto"/>
                    <w:bottom w:val="none" w:sz="0" w:space="0" w:color="auto"/>
                    <w:right w:val="none" w:sz="0" w:space="0" w:color="auto"/>
                  </w:divBdr>
                </w:div>
                <w:div w:id="266079779">
                  <w:marLeft w:val="640"/>
                  <w:marRight w:val="0"/>
                  <w:marTop w:val="0"/>
                  <w:marBottom w:val="0"/>
                  <w:divBdr>
                    <w:top w:val="none" w:sz="0" w:space="0" w:color="auto"/>
                    <w:left w:val="none" w:sz="0" w:space="0" w:color="auto"/>
                    <w:bottom w:val="none" w:sz="0" w:space="0" w:color="auto"/>
                    <w:right w:val="none" w:sz="0" w:space="0" w:color="auto"/>
                  </w:divBdr>
                </w:div>
                <w:div w:id="1532568799">
                  <w:marLeft w:val="640"/>
                  <w:marRight w:val="0"/>
                  <w:marTop w:val="0"/>
                  <w:marBottom w:val="0"/>
                  <w:divBdr>
                    <w:top w:val="none" w:sz="0" w:space="0" w:color="auto"/>
                    <w:left w:val="none" w:sz="0" w:space="0" w:color="auto"/>
                    <w:bottom w:val="none" w:sz="0" w:space="0" w:color="auto"/>
                    <w:right w:val="none" w:sz="0" w:space="0" w:color="auto"/>
                  </w:divBdr>
                </w:div>
                <w:div w:id="516887735">
                  <w:marLeft w:val="640"/>
                  <w:marRight w:val="0"/>
                  <w:marTop w:val="0"/>
                  <w:marBottom w:val="0"/>
                  <w:divBdr>
                    <w:top w:val="none" w:sz="0" w:space="0" w:color="auto"/>
                    <w:left w:val="none" w:sz="0" w:space="0" w:color="auto"/>
                    <w:bottom w:val="none" w:sz="0" w:space="0" w:color="auto"/>
                    <w:right w:val="none" w:sz="0" w:space="0" w:color="auto"/>
                  </w:divBdr>
                </w:div>
                <w:div w:id="1268931161">
                  <w:marLeft w:val="640"/>
                  <w:marRight w:val="0"/>
                  <w:marTop w:val="0"/>
                  <w:marBottom w:val="0"/>
                  <w:divBdr>
                    <w:top w:val="none" w:sz="0" w:space="0" w:color="auto"/>
                    <w:left w:val="none" w:sz="0" w:space="0" w:color="auto"/>
                    <w:bottom w:val="none" w:sz="0" w:space="0" w:color="auto"/>
                    <w:right w:val="none" w:sz="0" w:space="0" w:color="auto"/>
                  </w:divBdr>
                </w:div>
                <w:div w:id="611285694">
                  <w:marLeft w:val="640"/>
                  <w:marRight w:val="0"/>
                  <w:marTop w:val="0"/>
                  <w:marBottom w:val="0"/>
                  <w:divBdr>
                    <w:top w:val="none" w:sz="0" w:space="0" w:color="auto"/>
                    <w:left w:val="none" w:sz="0" w:space="0" w:color="auto"/>
                    <w:bottom w:val="none" w:sz="0" w:space="0" w:color="auto"/>
                    <w:right w:val="none" w:sz="0" w:space="0" w:color="auto"/>
                  </w:divBdr>
                </w:div>
                <w:div w:id="1766531297">
                  <w:marLeft w:val="640"/>
                  <w:marRight w:val="0"/>
                  <w:marTop w:val="0"/>
                  <w:marBottom w:val="0"/>
                  <w:divBdr>
                    <w:top w:val="none" w:sz="0" w:space="0" w:color="auto"/>
                    <w:left w:val="none" w:sz="0" w:space="0" w:color="auto"/>
                    <w:bottom w:val="none" w:sz="0" w:space="0" w:color="auto"/>
                    <w:right w:val="none" w:sz="0" w:space="0" w:color="auto"/>
                  </w:divBdr>
                </w:div>
                <w:div w:id="2033147297">
                  <w:marLeft w:val="640"/>
                  <w:marRight w:val="0"/>
                  <w:marTop w:val="0"/>
                  <w:marBottom w:val="0"/>
                  <w:divBdr>
                    <w:top w:val="none" w:sz="0" w:space="0" w:color="auto"/>
                    <w:left w:val="none" w:sz="0" w:space="0" w:color="auto"/>
                    <w:bottom w:val="none" w:sz="0" w:space="0" w:color="auto"/>
                    <w:right w:val="none" w:sz="0" w:space="0" w:color="auto"/>
                  </w:divBdr>
                </w:div>
                <w:div w:id="263728132">
                  <w:marLeft w:val="640"/>
                  <w:marRight w:val="0"/>
                  <w:marTop w:val="0"/>
                  <w:marBottom w:val="0"/>
                  <w:divBdr>
                    <w:top w:val="none" w:sz="0" w:space="0" w:color="auto"/>
                    <w:left w:val="none" w:sz="0" w:space="0" w:color="auto"/>
                    <w:bottom w:val="none" w:sz="0" w:space="0" w:color="auto"/>
                    <w:right w:val="none" w:sz="0" w:space="0" w:color="auto"/>
                  </w:divBdr>
                </w:div>
                <w:div w:id="854883036">
                  <w:marLeft w:val="640"/>
                  <w:marRight w:val="0"/>
                  <w:marTop w:val="0"/>
                  <w:marBottom w:val="0"/>
                  <w:divBdr>
                    <w:top w:val="none" w:sz="0" w:space="0" w:color="auto"/>
                    <w:left w:val="none" w:sz="0" w:space="0" w:color="auto"/>
                    <w:bottom w:val="none" w:sz="0" w:space="0" w:color="auto"/>
                    <w:right w:val="none" w:sz="0" w:space="0" w:color="auto"/>
                  </w:divBdr>
                </w:div>
                <w:div w:id="1849444212">
                  <w:marLeft w:val="640"/>
                  <w:marRight w:val="0"/>
                  <w:marTop w:val="0"/>
                  <w:marBottom w:val="0"/>
                  <w:divBdr>
                    <w:top w:val="none" w:sz="0" w:space="0" w:color="auto"/>
                    <w:left w:val="none" w:sz="0" w:space="0" w:color="auto"/>
                    <w:bottom w:val="none" w:sz="0" w:space="0" w:color="auto"/>
                    <w:right w:val="none" w:sz="0" w:space="0" w:color="auto"/>
                  </w:divBdr>
                </w:div>
                <w:div w:id="1199274746">
                  <w:marLeft w:val="640"/>
                  <w:marRight w:val="0"/>
                  <w:marTop w:val="0"/>
                  <w:marBottom w:val="0"/>
                  <w:divBdr>
                    <w:top w:val="none" w:sz="0" w:space="0" w:color="auto"/>
                    <w:left w:val="none" w:sz="0" w:space="0" w:color="auto"/>
                    <w:bottom w:val="none" w:sz="0" w:space="0" w:color="auto"/>
                    <w:right w:val="none" w:sz="0" w:space="0" w:color="auto"/>
                  </w:divBdr>
                </w:div>
                <w:div w:id="1851485821">
                  <w:marLeft w:val="640"/>
                  <w:marRight w:val="0"/>
                  <w:marTop w:val="0"/>
                  <w:marBottom w:val="0"/>
                  <w:divBdr>
                    <w:top w:val="none" w:sz="0" w:space="0" w:color="auto"/>
                    <w:left w:val="none" w:sz="0" w:space="0" w:color="auto"/>
                    <w:bottom w:val="none" w:sz="0" w:space="0" w:color="auto"/>
                    <w:right w:val="none" w:sz="0" w:space="0" w:color="auto"/>
                  </w:divBdr>
                </w:div>
                <w:div w:id="1549954107">
                  <w:marLeft w:val="640"/>
                  <w:marRight w:val="0"/>
                  <w:marTop w:val="0"/>
                  <w:marBottom w:val="0"/>
                  <w:divBdr>
                    <w:top w:val="none" w:sz="0" w:space="0" w:color="auto"/>
                    <w:left w:val="none" w:sz="0" w:space="0" w:color="auto"/>
                    <w:bottom w:val="none" w:sz="0" w:space="0" w:color="auto"/>
                    <w:right w:val="none" w:sz="0" w:space="0" w:color="auto"/>
                  </w:divBdr>
                </w:div>
                <w:div w:id="809253385">
                  <w:marLeft w:val="640"/>
                  <w:marRight w:val="0"/>
                  <w:marTop w:val="0"/>
                  <w:marBottom w:val="0"/>
                  <w:divBdr>
                    <w:top w:val="none" w:sz="0" w:space="0" w:color="auto"/>
                    <w:left w:val="none" w:sz="0" w:space="0" w:color="auto"/>
                    <w:bottom w:val="none" w:sz="0" w:space="0" w:color="auto"/>
                    <w:right w:val="none" w:sz="0" w:space="0" w:color="auto"/>
                  </w:divBdr>
                </w:div>
                <w:div w:id="285965642">
                  <w:marLeft w:val="640"/>
                  <w:marRight w:val="0"/>
                  <w:marTop w:val="0"/>
                  <w:marBottom w:val="0"/>
                  <w:divBdr>
                    <w:top w:val="none" w:sz="0" w:space="0" w:color="auto"/>
                    <w:left w:val="none" w:sz="0" w:space="0" w:color="auto"/>
                    <w:bottom w:val="none" w:sz="0" w:space="0" w:color="auto"/>
                    <w:right w:val="none" w:sz="0" w:space="0" w:color="auto"/>
                  </w:divBdr>
                </w:div>
                <w:div w:id="899025296">
                  <w:marLeft w:val="640"/>
                  <w:marRight w:val="0"/>
                  <w:marTop w:val="0"/>
                  <w:marBottom w:val="0"/>
                  <w:divBdr>
                    <w:top w:val="none" w:sz="0" w:space="0" w:color="auto"/>
                    <w:left w:val="none" w:sz="0" w:space="0" w:color="auto"/>
                    <w:bottom w:val="none" w:sz="0" w:space="0" w:color="auto"/>
                    <w:right w:val="none" w:sz="0" w:space="0" w:color="auto"/>
                  </w:divBdr>
                </w:div>
                <w:div w:id="1454401512">
                  <w:marLeft w:val="640"/>
                  <w:marRight w:val="0"/>
                  <w:marTop w:val="0"/>
                  <w:marBottom w:val="0"/>
                  <w:divBdr>
                    <w:top w:val="none" w:sz="0" w:space="0" w:color="auto"/>
                    <w:left w:val="none" w:sz="0" w:space="0" w:color="auto"/>
                    <w:bottom w:val="none" w:sz="0" w:space="0" w:color="auto"/>
                    <w:right w:val="none" w:sz="0" w:space="0" w:color="auto"/>
                  </w:divBdr>
                </w:div>
                <w:div w:id="1255702125">
                  <w:marLeft w:val="640"/>
                  <w:marRight w:val="0"/>
                  <w:marTop w:val="0"/>
                  <w:marBottom w:val="0"/>
                  <w:divBdr>
                    <w:top w:val="none" w:sz="0" w:space="0" w:color="auto"/>
                    <w:left w:val="none" w:sz="0" w:space="0" w:color="auto"/>
                    <w:bottom w:val="none" w:sz="0" w:space="0" w:color="auto"/>
                    <w:right w:val="none" w:sz="0" w:space="0" w:color="auto"/>
                  </w:divBdr>
                </w:div>
                <w:div w:id="1439368018">
                  <w:marLeft w:val="640"/>
                  <w:marRight w:val="0"/>
                  <w:marTop w:val="0"/>
                  <w:marBottom w:val="0"/>
                  <w:divBdr>
                    <w:top w:val="none" w:sz="0" w:space="0" w:color="auto"/>
                    <w:left w:val="none" w:sz="0" w:space="0" w:color="auto"/>
                    <w:bottom w:val="none" w:sz="0" w:space="0" w:color="auto"/>
                    <w:right w:val="none" w:sz="0" w:space="0" w:color="auto"/>
                  </w:divBdr>
                </w:div>
                <w:div w:id="1845629545">
                  <w:marLeft w:val="640"/>
                  <w:marRight w:val="0"/>
                  <w:marTop w:val="0"/>
                  <w:marBottom w:val="0"/>
                  <w:divBdr>
                    <w:top w:val="none" w:sz="0" w:space="0" w:color="auto"/>
                    <w:left w:val="none" w:sz="0" w:space="0" w:color="auto"/>
                    <w:bottom w:val="none" w:sz="0" w:space="0" w:color="auto"/>
                    <w:right w:val="none" w:sz="0" w:space="0" w:color="auto"/>
                  </w:divBdr>
                </w:div>
                <w:div w:id="1707371502">
                  <w:marLeft w:val="640"/>
                  <w:marRight w:val="0"/>
                  <w:marTop w:val="0"/>
                  <w:marBottom w:val="0"/>
                  <w:divBdr>
                    <w:top w:val="none" w:sz="0" w:space="0" w:color="auto"/>
                    <w:left w:val="none" w:sz="0" w:space="0" w:color="auto"/>
                    <w:bottom w:val="none" w:sz="0" w:space="0" w:color="auto"/>
                    <w:right w:val="none" w:sz="0" w:space="0" w:color="auto"/>
                  </w:divBdr>
                </w:div>
                <w:div w:id="1119955537">
                  <w:marLeft w:val="640"/>
                  <w:marRight w:val="0"/>
                  <w:marTop w:val="0"/>
                  <w:marBottom w:val="0"/>
                  <w:divBdr>
                    <w:top w:val="none" w:sz="0" w:space="0" w:color="auto"/>
                    <w:left w:val="none" w:sz="0" w:space="0" w:color="auto"/>
                    <w:bottom w:val="none" w:sz="0" w:space="0" w:color="auto"/>
                    <w:right w:val="none" w:sz="0" w:space="0" w:color="auto"/>
                  </w:divBdr>
                </w:div>
                <w:div w:id="1740977751">
                  <w:marLeft w:val="640"/>
                  <w:marRight w:val="0"/>
                  <w:marTop w:val="0"/>
                  <w:marBottom w:val="0"/>
                  <w:divBdr>
                    <w:top w:val="none" w:sz="0" w:space="0" w:color="auto"/>
                    <w:left w:val="none" w:sz="0" w:space="0" w:color="auto"/>
                    <w:bottom w:val="none" w:sz="0" w:space="0" w:color="auto"/>
                    <w:right w:val="none" w:sz="0" w:space="0" w:color="auto"/>
                  </w:divBdr>
                </w:div>
                <w:div w:id="1109351894">
                  <w:marLeft w:val="640"/>
                  <w:marRight w:val="0"/>
                  <w:marTop w:val="0"/>
                  <w:marBottom w:val="0"/>
                  <w:divBdr>
                    <w:top w:val="none" w:sz="0" w:space="0" w:color="auto"/>
                    <w:left w:val="none" w:sz="0" w:space="0" w:color="auto"/>
                    <w:bottom w:val="none" w:sz="0" w:space="0" w:color="auto"/>
                    <w:right w:val="none" w:sz="0" w:space="0" w:color="auto"/>
                  </w:divBdr>
                </w:div>
                <w:div w:id="215510392">
                  <w:marLeft w:val="640"/>
                  <w:marRight w:val="0"/>
                  <w:marTop w:val="0"/>
                  <w:marBottom w:val="0"/>
                  <w:divBdr>
                    <w:top w:val="none" w:sz="0" w:space="0" w:color="auto"/>
                    <w:left w:val="none" w:sz="0" w:space="0" w:color="auto"/>
                    <w:bottom w:val="none" w:sz="0" w:space="0" w:color="auto"/>
                    <w:right w:val="none" w:sz="0" w:space="0" w:color="auto"/>
                  </w:divBdr>
                </w:div>
                <w:div w:id="1000083706">
                  <w:marLeft w:val="640"/>
                  <w:marRight w:val="0"/>
                  <w:marTop w:val="0"/>
                  <w:marBottom w:val="0"/>
                  <w:divBdr>
                    <w:top w:val="none" w:sz="0" w:space="0" w:color="auto"/>
                    <w:left w:val="none" w:sz="0" w:space="0" w:color="auto"/>
                    <w:bottom w:val="none" w:sz="0" w:space="0" w:color="auto"/>
                    <w:right w:val="none" w:sz="0" w:space="0" w:color="auto"/>
                  </w:divBdr>
                </w:div>
                <w:div w:id="1509246366">
                  <w:marLeft w:val="640"/>
                  <w:marRight w:val="0"/>
                  <w:marTop w:val="0"/>
                  <w:marBottom w:val="0"/>
                  <w:divBdr>
                    <w:top w:val="none" w:sz="0" w:space="0" w:color="auto"/>
                    <w:left w:val="none" w:sz="0" w:space="0" w:color="auto"/>
                    <w:bottom w:val="none" w:sz="0" w:space="0" w:color="auto"/>
                    <w:right w:val="none" w:sz="0" w:space="0" w:color="auto"/>
                  </w:divBdr>
                </w:div>
                <w:div w:id="1648242859">
                  <w:marLeft w:val="640"/>
                  <w:marRight w:val="0"/>
                  <w:marTop w:val="0"/>
                  <w:marBottom w:val="0"/>
                  <w:divBdr>
                    <w:top w:val="none" w:sz="0" w:space="0" w:color="auto"/>
                    <w:left w:val="none" w:sz="0" w:space="0" w:color="auto"/>
                    <w:bottom w:val="none" w:sz="0" w:space="0" w:color="auto"/>
                    <w:right w:val="none" w:sz="0" w:space="0" w:color="auto"/>
                  </w:divBdr>
                </w:div>
                <w:div w:id="765198983">
                  <w:marLeft w:val="640"/>
                  <w:marRight w:val="0"/>
                  <w:marTop w:val="0"/>
                  <w:marBottom w:val="0"/>
                  <w:divBdr>
                    <w:top w:val="none" w:sz="0" w:space="0" w:color="auto"/>
                    <w:left w:val="none" w:sz="0" w:space="0" w:color="auto"/>
                    <w:bottom w:val="none" w:sz="0" w:space="0" w:color="auto"/>
                    <w:right w:val="none" w:sz="0" w:space="0" w:color="auto"/>
                  </w:divBdr>
                </w:div>
                <w:div w:id="1874272133">
                  <w:marLeft w:val="640"/>
                  <w:marRight w:val="0"/>
                  <w:marTop w:val="0"/>
                  <w:marBottom w:val="0"/>
                  <w:divBdr>
                    <w:top w:val="none" w:sz="0" w:space="0" w:color="auto"/>
                    <w:left w:val="none" w:sz="0" w:space="0" w:color="auto"/>
                    <w:bottom w:val="none" w:sz="0" w:space="0" w:color="auto"/>
                    <w:right w:val="none" w:sz="0" w:space="0" w:color="auto"/>
                  </w:divBdr>
                </w:div>
                <w:div w:id="1061904686">
                  <w:marLeft w:val="640"/>
                  <w:marRight w:val="0"/>
                  <w:marTop w:val="0"/>
                  <w:marBottom w:val="0"/>
                  <w:divBdr>
                    <w:top w:val="none" w:sz="0" w:space="0" w:color="auto"/>
                    <w:left w:val="none" w:sz="0" w:space="0" w:color="auto"/>
                    <w:bottom w:val="none" w:sz="0" w:space="0" w:color="auto"/>
                    <w:right w:val="none" w:sz="0" w:space="0" w:color="auto"/>
                  </w:divBdr>
                </w:div>
                <w:div w:id="1382827664">
                  <w:marLeft w:val="640"/>
                  <w:marRight w:val="0"/>
                  <w:marTop w:val="0"/>
                  <w:marBottom w:val="0"/>
                  <w:divBdr>
                    <w:top w:val="none" w:sz="0" w:space="0" w:color="auto"/>
                    <w:left w:val="none" w:sz="0" w:space="0" w:color="auto"/>
                    <w:bottom w:val="none" w:sz="0" w:space="0" w:color="auto"/>
                    <w:right w:val="none" w:sz="0" w:space="0" w:color="auto"/>
                  </w:divBdr>
                </w:div>
                <w:div w:id="625701712">
                  <w:marLeft w:val="640"/>
                  <w:marRight w:val="0"/>
                  <w:marTop w:val="0"/>
                  <w:marBottom w:val="0"/>
                  <w:divBdr>
                    <w:top w:val="none" w:sz="0" w:space="0" w:color="auto"/>
                    <w:left w:val="none" w:sz="0" w:space="0" w:color="auto"/>
                    <w:bottom w:val="none" w:sz="0" w:space="0" w:color="auto"/>
                    <w:right w:val="none" w:sz="0" w:space="0" w:color="auto"/>
                  </w:divBdr>
                </w:div>
                <w:div w:id="1725715490">
                  <w:marLeft w:val="640"/>
                  <w:marRight w:val="0"/>
                  <w:marTop w:val="0"/>
                  <w:marBottom w:val="0"/>
                  <w:divBdr>
                    <w:top w:val="none" w:sz="0" w:space="0" w:color="auto"/>
                    <w:left w:val="none" w:sz="0" w:space="0" w:color="auto"/>
                    <w:bottom w:val="none" w:sz="0" w:space="0" w:color="auto"/>
                    <w:right w:val="none" w:sz="0" w:space="0" w:color="auto"/>
                  </w:divBdr>
                </w:div>
                <w:div w:id="712458011">
                  <w:marLeft w:val="640"/>
                  <w:marRight w:val="0"/>
                  <w:marTop w:val="0"/>
                  <w:marBottom w:val="0"/>
                  <w:divBdr>
                    <w:top w:val="none" w:sz="0" w:space="0" w:color="auto"/>
                    <w:left w:val="none" w:sz="0" w:space="0" w:color="auto"/>
                    <w:bottom w:val="none" w:sz="0" w:space="0" w:color="auto"/>
                    <w:right w:val="none" w:sz="0" w:space="0" w:color="auto"/>
                  </w:divBdr>
                </w:div>
                <w:div w:id="2092382806">
                  <w:marLeft w:val="640"/>
                  <w:marRight w:val="0"/>
                  <w:marTop w:val="0"/>
                  <w:marBottom w:val="0"/>
                  <w:divBdr>
                    <w:top w:val="none" w:sz="0" w:space="0" w:color="auto"/>
                    <w:left w:val="none" w:sz="0" w:space="0" w:color="auto"/>
                    <w:bottom w:val="none" w:sz="0" w:space="0" w:color="auto"/>
                    <w:right w:val="none" w:sz="0" w:space="0" w:color="auto"/>
                  </w:divBdr>
                </w:div>
                <w:div w:id="90778292">
                  <w:marLeft w:val="640"/>
                  <w:marRight w:val="0"/>
                  <w:marTop w:val="0"/>
                  <w:marBottom w:val="0"/>
                  <w:divBdr>
                    <w:top w:val="none" w:sz="0" w:space="0" w:color="auto"/>
                    <w:left w:val="none" w:sz="0" w:space="0" w:color="auto"/>
                    <w:bottom w:val="none" w:sz="0" w:space="0" w:color="auto"/>
                    <w:right w:val="none" w:sz="0" w:space="0" w:color="auto"/>
                  </w:divBdr>
                </w:div>
                <w:div w:id="1207570105">
                  <w:marLeft w:val="640"/>
                  <w:marRight w:val="0"/>
                  <w:marTop w:val="0"/>
                  <w:marBottom w:val="0"/>
                  <w:divBdr>
                    <w:top w:val="none" w:sz="0" w:space="0" w:color="auto"/>
                    <w:left w:val="none" w:sz="0" w:space="0" w:color="auto"/>
                    <w:bottom w:val="none" w:sz="0" w:space="0" w:color="auto"/>
                    <w:right w:val="none" w:sz="0" w:space="0" w:color="auto"/>
                  </w:divBdr>
                </w:div>
                <w:div w:id="1770198569">
                  <w:marLeft w:val="640"/>
                  <w:marRight w:val="0"/>
                  <w:marTop w:val="0"/>
                  <w:marBottom w:val="0"/>
                  <w:divBdr>
                    <w:top w:val="none" w:sz="0" w:space="0" w:color="auto"/>
                    <w:left w:val="none" w:sz="0" w:space="0" w:color="auto"/>
                    <w:bottom w:val="none" w:sz="0" w:space="0" w:color="auto"/>
                    <w:right w:val="none" w:sz="0" w:space="0" w:color="auto"/>
                  </w:divBdr>
                </w:div>
                <w:div w:id="984554359">
                  <w:marLeft w:val="640"/>
                  <w:marRight w:val="0"/>
                  <w:marTop w:val="0"/>
                  <w:marBottom w:val="0"/>
                  <w:divBdr>
                    <w:top w:val="none" w:sz="0" w:space="0" w:color="auto"/>
                    <w:left w:val="none" w:sz="0" w:space="0" w:color="auto"/>
                    <w:bottom w:val="none" w:sz="0" w:space="0" w:color="auto"/>
                    <w:right w:val="none" w:sz="0" w:space="0" w:color="auto"/>
                  </w:divBdr>
                </w:div>
                <w:div w:id="1184978034">
                  <w:marLeft w:val="640"/>
                  <w:marRight w:val="0"/>
                  <w:marTop w:val="0"/>
                  <w:marBottom w:val="0"/>
                  <w:divBdr>
                    <w:top w:val="none" w:sz="0" w:space="0" w:color="auto"/>
                    <w:left w:val="none" w:sz="0" w:space="0" w:color="auto"/>
                    <w:bottom w:val="none" w:sz="0" w:space="0" w:color="auto"/>
                    <w:right w:val="none" w:sz="0" w:space="0" w:color="auto"/>
                  </w:divBdr>
                </w:div>
                <w:div w:id="1256791353">
                  <w:marLeft w:val="640"/>
                  <w:marRight w:val="0"/>
                  <w:marTop w:val="0"/>
                  <w:marBottom w:val="0"/>
                  <w:divBdr>
                    <w:top w:val="none" w:sz="0" w:space="0" w:color="auto"/>
                    <w:left w:val="none" w:sz="0" w:space="0" w:color="auto"/>
                    <w:bottom w:val="none" w:sz="0" w:space="0" w:color="auto"/>
                    <w:right w:val="none" w:sz="0" w:space="0" w:color="auto"/>
                  </w:divBdr>
                </w:div>
                <w:div w:id="710803828">
                  <w:marLeft w:val="640"/>
                  <w:marRight w:val="0"/>
                  <w:marTop w:val="0"/>
                  <w:marBottom w:val="0"/>
                  <w:divBdr>
                    <w:top w:val="none" w:sz="0" w:space="0" w:color="auto"/>
                    <w:left w:val="none" w:sz="0" w:space="0" w:color="auto"/>
                    <w:bottom w:val="none" w:sz="0" w:space="0" w:color="auto"/>
                    <w:right w:val="none" w:sz="0" w:space="0" w:color="auto"/>
                  </w:divBdr>
                </w:div>
                <w:div w:id="1506896918">
                  <w:marLeft w:val="640"/>
                  <w:marRight w:val="0"/>
                  <w:marTop w:val="0"/>
                  <w:marBottom w:val="0"/>
                  <w:divBdr>
                    <w:top w:val="none" w:sz="0" w:space="0" w:color="auto"/>
                    <w:left w:val="none" w:sz="0" w:space="0" w:color="auto"/>
                    <w:bottom w:val="none" w:sz="0" w:space="0" w:color="auto"/>
                    <w:right w:val="none" w:sz="0" w:space="0" w:color="auto"/>
                  </w:divBdr>
                </w:div>
                <w:div w:id="693381767">
                  <w:marLeft w:val="640"/>
                  <w:marRight w:val="0"/>
                  <w:marTop w:val="0"/>
                  <w:marBottom w:val="0"/>
                  <w:divBdr>
                    <w:top w:val="none" w:sz="0" w:space="0" w:color="auto"/>
                    <w:left w:val="none" w:sz="0" w:space="0" w:color="auto"/>
                    <w:bottom w:val="none" w:sz="0" w:space="0" w:color="auto"/>
                    <w:right w:val="none" w:sz="0" w:space="0" w:color="auto"/>
                  </w:divBdr>
                </w:div>
                <w:div w:id="380634633">
                  <w:marLeft w:val="640"/>
                  <w:marRight w:val="0"/>
                  <w:marTop w:val="0"/>
                  <w:marBottom w:val="0"/>
                  <w:divBdr>
                    <w:top w:val="none" w:sz="0" w:space="0" w:color="auto"/>
                    <w:left w:val="none" w:sz="0" w:space="0" w:color="auto"/>
                    <w:bottom w:val="none" w:sz="0" w:space="0" w:color="auto"/>
                    <w:right w:val="none" w:sz="0" w:space="0" w:color="auto"/>
                  </w:divBdr>
                </w:div>
                <w:div w:id="259920332">
                  <w:marLeft w:val="640"/>
                  <w:marRight w:val="0"/>
                  <w:marTop w:val="0"/>
                  <w:marBottom w:val="0"/>
                  <w:divBdr>
                    <w:top w:val="none" w:sz="0" w:space="0" w:color="auto"/>
                    <w:left w:val="none" w:sz="0" w:space="0" w:color="auto"/>
                    <w:bottom w:val="none" w:sz="0" w:space="0" w:color="auto"/>
                    <w:right w:val="none" w:sz="0" w:space="0" w:color="auto"/>
                  </w:divBdr>
                </w:div>
                <w:div w:id="1034382793">
                  <w:marLeft w:val="640"/>
                  <w:marRight w:val="0"/>
                  <w:marTop w:val="0"/>
                  <w:marBottom w:val="0"/>
                  <w:divBdr>
                    <w:top w:val="none" w:sz="0" w:space="0" w:color="auto"/>
                    <w:left w:val="none" w:sz="0" w:space="0" w:color="auto"/>
                    <w:bottom w:val="none" w:sz="0" w:space="0" w:color="auto"/>
                    <w:right w:val="none" w:sz="0" w:space="0" w:color="auto"/>
                  </w:divBdr>
                </w:div>
                <w:div w:id="1376928671">
                  <w:marLeft w:val="640"/>
                  <w:marRight w:val="0"/>
                  <w:marTop w:val="0"/>
                  <w:marBottom w:val="0"/>
                  <w:divBdr>
                    <w:top w:val="none" w:sz="0" w:space="0" w:color="auto"/>
                    <w:left w:val="none" w:sz="0" w:space="0" w:color="auto"/>
                    <w:bottom w:val="none" w:sz="0" w:space="0" w:color="auto"/>
                    <w:right w:val="none" w:sz="0" w:space="0" w:color="auto"/>
                  </w:divBdr>
                </w:div>
                <w:div w:id="1082217391">
                  <w:marLeft w:val="640"/>
                  <w:marRight w:val="0"/>
                  <w:marTop w:val="0"/>
                  <w:marBottom w:val="0"/>
                  <w:divBdr>
                    <w:top w:val="none" w:sz="0" w:space="0" w:color="auto"/>
                    <w:left w:val="none" w:sz="0" w:space="0" w:color="auto"/>
                    <w:bottom w:val="none" w:sz="0" w:space="0" w:color="auto"/>
                    <w:right w:val="none" w:sz="0" w:space="0" w:color="auto"/>
                  </w:divBdr>
                </w:div>
                <w:div w:id="1917128626">
                  <w:marLeft w:val="640"/>
                  <w:marRight w:val="0"/>
                  <w:marTop w:val="0"/>
                  <w:marBottom w:val="0"/>
                  <w:divBdr>
                    <w:top w:val="none" w:sz="0" w:space="0" w:color="auto"/>
                    <w:left w:val="none" w:sz="0" w:space="0" w:color="auto"/>
                    <w:bottom w:val="none" w:sz="0" w:space="0" w:color="auto"/>
                    <w:right w:val="none" w:sz="0" w:space="0" w:color="auto"/>
                  </w:divBdr>
                </w:div>
                <w:div w:id="937519254">
                  <w:marLeft w:val="640"/>
                  <w:marRight w:val="0"/>
                  <w:marTop w:val="0"/>
                  <w:marBottom w:val="0"/>
                  <w:divBdr>
                    <w:top w:val="none" w:sz="0" w:space="0" w:color="auto"/>
                    <w:left w:val="none" w:sz="0" w:space="0" w:color="auto"/>
                    <w:bottom w:val="none" w:sz="0" w:space="0" w:color="auto"/>
                    <w:right w:val="none" w:sz="0" w:space="0" w:color="auto"/>
                  </w:divBdr>
                </w:div>
                <w:div w:id="1556356526">
                  <w:marLeft w:val="640"/>
                  <w:marRight w:val="0"/>
                  <w:marTop w:val="0"/>
                  <w:marBottom w:val="0"/>
                  <w:divBdr>
                    <w:top w:val="none" w:sz="0" w:space="0" w:color="auto"/>
                    <w:left w:val="none" w:sz="0" w:space="0" w:color="auto"/>
                    <w:bottom w:val="none" w:sz="0" w:space="0" w:color="auto"/>
                    <w:right w:val="none" w:sz="0" w:space="0" w:color="auto"/>
                  </w:divBdr>
                </w:div>
                <w:div w:id="825628458">
                  <w:marLeft w:val="640"/>
                  <w:marRight w:val="0"/>
                  <w:marTop w:val="0"/>
                  <w:marBottom w:val="0"/>
                  <w:divBdr>
                    <w:top w:val="none" w:sz="0" w:space="0" w:color="auto"/>
                    <w:left w:val="none" w:sz="0" w:space="0" w:color="auto"/>
                    <w:bottom w:val="none" w:sz="0" w:space="0" w:color="auto"/>
                    <w:right w:val="none" w:sz="0" w:space="0" w:color="auto"/>
                  </w:divBdr>
                </w:div>
                <w:div w:id="1174494231">
                  <w:marLeft w:val="640"/>
                  <w:marRight w:val="0"/>
                  <w:marTop w:val="0"/>
                  <w:marBottom w:val="0"/>
                  <w:divBdr>
                    <w:top w:val="none" w:sz="0" w:space="0" w:color="auto"/>
                    <w:left w:val="none" w:sz="0" w:space="0" w:color="auto"/>
                    <w:bottom w:val="none" w:sz="0" w:space="0" w:color="auto"/>
                    <w:right w:val="none" w:sz="0" w:space="0" w:color="auto"/>
                  </w:divBdr>
                </w:div>
                <w:div w:id="344017256">
                  <w:marLeft w:val="640"/>
                  <w:marRight w:val="0"/>
                  <w:marTop w:val="0"/>
                  <w:marBottom w:val="0"/>
                  <w:divBdr>
                    <w:top w:val="none" w:sz="0" w:space="0" w:color="auto"/>
                    <w:left w:val="none" w:sz="0" w:space="0" w:color="auto"/>
                    <w:bottom w:val="none" w:sz="0" w:space="0" w:color="auto"/>
                    <w:right w:val="none" w:sz="0" w:space="0" w:color="auto"/>
                  </w:divBdr>
                </w:div>
                <w:div w:id="849367210">
                  <w:marLeft w:val="640"/>
                  <w:marRight w:val="0"/>
                  <w:marTop w:val="0"/>
                  <w:marBottom w:val="0"/>
                  <w:divBdr>
                    <w:top w:val="none" w:sz="0" w:space="0" w:color="auto"/>
                    <w:left w:val="none" w:sz="0" w:space="0" w:color="auto"/>
                    <w:bottom w:val="none" w:sz="0" w:space="0" w:color="auto"/>
                    <w:right w:val="none" w:sz="0" w:space="0" w:color="auto"/>
                  </w:divBdr>
                </w:div>
                <w:div w:id="693579809">
                  <w:marLeft w:val="640"/>
                  <w:marRight w:val="0"/>
                  <w:marTop w:val="0"/>
                  <w:marBottom w:val="0"/>
                  <w:divBdr>
                    <w:top w:val="none" w:sz="0" w:space="0" w:color="auto"/>
                    <w:left w:val="none" w:sz="0" w:space="0" w:color="auto"/>
                    <w:bottom w:val="none" w:sz="0" w:space="0" w:color="auto"/>
                    <w:right w:val="none" w:sz="0" w:space="0" w:color="auto"/>
                  </w:divBdr>
                </w:div>
                <w:div w:id="1922328518">
                  <w:marLeft w:val="640"/>
                  <w:marRight w:val="0"/>
                  <w:marTop w:val="0"/>
                  <w:marBottom w:val="0"/>
                  <w:divBdr>
                    <w:top w:val="none" w:sz="0" w:space="0" w:color="auto"/>
                    <w:left w:val="none" w:sz="0" w:space="0" w:color="auto"/>
                    <w:bottom w:val="none" w:sz="0" w:space="0" w:color="auto"/>
                    <w:right w:val="none" w:sz="0" w:space="0" w:color="auto"/>
                  </w:divBdr>
                </w:div>
              </w:divsChild>
            </w:div>
            <w:div w:id="1716730566">
              <w:marLeft w:val="0"/>
              <w:marRight w:val="0"/>
              <w:marTop w:val="0"/>
              <w:marBottom w:val="0"/>
              <w:divBdr>
                <w:top w:val="none" w:sz="0" w:space="0" w:color="auto"/>
                <w:left w:val="none" w:sz="0" w:space="0" w:color="auto"/>
                <w:bottom w:val="none" w:sz="0" w:space="0" w:color="auto"/>
                <w:right w:val="none" w:sz="0" w:space="0" w:color="auto"/>
              </w:divBdr>
              <w:divsChild>
                <w:div w:id="127823980">
                  <w:marLeft w:val="640"/>
                  <w:marRight w:val="0"/>
                  <w:marTop w:val="0"/>
                  <w:marBottom w:val="0"/>
                  <w:divBdr>
                    <w:top w:val="none" w:sz="0" w:space="0" w:color="auto"/>
                    <w:left w:val="none" w:sz="0" w:space="0" w:color="auto"/>
                    <w:bottom w:val="none" w:sz="0" w:space="0" w:color="auto"/>
                    <w:right w:val="none" w:sz="0" w:space="0" w:color="auto"/>
                  </w:divBdr>
                </w:div>
                <w:div w:id="2021736679">
                  <w:marLeft w:val="640"/>
                  <w:marRight w:val="0"/>
                  <w:marTop w:val="0"/>
                  <w:marBottom w:val="0"/>
                  <w:divBdr>
                    <w:top w:val="none" w:sz="0" w:space="0" w:color="auto"/>
                    <w:left w:val="none" w:sz="0" w:space="0" w:color="auto"/>
                    <w:bottom w:val="none" w:sz="0" w:space="0" w:color="auto"/>
                    <w:right w:val="none" w:sz="0" w:space="0" w:color="auto"/>
                  </w:divBdr>
                </w:div>
                <w:div w:id="28995956">
                  <w:marLeft w:val="640"/>
                  <w:marRight w:val="0"/>
                  <w:marTop w:val="0"/>
                  <w:marBottom w:val="0"/>
                  <w:divBdr>
                    <w:top w:val="none" w:sz="0" w:space="0" w:color="auto"/>
                    <w:left w:val="none" w:sz="0" w:space="0" w:color="auto"/>
                    <w:bottom w:val="none" w:sz="0" w:space="0" w:color="auto"/>
                    <w:right w:val="none" w:sz="0" w:space="0" w:color="auto"/>
                  </w:divBdr>
                </w:div>
                <w:div w:id="344207673">
                  <w:marLeft w:val="640"/>
                  <w:marRight w:val="0"/>
                  <w:marTop w:val="0"/>
                  <w:marBottom w:val="0"/>
                  <w:divBdr>
                    <w:top w:val="none" w:sz="0" w:space="0" w:color="auto"/>
                    <w:left w:val="none" w:sz="0" w:space="0" w:color="auto"/>
                    <w:bottom w:val="none" w:sz="0" w:space="0" w:color="auto"/>
                    <w:right w:val="none" w:sz="0" w:space="0" w:color="auto"/>
                  </w:divBdr>
                </w:div>
                <w:div w:id="1724062071">
                  <w:marLeft w:val="640"/>
                  <w:marRight w:val="0"/>
                  <w:marTop w:val="0"/>
                  <w:marBottom w:val="0"/>
                  <w:divBdr>
                    <w:top w:val="none" w:sz="0" w:space="0" w:color="auto"/>
                    <w:left w:val="none" w:sz="0" w:space="0" w:color="auto"/>
                    <w:bottom w:val="none" w:sz="0" w:space="0" w:color="auto"/>
                    <w:right w:val="none" w:sz="0" w:space="0" w:color="auto"/>
                  </w:divBdr>
                </w:div>
                <w:div w:id="2087456979">
                  <w:marLeft w:val="640"/>
                  <w:marRight w:val="0"/>
                  <w:marTop w:val="0"/>
                  <w:marBottom w:val="0"/>
                  <w:divBdr>
                    <w:top w:val="none" w:sz="0" w:space="0" w:color="auto"/>
                    <w:left w:val="none" w:sz="0" w:space="0" w:color="auto"/>
                    <w:bottom w:val="none" w:sz="0" w:space="0" w:color="auto"/>
                    <w:right w:val="none" w:sz="0" w:space="0" w:color="auto"/>
                  </w:divBdr>
                </w:div>
                <w:div w:id="1931506980">
                  <w:marLeft w:val="640"/>
                  <w:marRight w:val="0"/>
                  <w:marTop w:val="0"/>
                  <w:marBottom w:val="0"/>
                  <w:divBdr>
                    <w:top w:val="none" w:sz="0" w:space="0" w:color="auto"/>
                    <w:left w:val="none" w:sz="0" w:space="0" w:color="auto"/>
                    <w:bottom w:val="none" w:sz="0" w:space="0" w:color="auto"/>
                    <w:right w:val="none" w:sz="0" w:space="0" w:color="auto"/>
                  </w:divBdr>
                </w:div>
                <w:div w:id="115832344">
                  <w:marLeft w:val="640"/>
                  <w:marRight w:val="0"/>
                  <w:marTop w:val="0"/>
                  <w:marBottom w:val="0"/>
                  <w:divBdr>
                    <w:top w:val="none" w:sz="0" w:space="0" w:color="auto"/>
                    <w:left w:val="none" w:sz="0" w:space="0" w:color="auto"/>
                    <w:bottom w:val="none" w:sz="0" w:space="0" w:color="auto"/>
                    <w:right w:val="none" w:sz="0" w:space="0" w:color="auto"/>
                  </w:divBdr>
                </w:div>
                <w:div w:id="884751869">
                  <w:marLeft w:val="640"/>
                  <w:marRight w:val="0"/>
                  <w:marTop w:val="0"/>
                  <w:marBottom w:val="0"/>
                  <w:divBdr>
                    <w:top w:val="none" w:sz="0" w:space="0" w:color="auto"/>
                    <w:left w:val="none" w:sz="0" w:space="0" w:color="auto"/>
                    <w:bottom w:val="none" w:sz="0" w:space="0" w:color="auto"/>
                    <w:right w:val="none" w:sz="0" w:space="0" w:color="auto"/>
                  </w:divBdr>
                </w:div>
                <w:div w:id="459423737">
                  <w:marLeft w:val="640"/>
                  <w:marRight w:val="0"/>
                  <w:marTop w:val="0"/>
                  <w:marBottom w:val="0"/>
                  <w:divBdr>
                    <w:top w:val="none" w:sz="0" w:space="0" w:color="auto"/>
                    <w:left w:val="none" w:sz="0" w:space="0" w:color="auto"/>
                    <w:bottom w:val="none" w:sz="0" w:space="0" w:color="auto"/>
                    <w:right w:val="none" w:sz="0" w:space="0" w:color="auto"/>
                  </w:divBdr>
                </w:div>
                <w:div w:id="1540774023">
                  <w:marLeft w:val="640"/>
                  <w:marRight w:val="0"/>
                  <w:marTop w:val="0"/>
                  <w:marBottom w:val="0"/>
                  <w:divBdr>
                    <w:top w:val="none" w:sz="0" w:space="0" w:color="auto"/>
                    <w:left w:val="none" w:sz="0" w:space="0" w:color="auto"/>
                    <w:bottom w:val="none" w:sz="0" w:space="0" w:color="auto"/>
                    <w:right w:val="none" w:sz="0" w:space="0" w:color="auto"/>
                  </w:divBdr>
                </w:div>
                <w:div w:id="1695619025">
                  <w:marLeft w:val="640"/>
                  <w:marRight w:val="0"/>
                  <w:marTop w:val="0"/>
                  <w:marBottom w:val="0"/>
                  <w:divBdr>
                    <w:top w:val="none" w:sz="0" w:space="0" w:color="auto"/>
                    <w:left w:val="none" w:sz="0" w:space="0" w:color="auto"/>
                    <w:bottom w:val="none" w:sz="0" w:space="0" w:color="auto"/>
                    <w:right w:val="none" w:sz="0" w:space="0" w:color="auto"/>
                  </w:divBdr>
                </w:div>
                <w:div w:id="756094741">
                  <w:marLeft w:val="640"/>
                  <w:marRight w:val="0"/>
                  <w:marTop w:val="0"/>
                  <w:marBottom w:val="0"/>
                  <w:divBdr>
                    <w:top w:val="none" w:sz="0" w:space="0" w:color="auto"/>
                    <w:left w:val="none" w:sz="0" w:space="0" w:color="auto"/>
                    <w:bottom w:val="none" w:sz="0" w:space="0" w:color="auto"/>
                    <w:right w:val="none" w:sz="0" w:space="0" w:color="auto"/>
                  </w:divBdr>
                </w:div>
                <w:div w:id="362219175">
                  <w:marLeft w:val="640"/>
                  <w:marRight w:val="0"/>
                  <w:marTop w:val="0"/>
                  <w:marBottom w:val="0"/>
                  <w:divBdr>
                    <w:top w:val="none" w:sz="0" w:space="0" w:color="auto"/>
                    <w:left w:val="none" w:sz="0" w:space="0" w:color="auto"/>
                    <w:bottom w:val="none" w:sz="0" w:space="0" w:color="auto"/>
                    <w:right w:val="none" w:sz="0" w:space="0" w:color="auto"/>
                  </w:divBdr>
                </w:div>
                <w:div w:id="813838016">
                  <w:marLeft w:val="640"/>
                  <w:marRight w:val="0"/>
                  <w:marTop w:val="0"/>
                  <w:marBottom w:val="0"/>
                  <w:divBdr>
                    <w:top w:val="none" w:sz="0" w:space="0" w:color="auto"/>
                    <w:left w:val="none" w:sz="0" w:space="0" w:color="auto"/>
                    <w:bottom w:val="none" w:sz="0" w:space="0" w:color="auto"/>
                    <w:right w:val="none" w:sz="0" w:space="0" w:color="auto"/>
                  </w:divBdr>
                </w:div>
                <w:div w:id="298608048">
                  <w:marLeft w:val="640"/>
                  <w:marRight w:val="0"/>
                  <w:marTop w:val="0"/>
                  <w:marBottom w:val="0"/>
                  <w:divBdr>
                    <w:top w:val="none" w:sz="0" w:space="0" w:color="auto"/>
                    <w:left w:val="none" w:sz="0" w:space="0" w:color="auto"/>
                    <w:bottom w:val="none" w:sz="0" w:space="0" w:color="auto"/>
                    <w:right w:val="none" w:sz="0" w:space="0" w:color="auto"/>
                  </w:divBdr>
                </w:div>
                <w:div w:id="879053537">
                  <w:marLeft w:val="640"/>
                  <w:marRight w:val="0"/>
                  <w:marTop w:val="0"/>
                  <w:marBottom w:val="0"/>
                  <w:divBdr>
                    <w:top w:val="none" w:sz="0" w:space="0" w:color="auto"/>
                    <w:left w:val="none" w:sz="0" w:space="0" w:color="auto"/>
                    <w:bottom w:val="none" w:sz="0" w:space="0" w:color="auto"/>
                    <w:right w:val="none" w:sz="0" w:space="0" w:color="auto"/>
                  </w:divBdr>
                </w:div>
                <w:div w:id="1075586569">
                  <w:marLeft w:val="640"/>
                  <w:marRight w:val="0"/>
                  <w:marTop w:val="0"/>
                  <w:marBottom w:val="0"/>
                  <w:divBdr>
                    <w:top w:val="none" w:sz="0" w:space="0" w:color="auto"/>
                    <w:left w:val="none" w:sz="0" w:space="0" w:color="auto"/>
                    <w:bottom w:val="none" w:sz="0" w:space="0" w:color="auto"/>
                    <w:right w:val="none" w:sz="0" w:space="0" w:color="auto"/>
                  </w:divBdr>
                </w:div>
                <w:div w:id="1233009676">
                  <w:marLeft w:val="640"/>
                  <w:marRight w:val="0"/>
                  <w:marTop w:val="0"/>
                  <w:marBottom w:val="0"/>
                  <w:divBdr>
                    <w:top w:val="none" w:sz="0" w:space="0" w:color="auto"/>
                    <w:left w:val="none" w:sz="0" w:space="0" w:color="auto"/>
                    <w:bottom w:val="none" w:sz="0" w:space="0" w:color="auto"/>
                    <w:right w:val="none" w:sz="0" w:space="0" w:color="auto"/>
                  </w:divBdr>
                </w:div>
                <w:div w:id="1146244666">
                  <w:marLeft w:val="640"/>
                  <w:marRight w:val="0"/>
                  <w:marTop w:val="0"/>
                  <w:marBottom w:val="0"/>
                  <w:divBdr>
                    <w:top w:val="none" w:sz="0" w:space="0" w:color="auto"/>
                    <w:left w:val="none" w:sz="0" w:space="0" w:color="auto"/>
                    <w:bottom w:val="none" w:sz="0" w:space="0" w:color="auto"/>
                    <w:right w:val="none" w:sz="0" w:space="0" w:color="auto"/>
                  </w:divBdr>
                </w:div>
                <w:div w:id="895625994">
                  <w:marLeft w:val="640"/>
                  <w:marRight w:val="0"/>
                  <w:marTop w:val="0"/>
                  <w:marBottom w:val="0"/>
                  <w:divBdr>
                    <w:top w:val="none" w:sz="0" w:space="0" w:color="auto"/>
                    <w:left w:val="none" w:sz="0" w:space="0" w:color="auto"/>
                    <w:bottom w:val="none" w:sz="0" w:space="0" w:color="auto"/>
                    <w:right w:val="none" w:sz="0" w:space="0" w:color="auto"/>
                  </w:divBdr>
                </w:div>
                <w:div w:id="1091852835">
                  <w:marLeft w:val="640"/>
                  <w:marRight w:val="0"/>
                  <w:marTop w:val="0"/>
                  <w:marBottom w:val="0"/>
                  <w:divBdr>
                    <w:top w:val="none" w:sz="0" w:space="0" w:color="auto"/>
                    <w:left w:val="none" w:sz="0" w:space="0" w:color="auto"/>
                    <w:bottom w:val="none" w:sz="0" w:space="0" w:color="auto"/>
                    <w:right w:val="none" w:sz="0" w:space="0" w:color="auto"/>
                  </w:divBdr>
                </w:div>
                <w:div w:id="430466395">
                  <w:marLeft w:val="640"/>
                  <w:marRight w:val="0"/>
                  <w:marTop w:val="0"/>
                  <w:marBottom w:val="0"/>
                  <w:divBdr>
                    <w:top w:val="none" w:sz="0" w:space="0" w:color="auto"/>
                    <w:left w:val="none" w:sz="0" w:space="0" w:color="auto"/>
                    <w:bottom w:val="none" w:sz="0" w:space="0" w:color="auto"/>
                    <w:right w:val="none" w:sz="0" w:space="0" w:color="auto"/>
                  </w:divBdr>
                </w:div>
                <w:div w:id="1848789144">
                  <w:marLeft w:val="640"/>
                  <w:marRight w:val="0"/>
                  <w:marTop w:val="0"/>
                  <w:marBottom w:val="0"/>
                  <w:divBdr>
                    <w:top w:val="none" w:sz="0" w:space="0" w:color="auto"/>
                    <w:left w:val="none" w:sz="0" w:space="0" w:color="auto"/>
                    <w:bottom w:val="none" w:sz="0" w:space="0" w:color="auto"/>
                    <w:right w:val="none" w:sz="0" w:space="0" w:color="auto"/>
                  </w:divBdr>
                </w:div>
                <w:div w:id="197549804">
                  <w:marLeft w:val="640"/>
                  <w:marRight w:val="0"/>
                  <w:marTop w:val="0"/>
                  <w:marBottom w:val="0"/>
                  <w:divBdr>
                    <w:top w:val="none" w:sz="0" w:space="0" w:color="auto"/>
                    <w:left w:val="none" w:sz="0" w:space="0" w:color="auto"/>
                    <w:bottom w:val="none" w:sz="0" w:space="0" w:color="auto"/>
                    <w:right w:val="none" w:sz="0" w:space="0" w:color="auto"/>
                  </w:divBdr>
                </w:div>
                <w:div w:id="987829376">
                  <w:marLeft w:val="640"/>
                  <w:marRight w:val="0"/>
                  <w:marTop w:val="0"/>
                  <w:marBottom w:val="0"/>
                  <w:divBdr>
                    <w:top w:val="none" w:sz="0" w:space="0" w:color="auto"/>
                    <w:left w:val="none" w:sz="0" w:space="0" w:color="auto"/>
                    <w:bottom w:val="none" w:sz="0" w:space="0" w:color="auto"/>
                    <w:right w:val="none" w:sz="0" w:space="0" w:color="auto"/>
                  </w:divBdr>
                </w:div>
                <w:div w:id="2122525985">
                  <w:marLeft w:val="640"/>
                  <w:marRight w:val="0"/>
                  <w:marTop w:val="0"/>
                  <w:marBottom w:val="0"/>
                  <w:divBdr>
                    <w:top w:val="none" w:sz="0" w:space="0" w:color="auto"/>
                    <w:left w:val="none" w:sz="0" w:space="0" w:color="auto"/>
                    <w:bottom w:val="none" w:sz="0" w:space="0" w:color="auto"/>
                    <w:right w:val="none" w:sz="0" w:space="0" w:color="auto"/>
                  </w:divBdr>
                </w:div>
                <w:div w:id="1733239044">
                  <w:marLeft w:val="640"/>
                  <w:marRight w:val="0"/>
                  <w:marTop w:val="0"/>
                  <w:marBottom w:val="0"/>
                  <w:divBdr>
                    <w:top w:val="none" w:sz="0" w:space="0" w:color="auto"/>
                    <w:left w:val="none" w:sz="0" w:space="0" w:color="auto"/>
                    <w:bottom w:val="none" w:sz="0" w:space="0" w:color="auto"/>
                    <w:right w:val="none" w:sz="0" w:space="0" w:color="auto"/>
                  </w:divBdr>
                </w:div>
                <w:div w:id="568687193">
                  <w:marLeft w:val="640"/>
                  <w:marRight w:val="0"/>
                  <w:marTop w:val="0"/>
                  <w:marBottom w:val="0"/>
                  <w:divBdr>
                    <w:top w:val="none" w:sz="0" w:space="0" w:color="auto"/>
                    <w:left w:val="none" w:sz="0" w:space="0" w:color="auto"/>
                    <w:bottom w:val="none" w:sz="0" w:space="0" w:color="auto"/>
                    <w:right w:val="none" w:sz="0" w:space="0" w:color="auto"/>
                  </w:divBdr>
                </w:div>
                <w:div w:id="1561945150">
                  <w:marLeft w:val="640"/>
                  <w:marRight w:val="0"/>
                  <w:marTop w:val="0"/>
                  <w:marBottom w:val="0"/>
                  <w:divBdr>
                    <w:top w:val="none" w:sz="0" w:space="0" w:color="auto"/>
                    <w:left w:val="none" w:sz="0" w:space="0" w:color="auto"/>
                    <w:bottom w:val="none" w:sz="0" w:space="0" w:color="auto"/>
                    <w:right w:val="none" w:sz="0" w:space="0" w:color="auto"/>
                  </w:divBdr>
                </w:div>
                <w:div w:id="938024780">
                  <w:marLeft w:val="640"/>
                  <w:marRight w:val="0"/>
                  <w:marTop w:val="0"/>
                  <w:marBottom w:val="0"/>
                  <w:divBdr>
                    <w:top w:val="none" w:sz="0" w:space="0" w:color="auto"/>
                    <w:left w:val="none" w:sz="0" w:space="0" w:color="auto"/>
                    <w:bottom w:val="none" w:sz="0" w:space="0" w:color="auto"/>
                    <w:right w:val="none" w:sz="0" w:space="0" w:color="auto"/>
                  </w:divBdr>
                </w:div>
                <w:div w:id="1188518742">
                  <w:marLeft w:val="640"/>
                  <w:marRight w:val="0"/>
                  <w:marTop w:val="0"/>
                  <w:marBottom w:val="0"/>
                  <w:divBdr>
                    <w:top w:val="none" w:sz="0" w:space="0" w:color="auto"/>
                    <w:left w:val="none" w:sz="0" w:space="0" w:color="auto"/>
                    <w:bottom w:val="none" w:sz="0" w:space="0" w:color="auto"/>
                    <w:right w:val="none" w:sz="0" w:space="0" w:color="auto"/>
                  </w:divBdr>
                </w:div>
                <w:div w:id="313292066">
                  <w:marLeft w:val="640"/>
                  <w:marRight w:val="0"/>
                  <w:marTop w:val="0"/>
                  <w:marBottom w:val="0"/>
                  <w:divBdr>
                    <w:top w:val="none" w:sz="0" w:space="0" w:color="auto"/>
                    <w:left w:val="none" w:sz="0" w:space="0" w:color="auto"/>
                    <w:bottom w:val="none" w:sz="0" w:space="0" w:color="auto"/>
                    <w:right w:val="none" w:sz="0" w:space="0" w:color="auto"/>
                  </w:divBdr>
                </w:div>
                <w:div w:id="1272009684">
                  <w:marLeft w:val="640"/>
                  <w:marRight w:val="0"/>
                  <w:marTop w:val="0"/>
                  <w:marBottom w:val="0"/>
                  <w:divBdr>
                    <w:top w:val="none" w:sz="0" w:space="0" w:color="auto"/>
                    <w:left w:val="none" w:sz="0" w:space="0" w:color="auto"/>
                    <w:bottom w:val="none" w:sz="0" w:space="0" w:color="auto"/>
                    <w:right w:val="none" w:sz="0" w:space="0" w:color="auto"/>
                  </w:divBdr>
                </w:div>
                <w:div w:id="169375548">
                  <w:marLeft w:val="640"/>
                  <w:marRight w:val="0"/>
                  <w:marTop w:val="0"/>
                  <w:marBottom w:val="0"/>
                  <w:divBdr>
                    <w:top w:val="none" w:sz="0" w:space="0" w:color="auto"/>
                    <w:left w:val="none" w:sz="0" w:space="0" w:color="auto"/>
                    <w:bottom w:val="none" w:sz="0" w:space="0" w:color="auto"/>
                    <w:right w:val="none" w:sz="0" w:space="0" w:color="auto"/>
                  </w:divBdr>
                </w:div>
                <w:div w:id="1461924515">
                  <w:marLeft w:val="640"/>
                  <w:marRight w:val="0"/>
                  <w:marTop w:val="0"/>
                  <w:marBottom w:val="0"/>
                  <w:divBdr>
                    <w:top w:val="none" w:sz="0" w:space="0" w:color="auto"/>
                    <w:left w:val="none" w:sz="0" w:space="0" w:color="auto"/>
                    <w:bottom w:val="none" w:sz="0" w:space="0" w:color="auto"/>
                    <w:right w:val="none" w:sz="0" w:space="0" w:color="auto"/>
                  </w:divBdr>
                </w:div>
                <w:div w:id="789326112">
                  <w:marLeft w:val="640"/>
                  <w:marRight w:val="0"/>
                  <w:marTop w:val="0"/>
                  <w:marBottom w:val="0"/>
                  <w:divBdr>
                    <w:top w:val="none" w:sz="0" w:space="0" w:color="auto"/>
                    <w:left w:val="none" w:sz="0" w:space="0" w:color="auto"/>
                    <w:bottom w:val="none" w:sz="0" w:space="0" w:color="auto"/>
                    <w:right w:val="none" w:sz="0" w:space="0" w:color="auto"/>
                  </w:divBdr>
                </w:div>
                <w:div w:id="1177113020">
                  <w:marLeft w:val="640"/>
                  <w:marRight w:val="0"/>
                  <w:marTop w:val="0"/>
                  <w:marBottom w:val="0"/>
                  <w:divBdr>
                    <w:top w:val="none" w:sz="0" w:space="0" w:color="auto"/>
                    <w:left w:val="none" w:sz="0" w:space="0" w:color="auto"/>
                    <w:bottom w:val="none" w:sz="0" w:space="0" w:color="auto"/>
                    <w:right w:val="none" w:sz="0" w:space="0" w:color="auto"/>
                  </w:divBdr>
                </w:div>
                <w:div w:id="867334112">
                  <w:marLeft w:val="640"/>
                  <w:marRight w:val="0"/>
                  <w:marTop w:val="0"/>
                  <w:marBottom w:val="0"/>
                  <w:divBdr>
                    <w:top w:val="none" w:sz="0" w:space="0" w:color="auto"/>
                    <w:left w:val="none" w:sz="0" w:space="0" w:color="auto"/>
                    <w:bottom w:val="none" w:sz="0" w:space="0" w:color="auto"/>
                    <w:right w:val="none" w:sz="0" w:space="0" w:color="auto"/>
                  </w:divBdr>
                </w:div>
                <w:div w:id="2138793226">
                  <w:marLeft w:val="640"/>
                  <w:marRight w:val="0"/>
                  <w:marTop w:val="0"/>
                  <w:marBottom w:val="0"/>
                  <w:divBdr>
                    <w:top w:val="none" w:sz="0" w:space="0" w:color="auto"/>
                    <w:left w:val="none" w:sz="0" w:space="0" w:color="auto"/>
                    <w:bottom w:val="none" w:sz="0" w:space="0" w:color="auto"/>
                    <w:right w:val="none" w:sz="0" w:space="0" w:color="auto"/>
                  </w:divBdr>
                </w:div>
                <w:div w:id="1768769201">
                  <w:marLeft w:val="640"/>
                  <w:marRight w:val="0"/>
                  <w:marTop w:val="0"/>
                  <w:marBottom w:val="0"/>
                  <w:divBdr>
                    <w:top w:val="none" w:sz="0" w:space="0" w:color="auto"/>
                    <w:left w:val="none" w:sz="0" w:space="0" w:color="auto"/>
                    <w:bottom w:val="none" w:sz="0" w:space="0" w:color="auto"/>
                    <w:right w:val="none" w:sz="0" w:space="0" w:color="auto"/>
                  </w:divBdr>
                </w:div>
                <w:div w:id="50353518">
                  <w:marLeft w:val="640"/>
                  <w:marRight w:val="0"/>
                  <w:marTop w:val="0"/>
                  <w:marBottom w:val="0"/>
                  <w:divBdr>
                    <w:top w:val="none" w:sz="0" w:space="0" w:color="auto"/>
                    <w:left w:val="none" w:sz="0" w:space="0" w:color="auto"/>
                    <w:bottom w:val="none" w:sz="0" w:space="0" w:color="auto"/>
                    <w:right w:val="none" w:sz="0" w:space="0" w:color="auto"/>
                  </w:divBdr>
                </w:div>
                <w:div w:id="102968989">
                  <w:marLeft w:val="640"/>
                  <w:marRight w:val="0"/>
                  <w:marTop w:val="0"/>
                  <w:marBottom w:val="0"/>
                  <w:divBdr>
                    <w:top w:val="none" w:sz="0" w:space="0" w:color="auto"/>
                    <w:left w:val="none" w:sz="0" w:space="0" w:color="auto"/>
                    <w:bottom w:val="none" w:sz="0" w:space="0" w:color="auto"/>
                    <w:right w:val="none" w:sz="0" w:space="0" w:color="auto"/>
                  </w:divBdr>
                </w:div>
                <w:div w:id="1642492428">
                  <w:marLeft w:val="640"/>
                  <w:marRight w:val="0"/>
                  <w:marTop w:val="0"/>
                  <w:marBottom w:val="0"/>
                  <w:divBdr>
                    <w:top w:val="none" w:sz="0" w:space="0" w:color="auto"/>
                    <w:left w:val="none" w:sz="0" w:space="0" w:color="auto"/>
                    <w:bottom w:val="none" w:sz="0" w:space="0" w:color="auto"/>
                    <w:right w:val="none" w:sz="0" w:space="0" w:color="auto"/>
                  </w:divBdr>
                </w:div>
                <w:div w:id="1840735033">
                  <w:marLeft w:val="640"/>
                  <w:marRight w:val="0"/>
                  <w:marTop w:val="0"/>
                  <w:marBottom w:val="0"/>
                  <w:divBdr>
                    <w:top w:val="none" w:sz="0" w:space="0" w:color="auto"/>
                    <w:left w:val="none" w:sz="0" w:space="0" w:color="auto"/>
                    <w:bottom w:val="none" w:sz="0" w:space="0" w:color="auto"/>
                    <w:right w:val="none" w:sz="0" w:space="0" w:color="auto"/>
                  </w:divBdr>
                </w:div>
                <w:div w:id="595670512">
                  <w:marLeft w:val="640"/>
                  <w:marRight w:val="0"/>
                  <w:marTop w:val="0"/>
                  <w:marBottom w:val="0"/>
                  <w:divBdr>
                    <w:top w:val="none" w:sz="0" w:space="0" w:color="auto"/>
                    <w:left w:val="none" w:sz="0" w:space="0" w:color="auto"/>
                    <w:bottom w:val="none" w:sz="0" w:space="0" w:color="auto"/>
                    <w:right w:val="none" w:sz="0" w:space="0" w:color="auto"/>
                  </w:divBdr>
                </w:div>
                <w:div w:id="1166749096">
                  <w:marLeft w:val="640"/>
                  <w:marRight w:val="0"/>
                  <w:marTop w:val="0"/>
                  <w:marBottom w:val="0"/>
                  <w:divBdr>
                    <w:top w:val="none" w:sz="0" w:space="0" w:color="auto"/>
                    <w:left w:val="none" w:sz="0" w:space="0" w:color="auto"/>
                    <w:bottom w:val="none" w:sz="0" w:space="0" w:color="auto"/>
                    <w:right w:val="none" w:sz="0" w:space="0" w:color="auto"/>
                  </w:divBdr>
                </w:div>
                <w:div w:id="666321332">
                  <w:marLeft w:val="640"/>
                  <w:marRight w:val="0"/>
                  <w:marTop w:val="0"/>
                  <w:marBottom w:val="0"/>
                  <w:divBdr>
                    <w:top w:val="none" w:sz="0" w:space="0" w:color="auto"/>
                    <w:left w:val="none" w:sz="0" w:space="0" w:color="auto"/>
                    <w:bottom w:val="none" w:sz="0" w:space="0" w:color="auto"/>
                    <w:right w:val="none" w:sz="0" w:space="0" w:color="auto"/>
                  </w:divBdr>
                </w:div>
                <w:div w:id="951864122">
                  <w:marLeft w:val="640"/>
                  <w:marRight w:val="0"/>
                  <w:marTop w:val="0"/>
                  <w:marBottom w:val="0"/>
                  <w:divBdr>
                    <w:top w:val="none" w:sz="0" w:space="0" w:color="auto"/>
                    <w:left w:val="none" w:sz="0" w:space="0" w:color="auto"/>
                    <w:bottom w:val="none" w:sz="0" w:space="0" w:color="auto"/>
                    <w:right w:val="none" w:sz="0" w:space="0" w:color="auto"/>
                  </w:divBdr>
                </w:div>
                <w:div w:id="157892863">
                  <w:marLeft w:val="640"/>
                  <w:marRight w:val="0"/>
                  <w:marTop w:val="0"/>
                  <w:marBottom w:val="0"/>
                  <w:divBdr>
                    <w:top w:val="none" w:sz="0" w:space="0" w:color="auto"/>
                    <w:left w:val="none" w:sz="0" w:space="0" w:color="auto"/>
                    <w:bottom w:val="none" w:sz="0" w:space="0" w:color="auto"/>
                    <w:right w:val="none" w:sz="0" w:space="0" w:color="auto"/>
                  </w:divBdr>
                </w:div>
                <w:div w:id="581909726">
                  <w:marLeft w:val="640"/>
                  <w:marRight w:val="0"/>
                  <w:marTop w:val="0"/>
                  <w:marBottom w:val="0"/>
                  <w:divBdr>
                    <w:top w:val="none" w:sz="0" w:space="0" w:color="auto"/>
                    <w:left w:val="none" w:sz="0" w:space="0" w:color="auto"/>
                    <w:bottom w:val="none" w:sz="0" w:space="0" w:color="auto"/>
                    <w:right w:val="none" w:sz="0" w:space="0" w:color="auto"/>
                  </w:divBdr>
                </w:div>
                <w:div w:id="1001156313">
                  <w:marLeft w:val="640"/>
                  <w:marRight w:val="0"/>
                  <w:marTop w:val="0"/>
                  <w:marBottom w:val="0"/>
                  <w:divBdr>
                    <w:top w:val="none" w:sz="0" w:space="0" w:color="auto"/>
                    <w:left w:val="none" w:sz="0" w:space="0" w:color="auto"/>
                    <w:bottom w:val="none" w:sz="0" w:space="0" w:color="auto"/>
                    <w:right w:val="none" w:sz="0" w:space="0" w:color="auto"/>
                  </w:divBdr>
                </w:div>
                <w:div w:id="788158118">
                  <w:marLeft w:val="640"/>
                  <w:marRight w:val="0"/>
                  <w:marTop w:val="0"/>
                  <w:marBottom w:val="0"/>
                  <w:divBdr>
                    <w:top w:val="none" w:sz="0" w:space="0" w:color="auto"/>
                    <w:left w:val="none" w:sz="0" w:space="0" w:color="auto"/>
                    <w:bottom w:val="none" w:sz="0" w:space="0" w:color="auto"/>
                    <w:right w:val="none" w:sz="0" w:space="0" w:color="auto"/>
                  </w:divBdr>
                </w:div>
                <w:div w:id="900747911">
                  <w:marLeft w:val="640"/>
                  <w:marRight w:val="0"/>
                  <w:marTop w:val="0"/>
                  <w:marBottom w:val="0"/>
                  <w:divBdr>
                    <w:top w:val="none" w:sz="0" w:space="0" w:color="auto"/>
                    <w:left w:val="none" w:sz="0" w:space="0" w:color="auto"/>
                    <w:bottom w:val="none" w:sz="0" w:space="0" w:color="auto"/>
                    <w:right w:val="none" w:sz="0" w:space="0" w:color="auto"/>
                  </w:divBdr>
                </w:div>
                <w:div w:id="656425901">
                  <w:marLeft w:val="640"/>
                  <w:marRight w:val="0"/>
                  <w:marTop w:val="0"/>
                  <w:marBottom w:val="0"/>
                  <w:divBdr>
                    <w:top w:val="none" w:sz="0" w:space="0" w:color="auto"/>
                    <w:left w:val="none" w:sz="0" w:space="0" w:color="auto"/>
                    <w:bottom w:val="none" w:sz="0" w:space="0" w:color="auto"/>
                    <w:right w:val="none" w:sz="0" w:space="0" w:color="auto"/>
                  </w:divBdr>
                </w:div>
                <w:div w:id="1718700373">
                  <w:marLeft w:val="640"/>
                  <w:marRight w:val="0"/>
                  <w:marTop w:val="0"/>
                  <w:marBottom w:val="0"/>
                  <w:divBdr>
                    <w:top w:val="none" w:sz="0" w:space="0" w:color="auto"/>
                    <w:left w:val="none" w:sz="0" w:space="0" w:color="auto"/>
                    <w:bottom w:val="none" w:sz="0" w:space="0" w:color="auto"/>
                    <w:right w:val="none" w:sz="0" w:space="0" w:color="auto"/>
                  </w:divBdr>
                </w:div>
                <w:div w:id="1479230043">
                  <w:marLeft w:val="640"/>
                  <w:marRight w:val="0"/>
                  <w:marTop w:val="0"/>
                  <w:marBottom w:val="0"/>
                  <w:divBdr>
                    <w:top w:val="none" w:sz="0" w:space="0" w:color="auto"/>
                    <w:left w:val="none" w:sz="0" w:space="0" w:color="auto"/>
                    <w:bottom w:val="none" w:sz="0" w:space="0" w:color="auto"/>
                    <w:right w:val="none" w:sz="0" w:space="0" w:color="auto"/>
                  </w:divBdr>
                </w:div>
                <w:div w:id="909772571">
                  <w:marLeft w:val="640"/>
                  <w:marRight w:val="0"/>
                  <w:marTop w:val="0"/>
                  <w:marBottom w:val="0"/>
                  <w:divBdr>
                    <w:top w:val="none" w:sz="0" w:space="0" w:color="auto"/>
                    <w:left w:val="none" w:sz="0" w:space="0" w:color="auto"/>
                    <w:bottom w:val="none" w:sz="0" w:space="0" w:color="auto"/>
                    <w:right w:val="none" w:sz="0" w:space="0" w:color="auto"/>
                  </w:divBdr>
                </w:div>
                <w:div w:id="266080216">
                  <w:marLeft w:val="640"/>
                  <w:marRight w:val="0"/>
                  <w:marTop w:val="0"/>
                  <w:marBottom w:val="0"/>
                  <w:divBdr>
                    <w:top w:val="none" w:sz="0" w:space="0" w:color="auto"/>
                    <w:left w:val="none" w:sz="0" w:space="0" w:color="auto"/>
                    <w:bottom w:val="none" w:sz="0" w:space="0" w:color="auto"/>
                    <w:right w:val="none" w:sz="0" w:space="0" w:color="auto"/>
                  </w:divBdr>
                </w:div>
                <w:div w:id="1728602129">
                  <w:marLeft w:val="640"/>
                  <w:marRight w:val="0"/>
                  <w:marTop w:val="0"/>
                  <w:marBottom w:val="0"/>
                  <w:divBdr>
                    <w:top w:val="none" w:sz="0" w:space="0" w:color="auto"/>
                    <w:left w:val="none" w:sz="0" w:space="0" w:color="auto"/>
                    <w:bottom w:val="none" w:sz="0" w:space="0" w:color="auto"/>
                    <w:right w:val="none" w:sz="0" w:space="0" w:color="auto"/>
                  </w:divBdr>
                </w:div>
                <w:div w:id="283199914">
                  <w:marLeft w:val="640"/>
                  <w:marRight w:val="0"/>
                  <w:marTop w:val="0"/>
                  <w:marBottom w:val="0"/>
                  <w:divBdr>
                    <w:top w:val="none" w:sz="0" w:space="0" w:color="auto"/>
                    <w:left w:val="none" w:sz="0" w:space="0" w:color="auto"/>
                    <w:bottom w:val="none" w:sz="0" w:space="0" w:color="auto"/>
                    <w:right w:val="none" w:sz="0" w:space="0" w:color="auto"/>
                  </w:divBdr>
                </w:div>
                <w:div w:id="468014258">
                  <w:marLeft w:val="640"/>
                  <w:marRight w:val="0"/>
                  <w:marTop w:val="0"/>
                  <w:marBottom w:val="0"/>
                  <w:divBdr>
                    <w:top w:val="none" w:sz="0" w:space="0" w:color="auto"/>
                    <w:left w:val="none" w:sz="0" w:space="0" w:color="auto"/>
                    <w:bottom w:val="none" w:sz="0" w:space="0" w:color="auto"/>
                    <w:right w:val="none" w:sz="0" w:space="0" w:color="auto"/>
                  </w:divBdr>
                </w:div>
                <w:div w:id="1695762164">
                  <w:marLeft w:val="640"/>
                  <w:marRight w:val="0"/>
                  <w:marTop w:val="0"/>
                  <w:marBottom w:val="0"/>
                  <w:divBdr>
                    <w:top w:val="none" w:sz="0" w:space="0" w:color="auto"/>
                    <w:left w:val="none" w:sz="0" w:space="0" w:color="auto"/>
                    <w:bottom w:val="none" w:sz="0" w:space="0" w:color="auto"/>
                    <w:right w:val="none" w:sz="0" w:space="0" w:color="auto"/>
                  </w:divBdr>
                </w:div>
                <w:div w:id="782699457">
                  <w:marLeft w:val="640"/>
                  <w:marRight w:val="0"/>
                  <w:marTop w:val="0"/>
                  <w:marBottom w:val="0"/>
                  <w:divBdr>
                    <w:top w:val="none" w:sz="0" w:space="0" w:color="auto"/>
                    <w:left w:val="none" w:sz="0" w:space="0" w:color="auto"/>
                    <w:bottom w:val="none" w:sz="0" w:space="0" w:color="auto"/>
                    <w:right w:val="none" w:sz="0" w:space="0" w:color="auto"/>
                  </w:divBdr>
                </w:div>
                <w:div w:id="75053283">
                  <w:marLeft w:val="640"/>
                  <w:marRight w:val="0"/>
                  <w:marTop w:val="0"/>
                  <w:marBottom w:val="0"/>
                  <w:divBdr>
                    <w:top w:val="none" w:sz="0" w:space="0" w:color="auto"/>
                    <w:left w:val="none" w:sz="0" w:space="0" w:color="auto"/>
                    <w:bottom w:val="none" w:sz="0" w:space="0" w:color="auto"/>
                    <w:right w:val="none" w:sz="0" w:space="0" w:color="auto"/>
                  </w:divBdr>
                </w:div>
                <w:div w:id="1837375899">
                  <w:marLeft w:val="640"/>
                  <w:marRight w:val="0"/>
                  <w:marTop w:val="0"/>
                  <w:marBottom w:val="0"/>
                  <w:divBdr>
                    <w:top w:val="none" w:sz="0" w:space="0" w:color="auto"/>
                    <w:left w:val="none" w:sz="0" w:space="0" w:color="auto"/>
                    <w:bottom w:val="none" w:sz="0" w:space="0" w:color="auto"/>
                    <w:right w:val="none" w:sz="0" w:space="0" w:color="auto"/>
                  </w:divBdr>
                </w:div>
                <w:div w:id="959653629">
                  <w:marLeft w:val="640"/>
                  <w:marRight w:val="0"/>
                  <w:marTop w:val="0"/>
                  <w:marBottom w:val="0"/>
                  <w:divBdr>
                    <w:top w:val="none" w:sz="0" w:space="0" w:color="auto"/>
                    <w:left w:val="none" w:sz="0" w:space="0" w:color="auto"/>
                    <w:bottom w:val="none" w:sz="0" w:space="0" w:color="auto"/>
                    <w:right w:val="none" w:sz="0" w:space="0" w:color="auto"/>
                  </w:divBdr>
                </w:div>
                <w:div w:id="1379428389">
                  <w:marLeft w:val="640"/>
                  <w:marRight w:val="0"/>
                  <w:marTop w:val="0"/>
                  <w:marBottom w:val="0"/>
                  <w:divBdr>
                    <w:top w:val="none" w:sz="0" w:space="0" w:color="auto"/>
                    <w:left w:val="none" w:sz="0" w:space="0" w:color="auto"/>
                    <w:bottom w:val="none" w:sz="0" w:space="0" w:color="auto"/>
                    <w:right w:val="none" w:sz="0" w:space="0" w:color="auto"/>
                  </w:divBdr>
                </w:div>
                <w:div w:id="2122994066">
                  <w:marLeft w:val="640"/>
                  <w:marRight w:val="0"/>
                  <w:marTop w:val="0"/>
                  <w:marBottom w:val="0"/>
                  <w:divBdr>
                    <w:top w:val="none" w:sz="0" w:space="0" w:color="auto"/>
                    <w:left w:val="none" w:sz="0" w:space="0" w:color="auto"/>
                    <w:bottom w:val="none" w:sz="0" w:space="0" w:color="auto"/>
                    <w:right w:val="none" w:sz="0" w:space="0" w:color="auto"/>
                  </w:divBdr>
                </w:div>
                <w:div w:id="1915777410">
                  <w:marLeft w:val="640"/>
                  <w:marRight w:val="0"/>
                  <w:marTop w:val="0"/>
                  <w:marBottom w:val="0"/>
                  <w:divBdr>
                    <w:top w:val="none" w:sz="0" w:space="0" w:color="auto"/>
                    <w:left w:val="none" w:sz="0" w:space="0" w:color="auto"/>
                    <w:bottom w:val="none" w:sz="0" w:space="0" w:color="auto"/>
                    <w:right w:val="none" w:sz="0" w:space="0" w:color="auto"/>
                  </w:divBdr>
                </w:div>
                <w:div w:id="987243292">
                  <w:marLeft w:val="640"/>
                  <w:marRight w:val="0"/>
                  <w:marTop w:val="0"/>
                  <w:marBottom w:val="0"/>
                  <w:divBdr>
                    <w:top w:val="none" w:sz="0" w:space="0" w:color="auto"/>
                    <w:left w:val="none" w:sz="0" w:space="0" w:color="auto"/>
                    <w:bottom w:val="none" w:sz="0" w:space="0" w:color="auto"/>
                    <w:right w:val="none" w:sz="0" w:space="0" w:color="auto"/>
                  </w:divBdr>
                </w:div>
                <w:div w:id="1975062018">
                  <w:marLeft w:val="640"/>
                  <w:marRight w:val="0"/>
                  <w:marTop w:val="0"/>
                  <w:marBottom w:val="0"/>
                  <w:divBdr>
                    <w:top w:val="none" w:sz="0" w:space="0" w:color="auto"/>
                    <w:left w:val="none" w:sz="0" w:space="0" w:color="auto"/>
                    <w:bottom w:val="none" w:sz="0" w:space="0" w:color="auto"/>
                    <w:right w:val="none" w:sz="0" w:space="0" w:color="auto"/>
                  </w:divBdr>
                </w:div>
                <w:div w:id="13729502">
                  <w:marLeft w:val="640"/>
                  <w:marRight w:val="0"/>
                  <w:marTop w:val="0"/>
                  <w:marBottom w:val="0"/>
                  <w:divBdr>
                    <w:top w:val="none" w:sz="0" w:space="0" w:color="auto"/>
                    <w:left w:val="none" w:sz="0" w:space="0" w:color="auto"/>
                    <w:bottom w:val="none" w:sz="0" w:space="0" w:color="auto"/>
                    <w:right w:val="none" w:sz="0" w:space="0" w:color="auto"/>
                  </w:divBdr>
                </w:div>
                <w:div w:id="1104569149">
                  <w:marLeft w:val="640"/>
                  <w:marRight w:val="0"/>
                  <w:marTop w:val="0"/>
                  <w:marBottom w:val="0"/>
                  <w:divBdr>
                    <w:top w:val="none" w:sz="0" w:space="0" w:color="auto"/>
                    <w:left w:val="none" w:sz="0" w:space="0" w:color="auto"/>
                    <w:bottom w:val="none" w:sz="0" w:space="0" w:color="auto"/>
                    <w:right w:val="none" w:sz="0" w:space="0" w:color="auto"/>
                  </w:divBdr>
                </w:div>
                <w:div w:id="1340082343">
                  <w:marLeft w:val="640"/>
                  <w:marRight w:val="0"/>
                  <w:marTop w:val="0"/>
                  <w:marBottom w:val="0"/>
                  <w:divBdr>
                    <w:top w:val="none" w:sz="0" w:space="0" w:color="auto"/>
                    <w:left w:val="none" w:sz="0" w:space="0" w:color="auto"/>
                    <w:bottom w:val="none" w:sz="0" w:space="0" w:color="auto"/>
                    <w:right w:val="none" w:sz="0" w:space="0" w:color="auto"/>
                  </w:divBdr>
                </w:div>
                <w:div w:id="1888251840">
                  <w:marLeft w:val="640"/>
                  <w:marRight w:val="0"/>
                  <w:marTop w:val="0"/>
                  <w:marBottom w:val="0"/>
                  <w:divBdr>
                    <w:top w:val="none" w:sz="0" w:space="0" w:color="auto"/>
                    <w:left w:val="none" w:sz="0" w:space="0" w:color="auto"/>
                    <w:bottom w:val="none" w:sz="0" w:space="0" w:color="auto"/>
                    <w:right w:val="none" w:sz="0" w:space="0" w:color="auto"/>
                  </w:divBdr>
                </w:div>
                <w:div w:id="977959678">
                  <w:marLeft w:val="640"/>
                  <w:marRight w:val="0"/>
                  <w:marTop w:val="0"/>
                  <w:marBottom w:val="0"/>
                  <w:divBdr>
                    <w:top w:val="none" w:sz="0" w:space="0" w:color="auto"/>
                    <w:left w:val="none" w:sz="0" w:space="0" w:color="auto"/>
                    <w:bottom w:val="none" w:sz="0" w:space="0" w:color="auto"/>
                    <w:right w:val="none" w:sz="0" w:space="0" w:color="auto"/>
                  </w:divBdr>
                </w:div>
                <w:div w:id="2107538452">
                  <w:marLeft w:val="640"/>
                  <w:marRight w:val="0"/>
                  <w:marTop w:val="0"/>
                  <w:marBottom w:val="0"/>
                  <w:divBdr>
                    <w:top w:val="none" w:sz="0" w:space="0" w:color="auto"/>
                    <w:left w:val="none" w:sz="0" w:space="0" w:color="auto"/>
                    <w:bottom w:val="none" w:sz="0" w:space="0" w:color="auto"/>
                    <w:right w:val="none" w:sz="0" w:space="0" w:color="auto"/>
                  </w:divBdr>
                </w:div>
                <w:div w:id="1080759737">
                  <w:marLeft w:val="640"/>
                  <w:marRight w:val="0"/>
                  <w:marTop w:val="0"/>
                  <w:marBottom w:val="0"/>
                  <w:divBdr>
                    <w:top w:val="none" w:sz="0" w:space="0" w:color="auto"/>
                    <w:left w:val="none" w:sz="0" w:space="0" w:color="auto"/>
                    <w:bottom w:val="none" w:sz="0" w:space="0" w:color="auto"/>
                    <w:right w:val="none" w:sz="0" w:space="0" w:color="auto"/>
                  </w:divBdr>
                </w:div>
                <w:div w:id="1820417405">
                  <w:marLeft w:val="640"/>
                  <w:marRight w:val="0"/>
                  <w:marTop w:val="0"/>
                  <w:marBottom w:val="0"/>
                  <w:divBdr>
                    <w:top w:val="none" w:sz="0" w:space="0" w:color="auto"/>
                    <w:left w:val="none" w:sz="0" w:space="0" w:color="auto"/>
                    <w:bottom w:val="none" w:sz="0" w:space="0" w:color="auto"/>
                    <w:right w:val="none" w:sz="0" w:space="0" w:color="auto"/>
                  </w:divBdr>
                </w:div>
                <w:div w:id="503980073">
                  <w:marLeft w:val="640"/>
                  <w:marRight w:val="0"/>
                  <w:marTop w:val="0"/>
                  <w:marBottom w:val="0"/>
                  <w:divBdr>
                    <w:top w:val="none" w:sz="0" w:space="0" w:color="auto"/>
                    <w:left w:val="none" w:sz="0" w:space="0" w:color="auto"/>
                    <w:bottom w:val="none" w:sz="0" w:space="0" w:color="auto"/>
                    <w:right w:val="none" w:sz="0" w:space="0" w:color="auto"/>
                  </w:divBdr>
                </w:div>
                <w:div w:id="1422408446">
                  <w:marLeft w:val="640"/>
                  <w:marRight w:val="0"/>
                  <w:marTop w:val="0"/>
                  <w:marBottom w:val="0"/>
                  <w:divBdr>
                    <w:top w:val="none" w:sz="0" w:space="0" w:color="auto"/>
                    <w:left w:val="none" w:sz="0" w:space="0" w:color="auto"/>
                    <w:bottom w:val="none" w:sz="0" w:space="0" w:color="auto"/>
                    <w:right w:val="none" w:sz="0" w:space="0" w:color="auto"/>
                  </w:divBdr>
                </w:div>
                <w:div w:id="977370194">
                  <w:marLeft w:val="640"/>
                  <w:marRight w:val="0"/>
                  <w:marTop w:val="0"/>
                  <w:marBottom w:val="0"/>
                  <w:divBdr>
                    <w:top w:val="none" w:sz="0" w:space="0" w:color="auto"/>
                    <w:left w:val="none" w:sz="0" w:space="0" w:color="auto"/>
                    <w:bottom w:val="none" w:sz="0" w:space="0" w:color="auto"/>
                    <w:right w:val="none" w:sz="0" w:space="0" w:color="auto"/>
                  </w:divBdr>
                </w:div>
                <w:div w:id="2022313220">
                  <w:marLeft w:val="640"/>
                  <w:marRight w:val="0"/>
                  <w:marTop w:val="0"/>
                  <w:marBottom w:val="0"/>
                  <w:divBdr>
                    <w:top w:val="none" w:sz="0" w:space="0" w:color="auto"/>
                    <w:left w:val="none" w:sz="0" w:space="0" w:color="auto"/>
                    <w:bottom w:val="none" w:sz="0" w:space="0" w:color="auto"/>
                    <w:right w:val="none" w:sz="0" w:space="0" w:color="auto"/>
                  </w:divBdr>
                </w:div>
                <w:div w:id="1325091670">
                  <w:marLeft w:val="640"/>
                  <w:marRight w:val="0"/>
                  <w:marTop w:val="0"/>
                  <w:marBottom w:val="0"/>
                  <w:divBdr>
                    <w:top w:val="none" w:sz="0" w:space="0" w:color="auto"/>
                    <w:left w:val="none" w:sz="0" w:space="0" w:color="auto"/>
                    <w:bottom w:val="none" w:sz="0" w:space="0" w:color="auto"/>
                    <w:right w:val="none" w:sz="0" w:space="0" w:color="auto"/>
                  </w:divBdr>
                </w:div>
                <w:div w:id="1215701142">
                  <w:marLeft w:val="640"/>
                  <w:marRight w:val="0"/>
                  <w:marTop w:val="0"/>
                  <w:marBottom w:val="0"/>
                  <w:divBdr>
                    <w:top w:val="none" w:sz="0" w:space="0" w:color="auto"/>
                    <w:left w:val="none" w:sz="0" w:space="0" w:color="auto"/>
                    <w:bottom w:val="none" w:sz="0" w:space="0" w:color="auto"/>
                    <w:right w:val="none" w:sz="0" w:space="0" w:color="auto"/>
                  </w:divBdr>
                </w:div>
                <w:div w:id="990059238">
                  <w:marLeft w:val="640"/>
                  <w:marRight w:val="0"/>
                  <w:marTop w:val="0"/>
                  <w:marBottom w:val="0"/>
                  <w:divBdr>
                    <w:top w:val="none" w:sz="0" w:space="0" w:color="auto"/>
                    <w:left w:val="none" w:sz="0" w:space="0" w:color="auto"/>
                    <w:bottom w:val="none" w:sz="0" w:space="0" w:color="auto"/>
                    <w:right w:val="none" w:sz="0" w:space="0" w:color="auto"/>
                  </w:divBdr>
                </w:div>
                <w:div w:id="401502">
                  <w:marLeft w:val="640"/>
                  <w:marRight w:val="0"/>
                  <w:marTop w:val="0"/>
                  <w:marBottom w:val="0"/>
                  <w:divBdr>
                    <w:top w:val="none" w:sz="0" w:space="0" w:color="auto"/>
                    <w:left w:val="none" w:sz="0" w:space="0" w:color="auto"/>
                    <w:bottom w:val="none" w:sz="0" w:space="0" w:color="auto"/>
                    <w:right w:val="none" w:sz="0" w:space="0" w:color="auto"/>
                  </w:divBdr>
                </w:div>
                <w:div w:id="1075588545">
                  <w:marLeft w:val="640"/>
                  <w:marRight w:val="0"/>
                  <w:marTop w:val="0"/>
                  <w:marBottom w:val="0"/>
                  <w:divBdr>
                    <w:top w:val="none" w:sz="0" w:space="0" w:color="auto"/>
                    <w:left w:val="none" w:sz="0" w:space="0" w:color="auto"/>
                    <w:bottom w:val="none" w:sz="0" w:space="0" w:color="auto"/>
                    <w:right w:val="none" w:sz="0" w:space="0" w:color="auto"/>
                  </w:divBdr>
                </w:div>
                <w:div w:id="1569608350">
                  <w:marLeft w:val="640"/>
                  <w:marRight w:val="0"/>
                  <w:marTop w:val="0"/>
                  <w:marBottom w:val="0"/>
                  <w:divBdr>
                    <w:top w:val="none" w:sz="0" w:space="0" w:color="auto"/>
                    <w:left w:val="none" w:sz="0" w:space="0" w:color="auto"/>
                    <w:bottom w:val="none" w:sz="0" w:space="0" w:color="auto"/>
                    <w:right w:val="none" w:sz="0" w:space="0" w:color="auto"/>
                  </w:divBdr>
                </w:div>
                <w:div w:id="518005892">
                  <w:marLeft w:val="640"/>
                  <w:marRight w:val="0"/>
                  <w:marTop w:val="0"/>
                  <w:marBottom w:val="0"/>
                  <w:divBdr>
                    <w:top w:val="none" w:sz="0" w:space="0" w:color="auto"/>
                    <w:left w:val="none" w:sz="0" w:space="0" w:color="auto"/>
                    <w:bottom w:val="none" w:sz="0" w:space="0" w:color="auto"/>
                    <w:right w:val="none" w:sz="0" w:space="0" w:color="auto"/>
                  </w:divBdr>
                </w:div>
                <w:div w:id="1776360940">
                  <w:marLeft w:val="640"/>
                  <w:marRight w:val="0"/>
                  <w:marTop w:val="0"/>
                  <w:marBottom w:val="0"/>
                  <w:divBdr>
                    <w:top w:val="none" w:sz="0" w:space="0" w:color="auto"/>
                    <w:left w:val="none" w:sz="0" w:space="0" w:color="auto"/>
                    <w:bottom w:val="none" w:sz="0" w:space="0" w:color="auto"/>
                    <w:right w:val="none" w:sz="0" w:space="0" w:color="auto"/>
                  </w:divBdr>
                </w:div>
                <w:div w:id="1689256947">
                  <w:marLeft w:val="640"/>
                  <w:marRight w:val="0"/>
                  <w:marTop w:val="0"/>
                  <w:marBottom w:val="0"/>
                  <w:divBdr>
                    <w:top w:val="none" w:sz="0" w:space="0" w:color="auto"/>
                    <w:left w:val="none" w:sz="0" w:space="0" w:color="auto"/>
                    <w:bottom w:val="none" w:sz="0" w:space="0" w:color="auto"/>
                    <w:right w:val="none" w:sz="0" w:space="0" w:color="auto"/>
                  </w:divBdr>
                </w:div>
                <w:div w:id="423234217">
                  <w:marLeft w:val="640"/>
                  <w:marRight w:val="0"/>
                  <w:marTop w:val="0"/>
                  <w:marBottom w:val="0"/>
                  <w:divBdr>
                    <w:top w:val="none" w:sz="0" w:space="0" w:color="auto"/>
                    <w:left w:val="none" w:sz="0" w:space="0" w:color="auto"/>
                    <w:bottom w:val="none" w:sz="0" w:space="0" w:color="auto"/>
                    <w:right w:val="none" w:sz="0" w:space="0" w:color="auto"/>
                  </w:divBdr>
                </w:div>
                <w:div w:id="72774695">
                  <w:marLeft w:val="640"/>
                  <w:marRight w:val="0"/>
                  <w:marTop w:val="0"/>
                  <w:marBottom w:val="0"/>
                  <w:divBdr>
                    <w:top w:val="none" w:sz="0" w:space="0" w:color="auto"/>
                    <w:left w:val="none" w:sz="0" w:space="0" w:color="auto"/>
                    <w:bottom w:val="none" w:sz="0" w:space="0" w:color="auto"/>
                    <w:right w:val="none" w:sz="0" w:space="0" w:color="auto"/>
                  </w:divBdr>
                </w:div>
                <w:div w:id="624166971">
                  <w:marLeft w:val="640"/>
                  <w:marRight w:val="0"/>
                  <w:marTop w:val="0"/>
                  <w:marBottom w:val="0"/>
                  <w:divBdr>
                    <w:top w:val="none" w:sz="0" w:space="0" w:color="auto"/>
                    <w:left w:val="none" w:sz="0" w:space="0" w:color="auto"/>
                    <w:bottom w:val="none" w:sz="0" w:space="0" w:color="auto"/>
                    <w:right w:val="none" w:sz="0" w:space="0" w:color="auto"/>
                  </w:divBdr>
                </w:div>
                <w:div w:id="1088423321">
                  <w:marLeft w:val="640"/>
                  <w:marRight w:val="0"/>
                  <w:marTop w:val="0"/>
                  <w:marBottom w:val="0"/>
                  <w:divBdr>
                    <w:top w:val="none" w:sz="0" w:space="0" w:color="auto"/>
                    <w:left w:val="none" w:sz="0" w:space="0" w:color="auto"/>
                    <w:bottom w:val="none" w:sz="0" w:space="0" w:color="auto"/>
                    <w:right w:val="none" w:sz="0" w:space="0" w:color="auto"/>
                  </w:divBdr>
                </w:div>
                <w:div w:id="1008676338">
                  <w:marLeft w:val="640"/>
                  <w:marRight w:val="0"/>
                  <w:marTop w:val="0"/>
                  <w:marBottom w:val="0"/>
                  <w:divBdr>
                    <w:top w:val="none" w:sz="0" w:space="0" w:color="auto"/>
                    <w:left w:val="none" w:sz="0" w:space="0" w:color="auto"/>
                    <w:bottom w:val="none" w:sz="0" w:space="0" w:color="auto"/>
                    <w:right w:val="none" w:sz="0" w:space="0" w:color="auto"/>
                  </w:divBdr>
                </w:div>
                <w:div w:id="854808168">
                  <w:marLeft w:val="640"/>
                  <w:marRight w:val="0"/>
                  <w:marTop w:val="0"/>
                  <w:marBottom w:val="0"/>
                  <w:divBdr>
                    <w:top w:val="none" w:sz="0" w:space="0" w:color="auto"/>
                    <w:left w:val="none" w:sz="0" w:space="0" w:color="auto"/>
                    <w:bottom w:val="none" w:sz="0" w:space="0" w:color="auto"/>
                    <w:right w:val="none" w:sz="0" w:space="0" w:color="auto"/>
                  </w:divBdr>
                </w:div>
                <w:div w:id="135221433">
                  <w:marLeft w:val="640"/>
                  <w:marRight w:val="0"/>
                  <w:marTop w:val="0"/>
                  <w:marBottom w:val="0"/>
                  <w:divBdr>
                    <w:top w:val="none" w:sz="0" w:space="0" w:color="auto"/>
                    <w:left w:val="none" w:sz="0" w:space="0" w:color="auto"/>
                    <w:bottom w:val="none" w:sz="0" w:space="0" w:color="auto"/>
                    <w:right w:val="none" w:sz="0" w:space="0" w:color="auto"/>
                  </w:divBdr>
                </w:div>
                <w:div w:id="1598515133">
                  <w:marLeft w:val="640"/>
                  <w:marRight w:val="0"/>
                  <w:marTop w:val="0"/>
                  <w:marBottom w:val="0"/>
                  <w:divBdr>
                    <w:top w:val="none" w:sz="0" w:space="0" w:color="auto"/>
                    <w:left w:val="none" w:sz="0" w:space="0" w:color="auto"/>
                    <w:bottom w:val="none" w:sz="0" w:space="0" w:color="auto"/>
                    <w:right w:val="none" w:sz="0" w:space="0" w:color="auto"/>
                  </w:divBdr>
                </w:div>
                <w:div w:id="1923879201">
                  <w:marLeft w:val="640"/>
                  <w:marRight w:val="0"/>
                  <w:marTop w:val="0"/>
                  <w:marBottom w:val="0"/>
                  <w:divBdr>
                    <w:top w:val="none" w:sz="0" w:space="0" w:color="auto"/>
                    <w:left w:val="none" w:sz="0" w:space="0" w:color="auto"/>
                    <w:bottom w:val="none" w:sz="0" w:space="0" w:color="auto"/>
                    <w:right w:val="none" w:sz="0" w:space="0" w:color="auto"/>
                  </w:divBdr>
                </w:div>
                <w:div w:id="582446640">
                  <w:marLeft w:val="640"/>
                  <w:marRight w:val="0"/>
                  <w:marTop w:val="0"/>
                  <w:marBottom w:val="0"/>
                  <w:divBdr>
                    <w:top w:val="none" w:sz="0" w:space="0" w:color="auto"/>
                    <w:left w:val="none" w:sz="0" w:space="0" w:color="auto"/>
                    <w:bottom w:val="none" w:sz="0" w:space="0" w:color="auto"/>
                    <w:right w:val="none" w:sz="0" w:space="0" w:color="auto"/>
                  </w:divBdr>
                </w:div>
                <w:div w:id="1412459515">
                  <w:marLeft w:val="640"/>
                  <w:marRight w:val="0"/>
                  <w:marTop w:val="0"/>
                  <w:marBottom w:val="0"/>
                  <w:divBdr>
                    <w:top w:val="none" w:sz="0" w:space="0" w:color="auto"/>
                    <w:left w:val="none" w:sz="0" w:space="0" w:color="auto"/>
                    <w:bottom w:val="none" w:sz="0" w:space="0" w:color="auto"/>
                    <w:right w:val="none" w:sz="0" w:space="0" w:color="auto"/>
                  </w:divBdr>
                </w:div>
                <w:div w:id="480849938">
                  <w:marLeft w:val="640"/>
                  <w:marRight w:val="0"/>
                  <w:marTop w:val="0"/>
                  <w:marBottom w:val="0"/>
                  <w:divBdr>
                    <w:top w:val="none" w:sz="0" w:space="0" w:color="auto"/>
                    <w:left w:val="none" w:sz="0" w:space="0" w:color="auto"/>
                    <w:bottom w:val="none" w:sz="0" w:space="0" w:color="auto"/>
                    <w:right w:val="none" w:sz="0" w:space="0" w:color="auto"/>
                  </w:divBdr>
                </w:div>
                <w:div w:id="780684429">
                  <w:marLeft w:val="640"/>
                  <w:marRight w:val="0"/>
                  <w:marTop w:val="0"/>
                  <w:marBottom w:val="0"/>
                  <w:divBdr>
                    <w:top w:val="none" w:sz="0" w:space="0" w:color="auto"/>
                    <w:left w:val="none" w:sz="0" w:space="0" w:color="auto"/>
                    <w:bottom w:val="none" w:sz="0" w:space="0" w:color="auto"/>
                    <w:right w:val="none" w:sz="0" w:space="0" w:color="auto"/>
                  </w:divBdr>
                </w:div>
                <w:div w:id="1658420368">
                  <w:marLeft w:val="640"/>
                  <w:marRight w:val="0"/>
                  <w:marTop w:val="0"/>
                  <w:marBottom w:val="0"/>
                  <w:divBdr>
                    <w:top w:val="none" w:sz="0" w:space="0" w:color="auto"/>
                    <w:left w:val="none" w:sz="0" w:space="0" w:color="auto"/>
                    <w:bottom w:val="none" w:sz="0" w:space="0" w:color="auto"/>
                    <w:right w:val="none" w:sz="0" w:space="0" w:color="auto"/>
                  </w:divBdr>
                </w:div>
                <w:div w:id="1136534644">
                  <w:marLeft w:val="640"/>
                  <w:marRight w:val="0"/>
                  <w:marTop w:val="0"/>
                  <w:marBottom w:val="0"/>
                  <w:divBdr>
                    <w:top w:val="none" w:sz="0" w:space="0" w:color="auto"/>
                    <w:left w:val="none" w:sz="0" w:space="0" w:color="auto"/>
                    <w:bottom w:val="none" w:sz="0" w:space="0" w:color="auto"/>
                    <w:right w:val="none" w:sz="0" w:space="0" w:color="auto"/>
                  </w:divBdr>
                </w:div>
                <w:div w:id="2047824686">
                  <w:marLeft w:val="640"/>
                  <w:marRight w:val="0"/>
                  <w:marTop w:val="0"/>
                  <w:marBottom w:val="0"/>
                  <w:divBdr>
                    <w:top w:val="none" w:sz="0" w:space="0" w:color="auto"/>
                    <w:left w:val="none" w:sz="0" w:space="0" w:color="auto"/>
                    <w:bottom w:val="none" w:sz="0" w:space="0" w:color="auto"/>
                    <w:right w:val="none" w:sz="0" w:space="0" w:color="auto"/>
                  </w:divBdr>
                </w:div>
                <w:div w:id="870335836">
                  <w:marLeft w:val="640"/>
                  <w:marRight w:val="0"/>
                  <w:marTop w:val="0"/>
                  <w:marBottom w:val="0"/>
                  <w:divBdr>
                    <w:top w:val="none" w:sz="0" w:space="0" w:color="auto"/>
                    <w:left w:val="none" w:sz="0" w:space="0" w:color="auto"/>
                    <w:bottom w:val="none" w:sz="0" w:space="0" w:color="auto"/>
                    <w:right w:val="none" w:sz="0" w:space="0" w:color="auto"/>
                  </w:divBdr>
                </w:div>
                <w:div w:id="74205356">
                  <w:marLeft w:val="640"/>
                  <w:marRight w:val="0"/>
                  <w:marTop w:val="0"/>
                  <w:marBottom w:val="0"/>
                  <w:divBdr>
                    <w:top w:val="none" w:sz="0" w:space="0" w:color="auto"/>
                    <w:left w:val="none" w:sz="0" w:space="0" w:color="auto"/>
                    <w:bottom w:val="none" w:sz="0" w:space="0" w:color="auto"/>
                    <w:right w:val="none" w:sz="0" w:space="0" w:color="auto"/>
                  </w:divBdr>
                </w:div>
                <w:div w:id="328218509">
                  <w:marLeft w:val="640"/>
                  <w:marRight w:val="0"/>
                  <w:marTop w:val="0"/>
                  <w:marBottom w:val="0"/>
                  <w:divBdr>
                    <w:top w:val="none" w:sz="0" w:space="0" w:color="auto"/>
                    <w:left w:val="none" w:sz="0" w:space="0" w:color="auto"/>
                    <w:bottom w:val="none" w:sz="0" w:space="0" w:color="auto"/>
                    <w:right w:val="none" w:sz="0" w:space="0" w:color="auto"/>
                  </w:divBdr>
                </w:div>
                <w:div w:id="759835833">
                  <w:marLeft w:val="640"/>
                  <w:marRight w:val="0"/>
                  <w:marTop w:val="0"/>
                  <w:marBottom w:val="0"/>
                  <w:divBdr>
                    <w:top w:val="none" w:sz="0" w:space="0" w:color="auto"/>
                    <w:left w:val="none" w:sz="0" w:space="0" w:color="auto"/>
                    <w:bottom w:val="none" w:sz="0" w:space="0" w:color="auto"/>
                    <w:right w:val="none" w:sz="0" w:space="0" w:color="auto"/>
                  </w:divBdr>
                </w:div>
                <w:div w:id="1177036680">
                  <w:marLeft w:val="640"/>
                  <w:marRight w:val="0"/>
                  <w:marTop w:val="0"/>
                  <w:marBottom w:val="0"/>
                  <w:divBdr>
                    <w:top w:val="none" w:sz="0" w:space="0" w:color="auto"/>
                    <w:left w:val="none" w:sz="0" w:space="0" w:color="auto"/>
                    <w:bottom w:val="none" w:sz="0" w:space="0" w:color="auto"/>
                    <w:right w:val="none" w:sz="0" w:space="0" w:color="auto"/>
                  </w:divBdr>
                </w:div>
                <w:div w:id="243296008">
                  <w:marLeft w:val="640"/>
                  <w:marRight w:val="0"/>
                  <w:marTop w:val="0"/>
                  <w:marBottom w:val="0"/>
                  <w:divBdr>
                    <w:top w:val="none" w:sz="0" w:space="0" w:color="auto"/>
                    <w:left w:val="none" w:sz="0" w:space="0" w:color="auto"/>
                    <w:bottom w:val="none" w:sz="0" w:space="0" w:color="auto"/>
                    <w:right w:val="none" w:sz="0" w:space="0" w:color="auto"/>
                  </w:divBdr>
                </w:div>
                <w:div w:id="1058748193">
                  <w:marLeft w:val="640"/>
                  <w:marRight w:val="0"/>
                  <w:marTop w:val="0"/>
                  <w:marBottom w:val="0"/>
                  <w:divBdr>
                    <w:top w:val="none" w:sz="0" w:space="0" w:color="auto"/>
                    <w:left w:val="none" w:sz="0" w:space="0" w:color="auto"/>
                    <w:bottom w:val="none" w:sz="0" w:space="0" w:color="auto"/>
                    <w:right w:val="none" w:sz="0" w:space="0" w:color="auto"/>
                  </w:divBdr>
                </w:div>
                <w:div w:id="205338513">
                  <w:marLeft w:val="640"/>
                  <w:marRight w:val="0"/>
                  <w:marTop w:val="0"/>
                  <w:marBottom w:val="0"/>
                  <w:divBdr>
                    <w:top w:val="none" w:sz="0" w:space="0" w:color="auto"/>
                    <w:left w:val="none" w:sz="0" w:space="0" w:color="auto"/>
                    <w:bottom w:val="none" w:sz="0" w:space="0" w:color="auto"/>
                    <w:right w:val="none" w:sz="0" w:space="0" w:color="auto"/>
                  </w:divBdr>
                </w:div>
                <w:div w:id="1284925483">
                  <w:marLeft w:val="640"/>
                  <w:marRight w:val="0"/>
                  <w:marTop w:val="0"/>
                  <w:marBottom w:val="0"/>
                  <w:divBdr>
                    <w:top w:val="none" w:sz="0" w:space="0" w:color="auto"/>
                    <w:left w:val="none" w:sz="0" w:space="0" w:color="auto"/>
                    <w:bottom w:val="none" w:sz="0" w:space="0" w:color="auto"/>
                    <w:right w:val="none" w:sz="0" w:space="0" w:color="auto"/>
                  </w:divBdr>
                </w:div>
              </w:divsChild>
            </w:div>
            <w:div w:id="2073040197">
              <w:marLeft w:val="0"/>
              <w:marRight w:val="0"/>
              <w:marTop w:val="0"/>
              <w:marBottom w:val="0"/>
              <w:divBdr>
                <w:top w:val="none" w:sz="0" w:space="0" w:color="auto"/>
                <w:left w:val="none" w:sz="0" w:space="0" w:color="auto"/>
                <w:bottom w:val="none" w:sz="0" w:space="0" w:color="auto"/>
                <w:right w:val="none" w:sz="0" w:space="0" w:color="auto"/>
              </w:divBdr>
              <w:divsChild>
                <w:div w:id="311059140">
                  <w:marLeft w:val="640"/>
                  <w:marRight w:val="0"/>
                  <w:marTop w:val="0"/>
                  <w:marBottom w:val="0"/>
                  <w:divBdr>
                    <w:top w:val="none" w:sz="0" w:space="0" w:color="auto"/>
                    <w:left w:val="none" w:sz="0" w:space="0" w:color="auto"/>
                    <w:bottom w:val="none" w:sz="0" w:space="0" w:color="auto"/>
                    <w:right w:val="none" w:sz="0" w:space="0" w:color="auto"/>
                  </w:divBdr>
                </w:div>
                <w:div w:id="825973224">
                  <w:marLeft w:val="640"/>
                  <w:marRight w:val="0"/>
                  <w:marTop w:val="0"/>
                  <w:marBottom w:val="0"/>
                  <w:divBdr>
                    <w:top w:val="none" w:sz="0" w:space="0" w:color="auto"/>
                    <w:left w:val="none" w:sz="0" w:space="0" w:color="auto"/>
                    <w:bottom w:val="none" w:sz="0" w:space="0" w:color="auto"/>
                    <w:right w:val="none" w:sz="0" w:space="0" w:color="auto"/>
                  </w:divBdr>
                </w:div>
                <w:div w:id="1193809116">
                  <w:marLeft w:val="640"/>
                  <w:marRight w:val="0"/>
                  <w:marTop w:val="0"/>
                  <w:marBottom w:val="0"/>
                  <w:divBdr>
                    <w:top w:val="none" w:sz="0" w:space="0" w:color="auto"/>
                    <w:left w:val="none" w:sz="0" w:space="0" w:color="auto"/>
                    <w:bottom w:val="none" w:sz="0" w:space="0" w:color="auto"/>
                    <w:right w:val="none" w:sz="0" w:space="0" w:color="auto"/>
                  </w:divBdr>
                </w:div>
                <w:div w:id="1535927896">
                  <w:marLeft w:val="640"/>
                  <w:marRight w:val="0"/>
                  <w:marTop w:val="0"/>
                  <w:marBottom w:val="0"/>
                  <w:divBdr>
                    <w:top w:val="none" w:sz="0" w:space="0" w:color="auto"/>
                    <w:left w:val="none" w:sz="0" w:space="0" w:color="auto"/>
                    <w:bottom w:val="none" w:sz="0" w:space="0" w:color="auto"/>
                    <w:right w:val="none" w:sz="0" w:space="0" w:color="auto"/>
                  </w:divBdr>
                </w:div>
                <w:div w:id="1833521607">
                  <w:marLeft w:val="640"/>
                  <w:marRight w:val="0"/>
                  <w:marTop w:val="0"/>
                  <w:marBottom w:val="0"/>
                  <w:divBdr>
                    <w:top w:val="none" w:sz="0" w:space="0" w:color="auto"/>
                    <w:left w:val="none" w:sz="0" w:space="0" w:color="auto"/>
                    <w:bottom w:val="none" w:sz="0" w:space="0" w:color="auto"/>
                    <w:right w:val="none" w:sz="0" w:space="0" w:color="auto"/>
                  </w:divBdr>
                </w:div>
                <w:div w:id="1428964610">
                  <w:marLeft w:val="640"/>
                  <w:marRight w:val="0"/>
                  <w:marTop w:val="0"/>
                  <w:marBottom w:val="0"/>
                  <w:divBdr>
                    <w:top w:val="none" w:sz="0" w:space="0" w:color="auto"/>
                    <w:left w:val="none" w:sz="0" w:space="0" w:color="auto"/>
                    <w:bottom w:val="none" w:sz="0" w:space="0" w:color="auto"/>
                    <w:right w:val="none" w:sz="0" w:space="0" w:color="auto"/>
                  </w:divBdr>
                </w:div>
                <w:div w:id="2108191454">
                  <w:marLeft w:val="640"/>
                  <w:marRight w:val="0"/>
                  <w:marTop w:val="0"/>
                  <w:marBottom w:val="0"/>
                  <w:divBdr>
                    <w:top w:val="none" w:sz="0" w:space="0" w:color="auto"/>
                    <w:left w:val="none" w:sz="0" w:space="0" w:color="auto"/>
                    <w:bottom w:val="none" w:sz="0" w:space="0" w:color="auto"/>
                    <w:right w:val="none" w:sz="0" w:space="0" w:color="auto"/>
                  </w:divBdr>
                </w:div>
                <w:div w:id="1323311074">
                  <w:marLeft w:val="640"/>
                  <w:marRight w:val="0"/>
                  <w:marTop w:val="0"/>
                  <w:marBottom w:val="0"/>
                  <w:divBdr>
                    <w:top w:val="none" w:sz="0" w:space="0" w:color="auto"/>
                    <w:left w:val="none" w:sz="0" w:space="0" w:color="auto"/>
                    <w:bottom w:val="none" w:sz="0" w:space="0" w:color="auto"/>
                    <w:right w:val="none" w:sz="0" w:space="0" w:color="auto"/>
                  </w:divBdr>
                </w:div>
                <w:div w:id="587077900">
                  <w:marLeft w:val="640"/>
                  <w:marRight w:val="0"/>
                  <w:marTop w:val="0"/>
                  <w:marBottom w:val="0"/>
                  <w:divBdr>
                    <w:top w:val="none" w:sz="0" w:space="0" w:color="auto"/>
                    <w:left w:val="none" w:sz="0" w:space="0" w:color="auto"/>
                    <w:bottom w:val="none" w:sz="0" w:space="0" w:color="auto"/>
                    <w:right w:val="none" w:sz="0" w:space="0" w:color="auto"/>
                  </w:divBdr>
                </w:div>
                <w:div w:id="2078432104">
                  <w:marLeft w:val="640"/>
                  <w:marRight w:val="0"/>
                  <w:marTop w:val="0"/>
                  <w:marBottom w:val="0"/>
                  <w:divBdr>
                    <w:top w:val="none" w:sz="0" w:space="0" w:color="auto"/>
                    <w:left w:val="none" w:sz="0" w:space="0" w:color="auto"/>
                    <w:bottom w:val="none" w:sz="0" w:space="0" w:color="auto"/>
                    <w:right w:val="none" w:sz="0" w:space="0" w:color="auto"/>
                  </w:divBdr>
                </w:div>
                <w:div w:id="1193962187">
                  <w:marLeft w:val="640"/>
                  <w:marRight w:val="0"/>
                  <w:marTop w:val="0"/>
                  <w:marBottom w:val="0"/>
                  <w:divBdr>
                    <w:top w:val="none" w:sz="0" w:space="0" w:color="auto"/>
                    <w:left w:val="none" w:sz="0" w:space="0" w:color="auto"/>
                    <w:bottom w:val="none" w:sz="0" w:space="0" w:color="auto"/>
                    <w:right w:val="none" w:sz="0" w:space="0" w:color="auto"/>
                  </w:divBdr>
                </w:div>
                <w:div w:id="683897111">
                  <w:marLeft w:val="640"/>
                  <w:marRight w:val="0"/>
                  <w:marTop w:val="0"/>
                  <w:marBottom w:val="0"/>
                  <w:divBdr>
                    <w:top w:val="none" w:sz="0" w:space="0" w:color="auto"/>
                    <w:left w:val="none" w:sz="0" w:space="0" w:color="auto"/>
                    <w:bottom w:val="none" w:sz="0" w:space="0" w:color="auto"/>
                    <w:right w:val="none" w:sz="0" w:space="0" w:color="auto"/>
                  </w:divBdr>
                </w:div>
                <w:div w:id="500707779">
                  <w:marLeft w:val="640"/>
                  <w:marRight w:val="0"/>
                  <w:marTop w:val="0"/>
                  <w:marBottom w:val="0"/>
                  <w:divBdr>
                    <w:top w:val="none" w:sz="0" w:space="0" w:color="auto"/>
                    <w:left w:val="none" w:sz="0" w:space="0" w:color="auto"/>
                    <w:bottom w:val="none" w:sz="0" w:space="0" w:color="auto"/>
                    <w:right w:val="none" w:sz="0" w:space="0" w:color="auto"/>
                  </w:divBdr>
                </w:div>
                <w:div w:id="543103990">
                  <w:marLeft w:val="640"/>
                  <w:marRight w:val="0"/>
                  <w:marTop w:val="0"/>
                  <w:marBottom w:val="0"/>
                  <w:divBdr>
                    <w:top w:val="none" w:sz="0" w:space="0" w:color="auto"/>
                    <w:left w:val="none" w:sz="0" w:space="0" w:color="auto"/>
                    <w:bottom w:val="none" w:sz="0" w:space="0" w:color="auto"/>
                    <w:right w:val="none" w:sz="0" w:space="0" w:color="auto"/>
                  </w:divBdr>
                </w:div>
                <w:div w:id="977876406">
                  <w:marLeft w:val="640"/>
                  <w:marRight w:val="0"/>
                  <w:marTop w:val="0"/>
                  <w:marBottom w:val="0"/>
                  <w:divBdr>
                    <w:top w:val="none" w:sz="0" w:space="0" w:color="auto"/>
                    <w:left w:val="none" w:sz="0" w:space="0" w:color="auto"/>
                    <w:bottom w:val="none" w:sz="0" w:space="0" w:color="auto"/>
                    <w:right w:val="none" w:sz="0" w:space="0" w:color="auto"/>
                  </w:divBdr>
                </w:div>
                <w:div w:id="700666030">
                  <w:marLeft w:val="640"/>
                  <w:marRight w:val="0"/>
                  <w:marTop w:val="0"/>
                  <w:marBottom w:val="0"/>
                  <w:divBdr>
                    <w:top w:val="none" w:sz="0" w:space="0" w:color="auto"/>
                    <w:left w:val="none" w:sz="0" w:space="0" w:color="auto"/>
                    <w:bottom w:val="none" w:sz="0" w:space="0" w:color="auto"/>
                    <w:right w:val="none" w:sz="0" w:space="0" w:color="auto"/>
                  </w:divBdr>
                </w:div>
                <w:div w:id="936837522">
                  <w:marLeft w:val="640"/>
                  <w:marRight w:val="0"/>
                  <w:marTop w:val="0"/>
                  <w:marBottom w:val="0"/>
                  <w:divBdr>
                    <w:top w:val="none" w:sz="0" w:space="0" w:color="auto"/>
                    <w:left w:val="none" w:sz="0" w:space="0" w:color="auto"/>
                    <w:bottom w:val="none" w:sz="0" w:space="0" w:color="auto"/>
                    <w:right w:val="none" w:sz="0" w:space="0" w:color="auto"/>
                  </w:divBdr>
                </w:div>
                <w:div w:id="986935079">
                  <w:marLeft w:val="640"/>
                  <w:marRight w:val="0"/>
                  <w:marTop w:val="0"/>
                  <w:marBottom w:val="0"/>
                  <w:divBdr>
                    <w:top w:val="none" w:sz="0" w:space="0" w:color="auto"/>
                    <w:left w:val="none" w:sz="0" w:space="0" w:color="auto"/>
                    <w:bottom w:val="none" w:sz="0" w:space="0" w:color="auto"/>
                    <w:right w:val="none" w:sz="0" w:space="0" w:color="auto"/>
                  </w:divBdr>
                </w:div>
                <w:div w:id="1277564970">
                  <w:marLeft w:val="640"/>
                  <w:marRight w:val="0"/>
                  <w:marTop w:val="0"/>
                  <w:marBottom w:val="0"/>
                  <w:divBdr>
                    <w:top w:val="none" w:sz="0" w:space="0" w:color="auto"/>
                    <w:left w:val="none" w:sz="0" w:space="0" w:color="auto"/>
                    <w:bottom w:val="none" w:sz="0" w:space="0" w:color="auto"/>
                    <w:right w:val="none" w:sz="0" w:space="0" w:color="auto"/>
                  </w:divBdr>
                </w:div>
                <w:div w:id="620308265">
                  <w:marLeft w:val="640"/>
                  <w:marRight w:val="0"/>
                  <w:marTop w:val="0"/>
                  <w:marBottom w:val="0"/>
                  <w:divBdr>
                    <w:top w:val="none" w:sz="0" w:space="0" w:color="auto"/>
                    <w:left w:val="none" w:sz="0" w:space="0" w:color="auto"/>
                    <w:bottom w:val="none" w:sz="0" w:space="0" w:color="auto"/>
                    <w:right w:val="none" w:sz="0" w:space="0" w:color="auto"/>
                  </w:divBdr>
                </w:div>
                <w:div w:id="1894467110">
                  <w:marLeft w:val="640"/>
                  <w:marRight w:val="0"/>
                  <w:marTop w:val="0"/>
                  <w:marBottom w:val="0"/>
                  <w:divBdr>
                    <w:top w:val="none" w:sz="0" w:space="0" w:color="auto"/>
                    <w:left w:val="none" w:sz="0" w:space="0" w:color="auto"/>
                    <w:bottom w:val="none" w:sz="0" w:space="0" w:color="auto"/>
                    <w:right w:val="none" w:sz="0" w:space="0" w:color="auto"/>
                  </w:divBdr>
                </w:div>
                <w:div w:id="1080057067">
                  <w:marLeft w:val="640"/>
                  <w:marRight w:val="0"/>
                  <w:marTop w:val="0"/>
                  <w:marBottom w:val="0"/>
                  <w:divBdr>
                    <w:top w:val="none" w:sz="0" w:space="0" w:color="auto"/>
                    <w:left w:val="none" w:sz="0" w:space="0" w:color="auto"/>
                    <w:bottom w:val="none" w:sz="0" w:space="0" w:color="auto"/>
                    <w:right w:val="none" w:sz="0" w:space="0" w:color="auto"/>
                  </w:divBdr>
                </w:div>
                <w:div w:id="1457217043">
                  <w:marLeft w:val="640"/>
                  <w:marRight w:val="0"/>
                  <w:marTop w:val="0"/>
                  <w:marBottom w:val="0"/>
                  <w:divBdr>
                    <w:top w:val="none" w:sz="0" w:space="0" w:color="auto"/>
                    <w:left w:val="none" w:sz="0" w:space="0" w:color="auto"/>
                    <w:bottom w:val="none" w:sz="0" w:space="0" w:color="auto"/>
                    <w:right w:val="none" w:sz="0" w:space="0" w:color="auto"/>
                  </w:divBdr>
                </w:div>
                <w:div w:id="561988378">
                  <w:marLeft w:val="640"/>
                  <w:marRight w:val="0"/>
                  <w:marTop w:val="0"/>
                  <w:marBottom w:val="0"/>
                  <w:divBdr>
                    <w:top w:val="none" w:sz="0" w:space="0" w:color="auto"/>
                    <w:left w:val="none" w:sz="0" w:space="0" w:color="auto"/>
                    <w:bottom w:val="none" w:sz="0" w:space="0" w:color="auto"/>
                    <w:right w:val="none" w:sz="0" w:space="0" w:color="auto"/>
                  </w:divBdr>
                </w:div>
                <w:div w:id="1400401037">
                  <w:marLeft w:val="640"/>
                  <w:marRight w:val="0"/>
                  <w:marTop w:val="0"/>
                  <w:marBottom w:val="0"/>
                  <w:divBdr>
                    <w:top w:val="none" w:sz="0" w:space="0" w:color="auto"/>
                    <w:left w:val="none" w:sz="0" w:space="0" w:color="auto"/>
                    <w:bottom w:val="none" w:sz="0" w:space="0" w:color="auto"/>
                    <w:right w:val="none" w:sz="0" w:space="0" w:color="auto"/>
                  </w:divBdr>
                </w:div>
                <w:div w:id="194536897">
                  <w:marLeft w:val="640"/>
                  <w:marRight w:val="0"/>
                  <w:marTop w:val="0"/>
                  <w:marBottom w:val="0"/>
                  <w:divBdr>
                    <w:top w:val="none" w:sz="0" w:space="0" w:color="auto"/>
                    <w:left w:val="none" w:sz="0" w:space="0" w:color="auto"/>
                    <w:bottom w:val="none" w:sz="0" w:space="0" w:color="auto"/>
                    <w:right w:val="none" w:sz="0" w:space="0" w:color="auto"/>
                  </w:divBdr>
                </w:div>
                <w:div w:id="870535474">
                  <w:marLeft w:val="640"/>
                  <w:marRight w:val="0"/>
                  <w:marTop w:val="0"/>
                  <w:marBottom w:val="0"/>
                  <w:divBdr>
                    <w:top w:val="none" w:sz="0" w:space="0" w:color="auto"/>
                    <w:left w:val="none" w:sz="0" w:space="0" w:color="auto"/>
                    <w:bottom w:val="none" w:sz="0" w:space="0" w:color="auto"/>
                    <w:right w:val="none" w:sz="0" w:space="0" w:color="auto"/>
                  </w:divBdr>
                </w:div>
                <w:div w:id="125203668">
                  <w:marLeft w:val="640"/>
                  <w:marRight w:val="0"/>
                  <w:marTop w:val="0"/>
                  <w:marBottom w:val="0"/>
                  <w:divBdr>
                    <w:top w:val="none" w:sz="0" w:space="0" w:color="auto"/>
                    <w:left w:val="none" w:sz="0" w:space="0" w:color="auto"/>
                    <w:bottom w:val="none" w:sz="0" w:space="0" w:color="auto"/>
                    <w:right w:val="none" w:sz="0" w:space="0" w:color="auto"/>
                  </w:divBdr>
                </w:div>
                <w:div w:id="524907586">
                  <w:marLeft w:val="640"/>
                  <w:marRight w:val="0"/>
                  <w:marTop w:val="0"/>
                  <w:marBottom w:val="0"/>
                  <w:divBdr>
                    <w:top w:val="none" w:sz="0" w:space="0" w:color="auto"/>
                    <w:left w:val="none" w:sz="0" w:space="0" w:color="auto"/>
                    <w:bottom w:val="none" w:sz="0" w:space="0" w:color="auto"/>
                    <w:right w:val="none" w:sz="0" w:space="0" w:color="auto"/>
                  </w:divBdr>
                </w:div>
                <w:div w:id="624240629">
                  <w:marLeft w:val="640"/>
                  <w:marRight w:val="0"/>
                  <w:marTop w:val="0"/>
                  <w:marBottom w:val="0"/>
                  <w:divBdr>
                    <w:top w:val="none" w:sz="0" w:space="0" w:color="auto"/>
                    <w:left w:val="none" w:sz="0" w:space="0" w:color="auto"/>
                    <w:bottom w:val="none" w:sz="0" w:space="0" w:color="auto"/>
                    <w:right w:val="none" w:sz="0" w:space="0" w:color="auto"/>
                  </w:divBdr>
                </w:div>
                <w:div w:id="88355787">
                  <w:marLeft w:val="640"/>
                  <w:marRight w:val="0"/>
                  <w:marTop w:val="0"/>
                  <w:marBottom w:val="0"/>
                  <w:divBdr>
                    <w:top w:val="none" w:sz="0" w:space="0" w:color="auto"/>
                    <w:left w:val="none" w:sz="0" w:space="0" w:color="auto"/>
                    <w:bottom w:val="none" w:sz="0" w:space="0" w:color="auto"/>
                    <w:right w:val="none" w:sz="0" w:space="0" w:color="auto"/>
                  </w:divBdr>
                </w:div>
                <w:div w:id="12150941">
                  <w:marLeft w:val="640"/>
                  <w:marRight w:val="0"/>
                  <w:marTop w:val="0"/>
                  <w:marBottom w:val="0"/>
                  <w:divBdr>
                    <w:top w:val="none" w:sz="0" w:space="0" w:color="auto"/>
                    <w:left w:val="none" w:sz="0" w:space="0" w:color="auto"/>
                    <w:bottom w:val="none" w:sz="0" w:space="0" w:color="auto"/>
                    <w:right w:val="none" w:sz="0" w:space="0" w:color="auto"/>
                  </w:divBdr>
                </w:div>
                <w:div w:id="2087608673">
                  <w:marLeft w:val="640"/>
                  <w:marRight w:val="0"/>
                  <w:marTop w:val="0"/>
                  <w:marBottom w:val="0"/>
                  <w:divBdr>
                    <w:top w:val="none" w:sz="0" w:space="0" w:color="auto"/>
                    <w:left w:val="none" w:sz="0" w:space="0" w:color="auto"/>
                    <w:bottom w:val="none" w:sz="0" w:space="0" w:color="auto"/>
                    <w:right w:val="none" w:sz="0" w:space="0" w:color="auto"/>
                  </w:divBdr>
                </w:div>
                <w:div w:id="1762606771">
                  <w:marLeft w:val="640"/>
                  <w:marRight w:val="0"/>
                  <w:marTop w:val="0"/>
                  <w:marBottom w:val="0"/>
                  <w:divBdr>
                    <w:top w:val="none" w:sz="0" w:space="0" w:color="auto"/>
                    <w:left w:val="none" w:sz="0" w:space="0" w:color="auto"/>
                    <w:bottom w:val="none" w:sz="0" w:space="0" w:color="auto"/>
                    <w:right w:val="none" w:sz="0" w:space="0" w:color="auto"/>
                  </w:divBdr>
                </w:div>
                <w:div w:id="2117824075">
                  <w:marLeft w:val="640"/>
                  <w:marRight w:val="0"/>
                  <w:marTop w:val="0"/>
                  <w:marBottom w:val="0"/>
                  <w:divBdr>
                    <w:top w:val="none" w:sz="0" w:space="0" w:color="auto"/>
                    <w:left w:val="none" w:sz="0" w:space="0" w:color="auto"/>
                    <w:bottom w:val="none" w:sz="0" w:space="0" w:color="auto"/>
                    <w:right w:val="none" w:sz="0" w:space="0" w:color="auto"/>
                  </w:divBdr>
                </w:div>
                <w:div w:id="1686899836">
                  <w:marLeft w:val="640"/>
                  <w:marRight w:val="0"/>
                  <w:marTop w:val="0"/>
                  <w:marBottom w:val="0"/>
                  <w:divBdr>
                    <w:top w:val="none" w:sz="0" w:space="0" w:color="auto"/>
                    <w:left w:val="none" w:sz="0" w:space="0" w:color="auto"/>
                    <w:bottom w:val="none" w:sz="0" w:space="0" w:color="auto"/>
                    <w:right w:val="none" w:sz="0" w:space="0" w:color="auto"/>
                  </w:divBdr>
                </w:div>
                <w:div w:id="66732923">
                  <w:marLeft w:val="640"/>
                  <w:marRight w:val="0"/>
                  <w:marTop w:val="0"/>
                  <w:marBottom w:val="0"/>
                  <w:divBdr>
                    <w:top w:val="none" w:sz="0" w:space="0" w:color="auto"/>
                    <w:left w:val="none" w:sz="0" w:space="0" w:color="auto"/>
                    <w:bottom w:val="none" w:sz="0" w:space="0" w:color="auto"/>
                    <w:right w:val="none" w:sz="0" w:space="0" w:color="auto"/>
                  </w:divBdr>
                </w:div>
                <w:div w:id="1548838692">
                  <w:marLeft w:val="640"/>
                  <w:marRight w:val="0"/>
                  <w:marTop w:val="0"/>
                  <w:marBottom w:val="0"/>
                  <w:divBdr>
                    <w:top w:val="none" w:sz="0" w:space="0" w:color="auto"/>
                    <w:left w:val="none" w:sz="0" w:space="0" w:color="auto"/>
                    <w:bottom w:val="none" w:sz="0" w:space="0" w:color="auto"/>
                    <w:right w:val="none" w:sz="0" w:space="0" w:color="auto"/>
                  </w:divBdr>
                </w:div>
                <w:div w:id="1706710958">
                  <w:marLeft w:val="640"/>
                  <w:marRight w:val="0"/>
                  <w:marTop w:val="0"/>
                  <w:marBottom w:val="0"/>
                  <w:divBdr>
                    <w:top w:val="none" w:sz="0" w:space="0" w:color="auto"/>
                    <w:left w:val="none" w:sz="0" w:space="0" w:color="auto"/>
                    <w:bottom w:val="none" w:sz="0" w:space="0" w:color="auto"/>
                    <w:right w:val="none" w:sz="0" w:space="0" w:color="auto"/>
                  </w:divBdr>
                </w:div>
                <w:div w:id="1426730693">
                  <w:marLeft w:val="640"/>
                  <w:marRight w:val="0"/>
                  <w:marTop w:val="0"/>
                  <w:marBottom w:val="0"/>
                  <w:divBdr>
                    <w:top w:val="none" w:sz="0" w:space="0" w:color="auto"/>
                    <w:left w:val="none" w:sz="0" w:space="0" w:color="auto"/>
                    <w:bottom w:val="none" w:sz="0" w:space="0" w:color="auto"/>
                    <w:right w:val="none" w:sz="0" w:space="0" w:color="auto"/>
                  </w:divBdr>
                </w:div>
                <w:div w:id="1333216403">
                  <w:marLeft w:val="640"/>
                  <w:marRight w:val="0"/>
                  <w:marTop w:val="0"/>
                  <w:marBottom w:val="0"/>
                  <w:divBdr>
                    <w:top w:val="none" w:sz="0" w:space="0" w:color="auto"/>
                    <w:left w:val="none" w:sz="0" w:space="0" w:color="auto"/>
                    <w:bottom w:val="none" w:sz="0" w:space="0" w:color="auto"/>
                    <w:right w:val="none" w:sz="0" w:space="0" w:color="auto"/>
                  </w:divBdr>
                </w:div>
                <w:div w:id="1152718153">
                  <w:marLeft w:val="640"/>
                  <w:marRight w:val="0"/>
                  <w:marTop w:val="0"/>
                  <w:marBottom w:val="0"/>
                  <w:divBdr>
                    <w:top w:val="none" w:sz="0" w:space="0" w:color="auto"/>
                    <w:left w:val="none" w:sz="0" w:space="0" w:color="auto"/>
                    <w:bottom w:val="none" w:sz="0" w:space="0" w:color="auto"/>
                    <w:right w:val="none" w:sz="0" w:space="0" w:color="auto"/>
                  </w:divBdr>
                </w:div>
                <w:div w:id="717705828">
                  <w:marLeft w:val="640"/>
                  <w:marRight w:val="0"/>
                  <w:marTop w:val="0"/>
                  <w:marBottom w:val="0"/>
                  <w:divBdr>
                    <w:top w:val="none" w:sz="0" w:space="0" w:color="auto"/>
                    <w:left w:val="none" w:sz="0" w:space="0" w:color="auto"/>
                    <w:bottom w:val="none" w:sz="0" w:space="0" w:color="auto"/>
                    <w:right w:val="none" w:sz="0" w:space="0" w:color="auto"/>
                  </w:divBdr>
                </w:div>
                <w:div w:id="1564827218">
                  <w:marLeft w:val="640"/>
                  <w:marRight w:val="0"/>
                  <w:marTop w:val="0"/>
                  <w:marBottom w:val="0"/>
                  <w:divBdr>
                    <w:top w:val="none" w:sz="0" w:space="0" w:color="auto"/>
                    <w:left w:val="none" w:sz="0" w:space="0" w:color="auto"/>
                    <w:bottom w:val="none" w:sz="0" w:space="0" w:color="auto"/>
                    <w:right w:val="none" w:sz="0" w:space="0" w:color="auto"/>
                  </w:divBdr>
                </w:div>
                <w:div w:id="279142210">
                  <w:marLeft w:val="640"/>
                  <w:marRight w:val="0"/>
                  <w:marTop w:val="0"/>
                  <w:marBottom w:val="0"/>
                  <w:divBdr>
                    <w:top w:val="none" w:sz="0" w:space="0" w:color="auto"/>
                    <w:left w:val="none" w:sz="0" w:space="0" w:color="auto"/>
                    <w:bottom w:val="none" w:sz="0" w:space="0" w:color="auto"/>
                    <w:right w:val="none" w:sz="0" w:space="0" w:color="auto"/>
                  </w:divBdr>
                </w:div>
                <w:div w:id="63796267">
                  <w:marLeft w:val="640"/>
                  <w:marRight w:val="0"/>
                  <w:marTop w:val="0"/>
                  <w:marBottom w:val="0"/>
                  <w:divBdr>
                    <w:top w:val="none" w:sz="0" w:space="0" w:color="auto"/>
                    <w:left w:val="none" w:sz="0" w:space="0" w:color="auto"/>
                    <w:bottom w:val="none" w:sz="0" w:space="0" w:color="auto"/>
                    <w:right w:val="none" w:sz="0" w:space="0" w:color="auto"/>
                  </w:divBdr>
                </w:div>
                <w:div w:id="1107432852">
                  <w:marLeft w:val="640"/>
                  <w:marRight w:val="0"/>
                  <w:marTop w:val="0"/>
                  <w:marBottom w:val="0"/>
                  <w:divBdr>
                    <w:top w:val="none" w:sz="0" w:space="0" w:color="auto"/>
                    <w:left w:val="none" w:sz="0" w:space="0" w:color="auto"/>
                    <w:bottom w:val="none" w:sz="0" w:space="0" w:color="auto"/>
                    <w:right w:val="none" w:sz="0" w:space="0" w:color="auto"/>
                  </w:divBdr>
                </w:div>
                <w:div w:id="1737052810">
                  <w:marLeft w:val="640"/>
                  <w:marRight w:val="0"/>
                  <w:marTop w:val="0"/>
                  <w:marBottom w:val="0"/>
                  <w:divBdr>
                    <w:top w:val="none" w:sz="0" w:space="0" w:color="auto"/>
                    <w:left w:val="none" w:sz="0" w:space="0" w:color="auto"/>
                    <w:bottom w:val="none" w:sz="0" w:space="0" w:color="auto"/>
                    <w:right w:val="none" w:sz="0" w:space="0" w:color="auto"/>
                  </w:divBdr>
                </w:div>
                <w:div w:id="725570561">
                  <w:marLeft w:val="640"/>
                  <w:marRight w:val="0"/>
                  <w:marTop w:val="0"/>
                  <w:marBottom w:val="0"/>
                  <w:divBdr>
                    <w:top w:val="none" w:sz="0" w:space="0" w:color="auto"/>
                    <w:left w:val="none" w:sz="0" w:space="0" w:color="auto"/>
                    <w:bottom w:val="none" w:sz="0" w:space="0" w:color="auto"/>
                    <w:right w:val="none" w:sz="0" w:space="0" w:color="auto"/>
                  </w:divBdr>
                </w:div>
                <w:div w:id="1492139483">
                  <w:marLeft w:val="640"/>
                  <w:marRight w:val="0"/>
                  <w:marTop w:val="0"/>
                  <w:marBottom w:val="0"/>
                  <w:divBdr>
                    <w:top w:val="none" w:sz="0" w:space="0" w:color="auto"/>
                    <w:left w:val="none" w:sz="0" w:space="0" w:color="auto"/>
                    <w:bottom w:val="none" w:sz="0" w:space="0" w:color="auto"/>
                    <w:right w:val="none" w:sz="0" w:space="0" w:color="auto"/>
                  </w:divBdr>
                </w:div>
                <w:div w:id="614168619">
                  <w:marLeft w:val="640"/>
                  <w:marRight w:val="0"/>
                  <w:marTop w:val="0"/>
                  <w:marBottom w:val="0"/>
                  <w:divBdr>
                    <w:top w:val="none" w:sz="0" w:space="0" w:color="auto"/>
                    <w:left w:val="none" w:sz="0" w:space="0" w:color="auto"/>
                    <w:bottom w:val="none" w:sz="0" w:space="0" w:color="auto"/>
                    <w:right w:val="none" w:sz="0" w:space="0" w:color="auto"/>
                  </w:divBdr>
                </w:div>
                <w:div w:id="760444527">
                  <w:marLeft w:val="640"/>
                  <w:marRight w:val="0"/>
                  <w:marTop w:val="0"/>
                  <w:marBottom w:val="0"/>
                  <w:divBdr>
                    <w:top w:val="none" w:sz="0" w:space="0" w:color="auto"/>
                    <w:left w:val="none" w:sz="0" w:space="0" w:color="auto"/>
                    <w:bottom w:val="none" w:sz="0" w:space="0" w:color="auto"/>
                    <w:right w:val="none" w:sz="0" w:space="0" w:color="auto"/>
                  </w:divBdr>
                </w:div>
                <w:div w:id="998923381">
                  <w:marLeft w:val="640"/>
                  <w:marRight w:val="0"/>
                  <w:marTop w:val="0"/>
                  <w:marBottom w:val="0"/>
                  <w:divBdr>
                    <w:top w:val="none" w:sz="0" w:space="0" w:color="auto"/>
                    <w:left w:val="none" w:sz="0" w:space="0" w:color="auto"/>
                    <w:bottom w:val="none" w:sz="0" w:space="0" w:color="auto"/>
                    <w:right w:val="none" w:sz="0" w:space="0" w:color="auto"/>
                  </w:divBdr>
                </w:div>
                <w:div w:id="107168460">
                  <w:marLeft w:val="640"/>
                  <w:marRight w:val="0"/>
                  <w:marTop w:val="0"/>
                  <w:marBottom w:val="0"/>
                  <w:divBdr>
                    <w:top w:val="none" w:sz="0" w:space="0" w:color="auto"/>
                    <w:left w:val="none" w:sz="0" w:space="0" w:color="auto"/>
                    <w:bottom w:val="none" w:sz="0" w:space="0" w:color="auto"/>
                    <w:right w:val="none" w:sz="0" w:space="0" w:color="auto"/>
                  </w:divBdr>
                </w:div>
                <w:div w:id="682125851">
                  <w:marLeft w:val="640"/>
                  <w:marRight w:val="0"/>
                  <w:marTop w:val="0"/>
                  <w:marBottom w:val="0"/>
                  <w:divBdr>
                    <w:top w:val="none" w:sz="0" w:space="0" w:color="auto"/>
                    <w:left w:val="none" w:sz="0" w:space="0" w:color="auto"/>
                    <w:bottom w:val="none" w:sz="0" w:space="0" w:color="auto"/>
                    <w:right w:val="none" w:sz="0" w:space="0" w:color="auto"/>
                  </w:divBdr>
                </w:div>
                <w:div w:id="853375401">
                  <w:marLeft w:val="640"/>
                  <w:marRight w:val="0"/>
                  <w:marTop w:val="0"/>
                  <w:marBottom w:val="0"/>
                  <w:divBdr>
                    <w:top w:val="none" w:sz="0" w:space="0" w:color="auto"/>
                    <w:left w:val="none" w:sz="0" w:space="0" w:color="auto"/>
                    <w:bottom w:val="none" w:sz="0" w:space="0" w:color="auto"/>
                    <w:right w:val="none" w:sz="0" w:space="0" w:color="auto"/>
                  </w:divBdr>
                </w:div>
                <w:div w:id="1642270991">
                  <w:marLeft w:val="640"/>
                  <w:marRight w:val="0"/>
                  <w:marTop w:val="0"/>
                  <w:marBottom w:val="0"/>
                  <w:divBdr>
                    <w:top w:val="none" w:sz="0" w:space="0" w:color="auto"/>
                    <w:left w:val="none" w:sz="0" w:space="0" w:color="auto"/>
                    <w:bottom w:val="none" w:sz="0" w:space="0" w:color="auto"/>
                    <w:right w:val="none" w:sz="0" w:space="0" w:color="auto"/>
                  </w:divBdr>
                </w:div>
                <w:div w:id="1820263474">
                  <w:marLeft w:val="640"/>
                  <w:marRight w:val="0"/>
                  <w:marTop w:val="0"/>
                  <w:marBottom w:val="0"/>
                  <w:divBdr>
                    <w:top w:val="none" w:sz="0" w:space="0" w:color="auto"/>
                    <w:left w:val="none" w:sz="0" w:space="0" w:color="auto"/>
                    <w:bottom w:val="none" w:sz="0" w:space="0" w:color="auto"/>
                    <w:right w:val="none" w:sz="0" w:space="0" w:color="auto"/>
                  </w:divBdr>
                </w:div>
                <w:div w:id="143477344">
                  <w:marLeft w:val="640"/>
                  <w:marRight w:val="0"/>
                  <w:marTop w:val="0"/>
                  <w:marBottom w:val="0"/>
                  <w:divBdr>
                    <w:top w:val="none" w:sz="0" w:space="0" w:color="auto"/>
                    <w:left w:val="none" w:sz="0" w:space="0" w:color="auto"/>
                    <w:bottom w:val="none" w:sz="0" w:space="0" w:color="auto"/>
                    <w:right w:val="none" w:sz="0" w:space="0" w:color="auto"/>
                  </w:divBdr>
                </w:div>
                <w:div w:id="1922719137">
                  <w:marLeft w:val="640"/>
                  <w:marRight w:val="0"/>
                  <w:marTop w:val="0"/>
                  <w:marBottom w:val="0"/>
                  <w:divBdr>
                    <w:top w:val="none" w:sz="0" w:space="0" w:color="auto"/>
                    <w:left w:val="none" w:sz="0" w:space="0" w:color="auto"/>
                    <w:bottom w:val="none" w:sz="0" w:space="0" w:color="auto"/>
                    <w:right w:val="none" w:sz="0" w:space="0" w:color="auto"/>
                  </w:divBdr>
                </w:div>
                <w:div w:id="102774867">
                  <w:marLeft w:val="640"/>
                  <w:marRight w:val="0"/>
                  <w:marTop w:val="0"/>
                  <w:marBottom w:val="0"/>
                  <w:divBdr>
                    <w:top w:val="none" w:sz="0" w:space="0" w:color="auto"/>
                    <w:left w:val="none" w:sz="0" w:space="0" w:color="auto"/>
                    <w:bottom w:val="none" w:sz="0" w:space="0" w:color="auto"/>
                    <w:right w:val="none" w:sz="0" w:space="0" w:color="auto"/>
                  </w:divBdr>
                </w:div>
                <w:div w:id="1828323898">
                  <w:marLeft w:val="640"/>
                  <w:marRight w:val="0"/>
                  <w:marTop w:val="0"/>
                  <w:marBottom w:val="0"/>
                  <w:divBdr>
                    <w:top w:val="none" w:sz="0" w:space="0" w:color="auto"/>
                    <w:left w:val="none" w:sz="0" w:space="0" w:color="auto"/>
                    <w:bottom w:val="none" w:sz="0" w:space="0" w:color="auto"/>
                    <w:right w:val="none" w:sz="0" w:space="0" w:color="auto"/>
                  </w:divBdr>
                </w:div>
                <w:div w:id="1971547247">
                  <w:marLeft w:val="640"/>
                  <w:marRight w:val="0"/>
                  <w:marTop w:val="0"/>
                  <w:marBottom w:val="0"/>
                  <w:divBdr>
                    <w:top w:val="none" w:sz="0" w:space="0" w:color="auto"/>
                    <w:left w:val="none" w:sz="0" w:space="0" w:color="auto"/>
                    <w:bottom w:val="none" w:sz="0" w:space="0" w:color="auto"/>
                    <w:right w:val="none" w:sz="0" w:space="0" w:color="auto"/>
                  </w:divBdr>
                </w:div>
                <w:div w:id="1997489369">
                  <w:marLeft w:val="640"/>
                  <w:marRight w:val="0"/>
                  <w:marTop w:val="0"/>
                  <w:marBottom w:val="0"/>
                  <w:divBdr>
                    <w:top w:val="none" w:sz="0" w:space="0" w:color="auto"/>
                    <w:left w:val="none" w:sz="0" w:space="0" w:color="auto"/>
                    <w:bottom w:val="none" w:sz="0" w:space="0" w:color="auto"/>
                    <w:right w:val="none" w:sz="0" w:space="0" w:color="auto"/>
                  </w:divBdr>
                </w:div>
                <w:div w:id="1245190980">
                  <w:marLeft w:val="640"/>
                  <w:marRight w:val="0"/>
                  <w:marTop w:val="0"/>
                  <w:marBottom w:val="0"/>
                  <w:divBdr>
                    <w:top w:val="none" w:sz="0" w:space="0" w:color="auto"/>
                    <w:left w:val="none" w:sz="0" w:space="0" w:color="auto"/>
                    <w:bottom w:val="none" w:sz="0" w:space="0" w:color="auto"/>
                    <w:right w:val="none" w:sz="0" w:space="0" w:color="auto"/>
                  </w:divBdr>
                </w:div>
                <w:div w:id="366221224">
                  <w:marLeft w:val="640"/>
                  <w:marRight w:val="0"/>
                  <w:marTop w:val="0"/>
                  <w:marBottom w:val="0"/>
                  <w:divBdr>
                    <w:top w:val="none" w:sz="0" w:space="0" w:color="auto"/>
                    <w:left w:val="none" w:sz="0" w:space="0" w:color="auto"/>
                    <w:bottom w:val="none" w:sz="0" w:space="0" w:color="auto"/>
                    <w:right w:val="none" w:sz="0" w:space="0" w:color="auto"/>
                  </w:divBdr>
                </w:div>
                <w:div w:id="316081398">
                  <w:marLeft w:val="640"/>
                  <w:marRight w:val="0"/>
                  <w:marTop w:val="0"/>
                  <w:marBottom w:val="0"/>
                  <w:divBdr>
                    <w:top w:val="none" w:sz="0" w:space="0" w:color="auto"/>
                    <w:left w:val="none" w:sz="0" w:space="0" w:color="auto"/>
                    <w:bottom w:val="none" w:sz="0" w:space="0" w:color="auto"/>
                    <w:right w:val="none" w:sz="0" w:space="0" w:color="auto"/>
                  </w:divBdr>
                </w:div>
                <w:div w:id="1664815152">
                  <w:marLeft w:val="640"/>
                  <w:marRight w:val="0"/>
                  <w:marTop w:val="0"/>
                  <w:marBottom w:val="0"/>
                  <w:divBdr>
                    <w:top w:val="none" w:sz="0" w:space="0" w:color="auto"/>
                    <w:left w:val="none" w:sz="0" w:space="0" w:color="auto"/>
                    <w:bottom w:val="none" w:sz="0" w:space="0" w:color="auto"/>
                    <w:right w:val="none" w:sz="0" w:space="0" w:color="auto"/>
                  </w:divBdr>
                </w:div>
                <w:div w:id="99952258">
                  <w:marLeft w:val="640"/>
                  <w:marRight w:val="0"/>
                  <w:marTop w:val="0"/>
                  <w:marBottom w:val="0"/>
                  <w:divBdr>
                    <w:top w:val="none" w:sz="0" w:space="0" w:color="auto"/>
                    <w:left w:val="none" w:sz="0" w:space="0" w:color="auto"/>
                    <w:bottom w:val="none" w:sz="0" w:space="0" w:color="auto"/>
                    <w:right w:val="none" w:sz="0" w:space="0" w:color="auto"/>
                  </w:divBdr>
                </w:div>
                <w:div w:id="1520436780">
                  <w:marLeft w:val="640"/>
                  <w:marRight w:val="0"/>
                  <w:marTop w:val="0"/>
                  <w:marBottom w:val="0"/>
                  <w:divBdr>
                    <w:top w:val="none" w:sz="0" w:space="0" w:color="auto"/>
                    <w:left w:val="none" w:sz="0" w:space="0" w:color="auto"/>
                    <w:bottom w:val="none" w:sz="0" w:space="0" w:color="auto"/>
                    <w:right w:val="none" w:sz="0" w:space="0" w:color="auto"/>
                  </w:divBdr>
                </w:div>
                <w:div w:id="1121533715">
                  <w:marLeft w:val="640"/>
                  <w:marRight w:val="0"/>
                  <w:marTop w:val="0"/>
                  <w:marBottom w:val="0"/>
                  <w:divBdr>
                    <w:top w:val="none" w:sz="0" w:space="0" w:color="auto"/>
                    <w:left w:val="none" w:sz="0" w:space="0" w:color="auto"/>
                    <w:bottom w:val="none" w:sz="0" w:space="0" w:color="auto"/>
                    <w:right w:val="none" w:sz="0" w:space="0" w:color="auto"/>
                  </w:divBdr>
                </w:div>
                <w:div w:id="1253778193">
                  <w:marLeft w:val="640"/>
                  <w:marRight w:val="0"/>
                  <w:marTop w:val="0"/>
                  <w:marBottom w:val="0"/>
                  <w:divBdr>
                    <w:top w:val="none" w:sz="0" w:space="0" w:color="auto"/>
                    <w:left w:val="none" w:sz="0" w:space="0" w:color="auto"/>
                    <w:bottom w:val="none" w:sz="0" w:space="0" w:color="auto"/>
                    <w:right w:val="none" w:sz="0" w:space="0" w:color="auto"/>
                  </w:divBdr>
                </w:div>
                <w:div w:id="1457793286">
                  <w:marLeft w:val="640"/>
                  <w:marRight w:val="0"/>
                  <w:marTop w:val="0"/>
                  <w:marBottom w:val="0"/>
                  <w:divBdr>
                    <w:top w:val="none" w:sz="0" w:space="0" w:color="auto"/>
                    <w:left w:val="none" w:sz="0" w:space="0" w:color="auto"/>
                    <w:bottom w:val="none" w:sz="0" w:space="0" w:color="auto"/>
                    <w:right w:val="none" w:sz="0" w:space="0" w:color="auto"/>
                  </w:divBdr>
                </w:div>
                <w:div w:id="1786461664">
                  <w:marLeft w:val="640"/>
                  <w:marRight w:val="0"/>
                  <w:marTop w:val="0"/>
                  <w:marBottom w:val="0"/>
                  <w:divBdr>
                    <w:top w:val="none" w:sz="0" w:space="0" w:color="auto"/>
                    <w:left w:val="none" w:sz="0" w:space="0" w:color="auto"/>
                    <w:bottom w:val="none" w:sz="0" w:space="0" w:color="auto"/>
                    <w:right w:val="none" w:sz="0" w:space="0" w:color="auto"/>
                  </w:divBdr>
                </w:div>
                <w:div w:id="1416510923">
                  <w:marLeft w:val="640"/>
                  <w:marRight w:val="0"/>
                  <w:marTop w:val="0"/>
                  <w:marBottom w:val="0"/>
                  <w:divBdr>
                    <w:top w:val="none" w:sz="0" w:space="0" w:color="auto"/>
                    <w:left w:val="none" w:sz="0" w:space="0" w:color="auto"/>
                    <w:bottom w:val="none" w:sz="0" w:space="0" w:color="auto"/>
                    <w:right w:val="none" w:sz="0" w:space="0" w:color="auto"/>
                  </w:divBdr>
                </w:div>
                <w:div w:id="1076518766">
                  <w:marLeft w:val="640"/>
                  <w:marRight w:val="0"/>
                  <w:marTop w:val="0"/>
                  <w:marBottom w:val="0"/>
                  <w:divBdr>
                    <w:top w:val="none" w:sz="0" w:space="0" w:color="auto"/>
                    <w:left w:val="none" w:sz="0" w:space="0" w:color="auto"/>
                    <w:bottom w:val="none" w:sz="0" w:space="0" w:color="auto"/>
                    <w:right w:val="none" w:sz="0" w:space="0" w:color="auto"/>
                  </w:divBdr>
                </w:div>
                <w:div w:id="515270076">
                  <w:marLeft w:val="640"/>
                  <w:marRight w:val="0"/>
                  <w:marTop w:val="0"/>
                  <w:marBottom w:val="0"/>
                  <w:divBdr>
                    <w:top w:val="none" w:sz="0" w:space="0" w:color="auto"/>
                    <w:left w:val="none" w:sz="0" w:space="0" w:color="auto"/>
                    <w:bottom w:val="none" w:sz="0" w:space="0" w:color="auto"/>
                    <w:right w:val="none" w:sz="0" w:space="0" w:color="auto"/>
                  </w:divBdr>
                </w:div>
                <w:div w:id="267548880">
                  <w:marLeft w:val="640"/>
                  <w:marRight w:val="0"/>
                  <w:marTop w:val="0"/>
                  <w:marBottom w:val="0"/>
                  <w:divBdr>
                    <w:top w:val="none" w:sz="0" w:space="0" w:color="auto"/>
                    <w:left w:val="none" w:sz="0" w:space="0" w:color="auto"/>
                    <w:bottom w:val="none" w:sz="0" w:space="0" w:color="auto"/>
                    <w:right w:val="none" w:sz="0" w:space="0" w:color="auto"/>
                  </w:divBdr>
                </w:div>
                <w:div w:id="1991015970">
                  <w:marLeft w:val="640"/>
                  <w:marRight w:val="0"/>
                  <w:marTop w:val="0"/>
                  <w:marBottom w:val="0"/>
                  <w:divBdr>
                    <w:top w:val="none" w:sz="0" w:space="0" w:color="auto"/>
                    <w:left w:val="none" w:sz="0" w:space="0" w:color="auto"/>
                    <w:bottom w:val="none" w:sz="0" w:space="0" w:color="auto"/>
                    <w:right w:val="none" w:sz="0" w:space="0" w:color="auto"/>
                  </w:divBdr>
                </w:div>
                <w:div w:id="302269809">
                  <w:marLeft w:val="640"/>
                  <w:marRight w:val="0"/>
                  <w:marTop w:val="0"/>
                  <w:marBottom w:val="0"/>
                  <w:divBdr>
                    <w:top w:val="none" w:sz="0" w:space="0" w:color="auto"/>
                    <w:left w:val="none" w:sz="0" w:space="0" w:color="auto"/>
                    <w:bottom w:val="none" w:sz="0" w:space="0" w:color="auto"/>
                    <w:right w:val="none" w:sz="0" w:space="0" w:color="auto"/>
                  </w:divBdr>
                </w:div>
                <w:div w:id="489758315">
                  <w:marLeft w:val="640"/>
                  <w:marRight w:val="0"/>
                  <w:marTop w:val="0"/>
                  <w:marBottom w:val="0"/>
                  <w:divBdr>
                    <w:top w:val="none" w:sz="0" w:space="0" w:color="auto"/>
                    <w:left w:val="none" w:sz="0" w:space="0" w:color="auto"/>
                    <w:bottom w:val="none" w:sz="0" w:space="0" w:color="auto"/>
                    <w:right w:val="none" w:sz="0" w:space="0" w:color="auto"/>
                  </w:divBdr>
                </w:div>
                <w:div w:id="182672840">
                  <w:marLeft w:val="640"/>
                  <w:marRight w:val="0"/>
                  <w:marTop w:val="0"/>
                  <w:marBottom w:val="0"/>
                  <w:divBdr>
                    <w:top w:val="none" w:sz="0" w:space="0" w:color="auto"/>
                    <w:left w:val="none" w:sz="0" w:space="0" w:color="auto"/>
                    <w:bottom w:val="none" w:sz="0" w:space="0" w:color="auto"/>
                    <w:right w:val="none" w:sz="0" w:space="0" w:color="auto"/>
                  </w:divBdr>
                </w:div>
                <w:div w:id="1648823065">
                  <w:marLeft w:val="640"/>
                  <w:marRight w:val="0"/>
                  <w:marTop w:val="0"/>
                  <w:marBottom w:val="0"/>
                  <w:divBdr>
                    <w:top w:val="none" w:sz="0" w:space="0" w:color="auto"/>
                    <w:left w:val="none" w:sz="0" w:space="0" w:color="auto"/>
                    <w:bottom w:val="none" w:sz="0" w:space="0" w:color="auto"/>
                    <w:right w:val="none" w:sz="0" w:space="0" w:color="auto"/>
                  </w:divBdr>
                </w:div>
                <w:div w:id="1468082158">
                  <w:marLeft w:val="640"/>
                  <w:marRight w:val="0"/>
                  <w:marTop w:val="0"/>
                  <w:marBottom w:val="0"/>
                  <w:divBdr>
                    <w:top w:val="none" w:sz="0" w:space="0" w:color="auto"/>
                    <w:left w:val="none" w:sz="0" w:space="0" w:color="auto"/>
                    <w:bottom w:val="none" w:sz="0" w:space="0" w:color="auto"/>
                    <w:right w:val="none" w:sz="0" w:space="0" w:color="auto"/>
                  </w:divBdr>
                </w:div>
                <w:div w:id="1676805463">
                  <w:marLeft w:val="640"/>
                  <w:marRight w:val="0"/>
                  <w:marTop w:val="0"/>
                  <w:marBottom w:val="0"/>
                  <w:divBdr>
                    <w:top w:val="none" w:sz="0" w:space="0" w:color="auto"/>
                    <w:left w:val="none" w:sz="0" w:space="0" w:color="auto"/>
                    <w:bottom w:val="none" w:sz="0" w:space="0" w:color="auto"/>
                    <w:right w:val="none" w:sz="0" w:space="0" w:color="auto"/>
                  </w:divBdr>
                </w:div>
                <w:div w:id="1577087781">
                  <w:marLeft w:val="640"/>
                  <w:marRight w:val="0"/>
                  <w:marTop w:val="0"/>
                  <w:marBottom w:val="0"/>
                  <w:divBdr>
                    <w:top w:val="none" w:sz="0" w:space="0" w:color="auto"/>
                    <w:left w:val="none" w:sz="0" w:space="0" w:color="auto"/>
                    <w:bottom w:val="none" w:sz="0" w:space="0" w:color="auto"/>
                    <w:right w:val="none" w:sz="0" w:space="0" w:color="auto"/>
                  </w:divBdr>
                </w:div>
                <w:div w:id="1908805059">
                  <w:marLeft w:val="640"/>
                  <w:marRight w:val="0"/>
                  <w:marTop w:val="0"/>
                  <w:marBottom w:val="0"/>
                  <w:divBdr>
                    <w:top w:val="none" w:sz="0" w:space="0" w:color="auto"/>
                    <w:left w:val="none" w:sz="0" w:space="0" w:color="auto"/>
                    <w:bottom w:val="none" w:sz="0" w:space="0" w:color="auto"/>
                    <w:right w:val="none" w:sz="0" w:space="0" w:color="auto"/>
                  </w:divBdr>
                </w:div>
                <w:div w:id="1847205826">
                  <w:marLeft w:val="640"/>
                  <w:marRight w:val="0"/>
                  <w:marTop w:val="0"/>
                  <w:marBottom w:val="0"/>
                  <w:divBdr>
                    <w:top w:val="none" w:sz="0" w:space="0" w:color="auto"/>
                    <w:left w:val="none" w:sz="0" w:space="0" w:color="auto"/>
                    <w:bottom w:val="none" w:sz="0" w:space="0" w:color="auto"/>
                    <w:right w:val="none" w:sz="0" w:space="0" w:color="auto"/>
                  </w:divBdr>
                </w:div>
                <w:div w:id="1599286735">
                  <w:marLeft w:val="640"/>
                  <w:marRight w:val="0"/>
                  <w:marTop w:val="0"/>
                  <w:marBottom w:val="0"/>
                  <w:divBdr>
                    <w:top w:val="none" w:sz="0" w:space="0" w:color="auto"/>
                    <w:left w:val="none" w:sz="0" w:space="0" w:color="auto"/>
                    <w:bottom w:val="none" w:sz="0" w:space="0" w:color="auto"/>
                    <w:right w:val="none" w:sz="0" w:space="0" w:color="auto"/>
                  </w:divBdr>
                </w:div>
                <w:div w:id="1695882376">
                  <w:marLeft w:val="640"/>
                  <w:marRight w:val="0"/>
                  <w:marTop w:val="0"/>
                  <w:marBottom w:val="0"/>
                  <w:divBdr>
                    <w:top w:val="none" w:sz="0" w:space="0" w:color="auto"/>
                    <w:left w:val="none" w:sz="0" w:space="0" w:color="auto"/>
                    <w:bottom w:val="none" w:sz="0" w:space="0" w:color="auto"/>
                    <w:right w:val="none" w:sz="0" w:space="0" w:color="auto"/>
                  </w:divBdr>
                </w:div>
                <w:div w:id="517079818">
                  <w:marLeft w:val="640"/>
                  <w:marRight w:val="0"/>
                  <w:marTop w:val="0"/>
                  <w:marBottom w:val="0"/>
                  <w:divBdr>
                    <w:top w:val="none" w:sz="0" w:space="0" w:color="auto"/>
                    <w:left w:val="none" w:sz="0" w:space="0" w:color="auto"/>
                    <w:bottom w:val="none" w:sz="0" w:space="0" w:color="auto"/>
                    <w:right w:val="none" w:sz="0" w:space="0" w:color="auto"/>
                  </w:divBdr>
                </w:div>
                <w:div w:id="644968195">
                  <w:marLeft w:val="640"/>
                  <w:marRight w:val="0"/>
                  <w:marTop w:val="0"/>
                  <w:marBottom w:val="0"/>
                  <w:divBdr>
                    <w:top w:val="none" w:sz="0" w:space="0" w:color="auto"/>
                    <w:left w:val="none" w:sz="0" w:space="0" w:color="auto"/>
                    <w:bottom w:val="none" w:sz="0" w:space="0" w:color="auto"/>
                    <w:right w:val="none" w:sz="0" w:space="0" w:color="auto"/>
                  </w:divBdr>
                </w:div>
                <w:div w:id="1788426309">
                  <w:marLeft w:val="640"/>
                  <w:marRight w:val="0"/>
                  <w:marTop w:val="0"/>
                  <w:marBottom w:val="0"/>
                  <w:divBdr>
                    <w:top w:val="none" w:sz="0" w:space="0" w:color="auto"/>
                    <w:left w:val="none" w:sz="0" w:space="0" w:color="auto"/>
                    <w:bottom w:val="none" w:sz="0" w:space="0" w:color="auto"/>
                    <w:right w:val="none" w:sz="0" w:space="0" w:color="auto"/>
                  </w:divBdr>
                </w:div>
                <w:div w:id="954215951">
                  <w:marLeft w:val="640"/>
                  <w:marRight w:val="0"/>
                  <w:marTop w:val="0"/>
                  <w:marBottom w:val="0"/>
                  <w:divBdr>
                    <w:top w:val="none" w:sz="0" w:space="0" w:color="auto"/>
                    <w:left w:val="none" w:sz="0" w:space="0" w:color="auto"/>
                    <w:bottom w:val="none" w:sz="0" w:space="0" w:color="auto"/>
                    <w:right w:val="none" w:sz="0" w:space="0" w:color="auto"/>
                  </w:divBdr>
                </w:div>
                <w:div w:id="2043357911">
                  <w:marLeft w:val="640"/>
                  <w:marRight w:val="0"/>
                  <w:marTop w:val="0"/>
                  <w:marBottom w:val="0"/>
                  <w:divBdr>
                    <w:top w:val="none" w:sz="0" w:space="0" w:color="auto"/>
                    <w:left w:val="none" w:sz="0" w:space="0" w:color="auto"/>
                    <w:bottom w:val="none" w:sz="0" w:space="0" w:color="auto"/>
                    <w:right w:val="none" w:sz="0" w:space="0" w:color="auto"/>
                  </w:divBdr>
                </w:div>
                <w:div w:id="86074537">
                  <w:marLeft w:val="640"/>
                  <w:marRight w:val="0"/>
                  <w:marTop w:val="0"/>
                  <w:marBottom w:val="0"/>
                  <w:divBdr>
                    <w:top w:val="none" w:sz="0" w:space="0" w:color="auto"/>
                    <w:left w:val="none" w:sz="0" w:space="0" w:color="auto"/>
                    <w:bottom w:val="none" w:sz="0" w:space="0" w:color="auto"/>
                    <w:right w:val="none" w:sz="0" w:space="0" w:color="auto"/>
                  </w:divBdr>
                </w:div>
                <w:div w:id="1483963472">
                  <w:marLeft w:val="640"/>
                  <w:marRight w:val="0"/>
                  <w:marTop w:val="0"/>
                  <w:marBottom w:val="0"/>
                  <w:divBdr>
                    <w:top w:val="none" w:sz="0" w:space="0" w:color="auto"/>
                    <w:left w:val="none" w:sz="0" w:space="0" w:color="auto"/>
                    <w:bottom w:val="none" w:sz="0" w:space="0" w:color="auto"/>
                    <w:right w:val="none" w:sz="0" w:space="0" w:color="auto"/>
                  </w:divBdr>
                </w:div>
                <w:div w:id="789201184">
                  <w:marLeft w:val="640"/>
                  <w:marRight w:val="0"/>
                  <w:marTop w:val="0"/>
                  <w:marBottom w:val="0"/>
                  <w:divBdr>
                    <w:top w:val="none" w:sz="0" w:space="0" w:color="auto"/>
                    <w:left w:val="none" w:sz="0" w:space="0" w:color="auto"/>
                    <w:bottom w:val="none" w:sz="0" w:space="0" w:color="auto"/>
                    <w:right w:val="none" w:sz="0" w:space="0" w:color="auto"/>
                  </w:divBdr>
                </w:div>
                <w:div w:id="145052778">
                  <w:marLeft w:val="640"/>
                  <w:marRight w:val="0"/>
                  <w:marTop w:val="0"/>
                  <w:marBottom w:val="0"/>
                  <w:divBdr>
                    <w:top w:val="none" w:sz="0" w:space="0" w:color="auto"/>
                    <w:left w:val="none" w:sz="0" w:space="0" w:color="auto"/>
                    <w:bottom w:val="none" w:sz="0" w:space="0" w:color="auto"/>
                    <w:right w:val="none" w:sz="0" w:space="0" w:color="auto"/>
                  </w:divBdr>
                </w:div>
                <w:div w:id="166481368">
                  <w:marLeft w:val="640"/>
                  <w:marRight w:val="0"/>
                  <w:marTop w:val="0"/>
                  <w:marBottom w:val="0"/>
                  <w:divBdr>
                    <w:top w:val="none" w:sz="0" w:space="0" w:color="auto"/>
                    <w:left w:val="none" w:sz="0" w:space="0" w:color="auto"/>
                    <w:bottom w:val="none" w:sz="0" w:space="0" w:color="auto"/>
                    <w:right w:val="none" w:sz="0" w:space="0" w:color="auto"/>
                  </w:divBdr>
                </w:div>
                <w:div w:id="37317833">
                  <w:marLeft w:val="640"/>
                  <w:marRight w:val="0"/>
                  <w:marTop w:val="0"/>
                  <w:marBottom w:val="0"/>
                  <w:divBdr>
                    <w:top w:val="none" w:sz="0" w:space="0" w:color="auto"/>
                    <w:left w:val="none" w:sz="0" w:space="0" w:color="auto"/>
                    <w:bottom w:val="none" w:sz="0" w:space="0" w:color="auto"/>
                    <w:right w:val="none" w:sz="0" w:space="0" w:color="auto"/>
                  </w:divBdr>
                </w:div>
                <w:div w:id="2077707104">
                  <w:marLeft w:val="640"/>
                  <w:marRight w:val="0"/>
                  <w:marTop w:val="0"/>
                  <w:marBottom w:val="0"/>
                  <w:divBdr>
                    <w:top w:val="none" w:sz="0" w:space="0" w:color="auto"/>
                    <w:left w:val="none" w:sz="0" w:space="0" w:color="auto"/>
                    <w:bottom w:val="none" w:sz="0" w:space="0" w:color="auto"/>
                    <w:right w:val="none" w:sz="0" w:space="0" w:color="auto"/>
                  </w:divBdr>
                </w:div>
                <w:div w:id="1336684520">
                  <w:marLeft w:val="640"/>
                  <w:marRight w:val="0"/>
                  <w:marTop w:val="0"/>
                  <w:marBottom w:val="0"/>
                  <w:divBdr>
                    <w:top w:val="none" w:sz="0" w:space="0" w:color="auto"/>
                    <w:left w:val="none" w:sz="0" w:space="0" w:color="auto"/>
                    <w:bottom w:val="none" w:sz="0" w:space="0" w:color="auto"/>
                    <w:right w:val="none" w:sz="0" w:space="0" w:color="auto"/>
                  </w:divBdr>
                </w:div>
                <w:div w:id="1808694929">
                  <w:marLeft w:val="640"/>
                  <w:marRight w:val="0"/>
                  <w:marTop w:val="0"/>
                  <w:marBottom w:val="0"/>
                  <w:divBdr>
                    <w:top w:val="none" w:sz="0" w:space="0" w:color="auto"/>
                    <w:left w:val="none" w:sz="0" w:space="0" w:color="auto"/>
                    <w:bottom w:val="none" w:sz="0" w:space="0" w:color="auto"/>
                    <w:right w:val="none" w:sz="0" w:space="0" w:color="auto"/>
                  </w:divBdr>
                </w:div>
                <w:div w:id="661933801">
                  <w:marLeft w:val="640"/>
                  <w:marRight w:val="0"/>
                  <w:marTop w:val="0"/>
                  <w:marBottom w:val="0"/>
                  <w:divBdr>
                    <w:top w:val="none" w:sz="0" w:space="0" w:color="auto"/>
                    <w:left w:val="none" w:sz="0" w:space="0" w:color="auto"/>
                    <w:bottom w:val="none" w:sz="0" w:space="0" w:color="auto"/>
                    <w:right w:val="none" w:sz="0" w:space="0" w:color="auto"/>
                  </w:divBdr>
                </w:div>
                <w:div w:id="1817141148">
                  <w:marLeft w:val="640"/>
                  <w:marRight w:val="0"/>
                  <w:marTop w:val="0"/>
                  <w:marBottom w:val="0"/>
                  <w:divBdr>
                    <w:top w:val="none" w:sz="0" w:space="0" w:color="auto"/>
                    <w:left w:val="none" w:sz="0" w:space="0" w:color="auto"/>
                    <w:bottom w:val="none" w:sz="0" w:space="0" w:color="auto"/>
                    <w:right w:val="none" w:sz="0" w:space="0" w:color="auto"/>
                  </w:divBdr>
                </w:div>
                <w:div w:id="2020813298">
                  <w:marLeft w:val="640"/>
                  <w:marRight w:val="0"/>
                  <w:marTop w:val="0"/>
                  <w:marBottom w:val="0"/>
                  <w:divBdr>
                    <w:top w:val="none" w:sz="0" w:space="0" w:color="auto"/>
                    <w:left w:val="none" w:sz="0" w:space="0" w:color="auto"/>
                    <w:bottom w:val="none" w:sz="0" w:space="0" w:color="auto"/>
                    <w:right w:val="none" w:sz="0" w:space="0" w:color="auto"/>
                  </w:divBdr>
                </w:div>
                <w:div w:id="916020075">
                  <w:marLeft w:val="640"/>
                  <w:marRight w:val="0"/>
                  <w:marTop w:val="0"/>
                  <w:marBottom w:val="0"/>
                  <w:divBdr>
                    <w:top w:val="none" w:sz="0" w:space="0" w:color="auto"/>
                    <w:left w:val="none" w:sz="0" w:space="0" w:color="auto"/>
                    <w:bottom w:val="none" w:sz="0" w:space="0" w:color="auto"/>
                    <w:right w:val="none" w:sz="0" w:space="0" w:color="auto"/>
                  </w:divBdr>
                </w:div>
                <w:div w:id="914783181">
                  <w:marLeft w:val="640"/>
                  <w:marRight w:val="0"/>
                  <w:marTop w:val="0"/>
                  <w:marBottom w:val="0"/>
                  <w:divBdr>
                    <w:top w:val="none" w:sz="0" w:space="0" w:color="auto"/>
                    <w:left w:val="none" w:sz="0" w:space="0" w:color="auto"/>
                    <w:bottom w:val="none" w:sz="0" w:space="0" w:color="auto"/>
                    <w:right w:val="none" w:sz="0" w:space="0" w:color="auto"/>
                  </w:divBdr>
                </w:div>
                <w:div w:id="314184402">
                  <w:marLeft w:val="640"/>
                  <w:marRight w:val="0"/>
                  <w:marTop w:val="0"/>
                  <w:marBottom w:val="0"/>
                  <w:divBdr>
                    <w:top w:val="none" w:sz="0" w:space="0" w:color="auto"/>
                    <w:left w:val="none" w:sz="0" w:space="0" w:color="auto"/>
                    <w:bottom w:val="none" w:sz="0" w:space="0" w:color="auto"/>
                    <w:right w:val="none" w:sz="0" w:space="0" w:color="auto"/>
                  </w:divBdr>
                </w:div>
                <w:div w:id="199904699">
                  <w:marLeft w:val="640"/>
                  <w:marRight w:val="0"/>
                  <w:marTop w:val="0"/>
                  <w:marBottom w:val="0"/>
                  <w:divBdr>
                    <w:top w:val="none" w:sz="0" w:space="0" w:color="auto"/>
                    <w:left w:val="none" w:sz="0" w:space="0" w:color="auto"/>
                    <w:bottom w:val="none" w:sz="0" w:space="0" w:color="auto"/>
                    <w:right w:val="none" w:sz="0" w:space="0" w:color="auto"/>
                  </w:divBdr>
                </w:div>
                <w:div w:id="334957933">
                  <w:marLeft w:val="640"/>
                  <w:marRight w:val="0"/>
                  <w:marTop w:val="0"/>
                  <w:marBottom w:val="0"/>
                  <w:divBdr>
                    <w:top w:val="none" w:sz="0" w:space="0" w:color="auto"/>
                    <w:left w:val="none" w:sz="0" w:space="0" w:color="auto"/>
                    <w:bottom w:val="none" w:sz="0" w:space="0" w:color="auto"/>
                    <w:right w:val="none" w:sz="0" w:space="0" w:color="auto"/>
                  </w:divBdr>
                </w:div>
                <w:div w:id="636109754">
                  <w:marLeft w:val="640"/>
                  <w:marRight w:val="0"/>
                  <w:marTop w:val="0"/>
                  <w:marBottom w:val="0"/>
                  <w:divBdr>
                    <w:top w:val="none" w:sz="0" w:space="0" w:color="auto"/>
                    <w:left w:val="none" w:sz="0" w:space="0" w:color="auto"/>
                    <w:bottom w:val="none" w:sz="0" w:space="0" w:color="auto"/>
                    <w:right w:val="none" w:sz="0" w:space="0" w:color="auto"/>
                  </w:divBdr>
                </w:div>
                <w:div w:id="1079592201">
                  <w:marLeft w:val="640"/>
                  <w:marRight w:val="0"/>
                  <w:marTop w:val="0"/>
                  <w:marBottom w:val="0"/>
                  <w:divBdr>
                    <w:top w:val="none" w:sz="0" w:space="0" w:color="auto"/>
                    <w:left w:val="none" w:sz="0" w:space="0" w:color="auto"/>
                    <w:bottom w:val="none" w:sz="0" w:space="0" w:color="auto"/>
                    <w:right w:val="none" w:sz="0" w:space="0" w:color="auto"/>
                  </w:divBdr>
                </w:div>
                <w:div w:id="382025483">
                  <w:marLeft w:val="640"/>
                  <w:marRight w:val="0"/>
                  <w:marTop w:val="0"/>
                  <w:marBottom w:val="0"/>
                  <w:divBdr>
                    <w:top w:val="none" w:sz="0" w:space="0" w:color="auto"/>
                    <w:left w:val="none" w:sz="0" w:space="0" w:color="auto"/>
                    <w:bottom w:val="none" w:sz="0" w:space="0" w:color="auto"/>
                    <w:right w:val="none" w:sz="0" w:space="0" w:color="auto"/>
                  </w:divBdr>
                </w:div>
                <w:div w:id="770707185">
                  <w:marLeft w:val="640"/>
                  <w:marRight w:val="0"/>
                  <w:marTop w:val="0"/>
                  <w:marBottom w:val="0"/>
                  <w:divBdr>
                    <w:top w:val="none" w:sz="0" w:space="0" w:color="auto"/>
                    <w:left w:val="none" w:sz="0" w:space="0" w:color="auto"/>
                    <w:bottom w:val="none" w:sz="0" w:space="0" w:color="auto"/>
                    <w:right w:val="none" w:sz="0" w:space="0" w:color="auto"/>
                  </w:divBdr>
                </w:div>
                <w:div w:id="1100830234">
                  <w:marLeft w:val="640"/>
                  <w:marRight w:val="0"/>
                  <w:marTop w:val="0"/>
                  <w:marBottom w:val="0"/>
                  <w:divBdr>
                    <w:top w:val="none" w:sz="0" w:space="0" w:color="auto"/>
                    <w:left w:val="none" w:sz="0" w:space="0" w:color="auto"/>
                    <w:bottom w:val="none" w:sz="0" w:space="0" w:color="auto"/>
                    <w:right w:val="none" w:sz="0" w:space="0" w:color="auto"/>
                  </w:divBdr>
                </w:div>
                <w:div w:id="1136525479">
                  <w:marLeft w:val="640"/>
                  <w:marRight w:val="0"/>
                  <w:marTop w:val="0"/>
                  <w:marBottom w:val="0"/>
                  <w:divBdr>
                    <w:top w:val="none" w:sz="0" w:space="0" w:color="auto"/>
                    <w:left w:val="none" w:sz="0" w:space="0" w:color="auto"/>
                    <w:bottom w:val="none" w:sz="0" w:space="0" w:color="auto"/>
                    <w:right w:val="none" w:sz="0" w:space="0" w:color="auto"/>
                  </w:divBdr>
                </w:div>
              </w:divsChild>
            </w:div>
            <w:div w:id="1039208439">
              <w:marLeft w:val="0"/>
              <w:marRight w:val="0"/>
              <w:marTop w:val="0"/>
              <w:marBottom w:val="0"/>
              <w:divBdr>
                <w:top w:val="none" w:sz="0" w:space="0" w:color="auto"/>
                <w:left w:val="none" w:sz="0" w:space="0" w:color="auto"/>
                <w:bottom w:val="none" w:sz="0" w:space="0" w:color="auto"/>
                <w:right w:val="none" w:sz="0" w:space="0" w:color="auto"/>
              </w:divBdr>
              <w:divsChild>
                <w:div w:id="1904097625">
                  <w:marLeft w:val="640"/>
                  <w:marRight w:val="0"/>
                  <w:marTop w:val="0"/>
                  <w:marBottom w:val="0"/>
                  <w:divBdr>
                    <w:top w:val="none" w:sz="0" w:space="0" w:color="auto"/>
                    <w:left w:val="none" w:sz="0" w:space="0" w:color="auto"/>
                    <w:bottom w:val="none" w:sz="0" w:space="0" w:color="auto"/>
                    <w:right w:val="none" w:sz="0" w:space="0" w:color="auto"/>
                  </w:divBdr>
                </w:div>
                <w:div w:id="377707505">
                  <w:marLeft w:val="640"/>
                  <w:marRight w:val="0"/>
                  <w:marTop w:val="0"/>
                  <w:marBottom w:val="0"/>
                  <w:divBdr>
                    <w:top w:val="none" w:sz="0" w:space="0" w:color="auto"/>
                    <w:left w:val="none" w:sz="0" w:space="0" w:color="auto"/>
                    <w:bottom w:val="none" w:sz="0" w:space="0" w:color="auto"/>
                    <w:right w:val="none" w:sz="0" w:space="0" w:color="auto"/>
                  </w:divBdr>
                </w:div>
                <w:div w:id="1415932442">
                  <w:marLeft w:val="640"/>
                  <w:marRight w:val="0"/>
                  <w:marTop w:val="0"/>
                  <w:marBottom w:val="0"/>
                  <w:divBdr>
                    <w:top w:val="none" w:sz="0" w:space="0" w:color="auto"/>
                    <w:left w:val="none" w:sz="0" w:space="0" w:color="auto"/>
                    <w:bottom w:val="none" w:sz="0" w:space="0" w:color="auto"/>
                    <w:right w:val="none" w:sz="0" w:space="0" w:color="auto"/>
                  </w:divBdr>
                </w:div>
                <w:div w:id="307249285">
                  <w:marLeft w:val="640"/>
                  <w:marRight w:val="0"/>
                  <w:marTop w:val="0"/>
                  <w:marBottom w:val="0"/>
                  <w:divBdr>
                    <w:top w:val="none" w:sz="0" w:space="0" w:color="auto"/>
                    <w:left w:val="none" w:sz="0" w:space="0" w:color="auto"/>
                    <w:bottom w:val="none" w:sz="0" w:space="0" w:color="auto"/>
                    <w:right w:val="none" w:sz="0" w:space="0" w:color="auto"/>
                  </w:divBdr>
                </w:div>
                <w:div w:id="1031296932">
                  <w:marLeft w:val="640"/>
                  <w:marRight w:val="0"/>
                  <w:marTop w:val="0"/>
                  <w:marBottom w:val="0"/>
                  <w:divBdr>
                    <w:top w:val="none" w:sz="0" w:space="0" w:color="auto"/>
                    <w:left w:val="none" w:sz="0" w:space="0" w:color="auto"/>
                    <w:bottom w:val="none" w:sz="0" w:space="0" w:color="auto"/>
                    <w:right w:val="none" w:sz="0" w:space="0" w:color="auto"/>
                  </w:divBdr>
                </w:div>
                <w:div w:id="1663193785">
                  <w:marLeft w:val="640"/>
                  <w:marRight w:val="0"/>
                  <w:marTop w:val="0"/>
                  <w:marBottom w:val="0"/>
                  <w:divBdr>
                    <w:top w:val="none" w:sz="0" w:space="0" w:color="auto"/>
                    <w:left w:val="none" w:sz="0" w:space="0" w:color="auto"/>
                    <w:bottom w:val="none" w:sz="0" w:space="0" w:color="auto"/>
                    <w:right w:val="none" w:sz="0" w:space="0" w:color="auto"/>
                  </w:divBdr>
                </w:div>
                <w:div w:id="684863492">
                  <w:marLeft w:val="640"/>
                  <w:marRight w:val="0"/>
                  <w:marTop w:val="0"/>
                  <w:marBottom w:val="0"/>
                  <w:divBdr>
                    <w:top w:val="none" w:sz="0" w:space="0" w:color="auto"/>
                    <w:left w:val="none" w:sz="0" w:space="0" w:color="auto"/>
                    <w:bottom w:val="none" w:sz="0" w:space="0" w:color="auto"/>
                    <w:right w:val="none" w:sz="0" w:space="0" w:color="auto"/>
                  </w:divBdr>
                </w:div>
                <w:div w:id="510266509">
                  <w:marLeft w:val="640"/>
                  <w:marRight w:val="0"/>
                  <w:marTop w:val="0"/>
                  <w:marBottom w:val="0"/>
                  <w:divBdr>
                    <w:top w:val="none" w:sz="0" w:space="0" w:color="auto"/>
                    <w:left w:val="none" w:sz="0" w:space="0" w:color="auto"/>
                    <w:bottom w:val="none" w:sz="0" w:space="0" w:color="auto"/>
                    <w:right w:val="none" w:sz="0" w:space="0" w:color="auto"/>
                  </w:divBdr>
                </w:div>
                <w:div w:id="146822630">
                  <w:marLeft w:val="640"/>
                  <w:marRight w:val="0"/>
                  <w:marTop w:val="0"/>
                  <w:marBottom w:val="0"/>
                  <w:divBdr>
                    <w:top w:val="none" w:sz="0" w:space="0" w:color="auto"/>
                    <w:left w:val="none" w:sz="0" w:space="0" w:color="auto"/>
                    <w:bottom w:val="none" w:sz="0" w:space="0" w:color="auto"/>
                    <w:right w:val="none" w:sz="0" w:space="0" w:color="auto"/>
                  </w:divBdr>
                </w:div>
                <w:div w:id="1861620292">
                  <w:marLeft w:val="640"/>
                  <w:marRight w:val="0"/>
                  <w:marTop w:val="0"/>
                  <w:marBottom w:val="0"/>
                  <w:divBdr>
                    <w:top w:val="none" w:sz="0" w:space="0" w:color="auto"/>
                    <w:left w:val="none" w:sz="0" w:space="0" w:color="auto"/>
                    <w:bottom w:val="none" w:sz="0" w:space="0" w:color="auto"/>
                    <w:right w:val="none" w:sz="0" w:space="0" w:color="auto"/>
                  </w:divBdr>
                </w:div>
                <w:div w:id="1251114011">
                  <w:marLeft w:val="640"/>
                  <w:marRight w:val="0"/>
                  <w:marTop w:val="0"/>
                  <w:marBottom w:val="0"/>
                  <w:divBdr>
                    <w:top w:val="none" w:sz="0" w:space="0" w:color="auto"/>
                    <w:left w:val="none" w:sz="0" w:space="0" w:color="auto"/>
                    <w:bottom w:val="none" w:sz="0" w:space="0" w:color="auto"/>
                    <w:right w:val="none" w:sz="0" w:space="0" w:color="auto"/>
                  </w:divBdr>
                </w:div>
                <w:div w:id="1359700258">
                  <w:marLeft w:val="640"/>
                  <w:marRight w:val="0"/>
                  <w:marTop w:val="0"/>
                  <w:marBottom w:val="0"/>
                  <w:divBdr>
                    <w:top w:val="none" w:sz="0" w:space="0" w:color="auto"/>
                    <w:left w:val="none" w:sz="0" w:space="0" w:color="auto"/>
                    <w:bottom w:val="none" w:sz="0" w:space="0" w:color="auto"/>
                    <w:right w:val="none" w:sz="0" w:space="0" w:color="auto"/>
                  </w:divBdr>
                </w:div>
                <w:div w:id="2078092449">
                  <w:marLeft w:val="640"/>
                  <w:marRight w:val="0"/>
                  <w:marTop w:val="0"/>
                  <w:marBottom w:val="0"/>
                  <w:divBdr>
                    <w:top w:val="none" w:sz="0" w:space="0" w:color="auto"/>
                    <w:left w:val="none" w:sz="0" w:space="0" w:color="auto"/>
                    <w:bottom w:val="none" w:sz="0" w:space="0" w:color="auto"/>
                    <w:right w:val="none" w:sz="0" w:space="0" w:color="auto"/>
                  </w:divBdr>
                </w:div>
                <w:div w:id="1153764332">
                  <w:marLeft w:val="640"/>
                  <w:marRight w:val="0"/>
                  <w:marTop w:val="0"/>
                  <w:marBottom w:val="0"/>
                  <w:divBdr>
                    <w:top w:val="none" w:sz="0" w:space="0" w:color="auto"/>
                    <w:left w:val="none" w:sz="0" w:space="0" w:color="auto"/>
                    <w:bottom w:val="none" w:sz="0" w:space="0" w:color="auto"/>
                    <w:right w:val="none" w:sz="0" w:space="0" w:color="auto"/>
                  </w:divBdr>
                </w:div>
                <w:div w:id="1802728745">
                  <w:marLeft w:val="640"/>
                  <w:marRight w:val="0"/>
                  <w:marTop w:val="0"/>
                  <w:marBottom w:val="0"/>
                  <w:divBdr>
                    <w:top w:val="none" w:sz="0" w:space="0" w:color="auto"/>
                    <w:left w:val="none" w:sz="0" w:space="0" w:color="auto"/>
                    <w:bottom w:val="none" w:sz="0" w:space="0" w:color="auto"/>
                    <w:right w:val="none" w:sz="0" w:space="0" w:color="auto"/>
                  </w:divBdr>
                </w:div>
                <w:div w:id="1544295646">
                  <w:marLeft w:val="640"/>
                  <w:marRight w:val="0"/>
                  <w:marTop w:val="0"/>
                  <w:marBottom w:val="0"/>
                  <w:divBdr>
                    <w:top w:val="none" w:sz="0" w:space="0" w:color="auto"/>
                    <w:left w:val="none" w:sz="0" w:space="0" w:color="auto"/>
                    <w:bottom w:val="none" w:sz="0" w:space="0" w:color="auto"/>
                    <w:right w:val="none" w:sz="0" w:space="0" w:color="auto"/>
                  </w:divBdr>
                </w:div>
                <w:div w:id="414018123">
                  <w:marLeft w:val="640"/>
                  <w:marRight w:val="0"/>
                  <w:marTop w:val="0"/>
                  <w:marBottom w:val="0"/>
                  <w:divBdr>
                    <w:top w:val="none" w:sz="0" w:space="0" w:color="auto"/>
                    <w:left w:val="none" w:sz="0" w:space="0" w:color="auto"/>
                    <w:bottom w:val="none" w:sz="0" w:space="0" w:color="auto"/>
                    <w:right w:val="none" w:sz="0" w:space="0" w:color="auto"/>
                  </w:divBdr>
                </w:div>
                <w:div w:id="1894079064">
                  <w:marLeft w:val="640"/>
                  <w:marRight w:val="0"/>
                  <w:marTop w:val="0"/>
                  <w:marBottom w:val="0"/>
                  <w:divBdr>
                    <w:top w:val="none" w:sz="0" w:space="0" w:color="auto"/>
                    <w:left w:val="none" w:sz="0" w:space="0" w:color="auto"/>
                    <w:bottom w:val="none" w:sz="0" w:space="0" w:color="auto"/>
                    <w:right w:val="none" w:sz="0" w:space="0" w:color="auto"/>
                  </w:divBdr>
                </w:div>
                <w:div w:id="1975788581">
                  <w:marLeft w:val="640"/>
                  <w:marRight w:val="0"/>
                  <w:marTop w:val="0"/>
                  <w:marBottom w:val="0"/>
                  <w:divBdr>
                    <w:top w:val="none" w:sz="0" w:space="0" w:color="auto"/>
                    <w:left w:val="none" w:sz="0" w:space="0" w:color="auto"/>
                    <w:bottom w:val="none" w:sz="0" w:space="0" w:color="auto"/>
                    <w:right w:val="none" w:sz="0" w:space="0" w:color="auto"/>
                  </w:divBdr>
                </w:div>
                <w:div w:id="625087852">
                  <w:marLeft w:val="640"/>
                  <w:marRight w:val="0"/>
                  <w:marTop w:val="0"/>
                  <w:marBottom w:val="0"/>
                  <w:divBdr>
                    <w:top w:val="none" w:sz="0" w:space="0" w:color="auto"/>
                    <w:left w:val="none" w:sz="0" w:space="0" w:color="auto"/>
                    <w:bottom w:val="none" w:sz="0" w:space="0" w:color="auto"/>
                    <w:right w:val="none" w:sz="0" w:space="0" w:color="auto"/>
                  </w:divBdr>
                </w:div>
                <w:div w:id="1440179222">
                  <w:marLeft w:val="640"/>
                  <w:marRight w:val="0"/>
                  <w:marTop w:val="0"/>
                  <w:marBottom w:val="0"/>
                  <w:divBdr>
                    <w:top w:val="none" w:sz="0" w:space="0" w:color="auto"/>
                    <w:left w:val="none" w:sz="0" w:space="0" w:color="auto"/>
                    <w:bottom w:val="none" w:sz="0" w:space="0" w:color="auto"/>
                    <w:right w:val="none" w:sz="0" w:space="0" w:color="auto"/>
                  </w:divBdr>
                </w:div>
                <w:div w:id="939532194">
                  <w:marLeft w:val="640"/>
                  <w:marRight w:val="0"/>
                  <w:marTop w:val="0"/>
                  <w:marBottom w:val="0"/>
                  <w:divBdr>
                    <w:top w:val="none" w:sz="0" w:space="0" w:color="auto"/>
                    <w:left w:val="none" w:sz="0" w:space="0" w:color="auto"/>
                    <w:bottom w:val="none" w:sz="0" w:space="0" w:color="auto"/>
                    <w:right w:val="none" w:sz="0" w:space="0" w:color="auto"/>
                  </w:divBdr>
                </w:div>
                <w:div w:id="398672839">
                  <w:marLeft w:val="640"/>
                  <w:marRight w:val="0"/>
                  <w:marTop w:val="0"/>
                  <w:marBottom w:val="0"/>
                  <w:divBdr>
                    <w:top w:val="none" w:sz="0" w:space="0" w:color="auto"/>
                    <w:left w:val="none" w:sz="0" w:space="0" w:color="auto"/>
                    <w:bottom w:val="none" w:sz="0" w:space="0" w:color="auto"/>
                    <w:right w:val="none" w:sz="0" w:space="0" w:color="auto"/>
                  </w:divBdr>
                </w:div>
                <w:div w:id="1256865726">
                  <w:marLeft w:val="640"/>
                  <w:marRight w:val="0"/>
                  <w:marTop w:val="0"/>
                  <w:marBottom w:val="0"/>
                  <w:divBdr>
                    <w:top w:val="none" w:sz="0" w:space="0" w:color="auto"/>
                    <w:left w:val="none" w:sz="0" w:space="0" w:color="auto"/>
                    <w:bottom w:val="none" w:sz="0" w:space="0" w:color="auto"/>
                    <w:right w:val="none" w:sz="0" w:space="0" w:color="auto"/>
                  </w:divBdr>
                </w:div>
                <w:div w:id="13314054">
                  <w:marLeft w:val="640"/>
                  <w:marRight w:val="0"/>
                  <w:marTop w:val="0"/>
                  <w:marBottom w:val="0"/>
                  <w:divBdr>
                    <w:top w:val="none" w:sz="0" w:space="0" w:color="auto"/>
                    <w:left w:val="none" w:sz="0" w:space="0" w:color="auto"/>
                    <w:bottom w:val="none" w:sz="0" w:space="0" w:color="auto"/>
                    <w:right w:val="none" w:sz="0" w:space="0" w:color="auto"/>
                  </w:divBdr>
                </w:div>
                <w:div w:id="2039503147">
                  <w:marLeft w:val="640"/>
                  <w:marRight w:val="0"/>
                  <w:marTop w:val="0"/>
                  <w:marBottom w:val="0"/>
                  <w:divBdr>
                    <w:top w:val="none" w:sz="0" w:space="0" w:color="auto"/>
                    <w:left w:val="none" w:sz="0" w:space="0" w:color="auto"/>
                    <w:bottom w:val="none" w:sz="0" w:space="0" w:color="auto"/>
                    <w:right w:val="none" w:sz="0" w:space="0" w:color="auto"/>
                  </w:divBdr>
                </w:div>
                <w:div w:id="1477262974">
                  <w:marLeft w:val="640"/>
                  <w:marRight w:val="0"/>
                  <w:marTop w:val="0"/>
                  <w:marBottom w:val="0"/>
                  <w:divBdr>
                    <w:top w:val="none" w:sz="0" w:space="0" w:color="auto"/>
                    <w:left w:val="none" w:sz="0" w:space="0" w:color="auto"/>
                    <w:bottom w:val="none" w:sz="0" w:space="0" w:color="auto"/>
                    <w:right w:val="none" w:sz="0" w:space="0" w:color="auto"/>
                  </w:divBdr>
                </w:div>
                <w:div w:id="7145816">
                  <w:marLeft w:val="640"/>
                  <w:marRight w:val="0"/>
                  <w:marTop w:val="0"/>
                  <w:marBottom w:val="0"/>
                  <w:divBdr>
                    <w:top w:val="none" w:sz="0" w:space="0" w:color="auto"/>
                    <w:left w:val="none" w:sz="0" w:space="0" w:color="auto"/>
                    <w:bottom w:val="none" w:sz="0" w:space="0" w:color="auto"/>
                    <w:right w:val="none" w:sz="0" w:space="0" w:color="auto"/>
                  </w:divBdr>
                </w:div>
                <w:div w:id="116219051">
                  <w:marLeft w:val="640"/>
                  <w:marRight w:val="0"/>
                  <w:marTop w:val="0"/>
                  <w:marBottom w:val="0"/>
                  <w:divBdr>
                    <w:top w:val="none" w:sz="0" w:space="0" w:color="auto"/>
                    <w:left w:val="none" w:sz="0" w:space="0" w:color="auto"/>
                    <w:bottom w:val="none" w:sz="0" w:space="0" w:color="auto"/>
                    <w:right w:val="none" w:sz="0" w:space="0" w:color="auto"/>
                  </w:divBdr>
                </w:div>
                <w:div w:id="867374583">
                  <w:marLeft w:val="640"/>
                  <w:marRight w:val="0"/>
                  <w:marTop w:val="0"/>
                  <w:marBottom w:val="0"/>
                  <w:divBdr>
                    <w:top w:val="none" w:sz="0" w:space="0" w:color="auto"/>
                    <w:left w:val="none" w:sz="0" w:space="0" w:color="auto"/>
                    <w:bottom w:val="none" w:sz="0" w:space="0" w:color="auto"/>
                    <w:right w:val="none" w:sz="0" w:space="0" w:color="auto"/>
                  </w:divBdr>
                </w:div>
                <w:div w:id="1024290464">
                  <w:marLeft w:val="640"/>
                  <w:marRight w:val="0"/>
                  <w:marTop w:val="0"/>
                  <w:marBottom w:val="0"/>
                  <w:divBdr>
                    <w:top w:val="none" w:sz="0" w:space="0" w:color="auto"/>
                    <w:left w:val="none" w:sz="0" w:space="0" w:color="auto"/>
                    <w:bottom w:val="none" w:sz="0" w:space="0" w:color="auto"/>
                    <w:right w:val="none" w:sz="0" w:space="0" w:color="auto"/>
                  </w:divBdr>
                </w:div>
                <w:div w:id="554781058">
                  <w:marLeft w:val="640"/>
                  <w:marRight w:val="0"/>
                  <w:marTop w:val="0"/>
                  <w:marBottom w:val="0"/>
                  <w:divBdr>
                    <w:top w:val="none" w:sz="0" w:space="0" w:color="auto"/>
                    <w:left w:val="none" w:sz="0" w:space="0" w:color="auto"/>
                    <w:bottom w:val="none" w:sz="0" w:space="0" w:color="auto"/>
                    <w:right w:val="none" w:sz="0" w:space="0" w:color="auto"/>
                  </w:divBdr>
                </w:div>
                <w:div w:id="591547703">
                  <w:marLeft w:val="640"/>
                  <w:marRight w:val="0"/>
                  <w:marTop w:val="0"/>
                  <w:marBottom w:val="0"/>
                  <w:divBdr>
                    <w:top w:val="none" w:sz="0" w:space="0" w:color="auto"/>
                    <w:left w:val="none" w:sz="0" w:space="0" w:color="auto"/>
                    <w:bottom w:val="none" w:sz="0" w:space="0" w:color="auto"/>
                    <w:right w:val="none" w:sz="0" w:space="0" w:color="auto"/>
                  </w:divBdr>
                </w:div>
                <w:div w:id="1528182566">
                  <w:marLeft w:val="640"/>
                  <w:marRight w:val="0"/>
                  <w:marTop w:val="0"/>
                  <w:marBottom w:val="0"/>
                  <w:divBdr>
                    <w:top w:val="none" w:sz="0" w:space="0" w:color="auto"/>
                    <w:left w:val="none" w:sz="0" w:space="0" w:color="auto"/>
                    <w:bottom w:val="none" w:sz="0" w:space="0" w:color="auto"/>
                    <w:right w:val="none" w:sz="0" w:space="0" w:color="auto"/>
                  </w:divBdr>
                </w:div>
                <w:div w:id="852574954">
                  <w:marLeft w:val="640"/>
                  <w:marRight w:val="0"/>
                  <w:marTop w:val="0"/>
                  <w:marBottom w:val="0"/>
                  <w:divBdr>
                    <w:top w:val="none" w:sz="0" w:space="0" w:color="auto"/>
                    <w:left w:val="none" w:sz="0" w:space="0" w:color="auto"/>
                    <w:bottom w:val="none" w:sz="0" w:space="0" w:color="auto"/>
                    <w:right w:val="none" w:sz="0" w:space="0" w:color="auto"/>
                  </w:divBdr>
                </w:div>
                <w:div w:id="781264873">
                  <w:marLeft w:val="640"/>
                  <w:marRight w:val="0"/>
                  <w:marTop w:val="0"/>
                  <w:marBottom w:val="0"/>
                  <w:divBdr>
                    <w:top w:val="none" w:sz="0" w:space="0" w:color="auto"/>
                    <w:left w:val="none" w:sz="0" w:space="0" w:color="auto"/>
                    <w:bottom w:val="none" w:sz="0" w:space="0" w:color="auto"/>
                    <w:right w:val="none" w:sz="0" w:space="0" w:color="auto"/>
                  </w:divBdr>
                </w:div>
                <w:div w:id="979118872">
                  <w:marLeft w:val="640"/>
                  <w:marRight w:val="0"/>
                  <w:marTop w:val="0"/>
                  <w:marBottom w:val="0"/>
                  <w:divBdr>
                    <w:top w:val="none" w:sz="0" w:space="0" w:color="auto"/>
                    <w:left w:val="none" w:sz="0" w:space="0" w:color="auto"/>
                    <w:bottom w:val="none" w:sz="0" w:space="0" w:color="auto"/>
                    <w:right w:val="none" w:sz="0" w:space="0" w:color="auto"/>
                  </w:divBdr>
                </w:div>
                <w:div w:id="1393768045">
                  <w:marLeft w:val="640"/>
                  <w:marRight w:val="0"/>
                  <w:marTop w:val="0"/>
                  <w:marBottom w:val="0"/>
                  <w:divBdr>
                    <w:top w:val="none" w:sz="0" w:space="0" w:color="auto"/>
                    <w:left w:val="none" w:sz="0" w:space="0" w:color="auto"/>
                    <w:bottom w:val="none" w:sz="0" w:space="0" w:color="auto"/>
                    <w:right w:val="none" w:sz="0" w:space="0" w:color="auto"/>
                  </w:divBdr>
                </w:div>
                <w:div w:id="486556271">
                  <w:marLeft w:val="640"/>
                  <w:marRight w:val="0"/>
                  <w:marTop w:val="0"/>
                  <w:marBottom w:val="0"/>
                  <w:divBdr>
                    <w:top w:val="none" w:sz="0" w:space="0" w:color="auto"/>
                    <w:left w:val="none" w:sz="0" w:space="0" w:color="auto"/>
                    <w:bottom w:val="none" w:sz="0" w:space="0" w:color="auto"/>
                    <w:right w:val="none" w:sz="0" w:space="0" w:color="auto"/>
                  </w:divBdr>
                </w:div>
                <w:div w:id="1131167533">
                  <w:marLeft w:val="640"/>
                  <w:marRight w:val="0"/>
                  <w:marTop w:val="0"/>
                  <w:marBottom w:val="0"/>
                  <w:divBdr>
                    <w:top w:val="none" w:sz="0" w:space="0" w:color="auto"/>
                    <w:left w:val="none" w:sz="0" w:space="0" w:color="auto"/>
                    <w:bottom w:val="none" w:sz="0" w:space="0" w:color="auto"/>
                    <w:right w:val="none" w:sz="0" w:space="0" w:color="auto"/>
                  </w:divBdr>
                </w:div>
                <w:div w:id="1285843437">
                  <w:marLeft w:val="640"/>
                  <w:marRight w:val="0"/>
                  <w:marTop w:val="0"/>
                  <w:marBottom w:val="0"/>
                  <w:divBdr>
                    <w:top w:val="none" w:sz="0" w:space="0" w:color="auto"/>
                    <w:left w:val="none" w:sz="0" w:space="0" w:color="auto"/>
                    <w:bottom w:val="none" w:sz="0" w:space="0" w:color="auto"/>
                    <w:right w:val="none" w:sz="0" w:space="0" w:color="auto"/>
                  </w:divBdr>
                </w:div>
                <w:div w:id="1395083949">
                  <w:marLeft w:val="640"/>
                  <w:marRight w:val="0"/>
                  <w:marTop w:val="0"/>
                  <w:marBottom w:val="0"/>
                  <w:divBdr>
                    <w:top w:val="none" w:sz="0" w:space="0" w:color="auto"/>
                    <w:left w:val="none" w:sz="0" w:space="0" w:color="auto"/>
                    <w:bottom w:val="none" w:sz="0" w:space="0" w:color="auto"/>
                    <w:right w:val="none" w:sz="0" w:space="0" w:color="auto"/>
                  </w:divBdr>
                </w:div>
                <w:div w:id="2104644465">
                  <w:marLeft w:val="640"/>
                  <w:marRight w:val="0"/>
                  <w:marTop w:val="0"/>
                  <w:marBottom w:val="0"/>
                  <w:divBdr>
                    <w:top w:val="none" w:sz="0" w:space="0" w:color="auto"/>
                    <w:left w:val="none" w:sz="0" w:space="0" w:color="auto"/>
                    <w:bottom w:val="none" w:sz="0" w:space="0" w:color="auto"/>
                    <w:right w:val="none" w:sz="0" w:space="0" w:color="auto"/>
                  </w:divBdr>
                </w:div>
                <w:div w:id="1144812634">
                  <w:marLeft w:val="640"/>
                  <w:marRight w:val="0"/>
                  <w:marTop w:val="0"/>
                  <w:marBottom w:val="0"/>
                  <w:divBdr>
                    <w:top w:val="none" w:sz="0" w:space="0" w:color="auto"/>
                    <w:left w:val="none" w:sz="0" w:space="0" w:color="auto"/>
                    <w:bottom w:val="none" w:sz="0" w:space="0" w:color="auto"/>
                    <w:right w:val="none" w:sz="0" w:space="0" w:color="auto"/>
                  </w:divBdr>
                </w:div>
                <w:div w:id="944734085">
                  <w:marLeft w:val="640"/>
                  <w:marRight w:val="0"/>
                  <w:marTop w:val="0"/>
                  <w:marBottom w:val="0"/>
                  <w:divBdr>
                    <w:top w:val="none" w:sz="0" w:space="0" w:color="auto"/>
                    <w:left w:val="none" w:sz="0" w:space="0" w:color="auto"/>
                    <w:bottom w:val="none" w:sz="0" w:space="0" w:color="auto"/>
                    <w:right w:val="none" w:sz="0" w:space="0" w:color="auto"/>
                  </w:divBdr>
                </w:div>
                <w:div w:id="1271935148">
                  <w:marLeft w:val="640"/>
                  <w:marRight w:val="0"/>
                  <w:marTop w:val="0"/>
                  <w:marBottom w:val="0"/>
                  <w:divBdr>
                    <w:top w:val="none" w:sz="0" w:space="0" w:color="auto"/>
                    <w:left w:val="none" w:sz="0" w:space="0" w:color="auto"/>
                    <w:bottom w:val="none" w:sz="0" w:space="0" w:color="auto"/>
                    <w:right w:val="none" w:sz="0" w:space="0" w:color="auto"/>
                  </w:divBdr>
                </w:div>
                <w:div w:id="1553424450">
                  <w:marLeft w:val="640"/>
                  <w:marRight w:val="0"/>
                  <w:marTop w:val="0"/>
                  <w:marBottom w:val="0"/>
                  <w:divBdr>
                    <w:top w:val="none" w:sz="0" w:space="0" w:color="auto"/>
                    <w:left w:val="none" w:sz="0" w:space="0" w:color="auto"/>
                    <w:bottom w:val="none" w:sz="0" w:space="0" w:color="auto"/>
                    <w:right w:val="none" w:sz="0" w:space="0" w:color="auto"/>
                  </w:divBdr>
                </w:div>
                <w:div w:id="1681657893">
                  <w:marLeft w:val="640"/>
                  <w:marRight w:val="0"/>
                  <w:marTop w:val="0"/>
                  <w:marBottom w:val="0"/>
                  <w:divBdr>
                    <w:top w:val="none" w:sz="0" w:space="0" w:color="auto"/>
                    <w:left w:val="none" w:sz="0" w:space="0" w:color="auto"/>
                    <w:bottom w:val="none" w:sz="0" w:space="0" w:color="auto"/>
                    <w:right w:val="none" w:sz="0" w:space="0" w:color="auto"/>
                  </w:divBdr>
                </w:div>
                <w:div w:id="1761413980">
                  <w:marLeft w:val="640"/>
                  <w:marRight w:val="0"/>
                  <w:marTop w:val="0"/>
                  <w:marBottom w:val="0"/>
                  <w:divBdr>
                    <w:top w:val="none" w:sz="0" w:space="0" w:color="auto"/>
                    <w:left w:val="none" w:sz="0" w:space="0" w:color="auto"/>
                    <w:bottom w:val="none" w:sz="0" w:space="0" w:color="auto"/>
                    <w:right w:val="none" w:sz="0" w:space="0" w:color="auto"/>
                  </w:divBdr>
                </w:div>
                <w:div w:id="1473405353">
                  <w:marLeft w:val="640"/>
                  <w:marRight w:val="0"/>
                  <w:marTop w:val="0"/>
                  <w:marBottom w:val="0"/>
                  <w:divBdr>
                    <w:top w:val="none" w:sz="0" w:space="0" w:color="auto"/>
                    <w:left w:val="none" w:sz="0" w:space="0" w:color="auto"/>
                    <w:bottom w:val="none" w:sz="0" w:space="0" w:color="auto"/>
                    <w:right w:val="none" w:sz="0" w:space="0" w:color="auto"/>
                  </w:divBdr>
                </w:div>
                <w:div w:id="614945817">
                  <w:marLeft w:val="640"/>
                  <w:marRight w:val="0"/>
                  <w:marTop w:val="0"/>
                  <w:marBottom w:val="0"/>
                  <w:divBdr>
                    <w:top w:val="none" w:sz="0" w:space="0" w:color="auto"/>
                    <w:left w:val="none" w:sz="0" w:space="0" w:color="auto"/>
                    <w:bottom w:val="none" w:sz="0" w:space="0" w:color="auto"/>
                    <w:right w:val="none" w:sz="0" w:space="0" w:color="auto"/>
                  </w:divBdr>
                </w:div>
                <w:div w:id="1821774008">
                  <w:marLeft w:val="640"/>
                  <w:marRight w:val="0"/>
                  <w:marTop w:val="0"/>
                  <w:marBottom w:val="0"/>
                  <w:divBdr>
                    <w:top w:val="none" w:sz="0" w:space="0" w:color="auto"/>
                    <w:left w:val="none" w:sz="0" w:space="0" w:color="auto"/>
                    <w:bottom w:val="none" w:sz="0" w:space="0" w:color="auto"/>
                    <w:right w:val="none" w:sz="0" w:space="0" w:color="auto"/>
                  </w:divBdr>
                </w:div>
                <w:div w:id="2088188870">
                  <w:marLeft w:val="640"/>
                  <w:marRight w:val="0"/>
                  <w:marTop w:val="0"/>
                  <w:marBottom w:val="0"/>
                  <w:divBdr>
                    <w:top w:val="none" w:sz="0" w:space="0" w:color="auto"/>
                    <w:left w:val="none" w:sz="0" w:space="0" w:color="auto"/>
                    <w:bottom w:val="none" w:sz="0" w:space="0" w:color="auto"/>
                    <w:right w:val="none" w:sz="0" w:space="0" w:color="auto"/>
                  </w:divBdr>
                </w:div>
                <w:div w:id="564952615">
                  <w:marLeft w:val="640"/>
                  <w:marRight w:val="0"/>
                  <w:marTop w:val="0"/>
                  <w:marBottom w:val="0"/>
                  <w:divBdr>
                    <w:top w:val="none" w:sz="0" w:space="0" w:color="auto"/>
                    <w:left w:val="none" w:sz="0" w:space="0" w:color="auto"/>
                    <w:bottom w:val="none" w:sz="0" w:space="0" w:color="auto"/>
                    <w:right w:val="none" w:sz="0" w:space="0" w:color="auto"/>
                  </w:divBdr>
                </w:div>
                <w:div w:id="1050037513">
                  <w:marLeft w:val="640"/>
                  <w:marRight w:val="0"/>
                  <w:marTop w:val="0"/>
                  <w:marBottom w:val="0"/>
                  <w:divBdr>
                    <w:top w:val="none" w:sz="0" w:space="0" w:color="auto"/>
                    <w:left w:val="none" w:sz="0" w:space="0" w:color="auto"/>
                    <w:bottom w:val="none" w:sz="0" w:space="0" w:color="auto"/>
                    <w:right w:val="none" w:sz="0" w:space="0" w:color="auto"/>
                  </w:divBdr>
                </w:div>
                <w:div w:id="1910537821">
                  <w:marLeft w:val="640"/>
                  <w:marRight w:val="0"/>
                  <w:marTop w:val="0"/>
                  <w:marBottom w:val="0"/>
                  <w:divBdr>
                    <w:top w:val="none" w:sz="0" w:space="0" w:color="auto"/>
                    <w:left w:val="none" w:sz="0" w:space="0" w:color="auto"/>
                    <w:bottom w:val="none" w:sz="0" w:space="0" w:color="auto"/>
                    <w:right w:val="none" w:sz="0" w:space="0" w:color="auto"/>
                  </w:divBdr>
                </w:div>
                <w:div w:id="1597978909">
                  <w:marLeft w:val="640"/>
                  <w:marRight w:val="0"/>
                  <w:marTop w:val="0"/>
                  <w:marBottom w:val="0"/>
                  <w:divBdr>
                    <w:top w:val="none" w:sz="0" w:space="0" w:color="auto"/>
                    <w:left w:val="none" w:sz="0" w:space="0" w:color="auto"/>
                    <w:bottom w:val="none" w:sz="0" w:space="0" w:color="auto"/>
                    <w:right w:val="none" w:sz="0" w:space="0" w:color="auto"/>
                  </w:divBdr>
                </w:div>
                <w:div w:id="371343273">
                  <w:marLeft w:val="640"/>
                  <w:marRight w:val="0"/>
                  <w:marTop w:val="0"/>
                  <w:marBottom w:val="0"/>
                  <w:divBdr>
                    <w:top w:val="none" w:sz="0" w:space="0" w:color="auto"/>
                    <w:left w:val="none" w:sz="0" w:space="0" w:color="auto"/>
                    <w:bottom w:val="none" w:sz="0" w:space="0" w:color="auto"/>
                    <w:right w:val="none" w:sz="0" w:space="0" w:color="auto"/>
                  </w:divBdr>
                </w:div>
                <w:div w:id="1172187717">
                  <w:marLeft w:val="640"/>
                  <w:marRight w:val="0"/>
                  <w:marTop w:val="0"/>
                  <w:marBottom w:val="0"/>
                  <w:divBdr>
                    <w:top w:val="none" w:sz="0" w:space="0" w:color="auto"/>
                    <w:left w:val="none" w:sz="0" w:space="0" w:color="auto"/>
                    <w:bottom w:val="none" w:sz="0" w:space="0" w:color="auto"/>
                    <w:right w:val="none" w:sz="0" w:space="0" w:color="auto"/>
                  </w:divBdr>
                </w:div>
                <w:div w:id="712081174">
                  <w:marLeft w:val="640"/>
                  <w:marRight w:val="0"/>
                  <w:marTop w:val="0"/>
                  <w:marBottom w:val="0"/>
                  <w:divBdr>
                    <w:top w:val="none" w:sz="0" w:space="0" w:color="auto"/>
                    <w:left w:val="none" w:sz="0" w:space="0" w:color="auto"/>
                    <w:bottom w:val="none" w:sz="0" w:space="0" w:color="auto"/>
                    <w:right w:val="none" w:sz="0" w:space="0" w:color="auto"/>
                  </w:divBdr>
                </w:div>
                <w:div w:id="319382932">
                  <w:marLeft w:val="640"/>
                  <w:marRight w:val="0"/>
                  <w:marTop w:val="0"/>
                  <w:marBottom w:val="0"/>
                  <w:divBdr>
                    <w:top w:val="none" w:sz="0" w:space="0" w:color="auto"/>
                    <w:left w:val="none" w:sz="0" w:space="0" w:color="auto"/>
                    <w:bottom w:val="none" w:sz="0" w:space="0" w:color="auto"/>
                    <w:right w:val="none" w:sz="0" w:space="0" w:color="auto"/>
                  </w:divBdr>
                </w:div>
                <w:div w:id="79757617">
                  <w:marLeft w:val="640"/>
                  <w:marRight w:val="0"/>
                  <w:marTop w:val="0"/>
                  <w:marBottom w:val="0"/>
                  <w:divBdr>
                    <w:top w:val="none" w:sz="0" w:space="0" w:color="auto"/>
                    <w:left w:val="none" w:sz="0" w:space="0" w:color="auto"/>
                    <w:bottom w:val="none" w:sz="0" w:space="0" w:color="auto"/>
                    <w:right w:val="none" w:sz="0" w:space="0" w:color="auto"/>
                  </w:divBdr>
                </w:div>
                <w:div w:id="1133599472">
                  <w:marLeft w:val="640"/>
                  <w:marRight w:val="0"/>
                  <w:marTop w:val="0"/>
                  <w:marBottom w:val="0"/>
                  <w:divBdr>
                    <w:top w:val="none" w:sz="0" w:space="0" w:color="auto"/>
                    <w:left w:val="none" w:sz="0" w:space="0" w:color="auto"/>
                    <w:bottom w:val="none" w:sz="0" w:space="0" w:color="auto"/>
                    <w:right w:val="none" w:sz="0" w:space="0" w:color="auto"/>
                  </w:divBdr>
                </w:div>
                <w:div w:id="1572153772">
                  <w:marLeft w:val="640"/>
                  <w:marRight w:val="0"/>
                  <w:marTop w:val="0"/>
                  <w:marBottom w:val="0"/>
                  <w:divBdr>
                    <w:top w:val="none" w:sz="0" w:space="0" w:color="auto"/>
                    <w:left w:val="none" w:sz="0" w:space="0" w:color="auto"/>
                    <w:bottom w:val="none" w:sz="0" w:space="0" w:color="auto"/>
                    <w:right w:val="none" w:sz="0" w:space="0" w:color="auto"/>
                  </w:divBdr>
                </w:div>
                <w:div w:id="1131707785">
                  <w:marLeft w:val="640"/>
                  <w:marRight w:val="0"/>
                  <w:marTop w:val="0"/>
                  <w:marBottom w:val="0"/>
                  <w:divBdr>
                    <w:top w:val="none" w:sz="0" w:space="0" w:color="auto"/>
                    <w:left w:val="none" w:sz="0" w:space="0" w:color="auto"/>
                    <w:bottom w:val="none" w:sz="0" w:space="0" w:color="auto"/>
                    <w:right w:val="none" w:sz="0" w:space="0" w:color="auto"/>
                  </w:divBdr>
                </w:div>
                <w:div w:id="721489035">
                  <w:marLeft w:val="640"/>
                  <w:marRight w:val="0"/>
                  <w:marTop w:val="0"/>
                  <w:marBottom w:val="0"/>
                  <w:divBdr>
                    <w:top w:val="none" w:sz="0" w:space="0" w:color="auto"/>
                    <w:left w:val="none" w:sz="0" w:space="0" w:color="auto"/>
                    <w:bottom w:val="none" w:sz="0" w:space="0" w:color="auto"/>
                    <w:right w:val="none" w:sz="0" w:space="0" w:color="auto"/>
                  </w:divBdr>
                </w:div>
                <w:div w:id="1272014522">
                  <w:marLeft w:val="640"/>
                  <w:marRight w:val="0"/>
                  <w:marTop w:val="0"/>
                  <w:marBottom w:val="0"/>
                  <w:divBdr>
                    <w:top w:val="none" w:sz="0" w:space="0" w:color="auto"/>
                    <w:left w:val="none" w:sz="0" w:space="0" w:color="auto"/>
                    <w:bottom w:val="none" w:sz="0" w:space="0" w:color="auto"/>
                    <w:right w:val="none" w:sz="0" w:space="0" w:color="auto"/>
                  </w:divBdr>
                </w:div>
                <w:div w:id="145248841">
                  <w:marLeft w:val="640"/>
                  <w:marRight w:val="0"/>
                  <w:marTop w:val="0"/>
                  <w:marBottom w:val="0"/>
                  <w:divBdr>
                    <w:top w:val="none" w:sz="0" w:space="0" w:color="auto"/>
                    <w:left w:val="none" w:sz="0" w:space="0" w:color="auto"/>
                    <w:bottom w:val="none" w:sz="0" w:space="0" w:color="auto"/>
                    <w:right w:val="none" w:sz="0" w:space="0" w:color="auto"/>
                  </w:divBdr>
                </w:div>
                <w:div w:id="1702703348">
                  <w:marLeft w:val="640"/>
                  <w:marRight w:val="0"/>
                  <w:marTop w:val="0"/>
                  <w:marBottom w:val="0"/>
                  <w:divBdr>
                    <w:top w:val="none" w:sz="0" w:space="0" w:color="auto"/>
                    <w:left w:val="none" w:sz="0" w:space="0" w:color="auto"/>
                    <w:bottom w:val="none" w:sz="0" w:space="0" w:color="auto"/>
                    <w:right w:val="none" w:sz="0" w:space="0" w:color="auto"/>
                  </w:divBdr>
                </w:div>
                <w:div w:id="426079987">
                  <w:marLeft w:val="640"/>
                  <w:marRight w:val="0"/>
                  <w:marTop w:val="0"/>
                  <w:marBottom w:val="0"/>
                  <w:divBdr>
                    <w:top w:val="none" w:sz="0" w:space="0" w:color="auto"/>
                    <w:left w:val="none" w:sz="0" w:space="0" w:color="auto"/>
                    <w:bottom w:val="none" w:sz="0" w:space="0" w:color="auto"/>
                    <w:right w:val="none" w:sz="0" w:space="0" w:color="auto"/>
                  </w:divBdr>
                </w:div>
                <w:div w:id="1823501892">
                  <w:marLeft w:val="640"/>
                  <w:marRight w:val="0"/>
                  <w:marTop w:val="0"/>
                  <w:marBottom w:val="0"/>
                  <w:divBdr>
                    <w:top w:val="none" w:sz="0" w:space="0" w:color="auto"/>
                    <w:left w:val="none" w:sz="0" w:space="0" w:color="auto"/>
                    <w:bottom w:val="none" w:sz="0" w:space="0" w:color="auto"/>
                    <w:right w:val="none" w:sz="0" w:space="0" w:color="auto"/>
                  </w:divBdr>
                </w:div>
                <w:div w:id="1596481270">
                  <w:marLeft w:val="640"/>
                  <w:marRight w:val="0"/>
                  <w:marTop w:val="0"/>
                  <w:marBottom w:val="0"/>
                  <w:divBdr>
                    <w:top w:val="none" w:sz="0" w:space="0" w:color="auto"/>
                    <w:left w:val="none" w:sz="0" w:space="0" w:color="auto"/>
                    <w:bottom w:val="none" w:sz="0" w:space="0" w:color="auto"/>
                    <w:right w:val="none" w:sz="0" w:space="0" w:color="auto"/>
                  </w:divBdr>
                </w:div>
                <w:div w:id="870650431">
                  <w:marLeft w:val="640"/>
                  <w:marRight w:val="0"/>
                  <w:marTop w:val="0"/>
                  <w:marBottom w:val="0"/>
                  <w:divBdr>
                    <w:top w:val="none" w:sz="0" w:space="0" w:color="auto"/>
                    <w:left w:val="none" w:sz="0" w:space="0" w:color="auto"/>
                    <w:bottom w:val="none" w:sz="0" w:space="0" w:color="auto"/>
                    <w:right w:val="none" w:sz="0" w:space="0" w:color="auto"/>
                  </w:divBdr>
                </w:div>
                <w:div w:id="2078356494">
                  <w:marLeft w:val="640"/>
                  <w:marRight w:val="0"/>
                  <w:marTop w:val="0"/>
                  <w:marBottom w:val="0"/>
                  <w:divBdr>
                    <w:top w:val="none" w:sz="0" w:space="0" w:color="auto"/>
                    <w:left w:val="none" w:sz="0" w:space="0" w:color="auto"/>
                    <w:bottom w:val="none" w:sz="0" w:space="0" w:color="auto"/>
                    <w:right w:val="none" w:sz="0" w:space="0" w:color="auto"/>
                  </w:divBdr>
                </w:div>
                <w:div w:id="302732742">
                  <w:marLeft w:val="640"/>
                  <w:marRight w:val="0"/>
                  <w:marTop w:val="0"/>
                  <w:marBottom w:val="0"/>
                  <w:divBdr>
                    <w:top w:val="none" w:sz="0" w:space="0" w:color="auto"/>
                    <w:left w:val="none" w:sz="0" w:space="0" w:color="auto"/>
                    <w:bottom w:val="none" w:sz="0" w:space="0" w:color="auto"/>
                    <w:right w:val="none" w:sz="0" w:space="0" w:color="auto"/>
                  </w:divBdr>
                </w:div>
                <w:div w:id="466709013">
                  <w:marLeft w:val="640"/>
                  <w:marRight w:val="0"/>
                  <w:marTop w:val="0"/>
                  <w:marBottom w:val="0"/>
                  <w:divBdr>
                    <w:top w:val="none" w:sz="0" w:space="0" w:color="auto"/>
                    <w:left w:val="none" w:sz="0" w:space="0" w:color="auto"/>
                    <w:bottom w:val="none" w:sz="0" w:space="0" w:color="auto"/>
                    <w:right w:val="none" w:sz="0" w:space="0" w:color="auto"/>
                  </w:divBdr>
                </w:div>
                <w:div w:id="1143082433">
                  <w:marLeft w:val="640"/>
                  <w:marRight w:val="0"/>
                  <w:marTop w:val="0"/>
                  <w:marBottom w:val="0"/>
                  <w:divBdr>
                    <w:top w:val="none" w:sz="0" w:space="0" w:color="auto"/>
                    <w:left w:val="none" w:sz="0" w:space="0" w:color="auto"/>
                    <w:bottom w:val="none" w:sz="0" w:space="0" w:color="auto"/>
                    <w:right w:val="none" w:sz="0" w:space="0" w:color="auto"/>
                  </w:divBdr>
                </w:div>
                <w:div w:id="637034527">
                  <w:marLeft w:val="640"/>
                  <w:marRight w:val="0"/>
                  <w:marTop w:val="0"/>
                  <w:marBottom w:val="0"/>
                  <w:divBdr>
                    <w:top w:val="none" w:sz="0" w:space="0" w:color="auto"/>
                    <w:left w:val="none" w:sz="0" w:space="0" w:color="auto"/>
                    <w:bottom w:val="none" w:sz="0" w:space="0" w:color="auto"/>
                    <w:right w:val="none" w:sz="0" w:space="0" w:color="auto"/>
                  </w:divBdr>
                </w:div>
                <w:div w:id="863133938">
                  <w:marLeft w:val="640"/>
                  <w:marRight w:val="0"/>
                  <w:marTop w:val="0"/>
                  <w:marBottom w:val="0"/>
                  <w:divBdr>
                    <w:top w:val="none" w:sz="0" w:space="0" w:color="auto"/>
                    <w:left w:val="none" w:sz="0" w:space="0" w:color="auto"/>
                    <w:bottom w:val="none" w:sz="0" w:space="0" w:color="auto"/>
                    <w:right w:val="none" w:sz="0" w:space="0" w:color="auto"/>
                  </w:divBdr>
                </w:div>
                <w:div w:id="941498379">
                  <w:marLeft w:val="640"/>
                  <w:marRight w:val="0"/>
                  <w:marTop w:val="0"/>
                  <w:marBottom w:val="0"/>
                  <w:divBdr>
                    <w:top w:val="none" w:sz="0" w:space="0" w:color="auto"/>
                    <w:left w:val="none" w:sz="0" w:space="0" w:color="auto"/>
                    <w:bottom w:val="none" w:sz="0" w:space="0" w:color="auto"/>
                    <w:right w:val="none" w:sz="0" w:space="0" w:color="auto"/>
                  </w:divBdr>
                </w:div>
                <w:div w:id="1601643954">
                  <w:marLeft w:val="640"/>
                  <w:marRight w:val="0"/>
                  <w:marTop w:val="0"/>
                  <w:marBottom w:val="0"/>
                  <w:divBdr>
                    <w:top w:val="none" w:sz="0" w:space="0" w:color="auto"/>
                    <w:left w:val="none" w:sz="0" w:space="0" w:color="auto"/>
                    <w:bottom w:val="none" w:sz="0" w:space="0" w:color="auto"/>
                    <w:right w:val="none" w:sz="0" w:space="0" w:color="auto"/>
                  </w:divBdr>
                </w:div>
                <w:div w:id="869613014">
                  <w:marLeft w:val="640"/>
                  <w:marRight w:val="0"/>
                  <w:marTop w:val="0"/>
                  <w:marBottom w:val="0"/>
                  <w:divBdr>
                    <w:top w:val="none" w:sz="0" w:space="0" w:color="auto"/>
                    <w:left w:val="none" w:sz="0" w:space="0" w:color="auto"/>
                    <w:bottom w:val="none" w:sz="0" w:space="0" w:color="auto"/>
                    <w:right w:val="none" w:sz="0" w:space="0" w:color="auto"/>
                  </w:divBdr>
                </w:div>
                <w:div w:id="1554585995">
                  <w:marLeft w:val="640"/>
                  <w:marRight w:val="0"/>
                  <w:marTop w:val="0"/>
                  <w:marBottom w:val="0"/>
                  <w:divBdr>
                    <w:top w:val="none" w:sz="0" w:space="0" w:color="auto"/>
                    <w:left w:val="none" w:sz="0" w:space="0" w:color="auto"/>
                    <w:bottom w:val="none" w:sz="0" w:space="0" w:color="auto"/>
                    <w:right w:val="none" w:sz="0" w:space="0" w:color="auto"/>
                  </w:divBdr>
                </w:div>
                <w:div w:id="1885405217">
                  <w:marLeft w:val="640"/>
                  <w:marRight w:val="0"/>
                  <w:marTop w:val="0"/>
                  <w:marBottom w:val="0"/>
                  <w:divBdr>
                    <w:top w:val="none" w:sz="0" w:space="0" w:color="auto"/>
                    <w:left w:val="none" w:sz="0" w:space="0" w:color="auto"/>
                    <w:bottom w:val="none" w:sz="0" w:space="0" w:color="auto"/>
                    <w:right w:val="none" w:sz="0" w:space="0" w:color="auto"/>
                  </w:divBdr>
                </w:div>
                <w:div w:id="28458433">
                  <w:marLeft w:val="640"/>
                  <w:marRight w:val="0"/>
                  <w:marTop w:val="0"/>
                  <w:marBottom w:val="0"/>
                  <w:divBdr>
                    <w:top w:val="none" w:sz="0" w:space="0" w:color="auto"/>
                    <w:left w:val="none" w:sz="0" w:space="0" w:color="auto"/>
                    <w:bottom w:val="none" w:sz="0" w:space="0" w:color="auto"/>
                    <w:right w:val="none" w:sz="0" w:space="0" w:color="auto"/>
                  </w:divBdr>
                </w:div>
                <w:div w:id="986126766">
                  <w:marLeft w:val="640"/>
                  <w:marRight w:val="0"/>
                  <w:marTop w:val="0"/>
                  <w:marBottom w:val="0"/>
                  <w:divBdr>
                    <w:top w:val="none" w:sz="0" w:space="0" w:color="auto"/>
                    <w:left w:val="none" w:sz="0" w:space="0" w:color="auto"/>
                    <w:bottom w:val="none" w:sz="0" w:space="0" w:color="auto"/>
                    <w:right w:val="none" w:sz="0" w:space="0" w:color="auto"/>
                  </w:divBdr>
                </w:div>
                <w:div w:id="934945913">
                  <w:marLeft w:val="640"/>
                  <w:marRight w:val="0"/>
                  <w:marTop w:val="0"/>
                  <w:marBottom w:val="0"/>
                  <w:divBdr>
                    <w:top w:val="none" w:sz="0" w:space="0" w:color="auto"/>
                    <w:left w:val="none" w:sz="0" w:space="0" w:color="auto"/>
                    <w:bottom w:val="none" w:sz="0" w:space="0" w:color="auto"/>
                    <w:right w:val="none" w:sz="0" w:space="0" w:color="auto"/>
                  </w:divBdr>
                </w:div>
                <w:div w:id="1194418926">
                  <w:marLeft w:val="640"/>
                  <w:marRight w:val="0"/>
                  <w:marTop w:val="0"/>
                  <w:marBottom w:val="0"/>
                  <w:divBdr>
                    <w:top w:val="none" w:sz="0" w:space="0" w:color="auto"/>
                    <w:left w:val="none" w:sz="0" w:space="0" w:color="auto"/>
                    <w:bottom w:val="none" w:sz="0" w:space="0" w:color="auto"/>
                    <w:right w:val="none" w:sz="0" w:space="0" w:color="auto"/>
                  </w:divBdr>
                </w:div>
                <w:div w:id="1921451887">
                  <w:marLeft w:val="640"/>
                  <w:marRight w:val="0"/>
                  <w:marTop w:val="0"/>
                  <w:marBottom w:val="0"/>
                  <w:divBdr>
                    <w:top w:val="none" w:sz="0" w:space="0" w:color="auto"/>
                    <w:left w:val="none" w:sz="0" w:space="0" w:color="auto"/>
                    <w:bottom w:val="none" w:sz="0" w:space="0" w:color="auto"/>
                    <w:right w:val="none" w:sz="0" w:space="0" w:color="auto"/>
                  </w:divBdr>
                </w:div>
                <w:div w:id="656307498">
                  <w:marLeft w:val="640"/>
                  <w:marRight w:val="0"/>
                  <w:marTop w:val="0"/>
                  <w:marBottom w:val="0"/>
                  <w:divBdr>
                    <w:top w:val="none" w:sz="0" w:space="0" w:color="auto"/>
                    <w:left w:val="none" w:sz="0" w:space="0" w:color="auto"/>
                    <w:bottom w:val="none" w:sz="0" w:space="0" w:color="auto"/>
                    <w:right w:val="none" w:sz="0" w:space="0" w:color="auto"/>
                  </w:divBdr>
                </w:div>
                <w:div w:id="1776754094">
                  <w:marLeft w:val="640"/>
                  <w:marRight w:val="0"/>
                  <w:marTop w:val="0"/>
                  <w:marBottom w:val="0"/>
                  <w:divBdr>
                    <w:top w:val="none" w:sz="0" w:space="0" w:color="auto"/>
                    <w:left w:val="none" w:sz="0" w:space="0" w:color="auto"/>
                    <w:bottom w:val="none" w:sz="0" w:space="0" w:color="auto"/>
                    <w:right w:val="none" w:sz="0" w:space="0" w:color="auto"/>
                  </w:divBdr>
                </w:div>
                <w:div w:id="885869137">
                  <w:marLeft w:val="640"/>
                  <w:marRight w:val="0"/>
                  <w:marTop w:val="0"/>
                  <w:marBottom w:val="0"/>
                  <w:divBdr>
                    <w:top w:val="none" w:sz="0" w:space="0" w:color="auto"/>
                    <w:left w:val="none" w:sz="0" w:space="0" w:color="auto"/>
                    <w:bottom w:val="none" w:sz="0" w:space="0" w:color="auto"/>
                    <w:right w:val="none" w:sz="0" w:space="0" w:color="auto"/>
                  </w:divBdr>
                </w:div>
                <w:div w:id="879122812">
                  <w:marLeft w:val="640"/>
                  <w:marRight w:val="0"/>
                  <w:marTop w:val="0"/>
                  <w:marBottom w:val="0"/>
                  <w:divBdr>
                    <w:top w:val="none" w:sz="0" w:space="0" w:color="auto"/>
                    <w:left w:val="none" w:sz="0" w:space="0" w:color="auto"/>
                    <w:bottom w:val="none" w:sz="0" w:space="0" w:color="auto"/>
                    <w:right w:val="none" w:sz="0" w:space="0" w:color="auto"/>
                  </w:divBdr>
                </w:div>
                <w:div w:id="329985004">
                  <w:marLeft w:val="640"/>
                  <w:marRight w:val="0"/>
                  <w:marTop w:val="0"/>
                  <w:marBottom w:val="0"/>
                  <w:divBdr>
                    <w:top w:val="none" w:sz="0" w:space="0" w:color="auto"/>
                    <w:left w:val="none" w:sz="0" w:space="0" w:color="auto"/>
                    <w:bottom w:val="none" w:sz="0" w:space="0" w:color="auto"/>
                    <w:right w:val="none" w:sz="0" w:space="0" w:color="auto"/>
                  </w:divBdr>
                </w:div>
                <w:div w:id="454830787">
                  <w:marLeft w:val="640"/>
                  <w:marRight w:val="0"/>
                  <w:marTop w:val="0"/>
                  <w:marBottom w:val="0"/>
                  <w:divBdr>
                    <w:top w:val="none" w:sz="0" w:space="0" w:color="auto"/>
                    <w:left w:val="none" w:sz="0" w:space="0" w:color="auto"/>
                    <w:bottom w:val="none" w:sz="0" w:space="0" w:color="auto"/>
                    <w:right w:val="none" w:sz="0" w:space="0" w:color="auto"/>
                  </w:divBdr>
                </w:div>
                <w:div w:id="213931153">
                  <w:marLeft w:val="640"/>
                  <w:marRight w:val="0"/>
                  <w:marTop w:val="0"/>
                  <w:marBottom w:val="0"/>
                  <w:divBdr>
                    <w:top w:val="none" w:sz="0" w:space="0" w:color="auto"/>
                    <w:left w:val="none" w:sz="0" w:space="0" w:color="auto"/>
                    <w:bottom w:val="none" w:sz="0" w:space="0" w:color="auto"/>
                    <w:right w:val="none" w:sz="0" w:space="0" w:color="auto"/>
                  </w:divBdr>
                </w:div>
                <w:div w:id="1342901799">
                  <w:marLeft w:val="640"/>
                  <w:marRight w:val="0"/>
                  <w:marTop w:val="0"/>
                  <w:marBottom w:val="0"/>
                  <w:divBdr>
                    <w:top w:val="none" w:sz="0" w:space="0" w:color="auto"/>
                    <w:left w:val="none" w:sz="0" w:space="0" w:color="auto"/>
                    <w:bottom w:val="none" w:sz="0" w:space="0" w:color="auto"/>
                    <w:right w:val="none" w:sz="0" w:space="0" w:color="auto"/>
                  </w:divBdr>
                </w:div>
                <w:div w:id="2129007950">
                  <w:marLeft w:val="640"/>
                  <w:marRight w:val="0"/>
                  <w:marTop w:val="0"/>
                  <w:marBottom w:val="0"/>
                  <w:divBdr>
                    <w:top w:val="none" w:sz="0" w:space="0" w:color="auto"/>
                    <w:left w:val="none" w:sz="0" w:space="0" w:color="auto"/>
                    <w:bottom w:val="none" w:sz="0" w:space="0" w:color="auto"/>
                    <w:right w:val="none" w:sz="0" w:space="0" w:color="auto"/>
                  </w:divBdr>
                </w:div>
                <w:div w:id="1713193225">
                  <w:marLeft w:val="640"/>
                  <w:marRight w:val="0"/>
                  <w:marTop w:val="0"/>
                  <w:marBottom w:val="0"/>
                  <w:divBdr>
                    <w:top w:val="none" w:sz="0" w:space="0" w:color="auto"/>
                    <w:left w:val="none" w:sz="0" w:space="0" w:color="auto"/>
                    <w:bottom w:val="none" w:sz="0" w:space="0" w:color="auto"/>
                    <w:right w:val="none" w:sz="0" w:space="0" w:color="auto"/>
                  </w:divBdr>
                </w:div>
                <w:div w:id="423577806">
                  <w:marLeft w:val="640"/>
                  <w:marRight w:val="0"/>
                  <w:marTop w:val="0"/>
                  <w:marBottom w:val="0"/>
                  <w:divBdr>
                    <w:top w:val="none" w:sz="0" w:space="0" w:color="auto"/>
                    <w:left w:val="none" w:sz="0" w:space="0" w:color="auto"/>
                    <w:bottom w:val="none" w:sz="0" w:space="0" w:color="auto"/>
                    <w:right w:val="none" w:sz="0" w:space="0" w:color="auto"/>
                  </w:divBdr>
                </w:div>
                <w:div w:id="584385633">
                  <w:marLeft w:val="640"/>
                  <w:marRight w:val="0"/>
                  <w:marTop w:val="0"/>
                  <w:marBottom w:val="0"/>
                  <w:divBdr>
                    <w:top w:val="none" w:sz="0" w:space="0" w:color="auto"/>
                    <w:left w:val="none" w:sz="0" w:space="0" w:color="auto"/>
                    <w:bottom w:val="none" w:sz="0" w:space="0" w:color="auto"/>
                    <w:right w:val="none" w:sz="0" w:space="0" w:color="auto"/>
                  </w:divBdr>
                </w:div>
                <w:div w:id="2107454822">
                  <w:marLeft w:val="640"/>
                  <w:marRight w:val="0"/>
                  <w:marTop w:val="0"/>
                  <w:marBottom w:val="0"/>
                  <w:divBdr>
                    <w:top w:val="none" w:sz="0" w:space="0" w:color="auto"/>
                    <w:left w:val="none" w:sz="0" w:space="0" w:color="auto"/>
                    <w:bottom w:val="none" w:sz="0" w:space="0" w:color="auto"/>
                    <w:right w:val="none" w:sz="0" w:space="0" w:color="auto"/>
                  </w:divBdr>
                </w:div>
                <w:div w:id="803499232">
                  <w:marLeft w:val="640"/>
                  <w:marRight w:val="0"/>
                  <w:marTop w:val="0"/>
                  <w:marBottom w:val="0"/>
                  <w:divBdr>
                    <w:top w:val="none" w:sz="0" w:space="0" w:color="auto"/>
                    <w:left w:val="none" w:sz="0" w:space="0" w:color="auto"/>
                    <w:bottom w:val="none" w:sz="0" w:space="0" w:color="auto"/>
                    <w:right w:val="none" w:sz="0" w:space="0" w:color="auto"/>
                  </w:divBdr>
                </w:div>
                <w:div w:id="80831603">
                  <w:marLeft w:val="640"/>
                  <w:marRight w:val="0"/>
                  <w:marTop w:val="0"/>
                  <w:marBottom w:val="0"/>
                  <w:divBdr>
                    <w:top w:val="none" w:sz="0" w:space="0" w:color="auto"/>
                    <w:left w:val="none" w:sz="0" w:space="0" w:color="auto"/>
                    <w:bottom w:val="none" w:sz="0" w:space="0" w:color="auto"/>
                    <w:right w:val="none" w:sz="0" w:space="0" w:color="auto"/>
                  </w:divBdr>
                </w:div>
                <w:div w:id="829829127">
                  <w:marLeft w:val="640"/>
                  <w:marRight w:val="0"/>
                  <w:marTop w:val="0"/>
                  <w:marBottom w:val="0"/>
                  <w:divBdr>
                    <w:top w:val="none" w:sz="0" w:space="0" w:color="auto"/>
                    <w:left w:val="none" w:sz="0" w:space="0" w:color="auto"/>
                    <w:bottom w:val="none" w:sz="0" w:space="0" w:color="auto"/>
                    <w:right w:val="none" w:sz="0" w:space="0" w:color="auto"/>
                  </w:divBdr>
                </w:div>
                <w:div w:id="471800519">
                  <w:marLeft w:val="640"/>
                  <w:marRight w:val="0"/>
                  <w:marTop w:val="0"/>
                  <w:marBottom w:val="0"/>
                  <w:divBdr>
                    <w:top w:val="none" w:sz="0" w:space="0" w:color="auto"/>
                    <w:left w:val="none" w:sz="0" w:space="0" w:color="auto"/>
                    <w:bottom w:val="none" w:sz="0" w:space="0" w:color="auto"/>
                    <w:right w:val="none" w:sz="0" w:space="0" w:color="auto"/>
                  </w:divBdr>
                </w:div>
                <w:div w:id="1096832088">
                  <w:marLeft w:val="640"/>
                  <w:marRight w:val="0"/>
                  <w:marTop w:val="0"/>
                  <w:marBottom w:val="0"/>
                  <w:divBdr>
                    <w:top w:val="none" w:sz="0" w:space="0" w:color="auto"/>
                    <w:left w:val="none" w:sz="0" w:space="0" w:color="auto"/>
                    <w:bottom w:val="none" w:sz="0" w:space="0" w:color="auto"/>
                    <w:right w:val="none" w:sz="0" w:space="0" w:color="auto"/>
                  </w:divBdr>
                </w:div>
                <w:div w:id="1158838202">
                  <w:marLeft w:val="640"/>
                  <w:marRight w:val="0"/>
                  <w:marTop w:val="0"/>
                  <w:marBottom w:val="0"/>
                  <w:divBdr>
                    <w:top w:val="none" w:sz="0" w:space="0" w:color="auto"/>
                    <w:left w:val="none" w:sz="0" w:space="0" w:color="auto"/>
                    <w:bottom w:val="none" w:sz="0" w:space="0" w:color="auto"/>
                    <w:right w:val="none" w:sz="0" w:space="0" w:color="auto"/>
                  </w:divBdr>
                </w:div>
              </w:divsChild>
            </w:div>
            <w:div w:id="1617250895">
              <w:marLeft w:val="0"/>
              <w:marRight w:val="0"/>
              <w:marTop w:val="0"/>
              <w:marBottom w:val="0"/>
              <w:divBdr>
                <w:top w:val="none" w:sz="0" w:space="0" w:color="auto"/>
                <w:left w:val="none" w:sz="0" w:space="0" w:color="auto"/>
                <w:bottom w:val="none" w:sz="0" w:space="0" w:color="auto"/>
                <w:right w:val="none" w:sz="0" w:space="0" w:color="auto"/>
              </w:divBdr>
              <w:divsChild>
                <w:div w:id="1393576435">
                  <w:marLeft w:val="640"/>
                  <w:marRight w:val="0"/>
                  <w:marTop w:val="0"/>
                  <w:marBottom w:val="0"/>
                  <w:divBdr>
                    <w:top w:val="none" w:sz="0" w:space="0" w:color="auto"/>
                    <w:left w:val="none" w:sz="0" w:space="0" w:color="auto"/>
                    <w:bottom w:val="none" w:sz="0" w:space="0" w:color="auto"/>
                    <w:right w:val="none" w:sz="0" w:space="0" w:color="auto"/>
                  </w:divBdr>
                </w:div>
                <w:div w:id="2106686998">
                  <w:marLeft w:val="640"/>
                  <w:marRight w:val="0"/>
                  <w:marTop w:val="0"/>
                  <w:marBottom w:val="0"/>
                  <w:divBdr>
                    <w:top w:val="none" w:sz="0" w:space="0" w:color="auto"/>
                    <w:left w:val="none" w:sz="0" w:space="0" w:color="auto"/>
                    <w:bottom w:val="none" w:sz="0" w:space="0" w:color="auto"/>
                    <w:right w:val="none" w:sz="0" w:space="0" w:color="auto"/>
                  </w:divBdr>
                </w:div>
                <w:div w:id="1215118979">
                  <w:marLeft w:val="640"/>
                  <w:marRight w:val="0"/>
                  <w:marTop w:val="0"/>
                  <w:marBottom w:val="0"/>
                  <w:divBdr>
                    <w:top w:val="none" w:sz="0" w:space="0" w:color="auto"/>
                    <w:left w:val="none" w:sz="0" w:space="0" w:color="auto"/>
                    <w:bottom w:val="none" w:sz="0" w:space="0" w:color="auto"/>
                    <w:right w:val="none" w:sz="0" w:space="0" w:color="auto"/>
                  </w:divBdr>
                </w:div>
                <w:div w:id="1396316971">
                  <w:marLeft w:val="640"/>
                  <w:marRight w:val="0"/>
                  <w:marTop w:val="0"/>
                  <w:marBottom w:val="0"/>
                  <w:divBdr>
                    <w:top w:val="none" w:sz="0" w:space="0" w:color="auto"/>
                    <w:left w:val="none" w:sz="0" w:space="0" w:color="auto"/>
                    <w:bottom w:val="none" w:sz="0" w:space="0" w:color="auto"/>
                    <w:right w:val="none" w:sz="0" w:space="0" w:color="auto"/>
                  </w:divBdr>
                </w:div>
                <w:div w:id="1608735946">
                  <w:marLeft w:val="640"/>
                  <w:marRight w:val="0"/>
                  <w:marTop w:val="0"/>
                  <w:marBottom w:val="0"/>
                  <w:divBdr>
                    <w:top w:val="none" w:sz="0" w:space="0" w:color="auto"/>
                    <w:left w:val="none" w:sz="0" w:space="0" w:color="auto"/>
                    <w:bottom w:val="none" w:sz="0" w:space="0" w:color="auto"/>
                    <w:right w:val="none" w:sz="0" w:space="0" w:color="auto"/>
                  </w:divBdr>
                </w:div>
                <w:div w:id="1454210965">
                  <w:marLeft w:val="640"/>
                  <w:marRight w:val="0"/>
                  <w:marTop w:val="0"/>
                  <w:marBottom w:val="0"/>
                  <w:divBdr>
                    <w:top w:val="none" w:sz="0" w:space="0" w:color="auto"/>
                    <w:left w:val="none" w:sz="0" w:space="0" w:color="auto"/>
                    <w:bottom w:val="none" w:sz="0" w:space="0" w:color="auto"/>
                    <w:right w:val="none" w:sz="0" w:space="0" w:color="auto"/>
                  </w:divBdr>
                </w:div>
                <w:div w:id="840971086">
                  <w:marLeft w:val="640"/>
                  <w:marRight w:val="0"/>
                  <w:marTop w:val="0"/>
                  <w:marBottom w:val="0"/>
                  <w:divBdr>
                    <w:top w:val="none" w:sz="0" w:space="0" w:color="auto"/>
                    <w:left w:val="none" w:sz="0" w:space="0" w:color="auto"/>
                    <w:bottom w:val="none" w:sz="0" w:space="0" w:color="auto"/>
                    <w:right w:val="none" w:sz="0" w:space="0" w:color="auto"/>
                  </w:divBdr>
                </w:div>
                <w:div w:id="1376268814">
                  <w:marLeft w:val="640"/>
                  <w:marRight w:val="0"/>
                  <w:marTop w:val="0"/>
                  <w:marBottom w:val="0"/>
                  <w:divBdr>
                    <w:top w:val="none" w:sz="0" w:space="0" w:color="auto"/>
                    <w:left w:val="none" w:sz="0" w:space="0" w:color="auto"/>
                    <w:bottom w:val="none" w:sz="0" w:space="0" w:color="auto"/>
                    <w:right w:val="none" w:sz="0" w:space="0" w:color="auto"/>
                  </w:divBdr>
                </w:div>
                <w:div w:id="1662470174">
                  <w:marLeft w:val="640"/>
                  <w:marRight w:val="0"/>
                  <w:marTop w:val="0"/>
                  <w:marBottom w:val="0"/>
                  <w:divBdr>
                    <w:top w:val="none" w:sz="0" w:space="0" w:color="auto"/>
                    <w:left w:val="none" w:sz="0" w:space="0" w:color="auto"/>
                    <w:bottom w:val="none" w:sz="0" w:space="0" w:color="auto"/>
                    <w:right w:val="none" w:sz="0" w:space="0" w:color="auto"/>
                  </w:divBdr>
                </w:div>
                <w:div w:id="1350566409">
                  <w:marLeft w:val="640"/>
                  <w:marRight w:val="0"/>
                  <w:marTop w:val="0"/>
                  <w:marBottom w:val="0"/>
                  <w:divBdr>
                    <w:top w:val="none" w:sz="0" w:space="0" w:color="auto"/>
                    <w:left w:val="none" w:sz="0" w:space="0" w:color="auto"/>
                    <w:bottom w:val="none" w:sz="0" w:space="0" w:color="auto"/>
                    <w:right w:val="none" w:sz="0" w:space="0" w:color="auto"/>
                  </w:divBdr>
                </w:div>
                <w:div w:id="509368446">
                  <w:marLeft w:val="640"/>
                  <w:marRight w:val="0"/>
                  <w:marTop w:val="0"/>
                  <w:marBottom w:val="0"/>
                  <w:divBdr>
                    <w:top w:val="none" w:sz="0" w:space="0" w:color="auto"/>
                    <w:left w:val="none" w:sz="0" w:space="0" w:color="auto"/>
                    <w:bottom w:val="none" w:sz="0" w:space="0" w:color="auto"/>
                    <w:right w:val="none" w:sz="0" w:space="0" w:color="auto"/>
                  </w:divBdr>
                </w:div>
                <w:div w:id="2136216372">
                  <w:marLeft w:val="640"/>
                  <w:marRight w:val="0"/>
                  <w:marTop w:val="0"/>
                  <w:marBottom w:val="0"/>
                  <w:divBdr>
                    <w:top w:val="none" w:sz="0" w:space="0" w:color="auto"/>
                    <w:left w:val="none" w:sz="0" w:space="0" w:color="auto"/>
                    <w:bottom w:val="none" w:sz="0" w:space="0" w:color="auto"/>
                    <w:right w:val="none" w:sz="0" w:space="0" w:color="auto"/>
                  </w:divBdr>
                </w:div>
                <w:div w:id="1190029852">
                  <w:marLeft w:val="640"/>
                  <w:marRight w:val="0"/>
                  <w:marTop w:val="0"/>
                  <w:marBottom w:val="0"/>
                  <w:divBdr>
                    <w:top w:val="none" w:sz="0" w:space="0" w:color="auto"/>
                    <w:left w:val="none" w:sz="0" w:space="0" w:color="auto"/>
                    <w:bottom w:val="none" w:sz="0" w:space="0" w:color="auto"/>
                    <w:right w:val="none" w:sz="0" w:space="0" w:color="auto"/>
                  </w:divBdr>
                </w:div>
                <w:div w:id="1627198226">
                  <w:marLeft w:val="640"/>
                  <w:marRight w:val="0"/>
                  <w:marTop w:val="0"/>
                  <w:marBottom w:val="0"/>
                  <w:divBdr>
                    <w:top w:val="none" w:sz="0" w:space="0" w:color="auto"/>
                    <w:left w:val="none" w:sz="0" w:space="0" w:color="auto"/>
                    <w:bottom w:val="none" w:sz="0" w:space="0" w:color="auto"/>
                    <w:right w:val="none" w:sz="0" w:space="0" w:color="auto"/>
                  </w:divBdr>
                </w:div>
                <w:div w:id="535889380">
                  <w:marLeft w:val="640"/>
                  <w:marRight w:val="0"/>
                  <w:marTop w:val="0"/>
                  <w:marBottom w:val="0"/>
                  <w:divBdr>
                    <w:top w:val="none" w:sz="0" w:space="0" w:color="auto"/>
                    <w:left w:val="none" w:sz="0" w:space="0" w:color="auto"/>
                    <w:bottom w:val="none" w:sz="0" w:space="0" w:color="auto"/>
                    <w:right w:val="none" w:sz="0" w:space="0" w:color="auto"/>
                  </w:divBdr>
                </w:div>
                <w:div w:id="2055813022">
                  <w:marLeft w:val="640"/>
                  <w:marRight w:val="0"/>
                  <w:marTop w:val="0"/>
                  <w:marBottom w:val="0"/>
                  <w:divBdr>
                    <w:top w:val="none" w:sz="0" w:space="0" w:color="auto"/>
                    <w:left w:val="none" w:sz="0" w:space="0" w:color="auto"/>
                    <w:bottom w:val="none" w:sz="0" w:space="0" w:color="auto"/>
                    <w:right w:val="none" w:sz="0" w:space="0" w:color="auto"/>
                  </w:divBdr>
                </w:div>
                <w:div w:id="925454061">
                  <w:marLeft w:val="640"/>
                  <w:marRight w:val="0"/>
                  <w:marTop w:val="0"/>
                  <w:marBottom w:val="0"/>
                  <w:divBdr>
                    <w:top w:val="none" w:sz="0" w:space="0" w:color="auto"/>
                    <w:left w:val="none" w:sz="0" w:space="0" w:color="auto"/>
                    <w:bottom w:val="none" w:sz="0" w:space="0" w:color="auto"/>
                    <w:right w:val="none" w:sz="0" w:space="0" w:color="auto"/>
                  </w:divBdr>
                </w:div>
                <w:div w:id="1769231355">
                  <w:marLeft w:val="640"/>
                  <w:marRight w:val="0"/>
                  <w:marTop w:val="0"/>
                  <w:marBottom w:val="0"/>
                  <w:divBdr>
                    <w:top w:val="none" w:sz="0" w:space="0" w:color="auto"/>
                    <w:left w:val="none" w:sz="0" w:space="0" w:color="auto"/>
                    <w:bottom w:val="none" w:sz="0" w:space="0" w:color="auto"/>
                    <w:right w:val="none" w:sz="0" w:space="0" w:color="auto"/>
                  </w:divBdr>
                </w:div>
                <w:div w:id="1438671741">
                  <w:marLeft w:val="640"/>
                  <w:marRight w:val="0"/>
                  <w:marTop w:val="0"/>
                  <w:marBottom w:val="0"/>
                  <w:divBdr>
                    <w:top w:val="none" w:sz="0" w:space="0" w:color="auto"/>
                    <w:left w:val="none" w:sz="0" w:space="0" w:color="auto"/>
                    <w:bottom w:val="none" w:sz="0" w:space="0" w:color="auto"/>
                    <w:right w:val="none" w:sz="0" w:space="0" w:color="auto"/>
                  </w:divBdr>
                </w:div>
                <w:div w:id="1501505205">
                  <w:marLeft w:val="640"/>
                  <w:marRight w:val="0"/>
                  <w:marTop w:val="0"/>
                  <w:marBottom w:val="0"/>
                  <w:divBdr>
                    <w:top w:val="none" w:sz="0" w:space="0" w:color="auto"/>
                    <w:left w:val="none" w:sz="0" w:space="0" w:color="auto"/>
                    <w:bottom w:val="none" w:sz="0" w:space="0" w:color="auto"/>
                    <w:right w:val="none" w:sz="0" w:space="0" w:color="auto"/>
                  </w:divBdr>
                </w:div>
                <w:div w:id="133762901">
                  <w:marLeft w:val="640"/>
                  <w:marRight w:val="0"/>
                  <w:marTop w:val="0"/>
                  <w:marBottom w:val="0"/>
                  <w:divBdr>
                    <w:top w:val="none" w:sz="0" w:space="0" w:color="auto"/>
                    <w:left w:val="none" w:sz="0" w:space="0" w:color="auto"/>
                    <w:bottom w:val="none" w:sz="0" w:space="0" w:color="auto"/>
                    <w:right w:val="none" w:sz="0" w:space="0" w:color="auto"/>
                  </w:divBdr>
                </w:div>
                <w:div w:id="699166257">
                  <w:marLeft w:val="640"/>
                  <w:marRight w:val="0"/>
                  <w:marTop w:val="0"/>
                  <w:marBottom w:val="0"/>
                  <w:divBdr>
                    <w:top w:val="none" w:sz="0" w:space="0" w:color="auto"/>
                    <w:left w:val="none" w:sz="0" w:space="0" w:color="auto"/>
                    <w:bottom w:val="none" w:sz="0" w:space="0" w:color="auto"/>
                    <w:right w:val="none" w:sz="0" w:space="0" w:color="auto"/>
                  </w:divBdr>
                </w:div>
                <w:div w:id="63916365">
                  <w:marLeft w:val="640"/>
                  <w:marRight w:val="0"/>
                  <w:marTop w:val="0"/>
                  <w:marBottom w:val="0"/>
                  <w:divBdr>
                    <w:top w:val="none" w:sz="0" w:space="0" w:color="auto"/>
                    <w:left w:val="none" w:sz="0" w:space="0" w:color="auto"/>
                    <w:bottom w:val="none" w:sz="0" w:space="0" w:color="auto"/>
                    <w:right w:val="none" w:sz="0" w:space="0" w:color="auto"/>
                  </w:divBdr>
                </w:div>
                <w:div w:id="838496100">
                  <w:marLeft w:val="640"/>
                  <w:marRight w:val="0"/>
                  <w:marTop w:val="0"/>
                  <w:marBottom w:val="0"/>
                  <w:divBdr>
                    <w:top w:val="none" w:sz="0" w:space="0" w:color="auto"/>
                    <w:left w:val="none" w:sz="0" w:space="0" w:color="auto"/>
                    <w:bottom w:val="none" w:sz="0" w:space="0" w:color="auto"/>
                    <w:right w:val="none" w:sz="0" w:space="0" w:color="auto"/>
                  </w:divBdr>
                </w:div>
                <w:div w:id="2021618809">
                  <w:marLeft w:val="640"/>
                  <w:marRight w:val="0"/>
                  <w:marTop w:val="0"/>
                  <w:marBottom w:val="0"/>
                  <w:divBdr>
                    <w:top w:val="none" w:sz="0" w:space="0" w:color="auto"/>
                    <w:left w:val="none" w:sz="0" w:space="0" w:color="auto"/>
                    <w:bottom w:val="none" w:sz="0" w:space="0" w:color="auto"/>
                    <w:right w:val="none" w:sz="0" w:space="0" w:color="auto"/>
                  </w:divBdr>
                </w:div>
                <w:div w:id="2054455046">
                  <w:marLeft w:val="640"/>
                  <w:marRight w:val="0"/>
                  <w:marTop w:val="0"/>
                  <w:marBottom w:val="0"/>
                  <w:divBdr>
                    <w:top w:val="none" w:sz="0" w:space="0" w:color="auto"/>
                    <w:left w:val="none" w:sz="0" w:space="0" w:color="auto"/>
                    <w:bottom w:val="none" w:sz="0" w:space="0" w:color="auto"/>
                    <w:right w:val="none" w:sz="0" w:space="0" w:color="auto"/>
                  </w:divBdr>
                </w:div>
                <w:div w:id="818690396">
                  <w:marLeft w:val="640"/>
                  <w:marRight w:val="0"/>
                  <w:marTop w:val="0"/>
                  <w:marBottom w:val="0"/>
                  <w:divBdr>
                    <w:top w:val="none" w:sz="0" w:space="0" w:color="auto"/>
                    <w:left w:val="none" w:sz="0" w:space="0" w:color="auto"/>
                    <w:bottom w:val="none" w:sz="0" w:space="0" w:color="auto"/>
                    <w:right w:val="none" w:sz="0" w:space="0" w:color="auto"/>
                  </w:divBdr>
                </w:div>
                <w:div w:id="309942514">
                  <w:marLeft w:val="640"/>
                  <w:marRight w:val="0"/>
                  <w:marTop w:val="0"/>
                  <w:marBottom w:val="0"/>
                  <w:divBdr>
                    <w:top w:val="none" w:sz="0" w:space="0" w:color="auto"/>
                    <w:left w:val="none" w:sz="0" w:space="0" w:color="auto"/>
                    <w:bottom w:val="none" w:sz="0" w:space="0" w:color="auto"/>
                    <w:right w:val="none" w:sz="0" w:space="0" w:color="auto"/>
                  </w:divBdr>
                </w:div>
                <w:div w:id="1403913429">
                  <w:marLeft w:val="640"/>
                  <w:marRight w:val="0"/>
                  <w:marTop w:val="0"/>
                  <w:marBottom w:val="0"/>
                  <w:divBdr>
                    <w:top w:val="none" w:sz="0" w:space="0" w:color="auto"/>
                    <w:left w:val="none" w:sz="0" w:space="0" w:color="auto"/>
                    <w:bottom w:val="none" w:sz="0" w:space="0" w:color="auto"/>
                    <w:right w:val="none" w:sz="0" w:space="0" w:color="auto"/>
                  </w:divBdr>
                </w:div>
                <w:div w:id="1995838391">
                  <w:marLeft w:val="640"/>
                  <w:marRight w:val="0"/>
                  <w:marTop w:val="0"/>
                  <w:marBottom w:val="0"/>
                  <w:divBdr>
                    <w:top w:val="none" w:sz="0" w:space="0" w:color="auto"/>
                    <w:left w:val="none" w:sz="0" w:space="0" w:color="auto"/>
                    <w:bottom w:val="none" w:sz="0" w:space="0" w:color="auto"/>
                    <w:right w:val="none" w:sz="0" w:space="0" w:color="auto"/>
                  </w:divBdr>
                </w:div>
                <w:div w:id="1316303519">
                  <w:marLeft w:val="640"/>
                  <w:marRight w:val="0"/>
                  <w:marTop w:val="0"/>
                  <w:marBottom w:val="0"/>
                  <w:divBdr>
                    <w:top w:val="none" w:sz="0" w:space="0" w:color="auto"/>
                    <w:left w:val="none" w:sz="0" w:space="0" w:color="auto"/>
                    <w:bottom w:val="none" w:sz="0" w:space="0" w:color="auto"/>
                    <w:right w:val="none" w:sz="0" w:space="0" w:color="auto"/>
                  </w:divBdr>
                </w:div>
                <w:div w:id="57824814">
                  <w:marLeft w:val="640"/>
                  <w:marRight w:val="0"/>
                  <w:marTop w:val="0"/>
                  <w:marBottom w:val="0"/>
                  <w:divBdr>
                    <w:top w:val="none" w:sz="0" w:space="0" w:color="auto"/>
                    <w:left w:val="none" w:sz="0" w:space="0" w:color="auto"/>
                    <w:bottom w:val="none" w:sz="0" w:space="0" w:color="auto"/>
                    <w:right w:val="none" w:sz="0" w:space="0" w:color="auto"/>
                  </w:divBdr>
                </w:div>
                <w:div w:id="1129592110">
                  <w:marLeft w:val="640"/>
                  <w:marRight w:val="0"/>
                  <w:marTop w:val="0"/>
                  <w:marBottom w:val="0"/>
                  <w:divBdr>
                    <w:top w:val="none" w:sz="0" w:space="0" w:color="auto"/>
                    <w:left w:val="none" w:sz="0" w:space="0" w:color="auto"/>
                    <w:bottom w:val="none" w:sz="0" w:space="0" w:color="auto"/>
                    <w:right w:val="none" w:sz="0" w:space="0" w:color="auto"/>
                  </w:divBdr>
                </w:div>
                <w:div w:id="965771251">
                  <w:marLeft w:val="640"/>
                  <w:marRight w:val="0"/>
                  <w:marTop w:val="0"/>
                  <w:marBottom w:val="0"/>
                  <w:divBdr>
                    <w:top w:val="none" w:sz="0" w:space="0" w:color="auto"/>
                    <w:left w:val="none" w:sz="0" w:space="0" w:color="auto"/>
                    <w:bottom w:val="none" w:sz="0" w:space="0" w:color="auto"/>
                    <w:right w:val="none" w:sz="0" w:space="0" w:color="auto"/>
                  </w:divBdr>
                </w:div>
                <w:div w:id="1243566546">
                  <w:marLeft w:val="640"/>
                  <w:marRight w:val="0"/>
                  <w:marTop w:val="0"/>
                  <w:marBottom w:val="0"/>
                  <w:divBdr>
                    <w:top w:val="none" w:sz="0" w:space="0" w:color="auto"/>
                    <w:left w:val="none" w:sz="0" w:space="0" w:color="auto"/>
                    <w:bottom w:val="none" w:sz="0" w:space="0" w:color="auto"/>
                    <w:right w:val="none" w:sz="0" w:space="0" w:color="auto"/>
                  </w:divBdr>
                </w:div>
                <w:div w:id="95949978">
                  <w:marLeft w:val="640"/>
                  <w:marRight w:val="0"/>
                  <w:marTop w:val="0"/>
                  <w:marBottom w:val="0"/>
                  <w:divBdr>
                    <w:top w:val="none" w:sz="0" w:space="0" w:color="auto"/>
                    <w:left w:val="none" w:sz="0" w:space="0" w:color="auto"/>
                    <w:bottom w:val="none" w:sz="0" w:space="0" w:color="auto"/>
                    <w:right w:val="none" w:sz="0" w:space="0" w:color="auto"/>
                  </w:divBdr>
                </w:div>
                <w:div w:id="1488934506">
                  <w:marLeft w:val="640"/>
                  <w:marRight w:val="0"/>
                  <w:marTop w:val="0"/>
                  <w:marBottom w:val="0"/>
                  <w:divBdr>
                    <w:top w:val="none" w:sz="0" w:space="0" w:color="auto"/>
                    <w:left w:val="none" w:sz="0" w:space="0" w:color="auto"/>
                    <w:bottom w:val="none" w:sz="0" w:space="0" w:color="auto"/>
                    <w:right w:val="none" w:sz="0" w:space="0" w:color="auto"/>
                  </w:divBdr>
                </w:div>
                <w:div w:id="875505654">
                  <w:marLeft w:val="640"/>
                  <w:marRight w:val="0"/>
                  <w:marTop w:val="0"/>
                  <w:marBottom w:val="0"/>
                  <w:divBdr>
                    <w:top w:val="none" w:sz="0" w:space="0" w:color="auto"/>
                    <w:left w:val="none" w:sz="0" w:space="0" w:color="auto"/>
                    <w:bottom w:val="none" w:sz="0" w:space="0" w:color="auto"/>
                    <w:right w:val="none" w:sz="0" w:space="0" w:color="auto"/>
                  </w:divBdr>
                </w:div>
                <w:div w:id="481389217">
                  <w:marLeft w:val="640"/>
                  <w:marRight w:val="0"/>
                  <w:marTop w:val="0"/>
                  <w:marBottom w:val="0"/>
                  <w:divBdr>
                    <w:top w:val="none" w:sz="0" w:space="0" w:color="auto"/>
                    <w:left w:val="none" w:sz="0" w:space="0" w:color="auto"/>
                    <w:bottom w:val="none" w:sz="0" w:space="0" w:color="auto"/>
                    <w:right w:val="none" w:sz="0" w:space="0" w:color="auto"/>
                  </w:divBdr>
                </w:div>
                <w:div w:id="1086879114">
                  <w:marLeft w:val="640"/>
                  <w:marRight w:val="0"/>
                  <w:marTop w:val="0"/>
                  <w:marBottom w:val="0"/>
                  <w:divBdr>
                    <w:top w:val="none" w:sz="0" w:space="0" w:color="auto"/>
                    <w:left w:val="none" w:sz="0" w:space="0" w:color="auto"/>
                    <w:bottom w:val="none" w:sz="0" w:space="0" w:color="auto"/>
                    <w:right w:val="none" w:sz="0" w:space="0" w:color="auto"/>
                  </w:divBdr>
                </w:div>
                <w:div w:id="1816994682">
                  <w:marLeft w:val="640"/>
                  <w:marRight w:val="0"/>
                  <w:marTop w:val="0"/>
                  <w:marBottom w:val="0"/>
                  <w:divBdr>
                    <w:top w:val="none" w:sz="0" w:space="0" w:color="auto"/>
                    <w:left w:val="none" w:sz="0" w:space="0" w:color="auto"/>
                    <w:bottom w:val="none" w:sz="0" w:space="0" w:color="auto"/>
                    <w:right w:val="none" w:sz="0" w:space="0" w:color="auto"/>
                  </w:divBdr>
                </w:div>
                <w:div w:id="381641809">
                  <w:marLeft w:val="640"/>
                  <w:marRight w:val="0"/>
                  <w:marTop w:val="0"/>
                  <w:marBottom w:val="0"/>
                  <w:divBdr>
                    <w:top w:val="none" w:sz="0" w:space="0" w:color="auto"/>
                    <w:left w:val="none" w:sz="0" w:space="0" w:color="auto"/>
                    <w:bottom w:val="none" w:sz="0" w:space="0" w:color="auto"/>
                    <w:right w:val="none" w:sz="0" w:space="0" w:color="auto"/>
                  </w:divBdr>
                </w:div>
                <w:div w:id="221410199">
                  <w:marLeft w:val="640"/>
                  <w:marRight w:val="0"/>
                  <w:marTop w:val="0"/>
                  <w:marBottom w:val="0"/>
                  <w:divBdr>
                    <w:top w:val="none" w:sz="0" w:space="0" w:color="auto"/>
                    <w:left w:val="none" w:sz="0" w:space="0" w:color="auto"/>
                    <w:bottom w:val="none" w:sz="0" w:space="0" w:color="auto"/>
                    <w:right w:val="none" w:sz="0" w:space="0" w:color="auto"/>
                  </w:divBdr>
                </w:div>
                <w:div w:id="2136292826">
                  <w:marLeft w:val="640"/>
                  <w:marRight w:val="0"/>
                  <w:marTop w:val="0"/>
                  <w:marBottom w:val="0"/>
                  <w:divBdr>
                    <w:top w:val="none" w:sz="0" w:space="0" w:color="auto"/>
                    <w:left w:val="none" w:sz="0" w:space="0" w:color="auto"/>
                    <w:bottom w:val="none" w:sz="0" w:space="0" w:color="auto"/>
                    <w:right w:val="none" w:sz="0" w:space="0" w:color="auto"/>
                  </w:divBdr>
                </w:div>
                <w:div w:id="1794251932">
                  <w:marLeft w:val="640"/>
                  <w:marRight w:val="0"/>
                  <w:marTop w:val="0"/>
                  <w:marBottom w:val="0"/>
                  <w:divBdr>
                    <w:top w:val="none" w:sz="0" w:space="0" w:color="auto"/>
                    <w:left w:val="none" w:sz="0" w:space="0" w:color="auto"/>
                    <w:bottom w:val="none" w:sz="0" w:space="0" w:color="auto"/>
                    <w:right w:val="none" w:sz="0" w:space="0" w:color="auto"/>
                  </w:divBdr>
                </w:div>
                <w:div w:id="183979178">
                  <w:marLeft w:val="640"/>
                  <w:marRight w:val="0"/>
                  <w:marTop w:val="0"/>
                  <w:marBottom w:val="0"/>
                  <w:divBdr>
                    <w:top w:val="none" w:sz="0" w:space="0" w:color="auto"/>
                    <w:left w:val="none" w:sz="0" w:space="0" w:color="auto"/>
                    <w:bottom w:val="none" w:sz="0" w:space="0" w:color="auto"/>
                    <w:right w:val="none" w:sz="0" w:space="0" w:color="auto"/>
                  </w:divBdr>
                </w:div>
                <w:div w:id="1047796731">
                  <w:marLeft w:val="640"/>
                  <w:marRight w:val="0"/>
                  <w:marTop w:val="0"/>
                  <w:marBottom w:val="0"/>
                  <w:divBdr>
                    <w:top w:val="none" w:sz="0" w:space="0" w:color="auto"/>
                    <w:left w:val="none" w:sz="0" w:space="0" w:color="auto"/>
                    <w:bottom w:val="none" w:sz="0" w:space="0" w:color="auto"/>
                    <w:right w:val="none" w:sz="0" w:space="0" w:color="auto"/>
                  </w:divBdr>
                </w:div>
                <w:div w:id="22249149">
                  <w:marLeft w:val="640"/>
                  <w:marRight w:val="0"/>
                  <w:marTop w:val="0"/>
                  <w:marBottom w:val="0"/>
                  <w:divBdr>
                    <w:top w:val="none" w:sz="0" w:space="0" w:color="auto"/>
                    <w:left w:val="none" w:sz="0" w:space="0" w:color="auto"/>
                    <w:bottom w:val="none" w:sz="0" w:space="0" w:color="auto"/>
                    <w:right w:val="none" w:sz="0" w:space="0" w:color="auto"/>
                  </w:divBdr>
                </w:div>
                <w:div w:id="886797280">
                  <w:marLeft w:val="640"/>
                  <w:marRight w:val="0"/>
                  <w:marTop w:val="0"/>
                  <w:marBottom w:val="0"/>
                  <w:divBdr>
                    <w:top w:val="none" w:sz="0" w:space="0" w:color="auto"/>
                    <w:left w:val="none" w:sz="0" w:space="0" w:color="auto"/>
                    <w:bottom w:val="none" w:sz="0" w:space="0" w:color="auto"/>
                    <w:right w:val="none" w:sz="0" w:space="0" w:color="auto"/>
                  </w:divBdr>
                </w:div>
                <w:div w:id="2004041163">
                  <w:marLeft w:val="640"/>
                  <w:marRight w:val="0"/>
                  <w:marTop w:val="0"/>
                  <w:marBottom w:val="0"/>
                  <w:divBdr>
                    <w:top w:val="none" w:sz="0" w:space="0" w:color="auto"/>
                    <w:left w:val="none" w:sz="0" w:space="0" w:color="auto"/>
                    <w:bottom w:val="none" w:sz="0" w:space="0" w:color="auto"/>
                    <w:right w:val="none" w:sz="0" w:space="0" w:color="auto"/>
                  </w:divBdr>
                </w:div>
                <w:div w:id="470637882">
                  <w:marLeft w:val="640"/>
                  <w:marRight w:val="0"/>
                  <w:marTop w:val="0"/>
                  <w:marBottom w:val="0"/>
                  <w:divBdr>
                    <w:top w:val="none" w:sz="0" w:space="0" w:color="auto"/>
                    <w:left w:val="none" w:sz="0" w:space="0" w:color="auto"/>
                    <w:bottom w:val="none" w:sz="0" w:space="0" w:color="auto"/>
                    <w:right w:val="none" w:sz="0" w:space="0" w:color="auto"/>
                  </w:divBdr>
                </w:div>
                <w:div w:id="305546674">
                  <w:marLeft w:val="640"/>
                  <w:marRight w:val="0"/>
                  <w:marTop w:val="0"/>
                  <w:marBottom w:val="0"/>
                  <w:divBdr>
                    <w:top w:val="none" w:sz="0" w:space="0" w:color="auto"/>
                    <w:left w:val="none" w:sz="0" w:space="0" w:color="auto"/>
                    <w:bottom w:val="none" w:sz="0" w:space="0" w:color="auto"/>
                    <w:right w:val="none" w:sz="0" w:space="0" w:color="auto"/>
                  </w:divBdr>
                </w:div>
                <w:div w:id="1374579900">
                  <w:marLeft w:val="640"/>
                  <w:marRight w:val="0"/>
                  <w:marTop w:val="0"/>
                  <w:marBottom w:val="0"/>
                  <w:divBdr>
                    <w:top w:val="none" w:sz="0" w:space="0" w:color="auto"/>
                    <w:left w:val="none" w:sz="0" w:space="0" w:color="auto"/>
                    <w:bottom w:val="none" w:sz="0" w:space="0" w:color="auto"/>
                    <w:right w:val="none" w:sz="0" w:space="0" w:color="auto"/>
                  </w:divBdr>
                </w:div>
                <w:div w:id="408311362">
                  <w:marLeft w:val="640"/>
                  <w:marRight w:val="0"/>
                  <w:marTop w:val="0"/>
                  <w:marBottom w:val="0"/>
                  <w:divBdr>
                    <w:top w:val="none" w:sz="0" w:space="0" w:color="auto"/>
                    <w:left w:val="none" w:sz="0" w:space="0" w:color="auto"/>
                    <w:bottom w:val="none" w:sz="0" w:space="0" w:color="auto"/>
                    <w:right w:val="none" w:sz="0" w:space="0" w:color="auto"/>
                  </w:divBdr>
                </w:div>
                <w:div w:id="1443499794">
                  <w:marLeft w:val="640"/>
                  <w:marRight w:val="0"/>
                  <w:marTop w:val="0"/>
                  <w:marBottom w:val="0"/>
                  <w:divBdr>
                    <w:top w:val="none" w:sz="0" w:space="0" w:color="auto"/>
                    <w:left w:val="none" w:sz="0" w:space="0" w:color="auto"/>
                    <w:bottom w:val="none" w:sz="0" w:space="0" w:color="auto"/>
                    <w:right w:val="none" w:sz="0" w:space="0" w:color="auto"/>
                  </w:divBdr>
                </w:div>
                <w:div w:id="1079060577">
                  <w:marLeft w:val="640"/>
                  <w:marRight w:val="0"/>
                  <w:marTop w:val="0"/>
                  <w:marBottom w:val="0"/>
                  <w:divBdr>
                    <w:top w:val="none" w:sz="0" w:space="0" w:color="auto"/>
                    <w:left w:val="none" w:sz="0" w:space="0" w:color="auto"/>
                    <w:bottom w:val="none" w:sz="0" w:space="0" w:color="auto"/>
                    <w:right w:val="none" w:sz="0" w:space="0" w:color="auto"/>
                  </w:divBdr>
                </w:div>
                <w:div w:id="532155098">
                  <w:marLeft w:val="640"/>
                  <w:marRight w:val="0"/>
                  <w:marTop w:val="0"/>
                  <w:marBottom w:val="0"/>
                  <w:divBdr>
                    <w:top w:val="none" w:sz="0" w:space="0" w:color="auto"/>
                    <w:left w:val="none" w:sz="0" w:space="0" w:color="auto"/>
                    <w:bottom w:val="none" w:sz="0" w:space="0" w:color="auto"/>
                    <w:right w:val="none" w:sz="0" w:space="0" w:color="auto"/>
                  </w:divBdr>
                </w:div>
                <w:div w:id="1474133748">
                  <w:marLeft w:val="640"/>
                  <w:marRight w:val="0"/>
                  <w:marTop w:val="0"/>
                  <w:marBottom w:val="0"/>
                  <w:divBdr>
                    <w:top w:val="none" w:sz="0" w:space="0" w:color="auto"/>
                    <w:left w:val="none" w:sz="0" w:space="0" w:color="auto"/>
                    <w:bottom w:val="none" w:sz="0" w:space="0" w:color="auto"/>
                    <w:right w:val="none" w:sz="0" w:space="0" w:color="auto"/>
                  </w:divBdr>
                </w:div>
                <w:div w:id="2000575046">
                  <w:marLeft w:val="640"/>
                  <w:marRight w:val="0"/>
                  <w:marTop w:val="0"/>
                  <w:marBottom w:val="0"/>
                  <w:divBdr>
                    <w:top w:val="none" w:sz="0" w:space="0" w:color="auto"/>
                    <w:left w:val="none" w:sz="0" w:space="0" w:color="auto"/>
                    <w:bottom w:val="none" w:sz="0" w:space="0" w:color="auto"/>
                    <w:right w:val="none" w:sz="0" w:space="0" w:color="auto"/>
                  </w:divBdr>
                </w:div>
                <w:div w:id="1090348564">
                  <w:marLeft w:val="640"/>
                  <w:marRight w:val="0"/>
                  <w:marTop w:val="0"/>
                  <w:marBottom w:val="0"/>
                  <w:divBdr>
                    <w:top w:val="none" w:sz="0" w:space="0" w:color="auto"/>
                    <w:left w:val="none" w:sz="0" w:space="0" w:color="auto"/>
                    <w:bottom w:val="none" w:sz="0" w:space="0" w:color="auto"/>
                    <w:right w:val="none" w:sz="0" w:space="0" w:color="auto"/>
                  </w:divBdr>
                </w:div>
                <w:div w:id="863979219">
                  <w:marLeft w:val="640"/>
                  <w:marRight w:val="0"/>
                  <w:marTop w:val="0"/>
                  <w:marBottom w:val="0"/>
                  <w:divBdr>
                    <w:top w:val="none" w:sz="0" w:space="0" w:color="auto"/>
                    <w:left w:val="none" w:sz="0" w:space="0" w:color="auto"/>
                    <w:bottom w:val="none" w:sz="0" w:space="0" w:color="auto"/>
                    <w:right w:val="none" w:sz="0" w:space="0" w:color="auto"/>
                  </w:divBdr>
                </w:div>
                <w:div w:id="843595464">
                  <w:marLeft w:val="640"/>
                  <w:marRight w:val="0"/>
                  <w:marTop w:val="0"/>
                  <w:marBottom w:val="0"/>
                  <w:divBdr>
                    <w:top w:val="none" w:sz="0" w:space="0" w:color="auto"/>
                    <w:left w:val="none" w:sz="0" w:space="0" w:color="auto"/>
                    <w:bottom w:val="none" w:sz="0" w:space="0" w:color="auto"/>
                    <w:right w:val="none" w:sz="0" w:space="0" w:color="auto"/>
                  </w:divBdr>
                </w:div>
                <w:div w:id="416561623">
                  <w:marLeft w:val="640"/>
                  <w:marRight w:val="0"/>
                  <w:marTop w:val="0"/>
                  <w:marBottom w:val="0"/>
                  <w:divBdr>
                    <w:top w:val="none" w:sz="0" w:space="0" w:color="auto"/>
                    <w:left w:val="none" w:sz="0" w:space="0" w:color="auto"/>
                    <w:bottom w:val="none" w:sz="0" w:space="0" w:color="auto"/>
                    <w:right w:val="none" w:sz="0" w:space="0" w:color="auto"/>
                  </w:divBdr>
                </w:div>
                <w:div w:id="2086292618">
                  <w:marLeft w:val="640"/>
                  <w:marRight w:val="0"/>
                  <w:marTop w:val="0"/>
                  <w:marBottom w:val="0"/>
                  <w:divBdr>
                    <w:top w:val="none" w:sz="0" w:space="0" w:color="auto"/>
                    <w:left w:val="none" w:sz="0" w:space="0" w:color="auto"/>
                    <w:bottom w:val="none" w:sz="0" w:space="0" w:color="auto"/>
                    <w:right w:val="none" w:sz="0" w:space="0" w:color="auto"/>
                  </w:divBdr>
                </w:div>
                <w:div w:id="1527253031">
                  <w:marLeft w:val="640"/>
                  <w:marRight w:val="0"/>
                  <w:marTop w:val="0"/>
                  <w:marBottom w:val="0"/>
                  <w:divBdr>
                    <w:top w:val="none" w:sz="0" w:space="0" w:color="auto"/>
                    <w:left w:val="none" w:sz="0" w:space="0" w:color="auto"/>
                    <w:bottom w:val="none" w:sz="0" w:space="0" w:color="auto"/>
                    <w:right w:val="none" w:sz="0" w:space="0" w:color="auto"/>
                  </w:divBdr>
                </w:div>
                <w:div w:id="1550460928">
                  <w:marLeft w:val="640"/>
                  <w:marRight w:val="0"/>
                  <w:marTop w:val="0"/>
                  <w:marBottom w:val="0"/>
                  <w:divBdr>
                    <w:top w:val="none" w:sz="0" w:space="0" w:color="auto"/>
                    <w:left w:val="none" w:sz="0" w:space="0" w:color="auto"/>
                    <w:bottom w:val="none" w:sz="0" w:space="0" w:color="auto"/>
                    <w:right w:val="none" w:sz="0" w:space="0" w:color="auto"/>
                  </w:divBdr>
                </w:div>
                <w:div w:id="523056244">
                  <w:marLeft w:val="640"/>
                  <w:marRight w:val="0"/>
                  <w:marTop w:val="0"/>
                  <w:marBottom w:val="0"/>
                  <w:divBdr>
                    <w:top w:val="none" w:sz="0" w:space="0" w:color="auto"/>
                    <w:left w:val="none" w:sz="0" w:space="0" w:color="auto"/>
                    <w:bottom w:val="none" w:sz="0" w:space="0" w:color="auto"/>
                    <w:right w:val="none" w:sz="0" w:space="0" w:color="auto"/>
                  </w:divBdr>
                </w:div>
                <w:div w:id="1449082283">
                  <w:marLeft w:val="640"/>
                  <w:marRight w:val="0"/>
                  <w:marTop w:val="0"/>
                  <w:marBottom w:val="0"/>
                  <w:divBdr>
                    <w:top w:val="none" w:sz="0" w:space="0" w:color="auto"/>
                    <w:left w:val="none" w:sz="0" w:space="0" w:color="auto"/>
                    <w:bottom w:val="none" w:sz="0" w:space="0" w:color="auto"/>
                    <w:right w:val="none" w:sz="0" w:space="0" w:color="auto"/>
                  </w:divBdr>
                </w:div>
                <w:div w:id="1400978206">
                  <w:marLeft w:val="640"/>
                  <w:marRight w:val="0"/>
                  <w:marTop w:val="0"/>
                  <w:marBottom w:val="0"/>
                  <w:divBdr>
                    <w:top w:val="none" w:sz="0" w:space="0" w:color="auto"/>
                    <w:left w:val="none" w:sz="0" w:space="0" w:color="auto"/>
                    <w:bottom w:val="none" w:sz="0" w:space="0" w:color="auto"/>
                    <w:right w:val="none" w:sz="0" w:space="0" w:color="auto"/>
                  </w:divBdr>
                </w:div>
                <w:div w:id="347101509">
                  <w:marLeft w:val="640"/>
                  <w:marRight w:val="0"/>
                  <w:marTop w:val="0"/>
                  <w:marBottom w:val="0"/>
                  <w:divBdr>
                    <w:top w:val="none" w:sz="0" w:space="0" w:color="auto"/>
                    <w:left w:val="none" w:sz="0" w:space="0" w:color="auto"/>
                    <w:bottom w:val="none" w:sz="0" w:space="0" w:color="auto"/>
                    <w:right w:val="none" w:sz="0" w:space="0" w:color="auto"/>
                  </w:divBdr>
                </w:div>
                <w:div w:id="1234657962">
                  <w:marLeft w:val="640"/>
                  <w:marRight w:val="0"/>
                  <w:marTop w:val="0"/>
                  <w:marBottom w:val="0"/>
                  <w:divBdr>
                    <w:top w:val="none" w:sz="0" w:space="0" w:color="auto"/>
                    <w:left w:val="none" w:sz="0" w:space="0" w:color="auto"/>
                    <w:bottom w:val="none" w:sz="0" w:space="0" w:color="auto"/>
                    <w:right w:val="none" w:sz="0" w:space="0" w:color="auto"/>
                  </w:divBdr>
                </w:div>
                <w:div w:id="1132138733">
                  <w:marLeft w:val="640"/>
                  <w:marRight w:val="0"/>
                  <w:marTop w:val="0"/>
                  <w:marBottom w:val="0"/>
                  <w:divBdr>
                    <w:top w:val="none" w:sz="0" w:space="0" w:color="auto"/>
                    <w:left w:val="none" w:sz="0" w:space="0" w:color="auto"/>
                    <w:bottom w:val="none" w:sz="0" w:space="0" w:color="auto"/>
                    <w:right w:val="none" w:sz="0" w:space="0" w:color="auto"/>
                  </w:divBdr>
                </w:div>
                <w:div w:id="1367632768">
                  <w:marLeft w:val="640"/>
                  <w:marRight w:val="0"/>
                  <w:marTop w:val="0"/>
                  <w:marBottom w:val="0"/>
                  <w:divBdr>
                    <w:top w:val="none" w:sz="0" w:space="0" w:color="auto"/>
                    <w:left w:val="none" w:sz="0" w:space="0" w:color="auto"/>
                    <w:bottom w:val="none" w:sz="0" w:space="0" w:color="auto"/>
                    <w:right w:val="none" w:sz="0" w:space="0" w:color="auto"/>
                  </w:divBdr>
                </w:div>
                <w:div w:id="858084119">
                  <w:marLeft w:val="640"/>
                  <w:marRight w:val="0"/>
                  <w:marTop w:val="0"/>
                  <w:marBottom w:val="0"/>
                  <w:divBdr>
                    <w:top w:val="none" w:sz="0" w:space="0" w:color="auto"/>
                    <w:left w:val="none" w:sz="0" w:space="0" w:color="auto"/>
                    <w:bottom w:val="none" w:sz="0" w:space="0" w:color="auto"/>
                    <w:right w:val="none" w:sz="0" w:space="0" w:color="auto"/>
                  </w:divBdr>
                </w:div>
                <w:div w:id="1054430069">
                  <w:marLeft w:val="640"/>
                  <w:marRight w:val="0"/>
                  <w:marTop w:val="0"/>
                  <w:marBottom w:val="0"/>
                  <w:divBdr>
                    <w:top w:val="none" w:sz="0" w:space="0" w:color="auto"/>
                    <w:left w:val="none" w:sz="0" w:space="0" w:color="auto"/>
                    <w:bottom w:val="none" w:sz="0" w:space="0" w:color="auto"/>
                    <w:right w:val="none" w:sz="0" w:space="0" w:color="auto"/>
                  </w:divBdr>
                </w:div>
                <w:div w:id="1477261399">
                  <w:marLeft w:val="640"/>
                  <w:marRight w:val="0"/>
                  <w:marTop w:val="0"/>
                  <w:marBottom w:val="0"/>
                  <w:divBdr>
                    <w:top w:val="none" w:sz="0" w:space="0" w:color="auto"/>
                    <w:left w:val="none" w:sz="0" w:space="0" w:color="auto"/>
                    <w:bottom w:val="none" w:sz="0" w:space="0" w:color="auto"/>
                    <w:right w:val="none" w:sz="0" w:space="0" w:color="auto"/>
                  </w:divBdr>
                </w:div>
                <w:div w:id="39790705">
                  <w:marLeft w:val="640"/>
                  <w:marRight w:val="0"/>
                  <w:marTop w:val="0"/>
                  <w:marBottom w:val="0"/>
                  <w:divBdr>
                    <w:top w:val="none" w:sz="0" w:space="0" w:color="auto"/>
                    <w:left w:val="none" w:sz="0" w:space="0" w:color="auto"/>
                    <w:bottom w:val="none" w:sz="0" w:space="0" w:color="auto"/>
                    <w:right w:val="none" w:sz="0" w:space="0" w:color="auto"/>
                  </w:divBdr>
                </w:div>
                <w:div w:id="2018268357">
                  <w:marLeft w:val="640"/>
                  <w:marRight w:val="0"/>
                  <w:marTop w:val="0"/>
                  <w:marBottom w:val="0"/>
                  <w:divBdr>
                    <w:top w:val="none" w:sz="0" w:space="0" w:color="auto"/>
                    <w:left w:val="none" w:sz="0" w:space="0" w:color="auto"/>
                    <w:bottom w:val="none" w:sz="0" w:space="0" w:color="auto"/>
                    <w:right w:val="none" w:sz="0" w:space="0" w:color="auto"/>
                  </w:divBdr>
                </w:div>
                <w:div w:id="909344511">
                  <w:marLeft w:val="640"/>
                  <w:marRight w:val="0"/>
                  <w:marTop w:val="0"/>
                  <w:marBottom w:val="0"/>
                  <w:divBdr>
                    <w:top w:val="none" w:sz="0" w:space="0" w:color="auto"/>
                    <w:left w:val="none" w:sz="0" w:space="0" w:color="auto"/>
                    <w:bottom w:val="none" w:sz="0" w:space="0" w:color="auto"/>
                    <w:right w:val="none" w:sz="0" w:space="0" w:color="auto"/>
                  </w:divBdr>
                </w:div>
                <w:div w:id="979386702">
                  <w:marLeft w:val="640"/>
                  <w:marRight w:val="0"/>
                  <w:marTop w:val="0"/>
                  <w:marBottom w:val="0"/>
                  <w:divBdr>
                    <w:top w:val="none" w:sz="0" w:space="0" w:color="auto"/>
                    <w:left w:val="none" w:sz="0" w:space="0" w:color="auto"/>
                    <w:bottom w:val="none" w:sz="0" w:space="0" w:color="auto"/>
                    <w:right w:val="none" w:sz="0" w:space="0" w:color="auto"/>
                  </w:divBdr>
                </w:div>
                <w:div w:id="1624579066">
                  <w:marLeft w:val="640"/>
                  <w:marRight w:val="0"/>
                  <w:marTop w:val="0"/>
                  <w:marBottom w:val="0"/>
                  <w:divBdr>
                    <w:top w:val="none" w:sz="0" w:space="0" w:color="auto"/>
                    <w:left w:val="none" w:sz="0" w:space="0" w:color="auto"/>
                    <w:bottom w:val="none" w:sz="0" w:space="0" w:color="auto"/>
                    <w:right w:val="none" w:sz="0" w:space="0" w:color="auto"/>
                  </w:divBdr>
                </w:div>
                <w:div w:id="1402362356">
                  <w:marLeft w:val="640"/>
                  <w:marRight w:val="0"/>
                  <w:marTop w:val="0"/>
                  <w:marBottom w:val="0"/>
                  <w:divBdr>
                    <w:top w:val="none" w:sz="0" w:space="0" w:color="auto"/>
                    <w:left w:val="none" w:sz="0" w:space="0" w:color="auto"/>
                    <w:bottom w:val="none" w:sz="0" w:space="0" w:color="auto"/>
                    <w:right w:val="none" w:sz="0" w:space="0" w:color="auto"/>
                  </w:divBdr>
                </w:div>
                <w:div w:id="349263099">
                  <w:marLeft w:val="640"/>
                  <w:marRight w:val="0"/>
                  <w:marTop w:val="0"/>
                  <w:marBottom w:val="0"/>
                  <w:divBdr>
                    <w:top w:val="none" w:sz="0" w:space="0" w:color="auto"/>
                    <w:left w:val="none" w:sz="0" w:space="0" w:color="auto"/>
                    <w:bottom w:val="none" w:sz="0" w:space="0" w:color="auto"/>
                    <w:right w:val="none" w:sz="0" w:space="0" w:color="auto"/>
                  </w:divBdr>
                </w:div>
                <w:div w:id="1358119595">
                  <w:marLeft w:val="640"/>
                  <w:marRight w:val="0"/>
                  <w:marTop w:val="0"/>
                  <w:marBottom w:val="0"/>
                  <w:divBdr>
                    <w:top w:val="none" w:sz="0" w:space="0" w:color="auto"/>
                    <w:left w:val="none" w:sz="0" w:space="0" w:color="auto"/>
                    <w:bottom w:val="none" w:sz="0" w:space="0" w:color="auto"/>
                    <w:right w:val="none" w:sz="0" w:space="0" w:color="auto"/>
                  </w:divBdr>
                </w:div>
                <w:div w:id="1049575772">
                  <w:marLeft w:val="640"/>
                  <w:marRight w:val="0"/>
                  <w:marTop w:val="0"/>
                  <w:marBottom w:val="0"/>
                  <w:divBdr>
                    <w:top w:val="none" w:sz="0" w:space="0" w:color="auto"/>
                    <w:left w:val="none" w:sz="0" w:space="0" w:color="auto"/>
                    <w:bottom w:val="none" w:sz="0" w:space="0" w:color="auto"/>
                    <w:right w:val="none" w:sz="0" w:space="0" w:color="auto"/>
                  </w:divBdr>
                </w:div>
                <w:div w:id="124736610">
                  <w:marLeft w:val="640"/>
                  <w:marRight w:val="0"/>
                  <w:marTop w:val="0"/>
                  <w:marBottom w:val="0"/>
                  <w:divBdr>
                    <w:top w:val="none" w:sz="0" w:space="0" w:color="auto"/>
                    <w:left w:val="none" w:sz="0" w:space="0" w:color="auto"/>
                    <w:bottom w:val="none" w:sz="0" w:space="0" w:color="auto"/>
                    <w:right w:val="none" w:sz="0" w:space="0" w:color="auto"/>
                  </w:divBdr>
                </w:div>
                <w:div w:id="1531071198">
                  <w:marLeft w:val="640"/>
                  <w:marRight w:val="0"/>
                  <w:marTop w:val="0"/>
                  <w:marBottom w:val="0"/>
                  <w:divBdr>
                    <w:top w:val="none" w:sz="0" w:space="0" w:color="auto"/>
                    <w:left w:val="none" w:sz="0" w:space="0" w:color="auto"/>
                    <w:bottom w:val="none" w:sz="0" w:space="0" w:color="auto"/>
                    <w:right w:val="none" w:sz="0" w:space="0" w:color="auto"/>
                  </w:divBdr>
                </w:div>
                <w:div w:id="1078869298">
                  <w:marLeft w:val="640"/>
                  <w:marRight w:val="0"/>
                  <w:marTop w:val="0"/>
                  <w:marBottom w:val="0"/>
                  <w:divBdr>
                    <w:top w:val="none" w:sz="0" w:space="0" w:color="auto"/>
                    <w:left w:val="none" w:sz="0" w:space="0" w:color="auto"/>
                    <w:bottom w:val="none" w:sz="0" w:space="0" w:color="auto"/>
                    <w:right w:val="none" w:sz="0" w:space="0" w:color="auto"/>
                  </w:divBdr>
                </w:div>
                <w:div w:id="1224947023">
                  <w:marLeft w:val="640"/>
                  <w:marRight w:val="0"/>
                  <w:marTop w:val="0"/>
                  <w:marBottom w:val="0"/>
                  <w:divBdr>
                    <w:top w:val="none" w:sz="0" w:space="0" w:color="auto"/>
                    <w:left w:val="none" w:sz="0" w:space="0" w:color="auto"/>
                    <w:bottom w:val="none" w:sz="0" w:space="0" w:color="auto"/>
                    <w:right w:val="none" w:sz="0" w:space="0" w:color="auto"/>
                  </w:divBdr>
                </w:div>
                <w:div w:id="992149647">
                  <w:marLeft w:val="640"/>
                  <w:marRight w:val="0"/>
                  <w:marTop w:val="0"/>
                  <w:marBottom w:val="0"/>
                  <w:divBdr>
                    <w:top w:val="none" w:sz="0" w:space="0" w:color="auto"/>
                    <w:left w:val="none" w:sz="0" w:space="0" w:color="auto"/>
                    <w:bottom w:val="none" w:sz="0" w:space="0" w:color="auto"/>
                    <w:right w:val="none" w:sz="0" w:space="0" w:color="auto"/>
                  </w:divBdr>
                </w:div>
                <w:div w:id="1986812529">
                  <w:marLeft w:val="640"/>
                  <w:marRight w:val="0"/>
                  <w:marTop w:val="0"/>
                  <w:marBottom w:val="0"/>
                  <w:divBdr>
                    <w:top w:val="none" w:sz="0" w:space="0" w:color="auto"/>
                    <w:left w:val="none" w:sz="0" w:space="0" w:color="auto"/>
                    <w:bottom w:val="none" w:sz="0" w:space="0" w:color="auto"/>
                    <w:right w:val="none" w:sz="0" w:space="0" w:color="auto"/>
                  </w:divBdr>
                </w:div>
                <w:div w:id="1050150314">
                  <w:marLeft w:val="640"/>
                  <w:marRight w:val="0"/>
                  <w:marTop w:val="0"/>
                  <w:marBottom w:val="0"/>
                  <w:divBdr>
                    <w:top w:val="none" w:sz="0" w:space="0" w:color="auto"/>
                    <w:left w:val="none" w:sz="0" w:space="0" w:color="auto"/>
                    <w:bottom w:val="none" w:sz="0" w:space="0" w:color="auto"/>
                    <w:right w:val="none" w:sz="0" w:space="0" w:color="auto"/>
                  </w:divBdr>
                </w:div>
                <w:div w:id="1293175886">
                  <w:marLeft w:val="640"/>
                  <w:marRight w:val="0"/>
                  <w:marTop w:val="0"/>
                  <w:marBottom w:val="0"/>
                  <w:divBdr>
                    <w:top w:val="none" w:sz="0" w:space="0" w:color="auto"/>
                    <w:left w:val="none" w:sz="0" w:space="0" w:color="auto"/>
                    <w:bottom w:val="none" w:sz="0" w:space="0" w:color="auto"/>
                    <w:right w:val="none" w:sz="0" w:space="0" w:color="auto"/>
                  </w:divBdr>
                </w:div>
                <w:div w:id="1943799132">
                  <w:marLeft w:val="640"/>
                  <w:marRight w:val="0"/>
                  <w:marTop w:val="0"/>
                  <w:marBottom w:val="0"/>
                  <w:divBdr>
                    <w:top w:val="none" w:sz="0" w:space="0" w:color="auto"/>
                    <w:left w:val="none" w:sz="0" w:space="0" w:color="auto"/>
                    <w:bottom w:val="none" w:sz="0" w:space="0" w:color="auto"/>
                    <w:right w:val="none" w:sz="0" w:space="0" w:color="auto"/>
                  </w:divBdr>
                </w:div>
                <w:div w:id="451706873">
                  <w:marLeft w:val="640"/>
                  <w:marRight w:val="0"/>
                  <w:marTop w:val="0"/>
                  <w:marBottom w:val="0"/>
                  <w:divBdr>
                    <w:top w:val="none" w:sz="0" w:space="0" w:color="auto"/>
                    <w:left w:val="none" w:sz="0" w:space="0" w:color="auto"/>
                    <w:bottom w:val="none" w:sz="0" w:space="0" w:color="auto"/>
                    <w:right w:val="none" w:sz="0" w:space="0" w:color="auto"/>
                  </w:divBdr>
                </w:div>
                <w:div w:id="725877635">
                  <w:marLeft w:val="640"/>
                  <w:marRight w:val="0"/>
                  <w:marTop w:val="0"/>
                  <w:marBottom w:val="0"/>
                  <w:divBdr>
                    <w:top w:val="none" w:sz="0" w:space="0" w:color="auto"/>
                    <w:left w:val="none" w:sz="0" w:space="0" w:color="auto"/>
                    <w:bottom w:val="none" w:sz="0" w:space="0" w:color="auto"/>
                    <w:right w:val="none" w:sz="0" w:space="0" w:color="auto"/>
                  </w:divBdr>
                </w:div>
                <w:div w:id="1385059595">
                  <w:marLeft w:val="640"/>
                  <w:marRight w:val="0"/>
                  <w:marTop w:val="0"/>
                  <w:marBottom w:val="0"/>
                  <w:divBdr>
                    <w:top w:val="none" w:sz="0" w:space="0" w:color="auto"/>
                    <w:left w:val="none" w:sz="0" w:space="0" w:color="auto"/>
                    <w:bottom w:val="none" w:sz="0" w:space="0" w:color="auto"/>
                    <w:right w:val="none" w:sz="0" w:space="0" w:color="auto"/>
                  </w:divBdr>
                </w:div>
                <w:div w:id="569073575">
                  <w:marLeft w:val="640"/>
                  <w:marRight w:val="0"/>
                  <w:marTop w:val="0"/>
                  <w:marBottom w:val="0"/>
                  <w:divBdr>
                    <w:top w:val="none" w:sz="0" w:space="0" w:color="auto"/>
                    <w:left w:val="none" w:sz="0" w:space="0" w:color="auto"/>
                    <w:bottom w:val="none" w:sz="0" w:space="0" w:color="auto"/>
                    <w:right w:val="none" w:sz="0" w:space="0" w:color="auto"/>
                  </w:divBdr>
                </w:div>
                <w:div w:id="593822859">
                  <w:marLeft w:val="640"/>
                  <w:marRight w:val="0"/>
                  <w:marTop w:val="0"/>
                  <w:marBottom w:val="0"/>
                  <w:divBdr>
                    <w:top w:val="none" w:sz="0" w:space="0" w:color="auto"/>
                    <w:left w:val="none" w:sz="0" w:space="0" w:color="auto"/>
                    <w:bottom w:val="none" w:sz="0" w:space="0" w:color="auto"/>
                    <w:right w:val="none" w:sz="0" w:space="0" w:color="auto"/>
                  </w:divBdr>
                </w:div>
                <w:div w:id="1598903358">
                  <w:marLeft w:val="640"/>
                  <w:marRight w:val="0"/>
                  <w:marTop w:val="0"/>
                  <w:marBottom w:val="0"/>
                  <w:divBdr>
                    <w:top w:val="none" w:sz="0" w:space="0" w:color="auto"/>
                    <w:left w:val="none" w:sz="0" w:space="0" w:color="auto"/>
                    <w:bottom w:val="none" w:sz="0" w:space="0" w:color="auto"/>
                    <w:right w:val="none" w:sz="0" w:space="0" w:color="auto"/>
                  </w:divBdr>
                </w:div>
                <w:div w:id="2032026757">
                  <w:marLeft w:val="640"/>
                  <w:marRight w:val="0"/>
                  <w:marTop w:val="0"/>
                  <w:marBottom w:val="0"/>
                  <w:divBdr>
                    <w:top w:val="none" w:sz="0" w:space="0" w:color="auto"/>
                    <w:left w:val="none" w:sz="0" w:space="0" w:color="auto"/>
                    <w:bottom w:val="none" w:sz="0" w:space="0" w:color="auto"/>
                    <w:right w:val="none" w:sz="0" w:space="0" w:color="auto"/>
                  </w:divBdr>
                </w:div>
                <w:div w:id="928080670">
                  <w:marLeft w:val="640"/>
                  <w:marRight w:val="0"/>
                  <w:marTop w:val="0"/>
                  <w:marBottom w:val="0"/>
                  <w:divBdr>
                    <w:top w:val="none" w:sz="0" w:space="0" w:color="auto"/>
                    <w:left w:val="none" w:sz="0" w:space="0" w:color="auto"/>
                    <w:bottom w:val="none" w:sz="0" w:space="0" w:color="auto"/>
                    <w:right w:val="none" w:sz="0" w:space="0" w:color="auto"/>
                  </w:divBdr>
                </w:div>
                <w:div w:id="481387609">
                  <w:marLeft w:val="640"/>
                  <w:marRight w:val="0"/>
                  <w:marTop w:val="0"/>
                  <w:marBottom w:val="0"/>
                  <w:divBdr>
                    <w:top w:val="none" w:sz="0" w:space="0" w:color="auto"/>
                    <w:left w:val="none" w:sz="0" w:space="0" w:color="auto"/>
                    <w:bottom w:val="none" w:sz="0" w:space="0" w:color="auto"/>
                    <w:right w:val="none" w:sz="0" w:space="0" w:color="auto"/>
                  </w:divBdr>
                </w:div>
                <w:div w:id="1155221997">
                  <w:marLeft w:val="640"/>
                  <w:marRight w:val="0"/>
                  <w:marTop w:val="0"/>
                  <w:marBottom w:val="0"/>
                  <w:divBdr>
                    <w:top w:val="none" w:sz="0" w:space="0" w:color="auto"/>
                    <w:left w:val="none" w:sz="0" w:space="0" w:color="auto"/>
                    <w:bottom w:val="none" w:sz="0" w:space="0" w:color="auto"/>
                    <w:right w:val="none" w:sz="0" w:space="0" w:color="auto"/>
                  </w:divBdr>
                </w:div>
                <w:div w:id="775977172">
                  <w:marLeft w:val="640"/>
                  <w:marRight w:val="0"/>
                  <w:marTop w:val="0"/>
                  <w:marBottom w:val="0"/>
                  <w:divBdr>
                    <w:top w:val="none" w:sz="0" w:space="0" w:color="auto"/>
                    <w:left w:val="none" w:sz="0" w:space="0" w:color="auto"/>
                    <w:bottom w:val="none" w:sz="0" w:space="0" w:color="auto"/>
                    <w:right w:val="none" w:sz="0" w:space="0" w:color="auto"/>
                  </w:divBdr>
                </w:div>
                <w:div w:id="314379979">
                  <w:marLeft w:val="640"/>
                  <w:marRight w:val="0"/>
                  <w:marTop w:val="0"/>
                  <w:marBottom w:val="0"/>
                  <w:divBdr>
                    <w:top w:val="none" w:sz="0" w:space="0" w:color="auto"/>
                    <w:left w:val="none" w:sz="0" w:space="0" w:color="auto"/>
                    <w:bottom w:val="none" w:sz="0" w:space="0" w:color="auto"/>
                    <w:right w:val="none" w:sz="0" w:space="0" w:color="auto"/>
                  </w:divBdr>
                </w:div>
                <w:div w:id="147668889">
                  <w:marLeft w:val="640"/>
                  <w:marRight w:val="0"/>
                  <w:marTop w:val="0"/>
                  <w:marBottom w:val="0"/>
                  <w:divBdr>
                    <w:top w:val="none" w:sz="0" w:space="0" w:color="auto"/>
                    <w:left w:val="none" w:sz="0" w:space="0" w:color="auto"/>
                    <w:bottom w:val="none" w:sz="0" w:space="0" w:color="auto"/>
                    <w:right w:val="none" w:sz="0" w:space="0" w:color="auto"/>
                  </w:divBdr>
                </w:div>
                <w:div w:id="1757172641">
                  <w:marLeft w:val="640"/>
                  <w:marRight w:val="0"/>
                  <w:marTop w:val="0"/>
                  <w:marBottom w:val="0"/>
                  <w:divBdr>
                    <w:top w:val="none" w:sz="0" w:space="0" w:color="auto"/>
                    <w:left w:val="none" w:sz="0" w:space="0" w:color="auto"/>
                    <w:bottom w:val="none" w:sz="0" w:space="0" w:color="auto"/>
                    <w:right w:val="none" w:sz="0" w:space="0" w:color="auto"/>
                  </w:divBdr>
                </w:div>
                <w:div w:id="1720352480">
                  <w:marLeft w:val="640"/>
                  <w:marRight w:val="0"/>
                  <w:marTop w:val="0"/>
                  <w:marBottom w:val="0"/>
                  <w:divBdr>
                    <w:top w:val="none" w:sz="0" w:space="0" w:color="auto"/>
                    <w:left w:val="none" w:sz="0" w:space="0" w:color="auto"/>
                    <w:bottom w:val="none" w:sz="0" w:space="0" w:color="auto"/>
                    <w:right w:val="none" w:sz="0" w:space="0" w:color="auto"/>
                  </w:divBdr>
                </w:div>
                <w:div w:id="1940870126">
                  <w:marLeft w:val="640"/>
                  <w:marRight w:val="0"/>
                  <w:marTop w:val="0"/>
                  <w:marBottom w:val="0"/>
                  <w:divBdr>
                    <w:top w:val="none" w:sz="0" w:space="0" w:color="auto"/>
                    <w:left w:val="none" w:sz="0" w:space="0" w:color="auto"/>
                    <w:bottom w:val="none" w:sz="0" w:space="0" w:color="auto"/>
                    <w:right w:val="none" w:sz="0" w:space="0" w:color="auto"/>
                  </w:divBdr>
                </w:div>
              </w:divsChild>
            </w:div>
            <w:div w:id="708116738">
              <w:marLeft w:val="0"/>
              <w:marRight w:val="0"/>
              <w:marTop w:val="0"/>
              <w:marBottom w:val="0"/>
              <w:divBdr>
                <w:top w:val="none" w:sz="0" w:space="0" w:color="auto"/>
                <w:left w:val="none" w:sz="0" w:space="0" w:color="auto"/>
                <w:bottom w:val="none" w:sz="0" w:space="0" w:color="auto"/>
                <w:right w:val="none" w:sz="0" w:space="0" w:color="auto"/>
              </w:divBdr>
              <w:divsChild>
                <w:div w:id="1569265163">
                  <w:marLeft w:val="640"/>
                  <w:marRight w:val="0"/>
                  <w:marTop w:val="0"/>
                  <w:marBottom w:val="0"/>
                  <w:divBdr>
                    <w:top w:val="none" w:sz="0" w:space="0" w:color="auto"/>
                    <w:left w:val="none" w:sz="0" w:space="0" w:color="auto"/>
                    <w:bottom w:val="none" w:sz="0" w:space="0" w:color="auto"/>
                    <w:right w:val="none" w:sz="0" w:space="0" w:color="auto"/>
                  </w:divBdr>
                </w:div>
                <w:div w:id="621375646">
                  <w:marLeft w:val="640"/>
                  <w:marRight w:val="0"/>
                  <w:marTop w:val="0"/>
                  <w:marBottom w:val="0"/>
                  <w:divBdr>
                    <w:top w:val="none" w:sz="0" w:space="0" w:color="auto"/>
                    <w:left w:val="none" w:sz="0" w:space="0" w:color="auto"/>
                    <w:bottom w:val="none" w:sz="0" w:space="0" w:color="auto"/>
                    <w:right w:val="none" w:sz="0" w:space="0" w:color="auto"/>
                  </w:divBdr>
                </w:div>
                <w:div w:id="360710569">
                  <w:marLeft w:val="640"/>
                  <w:marRight w:val="0"/>
                  <w:marTop w:val="0"/>
                  <w:marBottom w:val="0"/>
                  <w:divBdr>
                    <w:top w:val="none" w:sz="0" w:space="0" w:color="auto"/>
                    <w:left w:val="none" w:sz="0" w:space="0" w:color="auto"/>
                    <w:bottom w:val="none" w:sz="0" w:space="0" w:color="auto"/>
                    <w:right w:val="none" w:sz="0" w:space="0" w:color="auto"/>
                  </w:divBdr>
                </w:div>
                <w:div w:id="845024066">
                  <w:marLeft w:val="640"/>
                  <w:marRight w:val="0"/>
                  <w:marTop w:val="0"/>
                  <w:marBottom w:val="0"/>
                  <w:divBdr>
                    <w:top w:val="none" w:sz="0" w:space="0" w:color="auto"/>
                    <w:left w:val="none" w:sz="0" w:space="0" w:color="auto"/>
                    <w:bottom w:val="none" w:sz="0" w:space="0" w:color="auto"/>
                    <w:right w:val="none" w:sz="0" w:space="0" w:color="auto"/>
                  </w:divBdr>
                </w:div>
                <w:div w:id="1770462718">
                  <w:marLeft w:val="640"/>
                  <w:marRight w:val="0"/>
                  <w:marTop w:val="0"/>
                  <w:marBottom w:val="0"/>
                  <w:divBdr>
                    <w:top w:val="none" w:sz="0" w:space="0" w:color="auto"/>
                    <w:left w:val="none" w:sz="0" w:space="0" w:color="auto"/>
                    <w:bottom w:val="none" w:sz="0" w:space="0" w:color="auto"/>
                    <w:right w:val="none" w:sz="0" w:space="0" w:color="auto"/>
                  </w:divBdr>
                </w:div>
                <w:div w:id="397559311">
                  <w:marLeft w:val="640"/>
                  <w:marRight w:val="0"/>
                  <w:marTop w:val="0"/>
                  <w:marBottom w:val="0"/>
                  <w:divBdr>
                    <w:top w:val="none" w:sz="0" w:space="0" w:color="auto"/>
                    <w:left w:val="none" w:sz="0" w:space="0" w:color="auto"/>
                    <w:bottom w:val="none" w:sz="0" w:space="0" w:color="auto"/>
                    <w:right w:val="none" w:sz="0" w:space="0" w:color="auto"/>
                  </w:divBdr>
                </w:div>
                <w:div w:id="1034429123">
                  <w:marLeft w:val="640"/>
                  <w:marRight w:val="0"/>
                  <w:marTop w:val="0"/>
                  <w:marBottom w:val="0"/>
                  <w:divBdr>
                    <w:top w:val="none" w:sz="0" w:space="0" w:color="auto"/>
                    <w:left w:val="none" w:sz="0" w:space="0" w:color="auto"/>
                    <w:bottom w:val="none" w:sz="0" w:space="0" w:color="auto"/>
                    <w:right w:val="none" w:sz="0" w:space="0" w:color="auto"/>
                  </w:divBdr>
                </w:div>
                <w:div w:id="361781738">
                  <w:marLeft w:val="640"/>
                  <w:marRight w:val="0"/>
                  <w:marTop w:val="0"/>
                  <w:marBottom w:val="0"/>
                  <w:divBdr>
                    <w:top w:val="none" w:sz="0" w:space="0" w:color="auto"/>
                    <w:left w:val="none" w:sz="0" w:space="0" w:color="auto"/>
                    <w:bottom w:val="none" w:sz="0" w:space="0" w:color="auto"/>
                    <w:right w:val="none" w:sz="0" w:space="0" w:color="auto"/>
                  </w:divBdr>
                </w:div>
                <w:div w:id="54403391">
                  <w:marLeft w:val="640"/>
                  <w:marRight w:val="0"/>
                  <w:marTop w:val="0"/>
                  <w:marBottom w:val="0"/>
                  <w:divBdr>
                    <w:top w:val="none" w:sz="0" w:space="0" w:color="auto"/>
                    <w:left w:val="none" w:sz="0" w:space="0" w:color="auto"/>
                    <w:bottom w:val="none" w:sz="0" w:space="0" w:color="auto"/>
                    <w:right w:val="none" w:sz="0" w:space="0" w:color="auto"/>
                  </w:divBdr>
                </w:div>
                <w:div w:id="315036958">
                  <w:marLeft w:val="640"/>
                  <w:marRight w:val="0"/>
                  <w:marTop w:val="0"/>
                  <w:marBottom w:val="0"/>
                  <w:divBdr>
                    <w:top w:val="none" w:sz="0" w:space="0" w:color="auto"/>
                    <w:left w:val="none" w:sz="0" w:space="0" w:color="auto"/>
                    <w:bottom w:val="none" w:sz="0" w:space="0" w:color="auto"/>
                    <w:right w:val="none" w:sz="0" w:space="0" w:color="auto"/>
                  </w:divBdr>
                </w:div>
                <w:div w:id="638920511">
                  <w:marLeft w:val="640"/>
                  <w:marRight w:val="0"/>
                  <w:marTop w:val="0"/>
                  <w:marBottom w:val="0"/>
                  <w:divBdr>
                    <w:top w:val="none" w:sz="0" w:space="0" w:color="auto"/>
                    <w:left w:val="none" w:sz="0" w:space="0" w:color="auto"/>
                    <w:bottom w:val="none" w:sz="0" w:space="0" w:color="auto"/>
                    <w:right w:val="none" w:sz="0" w:space="0" w:color="auto"/>
                  </w:divBdr>
                </w:div>
                <w:div w:id="615721306">
                  <w:marLeft w:val="640"/>
                  <w:marRight w:val="0"/>
                  <w:marTop w:val="0"/>
                  <w:marBottom w:val="0"/>
                  <w:divBdr>
                    <w:top w:val="none" w:sz="0" w:space="0" w:color="auto"/>
                    <w:left w:val="none" w:sz="0" w:space="0" w:color="auto"/>
                    <w:bottom w:val="none" w:sz="0" w:space="0" w:color="auto"/>
                    <w:right w:val="none" w:sz="0" w:space="0" w:color="auto"/>
                  </w:divBdr>
                </w:div>
                <w:div w:id="2104451540">
                  <w:marLeft w:val="640"/>
                  <w:marRight w:val="0"/>
                  <w:marTop w:val="0"/>
                  <w:marBottom w:val="0"/>
                  <w:divBdr>
                    <w:top w:val="none" w:sz="0" w:space="0" w:color="auto"/>
                    <w:left w:val="none" w:sz="0" w:space="0" w:color="auto"/>
                    <w:bottom w:val="none" w:sz="0" w:space="0" w:color="auto"/>
                    <w:right w:val="none" w:sz="0" w:space="0" w:color="auto"/>
                  </w:divBdr>
                </w:div>
                <w:div w:id="753285588">
                  <w:marLeft w:val="640"/>
                  <w:marRight w:val="0"/>
                  <w:marTop w:val="0"/>
                  <w:marBottom w:val="0"/>
                  <w:divBdr>
                    <w:top w:val="none" w:sz="0" w:space="0" w:color="auto"/>
                    <w:left w:val="none" w:sz="0" w:space="0" w:color="auto"/>
                    <w:bottom w:val="none" w:sz="0" w:space="0" w:color="auto"/>
                    <w:right w:val="none" w:sz="0" w:space="0" w:color="auto"/>
                  </w:divBdr>
                </w:div>
                <w:div w:id="488059582">
                  <w:marLeft w:val="640"/>
                  <w:marRight w:val="0"/>
                  <w:marTop w:val="0"/>
                  <w:marBottom w:val="0"/>
                  <w:divBdr>
                    <w:top w:val="none" w:sz="0" w:space="0" w:color="auto"/>
                    <w:left w:val="none" w:sz="0" w:space="0" w:color="auto"/>
                    <w:bottom w:val="none" w:sz="0" w:space="0" w:color="auto"/>
                    <w:right w:val="none" w:sz="0" w:space="0" w:color="auto"/>
                  </w:divBdr>
                </w:div>
                <w:div w:id="972979985">
                  <w:marLeft w:val="640"/>
                  <w:marRight w:val="0"/>
                  <w:marTop w:val="0"/>
                  <w:marBottom w:val="0"/>
                  <w:divBdr>
                    <w:top w:val="none" w:sz="0" w:space="0" w:color="auto"/>
                    <w:left w:val="none" w:sz="0" w:space="0" w:color="auto"/>
                    <w:bottom w:val="none" w:sz="0" w:space="0" w:color="auto"/>
                    <w:right w:val="none" w:sz="0" w:space="0" w:color="auto"/>
                  </w:divBdr>
                </w:div>
                <w:div w:id="1499348664">
                  <w:marLeft w:val="640"/>
                  <w:marRight w:val="0"/>
                  <w:marTop w:val="0"/>
                  <w:marBottom w:val="0"/>
                  <w:divBdr>
                    <w:top w:val="none" w:sz="0" w:space="0" w:color="auto"/>
                    <w:left w:val="none" w:sz="0" w:space="0" w:color="auto"/>
                    <w:bottom w:val="none" w:sz="0" w:space="0" w:color="auto"/>
                    <w:right w:val="none" w:sz="0" w:space="0" w:color="auto"/>
                  </w:divBdr>
                </w:div>
                <w:div w:id="1103844888">
                  <w:marLeft w:val="640"/>
                  <w:marRight w:val="0"/>
                  <w:marTop w:val="0"/>
                  <w:marBottom w:val="0"/>
                  <w:divBdr>
                    <w:top w:val="none" w:sz="0" w:space="0" w:color="auto"/>
                    <w:left w:val="none" w:sz="0" w:space="0" w:color="auto"/>
                    <w:bottom w:val="none" w:sz="0" w:space="0" w:color="auto"/>
                    <w:right w:val="none" w:sz="0" w:space="0" w:color="auto"/>
                  </w:divBdr>
                </w:div>
                <w:div w:id="169023983">
                  <w:marLeft w:val="640"/>
                  <w:marRight w:val="0"/>
                  <w:marTop w:val="0"/>
                  <w:marBottom w:val="0"/>
                  <w:divBdr>
                    <w:top w:val="none" w:sz="0" w:space="0" w:color="auto"/>
                    <w:left w:val="none" w:sz="0" w:space="0" w:color="auto"/>
                    <w:bottom w:val="none" w:sz="0" w:space="0" w:color="auto"/>
                    <w:right w:val="none" w:sz="0" w:space="0" w:color="auto"/>
                  </w:divBdr>
                </w:div>
                <w:div w:id="1786266147">
                  <w:marLeft w:val="640"/>
                  <w:marRight w:val="0"/>
                  <w:marTop w:val="0"/>
                  <w:marBottom w:val="0"/>
                  <w:divBdr>
                    <w:top w:val="none" w:sz="0" w:space="0" w:color="auto"/>
                    <w:left w:val="none" w:sz="0" w:space="0" w:color="auto"/>
                    <w:bottom w:val="none" w:sz="0" w:space="0" w:color="auto"/>
                    <w:right w:val="none" w:sz="0" w:space="0" w:color="auto"/>
                  </w:divBdr>
                </w:div>
                <w:div w:id="1360396929">
                  <w:marLeft w:val="640"/>
                  <w:marRight w:val="0"/>
                  <w:marTop w:val="0"/>
                  <w:marBottom w:val="0"/>
                  <w:divBdr>
                    <w:top w:val="none" w:sz="0" w:space="0" w:color="auto"/>
                    <w:left w:val="none" w:sz="0" w:space="0" w:color="auto"/>
                    <w:bottom w:val="none" w:sz="0" w:space="0" w:color="auto"/>
                    <w:right w:val="none" w:sz="0" w:space="0" w:color="auto"/>
                  </w:divBdr>
                </w:div>
                <w:div w:id="175734087">
                  <w:marLeft w:val="640"/>
                  <w:marRight w:val="0"/>
                  <w:marTop w:val="0"/>
                  <w:marBottom w:val="0"/>
                  <w:divBdr>
                    <w:top w:val="none" w:sz="0" w:space="0" w:color="auto"/>
                    <w:left w:val="none" w:sz="0" w:space="0" w:color="auto"/>
                    <w:bottom w:val="none" w:sz="0" w:space="0" w:color="auto"/>
                    <w:right w:val="none" w:sz="0" w:space="0" w:color="auto"/>
                  </w:divBdr>
                </w:div>
                <w:div w:id="772868783">
                  <w:marLeft w:val="640"/>
                  <w:marRight w:val="0"/>
                  <w:marTop w:val="0"/>
                  <w:marBottom w:val="0"/>
                  <w:divBdr>
                    <w:top w:val="none" w:sz="0" w:space="0" w:color="auto"/>
                    <w:left w:val="none" w:sz="0" w:space="0" w:color="auto"/>
                    <w:bottom w:val="none" w:sz="0" w:space="0" w:color="auto"/>
                    <w:right w:val="none" w:sz="0" w:space="0" w:color="auto"/>
                  </w:divBdr>
                </w:div>
                <w:div w:id="1634940585">
                  <w:marLeft w:val="640"/>
                  <w:marRight w:val="0"/>
                  <w:marTop w:val="0"/>
                  <w:marBottom w:val="0"/>
                  <w:divBdr>
                    <w:top w:val="none" w:sz="0" w:space="0" w:color="auto"/>
                    <w:left w:val="none" w:sz="0" w:space="0" w:color="auto"/>
                    <w:bottom w:val="none" w:sz="0" w:space="0" w:color="auto"/>
                    <w:right w:val="none" w:sz="0" w:space="0" w:color="auto"/>
                  </w:divBdr>
                </w:div>
                <w:div w:id="235434252">
                  <w:marLeft w:val="640"/>
                  <w:marRight w:val="0"/>
                  <w:marTop w:val="0"/>
                  <w:marBottom w:val="0"/>
                  <w:divBdr>
                    <w:top w:val="none" w:sz="0" w:space="0" w:color="auto"/>
                    <w:left w:val="none" w:sz="0" w:space="0" w:color="auto"/>
                    <w:bottom w:val="none" w:sz="0" w:space="0" w:color="auto"/>
                    <w:right w:val="none" w:sz="0" w:space="0" w:color="auto"/>
                  </w:divBdr>
                </w:div>
                <w:div w:id="59639777">
                  <w:marLeft w:val="640"/>
                  <w:marRight w:val="0"/>
                  <w:marTop w:val="0"/>
                  <w:marBottom w:val="0"/>
                  <w:divBdr>
                    <w:top w:val="none" w:sz="0" w:space="0" w:color="auto"/>
                    <w:left w:val="none" w:sz="0" w:space="0" w:color="auto"/>
                    <w:bottom w:val="none" w:sz="0" w:space="0" w:color="auto"/>
                    <w:right w:val="none" w:sz="0" w:space="0" w:color="auto"/>
                  </w:divBdr>
                </w:div>
                <w:div w:id="1035039667">
                  <w:marLeft w:val="640"/>
                  <w:marRight w:val="0"/>
                  <w:marTop w:val="0"/>
                  <w:marBottom w:val="0"/>
                  <w:divBdr>
                    <w:top w:val="none" w:sz="0" w:space="0" w:color="auto"/>
                    <w:left w:val="none" w:sz="0" w:space="0" w:color="auto"/>
                    <w:bottom w:val="none" w:sz="0" w:space="0" w:color="auto"/>
                    <w:right w:val="none" w:sz="0" w:space="0" w:color="auto"/>
                  </w:divBdr>
                </w:div>
                <w:div w:id="1457484135">
                  <w:marLeft w:val="640"/>
                  <w:marRight w:val="0"/>
                  <w:marTop w:val="0"/>
                  <w:marBottom w:val="0"/>
                  <w:divBdr>
                    <w:top w:val="none" w:sz="0" w:space="0" w:color="auto"/>
                    <w:left w:val="none" w:sz="0" w:space="0" w:color="auto"/>
                    <w:bottom w:val="none" w:sz="0" w:space="0" w:color="auto"/>
                    <w:right w:val="none" w:sz="0" w:space="0" w:color="auto"/>
                  </w:divBdr>
                </w:div>
                <w:div w:id="627009930">
                  <w:marLeft w:val="640"/>
                  <w:marRight w:val="0"/>
                  <w:marTop w:val="0"/>
                  <w:marBottom w:val="0"/>
                  <w:divBdr>
                    <w:top w:val="none" w:sz="0" w:space="0" w:color="auto"/>
                    <w:left w:val="none" w:sz="0" w:space="0" w:color="auto"/>
                    <w:bottom w:val="none" w:sz="0" w:space="0" w:color="auto"/>
                    <w:right w:val="none" w:sz="0" w:space="0" w:color="auto"/>
                  </w:divBdr>
                </w:div>
                <w:div w:id="2130076925">
                  <w:marLeft w:val="640"/>
                  <w:marRight w:val="0"/>
                  <w:marTop w:val="0"/>
                  <w:marBottom w:val="0"/>
                  <w:divBdr>
                    <w:top w:val="none" w:sz="0" w:space="0" w:color="auto"/>
                    <w:left w:val="none" w:sz="0" w:space="0" w:color="auto"/>
                    <w:bottom w:val="none" w:sz="0" w:space="0" w:color="auto"/>
                    <w:right w:val="none" w:sz="0" w:space="0" w:color="auto"/>
                  </w:divBdr>
                </w:div>
                <w:div w:id="1719430932">
                  <w:marLeft w:val="640"/>
                  <w:marRight w:val="0"/>
                  <w:marTop w:val="0"/>
                  <w:marBottom w:val="0"/>
                  <w:divBdr>
                    <w:top w:val="none" w:sz="0" w:space="0" w:color="auto"/>
                    <w:left w:val="none" w:sz="0" w:space="0" w:color="auto"/>
                    <w:bottom w:val="none" w:sz="0" w:space="0" w:color="auto"/>
                    <w:right w:val="none" w:sz="0" w:space="0" w:color="auto"/>
                  </w:divBdr>
                </w:div>
                <w:div w:id="2003467460">
                  <w:marLeft w:val="640"/>
                  <w:marRight w:val="0"/>
                  <w:marTop w:val="0"/>
                  <w:marBottom w:val="0"/>
                  <w:divBdr>
                    <w:top w:val="none" w:sz="0" w:space="0" w:color="auto"/>
                    <w:left w:val="none" w:sz="0" w:space="0" w:color="auto"/>
                    <w:bottom w:val="none" w:sz="0" w:space="0" w:color="auto"/>
                    <w:right w:val="none" w:sz="0" w:space="0" w:color="auto"/>
                  </w:divBdr>
                </w:div>
                <w:div w:id="649677430">
                  <w:marLeft w:val="640"/>
                  <w:marRight w:val="0"/>
                  <w:marTop w:val="0"/>
                  <w:marBottom w:val="0"/>
                  <w:divBdr>
                    <w:top w:val="none" w:sz="0" w:space="0" w:color="auto"/>
                    <w:left w:val="none" w:sz="0" w:space="0" w:color="auto"/>
                    <w:bottom w:val="none" w:sz="0" w:space="0" w:color="auto"/>
                    <w:right w:val="none" w:sz="0" w:space="0" w:color="auto"/>
                  </w:divBdr>
                </w:div>
                <w:div w:id="950010904">
                  <w:marLeft w:val="640"/>
                  <w:marRight w:val="0"/>
                  <w:marTop w:val="0"/>
                  <w:marBottom w:val="0"/>
                  <w:divBdr>
                    <w:top w:val="none" w:sz="0" w:space="0" w:color="auto"/>
                    <w:left w:val="none" w:sz="0" w:space="0" w:color="auto"/>
                    <w:bottom w:val="none" w:sz="0" w:space="0" w:color="auto"/>
                    <w:right w:val="none" w:sz="0" w:space="0" w:color="auto"/>
                  </w:divBdr>
                </w:div>
                <w:div w:id="52042563">
                  <w:marLeft w:val="640"/>
                  <w:marRight w:val="0"/>
                  <w:marTop w:val="0"/>
                  <w:marBottom w:val="0"/>
                  <w:divBdr>
                    <w:top w:val="none" w:sz="0" w:space="0" w:color="auto"/>
                    <w:left w:val="none" w:sz="0" w:space="0" w:color="auto"/>
                    <w:bottom w:val="none" w:sz="0" w:space="0" w:color="auto"/>
                    <w:right w:val="none" w:sz="0" w:space="0" w:color="auto"/>
                  </w:divBdr>
                </w:div>
                <w:div w:id="1461339285">
                  <w:marLeft w:val="640"/>
                  <w:marRight w:val="0"/>
                  <w:marTop w:val="0"/>
                  <w:marBottom w:val="0"/>
                  <w:divBdr>
                    <w:top w:val="none" w:sz="0" w:space="0" w:color="auto"/>
                    <w:left w:val="none" w:sz="0" w:space="0" w:color="auto"/>
                    <w:bottom w:val="none" w:sz="0" w:space="0" w:color="auto"/>
                    <w:right w:val="none" w:sz="0" w:space="0" w:color="auto"/>
                  </w:divBdr>
                </w:div>
                <w:div w:id="585116704">
                  <w:marLeft w:val="640"/>
                  <w:marRight w:val="0"/>
                  <w:marTop w:val="0"/>
                  <w:marBottom w:val="0"/>
                  <w:divBdr>
                    <w:top w:val="none" w:sz="0" w:space="0" w:color="auto"/>
                    <w:left w:val="none" w:sz="0" w:space="0" w:color="auto"/>
                    <w:bottom w:val="none" w:sz="0" w:space="0" w:color="auto"/>
                    <w:right w:val="none" w:sz="0" w:space="0" w:color="auto"/>
                  </w:divBdr>
                </w:div>
                <w:div w:id="1684044640">
                  <w:marLeft w:val="640"/>
                  <w:marRight w:val="0"/>
                  <w:marTop w:val="0"/>
                  <w:marBottom w:val="0"/>
                  <w:divBdr>
                    <w:top w:val="none" w:sz="0" w:space="0" w:color="auto"/>
                    <w:left w:val="none" w:sz="0" w:space="0" w:color="auto"/>
                    <w:bottom w:val="none" w:sz="0" w:space="0" w:color="auto"/>
                    <w:right w:val="none" w:sz="0" w:space="0" w:color="auto"/>
                  </w:divBdr>
                </w:div>
                <w:div w:id="876041460">
                  <w:marLeft w:val="640"/>
                  <w:marRight w:val="0"/>
                  <w:marTop w:val="0"/>
                  <w:marBottom w:val="0"/>
                  <w:divBdr>
                    <w:top w:val="none" w:sz="0" w:space="0" w:color="auto"/>
                    <w:left w:val="none" w:sz="0" w:space="0" w:color="auto"/>
                    <w:bottom w:val="none" w:sz="0" w:space="0" w:color="auto"/>
                    <w:right w:val="none" w:sz="0" w:space="0" w:color="auto"/>
                  </w:divBdr>
                </w:div>
                <w:div w:id="690490975">
                  <w:marLeft w:val="640"/>
                  <w:marRight w:val="0"/>
                  <w:marTop w:val="0"/>
                  <w:marBottom w:val="0"/>
                  <w:divBdr>
                    <w:top w:val="none" w:sz="0" w:space="0" w:color="auto"/>
                    <w:left w:val="none" w:sz="0" w:space="0" w:color="auto"/>
                    <w:bottom w:val="none" w:sz="0" w:space="0" w:color="auto"/>
                    <w:right w:val="none" w:sz="0" w:space="0" w:color="auto"/>
                  </w:divBdr>
                </w:div>
                <w:div w:id="1592081026">
                  <w:marLeft w:val="640"/>
                  <w:marRight w:val="0"/>
                  <w:marTop w:val="0"/>
                  <w:marBottom w:val="0"/>
                  <w:divBdr>
                    <w:top w:val="none" w:sz="0" w:space="0" w:color="auto"/>
                    <w:left w:val="none" w:sz="0" w:space="0" w:color="auto"/>
                    <w:bottom w:val="none" w:sz="0" w:space="0" w:color="auto"/>
                    <w:right w:val="none" w:sz="0" w:space="0" w:color="auto"/>
                  </w:divBdr>
                </w:div>
                <w:div w:id="539779856">
                  <w:marLeft w:val="640"/>
                  <w:marRight w:val="0"/>
                  <w:marTop w:val="0"/>
                  <w:marBottom w:val="0"/>
                  <w:divBdr>
                    <w:top w:val="none" w:sz="0" w:space="0" w:color="auto"/>
                    <w:left w:val="none" w:sz="0" w:space="0" w:color="auto"/>
                    <w:bottom w:val="none" w:sz="0" w:space="0" w:color="auto"/>
                    <w:right w:val="none" w:sz="0" w:space="0" w:color="auto"/>
                  </w:divBdr>
                </w:div>
                <w:div w:id="1983271180">
                  <w:marLeft w:val="640"/>
                  <w:marRight w:val="0"/>
                  <w:marTop w:val="0"/>
                  <w:marBottom w:val="0"/>
                  <w:divBdr>
                    <w:top w:val="none" w:sz="0" w:space="0" w:color="auto"/>
                    <w:left w:val="none" w:sz="0" w:space="0" w:color="auto"/>
                    <w:bottom w:val="none" w:sz="0" w:space="0" w:color="auto"/>
                    <w:right w:val="none" w:sz="0" w:space="0" w:color="auto"/>
                  </w:divBdr>
                </w:div>
                <w:div w:id="1536700669">
                  <w:marLeft w:val="640"/>
                  <w:marRight w:val="0"/>
                  <w:marTop w:val="0"/>
                  <w:marBottom w:val="0"/>
                  <w:divBdr>
                    <w:top w:val="none" w:sz="0" w:space="0" w:color="auto"/>
                    <w:left w:val="none" w:sz="0" w:space="0" w:color="auto"/>
                    <w:bottom w:val="none" w:sz="0" w:space="0" w:color="auto"/>
                    <w:right w:val="none" w:sz="0" w:space="0" w:color="auto"/>
                  </w:divBdr>
                </w:div>
                <w:div w:id="1731033845">
                  <w:marLeft w:val="640"/>
                  <w:marRight w:val="0"/>
                  <w:marTop w:val="0"/>
                  <w:marBottom w:val="0"/>
                  <w:divBdr>
                    <w:top w:val="none" w:sz="0" w:space="0" w:color="auto"/>
                    <w:left w:val="none" w:sz="0" w:space="0" w:color="auto"/>
                    <w:bottom w:val="none" w:sz="0" w:space="0" w:color="auto"/>
                    <w:right w:val="none" w:sz="0" w:space="0" w:color="auto"/>
                  </w:divBdr>
                </w:div>
                <w:div w:id="1213425694">
                  <w:marLeft w:val="640"/>
                  <w:marRight w:val="0"/>
                  <w:marTop w:val="0"/>
                  <w:marBottom w:val="0"/>
                  <w:divBdr>
                    <w:top w:val="none" w:sz="0" w:space="0" w:color="auto"/>
                    <w:left w:val="none" w:sz="0" w:space="0" w:color="auto"/>
                    <w:bottom w:val="none" w:sz="0" w:space="0" w:color="auto"/>
                    <w:right w:val="none" w:sz="0" w:space="0" w:color="auto"/>
                  </w:divBdr>
                </w:div>
                <w:div w:id="1557012448">
                  <w:marLeft w:val="640"/>
                  <w:marRight w:val="0"/>
                  <w:marTop w:val="0"/>
                  <w:marBottom w:val="0"/>
                  <w:divBdr>
                    <w:top w:val="none" w:sz="0" w:space="0" w:color="auto"/>
                    <w:left w:val="none" w:sz="0" w:space="0" w:color="auto"/>
                    <w:bottom w:val="none" w:sz="0" w:space="0" w:color="auto"/>
                    <w:right w:val="none" w:sz="0" w:space="0" w:color="auto"/>
                  </w:divBdr>
                </w:div>
                <w:div w:id="1717970586">
                  <w:marLeft w:val="640"/>
                  <w:marRight w:val="0"/>
                  <w:marTop w:val="0"/>
                  <w:marBottom w:val="0"/>
                  <w:divBdr>
                    <w:top w:val="none" w:sz="0" w:space="0" w:color="auto"/>
                    <w:left w:val="none" w:sz="0" w:space="0" w:color="auto"/>
                    <w:bottom w:val="none" w:sz="0" w:space="0" w:color="auto"/>
                    <w:right w:val="none" w:sz="0" w:space="0" w:color="auto"/>
                  </w:divBdr>
                </w:div>
                <w:div w:id="1711687831">
                  <w:marLeft w:val="640"/>
                  <w:marRight w:val="0"/>
                  <w:marTop w:val="0"/>
                  <w:marBottom w:val="0"/>
                  <w:divBdr>
                    <w:top w:val="none" w:sz="0" w:space="0" w:color="auto"/>
                    <w:left w:val="none" w:sz="0" w:space="0" w:color="auto"/>
                    <w:bottom w:val="none" w:sz="0" w:space="0" w:color="auto"/>
                    <w:right w:val="none" w:sz="0" w:space="0" w:color="auto"/>
                  </w:divBdr>
                </w:div>
                <w:div w:id="1506045462">
                  <w:marLeft w:val="640"/>
                  <w:marRight w:val="0"/>
                  <w:marTop w:val="0"/>
                  <w:marBottom w:val="0"/>
                  <w:divBdr>
                    <w:top w:val="none" w:sz="0" w:space="0" w:color="auto"/>
                    <w:left w:val="none" w:sz="0" w:space="0" w:color="auto"/>
                    <w:bottom w:val="none" w:sz="0" w:space="0" w:color="auto"/>
                    <w:right w:val="none" w:sz="0" w:space="0" w:color="auto"/>
                  </w:divBdr>
                </w:div>
                <w:div w:id="2065827820">
                  <w:marLeft w:val="640"/>
                  <w:marRight w:val="0"/>
                  <w:marTop w:val="0"/>
                  <w:marBottom w:val="0"/>
                  <w:divBdr>
                    <w:top w:val="none" w:sz="0" w:space="0" w:color="auto"/>
                    <w:left w:val="none" w:sz="0" w:space="0" w:color="auto"/>
                    <w:bottom w:val="none" w:sz="0" w:space="0" w:color="auto"/>
                    <w:right w:val="none" w:sz="0" w:space="0" w:color="auto"/>
                  </w:divBdr>
                </w:div>
                <w:div w:id="1701588206">
                  <w:marLeft w:val="640"/>
                  <w:marRight w:val="0"/>
                  <w:marTop w:val="0"/>
                  <w:marBottom w:val="0"/>
                  <w:divBdr>
                    <w:top w:val="none" w:sz="0" w:space="0" w:color="auto"/>
                    <w:left w:val="none" w:sz="0" w:space="0" w:color="auto"/>
                    <w:bottom w:val="none" w:sz="0" w:space="0" w:color="auto"/>
                    <w:right w:val="none" w:sz="0" w:space="0" w:color="auto"/>
                  </w:divBdr>
                </w:div>
                <w:div w:id="803625372">
                  <w:marLeft w:val="640"/>
                  <w:marRight w:val="0"/>
                  <w:marTop w:val="0"/>
                  <w:marBottom w:val="0"/>
                  <w:divBdr>
                    <w:top w:val="none" w:sz="0" w:space="0" w:color="auto"/>
                    <w:left w:val="none" w:sz="0" w:space="0" w:color="auto"/>
                    <w:bottom w:val="none" w:sz="0" w:space="0" w:color="auto"/>
                    <w:right w:val="none" w:sz="0" w:space="0" w:color="auto"/>
                  </w:divBdr>
                </w:div>
                <w:div w:id="1699231806">
                  <w:marLeft w:val="640"/>
                  <w:marRight w:val="0"/>
                  <w:marTop w:val="0"/>
                  <w:marBottom w:val="0"/>
                  <w:divBdr>
                    <w:top w:val="none" w:sz="0" w:space="0" w:color="auto"/>
                    <w:left w:val="none" w:sz="0" w:space="0" w:color="auto"/>
                    <w:bottom w:val="none" w:sz="0" w:space="0" w:color="auto"/>
                    <w:right w:val="none" w:sz="0" w:space="0" w:color="auto"/>
                  </w:divBdr>
                </w:div>
                <w:div w:id="819538750">
                  <w:marLeft w:val="640"/>
                  <w:marRight w:val="0"/>
                  <w:marTop w:val="0"/>
                  <w:marBottom w:val="0"/>
                  <w:divBdr>
                    <w:top w:val="none" w:sz="0" w:space="0" w:color="auto"/>
                    <w:left w:val="none" w:sz="0" w:space="0" w:color="auto"/>
                    <w:bottom w:val="none" w:sz="0" w:space="0" w:color="auto"/>
                    <w:right w:val="none" w:sz="0" w:space="0" w:color="auto"/>
                  </w:divBdr>
                </w:div>
                <w:div w:id="28266052">
                  <w:marLeft w:val="640"/>
                  <w:marRight w:val="0"/>
                  <w:marTop w:val="0"/>
                  <w:marBottom w:val="0"/>
                  <w:divBdr>
                    <w:top w:val="none" w:sz="0" w:space="0" w:color="auto"/>
                    <w:left w:val="none" w:sz="0" w:space="0" w:color="auto"/>
                    <w:bottom w:val="none" w:sz="0" w:space="0" w:color="auto"/>
                    <w:right w:val="none" w:sz="0" w:space="0" w:color="auto"/>
                  </w:divBdr>
                </w:div>
                <w:div w:id="927158580">
                  <w:marLeft w:val="640"/>
                  <w:marRight w:val="0"/>
                  <w:marTop w:val="0"/>
                  <w:marBottom w:val="0"/>
                  <w:divBdr>
                    <w:top w:val="none" w:sz="0" w:space="0" w:color="auto"/>
                    <w:left w:val="none" w:sz="0" w:space="0" w:color="auto"/>
                    <w:bottom w:val="none" w:sz="0" w:space="0" w:color="auto"/>
                    <w:right w:val="none" w:sz="0" w:space="0" w:color="auto"/>
                  </w:divBdr>
                </w:div>
                <w:div w:id="1344160997">
                  <w:marLeft w:val="640"/>
                  <w:marRight w:val="0"/>
                  <w:marTop w:val="0"/>
                  <w:marBottom w:val="0"/>
                  <w:divBdr>
                    <w:top w:val="none" w:sz="0" w:space="0" w:color="auto"/>
                    <w:left w:val="none" w:sz="0" w:space="0" w:color="auto"/>
                    <w:bottom w:val="none" w:sz="0" w:space="0" w:color="auto"/>
                    <w:right w:val="none" w:sz="0" w:space="0" w:color="auto"/>
                  </w:divBdr>
                </w:div>
                <w:div w:id="489561907">
                  <w:marLeft w:val="640"/>
                  <w:marRight w:val="0"/>
                  <w:marTop w:val="0"/>
                  <w:marBottom w:val="0"/>
                  <w:divBdr>
                    <w:top w:val="none" w:sz="0" w:space="0" w:color="auto"/>
                    <w:left w:val="none" w:sz="0" w:space="0" w:color="auto"/>
                    <w:bottom w:val="none" w:sz="0" w:space="0" w:color="auto"/>
                    <w:right w:val="none" w:sz="0" w:space="0" w:color="auto"/>
                  </w:divBdr>
                </w:div>
                <w:div w:id="145365121">
                  <w:marLeft w:val="640"/>
                  <w:marRight w:val="0"/>
                  <w:marTop w:val="0"/>
                  <w:marBottom w:val="0"/>
                  <w:divBdr>
                    <w:top w:val="none" w:sz="0" w:space="0" w:color="auto"/>
                    <w:left w:val="none" w:sz="0" w:space="0" w:color="auto"/>
                    <w:bottom w:val="none" w:sz="0" w:space="0" w:color="auto"/>
                    <w:right w:val="none" w:sz="0" w:space="0" w:color="auto"/>
                  </w:divBdr>
                </w:div>
                <w:div w:id="277835847">
                  <w:marLeft w:val="640"/>
                  <w:marRight w:val="0"/>
                  <w:marTop w:val="0"/>
                  <w:marBottom w:val="0"/>
                  <w:divBdr>
                    <w:top w:val="none" w:sz="0" w:space="0" w:color="auto"/>
                    <w:left w:val="none" w:sz="0" w:space="0" w:color="auto"/>
                    <w:bottom w:val="none" w:sz="0" w:space="0" w:color="auto"/>
                    <w:right w:val="none" w:sz="0" w:space="0" w:color="auto"/>
                  </w:divBdr>
                </w:div>
                <w:div w:id="1966808685">
                  <w:marLeft w:val="640"/>
                  <w:marRight w:val="0"/>
                  <w:marTop w:val="0"/>
                  <w:marBottom w:val="0"/>
                  <w:divBdr>
                    <w:top w:val="none" w:sz="0" w:space="0" w:color="auto"/>
                    <w:left w:val="none" w:sz="0" w:space="0" w:color="auto"/>
                    <w:bottom w:val="none" w:sz="0" w:space="0" w:color="auto"/>
                    <w:right w:val="none" w:sz="0" w:space="0" w:color="auto"/>
                  </w:divBdr>
                </w:div>
                <w:div w:id="1005867576">
                  <w:marLeft w:val="640"/>
                  <w:marRight w:val="0"/>
                  <w:marTop w:val="0"/>
                  <w:marBottom w:val="0"/>
                  <w:divBdr>
                    <w:top w:val="none" w:sz="0" w:space="0" w:color="auto"/>
                    <w:left w:val="none" w:sz="0" w:space="0" w:color="auto"/>
                    <w:bottom w:val="none" w:sz="0" w:space="0" w:color="auto"/>
                    <w:right w:val="none" w:sz="0" w:space="0" w:color="auto"/>
                  </w:divBdr>
                </w:div>
                <w:div w:id="1595939102">
                  <w:marLeft w:val="640"/>
                  <w:marRight w:val="0"/>
                  <w:marTop w:val="0"/>
                  <w:marBottom w:val="0"/>
                  <w:divBdr>
                    <w:top w:val="none" w:sz="0" w:space="0" w:color="auto"/>
                    <w:left w:val="none" w:sz="0" w:space="0" w:color="auto"/>
                    <w:bottom w:val="none" w:sz="0" w:space="0" w:color="auto"/>
                    <w:right w:val="none" w:sz="0" w:space="0" w:color="auto"/>
                  </w:divBdr>
                </w:div>
                <w:div w:id="476532182">
                  <w:marLeft w:val="640"/>
                  <w:marRight w:val="0"/>
                  <w:marTop w:val="0"/>
                  <w:marBottom w:val="0"/>
                  <w:divBdr>
                    <w:top w:val="none" w:sz="0" w:space="0" w:color="auto"/>
                    <w:left w:val="none" w:sz="0" w:space="0" w:color="auto"/>
                    <w:bottom w:val="none" w:sz="0" w:space="0" w:color="auto"/>
                    <w:right w:val="none" w:sz="0" w:space="0" w:color="auto"/>
                  </w:divBdr>
                </w:div>
                <w:div w:id="690257750">
                  <w:marLeft w:val="640"/>
                  <w:marRight w:val="0"/>
                  <w:marTop w:val="0"/>
                  <w:marBottom w:val="0"/>
                  <w:divBdr>
                    <w:top w:val="none" w:sz="0" w:space="0" w:color="auto"/>
                    <w:left w:val="none" w:sz="0" w:space="0" w:color="auto"/>
                    <w:bottom w:val="none" w:sz="0" w:space="0" w:color="auto"/>
                    <w:right w:val="none" w:sz="0" w:space="0" w:color="auto"/>
                  </w:divBdr>
                </w:div>
                <w:div w:id="884025435">
                  <w:marLeft w:val="640"/>
                  <w:marRight w:val="0"/>
                  <w:marTop w:val="0"/>
                  <w:marBottom w:val="0"/>
                  <w:divBdr>
                    <w:top w:val="none" w:sz="0" w:space="0" w:color="auto"/>
                    <w:left w:val="none" w:sz="0" w:space="0" w:color="auto"/>
                    <w:bottom w:val="none" w:sz="0" w:space="0" w:color="auto"/>
                    <w:right w:val="none" w:sz="0" w:space="0" w:color="auto"/>
                  </w:divBdr>
                </w:div>
                <w:div w:id="1012490294">
                  <w:marLeft w:val="640"/>
                  <w:marRight w:val="0"/>
                  <w:marTop w:val="0"/>
                  <w:marBottom w:val="0"/>
                  <w:divBdr>
                    <w:top w:val="none" w:sz="0" w:space="0" w:color="auto"/>
                    <w:left w:val="none" w:sz="0" w:space="0" w:color="auto"/>
                    <w:bottom w:val="none" w:sz="0" w:space="0" w:color="auto"/>
                    <w:right w:val="none" w:sz="0" w:space="0" w:color="auto"/>
                  </w:divBdr>
                </w:div>
                <w:div w:id="591939579">
                  <w:marLeft w:val="640"/>
                  <w:marRight w:val="0"/>
                  <w:marTop w:val="0"/>
                  <w:marBottom w:val="0"/>
                  <w:divBdr>
                    <w:top w:val="none" w:sz="0" w:space="0" w:color="auto"/>
                    <w:left w:val="none" w:sz="0" w:space="0" w:color="auto"/>
                    <w:bottom w:val="none" w:sz="0" w:space="0" w:color="auto"/>
                    <w:right w:val="none" w:sz="0" w:space="0" w:color="auto"/>
                  </w:divBdr>
                </w:div>
                <w:div w:id="2111850810">
                  <w:marLeft w:val="640"/>
                  <w:marRight w:val="0"/>
                  <w:marTop w:val="0"/>
                  <w:marBottom w:val="0"/>
                  <w:divBdr>
                    <w:top w:val="none" w:sz="0" w:space="0" w:color="auto"/>
                    <w:left w:val="none" w:sz="0" w:space="0" w:color="auto"/>
                    <w:bottom w:val="none" w:sz="0" w:space="0" w:color="auto"/>
                    <w:right w:val="none" w:sz="0" w:space="0" w:color="auto"/>
                  </w:divBdr>
                </w:div>
                <w:div w:id="1343508517">
                  <w:marLeft w:val="640"/>
                  <w:marRight w:val="0"/>
                  <w:marTop w:val="0"/>
                  <w:marBottom w:val="0"/>
                  <w:divBdr>
                    <w:top w:val="none" w:sz="0" w:space="0" w:color="auto"/>
                    <w:left w:val="none" w:sz="0" w:space="0" w:color="auto"/>
                    <w:bottom w:val="none" w:sz="0" w:space="0" w:color="auto"/>
                    <w:right w:val="none" w:sz="0" w:space="0" w:color="auto"/>
                  </w:divBdr>
                </w:div>
                <w:div w:id="915285233">
                  <w:marLeft w:val="640"/>
                  <w:marRight w:val="0"/>
                  <w:marTop w:val="0"/>
                  <w:marBottom w:val="0"/>
                  <w:divBdr>
                    <w:top w:val="none" w:sz="0" w:space="0" w:color="auto"/>
                    <w:left w:val="none" w:sz="0" w:space="0" w:color="auto"/>
                    <w:bottom w:val="none" w:sz="0" w:space="0" w:color="auto"/>
                    <w:right w:val="none" w:sz="0" w:space="0" w:color="auto"/>
                  </w:divBdr>
                </w:div>
                <w:div w:id="875582562">
                  <w:marLeft w:val="640"/>
                  <w:marRight w:val="0"/>
                  <w:marTop w:val="0"/>
                  <w:marBottom w:val="0"/>
                  <w:divBdr>
                    <w:top w:val="none" w:sz="0" w:space="0" w:color="auto"/>
                    <w:left w:val="none" w:sz="0" w:space="0" w:color="auto"/>
                    <w:bottom w:val="none" w:sz="0" w:space="0" w:color="auto"/>
                    <w:right w:val="none" w:sz="0" w:space="0" w:color="auto"/>
                  </w:divBdr>
                </w:div>
                <w:div w:id="1460225676">
                  <w:marLeft w:val="640"/>
                  <w:marRight w:val="0"/>
                  <w:marTop w:val="0"/>
                  <w:marBottom w:val="0"/>
                  <w:divBdr>
                    <w:top w:val="none" w:sz="0" w:space="0" w:color="auto"/>
                    <w:left w:val="none" w:sz="0" w:space="0" w:color="auto"/>
                    <w:bottom w:val="none" w:sz="0" w:space="0" w:color="auto"/>
                    <w:right w:val="none" w:sz="0" w:space="0" w:color="auto"/>
                  </w:divBdr>
                </w:div>
                <w:div w:id="1982804850">
                  <w:marLeft w:val="640"/>
                  <w:marRight w:val="0"/>
                  <w:marTop w:val="0"/>
                  <w:marBottom w:val="0"/>
                  <w:divBdr>
                    <w:top w:val="none" w:sz="0" w:space="0" w:color="auto"/>
                    <w:left w:val="none" w:sz="0" w:space="0" w:color="auto"/>
                    <w:bottom w:val="none" w:sz="0" w:space="0" w:color="auto"/>
                    <w:right w:val="none" w:sz="0" w:space="0" w:color="auto"/>
                  </w:divBdr>
                </w:div>
                <w:div w:id="854227930">
                  <w:marLeft w:val="640"/>
                  <w:marRight w:val="0"/>
                  <w:marTop w:val="0"/>
                  <w:marBottom w:val="0"/>
                  <w:divBdr>
                    <w:top w:val="none" w:sz="0" w:space="0" w:color="auto"/>
                    <w:left w:val="none" w:sz="0" w:space="0" w:color="auto"/>
                    <w:bottom w:val="none" w:sz="0" w:space="0" w:color="auto"/>
                    <w:right w:val="none" w:sz="0" w:space="0" w:color="auto"/>
                  </w:divBdr>
                </w:div>
                <w:div w:id="268128962">
                  <w:marLeft w:val="640"/>
                  <w:marRight w:val="0"/>
                  <w:marTop w:val="0"/>
                  <w:marBottom w:val="0"/>
                  <w:divBdr>
                    <w:top w:val="none" w:sz="0" w:space="0" w:color="auto"/>
                    <w:left w:val="none" w:sz="0" w:space="0" w:color="auto"/>
                    <w:bottom w:val="none" w:sz="0" w:space="0" w:color="auto"/>
                    <w:right w:val="none" w:sz="0" w:space="0" w:color="auto"/>
                  </w:divBdr>
                </w:div>
                <w:div w:id="1923564488">
                  <w:marLeft w:val="640"/>
                  <w:marRight w:val="0"/>
                  <w:marTop w:val="0"/>
                  <w:marBottom w:val="0"/>
                  <w:divBdr>
                    <w:top w:val="none" w:sz="0" w:space="0" w:color="auto"/>
                    <w:left w:val="none" w:sz="0" w:space="0" w:color="auto"/>
                    <w:bottom w:val="none" w:sz="0" w:space="0" w:color="auto"/>
                    <w:right w:val="none" w:sz="0" w:space="0" w:color="auto"/>
                  </w:divBdr>
                </w:div>
                <w:div w:id="1795171540">
                  <w:marLeft w:val="640"/>
                  <w:marRight w:val="0"/>
                  <w:marTop w:val="0"/>
                  <w:marBottom w:val="0"/>
                  <w:divBdr>
                    <w:top w:val="none" w:sz="0" w:space="0" w:color="auto"/>
                    <w:left w:val="none" w:sz="0" w:space="0" w:color="auto"/>
                    <w:bottom w:val="none" w:sz="0" w:space="0" w:color="auto"/>
                    <w:right w:val="none" w:sz="0" w:space="0" w:color="auto"/>
                  </w:divBdr>
                </w:div>
                <w:div w:id="1778990065">
                  <w:marLeft w:val="640"/>
                  <w:marRight w:val="0"/>
                  <w:marTop w:val="0"/>
                  <w:marBottom w:val="0"/>
                  <w:divBdr>
                    <w:top w:val="none" w:sz="0" w:space="0" w:color="auto"/>
                    <w:left w:val="none" w:sz="0" w:space="0" w:color="auto"/>
                    <w:bottom w:val="none" w:sz="0" w:space="0" w:color="auto"/>
                    <w:right w:val="none" w:sz="0" w:space="0" w:color="auto"/>
                  </w:divBdr>
                </w:div>
                <w:div w:id="559175929">
                  <w:marLeft w:val="640"/>
                  <w:marRight w:val="0"/>
                  <w:marTop w:val="0"/>
                  <w:marBottom w:val="0"/>
                  <w:divBdr>
                    <w:top w:val="none" w:sz="0" w:space="0" w:color="auto"/>
                    <w:left w:val="none" w:sz="0" w:space="0" w:color="auto"/>
                    <w:bottom w:val="none" w:sz="0" w:space="0" w:color="auto"/>
                    <w:right w:val="none" w:sz="0" w:space="0" w:color="auto"/>
                  </w:divBdr>
                </w:div>
                <w:div w:id="1929004094">
                  <w:marLeft w:val="640"/>
                  <w:marRight w:val="0"/>
                  <w:marTop w:val="0"/>
                  <w:marBottom w:val="0"/>
                  <w:divBdr>
                    <w:top w:val="none" w:sz="0" w:space="0" w:color="auto"/>
                    <w:left w:val="none" w:sz="0" w:space="0" w:color="auto"/>
                    <w:bottom w:val="none" w:sz="0" w:space="0" w:color="auto"/>
                    <w:right w:val="none" w:sz="0" w:space="0" w:color="auto"/>
                  </w:divBdr>
                </w:div>
                <w:div w:id="374619579">
                  <w:marLeft w:val="640"/>
                  <w:marRight w:val="0"/>
                  <w:marTop w:val="0"/>
                  <w:marBottom w:val="0"/>
                  <w:divBdr>
                    <w:top w:val="none" w:sz="0" w:space="0" w:color="auto"/>
                    <w:left w:val="none" w:sz="0" w:space="0" w:color="auto"/>
                    <w:bottom w:val="none" w:sz="0" w:space="0" w:color="auto"/>
                    <w:right w:val="none" w:sz="0" w:space="0" w:color="auto"/>
                  </w:divBdr>
                </w:div>
                <w:div w:id="1419909058">
                  <w:marLeft w:val="640"/>
                  <w:marRight w:val="0"/>
                  <w:marTop w:val="0"/>
                  <w:marBottom w:val="0"/>
                  <w:divBdr>
                    <w:top w:val="none" w:sz="0" w:space="0" w:color="auto"/>
                    <w:left w:val="none" w:sz="0" w:space="0" w:color="auto"/>
                    <w:bottom w:val="none" w:sz="0" w:space="0" w:color="auto"/>
                    <w:right w:val="none" w:sz="0" w:space="0" w:color="auto"/>
                  </w:divBdr>
                </w:div>
                <w:div w:id="179441802">
                  <w:marLeft w:val="640"/>
                  <w:marRight w:val="0"/>
                  <w:marTop w:val="0"/>
                  <w:marBottom w:val="0"/>
                  <w:divBdr>
                    <w:top w:val="none" w:sz="0" w:space="0" w:color="auto"/>
                    <w:left w:val="none" w:sz="0" w:space="0" w:color="auto"/>
                    <w:bottom w:val="none" w:sz="0" w:space="0" w:color="auto"/>
                    <w:right w:val="none" w:sz="0" w:space="0" w:color="auto"/>
                  </w:divBdr>
                </w:div>
                <w:div w:id="61366420">
                  <w:marLeft w:val="640"/>
                  <w:marRight w:val="0"/>
                  <w:marTop w:val="0"/>
                  <w:marBottom w:val="0"/>
                  <w:divBdr>
                    <w:top w:val="none" w:sz="0" w:space="0" w:color="auto"/>
                    <w:left w:val="none" w:sz="0" w:space="0" w:color="auto"/>
                    <w:bottom w:val="none" w:sz="0" w:space="0" w:color="auto"/>
                    <w:right w:val="none" w:sz="0" w:space="0" w:color="auto"/>
                  </w:divBdr>
                </w:div>
                <w:div w:id="527569970">
                  <w:marLeft w:val="640"/>
                  <w:marRight w:val="0"/>
                  <w:marTop w:val="0"/>
                  <w:marBottom w:val="0"/>
                  <w:divBdr>
                    <w:top w:val="none" w:sz="0" w:space="0" w:color="auto"/>
                    <w:left w:val="none" w:sz="0" w:space="0" w:color="auto"/>
                    <w:bottom w:val="none" w:sz="0" w:space="0" w:color="auto"/>
                    <w:right w:val="none" w:sz="0" w:space="0" w:color="auto"/>
                  </w:divBdr>
                </w:div>
                <w:div w:id="1437098292">
                  <w:marLeft w:val="640"/>
                  <w:marRight w:val="0"/>
                  <w:marTop w:val="0"/>
                  <w:marBottom w:val="0"/>
                  <w:divBdr>
                    <w:top w:val="none" w:sz="0" w:space="0" w:color="auto"/>
                    <w:left w:val="none" w:sz="0" w:space="0" w:color="auto"/>
                    <w:bottom w:val="none" w:sz="0" w:space="0" w:color="auto"/>
                    <w:right w:val="none" w:sz="0" w:space="0" w:color="auto"/>
                  </w:divBdr>
                </w:div>
                <w:div w:id="997339918">
                  <w:marLeft w:val="640"/>
                  <w:marRight w:val="0"/>
                  <w:marTop w:val="0"/>
                  <w:marBottom w:val="0"/>
                  <w:divBdr>
                    <w:top w:val="none" w:sz="0" w:space="0" w:color="auto"/>
                    <w:left w:val="none" w:sz="0" w:space="0" w:color="auto"/>
                    <w:bottom w:val="none" w:sz="0" w:space="0" w:color="auto"/>
                    <w:right w:val="none" w:sz="0" w:space="0" w:color="auto"/>
                  </w:divBdr>
                </w:div>
                <w:div w:id="1032608812">
                  <w:marLeft w:val="640"/>
                  <w:marRight w:val="0"/>
                  <w:marTop w:val="0"/>
                  <w:marBottom w:val="0"/>
                  <w:divBdr>
                    <w:top w:val="none" w:sz="0" w:space="0" w:color="auto"/>
                    <w:left w:val="none" w:sz="0" w:space="0" w:color="auto"/>
                    <w:bottom w:val="none" w:sz="0" w:space="0" w:color="auto"/>
                    <w:right w:val="none" w:sz="0" w:space="0" w:color="auto"/>
                  </w:divBdr>
                </w:div>
                <w:div w:id="911429609">
                  <w:marLeft w:val="640"/>
                  <w:marRight w:val="0"/>
                  <w:marTop w:val="0"/>
                  <w:marBottom w:val="0"/>
                  <w:divBdr>
                    <w:top w:val="none" w:sz="0" w:space="0" w:color="auto"/>
                    <w:left w:val="none" w:sz="0" w:space="0" w:color="auto"/>
                    <w:bottom w:val="none" w:sz="0" w:space="0" w:color="auto"/>
                    <w:right w:val="none" w:sz="0" w:space="0" w:color="auto"/>
                  </w:divBdr>
                </w:div>
                <w:div w:id="1264731022">
                  <w:marLeft w:val="640"/>
                  <w:marRight w:val="0"/>
                  <w:marTop w:val="0"/>
                  <w:marBottom w:val="0"/>
                  <w:divBdr>
                    <w:top w:val="none" w:sz="0" w:space="0" w:color="auto"/>
                    <w:left w:val="none" w:sz="0" w:space="0" w:color="auto"/>
                    <w:bottom w:val="none" w:sz="0" w:space="0" w:color="auto"/>
                    <w:right w:val="none" w:sz="0" w:space="0" w:color="auto"/>
                  </w:divBdr>
                </w:div>
                <w:div w:id="707074223">
                  <w:marLeft w:val="640"/>
                  <w:marRight w:val="0"/>
                  <w:marTop w:val="0"/>
                  <w:marBottom w:val="0"/>
                  <w:divBdr>
                    <w:top w:val="none" w:sz="0" w:space="0" w:color="auto"/>
                    <w:left w:val="none" w:sz="0" w:space="0" w:color="auto"/>
                    <w:bottom w:val="none" w:sz="0" w:space="0" w:color="auto"/>
                    <w:right w:val="none" w:sz="0" w:space="0" w:color="auto"/>
                  </w:divBdr>
                </w:div>
                <w:div w:id="1871529619">
                  <w:marLeft w:val="640"/>
                  <w:marRight w:val="0"/>
                  <w:marTop w:val="0"/>
                  <w:marBottom w:val="0"/>
                  <w:divBdr>
                    <w:top w:val="none" w:sz="0" w:space="0" w:color="auto"/>
                    <w:left w:val="none" w:sz="0" w:space="0" w:color="auto"/>
                    <w:bottom w:val="none" w:sz="0" w:space="0" w:color="auto"/>
                    <w:right w:val="none" w:sz="0" w:space="0" w:color="auto"/>
                  </w:divBdr>
                </w:div>
                <w:div w:id="248971748">
                  <w:marLeft w:val="640"/>
                  <w:marRight w:val="0"/>
                  <w:marTop w:val="0"/>
                  <w:marBottom w:val="0"/>
                  <w:divBdr>
                    <w:top w:val="none" w:sz="0" w:space="0" w:color="auto"/>
                    <w:left w:val="none" w:sz="0" w:space="0" w:color="auto"/>
                    <w:bottom w:val="none" w:sz="0" w:space="0" w:color="auto"/>
                    <w:right w:val="none" w:sz="0" w:space="0" w:color="auto"/>
                  </w:divBdr>
                </w:div>
                <w:div w:id="157962542">
                  <w:marLeft w:val="640"/>
                  <w:marRight w:val="0"/>
                  <w:marTop w:val="0"/>
                  <w:marBottom w:val="0"/>
                  <w:divBdr>
                    <w:top w:val="none" w:sz="0" w:space="0" w:color="auto"/>
                    <w:left w:val="none" w:sz="0" w:space="0" w:color="auto"/>
                    <w:bottom w:val="none" w:sz="0" w:space="0" w:color="auto"/>
                    <w:right w:val="none" w:sz="0" w:space="0" w:color="auto"/>
                  </w:divBdr>
                </w:div>
                <w:div w:id="2126121040">
                  <w:marLeft w:val="640"/>
                  <w:marRight w:val="0"/>
                  <w:marTop w:val="0"/>
                  <w:marBottom w:val="0"/>
                  <w:divBdr>
                    <w:top w:val="none" w:sz="0" w:space="0" w:color="auto"/>
                    <w:left w:val="none" w:sz="0" w:space="0" w:color="auto"/>
                    <w:bottom w:val="none" w:sz="0" w:space="0" w:color="auto"/>
                    <w:right w:val="none" w:sz="0" w:space="0" w:color="auto"/>
                  </w:divBdr>
                </w:div>
                <w:div w:id="1699161272">
                  <w:marLeft w:val="640"/>
                  <w:marRight w:val="0"/>
                  <w:marTop w:val="0"/>
                  <w:marBottom w:val="0"/>
                  <w:divBdr>
                    <w:top w:val="none" w:sz="0" w:space="0" w:color="auto"/>
                    <w:left w:val="none" w:sz="0" w:space="0" w:color="auto"/>
                    <w:bottom w:val="none" w:sz="0" w:space="0" w:color="auto"/>
                    <w:right w:val="none" w:sz="0" w:space="0" w:color="auto"/>
                  </w:divBdr>
                </w:div>
                <w:div w:id="1151679112">
                  <w:marLeft w:val="640"/>
                  <w:marRight w:val="0"/>
                  <w:marTop w:val="0"/>
                  <w:marBottom w:val="0"/>
                  <w:divBdr>
                    <w:top w:val="none" w:sz="0" w:space="0" w:color="auto"/>
                    <w:left w:val="none" w:sz="0" w:space="0" w:color="auto"/>
                    <w:bottom w:val="none" w:sz="0" w:space="0" w:color="auto"/>
                    <w:right w:val="none" w:sz="0" w:space="0" w:color="auto"/>
                  </w:divBdr>
                </w:div>
                <w:div w:id="424884774">
                  <w:marLeft w:val="640"/>
                  <w:marRight w:val="0"/>
                  <w:marTop w:val="0"/>
                  <w:marBottom w:val="0"/>
                  <w:divBdr>
                    <w:top w:val="none" w:sz="0" w:space="0" w:color="auto"/>
                    <w:left w:val="none" w:sz="0" w:space="0" w:color="auto"/>
                    <w:bottom w:val="none" w:sz="0" w:space="0" w:color="auto"/>
                    <w:right w:val="none" w:sz="0" w:space="0" w:color="auto"/>
                  </w:divBdr>
                </w:div>
                <w:div w:id="1254584113">
                  <w:marLeft w:val="640"/>
                  <w:marRight w:val="0"/>
                  <w:marTop w:val="0"/>
                  <w:marBottom w:val="0"/>
                  <w:divBdr>
                    <w:top w:val="none" w:sz="0" w:space="0" w:color="auto"/>
                    <w:left w:val="none" w:sz="0" w:space="0" w:color="auto"/>
                    <w:bottom w:val="none" w:sz="0" w:space="0" w:color="auto"/>
                    <w:right w:val="none" w:sz="0" w:space="0" w:color="auto"/>
                  </w:divBdr>
                </w:div>
                <w:div w:id="1362319905">
                  <w:marLeft w:val="640"/>
                  <w:marRight w:val="0"/>
                  <w:marTop w:val="0"/>
                  <w:marBottom w:val="0"/>
                  <w:divBdr>
                    <w:top w:val="none" w:sz="0" w:space="0" w:color="auto"/>
                    <w:left w:val="none" w:sz="0" w:space="0" w:color="auto"/>
                    <w:bottom w:val="none" w:sz="0" w:space="0" w:color="auto"/>
                    <w:right w:val="none" w:sz="0" w:space="0" w:color="auto"/>
                  </w:divBdr>
                </w:div>
                <w:div w:id="927230094">
                  <w:marLeft w:val="640"/>
                  <w:marRight w:val="0"/>
                  <w:marTop w:val="0"/>
                  <w:marBottom w:val="0"/>
                  <w:divBdr>
                    <w:top w:val="none" w:sz="0" w:space="0" w:color="auto"/>
                    <w:left w:val="none" w:sz="0" w:space="0" w:color="auto"/>
                    <w:bottom w:val="none" w:sz="0" w:space="0" w:color="auto"/>
                    <w:right w:val="none" w:sz="0" w:space="0" w:color="auto"/>
                  </w:divBdr>
                </w:div>
                <w:div w:id="842623978">
                  <w:marLeft w:val="640"/>
                  <w:marRight w:val="0"/>
                  <w:marTop w:val="0"/>
                  <w:marBottom w:val="0"/>
                  <w:divBdr>
                    <w:top w:val="none" w:sz="0" w:space="0" w:color="auto"/>
                    <w:left w:val="none" w:sz="0" w:space="0" w:color="auto"/>
                    <w:bottom w:val="none" w:sz="0" w:space="0" w:color="auto"/>
                    <w:right w:val="none" w:sz="0" w:space="0" w:color="auto"/>
                  </w:divBdr>
                </w:div>
                <w:div w:id="564029174">
                  <w:marLeft w:val="640"/>
                  <w:marRight w:val="0"/>
                  <w:marTop w:val="0"/>
                  <w:marBottom w:val="0"/>
                  <w:divBdr>
                    <w:top w:val="none" w:sz="0" w:space="0" w:color="auto"/>
                    <w:left w:val="none" w:sz="0" w:space="0" w:color="auto"/>
                    <w:bottom w:val="none" w:sz="0" w:space="0" w:color="auto"/>
                    <w:right w:val="none" w:sz="0" w:space="0" w:color="auto"/>
                  </w:divBdr>
                </w:div>
                <w:div w:id="337541155">
                  <w:marLeft w:val="640"/>
                  <w:marRight w:val="0"/>
                  <w:marTop w:val="0"/>
                  <w:marBottom w:val="0"/>
                  <w:divBdr>
                    <w:top w:val="none" w:sz="0" w:space="0" w:color="auto"/>
                    <w:left w:val="none" w:sz="0" w:space="0" w:color="auto"/>
                    <w:bottom w:val="none" w:sz="0" w:space="0" w:color="auto"/>
                    <w:right w:val="none" w:sz="0" w:space="0" w:color="auto"/>
                  </w:divBdr>
                </w:div>
                <w:div w:id="1904828853">
                  <w:marLeft w:val="640"/>
                  <w:marRight w:val="0"/>
                  <w:marTop w:val="0"/>
                  <w:marBottom w:val="0"/>
                  <w:divBdr>
                    <w:top w:val="none" w:sz="0" w:space="0" w:color="auto"/>
                    <w:left w:val="none" w:sz="0" w:space="0" w:color="auto"/>
                    <w:bottom w:val="none" w:sz="0" w:space="0" w:color="auto"/>
                    <w:right w:val="none" w:sz="0" w:space="0" w:color="auto"/>
                  </w:divBdr>
                </w:div>
                <w:div w:id="233898531">
                  <w:marLeft w:val="640"/>
                  <w:marRight w:val="0"/>
                  <w:marTop w:val="0"/>
                  <w:marBottom w:val="0"/>
                  <w:divBdr>
                    <w:top w:val="none" w:sz="0" w:space="0" w:color="auto"/>
                    <w:left w:val="none" w:sz="0" w:space="0" w:color="auto"/>
                    <w:bottom w:val="none" w:sz="0" w:space="0" w:color="auto"/>
                    <w:right w:val="none" w:sz="0" w:space="0" w:color="auto"/>
                  </w:divBdr>
                </w:div>
                <w:div w:id="108594630">
                  <w:marLeft w:val="640"/>
                  <w:marRight w:val="0"/>
                  <w:marTop w:val="0"/>
                  <w:marBottom w:val="0"/>
                  <w:divBdr>
                    <w:top w:val="none" w:sz="0" w:space="0" w:color="auto"/>
                    <w:left w:val="none" w:sz="0" w:space="0" w:color="auto"/>
                    <w:bottom w:val="none" w:sz="0" w:space="0" w:color="auto"/>
                    <w:right w:val="none" w:sz="0" w:space="0" w:color="auto"/>
                  </w:divBdr>
                </w:div>
                <w:div w:id="222571684">
                  <w:marLeft w:val="640"/>
                  <w:marRight w:val="0"/>
                  <w:marTop w:val="0"/>
                  <w:marBottom w:val="0"/>
                  <w:divBdr>
                    <w:top w:val="none" w:sz="0" w:space="0" w:color="auto"/>
                    <w:left w:val="none" w:sz="0" w:space="0" w:color="auto"/>
                    <w:bottom w:val="none" w:sz="0" w:space="0" w:color="auto"/>
                    <w:right w:val="none" w:sz="0" w:space="0" w:color="auto"/>
                  </w:divBdr>
                </w:div>
              </w:divsChild>
            </w:div>
            <w:div w:id="2110924668">
              <w:marLeft w:val="0"/>
              <w:marRight w:val="0"/>
              <w:marTop w:val="0"/>
              <w:marBottom w:val="0"/>
              <w:divBdr>
                <w:top w:val="none" w:sz="0" w:space="0" w:color="auto"/>
                <w:left w:val="none" w:sz="0" w:space="0" w:color="auto"/>
                <w:bottom w:val="none" w:sz="0" w:space="0" w:color="auto"/>
                <w:right w:val="none" w:sz="0" w:space="0" w:color="auto"/>
              </w:divBdr>
              <w:divsChild>
                <w:div w:id="863641235">
                  <w:marLeft w:val="640"/>
                  <w:marRight w:val="0"/>
                  <w:marTop w:val="0"/>
                  <w:marBottom w:val="0"/>
                  <w:divBdr>
                    <w:top w:val="none" w:sz="0" w:space="0" w:color="auto"/>
                    <w:left w:val="none" w:sz="0" w:space="0" w:color="auto"/>
                    <w:bottom w:val="none" w:sz="0" w:space="0" w:color="auto"/>
                    <w:right w:val="none" w:sz="0" w:space="0" w:color="auto"/>
                  </w:divBdr>
                </w:div>
                <w:div w:id="85998086">
                  <w:marLeft w:val="640"/>
                  <w:marRight w:val="0"/>
                  <w:marTop w:val="0"/>
                  <w:marBottom w:val="0"/>
                  <w:divBdr>
                    <w:top w:val="none" w:sz="0" w:space="0" w:color="auto"/>
                    <w:left w:val="none" w:sz="0" w:space="0" w:color="auto"/>
                    <w:bottom w:val="none" w:sz="0" w:space="0" w:color="auto"/>
                    <w:right w:val="none" w:sz="0" w:space="0" w:color="auto"/>
                  </w:divBdr>
                </w:div>
                <w:div w:id="438640963">
                  <w:marLeft w:val="640"/>
                  <w:marRight w:val="0"/>
                  <w:marTop w:val="0"/>
                  <w:marBottom w:val="0"/>
                  <w:divBdr>
                    <w:top w:val="none" w:sz="0" w:space="0" w:color="auto"/>
                    <w:left w:val="none" w:sz="0" w:space="0" w:color="auto"/>
                    <w:bottom w:val="none" w:sz="0" w:space="0" w:color="auto"/>
                    <w:right w:val="none" w:sz="0" w:space="0" w:color="auto"/>
                  </w:divBdr>
                </w:div>
                <w:div w:id="629477854">
                  <w:marLeft w:val="640"/>
                  <w:marRight w:val="0"/>
                  <w:marTop w:val="0"/>
                  <w:marBottom w:val="0"/>
                  <w:divBdr>
                    <w:top w:val="none" w:sz="0" w:space="0" w:color="auto"/>
                    <w:left w:val="none" w:sz="0" w:space="0" w:color="auto"/>
                    <w:bottom w:val="none" w:sz="0" w:space="0" w:color="auto"/>
                    <w:right w:val="none" w:sz="0" w:space="0" w:color="auto"/>
                  </w:divBdr>
                </w:div>
                <w:div w:id="2140607298">
                  <w:marLeft w:val="640"/>
                  <w:marRight w:val="0"/>
                  <w:marTop w:val="0"/>
                  <w:marBottom w:val="0"/>
                  <w:divBdr>
                    <w:top w:val="none" w:sz="0" w:space="0" w:color="auto"/>
                    <w:left w:val="none" w:sz="0" w:space="0" w:color="auto"/>
                    <w:bottom w:val="none" w:sz="0" w:space="0" w:color="auto"/>
                    <w:right w:val="none" w:sz="0" w:space="0" w:color="auto"/>
                  </w:divBdr>
                </w:div>
                <w:div w:id="1758552818">
                  <w:marLeft w:val="640"/>
                  <w:marRight w:val="0"/>
                  <w:marTop w:val="0"/>
                  <w:marBottom w:val="0"/>
                  <w:divBdr>
                    <w:top w:val="none" w:sz="0" w:space="0" w:color="auto"/>
                    <w:left w:val="none" w:sz="0" w:space="0" w:color="auto"/>
                    <w:bottom w:val="none" w:sz="0" w:space="0" w:color="auto"/>
                    <w:right w:val="none" w:sz="0" w:space="0" w:color="auto"/>
                  </w:divBdr>
                </w:div>
                <w:div w:id="397532">
                  <w:marLeft w:val="640"/>
                  <w:marRight w:val="0"/>
                  <w:marTop w:val="0"/>
                  <w:marBottom w:val="0"/>
                  <w:divBdr>
                    <w:top w:val="none" w:sz="0" w:space="0" w:color="auto"/>
                    <w:left w:val="none" w:sz="0" w:space="0" w:color="auto"/>
                    <w:bottom w:val="none" w:sz="0" w:space="0" w:color="auto"/>
                    <w:right w:val="none" w:sz="0" w:space="0" w:color="auto"/>
                  </w:divBdr>
                </w:div>
                <w:div w:id="1522822025">
                  <w:marLeft w:val="640"/>
                  <w:marRight w:val="0"/>
                  <w:marTop w:val="0"/>
                  <w:marBottom w:val="0"/>
                  <w:divBdr>
                    <w:top w:val="none" w:sz="0" w:space="0" w:color="auto"/>
                    <w:left w:val="none" w:sz="0" w:space="0" w:color="auto"/>
                    <w:bottom w:val="none" w:sz="0" w:space="0" w:color="auto"/>
                    <w:right w:val="none" w:sz="0" w:space="0" w:color="auto"/>
                  </w:divBdr>
                </w:div>
                <w:div w:id="439374115">
                  <w:marLeft w:val="640"/>
                  <w:marRight w:val="0"/>
                  <w:marTop w:val="0"/>
                  <w:marBottom w:val="0"/>
                  <w:divBdr>
                    <w:top w:val="none" w:sz="0" w:space="0" w:color="auto"/>
                    <w:left w:val="none" w:sz="0" w:space="0" w:color="auto"/>
                    <w:bottom w:val="none" w:sz="0" w:space="0" w:color="auto"/>
                    <w:right w:val="none" w:sz="0" w:space="0" w:color="auto"/>
                  </w:divBdr>
                </w:div>
                <w:div w:id="955985952">
                  <w:marLeft w:val="640"/>
                  <w:marRight w:val="0"/>
                  <w:marTop w:val="0"/>
                  <w:marBottom w:val="0"/>
                  <w:divBdr>
                    <w:top w:val="none" w:sz="0" w:space="0" w:color="auto"/>
                    <w:left w:val="none" w:sz="0" w:space="0" w:color="auto"/>
                    <w:bottom w:val="none" w:sz="0" w:space="0" w:color="auto"/>
                    <w:right w:val="none" w:sz="0" w:space="0" w:color="auto"/>
                  </w:divBdr>
                </w:div>
                <w:div w:id="1673293383">
                  <w:marLeft w:val="640"/>
                  <w:marRight w:val="0"/>
                  <w:marTop w:val="0"/>
                  <w:marBottom w:val="0"/>
                  <w:divBdr>
                    <w:top w:val="none" w:sz="0" w:space="0" w:color="auto"/>
                    <w:left w:val="none" w:sz="0" w:space="0" w:color="auto"/>
                    <w:bottom w:val="none" w:sz="0" w:space="0" w:color="auto"/>
                    <w:right w:val="none" w:sz="0" w:space="0" w:color="auto"/>
                  </w:divBdr>
                </w:div>
                <w:div w:id="1098331854">
                  <w:marLeft w:val="640"/>
                  <w:marRight w:val="0"/>
                  <w:marTop w:val="0"/>
                  <w:marBottom w:val="0"/>
                  <w:divBdr>
                    <w:top w:val="none" w:sz="0" w:space="0" w:color="auto"/>
                    <w:left w:val="none" w:sz="0" w:space="0" w:color="auto"/>
                    <w:bottom w:val="none" w:sz="0" w:space="0" w:color="auto"/>
                    <w:right w:val="none" w:sz="0" w:space="0" w:color="auto"/>
                  </w:divBdr>
                </w:div>
                <w:div w:id="194463691">
                  <w:marLeft w:val="640"/>
                  <w:marRight w:val="0"/>
                  <w:marTop w:val="0"/>
                  <w:marBottom w:val="0"/>
                  <w:divBdr>
                    <w:top w:val="none" w:sz="0" w:space="0" w:color="auto"/>
                    <w:left w:val="none" w:sz="0" w:space="0" w:color="auto"/>
                    <w:bottom w:val="none" w:sz="0" w:space="0" w:color="auto"/>
                    <w:right w:val="none" w:sz="0" w:space="0" w:color="auto"/>
                  </w:divBdr>
                </w:div>
                <w:div w:id="1109282268">
                  <w:marLeft w:val="640"/>
                  <w:marRight w:val="0"/>
                  <w:marTop w:val="0"/>
                  <w:marBottom w:val="0"/>
                  <w:divBdr>
                    <w:top w:val="none" w:sz="0" w:space="0" w:color="auto"/>
                    <w:left w:val="none" w:sz="0" w:space="0" w:color="auto"/>
                    <w:bottom w:val="none" w:sz="0" w:space="0" w:color="auto"/>
                    <w:right w:val="none" w:sz="0" w:space="0" w:color="auto"/>
                  </w:divBdr>
                </w:div>
                <w:div w:id="218636601">
                  <w:marLeft w:val="640"/>
                  <w:marRight w:val="0"/>
                  <w:marTop w:val="0"/>
                  <w:marBottom w:val="0"/>
                  <w:divBdr>
                    <w:top w:val="none" w:sz="0" w:space="0" w:color="auto"/>
                    <w:left w:val="none" w:sz="0" w:space="0" w:color="auto"/>
                    <w:bottom w:val="none" w:sz="0" w:space="0" w:color="auto"/>
                    <w:right w:val="none" w:sz="0" w:space="0" w:color="auto"/>
                  </w:divBdr>
                </w:div>
                <w:div w:id="140007371">
                  <w:marLeft w:val="640"/>
                  <w:marRight w:val="0"/>
                  <w:marTop w:val="0"/>
                  <w:marBottom w:val="0"/>
                  <w:divBdr>
                    <w:top w:val="none" w:sz="0" w:space="0" w:color="auto"/>
                    <w:left w:val="none" w:sz="0" w:space="0" w:color="auto"/>
                    <w:bottom w:val="none" w:sz="0" w:space="0" w:color="auto"/>
                    <w:right w:val="none" w:sz="0" w:space="0" w:color="auto"/>
                  </w:divBdr>
                </w:div>
                <w:div w:id="897590695">
                  <w:marLeft w:val="640"/>
                  <w:marRight w:val="0"/>
                  <w:marTop w:val="0"/>
                  <w:marBottom w:val="0"/>
                  <w:divBdr>
                    <w:top w:val="none" w:sz="0" w:space="0" w:color="auto"/>
                    <w:left w:val="none" w:sz="0" w:space="0" w:color="auto"/>
                    <w:bottom w:val="none" w:sz="0" w:space="0" w:color="auto"/>
                    <w:right w:val="none" w:sz="0" w:space="0" w:color="auto"/>
                  </w:divBdr>
                </w:div>
                <w:div w:id="55474543">
                  <w:marLeft w:val="640"/>
                  <w:marRight w:val="0"/>
                  <w:marTop w:val="0"/>
                  <w:marBottom w:val="0"/>
                  <w:divBdr>
                    <w:top w:val="none" w:sz="0" w:space="0" w:color="auto"/>
                    <w:left w:val="none" w:sz="0" w:space="0" w:color="auto"/>
                    <w:bottom w:val="none" w:sz="0" w:space="0" w:color="auto"/>
                    <w:right w:val="none" w:sz="0" w:space="0" w:color="auto"/>
                  </w:divBdr>
                </w:div>
                <w:div w:id="992176442">
                  <w:marLeft w:val="640"/>
                  <w:marRight w:val="0"/>
                  <w:marTop w:val="0"/>
                  <w:marBottom w:val="0"/>
                  <w:divBdr>
                    <w:top w:val="none" w:sz="0" w:space="0" w:color="auto"/>
                    <w:left w:val="none" w:sz="0" w:space="0" w:color="auto"/>
                    <w:bottom w:val="none" w:sz="0" w:space="0" w:color="auto"/>
                    <w:right w:val="none" w:sz="0" w:space="0" w:color="auto"/>
                  </w:divBdr>
                </w:div>
                <w:div w:id="46488691">
                  <w:marLeft w:val="640"/>
                  <w:marRight w:val="0"/>
                  <w:marTop w:val="0"/>
                  <w:marBottom w:val="0"/>
                  <w:divBdr>
                    <w:top w:val="none" w:sz="0" w:space="0" w:color="auto"/>
                    <w:left w:val="none" w:sz="0" w:space="0" w:color="auto"/>
                    <w:bottom w:val="none" w:sz="0" w:space="0" w:color="auto"/>
                    <w:right w:val="none" w:sz="0" w:space="0" w:color="auto"/>
                  </w:divBdr>
                </w:div>
                <w:div w:id="1351881331">
                  <w:marLeft w:val="640"/>
                  <w:marRight w:val="0"/>
                  <w:marTop w:val="0"/>
                  <w:marBottom w:val="0"/>
                  <w:divBdr>
                    <w:top w:val="none" w:sz="0" w:space="0" w:color="auto"/>
                    <w:left w:val="none" w:sz="0" w:space="0" w:color="auto"/>
                    <w:bottom w:val="none" w:sz="0" w:space="0" w:color="auto"/>
                    <w:right w:val="none" w:sz="0" w:space="0" w:color="auto"/>
                  </w:divBdr>
                </w:div>
                <w:div w:id="1129783612">
                  <w:marLeft w:val="640"/>
                  <w:marRight w:val="0"/>
                  <w:marTop w:val="0"/>
                  <w:marBottom w:val="0"/>
                  <w:divBdr>
                    <w:top w:val="none" w:sz="0" w:space="0" w:color="auto"/>
                    <w:left w:val="none" w:sz="0" w:space="0" w:color="auto"/>
                    <w:bottom w:val="none" w:sz="0" w:space="0" w:color="auto"/>
                    <w:right w:val="none" w:sz="0" w:space="0" w:color="auto"/>
                  </w:divBdr>
                </w:div>
                <w:div w:id="341322507">
                  <w:marLeft w:val="640"/>
                  <w:marRight w:val="0"/>
                  <w:marTop w:val="0"/>
                  <w:marBottom w:val="0"/>
                  <w:divBdr>
                    <w:top w:val="none" w:sz="0" w:space="0" w:color="auto"/>
                    <w:left w:val="none" w:sz="0" w:space="0" w:color="auto"/>
                    <w:bottom w:val="none" w:sz="0" w:space="0" w:color="auto"/>
                    <w:right w:val="none" w:sz="0" w:space="0" w:color="auto"/>
                  </w:divBdr>
                </w:div>
                <w:div w:id="1682314015">
                  <w:marLeft w:val="640"/>
                  <w:marRight w:val="0"/>
                  <w:marTop w:val="0"/>
                  <w:marBottom w:val="0"/>
                  <w:divBdr>
                    <w:top w:val="none" w:sz="0" w:space="0" w:color="auto"/>
                    <w:left w:val="none" w:sz="0" w:space="0" w:color="auto"/>
                    <w:bottom w:val="none" w:sz="0" w:space="0" w:color="auto"/>
                    <w:right w:val="none" w:sz="0" w:space="0" w:color="auto"/>
                  </w:divBdr>
                </w:div>
                <w:div w:id="239606425">
                  <w:marLeft w:val="640"/>
                  <w:marRight w:val="0"/>
                  <w:marTop w:val="0"/>
                  <w:marBottom w:val="0"/>
                  <w:divBdr>
                    <w:top w:val="none" w:sz="0" w:space="0" w:color="auto"/>
                    <w:left w:val="none" w:sz="0" w:space="0" w:color="auto"/>
                    <w:bottom w:val="none" w:sz="0" w:space="0" w:color="auto"/>
                    <w:right w:val="none" w:sz="0" w:space="0" w:color="auto"/>
                  </w:divBdr>
                </w:div>
                <w:div w:id="2140105721">
                  <w:marLeft w:val="640"/>
                  <w:marRight w:val="0"/>
                  <w:marTop w:val="0"/>
                  <w:marBottom w:val="0"/>
                  <w:divBdr>
                    <w:top w:val="none" w:sz="0" w:space="0" w:color="auto"/>
                    <w:left w:val="none" w:sz="0" w:space="0" w:color="auto"/>
                    <w:bottom w:val="none" w:sz="0" w:space="0" w:color="auto"/>
                    <w:right w:val="none" w:sz="0" w:space="0" w:color="auto"/>
                  </w:divBdr>
                </w:div>
                <w:div w:id="1735614704">
                  <w:marLeft w:val="640"/>
                  <w:marRight w:val="0"/>
                  <w:marTop w:val="0"/>
                  <w:marBottom w:val="0"/>
                  <w:divBdr>
                    <w:top w:val="none" w:sz="0" w:space="0" w:color="auto"/>
                    <w:left w:val="none" w:sz="0" w:space="0" w:color="auto"/>
                    <w:bottom w:val="none" w:sz="0" w:space="0" w:color="auto"/>
                    <w:right w:val="none" w:sz="0" w:space="0" w:color="auto"/>
                  </w:divBdr>
                </w:div>
                <w:div w:id="2118718585">
                  <w:marLeft w:val="640"/>
                  <w:marRight w:val="0"/>
                  <w:marTop w:val="0"/>
                  <w:marBottom w:val="0"/>
                  <w:divBdr>
                    <w:top w:val="none" w:sz="0" w:space="0" w:color="auto"/>
                    <w:left w:val="none" w:sz="0" w:space="0" w:color="auto"/>
                    <w:bottom w:val="none" w:sz="0" w:space="0" w:color="auto"/>
                    <w:right w:val="none" w:sz="0" w:space="0" w:color="auto"/>
                  </w:divBdr>
                </w:div>
                <w:div w:id="2008821450">
                  <w:marLeft w:val="640"/>
                  <w:marRight w:val="0"/>
                  <w:marTop w:val="0"/>
                  <w:marBottom w:val="0"/>
                  <w:divBdr>
                    <w:top w:val="none" w:sz="0" w:space="0" w:color="auto"/>
                    <w:left w:val="none" w:sz="0" w:space="0" w:color="auto"/>
                    <w:bottom w:val="none" w:sz="0" w:space="0" w:color="auto"/>
                    <w:right w:val="none" w:sz="0" w:space="0" w:color="auto"/>
                  </w:divBdr>
                </w:div>
                <w:div w:id="296762672">
                  <w:marLeft w:val="640"/>
                  <w:marRight w:val="0"/>
                  <w:marTop w:val="0"/>
                  <w:marBottom w:val="0"/>
                  <w:divBdr>
                    <w:top w:val="none" w:sz="0" w:space="0" w:color="auto"/>
                    <w:left w:val="none" w:sz="0" w:space="0" w:color="auto"/>
                    <w:bottom w:val="none" w:sz="0" w:space="0" w:color="auto"/>
                    <w:right w:val="none" w:sz="0" w:space="0" w:color="auto"/>
                  </w:divBdr>
                </w:div>
                <w:div w:id="2127695052">
                  <w:marLeft w:val="640"/>
                  <w:marRight w:val="0"/>
                  <w:marTop w:val="0"/>
                  <w:marBottom w:val="0"/>
                  <w:divBdr>
                    <w:top w:val="none" w:sz="0" w:space="0" w:color="auto"/>
                    <w:left w:val="none" w:sz="0" w:space="0" w:color="auto"/>
                    <w:bottom w:val="none" w:sz="0" w:space="0" w:color="auto"/>
                    <w:right w:val="none" w:sz="0" w:space="0" w:color="auto"/>
                  </w:divBdr>
                </w:div>
                <w:div w:id="1750885176">
                  <w:marLeft w:val="640"/>
                  <w:marRight w:val="0"/>
                  <w:marTop w:val="0"/>
                  <w:marBottom w:val="0"/>
                  <w:divBdr>
                    <w:top w:val="none" w:sz="0" w:space="0" w:color="auto"/>
                    <w:left w:val="none" w:sz="0" w:space="0" w:color="auto"/>
                    <w:bottom w:val="none" w:sz="0" w:space="0" w:color="auto"/>
                    <w:right w:val="none" w:sz="0" w:space="0" w:color="auto"/>
                  </w:divBdr>
                </w:div>
                <w:div w:id="52780469">
                  <w:marLeft w:val="640"/>
                  <w:marRight w:val="0"/>
                  <w:marTop w:val="0"/>
                  <w:marBottom w:val="0"/>
                  <w:divBdr>
                    <w:top w:val="none" w:sz="0" w:space="0" w:color="auto"/>
                    <w:left w:val="none" w:sz="0" w:space="0" w:color="auto"/>
                    <w:bottom w:val="none" w:sz="0" w:space="0" w:color="auto"/>
                    <w:right w:val="none" w:sz="0" w:space="0" w:color="auto"/>
                  </w:divBdr>
                </w:div>
                <w:div w:id="234240746">
                  <w:marLeft w:val="640"/>
                  <w:marRight w:val="0"/>
                  <w:marTop w:val="0"/>
                  <w:marBottom w:val="0"/>
                  <w:divBdr>
                    <w:top w:val="none" w:sz="0" w:space="0" w:color="auto"/>
                    <w:left w:val="none" w:sz="0" w:space="0" w:color="auto"/>
                    <w:bottom w:val="none" w:sz="0" w:space="0" w:color="auto"/>
                    <w:right w:val="none" w:sz="0" w:space="0" w:color="auto"/>
                  </w:divBdr>
                </w:div>
                <w:div w:id="1161893265">
                  <w:marLeft w:val="640"/>
                  <w:marRight w:val="0"/>
                  <w:marTop w:val="0"/>
                  <w:marBottom w:val="0"/>
                  <w:divBdr>
                    <w:top w:val="none" w:sz="0" w:space="0" w:color="auto"/>
                    <w:left w:val="none" w:sz="0" w:space="0" w:color="auto"/>
                    <w:bottom w:val="none" w:sz="0" w:space="0" w:color="auto"/>
                    <w:right w:val="none" w:sz="0" w:space="0" w:color="auto"/>
                  </w:divBdr>
                </w:div>
                <w:div w:id="1817643923">
                  <w:marLeft w:val="640"/>
                  <w:marRight w:val="0"/>
                  <w:marTop w:val="0"/>
                  <w:marBottom w:val="0"/>
                  <w:divBdr>
                    <w:top w:val="none" w:sz="0" w:space="0" w:color="auto"/>
                    <w:left w:val="none" w:sz="0" w:space="0" w:color="auto"/>
                    <w:bottom w:val="none" w:sz="0" w:space="0" w:color="auto"/>
                    <w:right w:val="none" w:sz="0" w:space="0" w:color="auto"/>
                  </w:divBdr>
                </w:div>
                <w:div w:id="64767030">
                  <w:marLeft w:val="640"/>
                  <w:marRight w:val="0"/>
                  <w:marTop w:val="0"/>
                  <w:marBottom w:val="0"/>
                  <w:divBdr>
                    <w:top w:val="none" w:sz="0" w:space="0" w:color="auto"/>
                    <w:left w:val="none" w:sz="0" w:space="0" w:color="auto"/>
                    <w:bottom w:val="none" w:sz="0" w:space="0" w:color="auto"/>
                    <w:right w:val="none" w:sz="0" w:space="0" w:color="auto"/>
                  </w:divBdr>
                </w:div>
                <w:div w:id="1930262546">
                  <w:marLeft w:val="640"/>
                  <w:marRight w:val="0"/>
                  <w:marTop w:val="0"/>
                  <w:marBottom w:val="0"/>
                  <w:divBdr>
                    <w:top w:val="none" w:sz="0" w:space="0" w:color="auto"/>
                    <w:left w:val="none" w:sz="0" w:space="0" w:color="auto"/>
                    <w:bottom w:val="none" w:sz="0" w:space="0" w:color="auto"/>
                    <w:right w:val="none" w:sz="0" w:space="0" w:color="auto"/>
                  </w:divBdr>
                </w:div>
                <w:div w:id="1781338771">
                  <w:marLeft w:val="640"/>
                  <w:marRight w:val="0"/>
                  <w:marTop w:val="0"/>
                  <w:marBottom w:val="0"/>
                  <w:divBdr>
                    <w:top w:val="none" w:sz="0" w:space="0" w:color="auto"/>
                    <w:left w:val="none" w:sz="0" w:space="0" w:color="auto"/>
                    <w:bottom w:val="none" w:sz="0" w:space="0" w:color="auto"/>
                    <w:right w:val="none" w:sz="0" w:space="0" w:color="auto"/>
                  </w:divBdr>
                </w:div>
                <w:div w:id="624967728">
                  <w:marLeft w:val="640"/>
                  <w:marRight w:val="0"/>
                  <w:marTop w:val="0"/>
                  <w:marBottom w:val="0"/>
                  <w:divBdr>
                    <w:top w:val="none" w:sz="0" w:space="0" w:color="auto"/>
                    <w:left w:val="none" w:sz="0" w:space="0" w:color="auto"/>
                    <w:bottom w:val="none" w:sz="0" w:space="0" w:color="auto"/>
                    <w:right w:val="none" w:sz="0" w:space="0" w:color="auto"/>
                  </w:divBdr>
                </w:div>
                <w:div w:id="321203521">
                  <w:marLeft w:val="640"/>
                  <w:marRight w:val="0"/>
                  <w:marTop w:val="0"/>
                  <w:marBottom w:val="0"/>
                  <w:divBdr>
                    <w:top w:val="none" w:sz="0" w:space="0" w:color="auto"/>
                    <w:left w:val="none" w:sz="0" w:space="0" w:color="auto"/>
                    <w:bottom w:val="none" w:sz="0" w:space="0" w:color="auto"/>
                    <w:right w:val="none" w:sz="0" w:space="0" w:color="auto"/>
                  </w:divBdr>
                </w:div>
                <w:div w:id="809322131">
                  <w:marLeft w:val="640"/>
                  <w:marRight w:val="0"/>
                  <w:marTop w:val="0"/>
                  <w:marBottom w:val="0"/>
                  <w:divBdr>
                    <w:top w:val="none" w:sz="0" w:space="0" w:color="auto"/>
                    <w:left w:val="none" w:sz="0" w:space="0" w:color="auto"/>
                    <w:bottom w:val="none" w:sz="0" w:space="0" w:color="auto"/>
                    <w:right w:val="none" w:sz="0" w:space="0" w:color="auto"/>
                  </w:divBdr>
                </w:div>
                <w:div w:id="388653869">
                  <w:marLeft w:val="640"/>
                  <w:marRight w:val="0"/>
                  <w:marTop w:val="0"/>
                  <w:marBottom w:val="0"/>
                  <w:divBdr>
                    <w:top w:val="none" w:sz="0" w:space="0" w:color="auto"/>
                    <w:left w:val="none" w:sz="0" w:space="0" w:color="auto"/>
                    <w:bottom w:val="none" w:sz="0" w:space="0" w:color="auto"/>
                    <w:right w:val="none" w:sz="0" w:space="0" w:color="auto"/>
                  </w:divBdr>
                </w:div>
                <w:div w:id="1480227098">
                  <w:marLeft w:val="640"/>
                  <w:marRight w:val="0"/>
                  <w:marTop w:val="0"/>
                  <w:marBottom w:val="0"/>
                  <w:divBdr>
                    <w:top w:val="none" w:sz="0" w:space="0" w:color="auto"/>
                    <w:left w:val="none" w:sz="0" w:space="0" w:color="auto"/>
                    <w:bottom w:val="none" w:sz="0" w:space="0" w:color="auto"/>
                    <w:right w:val="none" w:sz="0" w:space="0" w:color="auto"/>
                  </w:divBdr>
                </w:div>
                <w:div w:id="119537879">
                  <w:marLeft w:val="640"/>
                  <w:marRight w:val="0"/>
                  <w:marTop w:val="0"/>
                  <w:marBottom w:val="0"/>
                  <w:divBdr>
                    <w:top w:val="none" w:sz="0" w:space="0" w:color="auto"/>
                    <w:left w:val="none" w:sz="0" w:space="0" w:color="auto"/>
                    <w:bottom w:val="none" w:sz="0" w:space="0" w:color="auto"/>
                    <w:right w:val="none" w:sz="0" w:space="0" w:color="auto"/>
                  </w:divBdr>
                </w:div>
                <w:div w:id="1001741758">
                  <w:marLeft w:val="640"/>
                  <w:marRight w:val="0"/>
                  <w:marTop w:val="0"/>
                  <w:marBottom w:val="0"/>
                  <w:divBdr>
                    <w:top w:val="none" w:sz="0" w:space="0" w:color="auto"/>
                    <w:left w:val="none" w:sz="0" w:space="0" w:color="auto"/>
                    <w:bottom w:val="none" w:sz="0" w:space="0" w:color="auto"/>
                    <w:right w:val="none" w:sz="0" w:space="0" w:color="auto"/>
                  </w:divBdr>
                </w:div>
                <w:div w:id="1594319768">
                  <w:marLeft w:val="640"/>
                  <w:marRight w:val="0"/>
                  <w:marTop w:val="0"/>
                  <w:marBottom w:val="0"/>
                  <w:divBdr>
                    <w:top w:val="none" w:sz="0" w:space="0" w:color="auto"/>
                    <w:left w:val="none" w:sz="0" w:space="0" w:color="auto"/>
                    <w:bottom w:val="none" w:sz="0" w:space="0" w:color="auto"/>
                    <w:right w:val="none" w:sz="0" w:space="0" w:color="auto"/>
                  </w:divBdr>
                </w:div>
                <w:div w:id="1691178827">
                  <w:marLeft w:val="640"/>
                  <w:marRight w:val="0"/>
                  <w:marTop w:val="0"/>
                  <w:marBottom w:val="0"/>
                  <w:divBdr>
                    <w:top w:val="none" w:sz="0" w:space="0" w:color="auto"/>
                    <w:left w:val="none" w:sz="0" w:space="0" w:color="auto"/>
                    <w:bottom w:val="none" w:sz="0" w:space="0" w:color="auto"/>
                    <w:right w:val="none" w:sz="0" w:space="0" w:color="auto"/>
                  </w:divBdr>
                </w:div>
                <w:div w:id="2143766809">
                  <w:marLeft w:val="640"/>
                  <w:marRight w:val="0"/>
                  <w:marTop w:val="0"/>
                  <w:marBottom w:val="0"/>
                  <w:divBdr>
                    <w:top w:val="none" w:sz="0" w:space="0" w:color="auto"/>
                    <w:left w:val="none" w:sz="0" w:space="0" w:color="auto"/>
                    <w:bottom w:val="none" w:sz="0" w:space="0" w:color="auto"/>
                    <w:right w:val="none" w:sz="0" w:space="0" w:color="auto"/>
                  </w:divBdr>
                </w:div>
                <w:div w:id="1759716217">
                  <w:marLeft w:val="640"/>
                  <w:marRight w:val="0"/>
                  <w:marTop w:val="0"/>
                  <w:marBottom w:val="0"/>
                  <w:divBdr>
                    <w:top w:val="none" w:sz="0" w:space="0" w:color="auto"/>
                    <w:left w:val="none" w:sz="0" w:space="0" w:color="auto"/>
                    <w:bottom w:val="none" w:sz="0" w:space="0" w:color="auto"/>
                    <w:right w:val="none" w:sz="0" w:space="0" w:color="auto"/>
                  </w:divBdr>
                </w:div>
                <w:div w:id="1692101497">
                  <w:marLeft w:val="640"/>
                  <w:marRight w:val="0"/>
                  <w:marTop w:val="0"/>
                  <w:marBottom w:val="0"/>
                  <w:divBdr>
                    <w:top w:val="none" w:sz="0" w:space="0" w:color="auto"/>
                    <w:left w:val="none" w:sz="0" w:space="0" w:color="auto"/>
                    <w:bottom w:val="none" w:sz="0" w:space="0" w:color="auto"/>
                    <w:right w:val="none" w:sz="0" w:space="0" w:color="auto"/>
                  </w:divBdr>
                </w:div>
                <w:div w:id="515078965">
                  <w:marLeft w:val="640"/>
                  <w:marRight w:val="0"/>
                  <w:marTop w:val="0"/>
                  <w:marBottom w:val="0"/>
                  <w:divBdr>
                    <w:top w:val="none" w:sz="0" w:space="0" w:color="auto"/>
                    <w:left w:val="none" w:sz="0" w:space="0" w:color="auto"/>
                    <w:bottom w:val="none" w:sz="0" w:space="0" w:color="auto"/>
                    <w:right w:val="none" w:sz="0" w:space="0" w:color="auto"/>
                  </w:divBdr>
                </w:div>
                <w:div w:id="1408065890">
                  <w:marLeft w:val="640"/>
                  <w:marRight w:val="0"/>
                  <w:marTop w:val="0"/>
                  <w:marBottom w:val="0"/>
                  <w:divBdr>
                    <w:top w:val="none" w:sz="0" w:space="0" w:color="auto"/>
                    <w:left w:val="none" w:sz="0" w:space="0" w:color="auto"/>
                    <w:bottom w:val="none" w:sz="0" w:space="0" w:color="auto"/>
                    <w:right w:val="none" w:sz="0" w:space="0" w:color="auto"/>
                  </w:divBdr>
                </w:div>
                <w:div w:id="491725076">
                  <w:marLeft w:val="640"/>
                  <w:marRight w:val="0"/>
                  <w:marTop w:val="0"/>
                  <w:marBottom w:val="0"/>
                  <w:divBdr>
                    <w:top w:val="none" w:sz="0" w:space="0" w:color="auto"/>
                    <w:left w:val="none" w:sz="0" w:space="0" w:color="auto"/>
                    <w:bottom w:val="none" w:sz="0" w:space="0" w:color="auto"/>
                    <w:right w:val="none" w:sz="0" w:space="0" w:color="auto"/>
                  </w:divBdr>
                </w:div>
                <w:div w:id="130830076">
                  <w:marLeft w:val="640"/>
                  <w:marRight w:val="0"/>
                  <w:marTop w:val="0"/>
                  <w:marBottom w:val="0"/>
                  <w:divBdr>
                    <w:top w:val="none" w:sz="0" w:space="0" w:color="auto"/>
                    <w:left w:val="none" w:sz="0" w:space="0" w:color="auto"/>
                    <w:bottom w:val="none" w:sz="0" w:space="0" w:color="auto"/>
                    <w:right w:val="none" w:sz="0" w:space="0" w:color="auto"/>
                  </w:divBdr>
                </w:div>
                <w:div w:id="1101484860">
                  <w:marLeft w:val="640"/>
                  <w:marRight w:val="0"/>
                  <w:marTop w:val="0"/>
                  <w:marBottom w:val="0"/>
                  <w:divBdr>
                    <w:top w:val="none" w:sz="0" w:space="0" w:color="auto"/>
                    <w:left w:val="none" w:sz="0" w:space="0" w:color="auto"/>
                    <w:bottom w:val="none" w:sz="0" w:space="0" w:color="auto"/>
                    <w:right w:val="none" w:sz="0" w:space="0" w:color="auto"/>
                  </w:divBdr>
                </w:div>
                <w:div w:id="1417704486">
                  <w:marLeft w:val="640"/>
                  <w:marRight w:val="0"/>
                  <w:marTop w:val="0"/>
                  <w:marBottom w:val="0"/>
                  <w:divBdr>
                    <w:top w:val="none" w:sz="0" w:space="0" w:color="auto"/>
                    <w:left w:val="none" w:sz="0" w:space="0" w:color="auto"/>
                    <w:bottom w:val="none" w:sz="0" w:space="0" w:color="auto"/>
                    <w:right w:val="none" w:sz="0" w:space="0" w:color="auto"/>
                  </w:divBdr>
                </w:div>
                <w:div w:id="12417714">
                  <w:marLeft w:val="640"/>
                  <w:marRight w:val="0"/>
                  <w:marTop w:val="0"/>
                  <w:marBottom w:val="0"/>
                  <w:divBdr>
                    <w:top w:val="none" w:sz="0" w:space="0" w:color="auto"/>
                    <w:left w:val="none" w:sz="0" w:space="0" w:color="auto"/>
                    <w:bottom w:val="none" w:sz="0" w:space="0" w:color="auto"/>
                    <w:right w:val="none" w:sz="0" w:space="0" w:color="auto"/>
                  </w:divBdr>
                </w:div>
                <w:div w:id="918751441">
                  <w:marLeft w:val="640"/>
                  <w:marRight w:val="0"/>
                  <w:marTop w:val="0"/>
                  <w:marBottom w:val="0"/>
                  <w:divBdr>
                    <w:top w:val="none" w:sz="0" w:space="0" w:color="auto"/>
                    <w:left w:val="none" w:sz="0" w:space="0" w:color="auto"/>
                    <w:bottom w:val="none" w:sz="0" w:space="0" w:color="auto"/>
                    <w:right w:val="none" w:sz="0" w:space="0" w:color="auto"/>
                  </w:divBdr>
                </w:div>
                <w:div w:id="943226699">
                  <w:marLeft w:val="640"/>
                  <w:marRight w:val="0"/>
                  <w:marTop w:val="0"/>
                  <w:marBottom w:val="0"/>
                  <w:divBdr>
                    <w:top w:val="none" w:sz="0" w:space="0" w:color="auto"/>
                    <w:left w:val="none" w:sz="0" w:space="0" w:color="auto"/>
                    <w:bottom w:val="none" w:sz="0" w:space="0" w:color="auto"/>
                    <w:right w:val="none" w:sz="0" w:space="0" w:color="auto"/>
                  </w:divBdr>
                </w:div>
                <w:div w:id="62876417">
                  <w:marLeft w:val="640"/>
                  <w:marRight w:val="0"/>
                  <w:marTop w:val="0"/>
                  <w:marBottom w:val="0"/>
                  <w:divBdr>
                    <w:top w:val="none" w:sz="0" w:space="0" w:color="auto"/>
                    <w:left w:val="none" w:sz="0" w:space="0" w:color="auto"/>
                    <w:bottom w:val="none" w:sz="0" w:space="0" w:color="auto"/>
                    <w:right w:val="none" w:sz="0" w:space="0" w:color="auto"/>
                  </w:divBdr>
                </w:div>
                <w:div w:id="871840912">
                  <w:marLeft w:val="640"/>
                  <w:marRight w:val="0"/>
                  <w:marTop w:val="0"/>
                  <w:marBottom w:val="0"/>
                  <w:divBdr>
                    <w:top w:val="none" w:sz="0" w:space="0" w:color="auto"/>
                    <w:left w:val="none" w:sz="0" w:space="0" w:color="auto"/>
                    <w:bottom w:val="none" w:sz="0" w:space="0" w:color="auto"/>
                    <w:right w:val="none" w:sz="0" w:space="0" w:color="auto"/>
                  </w:divBdr>
                </w:div>
                <w:div w:id="2138448776">
                  <w:marLeft w:val="640"/>
                  <w:marRight w:val="0"/>
                  <w:marTop w:val="0"/>
                  <w:marBottom w:val="0"/>
                  <w:divBdr>
                    <w:top w:val="none" w:sz="0" w:space="0" w:color="auto"/>
                    <w:left w:val="none" w:sz="0" w:space="0" w:color="auto"/>
                    <w:bottom w:val="none" w:sz="0" w:space="0" w:color="auto"/>
                    <w:right w:val="none" w:sz="0" w:space="0" w:color="auto"/>
                  </w:divBdr>
                </w:div>
                <w:div w:id="999502424">
                  <w:marLeft w:val="640"/>
                  <w:marRight w:val="0"/>
                  <w:marTop w:val="0"/>
                  <w:marBottom w:val="0"/>
                  <w:divBdr>
                    <w:top w:val="none" w:sz="0" w:space="0" w:color="auto"/>
                    <w:left w:val="none" w:sz="0" w:space="0" w:color="auto"/>
                    <w:bottom w:val="none" w:sz="0" w:space="0" w:color="auto"/>
                    <w:right w:val="none" w:sz="0" w:space="0" w:color="auto"/>
                  </w:divBdr>
                </w:div>
                <w:div w:id="1811896206">
                  <w:marLeft w:val="640"/>
                  <w:marRight w:val="0"/>
                  <w:marTop w:val="0"/>
                  <w:marBottom w:val="0"/>
                  <w:divBdr>
                    <w:top w:val="none" w:sz="0" w:space="0" w:color="auto"/>
                    <w:left w:val="none" w:sz="0" w:space="0" w:color="auto"/>
                    <w:bottom w:val="none" w:sz="0" w:space="0" w:color="auto"/>
                    <w:right w:val="none" w:sz="0" w:space="0" w:color="auto"/>
                  </w:divBdr>
                </w:div>
                <w:div w:id="2051999307">
                  <w:marLeft w:val="640"/>
                  <w:marRight w:val="0"/>
                  <w:marTop w:val="0"/>
                  <w:marBottom w:val="0"/>
                  <w:divBdr>
                    <w:top w:val="none" w:sz="0" w:space="0" w:color="auto"/>
                    <w:left w:val="none" w:sz="0" w:space="0" w:color="auto"/>
                    <w:bottom w:val="none" w:sz="0" w:space="0" w:color="auto"/>
                    <w:right w:val="none" w:sz="0" w:space="0" w:color="auto"/>
                  </w:divBdr>
                </w:div>
                <w:div w:id="2038844015">
                  <w:marLeft w:val="640"/>
                  <w:marRight w:val="0"/>
                  <w:marTop w:val="0"/>
                  <w:marBottom w:val="0"/>
                  <w:divBdr>
                    <w:top w:val="none" w:sz="0" w:space="0" w:color="auto"/>
                    <w:left w:val="none" w:sz="0" w:space="0" w:color="auto"/>
                    <w:bottom w:val="none" w:sz="0" w:space="0" w:color="auto"/>
                    <w:right w:val="none" w:sz="0" w:space="0" w:color="auto"/>
                  </w:divBdr>
                </w:div>
                <w:div w:id="475688115">
                  <w:marLeft w:val="640"/>
                  <w:marRight w:val="0"/>
                  <w:marTop w:val="0"/>
                  <w:marBottom w:val="0"/>
                  <w:divBdr>
                    <w:top w:val="none" w:sz="0" w:space="0" w:color="auto"/>
                    <w:left w:val="none" w:sz="0" w:space="0" w:color="auto"/>
                    <w:bottom w:val="none" w:sz="0" w:space="0" w:color="auto"/>
                    <w:right w:val="none" w:sz="0" w:space="0" w:color="auto"/>
                  </w:divBdr>
                </w:div>
                <w:div w:id="828640659">
                  <w:marLeft w:val="640"/>
                  <w:marRight w:val="0"/>
                  <w:marTop w:val="0"/>
                  <w:marBottom w:val="0"/>
                  <w:divBdr>
                    <w:top w:val="none" w:sz="0" w:space="0" w:color="auto"/>
                    <w:left w:val="none" w:sz="0" w:space="0" w:color="auto"/>
                    <w:bottom w:val="none" w:sz="0" w:space="0" w:color="auto"/>
                    <w:right w:val="none" w:sz="0" w:space="0" w:color="auto"/>
                  </w:divBdr>
                </w:div>
                <w:div w:id="1499882402">
                  <w:marLeft w:val="640"/>
                  <w:marRight w:val="0"/>
                  <w:marTop w:val="0"/>
                  <w:marBottom w:val="0"/>
                  <w:divBdr>
                    <w:top w:val="none" w:sz="0" w:space="0" w:color="auto"/>
                    <w:left w:val="none" w:sz="0" w:space="0" w:color="auto"/>
                    <w:bottom w:val="none" w:sz="0" w:space="0" w:color="auto"/>
                    <w:right w:val="none" w:sz="0" w:space="0" w:color="auto"/>
                  </w:divBdr>
                </w:div>
                <w:div w:id="1458065120">
                  <w:marLeft w:val="640"/>
                  <w:marRight w:val="0"/>
                  <w:marTop w:val="0"/>
                  <w:marBottom w:val="0"/>
                  <w:divBdr>
                    <w:top w:val="none" w:sz="0" w:space="0" w:color="auto"/>
                    <w:left w:val="none" w:sz="0" w:space="0" w:color="auto"/>
                    <w:bottom w:val="none" w:sz="0" w:space="0" w:color="auto"/>
                    <w:right w:val="none" w:sz="0" w:space="0" w:color="auto"/>
                  </w:divBdr>
                </w:div>
                <w:div w:id="357656499">
                  <w:marLeft w:val="640"/>
                  <w:marRight w:val="0"/>
                  <w:marTop w:val="0"/>
                  <w:marBottom w:val="0"/>
                  <w:divBdr>
                    <w:top w:val="none" w:sz="0" w:space="0" w:color="auto"/>
                    <w:left w:val="none" w:sz="0" w:space="0" w:color="auto"/>
                    <w:bottom w:val="none" w:sz="0" w:space="0" w:color="auto"/>
                    <w:right w:val="none" w:sz="0" w:space="0" w:color="auto"/>
                  </w:divBdr>
                </w:div>
                <w:div w:id="1626079404">
                  <w:marLeft w:val="640"/>
                  <w:marRight w:val="0"/>
                  <w:marTop w:val="0"/>
                  <w:marBottom w:val="0"/>
                  <w:divBdr>
                    <w:top w:val="none" w:sz="0" w:space="0" w:color="auto"/>
                    <w:left w:val="none" w:sz="0" w:space="0" w:color="auto"/>
                    <w:bottom w:val="none" w:sz="0" w:space="0" w:color="auto"/>
                    <w:right w:val="none" w:sz="0" w:space="0" w:color="auto"/>
                  </w:divBdr>
                </w:div>
                <w:div w:id="1407723129">
                  <w:marLeft w:val="640"/>
                  <w:marRight w:val="0"/>
                  <w:marTop w:val="0"/>
                  <w:marBottom w:val="0"/>
                  <w:divBdr>
                    <w:top w:val="none" w:sz="0" w:space="0" w:color="auto"/>
                    <w:left w:val="none" w:sz="0" w:space="0" w:color="auto"/>
                    <w:bottom w:val="none" w:sz="0" w:space="0" w:color="auto"/>
                    <w:right w:val="none" w:sz="0" w:space="0" w:color="auto"/>
                  </w:divBdr>
                </w:div>
                <w:div w:id="2035765703">
                  <w:marLeft w:val="640"/>
                  <w:marRight w:val="0"/>
                  <w:marTop w:val="0"/>
                  <w:marBottom w:val="0"/>
                  <w:divBdr>
                    <w:top w:val="none" w:sz="0" w:space="0" w:color="auto"/>
                    <w:left w:val="none" w:sz="0" w:space="0" w:color="auto"/>
                    <w:bottom w:val="none" w:sz="0" w:space="0" w:color="auto"/>
                    <w:right w:val="none" w:sz="0" w:space="0" w:color="auto"/>
                  </w:divBdr>
                </w:div>
                <w:div w:id="1364286511">
                  <w:marLeft w:val="640"/>
                  <w:marRight w:val="0"/>
                  <w:marTop w:val="0"/>
                  <w:marBottom w:val="0"/>
                  <w:divBdr>
                    <w:top w:val="none" w:sz="0" w:space="0" w:color="auto"/>
                    <w:left w:val="none" w:sz="0" w:space="0" w:color="auto"/>
                    <w:bottom w:val="none" w:sz="0" w:space="0" w:color="auto"/>
                    <w:right w:val="none" w:sz="0" w:space="0" w:color="auto"/>
                  </w:divBdr>
                </w:div>
                <w:div w:id="752361400">
                  <w:marLeft w:val="640"/>
                  <w:marRight w:val="0"/>
                  <w:marTop w:val="0"/>
                  <w:marBottom w:val="0"/>
                  <w:divBdr>
                    <w:top w:val="none" w:sz="0" w:space="0" w:color="auto"/>
                    <w:left w:val="none" w:sz="0" w:space="0" w:color="auto"/>
                    <w:bottom w:val="none" w:sz="0" w:space="0" w:color="auto"/>
                    <w:right w:val="none" w:sz="0" w:space="0" w:color="auto"/>
                  </w:divBdr>
                </w:div>
                <w:div w:id="1994600200">
                  <w:marLeft w:val="640"/>
                  <w:marRight w:val="0"/>
                  <w:marTop w:val="0"/>
                  <w:marBottom w:val="0"/>
                  <w:divBdr>
                    <w:top w:val="none" w:sz="0" w:space="0" w:color="auto"/>
                    <w:left w:val="none" w:sz="0" w:space="0" w:color="auto"/>
                    <w:bottom w:val="none" w:sz="0" w:space="0" w:color="auto"/>
                    <w:right w:val="none" w:sz="0" w:space="0" w:color="auto"/>
                  </w:divBdr>
                </w:div>
                <w:div w:id="1438909078">
                  <w:marLeft w:val="640"/>
                  <w:marRight w:val="0"/>
                  <w:marTop w:val="0"/>
                  <w:marBottom w:val="0"/>
                  <w:divBdr>
                    <w:top w:val="none" w:sz="0" w:space="0" w:color="auto"/>
                    <w:left w:val="none" w:sz="0" w:space="0" w:color="auto"/>
                    <w:bottom w:val="none" w:sz="0" w:space="0" w:color="auto"/>
                    <w:right w:val="none" w:sz="0" w:space="0" w:color="auto"/>
                  </w:divBdr>
                </w:div>
                <w:div w:id="896819037">
                  <w:marLeft w:val="640"/>
                  <w:marRight w:val="0"/>
                  <w:marTop w:val="0"/>
                  <w:marBottom w:val="0"/>
                  <w:divBdr>
                    <w:top w:val="none" w:sz="0" w:space="0" w:color="auto"/>
                    <w:left w:val="none" w:sz="0" w:space="0" w:color="auto"/>
                    <w:bottom w:val="none" w:sz="0" w:space="0" w:color="auto"/>
                    <w:right w:val="none" w:sz="0" w:space="0" w:color="auto"/>
                  </w:divBdr>
                </w:div>
                <w:div w:id="420762264">
                  <w:marLeft w:val="640"/>
                  <w:marRight w:val="0"/>
                  <w:marTop w:val="0"/>
                  <w:marBottom w:val="0"/>
                  <w:divBdr>
                    <w:top w:val="none" w:sz="0" w:space="0" w:color="auto"/>
                    <w:left w:val="none" w:sz="0" w:space="0" w:color="auto"/>
                    <w:bottom w:val="none" w:sz="0" w:space="0" w:color="auto"/>
                    <w:right w:val="none" w:sz="0" w:space="0" w:color="auto"/>
                  </w:divBdr>
                </w:div>
                <w:div w:id="894698861">
                  <w:marLeft w:val="640"/>
                  <w:marRight w:val="0"/>
                  <w:marTop w:val="0"/>
                  <w:marBottom w:val="0"/>
                  <w:divBdr>
                    <w:top w:val="none" w:sz="0" w:space="0" w:color="auto"/>
                    <w:left w:val="none" w:sz="0" w:space="0" w:color="auto"/>
                    <w:bottom w:val="none" w:sz="0" w:space="0" w:color="auto"/>
                    <w:right w:val="none" w:sz="0" w:space="0" w:color="auto"/>
                  </w:divBdr>
                </w:div>
                <w:div w:id="815801048">
                  <w:marLeft w:val="640"/>
                  <w:marRight w:val="0"/>
                  <w:marTop w:val="0"/>
                  <w:marBottom w:val="0"/>
                  <w:divBdr>
                    <w:top w:val="none" w:sz="0" w:space="0" w:color="auto"/>
                    <w:left w:val="none" w:sz="0" w:space="0" w:color="auto"/>
                    <w:bottom w:val="none" w:sz="0" w:space="0" w:color="auto"/>
                    <w:right w:val="none" w:sz="0" w:space="0" w:color="auto"/>
                  </w:divBdr>
                </w:div>
                <w:div w:id="944731638">
                  <w:marLeft w:val="640"/>
                  <w:marRight w:val="0"/>
                  <w:marTop w:val="0"/>
                  <w:marBottom w:val="0"/>
                  <w:divBdr>
                    <w:top w:val="none" w:sz="0" w:space="0" w:color="auto"/>
                    <w:left w:val="none" w:sz="0" w:space="0" w:color="auto"/>
                    <w:bottom w:val="none" w:sz="0" w:space="0" w:color="auto"/>
                    <w:right w:val="none" w:sz="0" w:space="0" w:color="auto"/>
                  </w:divBdr>
                </w:div>
                <w:div w:id="392892445">
                  <w:marLeft w:val="640"/>
                  <w:marRight w:val="0"/>
                  <w:marTop w:val="0"/>
                  <w:marBottom w:val="0"/>
                  <w:divBdr>
                    <w:top w:val="none" w:sz="0" w:space="0" w:color="auto"/>
                    <w:left w:val="none" w:sz="0" w:space="0" w:color="auto"/>
                    <w:bottom w:val="none" w:sz="0" w:space="0" w:color="auto"/>
                    <w:right w:val="none" w:sz="0" w:space="0" w:color="auto"/>
                  </w:divBdr>
                </w:div>
                <w:div w:id="1018627593">
                  <w:marLeft w:val="640"/>
                  <w:marRight w:val="0"/>
                  <w:marTop w:val="0"/>
                  <w:marBottom w:val="0"/>
                  <w:divBdr>
                    <w:top w:val="none" w:sz="0" w:space="0" w:color="auto"/>
                    <w:left w:val="none" w:sz="0" w:space="0" w:color="auto"/>
                    <w:bottom w:val="none" w:sz="0" w:space="0" w:color="auto"/>
                    <w:right w:val="none" w:sz="0" w:space="0" w:color="auto"/>
                  </w:divBdr>
                </w:div>
                <w:div w:id="248539629">
                  <w:marLeft w:val="640"/>
                  <w:marRight w:val="0"/>
                  <w:marTop w:val="0"/>
                  <w:marBottom w:val="0"/>
                  <w:divBdr>
                    <w:top w:val="none" w:sz="0" w:space="0" w:color="auto"/>
                    <w:left w:val="none" w:sz="0" w:space="0" w:color="auto"/>
                    <w:bottom w:val="none" w:sz="0" w:space="0" w:color="auto"/>
                    <w:right w:val="none" w:sz="0" w:space="0" w:color="auto"/>
                  </w:divBdr>
                </w:div>
                <w:div w:id="1471172896">
                  <w:marLeft w:val="640"/>
                  <w:marRight w:val="0"/>
                  <w:marTop w:val="0"/>
                  <w:marBottom w:val="0"/>
                  <w:divBdr>
                    <w:top w:val="none" w:sz="0" w:space="0" w:color="auto"/>
                    <w:left w:val="none" w:sz="0" w:space="0" w:color="auto"/>
                    <w:bottom w:val="none" w:sz="0" w:space="0" w:color="auto"/>
                    <w:right w:val="none" w:sz="0" w:space="0" w:color="auto"/>
                  </w:divBdr>
                </w:div>
                <w:div w:id="1499464547">
                  <w:marLeft w:val="640"/>
                  <w:marRight w:val="0"/>
                  <w:marTop w:val="0"/>
                  <w:marBottom w:val="0"/>
                  <w:divBdr>
                    <w:top w:val="none" w:sz="0" w:space="0" w:color="auto"/>
                    <w:left w:val="none" w:sz="0" w:space="0" w:color="auto"/>
                    <w:bottom w:val="none" w:sz="0" w:space="0" w:color="auto"/>
                    <w:right w:val="none" w:sz="0" w:space="0" w:color="auto"/>
                  </w:divBdr>
                </w:div>
                <w:div w:id="2011904287">
                  <w:marLeft w:val="640"/>
                  <w:marRight w:val="0"/>
                  <w:marTop w:val="0"/>
                  <w:marBottom w:val="0"/>
                  <w:divBdr>
                    <w:top w:val="none" w:sz="0" w:space="0" w:color="auto"/>
                    <w:left w:val="none" w:sz="0" w:space="0" w:color="auto"/>
                    <w:bottom w:val="none" w:sz="0" w:space="0" w:color="auto"/>
                    <w:right w:val="none" w:sz="0" w:space="0" w:color="auto"/>
                  </w:divBdr>
                </w:div>
                <w:div w:id="1709791018">
                  <w:marLeft w:val="640"/>
                  <w:marRight w:val="0"/>
                  <w:marTop w:val="0"/>
                  <w:marBottom w:val="0"/>
                  <w:divBdr>
                    <w:top w:val="none" w:sz="0" w:space="0" w:color="auto"/>
                    <w:left w:val="none" w:sz="0" w:space="0" w:color="auto"/>
                    <w:bottom w:val="none" w:sz="0" w:space="0" w:color="auto"/>
                    <w:right w:val="none" w:sz="0" w:space="0" w:color="auto"/>
                  </w:divBdr>
                </w:div>
                <w:div w:id="344748752">
                  <w:marLeft w:val="640"/>
                  <w:marRight w:val="0"/>
                  <w:marTop w:val="0"/>
                  <w:marBottom w:val="0"/>
                  <w:divBdr>
                    <w:top w:val="none" w:sz="0" w:space="0" w:color="auto"/>
                    <w:left w:val="none" w:sz="0" w:space="0" w:color="auto"/>
                    <w:bottom w:val="none" w:sz="0" w:space="0" w:color="auto"/>
                    <w:right w:val="none" w:sz="0" w:space="0" w:color="auto"/>
                  </w:divBdr>
                </w:div>
                <w:div w:id="1115171852">
                  <w:marLeft w:val="640"/>
                  <w:marRight w:val="0"/>
                  <w:marTop w:val="0"/>
                  <w:marBottom w:val="0"/>
                  <w:divBdr>
                    <w:top w:val="none" w:sz="0" w:space="0" w:color="auto"/>
                    <w:left w:val="none" w:sz="0" w:space="0" w:color="auto"/>
                    <w:bottom w:val="none" w:sz="0" w:space="0" w:color="auto"/>
                    <w:right w:val="none" w:sz="0" w:space="0" w:color="auto"/>
                  </w:divBdr>
                </w:div>
                <w:div w:id="1735813039">
                  <w:marLeft w:val="640"/>
                  <w:marRight w:val="0"/>
                  <w:marTop w:val="0"/>
                  <w:marBottom w:val="0"/>
                  <w:divBdr>
                    <w:top w:val="none" w:sz="0" w:space="0" w:color="auto"/>
                    <w:left w:val="none" w:sz="0" w:space="0" w:color="auto"/>
                    <w:bottom w:val="none" w:sz="0" w:space="0" w:color="auto"/>
                    <w:right w:val="none" w:sz="0" w:space="0" w:color="auto"/>
                  </w:divBdr>
                </w:div>
                <w:div w:id="968785040">
                  <w:marLeft w:val="640"/>
                  <w:marRight w:val="0"/>
                  <w:marTop w:val="0"/>
                  <w:marBottom w:val="0"/>
                  <w:divBdr>
                    <w:top w:val="none" w:sz="0" w:space="0" w:color="auto"/>
                    <w:left w:val="none" w:sz="0" w:space="0" w:color="auto"/>
                    <w:bottom w:val="none" w:sz="0" w:space="0" w:color="auto"/>
                    <w:right w:val="none" w:sz="0" w:space="0" w:color="auto"/>
                  </w:divBdr>
                </w:div>
                <w:div w:id="1491600629">
                  <w:marLeft w:val="640"/>
                  <w:marRight w:val="0"/>
                  <w:marTop w:val="0"/>
                  <w:marBottom w:val="0"/>
                  <w:divBdr>
                    <w:top w:val="none" w:sz="0" w:space="0" w:color="auto"/>
                    <w:left w:val="none" w:sz="0" w:space="0" w:color="auto"/>
                    <w:bottom w:val="none" w:sz="0" w:space="0" w:color="auto"/>
                    <w:right w:val="none" w:sz="0" w:space="0" w:color="auto"/>
                  </w:divBdr>
                </w:div>
                <w:div w:id="1003171171">
                  <w:marLeft w:val="640"/>
                  <w:marRight w:val="0"/>
                  <w:marTop w:val="0"/>
                  <w:marBottom w:val="0"/>
                  <w:divBdr>
                    <w:top w:val="none" w:sz="0" w:space="0" w:color="auto"/>
                    <w:left w:val="none" w:sz="0" w:space="0" w:color="auto"/>
                    <w:bottom w:val="none" w:sz="0" w:space="0" w:color="auto"/>
                    <w:right w:val="none" w:sz="0" w:space="0" w:color="auto"/>
                  </w:divBdr>
                </w:div>
                <w:div w:id="1194460374">
                  <w:marLeft w:val="640"/>
                  <w:marRight w:val="0"/>
                  <w:marTop w:val="0"/>
                  <w:marBottom w:val="0"/>
                  <w:divBdr>
                    <w:top w:val="none" w:sz="0" w:space="0" w:color="auto"/>
                    <w:left w:val="none" w:sz="0" w:space="0" w:color="auto"/>
                    <w:bottom w:val="none" w:sz="0" w:space="0" w:color="auto"/>
                    <w:right w:val="none" w:sz="0" w:space="0" w:color="auto"/>
                  </w:divBdr>
                </w:div>
                <w:div w:id="349917623">
                  <w:marLeft w:val="640"/>
                  <w:marRight w:val="0"/>
                  <w:marTop w:val="0"/>
                  <w:marBottom w:val="0"/>
                  <w:divBdr>
                    <w:top w:val="none" w:sz="0" w:space="0" w:color="auto"/>
                    <w:left w:val="none" w:sz="0" w:space="0" w:color="auto"/>
                    <w:bottom w:val="none" w:sz="0" w:space="0" w:color="auto"/>
                    <w:right w:val="none" w:sz="0" w:space="0" w:color="auto"/>
                  </w:divBdr>
                </w:div>
                <w:div w:id="1884321732">
                  <w:marLeft w:val="640"/>
                  <w:marRight w:val="0"/>
                  <w:marTop w:val="0"/>
                  <w:marBottom w:val="0"/>
                  <w:divBdr>
                    <w:top w:val="none" w:sz="0" w:space="0" w:color="auto"/>
                    <w:left w:val="none" w:sz="0" w:space="0" w:color="auto"/>
                    <w:bottom w:val="none" w:sz="0" w:space="0" w:color="auto"/>
                    <w:right w:val="none" w:sz="0" w:space="0" w:color="auto"/>
                  </w:divBdr>
                </w:div>
                <w:div w:id="1162938369">
                  <w:marLeft w:val="640"/>
                  <w:marRight w:val="0"/>
                  <w:marTop w:val="0"/>
                  <w:marBottom w:val="0"/>
                  <w:divBdr>
                    <w:top w:val="none" w:sz="0" w:space="0" w:color="auto"/>
                    <w:left w:val="none" w:sz="0" w:space="0" w:color="auto"/>
                    <w:bottom w:val="none" w:sz="0" w:space="0" w:color="auto"/>
                    <w:right w:val="none" w:sz="0" w:space="0" w:color="auto"/>
                  </w:divBdr>
                </w:div>
                <w:div w:id="229661096">
                  <w:marLeft w:val="640"/>
                  <w:marRight w:val="0"/>
                  <w:marTop w:val="0"/>
                  <w:marBottom w:val="0"/>
                  <w:divBdr>
                    <w:top w:val="none" w:sz="0" w:space="0" w:color="auto"/>
                    <w:left w:val="none" w:sz="0" w:space="0" w:color="auto"/>
                    <w:bottom w:val="none" w:sz="0" w:space="0" w:color="auto"/>
                    <w:right w:val="none" w:sz="0" w:space="0" w:color="auto"/>
                  </w:divBdr>
                </w:div>
                <w:div w:id="911306219">
                  <w:marLeft w:val="640"/>
                  <w:marRight w:val="0"/>
                  <w:marTop w:val="0"/>
                  <w:marBottom w:val="0"/>
                  <w:divBdr>
                    <w:top w:val="none" w:sz="0" w:space="0" w:color="auto"/>
                    <w:left w:val="none" w:sz="0" w:space="0" w:color="auto"/>
                    <w:bottom w:val="none" w:sz="0" w:space="0" w:color="auto"/>
                    <w:right w:val="none" w:sz="0" w:space="0" w:color="auto"/>
                  </w:divBdr>
                </w:div>
                <w:div w:id="1978141045">
                  <w:marLeft w:val="640"/>
                  <w:marRight w:val="0"/>
                  <w:marTop w:val="0"/>
                  <w:marBottom w:val="0"/>
                  <w:divBdr>
                    <w:top w:val="none" w:sz="0" w:space="0" w:color="auto"/>
                    <w:left w:val="none" w:sz="0" w:space="0" w:color="auto"/>
                    <w:bottom w:val="none" w:sz="0" w:space="0" w:color="auto"/>
                    <w:right w:val="none" w:sz="0" w:space="0" w:color="auto"/>
                  </w:divBdr>
                </w:div>
                <w:div w:id="1314413333">
                  <w:marLeft w:val="640"/>
                  <w:marRight w:val="0"/>
                  <w:marTop w:val="0"/>
                  <w:marBottom w:val="0"/>
                  <w:divBdr>
                    <w:top w:val="none" w:sz="0" w:space="0" w:color="auto"/>
                    <w:left w:val="none" w:sz="0" w:space="0" w:color="auto"/>
                    <w:bottom w:val="none" w:sz="0" w:space="0" w:color="auto"/>
                    <w:right w:val="none" w:sz="0" w:space="0" w:color="auto"/>
                  </w:divBdr>
                </w:div>
                <w:div w:id="1291202037">
                  <w:marLeft w:val="640"/>
                  <w:marRight w:val="0"/>
                  <w:marTop w:val="0"/>
                  <w:marBottom w:val="0"/>
                  <w:divBdr>
                    <w:top w:val="none" w:sz="0" w:space="0" w:color="auto"/>
                    <w:left w:val="none" w:sz="0" w:space="0" w:color="auto"/>
                    <w:bottom w:val="none" w:sz="0" w:space="0" w:color="auto"/>
                    <w:right w:val="none" w:sz="0" w:space="0" w:color="auto"/>
                  </w:divBdr>
                </w:div>
                <w:div w:id="726535590">
                  <w:marLeft w:val="640"/>
                  <w:marRight w:val="0"/>
                  <w:marTop w:val="0"/>
                  <w:marBottom w:val="0"/>
                  <w:divBdr>
                    <w:top w:val="none" w:sz="0" w:space="0" w:color="auto"/>
                    <w:left w:val="none" w:sz="0" w:space="0" w:color="auto"/>
                    <w:bottom w:val="none" w:sz="0" w:space="0" w:color="auto"/>
                    <w:right w:val="none" w:sz="0" w:space="0" w:color="auto"/>
                  </w:divBdr>
                </w:div>
                <w:div w:id="596981448">
                  <w:marLeft w:val="640"/>
                  <w:marRight w:val="0"/>
                  <w:marTop w:val="0"/>
                  <w:marBottom w:val="0"/>
                  <w:divBdr>
                    <w:top w:val="none" w:sz="0" w:space="0" w:color="auto"/>
                    <w:left w:val="none" w:sz="0" w:space="0" w:color="auto"/>
                    <w:bottom w:val="none" w:sz="0" w:space="0" w:color="auto"/>
                    <w:right w:val="none" w:sz="0" w:space="0" w:color="auto"/>
                  </w:divBdr>
                </w:div>
                <w:div w:id="85958264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999963050">
          <w:marLeft w:val="640"/>
          <w:marRight w:val="0"/>
          <w:marTop w:val="0"/>
          <w:marBottom w:val="0"/>
          <w:divBdr>
            <w:top w:val="none" w:sz="0" w:space="0" w:color="auto"/>
            <w:left w:val="none" w:sz="0" w:space="0" w:color="auto"/>
            <w:bottom w:val="none" w:sz="0" w:space="0" w:color="auto"/>
            <w:right w:val="none" w:sz="0" w:space="0" w:color="auto"/>
          </w:divBdr>
        </w:div>
        <w:div w:id="738331412">
          <w:marLeft w:val="640"/>
          <w:marRight w:val="0"/>
          <w:marTop w:val="0"/>
          <w:marBottom w:val="0"/>
          <w:divBdr>
            <w:top w:val="none" w:sz="0" w:space="0" w:color="auto"/>
            <w:left w:val="none" w:sz="0" w:space="0" w:color="auto"/>
            <w:bottom w:val="none" w:sz="0" w:space="0" w:color="auto"/>
            <w:right w:val="none" w:sz="0" w:space="0" w:color="auto"/>
          </w:divBdr>
        </w:div>
        <w:div w:id="308243842">
          <w:marLeft w:val="640"/>
          <w:marRight w:val="0"/>
          <w:marTop w:val="0"/>
          <w:marBottom w:val="0"/>
          <w:divBdr>
            <w:top w:val="none" w:sz="0" w:space="0" w:color="auto"/>
            <w:left w:val="none" w:sz="0" w:space="0" w:color="auto"/>
            <w:bottom w:val="none" w:sz="0" w:space="0" w:color="auto"/>
            <w:right w:val="none" w:sz="0" w:space="0" w:color="auto"/>
          </w:divBdr>
        </w:div>
        <w:div w:id="1208295636">
          <w:marLeft w:val="640"/>
          <w:marRight w:val="0"/>
          <w:marTop w:val="0"/>
          <w:marBottom w:val="0"/>
          <w:divBdr>
            <w:top w:val="none" w:sz="0" w:space="0" w:color="auto"/>
            <w:left w:val="none" w:sz="0" w:space="0" w:color="auto"/>
            <w:bottom w:val="none" w:sz="0" w:space="0" w:color="auto"/>
            <w:right w:val="none" w:sz="0" w:space="0" w:color="auto"/>
          </w:divBdr>
        </w:div>
        <w:div w:id="1705059057">
          <w:marLeft w:val="640"/>
          <w:marRight w:val="0"/>
          <w:marTop w:val="0"/>
          <w:marBottom w:val="0"/>
          <w:divBdr>
            <w:top w:val="none" w:sz="0" w:space="0" w:color="auto"/>
            <w:left w:val="none" w:sz="0" w:space="0" w:color="auto"/>
            <w:bottom w:val="none" w:sz="0" w:space="0" w:color="auto"/>
            <w:right w:val="none" w:sz="0" w:space="0" w:color="auto"/>
          </w:divBdr>
        </w:div>
        <w:div w:id="2026131247">
          <w:marLeft w:val="640"/>
          <w:marRight w:val="0"/>
          <w:marTop w:val="0"/>
          <w:marBottom w:val="0"/>
          <w:divBdr>
            <w:top w:val="none" w:sz="0" w:space="0" w:color="auto"/>
            <w:left w:val="none" w:sz="0" w:space="0" w:color="auto"/>
            <w:bottom w:val="none" w:sz="0" w:space="0" w:color="auto"/>
            <w:right w:val="none" w:sz="0" w:space="0" w:color="auto"/>
          </w:divBdr>
        </w:div>
        <w:div w:id="1482114518">
          <w:marLeft w:val="640"/>
          <w:marRight w:val="0"/>
          <w:marTop w:val="0"/>
          <w:marBottom w:val="0"/>
          <w:divBdr>
            <w:top w:val="none" w:sz="0" w:space="0" w:color="auto"/>
            <w:left w:val="none" w:sz="0" w:space="0" w:color="auto"/>
            <w:bottom w:val="none" w:sz="0" w:space="0" w:color="auto"/>
            <w:right w:val="none" w:sz="0" w:space="0" w:color="auto"/>
          </w:divBdr>
        </w:div>
        <w:div w:id="834078689">
          <w:marLeft w:val="640"/>
          <w:marRight w:val="0"/>
          <w:marTop w:val="0"/>
          <w:marBottom w:val="0"/>
          <w:divBdr>
            <w:top w:val="none" w:sz="0" w:space="0" w:color="auto"/>
            <w:left w:val="none" w:sz="0" w:space="0" w:color="auto"/>
            <w:bottom w:val="none" w:sz="0" w:space="0" w:color="auto"/>
            <w:right w:val="none" w:sz="0" w:space="0" w:color="auto"/>
          </w:divBdr>
        </w:div>
        <w:div w:id="1464229023">
          <w:marLeft w:val="640"/>
          <w:marRight w:val="0"/>
          <w:marTop w:val="0"/>
          <w:marBottom w:val="0"/>
          <w:divBdr>
            <w:top w:val="none" w:sz="0" w:space="0" w:color="auto"/>
            <w:left w:val="none" w:sz="0" w:space="0" w:color="auto"/>
            <w:bottom w:val="none" w:sz="0" w:space="0" w:color="auto"/>
            <w:right w:val="none" w:sz="0" w:space="0" w:color="auto"/>
          </w:divBdr>
        </w:div>
        <w:div w:id="1666471302">
          <w:marLeft w:val="640"/>
          <w:marRight w:val="0"/>
          <w:marTop w:val="0"/>
          <w:marBottom w:val="0"/>
          <w:divBdr>
            <w:top w:val="none" w:sz="0" w:space="0" w:color="auto"/>
            <w:left w:val="none" w:sz="0" w:space="0" w:color="auto"/>
            <w:bottom w:val="none" w:sz="0" w:space="0" w:color="auto"/>
            <w:right w:val="none" w:sz="0" w:space="0" w:color="auto"/>
          </w:divBdr>
        </w:div>
        <w:div w:id="390349346">
          <w:marLeft w:val="640"/>
          <w:marRight w:val="0"/>
          <w:marTop w:val="0"/>
          <w:marBottom w:val="0"/>
          <w:divBdr>
            <w:top w:val="none" w:sz="0" w:space="0" w:color="auto"/>
            <w:left w:val="none" w:sz="0" w:space="0" w:color="auto"/>
            <w:bottom w:val="none" w:sz="0" w:space="0" w:color="auto"/>
            <w:right w:val="none" w:sz="0" w:space="0" w:color="auto"/>
          </w:divBdr>
        </w:div>
        <w:div w:id="627130213">
          <w:marLeft w:val="640"/>
          <w:marRight w:val="0"/>
          <w:marTop w:val="0"/>
          <w:marBottom w:val="0"/>
          <w:divBdr>
            <w:top w:val="none" w:sz="0" w:space="0" w:color="auto"/>
            <w:left w:val="none" w:sz="0" w:space="0" w:color="auto"/>
            <w:bottom w:val="none" w:sz="0" w:space="0" w:color="auto"/>
            <w:right w:val="none" w:sz="0" w:space="0" w:color="auto"/>
          </w:divBdr>
        </w:div>
        <w:div w:id="332345382">
          <w:marLeft w:val="640"/>
          <w:marRight w:val="0"/>
          <w:marTop w:val="0"/>
          <w:marBottom w:val="0"/>
          <w:divBdr>
            <w:top w:val="none" w:sz="0" w:space="0" w:color="auto"/>
            <w:left w:val="none" w:sz="0" w:space="0" w:color="auto"/>
            <w:bottom w:val="none" w:sz="0" w:space="0" w:color="auto"/>
            <w:right w:val="none" w:sz="0" w:space="0" w:color="auto"/>
          </w:divBdr>
        </w:div>
        <w:div w:id="1048869858">
          <w:marLeft w:val="640"/>
          <w:marRight w:val="0"/>
          <w:marTop w:val="0"/>
          <w:marBottom w:val="0"/>
          <w:divBdr>
            <w:top w:val="none" w:sz="0" w:space="0" w:color="auto"/>
            <w:left w:val="none" w:sz="0" w:space="0" w:color="auto"/>
            <w:bottom w:val="none" w:sz="0" w:space="0" w:color="auto"/>
            <w:right w:val="none" w:sz="0" w:space="0" w:color="auto"/>
          </w:divBdr>
        </w:div>
        <w:div w:id="973174740">
          <w:marLeft w:val="640"/>
          <w:marRight w:val="0"/>
          <w:marTop w:val="0"/>
          <w:marBottom w:val="0"/>
          <w:divBdr>
            <w:top w:val="none" w:sz="0" w:space="0" w:color="auto"/>
            <w:left w:val="none" w:sz="0" w:space="0" w:color="auto"/>
            <w:bottom w:val="none" w:sz="0" w:space="0" w:color="auto"/>
            <w:right w:val="none" w:sz="0" w:space="0" w:color="auto"/>
          </w:divBdr>
        </w:div>
        <w:div w:id="567500838">
          <w:marLeft w:val="640"/>
          <w:marRight w:val="0"/>
          <w:marTop w:val="0"/>
          <w:marBottom w:val="0"/>
          <w:divBdr>
            <w:top w:val="none" w:sz="0" w:space="0" w:color="auto"/>
            <w:left w:val="none" w:sz="0" w:space="0" w:color="auto"/>
            <w:bottom w:val="none" w:sz="0" w:space="0" w:color="auto"/>
            <w:right w:val="none" w:sz="0" w:space="0" w:color="auto"/>
          </w:divBdr>
        </w:div>
        <w:div w:id="689379249">
          <w:marLeft w:val="640"/>
          <w:marRight w:val="0"/>
          <w:marTop w:val="0"/>
          <w:marBottom w:val="0"/>
          <w:divBdr>
            <w:top w:val="none" w:sz="0" w:space="0" w:color="auto"/>
            <w:left w:val="none" w:sz="0" w:space="0" w:color="auto"/>
            <w:bottom w:val="none" w:sz="0" w:space="0" w:color="auto"/>
            <w:right w:val="none" w:sz="0" w:space="0" w:color="auto"/>
          </w:divBdr>
        </w:div>
        <w:div w:id="1712850041">
          <w:marLeft w:val="640"/>
          <w:marRight w:val="0"/>
          <w:marTop w:val="0"/>
          <w:marBottom w:val="0"/>
          <w:divBdr>
            <w:top w:val="none" w:sz="0" w:space="0" w:color="auto"/>
            <w:left w:val="none" w:sz="0" w:space="0" w:color="auto"/>
            <w:bottom w:val="none" w:sz="0" w:space="0" w:color="auto"/>
            <w:right w:val="none" w:sz="0" w:space="0" w:color="auto"/>
          </w:divBdr>
        </w:div>
        <w:div w:id="634407828">
          <w:marLeft w:val="640"/>
          <w:marRight w:val="0"/>
          <w:marTop w:val="0"/>
          <w:marBottom w:val="0"/>
          <w:divBdr>
            <w:top w:val="none" w:sz="0" w:space="0" w:color="auto"/>
            <w:left w:val="none" w:sz="0" w:space="0" w:color="auto"/>
            <w:bottom w:val="none" w:sz="0" w:space="0" w:color="auto"/>
            <w:right w:val="none" w:sz="0" w:space="0" w:color="auto"/>
          </w:divBdr>
        </w:div>
        <w:div w:id="480074775">
          <w:marLeft w:val="640"/>
          <w:marRight w:val="0"/>
          <w:marTop w:val="0"/>
          <w:marBottom w:val="0"/>
          <w:divBdr>
            <w:top w:val="none" w:sz="0" w:space="0" w:color="auto"/>
            <w:left w:val="none" w:sz="0" w:space="0" w:color="auto"/>
            <w:bottom w:val="none" w:sz="0" w:space="0" w:color="auto"/>
            <w:right w:val="none" w:sz="0" w:space="0" w:color="auto"/>
          </w:divBdr>
        </w:div>
        <w:div w:id="313264530">
          <w:marLeft w:val="640"/>
          <w:marRight w:val="0"/>
          <w:marTop w:val="0"/>
          <w:marBottom w:val="0"/>
          <w:divBdr>
            <w:top w:val="none" w:sz="0" w:space="0" w:color="auto"/>
            <w:left w:val="none" w:sz="0" w:space="0" w:color="auto"/>
            <w:bottom w:val="none" w:sz="0" w:space="0" w:color="auto"/>
            <w:right w:val="none" w:sz="0" w:space="0" w:color="auto"/>
          </w:divBdr>
        </w:div>
        <w:div w:id="544293678">
          <w:marLeft w:val="640"/>
          <w:marRight w:val="0"/>
          <w:marTop w:val="0"/>
          <w:marBottom w:val="0"/>
          <w:divBdr>
            <w:top w:val="none" w:sz="0" w:space="0" w:color="auto"/>
            <w:left w:val="none" w:sz="0" w:space="0" w:color="auto"/>
            <w:bottom w:val="none" w:sz="0" w:space="0" w:color="auto"/>
            <w:right w:val="none" w:sz="0" w:space="0" w:color="auto"/>
          </w:divBdr>
        </w:div>
        <w:div w:id="1280835981">
          <w:marLeft w:val="640"/>
          <w:marRight w:val="0"/>
          <w:marTop w:val="0"/>
          <w:marBottom w:val="0"/>
          <w:divBdr>
            <w:top w:val="none" w:sz="0" w:space="0" w:color="auto"/>
            <w:left w:val="none" w:sz="0" w:space="0" w:color="auto"/>
            <w:bottom w:val="none" w:sz="0" w:space="0" w:color="auto"/>
            <w:right w:val="none" w:sz="0" w:space="0" w:color="auto"/>
          </w:divBdr>
        </w:div>
        <w:div w:id="278412676">
          <w:marLeft w:val="640"/>
          <w:marRight w:val="0"/>
          <w:marTop w:val="0"/>
          <w:marBottom w:val="0"/>
          <w:divBdr>
            <w:top w:val="none" w:sz="0" w:space="0" w:color="auto"/>
            <w:left w:val="none" w:sz="0" w:space="0" w:color="auto"/>
            <w:bottom w:val="none" w:sz="0" w:space="0" w:color="auto"/>
            <w:right w:val="none" w:sz="0" w:space="0" w:color="auto"/>
          </w:divBdr>
        </w:div>
        <w:div w:id="293752223">
          <w:marLeft w:val="640"/>
          <w:marRight w:val="0"/>
          <w:marTop w:val="0"/>
          <w:marBottom w:val="0"/>
          <w:divBdr>
            <w:top w:val="none" w:sz="0" w:space="0" w:color="auto"/>
            <w:left w:val="none" w:sz="0" w:space="0" w:color="auto"/>
            <w:bottom w:val="none" w:sz="0" w:space="0" w:color="auto"/>
            <w:right w:val="none" w:sz="0" w:space="0" w:color="auto"/>
          </w:divBdr>
        </w:div>
        <w:div w:id="1842964994">
          <w:marLeft w:val="640"/>
          <w:marRight w:val="0"/>
          <w:marTop w:val="0"/>
          <w:marBottom w:val="0"/>
          <w:divBdr>
            <w:top w:val="none" w:sz="0" w:space="0" w:color="auto"/>
            <w:left w:val="none" w:sz="0" w:space="0" w:color="auto"/>
            <w:bottom w:val="none" w:sz="0" w:space="0" w:color="auto"/>
            <w:right w:val="none" w:sz="0" w:space="0" w:color="auto"/>
          </w:divBdr>
        </w:div>
        <w:div w:id="1928997424">
          <w:marLeft w:val="640"/>
          <w:marRight w:val="0"/>
          <w:marTop w:val="0"/>
          <w:marBottom w:val="0"/>
          <w:divBdr>
            <w:top w:val="none" w:sz="0" w:space="0" w:color="auto"/>
            <w:left w:val="none" w:sz="0" w:space="0" w:color="auto"/>
            <w:bottom w:val="none" w:sz="0" w:space="0" w:color="auto"/>
            <w:right w:val="none" w:sz="0" w:space="0" w:color="auto"/>
          </w:divBdr>
        </w:div>
        <w:div w:id="120848848">
          <w:marLeft w:val="640"/>
          <w:marRight w:val="0"/>
          <w:marTop w:val="0"/>
          <w:marBottom w:val="0"/>
          <w:divBdr>
            <w:top w:val="none" w:sz="0" w:space="0" w:color="auto"/>
            <w:left w:val="none" w:sz="0" w:space="0" w:color="auto"/>
            <w:bottom w:val="none" w:sz="0" w:space="0" w:color="auto"/>
            <w:right w:val="none" w:sz="0" w:space="0" w:color="auto"/>
          </w:divBdr>
        </w:div>
        <w:div w:id="169638700">
          <w:marLeft w:val="640"/>
          <w:marRight w:val="0"/>
          <w:marTop w:val="0"/>
          <w:marBottom w:val="0"/>
          <w:divBdr>
            <w:top w:val="none" w:sz="0" w:space="0" w:color="auto"/>
            <w:left w:val="none" w:sz="0" w:space="0" w:color="auto"/>
            <w:bottom w:val="none" w:sz="0" w:space="0" w:color="auto"/>
            <w:right w:val="none" w:sz="0" w:space="0" w:color="auto"/>
          </w:divBdr>
        </w:div>
        <w:div w:id="1869099057">
          <w:marLeft w:val="640"/>
          <w:marRight w:val="0"/>
          <w:marTop w:val="0"/>
          <w:marBottom w:val="0"/>
          <w:divBdr>
            <w:top w:val="none" w:sz="0" w:space="0" w:color="auto"/>
            <w:left w:val="none" w:sz="0" w:space="0" w:color="auto"/>
            <w:bottom w:val="none" w:sz="0" w:space="0" w:color="auto"/>
            <w:right w:val="none" w:sz="0" w:space="0" w:color="auto"/>
          </w:divBdr>
        </w:div>
        <w:div w:id="1530490969">
          <w:marLeft w:val="640"/>
          <w:marRight w:val="0"/>
          <w:marTop w:val="0"/>
          <w:marBottom w:val="0"/>
          <w:divBdr>
            <w:top w:val="none" w:sz="0" w:space="0" w:color="auto"/>
            <w:left w:val="none" w:sz="0" w:space="0" w:color="auto"/>
            <w:bottom w:val="none" w:sz="0" w:space="0" w:color="auto"/>
            <w:right w:val="none" w:sz="0" w:space="0" w:color="auto"/>
          </w:divBdr>
        </w:div>
        <w:div w:id="753554579">
          <w:marLeft w:val="640"/>
          <w:marRight w:val="0"/>
          <w:marTop w:val="0"/>
          <w:marBottom w:val="0"/>
          <w:divBdr>
            <w:top w:val="none" w:sz="0" w:space="0" w:color="auto"/>
            <w:left w:val="none" w:sz="0" w:space="0" w:color="auto"/>
            <w:bottom w:val="none" w:sz="0" w:space="0" w:color="auto"/>
            <w:right w:val="none" w:sz="0" w:space="0" w:color="auto"/>
          </w:divBdr>
        </w:div>
        <w:div w:id="466357118">
          <w:marLeft w:val="640"/>
          <w:marRight w:val="0"/>
          <w:marTop w:val="0"/>
          <w:marBottom w:val="0"/>
          <w:divBdr>
            <w:top w:val="none" w:sz="0" w:space="0" w:color="auto"/>
            <w:left w:val="none" w:sz="0" w:space="0" w:color="auto"/>
            <w:bottom w:val="none" w:sz="0" w:space="0" w:color="auto"/>
            <w:right w:val="none" w:sz="0" w:space="0" w:color="auto"/>
          </w:divBdr>
        </w:div>
        <w:div w:id="1957180699">
          <w:marLeft w:val="640"/>
          <w:marRight w:val="0"/>
          <w:marTop w:val="0"/>
          <w:marBottom w:val="0"/>
          <w:divBdr>
            <w:top w:val="none" w:sz="0" w:space="0" w:color="auto"/>
            <w:left w:val="none" w:sz="0" w:space="0" w:color="auto"/>
            <w:bottom w:val="none" w:sz="0" w:space="0" w:color="auto"/>
            <w:right w:val="none" w:sz="0" w:space="0" w:color="auto"/>
          </w:divBdr>
        </w:div>
        <w:div w:id="1519664176">
          <w:marLeft w:val="640"/>
          <w:marRight w:val="0"/>
          <w:marTop w:val="0"/>
          <w:marBottom w:val="0"/>
          <w:divBdr>
            <w:top w:val="none" w:sz="0" w:space="0" w:color="auto"/>
            <w:left w:val="none" w:sz="0" w:space="0" w:color="auto"/>
            <w:bottom w:val="none" w:sz="0" w:space="0" w:color="auto"/>
            <w:right w:val="none" w:sz="0" w:space="0" w:color="auto"/>
          </w:divBdr>
        </w:div>
        <w:div w:id="285894154">
          <w:marLeft w:val="640"/>
          <w:marRight w:val="0"/>
          <w:marTop w:val="0"/>
          <w:marBottom w:val="0"/>
          <w:divBdr>
            <w:top w:val="none" w:sz="0" w:space="0" w:color="auto"/>
            <w:left w:val="none" w:sz="0" w:space="0" w:color="auto"/>
            <w:bottom w:val="none" w:sz="0" w:space="0" w:color="auto"/>
            <w:right w:val="none" w:sz="0" w:space="0" w:color="auto"/>
          </w:divBdr>
        </w:div>
        <w:div w:id="824275688">
          <w:marLeft w:val="640"/>
          <w:marRight w:val="0"/>
          <w:marTop w:val="0"/>
          <w:marBottom w:val="0"/>
          <w:divBdr>
            <w:top w:val="none" w:sz="0" w:space="0" w:color="auto"/>
            <w:left w:val="none" w:sz="0" w:space="0" w:color="auto"/>
            <w:bottom w:val="none" w:sz="0" w:space="0" w:color="auto"/>
            <w:right w:val="none" w:sz="0" w:space="0" w:color="auto"/>
          </w:divBdr>
        </w:div>
        <w:div w:id="1321739625">
          <w:marLeft w:val="640"/>
          <w:marRight w:val="0"/>
          <w:marTop w:val="0"/>
          <w:marBottom w:val="0"/>
          <w:divBdr>
            <w:top w:val="none" w:sz="0" w:space="0" w:color="auto"/>
            <w:left w:val="none" w:sz="0" w:space="0" w:color="auto"/>
            <w:bottom w:val="none" w:sz="0" w:space="0" w:color="auto"/>
            <w:right w:val="none" w:sz="0" w:space="0" w:color="auto"/>
          </w:divBdr>
        </w:div>
        <w:div w:id="1316489266">
          <w:marLeft w:val="640"/>
          <w:marRight w:val="0"/>
          <w:marTop w:val="0"/>
          <w:marBottom w:val="0"/>
          <w:divBdr>
            <w:top w:val="none" w:sz="0" w:space="0" w:color="auto"/>
            <w:left w:val="none" w:sz="0" w:space="0" w:color="auto"/>
            <w:bottom w:val="none" w:sz="0" w:space="0" w:color="auto"/>
            <w:right w:val="none" w:sz="0" w:space="0" w:color="auto"/>
          </w:divBdr>
        </w:div>
        <w:div w:id="1878155212">
          <w:marLeft w:val="640"/>
          <w:marRight w:val="0"/>
          <w:marTop w:val="0"/>
          <w:marBottom w:val="0"/>
          <w:divBdr>
            <w:top w:val="none" w:sz="0" w:space="0" w:color="auto"/>
            <w:left w:val="none" w:sz="0" w:space="0" w:color="auto"/>
            <w:bottom w:val="none" w:sz="0" w:space="0" w:color="auto"/>
            <w:right w:val="none" w:sz="0" w:space="0" w:color="auto"/>
          </w:divBdr>
        </w:div>
        <w:div w:id="840923774">
          <w:marLeft w:val="640"/>
          <w:marRight w:val="0"/>
          <w:marTop w:val="0"/>
          <w:marBottom w:val="0"/>
          <w:divBdr>
            <w:top w:val="none" w:sz="0" w:space="0" w:color="auto"/>
            <w:left w:val="none" w:sz="0" w:space="0" w:color="auto"/>
            <w:bottom w:val="none" w:sz="0" w:space="0" w:color="auto"/>
            <w:right w:val="none" w:sz="0" w:space="0" w:color="auto"/>
          </w:divBdr>
        </w:div>
        <w:div w:id="1924291083">
          <w:marLeft w:val="640"/>
          <w:marRight w:val="0"/>
          <w:marTop w:val="0"/>
          <w:marBottom w:val="0"/>
          <w:divBdr>
            <w:top w:val="none" w:sz="0" w:space="0" w:color="auto"/>
            <w:left w:val="none" w:sz="0" w:space="0" w:color="auto"/>
            <w:bottom w:val="none" w:sz="0" w:space="0" w:color="auto"/>
            <w:right w:val="none" w:sz="0" w:space="0" w:color="auto"/>
          </w:divBdr>
        </w:div>
        <w:div w:id="2080520248">
          <w:marLeft w:val="640"/>
          <w:marRight w:val="0"/>
          <w:marTop w:val="0"/>
          <w:marBottom w:val="0"/>
          <w:divBdr>
            <w:top w:val="none" w:sz="0" w:space="0" w:color="auto"/>
            <w:left w:val="none" w:sz="0" w:space="0" w:color="auto"/>
            <w:bottom w:val="none" w:sz="0" w:space="0" w:color="auto"/>
            <w:right w:val="none" w:sz="0" w:space="0" w:color="auto"/>
          </w:divBdr>
        </w:div>
        <w:div w:id="1691645446">
          <w:marLeft w:val="640"/>
          <w:marRight w:val="0"/>
          <w:marTop w:val="0"/>
          <w:marBottom w:val="0"/>
          <w:divBdr>
            <w:top w:val="none" w:sz="0" w:space="0" w:color="auto"/>
            <w:left w:val="none" w:sz="0" w:space="0" w:color="auto"/>
            <w:bottom w:val="none" w:sz="0" w:space="0" w:color="auto"/>
            <w:right w:val="none" w:sz="0" w:space="0" w:color="auto"/>
          </w:divBdr>
        </w:div>
        <w:div w:id="1563903094">
          <w:marLeft w:val="640"/>
          <w:marRight w:val="0"/>
          <w:marTop w:val="0"/>
          <w:marBottom w:val="0"/>
          <w:divBdr>
            <w:top w:val="none" w:sz="0" w:space="0" w:color="auto"/>
            <w:left w:val="none" w:sz="0" w:space="0" w:color="auto"/>
            <w:bottom w:val="none" w:sz="0" w:space="0" w:color="auto"/>
            <w:right w:val="none" w:sz="0" w:space="0" w:color="auto"/>
          </w:divBdr>
        </w:div>
        <w:div w:id="240330996">
          <w:marLeft w:val="640"/>
          <w:marRight w:val="0"/>
          <w:marTop w:val="0"/>
          <w:marBottom w:val="0"/>
          <w:divBdr>
            <w:top w:val="none" w:sz="0" w:space="0" w:color="auto"/>
            <w:left w:val="none" w:sz="0" w:space="0" w:color="auto"/>
            <w:bottom w:val="none" w:sz="0" w:space="0" w:color="auto"/>
            <w:right w:val="none" w:sz="0" w:space="0" w:color="auto"/>
          </w:divBdr>
        </w:div>
        <w:div w:id="840706418">
          <w:marLeft w:val="640"/>
          <w:marRight w:val="0"/>
          <w:marTop w:val="0"/>
          <w:marBottom w:val="0"/>
          <w:divBdr>
            <w:top w:val="none" w:sz="0" w:space="0" w:color="auto"/>
            <w:left w:val="none" w:sz="0" w:space="0" w:color="auto"/>
            <w:bottom w:val="none" w:sz="0" w:space="0" w:color="auto"/>
            <w:right w:val="none" w:sz="0" w:space="0" w:color="auto"/>
          </w:divBdr>
        </w:div>
        <w:div w:id="364251902">
          <w:marLeft w:val="640"/>
          <w:marRight w:val="0"/>
          <w:marTop w:val="0"/>
          <w:marBottom w:val="0"/>
          <w:divBdr>
            <w:top w:val="none" w:sz="0" w:space="0" w:color="auto"/>
            <w:left w:val="none" w:sz="0" w:space="0" w:color="auto"/>
            <w:bottom w:val="none" w:sz="0" w:space="0" w:color="auto"/>
            <w:right w:val="none" w:sz="0" w:space="0" w:color="auto"/>
          </w:divBdr>
        </w:div>
        <w:div w:id="1202747777">
          <w:marLeft w:val="640"/>
          <w:marRight w:val="0"/>
          <w:marTop w:val="0"/>
          <w:marBottom w:val="0"/>
          <w:divBdr>
            <w:top w:val="none" w:sz="0" w:space="0" w:color="auto"/>
            <w:left w:val="none" w:sz="0" w:space="0" w:color="auto"/>
            <w:bottom w:val="none" w:sz="0" w:space="0" w:color="auto"/>
            <w:right w:val="none" w:sz="0" w:space="0" w:color="auto"/>
          </w:divBdr>
        </w:div>
        <w:div w:id="1713190559">
          <w:marLeft w:val="640"/>
          <w:marRight w:val="0"/>
          <w:marTop w:val="0"/>
          <w:marBottom w:val="0"/>
          <w:divBdr>
            <w:top w:val="none" w:sz="0" w:space="0" w:color="auto"/>
            <w:left w:val="none" w:sz="0" w:space="0" w:color="auto"/>
            <w:bottom w:val="none" w:sz="0" w:space="0" w:color="auto"/>
            <w:right w:val="none" w:sz="0" w:space="0" w:color="auto"/>
          </w:divBdr>
        </w:div>
        <w:div w:id="357314234">
          <w:marLeft w:val="640"/>
          <w:marRight w:val="0"/>
          <w:marTop w:val="0"/>
          <w:marBottom w:val="0"/>
          <w:divBdr>
            <w:top w:val="none" w:sz="0" w:space="0" w:color="auto"/>
            <w:left w:val="none" w:sz="0" w:space="0" w:color="auto"/>
            <w:bottom w:val="none" w:sz="0" w:space="0" w:color="auto"/>
            <w:right w:val="none" w:sz="0" w:space="0" w:color="auto"/>
          </w:divBdr>
        </w:div>
        <w:div w:id="621497768">
          <w:marLeft w:val="640"/>
          <w:marRight w:val="0"/>
          <w:marTop w:val="0"/>
          <w:marBottom w:val="0"/>
          <w:divBdr>
            <w:top w:val="none" w:sz="0" w:space="0" w:color="auto"/>
            <w:left w:val="none" w:sz="0" w:space="0" w:color="auto"/>
            <w:bottom w:val="none" w:sz="0" w:space="0" w:color="auto"/>
            <w:right w:val="none" w:sz="0" w:space="0" w:color="auto"/>
          </w:divBdr>
        </w:div>
        <w:div w:id="1475290020">
          <w:marLeft w:val="640"/>
          <w:marRight w:val="0"/>
          <w:marTop w:val="0"/>
          <w:marBottom w:val="0"/>
          <w:divBdr>
            <w:top w:val="none" w:sz="0" w:space="0" w:color="auto"/>
            <w:left w:val="none" w:sz="0" w:space="0" w:color="auto"/>
            <w:bottom w:val="none" w:sz="0" w:space="0" w:color="auto"/>
            <w:right w:val="none" w:sz="0" w:space="0" w:color="auto"/>
          </w:divBdr>
        </w:div>
        <w:div w:id="1300300924">
          <w:marLeft w:val="640"/>
          <w:marRight w:val="0"/>
          <w:marTop w:val="0"/>
          <w:marBottom w:val="0"/>
          <w:divBdr>
            <w:top w:val="none" w:sz="0" w:space="0" w:color="auto"/>
            <w:left w:val="none" w:sz="0" w:space="0" w:color="auto"/>
            <w:bottom w:val="none" w:sz="0" w:space="0" w:color="auto"/>
            <w:right w:val="none" w:sz="0" w:space="0" w:color="auto"/>
          </w:divBdr>
        </w:div>
        <w:div w:id="602106755">
          <w:marLeft w:val="640"/>
          <w:marRight w:val="0"/>
          <w:marTop w:val="0"/>
          <w:marBottom w:val="0"/>
          <w:divBdr>
            <w:top w:val="none" w:sz="0" w:space="0" w:color="auto"/>
            <w:left w:val="none" w:sz="0" w:space="0" w:color="auto"/>
            <w:bottom w:val="none" w:sz="0" w:space="0" w:color="auto"/>
            <w:right w:val="none" w:sz="0" w:space="0" w:color="auto"/>
          </w:divBdr>
        </w:div>
        <w:div w:id="783504690">
          <w:marLeft w:val="640"/>
          <w:marRight w:val="0"/>
          <w:marTop w:val="0"/>
          <w:marBottom w:val="0"/>
          <w:divBdr>
            <w:top w:val="none" w:sz="0" w:space="0" w:color="auto"/>
            <w:left w:val="none" w:sz="0" w:space="0" w:color="auto"/>
            <w:bottom w:val="none" w:sz="0" w:space="0" w:color="auto"/>
            <w:right w:val="none" w:sz="0" w:space="0" w:color="auto"/>
          </w:divBdr>
        </w:div>
        <w:div w:id="319232847">
          <w:marLeft w:val="640"/>
          <w:marRight w:val="0"/>
          <w:marTop w:val="0"/>
          <w:marBottom w:val="0"/>
          <w:divBdr>
            <w:top w:val="none" w:sz="0" w:space="0" w:color="auto"/>
            <w:left w:val="none" w:sz="0" w:space="0" w:color="auto"/>
            <w:bottom w:val="none" w:sz="0" w:space="0" w:color="auto"/>
            <w:right w:val="none" w:sz="0" w:space="0" w:color="auto"/>
          </w:divBdr>
        </w:div>
        <w:div w:id="856895296">
          <w:marLeft w:val="640"/>
          <w:marRight w:val="0"/>
          <w:marTop w:val="0"/>
          <w:marBottom w:val="0"/>
          <w:divBdr>
            <w:top w:val="none" w:sz="0" w:space="0" w:color="auto"/>
            <w:left w:val="none" w:sz="0" w:space="0" w:color="auto"/>
            <w:bottom w:val="none" w:sz="0" w:space="0" w:color="auto"/>
            <w:right w:val="none" w:sz="0" w:space="0" w:color="auto"/>
          </w:divBdr>
        </w:div>
        <w:div w:id="1062605176">
          <w:marLeft w:val="640"/>
          <w:marRight w:val="0"/>
          <w:marTop w:val="0"/>
          <w:marBottom w:val="0"/>
          <w:divBdr>
            <w:top w:val="none" w:sz="0" w:space="0" w:color="auto"/>
            <w:left w:val="none" w:sz="0" w:space="0" w:color="auto"/>
            <w:bottom w:val="none" w:sz="0" w:space="0" w:color="auto"/>
            <w:right w:val="none" w:sz="0" w:space="0" w:color="auto"/>
          </w:divBdr>
        </w:div>
        <w:div w:id="919413019">
          <w:marLeft w:val="640"/>
          <w:marRight w:val="0"/>
          <w:marTop w:val="0"/>
          <w:marBottom w:val="0"/>
          <w:divBdr>
            <w:top w:val="none" w:sz="0" w:space="0" w:color="auto"/>
            <w:left w:val="none" w:sz="0" w:space="0" w:color="auto"/>
            <w:bottom w:val="none" w:sz="0" w:space="0" w:color="auto"/>
            <w:right w:val="none" w:sz="0" w:space="0" w:color="auto"/>
          </w:divBdr>
        </w:div>
        <w:div w:id="549924855">
          <w:marLeft w:val="640"/>
          <w:marRight w:val="0"/>
          <w:marTop w:val="0"/>
          <w:marBottom w:val="0"/>
          <w:divBdr>
            <w:top w:val="none" w:sz="0" w:space="0" w:color="auto"/>
            <w:left w:val="none" w:sz="0" w:space="0" w:color="auto"/>
            <w:bottom w:val="none" w:sz="0" w:space="0" w:color="auto"/>
            <w:right w:val="none" w:sz="0" w:space="0" w:color="auto"/>
          </w:divBdr>
        </w:div>
        <w:div w:id="829063066">
          <w:marLeft w:val="640"/>
          <w:marRight w:val="0"/>
          <w:marTop w:val="0"/>
          <w:marBottom w:val="0"/>
          <w:divBdr>
            <w:top w:val="none" w:sz="0" w:space="0" w:color="auto"/>
            <w:left w:val="none" w:sz="0" w:space="0" w:color="auto"/>
            <w:bottom w:val="none" w:sz="0" w:space="0" w:color="auto"/>
            <w:right w:val="none" w:sz="0" w:space="0" w:color="auto"/>
          </w:divBdr>
        </w:div>
        <w:div w:id="1597598468">
          <w:marLeft w:val="640"/>
          <w:marRight w:val="0"/>
          <w:marTop w:val="0"/>
          <w:marBottom w:val="0"/>
          <w:divBdr>
            <w:top w:val="none" w:sz="0" w:space="0" w:color="auto"/>
            <w:left w:val="none" w:sz="0" w:space="0" w:color="auto"/>
            <w:bottom w:val="none" w:sz="0" w:space="0" w:color="auto"/>
            <w:right w:val="none" w:sz="0" w:space="0" w:color="auto"/>
          </w:divBdr>
        </w:div>
        <w:div w:id="351226711">
          <w:marLeft w:val="640"/>
          <w:marRight w:val="0"/>
          <w:marTop w:val="0"/>
          <w:marBottom w:val="0"/>
          <w:divBdr>
            <w:top w:val="none" w:sz="0" w:space="0" w:color="auto"/>
            <w:left w:val="none" w:sz="0" w:space="0" w:color="auto"/>
            <w:bottom w:val="none" w:sz="0" w:space="0" w:color="auto"/>
            <w:right w:val="none" w:sz="0" w:space="0" w:color="auto"/>
          </w:divBdr>
        </w:div>
        <w:div w:id="1535775210">
          <w:marLeft w:val="640"/>
          <w:marRight w:val="0"/>
          <w:marTop w:val="0"/>
          <w:marBottom w:val="0"/>
          <w:divBdr>
            <w:top w:val="none" w:sz="0" w:space="0" w:color="auto"/>
            <w:left w:val="none" w:sz="0" w:space="0" w:color="auto"/>
            <w:bottom w:val="none" w:sz="0" w:space="0" w:color="auto"/>
            <w:right w:val="none" w:sz="0" w:space="0" w:color="auto"/>
          </w:divBdr>
        </w:div>
        <w:div w:id="1017122194">
          <w:marLeft w:val="640"/>
          <w:marRight w:val="0"/>
          <w:marTop w:val="0"/>
          <w:marBottom w:val="0"/>
          <w:divBdr>
            <w:top w:val="none" w:sz="0" w:space="0" w:color="auto"/>
            <w:left w:val="none" w:sz="0" w:space="0" w:color="auto"/>
            <w:bottom w:val="none" w:sz="0" w:space="0" w:color="auto"/>
            <w:right w:val="none" w:sz="0" w:space="0" w:color="auto"/>
          </w:divBdr>
        </w:div>
        <w:div w:id="575632106">
          <w:marLeft w:val="640"/>
          <w:marRight w:val="0"/>
          <w:marTop w:val="0"/>
          <w:marBottom w:val="0"/>
          <w:divBdr>
            <w:top w:val="none" w:sz="0" w:space="0" w:color="auto"/>
            <w:left w:val="none" w:sz="0" w:space="0" w:color="auto"/>
            <w:bottom w:val="none" w:sz="0" w:space="0" w:color="auto"/>
            <w:right w:val="none" w:sz="0" w:space="0" w:color="auto"/>
          </w:divBdr>
        </w:div>
        <w:div w:id="731274599">
          <w:marLeft w:val="640"/>
          <w:marRight w:val="0"/>
          <w:marTop w:val="0"/>
          <w:marBottom w:val="0"/>
          <w:divBdr>
            <w:top w:val="none" w:sz="0" w:space="0" w:color="auto"/>
            <w:left w:val="none" w:sz="0" w:space="0" w:color="auto"/>
            <w:bottom w:val="none" w:sz="0" w:space="0" w:color="auto"/>
            <w:right w:val="none" w:sz="0" w:space="0" w:color="auto"/>
          </w:divBdr>
        </w:div>
        <w:div w:id="1843933784">
          <w:marLeft w:val="640"/>
          <w:marRight w:val="0"/>
          <w:marTop w:val="0"/>
          <w:marBottom w:val="0"/>
          <w:divBdr>
            <w:top w:val="none" w:sz="0" w:space="0" w:color="auto"/>
            <w:left w:val="none" w:sz="0" w:space="0" w:color="auto"/>
            <w:bottom w:val="none" w:sz="0" w:space="0" w:color="auto"/>
            <w:right w:val="none" w:sz="0" w:space="0" w:color="auto"/>
          </w:divBdr>
        </w:div>
        <w:div w:id="2022122924">
          <w:marLeft w:val="640"/>
          <w:marRight w:val="0"/>
          <w:marTop w:val="0"/>
          <w:marBottom w:val="0"/>
          <w:divBdr>
            <w:top w:val="none" w:sz="0" w:space="0" w:color="auto"/>
            <w:left w:val="none" w:sz="0" w:space="0" w:color="auto"/>
            <w:bottom w:val="none" w:sz="0" w:space="0" w:color="auto"/>
            <w:right w:val="none" w:sz="0" w:space="0" w:color="auto"/>
          </w:divBdr>
        </w:div>
        <w:div w:id="1010525694">
          <w:marLeft w:val="640"/>
          <w:marRight w:val="0"/>
          <w:marTop w:val="0"/>
          <w:marBottom w:val="0"/>
          <w:divBdr>
            <w:top w:val="none" w:sz="0" w:space="0" w:color="auto"/>
            <w:left w:val="none" w:sz="0" w:space="0" w:color="auto"/>
            <w:bottom w:val="none" w:sz="0" w:space="0" w:color="auto"/>
            <w:right w:val="none" w:sz="0" w:space="0" w:color="auto"/>
          </w:divBdr>
        </w:div>
        <w:div w:id="1721781184">
          <w:marLeft w:val="640"/>
          <w:marRight w:val="0"/>
          <w:marTop w:val="0"/>
          <w:marBottom w:val="0"/>
          <w:divBdr>
            <w:top w:val="none" w:sz="0" w:space="0" w:color="auto"/>
            <w:left w:val="none" w:sz="0" w:space="0" w:color="auto"/>
            <w:bottom w:val="none" w:sz="0" w:space="0" w:color="auto"/>
            <w:right w:val="none" w:sz="0" w:space="0" w:color="auto"/>
          </w:divBdr>
        </w:div>
        <w:div w:id="589971640">
          <w:marLeft w:val="640"/>
          <w:marRight w:val="0"/>
          <w:marTop w:val="0"/>
          <w:marBottom w:val="0"/>
          <w:divBdr>
            <w:top w:val="none" w:sz="0" w:space="0" w:color="auto"/>
            <w:left w:val="none" w:sz="0" w:space="0" w:color="auto"/>
            <w:bottom w:val="none" w:sz="0" w:space="0" w:color="auto"/>
            <w:right w:val="none" w:sz="0" w:space="0" w:color="auto"/>
          </w:divBdr>
        </w:div>
        <w:div w:id="2125347495">
          <w:marLeft w:val="640"/>
          <w:marRight w:val="0"/>
          <w:marTop w:val="0"/>
          <w:marBottom w:val="0"/>
          <w:divBdr>
            <w:top w:val="none" w:sz="0" w:space="0" w:color="auto"/>
            <w:left w:val="none" w:sz="0" w:space="0" w:color="auto"/>
            <w:bottom w:val="none" w:sz="0" w:space="0" w:color="auto"/>
            <w:right w:val="none" w:sz="0" w:space="0" w:color="auto"/>
          </w:divBdr>
        </w:div>
        <w:div w:id="928196696">
          <w:marLeft w:val="640"/>
          <w:marRight w:val="0"/>
          <w:marTop w:val="0"/>
          <w:marBottom w:val="0"/>
          <w:divBdr>
            <w:top w:val="none" w:sz="0" w:space="0" w:color="auto"/>
            <w:left w:val="none" w:sz="0" w:space="0" w:color="auto"/>
            <w:bottom w:val="none" w:sz="0" w:space="0" w:color="auto"/>
            <w:right w:val="none" w:sz="0" w:space="0" w:color="auto"/>
          </w:divBdr>
        </w:div>
        <w:div w:id="1381976711">
          <w:marLeft w:val="640"/>
          <w:marRight w:val="0"/>
          <w:marTop w:val="0"/>
          <w:marBottom w:val="0"/>
          <w:divBdr>
            <w:top w:val="none" w:sz="0" w:space="0" w:color="auto"/>
            <w:left w:val="none" w:sz="0" w:space="0" w:color="auto"/>
            <w:bottom w:val="none" w:sz="0" w:space="0" w:color="auto"/>
            <w:right w:val="none" w:sz="0" w:space="0" w:color="auto"/>
          </w:divBdr>
        </w:div>
        <w:div w:id="963586212">
          <w:marLeft w:val="640"/>
          <w:marRight w:val="0"/>
          <w:marTop w:val="0"/>
          <w:marBottom w:val="0"/>
          <w:divBdr>
            <w:top w:val="none" w:sz="0" w:space="0" w:color="auto"/>
            <w:left w:val="none" w:sz="0" w:space="0" w:color="auto"/>
            <w:bottom w:val="none" w:sz="0" w:space="0" w:color="auto"/>
            <w:right w:val="none" w:sz="0" w:space="0" w:color="auto"/>
          </w:divBdr>
        </w:div>
        <w:div w:id="694501804">
          <w:marLeft w:val="640"/>
          <w:marRight w:val="0"/>
          <w:marTop w:val="0"/>
          <w:marBottom w:val="0"/>
          <w:divBdr>
            <w:top w:val="none" w:sz="0" w:space="0" w:color="auto"/>
            <w:left w:val="none" w:sz="0" w:space="0" w:color="auto"/>
            <w:bottom w:val="none" w:sz="0" w:space="0" w:color="auto"/>
            <w:right w:val="none" w:sz="0" w:space="0" w:color="auto"/>
          </w:divBdr>
        </w:div>
        <w:div w:id="67700575">
          <w:marLeft w:val="640"/>
          <w:marRight w:val="0"/>
          <w:marTop w:val="0"/>
          <w:marBottom w:val="0"/>
          <w:divBdr>
            <w:top w:val="none" w:sz="0" w:space="0" w:color="auto"/>
            <w:left w:val="none" w:sz="0" w:space="0" w:color="auto"/>
            <w:bottom w:val="none" w:sz="0" w:space="0" w:color="auto"/>
            <w:right w:val="none" w:sz="0" w:space="0" w:color="auto"/>
          </w:divBdr>
        </w:div>
        <w:div w:id="1662851979">
          <w:marLeft w:val="640"/>
          <w:marRight w:val="0"/>
          <w:marTop w:val="0"/>
          <w:marBottom w:val="0"/>
          <w:divBdr>
            <w:top w:val="none" w:sz="0" w:space="0" w:color="auto"/>
            <w:left w:val="none" w:sz="0" w:space="0" w:color="auto"/>
            <w:bottom w:val="none" w:sz="0" w:space="0" w:color="auto"/>
            <w:right w:val="none" w:sz="0" w:space="0" w:color="auto"/>
          </w:divBdr>
        </w:div>
        <w:div w:id="917396796">
          <w:marLeft w:val="640"/>
          <w:marRight w:val="0"/>
          <w:marTop w:val="0"/>
          <w:marBottom w:val="0"/>
          <w:divBdr>
            <w:top w:val="none" w:sz="0" w:space="0" w:color="auto"/>
            <w:left w:val="none" w:sz="0" w:space="0" w:color="auto"/>
            <w:bottom w:val="none" w:sz="0" w:space="0" w:color="auto"/>
            <w:right w:val="none" w:sz="0" w:space="0" w:color="auto"/>
          </w:divBdr>
        </w:div>
        <w:div w:id="1965769754">
          <w:marLeft w:val="640"/>
          <w:marRight w:val="0"/>
          <w:marTop w:val="0"/>
          <w:marBottom w:val="0"/>
          <w:divBdr>
            <w:top w:val="none" w:sz="0" w:space="0" w:color="auto"/>
            <w:left w:val="none" w:sz="0" w:space="0" w:color="auto"/>
            <w:bottom w:val="none" w:sz="0" w:space="0" w:color="auto"/>
            <w:right w:val="none" w:sz="0" w:space="0" w:color="auto"/>
          </w:divBdr>
        </w:div>
        <w:div w:id="649795772">
          <w:marLeft w:val="640"/>
          <w:marRight w:val="0"/>
          <w:marTop w:val="0"/>
          <w:marBottom w:val="0"/>
          <w:divBdr>
            <w:top w:val="none" w:sz="0" w:space="0" w:color="auto"/>
            <w:left w:val="none" w:sz="0" w:space="0" w:color="auto"/>
            <w:bottom w:val="none" w:sz="0" w:space="0" w:color="auto"/>
            <w:right w:val="none" w:sz="0" w:space="0" w:color="auto"/>
          </w:divBdr>
        </w:div>
        <w:div w:id="80416790">
          <w:marLeft w:val="640"/>
          <w:marRight w:val="0"/>
          <w:marTop w:val="0"/>
          <w:marBottom w:val="0"/>
          <w:divBdr>
            <w:top w:val="none" w:sz="0" w:space="0" w:color="auto"/>
            <w:left w:val="none" w:sz="0" w:space="0" w:color="auto"/>
            <w:bottom w:val="none" w:sz="0" w:space="0" w:color="auto"/>
            <w:right w:val="none" w:sz="0" w:space="0" w:color="auto"/>
          </w:divBdr>
        </w:div>
        <w:div w:id="516501401">
          <w:marLeft w:val="640"/>
          <w:marRight w:val="0"/>
          <w:marTop w:val="0"/>
          <w:marBottom w:val="0"/>
          <w:divBdr>
            <w:top w:val="none" w:sz="0" w:space="0" w:color="auto"/>
            <w:left w:val="none" w:sz="0" w:space="0" w:color="auto"/>
            <w:bottom w:val="none" w:sz="0" w:space="0" w:color="auto"/>
            <w:right w:val="none" w:sz="0" w:space="0" w:color="auto"/>
          </w:divBdr>
        </w:div>
        <w:div w:id="364015456">
          <w:marLeft w:val="640"/>
          <w:marRight w:val="0"/>
          <w:marTop w:val="0"/>
          <w:marBottom w:val="0"/>
          <w:divBdr>
            <w:top w:val="none" w:sz="0" w:space="0" w:color="auto"/>
            <w:left w:val="none" w:sz="0" w:space="0" w:color="auto"/>
            <w:bottom w:val="none" w:sz="0" w:space="0" w:color="auto"/>
            <w:right w:val="none" w:sz="0" w:space="0" w:color="auto"/>
          </w:divBdr>
        </w:div>
        <w:div w:id="1406612742">
          <w:marLeft w:val="640"/>
          <w:marRight w:val="0"/>
          <w:marTop w:val="0"/>
          <w:marBottom w:val="0"/>
          <w:divBdr>
            <w:top w:val="none" w:sz="0" w:space="0" w:color="auto"/>
            <w:left w:val="none" w:sz="0" w:space="0" w:color="auto"/>
            <w:bottom w:val="none" w:sz="0" w:space="0" w:color="auto"/>
            <w:right w:val="none" w:sz="0" w:space="0" w:color="auto"/>
          </w:divBdr>
        </w:div>
        <w:div w:id="1350638485">
          <w:marLeft w:val="640"/>
          <w:marRight w:val="0"/>
          <w:marTop w:val="0"/>
          <w:marBottom w:val="0"/>
          <w:divBdr>
            <w:top w:val="none" w:sz="0" w:space="0" w:color="auto"/>
            <w:left w:val="none" w:sz="0" w:space="0" w:color="auto"/>
            <w:bottom w:val="none" w:sz="0" w:space="0" w:color="auto"/>
            <w:right w:val="none" w:sz="0" w:space="0" w:color="auto"/>
          </w:divBdr>
        </w:div>
        <w:div w:id="854078787">
          <w:marLeft w:val="640"/>
          <w:marRight w:val="0"/>
          <w:marTop w:val="0"/>
          <w:marBottom w:val="0"/>
          <w:divBdr>
            <w:top w:val="none" w:sz="0" w:space="0" w:color="auto"/>
            <w:left w:val="none" w:sz="0" w:space="0" w:color="auto"/>
            <w:bottom w:val="none" w:sz="0" w:space="0" w:color="auto"/>
            <w:right w:val="none" w:sz="0" w:space="0" w:color="auto"/>
          </w:divBdr>
        </w:div>
        <w:div w:id="1546528361">
          <w:marLeft w:val="640"/>
          <w:marRight w:val="0"/>
          <w:marTop w:val="0"/>
          <w:marBottom w:val="0"/>
          <w:divBdr>
            <w:top w:val="none" w:sz="0" w:space="0" w:color="auto"/>
            <w:left w:val="none" w:sz="0" w:space="0" w:color="auto"/>
            <w:bottom w:val="none" w:sz="0" w:space="0" w:color="auto"/>
            <w:right w:val="none" w:sz="0" w:space="0" w:color="auto"/>
          </w:divBdr>
        </w:div>
        <w:div w:id="206376948">
          <w:marLeft w:val="640"/>
          <w:marRight w:val="0"/>
          <w:marTop w:val="0"/>
          <w:marBottom w:val="0"/>
          <w:divBdr>
            <w:top w:val="none" w:sz="0" w:space="0" w:color="auto"/>
            <w:left w:val="none" w:sz="0" w:space="0" w:color="auto"/>
            <w:bottom w:val="none" w:sz="0" w:space="0" w:color="auto"/>
            <w:right w:val="none" w:sz="0" w:space="0" w:color="auto"/>
          </w:divBdr>
        </w:div>
        <w:div w:id="569123924">
          <w:marLeft w:val="640"/>
          <w:marRight w:val="0"/>
          <w:marTop w:val="0"/>
          <w:marBottom w:val="0"/>
          <w:divBdr>
            <w:top w:val="none" w:sz="0" w:space="0" w:color="auto"/>
            <w:left w:val="none" w:sz="0" w:space="0" w:color="auto"/>
            <w:bottom w:val="none" w:sz="0" w:space="0" w:color="auto"/>
            <w:right w:val="none" w:sz="0" w:space="0" w:color="auto"/>
          </w:divBdr>
        </w:div>
        <w:div w:id="1325205805">
          <w:marLeft w:val="640"/>
          <w:marRight w:val="0"/>
          <w:marTop w:val="0"/>
          <w:marBottom w:val="0"/>
          <w:divBdr>
            <w:top w:val="none" w:sz="0" w:space="0" w:color="auto"/>
            <w:left w:val="none" w:sz="0" w:space="0" w:color="auto"/>
            <w:bottom w:val="none" w:sz="0" w:space="0" w:color="auto"/>
            <w:right w:val="none" w:sz="0" w:space="0" w:color="auto"/>
          </w:divBdr>
        </w:div>
        <w:div w:id="64647833">
          <w:marLeft w:val="640"/>
          <w:marRight w:val="0"/>
          <w:marTop w:val="0"/>
          <w:marBottom w:val="0"/>
          <w:divBdr>
            <w:top w:val="none" w:sz="0" w:space="0" w:color="auto"/>
            <w:left w:val="none" w:sz="0" w:space="0" w:color="auto"/>
            <w:bottom w:val="none" w:sz="0" w:space="0" w:color="auto"/>
            <w:right w:val="none" w:sz="0" w:space="0" w:color="auto"/>
          </w:divBdr>
        </w:div>
        <w:div w:id="2014145515">
          <w:marLeft w:val="640"/>
          <w:marRight w:val="0"/>
          <w:marTop w:val="0"/>
          <w:marBottom w:val="0"/>
          <w:divBdr>
            <w:top w:val="none" w:sz="0" w:space="0" w:color="auto"/>
            <w:left w:val="none" w:sz="0" w:space="0" w:color="auto"/>
            <w:bottom w:val="none" w:sz="0" w:space="0" w:color="auto"/>
            <w:right w:val="none" w:sz="0" w:space="0" w:color="auto"/>
          </w:divBdr>
        </w:div>
        <w:div w:id="749693115">
          <w:marLeft w:val="640"/>
          <w:marRight w:val="0"/>
          <w:marTop w:val="0"/>
          <w:marBottom w:val="0"/>
          <w:divBdr>
            <w:top w:val="none" w:sz="0" w:space="0" w:color="auto"/>
            <w:left w:val="none" w:sz="0" w:space="0" w:color="auto"/>
            <w:bottom w:val="none" w:sz="0" w:space="0" w:color="auto"/>
            <w:right w:val="none" w:sz="0" w:space="0" w:color="auto"/>
          </w:divBdr>
        </w:div>
        <w:div w:id="1864828961">
          <w:marLeft w:val="640"/>
          <w:marRight w:val="0"/>
          <w:marTop w:val="0"/>
          <w:marBottom w:val="0"/>
          <w:divBdr>
            <w:top w:val="none" w:sz="0" w:space="0" w:color="auto"/>
            <w:left w:val="none" w:sz="0" w:space="0" w:color="auto"/>
            <w:bottom w:val="none" w:sz="0" w:space="0" w:color="auto"/>
            <w:right w:val="none" w:sz="0" w:space="0" w:color="auto"/>
          </w:divBdr>
        </w:div>
        <w:div w:id="1594123018">
          <w:marLeft w:val="640"/>
          <w:marRight w:val="0"/>
          <w:marTop w:val="0"/>
          <w:marBottom w:val="0"/>
          <w:divBdr>
            <w:top w:val="none" w:sz="0" w:space="0" w:color="auto"/>
            <w:left w:val="none" w:sz="0" w:space="0" w:color="auto"/>
            <w:bottom w:val="none" w:sz="0" w:space="0" w:color="auto"/>
            <w:right w:val="none" w:sz="0" w:space="0" w:color="auto"/>
          </w:divBdr>
        </w:div>
        <w:div w:id="660739098">
          <w:marLeft w:val="640"/>
          <w:marRight w:val="0"/>
          <w:marTop w:val="0"/>
          <w:marBottom w:val="0"/>
          <w:divBdr>
            <w:top w:val="none" w:sz="0" w:space="0" w:color="auto"/>
            <w:left w:val="none" w:sz="0" w:space="0" w:color="auto"/>
            <w:bottom w:val="none" w:sz="0" w:space="0" w:color="auto"/>
            <w:right w:val="none" w:sz="0" w:space="0" w:color="auto"/>
          </w:divBdr>
        </w:div>
        <w:div w:id="1045522003">
          <w:marLeft w:val="640"/>
          <w:marRight w:val="0"/>
          <w:marTop w:val="0"/>
          <w:marBottom w:val="0"/>
          <w:divBdr>
            <w:top w:val="none" w:sz="0" w:space="0" w:color="auto"/>
            <w:left w:val="none" w:sz="0" w:space="0" w:color="auto"/>
            <w:bottom w:val="none" w:sz="0" w:space="0" w:color="auto"/>
            <w:right w:val="none" w:sz="0" w:space="0" w:color="auto"/>
          </w:divBdr>
        </w:div>
        <w:div w:id="335696145">
          <w:marLeft w:val="640"/>
          <w:marRight w:val="0"/>
          <w:marTop w:val="0"/>
          <w:marBottom w:val="0"/>
          <w:divBdr>
            <w:top w:val="none" w:sz="0" w:space="0" w:color="auto"/>
            <w:left w:val="none" w:sz="0" w:space="0" w:color="auto"/>
            <w:bottom w:val="none" w:sz="0" w:space="0" w:color="auto"/>
            <w:right w:val="none" w:sz="0" w:space="0" w:color="auto"/>
          </w:divBdr>
        </w:div>
        <w:div w:id="666831902">
          <w:marLeft w:val="640"/>
          <w:marRight w:val="0"/>
          <w:marTop w:val="0"/>
          <w:marBottom w:val="0"/>
          <w:divBdr>
            <w:top w:val="none" w:sz="0" w:space="0" w:color="auto"/>
            <w:left w:val="none" w:sz="0" w:space="0" w:color="auto"/>
            <w:bottom w:val="none" w:sz="0" w:space="0" w:color="auto"/>
            <w:right w:val="none" w:sz="0" w:space="0" w:color="auto"/>
          </w:divBdr>
        </w:div>
        <w:div w:id="1865557304">
          <w:marLeft w:val="640"/>
          <w:marRight w:val="0"/>
          <w:marTop w:val="0"/>
          <w:marBottom w:val="0"/>
          <w:divBdr>
            <w:top w:val="none" w:sz="0" w:space="0" w:color="auto"/>
            <w:left w:val="none" w:sz="0" w:space="0" w:color="auto"/>
            <w:bottom w:val="none" w:sz="0" w:space="0" w:color="auto"/>
            <w:right w:val="none" w:sz="0" w:space="0" w:color="auto"/>
          </w:divBdr>
        </w:div>
        <w:div w:id="1753088998">
          <w:marLeft w:val="640"/>
          <w:marRight w:val="0"/>
          <w:marTop w:val="0"/>
          <w:marBottom w:val="0"/>
          <w:divBdr>
            <w:top w:val="none" w:sz="0" w:space="0" w:color="auto"/>
            <w:left w:val="none" w:sz="0" w:space="0" w:color="auto"/>
            <w:bottom w:val="none" w:sz="0" w:space="0" w:color="auto"/>
            <w:right w:val="none" w:sz="0" w:space="0" w:color="auto"/>
          </w:divBdr>
        </w:div>
        <w:div w:id="352846540">
          <w:marLeft w:val="640"/>
          <w:marRight w:val="0"/>
          <w:marTop w:val="0"/>
          <w:marBottom w:val="0"/>
          <w:divBdr>
            <w:top w:val="none" w:sz="0" w:space="0" w:color="auto"/>
            <w:left w:val="none" w:sz="0" w:space="0" w:color="auto"/>
            <w:bottom w:val="none" w:sz="0" w:space="0" w:color="auto"/>
            <w:right w:val="none" w:sz="0" w:space="0" w:color="auto"/>
          </w:divBdr>
        </w:div>
        <w:div w:id="1272276853">
          <w:marLeft w:val="640"/>
          <w:marRight w:val="0"/>
          <w:marTop w:val="0"/>
          <w:marBottom w:val="0"/>
          <w:divBdr>
            <w:top w:val="none" w:sz="0" w:space="0" w:color="auto"/>
            <w:left w:val="none" w:sz="0" w:space="0" w:color="auto"/>
            <w:bottom w:val="none" w:sz="0" w:space="0" w:color="auto"/>
            <w:right w:val="none" w:sz="0" w:space="0" w:color="auto"/>
          </w:divBdr>
        </w:div>
      </w:divsChild>
    </w:div>
    <w:div w:id="762412924">
      <w:bodyDiv w:val="1"/>
      <w:marLeft w:val="0"/>
      <w:marRight w:val="0"/>
      <w:marTop w:val="0"/>
      <w:marBottom w:val="0"/>
      <w:divBdr>
        <w:top w:val="none" w:sz="0" w:space="0" w:color="auto"/>
        <w:left w:val="none" w:sz="0" w:space="0" w:color="auto"/>
        <w:bottom w:val="none" w:sz="0" w:space="0" w:color="auto"/>
        <w:right w:val="none" w:sz="0" w:space="0" w:color="auto"/>
      </w:divBdr>
      <w:divsChild>
        <w:div w:id="923761610">
          <w:marLeft w:val="640"/>
          <w:marRight w:val="0"/>
          <w:marTop w:val="0"/>
          <w:marBottom w:val="0"/>
          <w:divBdr>
            <w:top w:val="none" w:sz="0" w:space="0" w:color="auto"/>
            <w:left w:val="none" w:sz="0" w:space="0" w:color="auto"/>
            <w:bottom w:val="none" w:sz="0" w:space="0" w:color="auto"/>
            <w:right w:val="none" w:sz="0" w:space="0" w:color="auto"/>
          </w:divBdr>
        </w:div>
        <w:div w:id="626818449">
          <w:marLeft w:val="640"/>
          <w:marRight w:val="0"/>
          <w:marTop w:val="0"/>
          <w:marBottom w:val="0"/>
          <w:divBdr>
            <w:top w:val="none" w:sz="0" w:space="0" w:color="auto"/>
            <w:left w:val="none" w:sz="0" w:space="0" w:color="auto"/>
            <w:bottom w:val="none" w:sz="0" w:space="0" w:color="auto"/>
            <w:right w:val="none" w:sz="0" w:space="0" w:color="auto"/>
          </w:divBdr>
        </w:div>
        <w:div w:id="1404720017">
          <w:marLeft w:val="640"/>
          <w:marRight w:val="0"/>
          <w:marTop w:val="0"/>
          <w:marBottom w:val="0"/>
          <w:divBdr>
            <w:top w:val="none" w:sz="0" w:space="0" w:color="auto"/>
            <w:left w:val="none" w:sz="0" w:space="0" w:color="auto"/>
            <w:bottom w:val="none" w:sz="0" w:space="0" w:color="auto"/>
            <w:right w:val="none" w:sz="0" w:space="0" w:color="auto"/>
          </w:divBdr>
        </w:div>
        <w:div w:id="131678069">
          <w:marLeft w:val="640"/>
          <w:marRight w:val="0"/>
          <w:marTop w:val="0"/>
          <w:marBottom w:val="0"/>
          <w:divBdr>
            <w:top w:val="none" w:sz="0" w:space="0" w:color="auto"/>
            <w:left w:val="none" w:sz="0" w:space="0" w:color="auto"/>
            <w:bottom w:val="none" w:sz="0" w:space="0" w:color="auto"/>
            <w:right w:val="none" w:sz="0" w:space="0" w:color="auto"/>
          </w:divBdr>
        </w:div>
        <w:div w:id="369650824">
          <w:marLeft w:val="640"/>
          <w:marRight w:val="0"/>
          <w:marTop w:val="0"/>
          <w:marBottom w:val="0"/>
          <w:divBdr>
            <w:top w:val="none" w:sz="0" w:space="0" w:color="auto"/>
            <w:left w:val="none" w:sz="0" w:space="0" w:color="auto"/>
            <w:bottom w:val="none" w:sz="0" w:space="0" w:color="auto"/>
            <w:right w:val="none" w:sz="0" w:space="0" w:color="auto"/>
          </w:divBdr>
        </w:div>
        <w:div w:id="1030106212">
          <w:marLeft w:val="640"/>
          <w:marRight w:val="0"/>
          <w:marTop w:val="0"/>
          <w:marBottom w:val="0"/>
          <w:divBdr>
            <w:top w:val="none" w:sz="0" w:space="0" w:color="auto"/>
            <w:left w:val="none" w:sz="0" w:space="0" w:color="auto"/>
            <w:bottom w:val="none" w:sz="0" w:space="0" w:color="auto"/>
            <w:right w:val="none" w:sz="0" w:space="0" w:color="auto"/>
          </w:divBdr>
        </w:div>
        <w:div w:id="290937252">
          <w:marLeft w:val="640"/>
          <w:marRight w:val="0"/>
          <w:marTop w:val="0"/>
          <w:marBottom w:val="0"/>
          <w:divBdr>
            <w:top w:val="none" w:sz="0" w:space="0" w:color="auto"/>
            <w:left w:val="none" w:sz="0" w:space="0" w:color="auto"/>
            <w:bottom w:val="none" w:sz="0" w:space="0" w:color="auto"/>
            <w:right w:val="none" w:sz="0" w:space="0" w:color="auto"/>
          </w:divBdr>
        </w:div>
        <w:div w:id="2110618975">
          <w:marLeft w:val="640"/>
          <w:marRight w:val="0"/>
          <w:marTop w:val="0"/>
          <w:marBottom w:val="0"/>
          <w:divBdr>
            <w:top w:val="none" w:sz="0" w:space="0" w:color="auto"/>
            <w:left w:val="none" w:sz="0" w:space="0" w:color="auto"/>
            <w:bottom w:val="none" w:sz="0" w:space="0" w:color="auto"/>
            <w:right w:val="none" w:sz="0" w:space="0" w:color="auto"/>
          </w:divBdr>
        </w:div>
        <w:div w:id="1247424611">
          <w:marLeft w:val="640"/>
          <w:marRight w:val="0"/>
          <w:marTop w:val="0"/>
          <w:marBottom w:val="0"/>
          <w:divBdr>
            <w:top w:val="none" w:sz="0" w:space="0" w:color="auto"/>
            <w:left w:val="none" w:sz="0" w:space="0" w:color="auto"/>
            <w:bottom w:val="none" w:sz="0" w:space="0" w:color="auto"/>
            <w:right w:val="none" w:sz="0" w:space="0" w:color="auto"/>
          </w:divBdr>
        </w:div>
        <w:div w:id="1505705507">
          <w:marLeft w:val="640"/>
          <w:marRight w:val="0"/>
          <w:marTop w:val="0"/>
          <w:marBottom w:val="0"/>
          <w:divBdr>
            <w:top w:val="none" w:sz="0" w:space="0" w:color="auto"/>
            <w:left w:val="none" w:sz="0" w:space="0" w:color="auto"/>
            <w:bottom w:val="none" w:sz="0" w:space="0" w:color="auto"/>
            <w:right w:val="none" w:sz="0" w:space="0" w:color="auto"/>
          </w:divBdr>
        </w:div>
        <w:div w:id="1422678701">
          <w:marLeft w:val="640"/>
          <w:marRight w:val="0"/>
          <w:marTop w:val="0"/>
          <w:marBottom w:val="0"/>
          <w:divBdr>
            <w:top w:val="none" w:sz="0" w:space="0" w:color="auto"/>
            <w:left w:val="none" w:sz="0" w:space="0" w:color="auto"/>
            <w:bottom w:val="none" w:sz="0" w:space="0" w:color="auto"/>
            <w:right w:val="none" w:sz="0" w:space="0" w:color="auto"/>
          </w:divBdr>
        </w:div>
        <w:div w:id="1109592086">
          <w:marLeft w:val="640"/>
          <w:marRight w:val="0"/>
          <w:marTop w:val="0"/>
          <w:marBottom w:val="0"/>
          <w:divBdr>
            <w:top w:val="none" w:sz="0" w:space="0" w:color="auto"/>
            <w:left w:val="none" w:sz="0" w:space="0" w:color="auto"/>
            <w:bottom w:val="none" w:sz="0" w:space="0" w:color="auto"/>
            <w:right w:val="none" w:sz="0" w:space="0" w:color="auto"/>
          </w:divBdr>
        </w:div>
        <w:div w:id="1171525532">
          <w:marLeft w:val="640"/>
          <w:marRight w:val="0"/>
          <w:marTop w:val="0"/>
          <w:marBottom w:val="0"/>
          <w:divBdr>
            <w:top w:val="none" w:sz="0" w:space="0" w:color="auto"/>
            <w:left w:val="none" w:sz="0" w:space="0" w:color="auto"/>
            <w:bottom w:val="none" w:sz="0" w:space="0" w:color="auto"/>
            <w:right w:val="none" w:sz="0" w:space="0" w:color="auto"/>
          </w:divBdr>
        </w:div>
        <w:div w:id="1366366358">
          <w:marLeft w:val="640"/>
          <w:marRight w:val="0"/>
          <w:marTop w:val="0"/>
          <w:marBottom w:val="0"/>
          <w:divBdr>
            <w:top w:val="none" w:sz="0" w:space="0" w:color="auto"/>
            <w:left w:val="none" w:sz="0" w:space="0" w:color="auto"/>
            <w:bottom w:val="none" w:sz="0" w:space="0" w:color="auto"/>
            <w:right w:val="none" w:sz="0" w:space="0" w:color="auto"/>
          </w:divBdr>
        </w:div>
        <w:div w:id="845482097">
          <w:marLeft w:val="640"/>
          <w:marRight w:val="0"/>
          <w:marTop w:val="0"/>
          <w:marBottom w:val="0"/>
          <w:divBdr>
            <w:top w:val="none" w:sz="0" w:space="0" w:color="auto"/>
            <w:left w:val="none" w:sz="0" w:space="0" w:color="auto"/>
            <w:bottom w:val="none" w:sz="0" w:space="0" w:color="auto"/>
            <w:right w:val="none" w:sz="0" w:space="0" w:color="auto"/>
          </w:divBdr>
        </w:div>
        <w:div w:id="1711026240">
          <w:marLeft w:val="640"/>
          <w:marRight w:val="0"/>
          <w:marTop w:val="0"/>
          <w:marBottom w:val="0"/>
          <w:divBdr>
            <w:top w:val="none" w:sz="0" w:space="0" w:color="auto"/>
            <w:left w:val="none" w:sz="0" w:space="0" w:color="auto"/>
            <w:bottom w:val="none" w:sz="0" w:space="0" w:color="auto"/>
            <w:right w:val="none" w:sz="0" w:space="0" w:color="auto"/>
          </w:divBdr>
        </w:div>
        <w:div w:id="450788348">
          <w:marLeft w:val="640"/>
          <w:marRight w:val="0"/>
          <w:marTop w:val="0"/>
          <w:marBottom w:val="0"/>
          <w:divBdr>
            <w:top w:val="none" w:sz="0" w:space="0" w:color="auto"/>
            <w:left w:val="none" w:sz="0" w:space="0" w:color="auto"/>
            <w:bottom w:val="none" w:sz="0" w:space="0" w:color="auto"/>
            <w:right w:val="none" w:sz="0" w:space="0" w:color="auto"/>
          </w:divBdr>
        </w:div>
        <w:div w:id="649291178">
          <w:marLeft w:val="640"/>
          <w:marRight w:val="0"/>
          <w:marTop w:val="0"/>
          <w:marBottom w:val="0"/>
          <w:divBdr>
            <w:top w:val="none" w:sz="0" w:space="0" w:color="auto"/>
            <w:left w:val="none" w:sz="0" w:space="0" w:color="auto"/>
            <w:bottom w:val="none" w:sz="0" w:space="0" w:color="auto"/>
            <w:right w:val="none" w:sz="0" w:space="0" w:color="auto"/>
          </w:divBdr>
        </w:div>
        <w:div w:id="1571117861">
          <w:marLeft w:val="640"/>
          <w:marRight w:val="0"/>
          <w:marTop w:val="0"/>
          <w:marBottom w:val="0"/>
          <w:divBdr>
            <w:top w:val="none" w:sz="0" w:space="0" w:color="auto"/>
            <w:left w:val="none" w:sz="0" w:space="0" w:color="auto"/>
            <w:bottom w:val="none" w:sz="0" w:space="0" w:color="auto"/>
            <w:right w:val="none" w:sz="0" w:space="0" w:color="auto"/>
          </w:divBdr>
        </w:div>
        <w:div w:id="1195462177">
          <w:marLeft w:val="640"/>
          <w:marRight w:val="0"/>
          <w:marTop w:val="0"/>
          <w:marBottom w:val="0"/>
          <w:divBdr>
            <w:top w:val="none" w:sz="0" w:space="0" w:color="auto"/>
            <w:left w:val="none" w:sz="0" w:space="0" w:color="auto"/>
            <w:bottom w:val="none" w:sz="0" w:space="0" w:color="auto"/>
            <w:right w:val="none" w:sz="0" w:space="0" w:color="auto"/>
          </w:divBdr>
        </w:div>
        <w:div w:id="1646541580">
          <w:marLeft w:val="640"/>
          <w:marRight w:val="0"/>
          <w:marTop w:val="0"/>
          <w:marBottom w:val="0"/>
          <w:divBdr>
            <w:top w:val="none" w:sz="0" w:space="0" w:color="auto"/>
            <w:left w:val="none" w:sz="0" w:space="0" w:color="auto"/>
            <w:bottom w:val="none" w:sz="0" w:space="0" w:color="auto"/>
            <w:right w:val="none" w:sz="0" w:space="0" w:color="auto"/>
          </w:divBdr>
        </w:div>
        <w:div w:id="1601377055">
          <w:marLeft w:val="640"/>
          <w:marRight w:val="0"/>
          <w:marTop w:val="0"/>
          <w:marBottom w:val="0"/>
          <w:divBdr>
            <w:top w:val="none" w:sz="0" w:space="0" w:color="auto"/>
            <w:left w:val="none" w:sz="0" w:space="0" w:color="auto"/>
            <w:bottom w:val="none" w:sz="0" w:space="0" w:color="auto"/>
            <w:right w:val="none" w:sz="0" w:space="0" w:color="auto"/>
          </w:divBdr>
        </w:div>
        <w:div w:id="631904644">
          <w:marLeft w:val="640"/>
          <w:marRight w:val="0"/>
          <w:marTop w:val="0"/>
          <w:marBottom w:val="0"/>
          <w:divBdr>
            <w:top w:val="none" w:sz="0" w:space="0" w:color="auto"/>
            <w:left w:val="none" w:sz="0" w:space="0" w:color="auto"/>
            <w:bottom w:val="none" w:sz="0" w:space="0" w:color="auto"/>
            <w:right w:val="none" w:sz="0" w:space="0" w:color="auto"/>
          </w:divBdr>
        </w:div>
        <w:div w:id="1833908401">
          <w:marLeft w:val="640"/>
          <w:marRight w:val="0"/>
          <w:marTop w:val="0"/>
          <w:marBottom w:val="0"/>
          <w:divBdr>
            <w:top w:val="none" w:sz="0" w:space="0" w:color="auto"/>
            <w:left w:val="none" w:sz="0" w:space="0" w:color="auto"/>
            <w:bottom w:val="none" w:sz="0" w:space="0" w:color="auto"/>
            <w:right w:val="none" w:sz="0" w:space="0" w:color="auto"/>
          </w:divBdr>
        </w:div>
        <w:div w:id="1840343204">
          <w:marLeft w:val="640"/>
          <w:marRight w:val="0"/>
          <w:marTop w:val="0"/>
          <w:marBottom w:val="0"/>
          <w:divBdr>
            <w:top w:val="none" w:sz="0" w:space="0" w:color="auto"/>
            <w:left w:val="none" w:sz="0" w:space="0" w:color="auto"/>
            <w:bottom w:val="none" w:sz="0" w:space="0" w:color="auto"/>
            <w:right w:val="none" w:sz="0" w:space="0" w:color="auto"/>
          </w:divBdr>
        </w:div>
        <w:div w:id="245775375">
          <w:marLeft w:val="640"/>
          <w:marRight w:val="0"/>
          <w:marTop w:val="0"/>
          <w:marBottom w:val="0"/>
          <w:divBdr>
            <w:top w:val="none" w:sz="0" w:space="0" w:color="auto"/>
            <w:left w:val="none" w:sz="0" w:space="0" w:color="auto"/>
            <w:bottom w:val="none" w:sz="0" w:space="0" w:color="auto"/>
            <w:right w:val="none" w:sz="0" w:space="0" w:color="auto"/>
          </w:divBdr>
        </w:div>
        <w:div w:id="675770408">
          <w:marLeft w:val="640"/>
          <w:marRight w:val="0"/>
          <w:marTop w:val="0"/>
          <w:marBottom w:val="0"/>
          <w:divBdr>
            <w:top w:val="none" w:sz="0" w:space="0" w:color="auto"/>
            <w:left w:val="none" w:sz="0" w:space="0" w:color="auto"/>
            <w:bottom w:val="none" w:sz="0" w:space="0" w:color="auto"/>
            <w:right w:val="none" w:sz="0" w:space="0" w:color="auto"/>
          </w:divBdr>
        </w:div>
        <w:div w:id="1669672495">
          <w:marLeft w:val="640"/>
          <w:marRight w:val="0"/>
          <w:marTop w:val="0"/>
          <w:marBottom w:val="0"/>
          <w:divBdr>
            <w:top w:val="none" w:sz="0" w:space="0" w:color="auto"/>
            <w:left w:val="none" w:sz="0" w:space="0" w:color="auto"/>
            <w:bottom w:val="none" w:sz="0" w:space="0" w:color="auto"/>
            <w:right w:val="none" w:sz="0" w:space="0" w:color="auto"/>
          </w:divBdr>
        </w:div>
        <w:div w:id="1508861877">
          <w:marLeft w:val="640"/>
          <w:marRight w:val="0"/>
          <w:marTop w:val="0"/>
          <w:marBottom w:val="0"/>
          <w:divBdr>
            <w:top w:val="none" w:sz="0" w:space="0" w:color="auto"/>
            <w:left w:val="none" w:sz="0" w:space="0" w:color="auto"/>
            <w:bottom w:val="none" w:sz="0" w:space="0" w:color="auto"/>
            <w:right w:val="none" w:sz="0" w:space="0" w:color="auto"/>
          </w:divBdr>
        </w:div>
        <w:div w:id="810639157">
          <w:marLeft w:val="640"/>
          <w:marRight w:val="0"/>
          <w:marTop w:val="0"/>
          <w:marBottom w:val="0"/>
          <w:divBdr>
            <w:top w:val="none" w:sz="0" w:space="0" w:color="auto"/>
            <w:left w:val="none" w:sz="0" w:space="0" w:color="auto"/>
            <w:bottom w:val="none" w:sz="0" w:space="0" w:color="auto"/>
            <w:right w:val="none" w:sz="0" w:space="0" w:color="auto"/>
          </w:divBdr>
        </w:div>
        <w:div w:id="669912033">
          <w:marLeft w:val="640"/>
          <w:marRight w:val="0"/>
          <w:marTop w:val="0"/>
          <w:marBottom w:val="0"/>
          <w:divBdr>
            <w:top w:val="none" w:sz="0" w:space="0" w:color="auto"/>
            <w:left w:val="none" w:sz="0" w:space="0" w:color="auto"/>
            <w:bottom w:val="none" w:sz="0" w:space="0" w:color="auto"/>
            <w:right w:val="none" w:sz="0" w:space="0" w:color="auto"/>
          </w:divBdr>
        </w:div>
        <w:div w:id="942346857">
          <w:marLeft w:val="640"/>
          <w:marRight w:val="0"/>
          <w:marTop w:val="0"/>
          <w:marBottom w:val="0"/>
          <w:divBdr>
            <w:top w:val="none" w:sz="0" w:space="0" w:color="auto"/>
            <w:left w:val="none" w:sz="0" w:space="0" w:color="auto"/>
            <w:bottom w:val="none" w:sz="0" w:space="0" w:color="auto"/>
            <w:right w:val="none" w:sz="0" w:space="0" w:color="auto"/>
          </w:divBdr>
        </w:div>
        <w:div w:id="1459060498">
          <w:marLeft w:val="640"/>
          <w:marRight w:val="0"/>
          <w:marTop w:val="0"/>
          <w:marBottom w:val="0"/>
          <w:divBdr>
            <w:top w:val="none" w:sz="0" w:space="0" w:color="auto"/>
            <w:left w:val="none" w:sz="0" w:space="0" w:color="auto"/>
            <w:bottom w:val="none" w:sz="0" w:space="0" w:color="auto"/>
            <w:right w:val="none" w:sz="0" w:space="0" w:color="auto"/>
          </w:divBdr>
        </w:div>
        <w:div w:id="112746234">
          <w:marLeft w:val="640"/>
          <w:marRight w:val="0"/>
          <w:marTop w:val="0"/>
          <w:marBottom w:val="0"/>
          <w:divBdr>
            <w:top w:val="none" w:sz="0" w:space="0" w:color="auto"/>
            <w:left w:val="none" w:sz="0" w:space="0" w:color="auto"/>
            <w:bottom w:val="none" w:sz="0" w:space="0" w:color="auto"/>
            <w:right w:val="none" w:sz="0" w:space="0" w:color="auto"/>
          </w:divBdr>
        </w:div>
        <w:div w:id="1314288298">
          <w:marLeft w:val="640"/>
          <w:marRight w:val="0"/>
          <w:marTop w:val="0"/>
          <w:marBottom w:val="0"/>
          <w:divBdr>
            <w:top w:val="none" w:sz="0" w:space="0" w:color="auto"/>
            <w:left w:val="none" w:sz="0" w:space="0" w:color="auto"/>
            <w:bottom w:val="none" w:sz="0" w:space="0" w:color="auto"/>
            <w:right w:val="none" w:sz="0" w:space="0" w:color="auto"/>
          </w:divBdr>
        </w:div>
        <w:div w:id="412702522">
          <w:marLeft w:val="640"/>
          <w:marRight w:val="0"/>
          <w:marTop w:val="0"/>
          <w:marBottom w:val="0"/>
          <w:divBdr>
            <w:top w:val="none" w:sz="0" w:space="0" w:color="auto"/>
            <w:left w:val="none" w:sz="0" w:space="0" w:color="auto"/>
            <w:bottom w:val="none" w:sz="0" w:space="0" w:color="auto"/>
            <w:right w:val="none" w:sz="0" w:space="0" w:color="auto"/>
          </w:divBdr>
        </w:div>
        <w:div w:id="1698040738">
          <w:marLeft w:val="640"/>
          <w:marRight w:val="0"/>
          <w:marTop w:val="0"/>
          <w:marBottom w:val="0"/>
          <w:divBdr>
            <w:top w:val="none" w:sz="0" w:space="0" w:color="auto"/>
            <w:left w:val="none" w:sz="0" w:space="0" w:color="auto"/>
            <w:bottom w:val="none" w:sz="0" w:space="0" w:color="auto"/>
            <w:right w:val="none" w:sz="0" w:space="0" w:color="auto"/>
          </w:divBdr>
        </w:div>
        <w:div w:id="1594511132">
          <w:marLeft w:val="640"/>
          <w:marRight w:val="0"/>
          <w:marTop w:val="0"/>
          <w:marBottom w:val="0"/>
          <w:divBdr>
            <w:top w:val="none" w:sz="0" w:space="0" w:color="auto"/>
            <w:left w:val="none" w:sz="0" w:space="0" w:color="auto"/>
            <w:bottom w:val="none" w:sz="0" w:space="0" w:color="auto"/>
            <w:right w:val="none" w:sz="0" w:space="0" w:color="auto"/>
          </w:divBdr>
        </w:div>
        <w:div w:id="366640913">
          <w:marLeft w:val="640"/>
          <w:marRight w:val="0"/>
          <w:marTop w:val="0"/>
          <w:marBottom w:val="0"/>
          <w:divBdr>
            <w:top w:val="none" w:sz="0" w:space="0" w:color="auto"/>
            <w:left w:val="none" w:sz="0" w:space="0" w:color="auto"/>
            <w:bottom w:val="none" w:sz="0" w:space="0" w:color="auto"/>
            <w:right w:val="none" w:sz="0" w:space="0" w:color="auto"/>
          </w:divBdr>
        </w:div>
        <w:div w:id="1457682268">
          <w:marLeft w:val="640"/>
          <w:marRight w:val="0"/>
          <w:marTop w:val="0"/>
          <w:marBottom w:val="0"/>
          <w:divBdr>
            <w:top w:val="none" w:sz="0" w:space="0" w:color="auto"/>
            <w:left w:val="none" w:sz="0" w:space="0" w:color="auto"/>
            <w:bottom w:val="none" w:sz="0" w:space="0" w:color="auto"/>
            <w:right w:val="none" w:sz="0" w:space="0" w:color="auto"/>
          </w:divBdr>
        </w:div>
        <w:div w:id="1090589915">
          <w:marLeft w:val="640"/>
          <w:marRight w:val="0"/>
          <w:marTop w:val="0"/>
          <w:marBottom w:val="0"/>
          <w:divBdr>
            <w:top w:val="none" w:sz="0" w:space="0" w:color="auto"/>
            <w:left w:val="none" w:sz="0" w:space="0" w:color="auto"/>
            <w:bottom w:val="none" w:sz="0" w:space="0" w:color="auto"/>
            <w:right w:val="none" w:sz="0" w:space="0" w:color="auto"/>
          </w:divBdr>
        </w:div>
        <w:div w:id="394203938">
          <w:marLeft w:val="640"/>
          <w:marRight w:val="0"/>
          <w:marTop w:val="0"/>
          <w:marBottom w:val="0"/>
          <w:divBdr>
            <w:top w:val="none" w:sz="0" w:space="0" w:color="auto"/>
            <w:left w:val="none" w:sz="0" w:space="0" w:color="auto"/>
            <w:bottom w:val="none" w:sz="0" w:space="0" w:color="auto"/>
            <w:right w:val="none" w:sz="0" w:space="0" w:color="auto"/>
          </w:divBdr>
        </w:div>
        <w:div w:id="262349808">
          <w:marLeft w:val="640"/>
          <w:marRight w:val="0"/>
          <w:marTop w:val="0"/>
          <w:marBottom w:val="0"/>
          <w:divBdr>
            <w:top w:val="none" w:sz="0" w:space="0" w:color="auto"/>
            <w:left w:val="none" w:sz="0" w:space="0" w:color="auto"/>
            <w:bottom w:val="none" w:sz="0" w:space="0" w:color="auto"/>
            <w:right w:val="none" w:sz="0" w:space="0" w:color="auto"/>
          </w:divBdr>
        </w:div>
        <w:div w:id="1229417481">
          <w:marLeft w:val="640"/>
          <w:marRight w:val="0"/>
          <w:marTop w:val="0"/>
          <w:marBottom w:val="0"/>
          <w:divBdr>
            <w:top w:val="none" w:sz="0" w:space="0" w:color="auto"/>
            <w:left w:val="none" w:sz="0" w:space="0" w:color="auto"/>
            <w:bottom w:val="none" w:sz="0" w:space="0" w:color="auto"/>
            <w:right w:val="none" w:sz="0" w:space="0" w:color="auto"/>
          </w:divBdr>
        </w:div>
        <w:div w:id="1241597831">
          <w:marLeft w:val="640"/>
          <w:marRight w:val="0"/>
          <w:marTop w:val="0"/>
          <w:marBottom w:val="0"/>
          <w:divBdr>
            <w:top w:val="none" w:sz="0" w:space="0" w:color="auto"/>
            <w:left w:val="none" w:sz="0" w:space="0" w:color="auto"/>
            <w:bottom w:val="none" w:sz="0" w:space="0" w:color="auto"/>
            <w:right w:val="none" w:sz="0" w:space="0" w:color="auto"/>
          </w:divBdr>
        </w:div>
        <w:div w:id="840854293">
          <w:marLeft w:val="640"/>
          <w:marRight w:val="0"/>
          <w:marTop w:val="0"/>
          <w:marBottom w:val="0"/>
          <w:divBdr>
            <w:top w:val="none" w:sz="0" w:space="0" w:color="auto"/>
            <w:left w:val="none" w:sz="0" w:space="0" w:color="auto"/>
            <w:bottom w:val="none" w:sz="0" w:space="0" w:color="auto"/>
            <w:right w:val="none" w:sz="0" w:space="0" w:color="auto"/>
          </w:divBdr>
        </w:div>
        <w:div w:id="910895385">
          <w:marLeft w:val="640"/>
          <w:marRight w:val="0"/>
          <w:marTop w:val="0"/>
          <w:marBottom w:val="0"/>
          <w:divBdr>
            <w:top w:val="none" w:sz="0" w:space="0" w:color="auto"/>
            <w:left w:val="none" w:sz="0" w:space="0" w:color="auto"/>
            <w:bottom w:val="none" w:sz="0" w:space="0" w:color="auto"/>
            <w:right w:val="none" w:sz="0" w:space="0" w:color="auto"/>
          </w:divBdr>
        </w:div>
        <w:div w:id="1004742906">
          <w:marLeft w:val="640"/>
          <w:marRight w:val="0"/>
          <w:marTop w:val="0"/>
          <w:marBottom w:val="0"/>
          <w:divBdr>
            <w:top w:val="none" w:sz="0" w:space="0" w:color="auto"/>
            <w:left w:val="none" w:sz="0" w:space="0" w:color="auto"/>
            <w:bottom w:val="none" w:sz="0" w:space="0" w:color="auto"/>
            <w:right w:val="none" w:sz="0" w:space="0" w:color="auto"/>
          </w:divBdr>
        </w:div>
        <w:div w:id="337192696">
          <w:marLeft w:val="640"/>
          <w:marRight w:val="0"/>
          <w:marTop w:val="0"/>
          <w:marBottom w:val="0"/>
          <w:divBdr>
            <w:top w:val="none" w:sz="0" w:space="0" w:color="auto"/>
            <w:left w:val="none" w:sz="0" w:space="0" w:color="auto"/>
            <w:bottom w:val="none" w:sz="0" w:space="0" w:color="auto"/>
            <w:right w:val="none" w:sz="0" w:space="0" w:color="auto"/>
          </w:divBdr>
        </w:div>
        <w:div w:id="392890197">
          <w:marLeft w:val="640"/>
          <w:marRight w:val="0"/>
          <w:marTop w:val="0"/>
          <w:marBottom w:val="0"/>
          <w:divBdr>
            <w:top w:val="none" w:sz="0" w:space="0" w:color="auto"/>
            <w:left w:val="none" w:sz="0" w:space="0" w:color="auto"/>
            <w:bottom w:val="none" w:sz="0" w:space="0" w:color="auto"/>
            <w:right w:val="none" w:sz="0" w:space="0" w:color="auto"/>
          </w:divBdr>
        </w:div>
        <w:div w:id="1415587420">
          <w:marLeft w:val="640"/>
          <w:marRight w:val="0"/>
          <w:marTop w:val="0"/>
          <w:marBottom w:val="0"/>
          <w:divBdr>
            <w:top w:val="none" w:sz="0" w:space="0" w:color="auto"/>
            <w:left w:val="none" w:sz="0" w:space="0" w:color="auto"/>
            <w:bottom w:val="none" w:sz="0" w:space="0" w:color="auto"/>
            <w:right w:val="none" w:sz="0" w:space="0" w:color="auto"/>
          </w:divBdr>
        </w:div>
        <w:div w:id="465318957">
          <w:marLeft w:val="640"/>
          <w:marRight w:val="0"/>
          <w:marTop w:val="0"/>
          <w:marBottom w:val="0"/>
          <w:divBdr>
            <w:top w:val="none" w:sz="0" w:space="0" w:color="auto"/>
            <w:left w:val="none" w:sz="0" w:space="0" w:color="auto"/>
            <w:bottom w:val="none" w:sz="0" w:space="0" w:color="auto"/>
            <w:right w:val="none" w:sz="0" w:space="0" w:color="auto"/>
          </w:divBdr>
        </w:div>
        <w:div w:id="653341592">
          <w:marLeft w:val="640"/>
          <w:marRight w:val="0"/>
          <w:marTop w:val="0"/>
          <w:marBottom w:val="0"/>
          <w:divBdr>
            <w:top w:val="none" w:sz="0" w:space="0" w:color="auto"/>
            <w:left w:val="none" w:sz="0" w:space="0" w:color="auto"/>
            <w:bottom w:val="none" w:sz="0" w:space="0" w:color="auto"/>
            <w:right w:val="none" w:sz="0" w:space="0" w:color="auto"/>
          </w:divBdr>
        </w:div>
        <w:div w:id="1901669829">
          <w:marLeft w:val="640"/>
          <w:marRight w:val="0"/>
          <w:marTop w:val="0"/>
          <w:marBottom w:val="0"/>
          <w:divBdr>
            <w:top w:val="none" w:sz="0" w:space="0" w:color="auto"/>
            <w:left w:val="none" w:sz="0" w:space="0" w:color="auto"/>
            <w:bottom w:val="none" w:sz="0" w:space="0" w:color="auto"/>
            <w:right w:val="none" w:sz="0" w:space="0" w:color="auto"/>
          </w:divBdr>
        </w:div>
        <w:div w:id="1877892001">
          <w:marLeft w:val="640"/>
          <w:marRight w:val="0"/>
          <w:marTop w:val="0"/>
          <w:marBottom w:val="0"/>
          <w:divBdr>
            <w:top w:val="none" w:sz="0" w:space="0" w:color="auto"/>
            <w:left w:val="none" w:sz="0" w:space="0" w:color="auto"/>
            <w:bottom w:val="none" w:sz="0" w:space="0" w:color="auto"/>
            <w:right w:val="none" w:sz="0" w:space="0" w:color="auto"/>
          </w:divBdr>
        </w:div>
        <w:div w:id="1451046639">
          <w:marLeft w:val="640"/>
          <w:marRight w:val="0"/>
          <w:marTop w:val="0"/>
          <w:marBottom w:val="0"/>
          <w:divBdr>
            <w:top w:val="none" w:sz="0" w:space="0" w:color="auto"/>
            <w:left w:val="none" w:sz="0" w:space="0" w:color="auto"/>
            <w:bottom w:val="none" w:sz="0" w:space="0" w:color="auto"/>
            <w:right w:val="none" w:sz="0" w:space="0" w:color="auto"/>
          </w:divBdr>
        </w:div>
        <w:div w:id="321548355">
          <w:marLeft w:val="640"/>
          <w:marRight w:val="0"/>
          <w:marTop w:val="0"/>
          <w:marBottom w:val="0"/>
          <w:divBdr>
            <w:top w:val="none" w:sz="0" w:space="0" w:color="auto"/>
            <w:left w:val="none" w:sz="0" w:space="0" w:color="auto"/>
            <w:bottom w:val="none" w:sz="0" w:space="0" w:color="auto"/>
            <w:right w:val="none" w:sz="0" w:space="0" w:color="auto"/>
          </w:divBdr>
        </w:div>
        <w:div w:id="1672872909">
          <w:marLeft w:val="640"/>
          <w:marRight w:val="0"/>
          <w:marTop w:val="0"/>
          <w:marBottom w:val="0"/>
          <w:divBdr>
            <w:top w:val="none" w:sz="0" w:space="0" w:color="auto"/>
            <w:left w:val="none" w:sz="0" w:space="0" w:color="auto"/>
            <w:bottom w:val="none" w:sz="0" w:space="0" w:color="auto"/>
            <w:right w:val="none" w:sz="0" w:space="0" w:color="auto"/>
          </w:divBdr>
        </w:div>
        <w:div w:id="1562710013">
          <w:marLeft w:val="640"/>
          <w:marRight w:val="0"/>
          <w:marTop w:val="0"/>
          <w:marBottom w:val="0"/>
          <w:divBdr>
            <w:top w:val="none" w:sz="0" w:space="0" w:color="auto"/>
            <w:left w:val="none" w:sz="0" w:space="0" w:color="auto"/>
            <w:bottom w:val="none" w:sz="0" w:space="0" w:color="auto"/>
            <w:right w:val="none" w:sz="0" w:space="0" w:color="auto"/>
          </w:divBdr>
        </w:div>
        <w:div w:id="1568415595">
          <w:marLeft w:val="640"/>
          <w:marRight w:val="0"/>
          <w:marTop w:val="0"/>
          <w:marBottom w:val="0"/>
          <w:divBdr>
            <w:top w:val="none" w:sz="0" w:space="0" w:color="auto"/>
            <w:left w:val="none" w:sz="0" w:space="0" w:color="auto"/>
            <w:bottom w:val="none" w:sz="0" w:space="0" w:color="auto"/>
            <w:right w:val="none" w:sz="0" w:space="0" w:color="auto"/>
          </w:divBdr>
        </w:div>
        <w:div w:id="1765372143">
          <w:marLeft w:val="640"/>
          <w:marRight w:val="0"/>
          <w:marTop w:val="0"/>
          <w:marBottom w:val="0"/>
          <w:divBdr>
            <w:top w:val="none" w:sz="0" w:space="0" w:color="auto"/>
            <w:left w:val="none" w:sz="0" w:space="0" w:color="auto"/>
            <w:bottom w:val="none" w:sz="0" w:space="0" w:color="auto"/>
            <w:right w:val="none" w:sz="0" w:space="0" w:color="auto"/>
          </w:divBdr>
        </w:div>
        <w:div w:id="730887400">
          <w:marLeft w:val="640"/>
          <w:marRight w:val="0"/>
          <w:marTop w:val="0"/>
          <w:marBottom w:val="0"/>
          <w:divBdr>
            <w:top w:val="none" w:sz="0" w:space="0" w:color="auto"/>
            <w:left w:val="none" w:sz="0" w:space="0" w:color="auto"/>
            <w:bottom w:val="none" w:sz="0" w:space="0" w:color="auto"/>
            <w:right w:val="none" w:sz="0" w:space="0" w:color="auto"/>
          </w:divBdr>
        </w:div>
        <w:div w:id="156657565">
          <w:marLeft w:val="640"/>
          <w:marRight w:val="0"/>
          <w:marTop w:val="0"/>
          <w:marBottom w:val="0"/>
          <w:divBdr>
            <w:top w:val="none" w:sz="0" w:space="0" w:color="auto"/>
            <w:left w:val="none" w:sz="0" w:space="0" w:color="auto"/>
            <w:bottom w:val="none" w:sz="0" w:space="0" w:color="auto"/>
            <w:right w:val="none" w:sz="0" w:space="0" w:color="auto"/>
          </w:divBdr>
        </w:div>
        <w:div w:id="701900172">
          <w:marLeft w:val="640"/>
          <w:marRight w:val="0"/>
          <w:marTop w:val="0"/>
          <w:marBottom w:val="0"/>
          <w:divBdr>
            <w:top w:val="none" w:sz="0" w:space="0" w:color="auto"/>
            <w:left w:val="none" w:sz="0" w:space="0" w:color="auto"/>
            <w:bottom w:val="none" w:sz="0" w:space="0" w:color="auto"/>
            <w:right w:val="none" w:sz="0" w:space="0" w:color="auto"/>
          </w:divBdr>
        </w:div>
        <w:div w:id="1956788428">
          <w:marLeft w:val="640"/>
          <w:marRight w:val="0"/>
          <w:marTop w:val="0"/>
          <w:marBottom w:val="0"/>
          <w:divBdr>
            <w:top w:val="none" w:sz="0" w:space="0" w:color="auto"/>
            <w:left w:val="none" w:sz="0" w:space="0" w:color="auto"/>
            <w:bottom w:val="none" w:sz="0" w:space="0" w:color="auto"/>
            <w:right w:val="none" w:sz="0" w:space="0" w:color="auto"/>
          </w:divBdr>
        </w:div>
        <w:div w:id="170337381">
          <w:marLeft w:val="640"/>
          <w:marRight w:val="0"/>
          <w:marTop w:val="0"/>
          <w:marBottom w:val="0"/>
          <w:divBdr>
            <w:top w:val="none" w:sz="0" w:space="0" w:color="auto"/>
            <w:left w:val="none" w:sz="0" w:space="0" w:color="auto"/>
            <w:bottom w:val="none" w:sz="0" w:space="0" w:color="auto"/>
            <w:right w:val="none" w:sz="0" w:space="0" w:color="auto"/>
          </w:divBdr>
        </w:div>
        <w:div w:id="1119180848">
          <w:marLeft w:val="640"/>
          <w:marRight w:val="0"/>
          <w:marTop w:val="0"/>
          <w:marBottom w:val="0"/>
          <w:divBdr>
            <w:top w:val="none" w:sz="0" w:space="0" w:color="auto"/>
            <w:left w:val="none" w:sz="0" w:space="0" w:color="auto"/>
            <w:bottom w:val="none" w:sz="0" w:space="0" w:color="auto"/>
            <w:right w:val="none" w:sz="0" w:space="0" w:color="auto"/>
          </w:divBdr>
        </w:div>
        <w:div w:id="1552423905">
          <w:marLeft w:val="640"/>
          <w:marRight w:val="0"/>
          <w:marTop w:val="0"/>
          <w:marBottom w:val="0"/>
          <w:divBdr>
            <w:top w:val="none" w:sz="0" w:space="0" w:color="auto"/>
            <w:left w:val="none" w:sz="0" w:space="0" w:color="auto"/>
            <w:bottom w:val="none" w:sz="0" w:space="0" w:color="auto"/>
            <w:right w:val="none" w:sz="0" w:space="0" w:color="auto"/>
          </w:divBdr>
        </w:div>
        <w:div w:id="437022670">
          <w:marLeft w:val="640"/>
          <w:marRight w:val="0"/>
          <w:marTop w:val="0"/>
          <w:marBottom w:val="0"/>
          <w:divBdr>
            <w:top w:val="none" w:sz="0" w:space="0" w:color="auto"/>
            <w:left w:val="none" w:sz="0" w:space="0" w:color="auto"/>
            <w:bottom w:val="none" w:sz="0" w:space="0" w:color="auto"/>
            <w:right w:val="none" w:sz="0" w:space="0" w:color="auto"/>
          </w:divBdr>
        </w:div>
        <w:div w:id="1468818875">
          <w:marLeft w:val="640"/>
          <w:marRight w:val="0"/>
          <w:marTop w:val="0"/>
          <w:marBottom w:val="0"/>
          <w:divBdr>
            <w:top w:val="none" w:sz="0" w:space="0" w:color="auto"/>
            <w:left w:val="none" w:sz="0" w:space="0" w:color="auto"/>
            <w:bottom w:val="none" w:sz="0" w:space="0" w:color="auto"/>
            <w:right w:val="none" w:sz="0" w:space="0" w:color="auto"/>
          </w:divBdr>
        </w:div>
        <w:div w:id="1694333320">
          <w:marLeft w:val="640"/>
          <w:marRight w:val="0"/>
          <w:marTop w:val="0"/>
          <w:marBottom w:val="0"/>
          <w:divBdr>
            <w:top w:val="none" w:sz="0" w:space="0" w:color="auto"/>
            <w:left w:val="none" w:sz="0" w:space="0" w:color="auto"/>
            <w:bottom w:val="none" w:sz="0" w:space="0" w:color="auto"/>
            <w:right w:val="none" w:sz="0" w:space="0" w:color="auto"/>
          </w:divBdr>
        </w:div>
        <w:div w:id="274215672">
          <w:marLeft w:val="640"/>
          <w:marRight w:val="0"/>
          <w:marTop w:val="0"/>
          <w:marBottom w:val="0"/>
          <w:divBdr>
            <w:top w:val="none" w:sz="0" w:space="0" w:color="auto"/>
            <w:left w:val="none" w:sz="0" w:space="0" w:color="auto"/>
            <w:bottom w:val="none" w:sz="0" w:space="0" w:color="auto"/>
            <w:right w:val="none" w:sz="0" w:space="0" w:color="auto"/>
          </w:divBdr>
        </w:div>
        <w:div w:id="1520656133">
          <w:marLeft w:val="640"/>
          <w:marRight w:val="0"/>
          <w:marTop w:val="0"/>
          <w:marBottom w:val="0"/>
          <w:divBdr>
            <w:top w:val="none" w:sz="0" w:space="0" w:color="auto"/>
            <w:left w:val="none" w:sz="0" w:space="0" w:color="auto"/>
            <w:bottom w:val="none" w:sz="0" w:space="0" w:color="auto"/>
            <w:right w:val="none" w:sz="0" w:space="0" w:color="auto"/>
          </w:divBdr>
        </w:div>
        <w:div w:id="1934968208">
          <w:marLeft w:val="640"/>
          <w:marRight w:val="0"/>
          <w:marTop w:val="0"/>
          <w:marBottom w:val="0"/>
          <w:divBdr>
            <w:top w:val="none" w:sz="0" w:space="0" w:color="auto"/>
            <w:left w:val="none" w:sz="0" w:space="0" w:color="auto"/>
            <w:bottom w:val="none" w:sz="0" w:space="0" w:color="auto"/>
            <w:right w:val="none" w:sz="0" w:space="0" w:color="auto"/>
          </w:divBdr>
        </w:div>
        <w:div w:id="1340767873">
          <w:marLeft w:val="640"/>
          <w:marRight w:val="0"/>
          <w:marTop w:val="0"/>
          <w:marBottom w:val="0"/>
          <w:divBdr>
            <w:top w:val="none" w:sz="0" w:space="0" w:color="auto"/>
            <w:left w:val="none" w:sz="0" w:space="0" w:color="auto"/>
            <w:bottom w:val="none" w:sz="0" w:space="0" w:color="auto"/>
            <w:right w:val="none" w:sz="0" w:space="0" w:color="auto"/>
          </w:divBdr>
        </w:div>
        <w:div w:id="1233193909">
          <w:marLeft w:val="640"/>
          <w:marRight w:val="0"/>
          <w:marTop w:val="0"/>
          <w:marBottom w:val="0"/>
          <w:divBdr>
            <w:top w:val="none" w:sz="0" w:space="0" w:color="auto"/>
            <w:left w:val="none" w:sz="0" w:space="0" w:color="auto"/>
            <w:bottom w:val="none" w:sz="0" w:space="0" w:color="auto"/>
            <w:right w:val="none" w:sz="0" w:space="0" w:color="auto"/>
          </w:divBdr>
        </w:div>
        <w:div w:id="951209702">
          <w:marLeft w:val="640"/>
          <w:marRight w:val="0"/>
          <w:marTop w:val="0"/>
          <w:marBottom w:val="0"/>
          <w:divBdr>
            <w:top w:val="none" w:sz="0" w:space="0" w:color="auto"/>
            <w:left w:val="none" w:sz="0" w:space="0" w:color="auto"/>
            <w:bottom w:val="none" w:sz="0" w:space="0" w:color="auto"/>
            <w:right w:val="none" w:sz="0" w:space="0" w:color="auto"/>
          </w:divBdr>
        </w:div>
        <w:div w:id="1785617279">
          <w:marLeft w:val="640"/>
          <w:marRight w:val="0"/>
          <w:marTop w:val="0"/>
          <w:marBottom w:val="0"/>
          <w:divBdr>
            <w:top w:val="none" w:sz="0" w:space="0" w:color="auto"/>
            <w:left w:val="none" w:sz="0" w:space="0" w:color="auto"/>
            <w:bottom w:val="none" w:sz="0" w:space="0" w:color="auto"/>
            <w:right w:val="none" w:sz="0" w:space="0" w:color="auto"/>
          </w:divBdr>
        </w:div>
        <w:div w:id="1296836045">
          <w:marLeft w:val="640"/>
          <w:marRight w:val="0"/>
          <w:marTop w:val="0"/>
          <w:marBottom w:val="0"/>
          <w:divBdr>
            <w:top w:val="none" w:sz="0" w:space="0" w:color="auto"/>
            <w:left w:val="none" w:sz="0" w:space="0" w:color="auto"/>
            <w:bottom w:val="none" w:sz="0" w:space="0" w:color="auto"/>
            <w:right w:val="none" w:sz="0" w:space="0" w:color="auto"/>
          </w:divBdr>
        </w:div>
        <w:div w:id="1152450922">
          <w:marLeft w:val="640"/>
          <w:marRight w:val="0"/>
          <w:marTop w:val="0"/>
          <w:marBottom w:val="0"/>
          <w:divBdr>
            <w:top w:val="none" w:sz="0" w:space="0" w:color="auto"/>
            <w:left w:val="none" w:sz="0" w:space="0" w:color="auto"/>
            <w:bottom w:val="none" w:sz="0" w:space="0" w:color="auto"/>
            <w:right w:val="none" w:sz="0" w:space="0" w:color="auto"/>
          </w:divBdr>
        </w:div>
        <w:div w:id="900019339">
          <w:marLeft w:val="640"/>
          <w:marRight w:val="0"/>
          <w:marTop w:val="0"/>
          <w:marBottom w:val="0"/>
          <w:divBdr>
            <w:top w:val="none" w:sz="0" w:space="0" w:color="auto"/>
            <w:left w:val="none" w:sz="0" w:space="0" w:color="auto"/>
            <w:bottom w:val="none" w:sz="0" w:space="0" w:color="auto"/>
            <w:right w:val="none" w:sz="0" w:space="0" w:color="auto"/>
          </w:divBdr>
        </w:div>
        <w:div w:id="1574781679">
          <w:marLeft w:val="640"/>
          <w:marRight w:val="0"/>
          <w:marTop w:val="0"/>
          <w:marBottom w:val="0"/>
          <w:divBdr>
            <w:top w:val="none" w:sz="0" w:space="0" w:color="auto"/>
            <w:left w:val="none" w:sz="0" w:space="0" w:color="auto"/>
            <w:bottom w:val="none" w:sz="0" w:space="0" w:color="auto"/>
            <w:right w:val="none" w:sz="0" w:space="0" w:color="auto"/>
          </w:divBdr>
        </w:div>
        <w:div w:id="1936211605">
          <w:marLeft w:val="640"/>
          <w:marRight w:val="0"/>
          <w:marTop w:val="0"/>
          <w:marBottom w:val="0"/>
          <w:divBdr>
            <w:top w:val="none" w:sz="0" w:space="0" w:color="auto"/>
            <w:left w:val="none" w:sz="0" w:space="0" w:color="auto"/>
            <w:bottom w:val="none" w:sz="0" w:space="0" w:color="auto"/>
            <w:right w:val="none" w:sz="0" w:space="0" w:color="auto"/>
          </w:divBdr>
        </w:div>
        <w:div w:id="32116803">
          <w:marLeft w:val="640"/>
          <w:marRight w:val="0"/>
          <w:marTop w:val="0"/>
          <w:marBottom w:val="0"/>
          <w:divBdr>
            <w:top w:val="none" w:sz="0" w:space="0" w:color="auto"/>
            <w:left w:val="none" w:sz="0" w:space="0" w:color="auto"/>
            <w:bottom w:val="none" w:sz="0" w:space="0" w:color="auto"/>
            <w:right w:val="none" w:sz="0" w:space="0" w:color="auto"/>
          </w:divBdr>
        </w:div>
        <w:div w:id="1997764827">
          <w:marLeft w:val="640"/>
          <w:marRight w:val="0"/>
          <w:marTop w:val="0"/>
          <w:marBottom w:val="0"/>
          <w:divBdr>
            <w:top w:val="none" w:sz="0" w:space="0" w:color="auto"/>
            <w:left w:val="none" w:sz="0" w:space="0" w:color="auto"/>
            <w:bottom w:val="none" w:sz="0" w:space="0" w:color="auto"/>
            <w:right w:val="none" w:sz="0" w:space="0" w:color="auto"/>
          </w:divBdr>
        </w:div>
        <w:div w:id="543102123">
          <w:marLeft w:val="640"/>
          <w:marRight w:val="0"/>
          <w:marTop w:val="0"/>
          <w:marBottom w:val="0"/>
          <w:divBdr>
            <w:top w:val="none" w:sz="0" w:space="0" w:color="auto"/>
            <w:left w:val="none" w:sz="0" w:space="0" w:color="auto"/>
            <w:bottom w:val="none" w:sz="0" w:space="0" w:color="auto"/>
            <w:right w:val="none" w:sz="0" w:space="0" w:color="auto"/>
          </w:divBdr>
        </w:div>
        <w:div w:id="1911499624">
          <w:marLeft w:val="640"/>
          <w:marRight w:val="0"/>
          <w:marTop w:val="0"/>
          <w:marBottom w:val="0"/>
          <w:divBdr>
            <w:top w:val="none" w:sz="0" w:space="0" w:color="auto"/>
            <w:left w:val="none" w:sz="0" w:space="0" w:color="auto"/>
            <w:bottom w:val="none" w:sz="0" w:space="0" w:color="auto"/>
            <w:right w:val="none" w:sz="0" w:space="0" w:color="auto"/>
          </w:divBdr>
        </w:div>
        <w:div w:id="1250886394">
          <w:marLeft w:val="640"/>
          <w:marRight w:val="0"/>
          <w:marTop w:val="0"/>
          <w:marBottom w:val="0"/>
          <w:divBdr>
            <w:top w:val="none" w:sz="0" w:space="0" w:color="auto"/>
            <w:left w:val="none" w:sz="0" w:space="0" w:color="auto"/>
            <w:bottom w:val="none" w:sz="0" w:space="0" w:color="auto"/>
            <w:right w:val="none" w:sz="0" w:space="0" w:color="auto"/>
          </w:divBdr>
        </w:div>
        <w:div w:id="872499207">
          <w:marLeft w:val="640"/>
          <w:marRight w:val="0"/>
          <w:marTop w:val="0"/>
          <w:marBottom w:val="0"/>
          <w:divBdr>
            <w:top w:val="none" w:sz="0" w:space="0" w:color="auto"/>
            <w:left w:val="none" w:sz="0" w:space="0" w:color="auto"/>
            <w:bottom w:val="none" w:sz="0" w:space="0" w:color="auto"/>
            <w:right w:val="none" w:sz="0" w:space="0" w:color="auto"/>
          </w:divBdr>
        </w:div>
        <w:div w:id="1584336427">
          <w:marLeft w:val="640"/>
          <w:marRight w:val="0"/>
          <w:marTop w:val="0"/>
          <w:marBottom w:val="0"/>
          <w:divBdr>
            <w:top w:val="none" w:sz="0" w:space="0" w:color="auto"/>
            <w:left w:val="none" w:sz="0" w:space="0" w:color="auto"/>
            <w:bottom w:val="none" w:sz="0" w:space="0" w:color="auto"/>
            <w:right w:val="none" w:sz="0" w:space="0" w:color="auto"/>
          </w:divBdr>
        </w:div>
        <w:div w:id="264071129">
          <w:marLeft w:val="640"/>
          <w:marRight w:val="0"/>
          <w:marTop w:val="0"/>
          <w:marBottom w:val="0"/>
          <w:divBdr>
            <w:top w:val="none" w:sz="0" w:space="0" w:color="auto"/>
            <w:left w:val="none" w:sz="0" w:space="0" w:color="auto"/>
            <w:bottom w:val="none" w:sz="0" w:space="0" w:color="auto"/>
            <w:right w:val="none" w:sz="0" w:space="0" w:color="auto"/>
          </w:divBdr>
        </w:div>
        <w:div w:id="64225810">
          <w:marLeft w:val="640"/>
          <w:marRight w:val="0"/>
          <w:marTop w:val="0"/>
          <w:marBottom w:val="0"/>
          <w:divBdr>
            <w:top w:val="none" w:sz="0" w:space="0" w:color="auto"/>
            <w:left w:val="none" w:sz="0" w:space="0" w:color="auto"/>
            <w:bottom w:val="none" w:sz="0" w:space="0" w:color="auto"/>
            <w:right w:val="none" w:sz="0" w:space="0" w:color="auto"/>
          </w:divBdr>
        </w:div>
        <w:div w:id="2043286271">
          <w:marLeft w:val="640"/>
          <w:marRight w:val="0"/>
          <w:marTop w:val="0"/>
          <w:marBottom w:val="0"/>
          <w:divBdr>
            <w:top w:val="none" w:sz="0" w:space="0" w:color="auto"/>
            <w:left w:val="none" w:sz="0" w:space="0" w:color="auto"/>
            <w:bottom w:val="none" w:sz="0" w:space="0" w:color="auto"/>
            <w:right w:val="none" w:sz="0" w:space="0" w:color="auto"/>
          </w:divBdr>
        </w:div>
        <w:div w:id="1480001436">
          <w:marLeft w:val="640"/>
          <w:marRight w:val="0"/>
          <w:marTop w:val="0"/>
          <w:marBottom w:val="0"/>
          <w:divBdr>
            <w:top w:val="none" w:sz="0" w:space="0" w:color="auto"/>
            <w:left w:val="none" w:sz="0" w:space="0" w:color="auto"/>
            <w:bottom w:val="none" w:sz="0" w:space="0" w:color="auto"/>
            <w:right w:val="none" w:sz="0" w:space="0" w:color="auto"/>
          </w:divBdr>
        </w:div>
        <w:div w:id="1659924231">
          <w:marLeft w:val="640"/>
          <w:marRight w:val="0"/>
          <w:marTop w:val="0"/>
          <w:marBottom w:val="0"/>
          <w:divBdr>
            <w:top w:val="none" w:sz="0" w:space="0" w:color="auto"/>
            <w:left w:val="none" w:sz="0" w:space="0" w:color="auto"/>
            <w:bottom w:val="none" w:sz="0" w:space="0" w:color="auto"/>
            <w:right w:val="none" w:sz="0" w:space="0" w:color="auto"/>
          </w:divBdr>
        </w:div>
        <w:div w:id="360470824">
          <w:marLeft w:val="640"/>
          <w:marRight w:val="0"/>
          <w:marTop w:val="0"/>
          <w:marBottom w:val="0"/>
          <w:divBdr>
            <w:top w:val="none" w:sz="0" w:space="0" w:color="auto"/>
            <w:left w:val="none" w:sz="0" w:space="0" w:color="auto"/>
            <w:bottom w:val="none" w:sz="0" w:space="0" w:color="auto"/>
            <w:right w:val="none" w:sz="0" w:space="0" w:color="auto"/>
          </w:divBdr>
        </w:div>
        <w:div w:id="28801182">
          <w:marLeft w:val="640"/>
          <w:marRight w:val="0"/>
          <w:marTop w:val="0"/>
          <w:marBottom w:val="0"/>
          <w:divBdr>
            <w:top w:val="none" w:sz="0" w:space="0" w:color="auto"/>
            <w:left w:val="none" w:sz="0" w:space="0" w:color="auto"/>
            <w:bottom w:val="none" w:sz="0" w:space="0" w:color="auto"/>
            <w:right w:val="none" w:sz="0" w:space="0" w:color="auto"/>
          </w:divBdr>
        </w:div>
        <w:div w:id="55706756">
          <w:marLeft w:val="640"/>
          <w:marRight w:val="0"/>
          <w:marTop w:val="0"/>
          <w:marBottom w:val="0"/>
          <w:divBdr>
            <w:top w:val="none" w:sz="0" w:space="0" w:color="auto"/>
            <w:left w:val="none" w:sz="0" w:space="0" w:color="auto"/>
            <w:bottom w:val="none" w:sz="0" w:space="0" w:color="auto"/>
            <w:right w:val="none" w:sz="0" w:space="0" w:color="auto"/>
          </w:divBdr>
        </w:div>
        <w:div w:id="962540371">
          <w:marLeft w:val="640"/>
          <w:marRight w:val="0"/>
          <w:marTop w:val="0"/>
          <w:marBottom w:val="0"/>
          <w:divBdr>
            <w:top w:val="none" w:sz="0" w:space="0" w:color="auto"/>
            <w:left w:val="none" w:sz="0" w:space="0" w:color="auto"/>
            <w:bottom w:val="none" w:sz="0" w:space="0" w:color="auto"/>
            <w:right w:val="none" w:sz="0" w:space="0" w:color="auto"/>
          </w:divBdr>
        </w:div>
        <w:div w:id="2120879876">
          <w:marLeft w:val="640"/>
          <w:marRight w:val="0"/>
          <w:marTop w:val="0"/>
          <w:marBottom w:val="0"/>
          <w:divBdr>
            <w:top w:val="none" w:sz="0" w:space="0" w:color="auto"/>
            <w:left w:val="none" w:sz="0" w:space="0" w:color="auto"/>
            <w:bottom w:val="none" w:sz="0" w:space="0" w:color="auto"/>
            <w:right w:val="none" w:sz="0" w:space="0" w:color="auto"/>
          </w:divBdr>
        </w:div>
        <w:div w:id="411969646">
          <w:marLeft w:val="640"/>
          <w:marRight w:val="0"/>
          <w:marTop w:val="0"/>
          <w:marBottom w:val="0"/>
          <w:divBdr>
            <w:top w:val="none" w:sz="0" w:space="0" w:color="auto"/>
            <w:left w:val="none" w:sz="0" w:space="0" w:color="auto"/>
            <w:bottom w:val="none" w:sz="0" w:space="0" w:color="auto"/>
            <w:right w:val="none" w:sz="0" w:space="0" w:color="auto"/>
          </w:divBdr>
        </w:div>
        <w:div w:id="118962186">
          <w:marLeft w:val="640"/>
          <w:marRight w:val="0"/>
          <w:marTop w:val="0"/>
          <w:marBottom w:val="0"/>
          <w:divBdr>
            <w:top w:val="none" w:sz="0" w:space="0" w:color="auto"/>
            <w:left w:val="none" w:sz="0" w:space="0" w:color="auto"/>
            <w:bottom w:val="none" w:sz="0" w:space="0" w:color="auto"/>
            <w:right w:val="none" w:sz="0" w:space="0" w:color="auto"/>
          </w:divBdr>
        </w:div>
        <w:div w:id="1882202744">
          <w:marLeft w:val="640"/>
          <w:marRight w:val="0"/>
          <w:marTop w:val="0"/>
          <w:marBottom w:val="0"/>
          <w:divBdr>
            <w:top w:val="none" w:sz="0" w:space="0" w:color="auto"/>
            <w:left w:val="none" w:sz="0" w:space="0" w:color="auto"/>
            <w:bottom w:val="none" w:sz="0" w:space="0" w:color="auto"/>
            <w:right w:val="none" w:sz="0" w:space="0" w:color="auto"/>
          </w:divBdr>
        </w:div>
        <w:div w:id="1449082504">
          <w:marLeft w:val="640"/>
          <w:marRight w:val="0"/>
          <w:marTop w:val="0"/>
          <w:marBottom w:val="0"/>
          <w:divBdr>
            <w:top w:val="none" w:sz="0" w:space="0" w:color="auto"/>
            <w:left w:val="none" w:sz="0" w:space="0" w:color="auto"/>
            <w:bottom w:val="none" w:sz="0" w:space="0" w:color="auto"/>
            <w:right w:val="none" w:sz="0" w:space="0" w:color="auto"/>
          </w:divBdr>
        </w:div>
        <w:div w:id="2069064916">
          <w:marLeft w:val="640"/>
          <w:marRight w:val="0"/>
          <w:marTop w:val="0"/>
          <w:marBottom w:val="0"/>
          <w:divBdr>
            <w:top w:val="none" w:sz="0" w:space="0" w:color="auto"/>
            <w:left w:val="none" w:sz="0" w:space="0" w:color="auto"/>
            <w:bottom w:val="none" w:sz="0" w:space="0" w:color="auto"/>
            <w:right w:val="none" w:sz="0" w:space="0" w:color="auto"/>
          </w:divBdr>
        </w:div>
        <w:div w:id="955212331">
          <w:marLeft w:val="640"/>
          <w:marRight w:val="0"/>
          <w:marTop w:val="0"/>
          <w:marBottom w:val="0"/>
          <w:divBdr>
            <w:top w:val="none" w:sz="0" w:space="0" w:color="auto"/>
            <w:left w:val="none" w:sz="0" w:space="0" w:color="auto"/>
            <w:bottom w:val="none" w:sz="0" w:space="0" w:color="auto"/>
            <w:right w:val="none" w:sz="0" w:space="0" w:color="auto"/>
          </w:divBdr>
        </w:div>
        <w:div w:id="1063723884">
          <w:marLeft w:val="640"/>
          <w:marRight w:val="0"/>
          <w:marTop w:val="0"/>
          <w:marBottom w:val="0"/>
          <w:divBdr>
            <w:top w:val="none" w:sz="0" w:space="0" w:color="auto"/>
            <w:left w:val="none" w:sz="0" w:space="0" w:color="auto"/>
            <w:bottom w:val="none" w:sz="0" w:space="0" w:color="auto"/>
            <w:right w:val="none" w:sz="0" w:space="0" w:color="auto"/>
          </w:divBdr>
        </w:div>
        <w:div w:id="1869179945">
          <w:marLeft w:val="640"/>
          <w:marRight w:val="0"/>
          <w:marTop w:val="0"/>
          <w:marBottom w:val="0"/>
          <w:divBdr>
            <w:top w:val="none" w:sz="0" w:space="0" w:color="auto"/>
            <w:left w:val="none" w:sz="0" w:space="0" w:color="auto"/>
            <w:bottom w:val="none" w:sz="0" w:space="0" w:color="auto"/>
            <w:right w:val="none" w:sz="0" w:space="0" w:color="auto"/>
          </w:divBdr>
        </w:div>
        <w:div w:id="44305476">
          <w:marLeft w:val="640"/>
          <w:marRight w:val="0"/>
          <w:marTop w:val="0"/>
          <w:marBottom w:val="0"/>
          <w:divBdr>
            <w:top w:val="none" w:sz="0" w:space="0" w:color="auto"/>
            <w:left w:val="none" w:sz="0" w:space="0" w:color="auto"/>
            <w:bottom w:val="none" w:sz="0" w:space="0" w:color="auto"/>
            <w:right w:val="none" w:sz="0" w:space="0" w:color="auto"/>
          </w:divBdr>
        </w:div>
        <w:div w:id="444229330">
          <w:marLeft w:val="640"/>
          <w:marRight w:val="0"/>
          <w:marTop w:val="0"/>
          <w:marBottom w:val="0"/>
          <w:divBdr>
            <w:top w:val="none" w:sz="0" w:space="0" w:color="auto"/>
            <w:left w:val="none" w:sz="0" w:space="0" w:color="auto"/>
            <w:bottom w:val="none" w:sz="0" w:space="0" w:color="auto"/>
            <w:right w:val="none" w:sz="0" w:space="0" w:color="auto"/>
          </w:divBdr>
        </w:div>
        <w:div w:id="1010255741">
          <w:marLeft w:val="640"/>
          <w:marRight w:val="0"/>
          <w:marTop w:val="0"/>
          <w:marBottom w:val="0"/>
          <w:divBdr>
            <w:top w:val="none" w:sz="0" w:space="0" w:color="auto"/>
            <w:left w:val="none" w:sz="0" w:space="0" w:color="auto"/>
            <w:bottom w:val="none" w:sz="0" w:space="0" w:color="auto"/>
            <w:right w:val="none" w:sz="0" w:space="0" w:color="auto"/>
          </w:divBdr>
        </w:div>
        <w:div w:id="659309901">
          <w:marLeft w:val="640"/>
          <w:marRight w:val="0"/>
          <w:marTop w:val="0"/>
          <w:marBottom w:val="0"/>
          <w:divBdr>
            <w:top w:val="none" w:sz="0" w:space="0" w:color="auto"/>
            <w:left w:val="none" w:sz="0" w:space="0" w:color="auto"/>
            <w:bottom w:val="none" w:sz="0" w:space="0" w:color="auto"/>
            <w:right w:val="none" w:sz="0" w:space="0" w:color="auto"/>
          </w:divBdr>
        </w:div>
        <w:div w:id="1055816018">
          <w:marLeft w:val="640"/>
          <w:marRight w:val="0"/>
          <w:marTop w:val="0"/>
          <w:marBottom w:val="0"/>
          <w:divBdr>
            <w:top w:val="none" w:sz="0" w:space="0" w:color="auto"/>
            <w:left w:val="none" w:sz="0" w:space="0" w:color="auto"/>
            <w:bottom w:val="none" w:sz="0" w:space="0" w:color="auto"/>
            <w:right w:val="none" w:sz="0" w:space="0" w:color="auto"/>
          </w:divBdr>
        </w:div>
        <w:div w:id="1849909575">
          <w:marLeft w:val="640"/>
          <w:marRight w:val="0"/>
          <w:marTop w:val="0"/>
          <w:marBottom w:val="0"/>
          <w:divBdr>
            <w:top w:val="none" w:sz="0" w:space="0" w:color="auto"/>
            <w:left w:val="none" w:sz="0" w:space="0" w:color="auto"/>
            <w:bottom w:val="none" w:sz="0" w:space="0" w:color="auto"/>
            <w:right w:val="none" w:sz="0" w:space="0" w:color="auto"/>
          </w:divBdr>
        </w:div>
        <w:div w:id="2055422974">
          <w:marLeft w:val="640"/>
          <w:marRight w:val="0"/>
          <w:marTop w:val="0"/>
          <w:marBottom w:val="0"/>
          <w:divBdr>
            <w:top w:val="none" w:sz="0" w:space="0" w:color="auto"/>
            <w:left w:val="none" w:sz="0" w:space="0" w:color="auto"/>
            <w:bottom w:val="none" w:sz="0" w:space="0" w:color="auto"/>
            <w:right w:val="none" w:sz="0" w:space="0" w:color="auto"/>
          </w:divBdr>
        </w:div>
        <w:div w:id="2042893523">
          <w:marLeft w:val="640"/>
          <w:marRight w:val="0"/>
          <w:marTop w:val="0"/>
          <w:marBottom w:val="0"/>
          <w:divBdr>
            <w:top w:val="none" w:sz="0" w:space="0" w:color="auto"/>
            <w:left w:val="none" w:sz="0" w:space="0" w:color="auto"/>
            <w:bottom w:val="none" w:sz="0" w:space="0" w:color="auto"/>
            <w:right w:val="none" w:sz="0" w:space="0" w:color="auto"/>
          </w:divBdr>
        </w:div>
        <w:div w:id="11811341">
          <w:marLeft w:val="640"/>
          <w:marRight w:val="0"/>
          <w:marTop w:val="0"/>
          <w:marBottom w:val="0"/>
          <w:divBdr>
            <w:top w:val="none" w:sz="0" w:space="0" w:color="auto"/>
            <w:left w:val="none" w:sz="0" w:space="0" w:color="auto"/>
            <w:bottom w:val="none" w:sz="0" w:space="0" w:color="auto"/>
            <w:right w:val="none" w:sz="0" w:space="0" w:color="auto"/>
          </w:divBdr>
        </w:div>
      </w:divsChild>
    </w:div>
    <w:div w:id="778455903">
      <w:bodyDiv w:val="1"/>
      <w:marLeft w:val="0"/>
      <w:marRight w:val="0"/>
      <w:marTop w:val="0"/>
      <w:marBottom w:val="0"/>
      <w:divBdr>
        <w:top w:val="none" w:sz="0" w:space="0" w:color="auto"/>
        <w:left w:val="none" w:sz="0" w:space="0" w:color="auto"/>
        <w:bottom w:val="none" w:sz="0" w:space="0" w:color="auto"/>
        <w:right w:val="none" w:sz="0" w:space="0" w:color="auto"/>
      </w:divBdr>
      <w:divsChild>
        <w:div w:id="894466421">
          <w:marLeft w:val="640"/>
          <w:marRight w:val="0"/>
          <w:marTop w:val="0"/>
          <w:marBottom w:val="0"/>
          <w:divBdr>
            <w:top w:val="none" w:sz="0" w:space="0" w:color="auto"/>
            <w:left w:val="none" w:sz="0" w:space="0" w:color="auto"/>
            <w:bottom w:val="none" w:sz="0" w:space="0" w:color="auto"/>
            <w:right w:val="none" w:sz="0" w:space="0" w:color="auto"/>
          </w:divBdr>
        </w:div>
        <w:div w:id="383800206">
          <w:marLeft w:val="640"/>
          <w:marRight w:val="0"/>
          <w:marTop w:val="0"/>
          <w:marBottom w:val="0"/>
          <w:divBdr>
            <w:top w:val="none" w:sz="0" w:space="0" w:color="auto"/>
            <w:left w:val="none" w:sz="0" w:space="0" w:color="auto"/>
            <w:bottom w:val="none" w:sz="0" w:space="0" w:color="auto"/>
            <w:right w:val="none" w:sz="0" w:space="0" w:color="auto"/>
          </w:divBdr>
        </w:div>
        <w:div w:id="2110078724">
          <w:marLeft w:val="640"/>
          <w:marRight w:val="0"/>
          <w:marTop w:val="0"/>
          <w:marBottom w:val="0"/>
          <w:divBdr>
            <w:top w:val="none" w:sz="0" w:space="0" w:color="auto"/>
            <w:left w:val="none" w:sz="0" w:space="0" w:color="auto"/>
            <w:bottom w:val="none" w:sz="0" w:space="0" w:color="auto"/>
            <w:right w:val="none" w:sz="0" w:space="0" w:color="auto"/>
          </w:divBdr>
        </w:div>
        <w:div w:id="175004016">
          <w:marLeft w:val="640"/>
          <w:marRight w:val="0"/>
          <w:marTop w:val="0"/>
          <w:marBottom w:val="0"/>
          <w:divBdr>
            <w:top w:val="none" w:sz="0" w:space="0" w:color="auto"/>
            <w:left w:val="none" w:sz="0" w:space="0" w:color="auto"/>
            <w:bottom w:val="none" w:sz="0" w:space="0" w:color="auto"/>
            <w:right w:val="none" w:sz="0" w:space="0" w:color="auto"/>
          </w:divBdr>
        </w:div>
        <w:div w:id="1312445279">
          <w:marLeft w:val="640"/>
          <w:marRight w:val="0"/>
          <w:marTop w:val="0"/>
          <w:marBottom w:val="0"/>
          <w:divBdr>
            <w:top w:val="none" w:sz="0" w:space="0" w:color="auto"/>
            <w:left w:val="none" w:sz="0" w:space="0" w:color="auto"/>
            <w:bottom w:val="none" w:sz="0" w:space="0" w:color="auto"/>
            <w:right w:val="none" w:sz="0" w:space="0" w:color="auto"/>
          </w:divBdr>
        </w:div>
        <w:div w:id="2089108628">
          <w:marLeft w:val="640"/>
          <w:marRight w:val="0"/>
          <w:marTop w:val="0"/>
          <w:marBottom w:val="0"/>
          <w:divBdr>
            <w:top w:val="none" w:sz="0" w:space="0" w:color="auto"/>
            <w:left w:val="none" w:sz="0" w:space="0" w:color="auto"/>
            <w:bottom w:val="none" w:sz="0" w:space="0" w:color="auto"/>
            <w:right w:val="none" w:sz="0" w:space="0" w:color="auto"/>
          </w:divBdr>
        </w:div>
        <w:div w:id="65227588">
          <w:marLeft w:val="640"/>
          <w:marRight w:val="0"/>
          <w:marTop w:val="0"/>
          <w:marBottom w:val="0"/>
          <w:divBdr>
            <w:top w:val="none" w:sz="0" w:space="0" w:color="auto"/>
            <w:left w:val="none" w:sz="0" w:space="0" w:color="auto"/>
            <w:bottom w:val="none" w:sz="0" w:space="0" w:color="auto"/>
            <w:right w:val="none" w:sz="0" w:space="0" w:color="auto"/>
          </w:divBdr>
        </w:div>
        <w:div w:id="262618174">
          <w:marLeft w:val="640"/>
          <w:marRight w:val="0"/>
          <w:marTop w:val="0"/>
          <w:marBottom w:val="0"/>
          <w:divBdr>
            <w:top w:val="none" w:sz="0" w:space="0" w:color="auto"/>
            <w:left w:val="none" w:sz="0" w:space="0" w:color="auto"/>
            <w:bottom w:val="none" w:sz="0" w:space="0" w:color="auto"/>
            <w:right w:val="none" w:sz="0" w:space="0" w:color="auto"/>
          </w:divBdr>
        </w:div>
        <w:div w:id="630013167">
          <w:marLeft w:val="640"/>
          <w:marRight w:val="0"/>
          <w:marTop w:val="0"/>
          <w:marBottom w:val="0"/>
          <w:divBdr>
            <w:top w:val="none" w:sz="0" w:space="0" w:color="auto"/>
            <w:left w:val="none" w:sz="0" w:space="0" w:color="auto"/>
            <w:bottom w:val="none" w:sz="0" w:space="0" w:color="auto"/>
            <w:right w:val="none" w:sz="0" w:space="0" w:color="auto"/>
          </w:divBdr>
        </w:div>
        <w:div w:id="629745877">
          <w:marLeft w:val="640"/>
          <w:marRight w:val="0"/>
          <w:marTop w:val="0"/>
          <w:marBottom w:val="0"/>
          <w:divBdr>
            <w:top w:val="none" w:sz="0" w:space="0" w:color="auto"/>
            <w:left w:val="none" w:sz="0" w:space="0" w:color="auto"/>
            <w:bottom w:val="none" w:sz="0" w:space="0" w:color="auto"/>
            <w:right w:val="none" w:sz="0" w:space="0" w:color="auto"/>
          </w:divBdr>
        </w:div>
        <w:div w:id="219874073">
          <w:marLeft w:val="640"/>
          <w:marRight w:val="0"/>
          <w:marTop w:val="0"/>
          <w:marBottom w:val="0"/>
          <w:divBdr>
            <w:top w:val="none" w:sz="0" w:space="0" w:color="auto"/>
            <w:left w:val="none" w:sz="0" w:space="0" w:color="auto"/>
            <w:bottom w:val="none" w:sz="0" w:space="0" w:color="auto"/>
            <w:right w:val="none" w:sz="0" w:space="0" w:color="auto"/>
          </w:divBdr>
        </w:div>
        <w:div w:id="1666277838">
          <w:marLeft w:val="640"/>
          <w:marRight w:val="0"/>
          <w:marTop w:val="0"/>
          <w:marBottom w:val="0"/>
          <w:divBdr>
            <w:top w:val="none" w:sz="0" w:space="0" w:color="auto"/>
            <w:left w:val="none" w:sz="0" w:space="0" w:color="auto"/>
            <w:bottom w:val="none" w:sz="0" w:space="0" w:color="auto"/>
            <w:right w:val="none" w:sz="0" w:space="0" w:color="auto"/>
          </w:divBdr>
        </w:div>
        <w:div w:id="1380276460">
          <w:marLeft w:val="640"/>
          <w:marRight w:val="0"/>
          <w:marTop w:val="0"/>
          <w:marBottom w:val="0"/>
          <w:divBdr>
            <w:top w:val="none" w:sz="0" w:space="0" w:color="auto"/>
            <w:left w:val="none" w:sz="0" w:space="0" w:color="auto"/>
            <w:bottom w:val="none" w:sz="0" w:space="0" w:color="auto"/>
            <w:right w:val="none" w:sz="0" w:space="0" w:color="auto"/>
          </w:divBdr>
        </w:div>
        <w:div w:id="1708603532">
          <w:marLeft w:val="640"/>
          <w:marRight w:val="0"/>
          <w:marTop w:val="0"/>
          <w:marBottom w:val="0"/>
          <w:divBdr>
            <w:top w:val="none" w:sz="0" w:space="0" w:color="auto"/>
            <w:left w:val="none" w:sz="0" w:space="0" w:color="auto"/>
            <w:bottom w:val="none" w:sz="0" w:space="0" w:color="auto"/>
            <w:right w:val="none" w:sz="0" w:space="0" w:color="auto"/>
          </w:divBdr>
        </w:div>
        <w:div w:id="1760057540">
          <w:marLeft w:val="640"/>
          <w:marRight w:val="0"/>
          <w:marTop w:val="0"/>
          <w:marBottom w:val="0"/>
          <w:divBdr>
            <w:top w:val="none" w:sz="0" w:space="0" w:color="auto"/>
            <w:left w:val="none" w:sz="0" w:space="0" w:color="auto"/>
            <w:bottom w:val="none" w:sz="0" w:space="0" w:color="auto"/>
            <w:right w:val="none" w:sz="0" w:space="0" w:color="auto"/>
          </w:divBdr>
        </w:div>
        <w:div w:id="100031695">
          <w:marLeft w:val="640"/>
          <w:marRight w:val="0"/>
          <w:marTop w:val="0"/>
          <w:marBottom w:val="0"/>
          <w:divBdr>
            <w:top w:val="none" w:sz="0" w:space="0" w:color="auto"/>
            <w:left w:val="none" w:sz="0" w:space="0" w:color="auto"/>
            <w:bottom w:val="none" w:sz="0" w:space="0" w:color="auto"/>
            <w:right w:val="none" w:sz="0" w:space="0" w:color="auto"/>
          </w:divBdr>
        </w:div>
        <w:div w:id="185606024">
          <w:marLeft w:val="640"/>
          <w:marRight w:val="0"/>
          <w:marTop w:val="0"/>
          <w:marBottom w:val="0"/>
          <w:divBdr>
            <w:top w:val="none" w:sz="0" w:space="0" w:color="auto"/>
            <w:left w:val="none" w:sz="0" w:space="0" w:color="auto"/>
            <w:bottom w:val="none" w:sz="0" w:space="0" w:color="auto"/>
            <w:right w:val="none" w:sz="0" w:space="0" w:color="auto"/>
          </w:divBdr>
        </w:div>
        <w:div w:id="752968721">
          <w:marLeft w:val="640"/>
          <w:marRight w:val="0"/>
          <w:marTop w:val="0"/>
          <w:marBottom w:val="0"/>
          <w:divBdr>
            <w:top w:val="none" w:sz="0" w:space="0" w:color="auto"/>
            <w:left w:val="none" w:sz="0" w:space="0" w:color="auto"/>
            <w:bottom w:val="none" w:sz="0" w:space="0" w:color="auto"/>
            <w:right w:val="none" w:sz="0" w:space="0" w:color="auto"/>
          </w:divBdr>
        </w:div>
        <w:div w:id="1979996543">
          <w:marLeft w:val="640"/>
          <w:marRight w:val="0"/>
          <w:marTop w:val="0"/>
          <w:marBottom w:val="0"/>
          <w:divBdr>
            <w:top w:val="none" w:sz="0" w:space="0" w:color="auto"/>
            <w:left w:val="none" w:sz="0" w:space="0" w:color="auto"/>
            <w:bottom w:val="none" w:sz="0" w:space="0" w:color="auto"/>
            <w:right w:val="none" w:sz="0" w:space="0" w:color="auto"/>
          </w:divBdr>
        </w:div>
        <w:div w:id="2030256133">
          <w:marLeft w:val="640"/>
          <w:marRight w:val="0"/>
          <w:marTop w:val="0"/>
          <w:marBottom w:val="0"/>
          <w:divBdr>
            <w:top w:val="none" w:sz="0" w:space="0" w:color="auto"/>
            <w:left w:val="none" w:sz="0" w:space="0" w:color="auto"/>
            <w:bottom w:val="none" w:sz="0" w:space="0" w:color="auto"/>
            <w:right w:val="none" w:sz="0" w:space="0" w:color="auto"/>
          </w:divBdr>
        </w:div>
        <w:div w:id="733160409">
          <w:marLeft w:val="640"/>
          <w:marRight w:val="0"/>
          <w:marTop w:val="0"/>
          <w:marBottom w:val="0"/>
          <w:divBdr>
            <w:top w:val="none" w:sz="0" w:space="0" w:color="auto"/>
            <w:left w:val="none" w:sz="0" w:space="0" w:color="auto"/>
            <w:bottom w:val="none" w:sz="0" w:space="0" w:color="auto"/>
            <w:right w:val="none" w:sz="0" w:space="0" w:color="auto"/>
          </w:divBdr>
        </w:div>
        <w:div w:id="1312563385">
          <w:marLeft w:val="640"/>
          <w:marRight w:val="0"/>
          <w:marTop w:val="0"/>
          <w:marBottom w:val="0"/>
          <w:divBdr>
            <w:top w:val="none" w:sz="0" w:space="0" w:color="auto"/>
            <w:left w:val="none" w:sz="0" w:space="0" w:color="auto"/>
            <w:bottom w:val="none" w:sz="0" w:space="0" w:color="auto"/>
            <w:right w:val="none" w:sz="0" w:space="0" w:color="auto"/>
          </w:divBdr>
        </w:div>
        <w:div w:id="1932809303">
          <w:marLeft w:val="640"/>
          <w:marRight w:val="0"/>
          <w:marTop w:val="0"/>
          <w:marBottom w:val="0"/>
          <w:divBdr>
            <w:top w:val="none" w:sz="0" w:space="0" w:color="auto"/>
            <w:left w:val="none" w:sz="0" w:space="0" w:color="auto"/>
            <w:bottom w:val="none" w:sz="0" w:space="0" w:color="auto"/>
            <w:right w:val="none" w:sz="0" w:space="0" w:color="auto"/>
          </w:divBdr>
        </w:div>
        <w:div w:id="591359197">
          <w:marLeft w:val="640"/>
          <w:marRight w:val="0"/>
          <w:marTop w:val="0"/>
          <w:marBottom w:val="0"/>
          <w:divBdr>
            <w:top w:val="none" w:sz="0" w:space="0" w:color="auto"/>
            <w:left w:val="none" w:sz="0" w:space="0" w:color="auto"/>
            <w:bottom w:val="none" w:sz="0" w:space="0" w:color="auto"/>
            <w:right w:val="none" w:sz="0" w:space="0" w:color="auto"/>
          </w:divBdr>
        </w:div>
        <w:div w:id="290938843">
          <w:marLeft w:val="640"/>
          <w:marRight w:val="0"/>
          <w:marTop w:val="0"/>
          <w:marBottom w:val="0"/>
          <w:divBdr>
            <w:top w:val="none" w:sz="0" w:space="0" w:color="auto"/>
            <w:left w:val="none" w:sz="0" w:space="0" w:color="auto"/>
            <w:bottom w:val="none" w:sz="0" w:space="0" w:color="auto"/>
            <w:right w:val="none" w:sz="0" w:space="0" w:color="auto"/>
          </w:divBdr>
        </w:div>
        <w:div w:id="87891823">
          <w:marLeft w:val="640"/>
          <w:marRight w:val="0"/>
          <w:marTop w:val="0"/>
          <w:marBottom w:val="0"/>
          <w:divBdr>
            <w:top w:val="none" w:sz="0" w:space="0" w:color="auto"/>
            <w:left w:val="none" w:sz="0" w:space="0" w:color="auto"/>
            <w:bottom w:val="none" w:sz="0" w:space="0" w:color="auto"/>
            <w:right w:val="none" w:sz="0" w:space="0" w:color="auto"/>
          </w:divBdr>
        </w:div>
        <w:div w:id="1810636276">
          <w:marLeft w:val="640"/>
          <w:marRight w:val="0"/>
          <w:marTop w:val="0"/>
          <w:marBottom w:val="0"/>
          <w:divBdr>
            <w:top w:val="none" w:sz="0" w:space="0" w:color="auto"/>
            <w:left w:val="none" w:sz="0" w:space="0" w:color="auto"/>
            <w:bottom w:val="none" w:sz="0" w:space="0" w:color="auto"/>
            <w:right w:val="none" w:sz="0" w:space="0" w:color="auto"/>
          </w:divBdr>
        </w:div>
        <w:div w:id="814761352">
          <w:marLeft w:val="640"/>
          <w:marRight w:val="0"/>
          <w:marTop w:val="0"/>
          <w:marBottom w:val="0"/>
          <w:divBdr>
            <w:top w:val="none" w:sz="0" w:space="0" w:color="auto"/>
            <w:left w:val="none" w:sz="0" w:space="0" w:color="auto"/>
            <w:bottom w:val="none" w:sz="0" w:space="0" w:color="auto"/>
            <w:right w:val="none" w:sz="0" w:space="0" w:color="auto"/>
          </w:divBdr>
        </w:div>
        <w:div w:id="240406809">
          <w:marLeft w:val="640"/>
          <w:marRight w:val="0"/>
          <w:marTop w:val="0"/>
          <w:marBottom w:val="0"/>
          <w:divBdr>
            <w:top w:val="none" w:sz="0" w:space="0" w:color="auto"/>
            <w:left w:val="none" w:sz="0" w:space="0" w:color="auto"/>
            <w:bottom w:val="none" w:sz="0" w:space="0" w:color="auto"/>
            <w:right w:val="none" w:sz="0" w:space="0" w:color="auto"/>
          </w:divBdr>
        </w:div>
        <w:div w:id="1056390846">
          <w:marLeft w:val="640"/>
          <w:marRight w:val="0"/>
          <w:marTop w:val="0"/>
          <w:marBottom w:val="0"/>
          <w:divBdr>
            <w:top w:val="none" w:sz="0" w:space="0" w:color="auto"/>
            <w:left w:val="none" w:sz="0" w:space="0" w:color="auto"/>
            <w:bottom w:val="none" w:sz="0" w:space="0" w:color="auto"/>
            <w:right w:val="none" w:sz="0" w:space="0" w:color="auto"/>
          </w:divBdr>
        </w:div>
        <w:div w:id="277226566">
          <w:marLeft w:val="640"/>
          <w:marRight w:val="0"/>
          <w:marTop w:val="0"/>
          <w:marBottom w:val="0"/>
          <w:divBdr>
            <w:top w:val="none" w:sz="0" w:space="0" w:color="auto"/>
            <w:left w:val="none" w:sz="0" w:space="0" w:color="auto"/>
            <w:bottom w:val="none" w:sz="0" w:space="0" w:color="auto"/>
            <w:right w:val="none" w:sz="0" w:space="0" w:color="auto"/>
          </w:divBdr>
        </w:div>
        <w:div w:id="763839091">
          <w:marLeft w:val="640"/>
          <w:marRight w:val="0"/>
          <w:marTop w:val="0"/>
          <w:marBottom w:val="0"/>
          <w:divBdr>
            <w:top w:val="none" w:sz="0" w:space="0" w:color="auto"/>
            <w:left w:val="none" w:sz="0" w:space="0" w:color="auto"/>
            <w:bottom w:val="none" w:sz="0" w:space="0" w:color="auto"/>
            <w:right w:val="none" w:sz="0" w:space="0" w:color="auto"/>
          </w:divBdr>
        </w:div>
        <w:div w:id="1307971710">
          <w:marLeft w:val="640"/>
          <w:marRight w:val="0"/>
          <w:marTop w:val="0"/>
          <w:marBottom w:val="0"/>
          <w:divBdr>
            <w:top w:val="none" w:sz="0" w:space="0" w:color="auto"/>
            <w:left w:val="none" w:sz="0" w:space="0" w:color="auto"/>
            <w:bottom w:val="none" w:sz="0" w:space="0" w:color="auto"/>
            <w:right w:val="none" w:sz="0" w:space="0" w:color="auto"/>
          </w:divBdr>
        </w:div>
        <w:div w:id="1028487651">
          <w:marLeft w:val="640"/>
          <w:marRight w:val="0"/>
          <w:marTop w:val="0"/>
          <w:marBottom w:val="0"/>
          <w:divBdr>
            <w:top w:val="none" w:sz="0" w:space="0" w:color="auto"/>
            <w:left w:val="none" w:sz="0" w:space="0" w:color="auto"/>
            <w:bottom w:val="none" w:sz="0" w:space="0" w:color="auto"/>
            <w:right w:val="none" w:sz="0" w:space="0" w:color="auto"/>
          </w:divBdr>
        </w:div>
        <w:div w:id="340856272">
          <w:marLeft w:val="640"/>
          <w:marRight w:val="0"/>
          <w:marTop w:val="0"/>
          <w:marBottom w:val="0"/>
          <w:divBdr>
            <w:top w:val="none" w:sz="0" w:space="0" w:color="auto"/>
            <w:left w:val="none" w:sz="0" w:space="0" w:color="auto"/>
            <w:bottom w:val="none" w:sz="0" w:space="0" w:color="auto"/>
            <w:right w:val="none" w:sz="0" w:space="0" w:color="auto"/>
          </w:divBdr>
        </w:div>
        <w:div w:id="1580401514">
          <w:marLeft w:val="640"/>
          <w:marRight w:val="0"/>
          <w:marTop w:val="0"/>
          <w:marBottom w:val="0"/>
          <w:divBdr>
            <w:top w:val="none" w:sz="0" w:space="0" w:color="auto"/>
            <w:left w:val="none" w:sz="0" w:space="0" w:color="auto"/>
            <w:bottom w:val="none" w:sz="0" w:space="0" w:color="auto"/>
            <w:right w:val="none" w:sz="0" w:space="0" w:color="auto"/>
          </w:divBdr>
        </w:div>
        <w:div w:id="61413251">
          <w:marLeft w:val="640"/>
          <w:marRight w:val="0"/>
          <w:marTop w:val="0"/>
          <w:marBottom w:val="0"/>
          <w:divBdr>
            <w:top w:val="none" w:sz="0" w:space="0" w:color="auto"/>
            <w:left w:val="none" w:sz="0" w:space="0" w:color="auto"/>
            <w:bottom w:val="none" w:sz="0" w:space="0" w:color="auto"/>
            <w:right w:val="none" w:sz="0" w:space="0" w:color="auto"/>
          </w:divBdr>
        </w:div>
        <w:div w:id="2113426949">
          <w:marLeft w:val="640"/>
          <w:marRight w:val="0"/>
          <w:marTop w:val="0"/>
          <w:marBottom w:val="0"/>
          <w:divBdr>
            <w:top w:val="none" w:sz="0" w:space="0" w:color="auto"/>
            <w:left w:val="none" w:sz="0" w:space="0" w:color="auto"/>
            <w:bottom w:val="none" w:sz="0" w:space="0" w:color="auto"/>
            <w:right w:val="none" w:sz="0" w:space="0" w:color="auto"/>
          </w:divBdr>
        </w:div>
        <w:div w:id="214514273">
          <w:marLeft w:val="640"/>
          <w:marRight w:val="0"/>
          <w:marTop w:val="0"/>
          <w:marBottom w:val="0"/>
          <w:divBdr>
            <w:top w:val="none" w:sz="0" w:space="0" w:color="auto"/>
            <w:left w:val="none" w:sz="0" w:space="0" w:color="auto"/>
            <w:bottom w:val="none" w:sz="0" w:space="0" w:color="auto"/>
            <w:right w:val="none" w:sz="0" w:space="0" w:color="auto"/>
          </w:divBdr>
        </w:div>
        <w:div w:id="738866748">
          <w:marLeft w:val="640"/>
          <w:marRight w:val="0"/>
          <w:marTop w:val="0"/>
          <w:marBottom w:val="0"/>
          <w:divBdr>
            <w:top w:val="none" w:sz="0" w:space="0" w:color="auto"/>
            <w:left w:val="none" w:sz="0" w:space="0" w:color="auto"/>
            <w:bottom w:val="none" w:sz="0" w:space="0" w:color="auto"/>
            <w:right w:val="none" w:sz="0" w:space="0" w:color="auto"/>
          </w:divBdr>
        </w:div>
        <w:div w:id="1052118603">
          <w:marLeft w:val="640"/>
          <w:marRight w:val="0"/>
          <w:marTop w:val="0"/>
          <w:marBottom w:val="0"/>
          <w:divBdr>
            <w:top w:val="none" w:sz="0" w:space="0" w:color="auto"/>
            <w:left w:val="none" w:sz="0" w:space="0" w:color="auto"/>
            <w:bottom w:val="none" w:sz="0" w:space="0" w:color="auto"/>
            <w:right w:val="none" w:sz="0" w:space="0" w:color="auto"/>
          </w:divBdr>
        </w:div>
        <w:div w:id="1318918265">
          <w:marLeft w:val="640"/>
          <w:marRight w:val="0"/>
          <w:marTop w:val="0"/>
          <w:marBottom w:val="0"/>
          <w:divBdr>
            <w:top w:val="none" w:sz="0" w:space="0" w:color="auto"/>
            <w:left w:val="none" w:sz="0" w:space="0" w:color="auto"/>
            <w:bottom w:val="none" w:sz="0" w:space="0" w:color="auto"/>
            <w:right w:val="none" w:sz="0" w:space="0" w:color="auto"/>
          </w:divBdr>
        </w:div>
        <w:div w:id="1450659897">
          <w:marLeft w:val="640"/>
          <w:marRight w:val="0"/>
          <w:marTop w:val="0"/>
          <w:marBottom w:val="0"/>
          <w:divBdr>
            <w:top w:val="none" w:sz="0" w:space="0" w:color="auto"/>
            <w:left w:val="none" w:sz="0" w:space="0" w:color="auto"/>
            <w:bottom w:val="none" w:sz="0" w:space="0" w:color="auto"/>
            <w:right w:val="none" w:sz="0" w:space="0" w:color="auto"/>
          </w:divBdr>
        </w:div>
        <w:div w:id="833179285">
          <w:marLeft w:val="640"/>
          <w:marRight w:val="0"/>
          <w:marTop w:val="0"/>
          <w:marBottom w:val="0"/>
          <w:divBdr>
            <w:top w:val="none" w:sz="0" w:space="0" w:color="auto"/>
            <w:left w:val="none" w:sz="0" w:space="0" w:color="auto"/>
            <w:bottom w:val="none" w:sz="0" w:space="0" w:color="auto"/>
            <w:right w:val="none" w:sz="0" w:space="0" w:color="auto"/>
          </w:divBdr>
        </w:div>
        <w:div w:id="1367173910">
          <w:marLeft w:val="640"/>
          <w:marRight w:val="0"/>
          <w:marTop w:val="0"/>
          <w:marBottom w:val="0"/>
          <w:divBdr>
            <w:top w:val="none" w:sz="0" w:space="0" w:color="auto"/>
            <w:left w:val="none" w:sz="0" w:space="0" w:color="auto"/>
            <w:bottom w:val="none" w:sz="0" w:space="0" w:color="auto"/>
            <w:right w:val="none" w:sz="0" w:space="0" w:color="auto"/>
          </w:divBdr>
        </w:div>
        <w:div w:id="1155098827">
          <w:marLeft w:val="640"/>
          <w:marRight w:val="0"/>
          <w:marTop w:val="0"/>
          <w:marBottom w:val="0"/>
          <w:divBdr>
            <w:top w:val="none" w:sz="0" w:space="0" w:color="auto"/>
            <w:left w:val="none" w:sz="0" w:space="0" w:color="auto"/>
            <w:bottom w:val="none" w:sz="0" w:space="0" w:color="auto"/>
            <w:right w:val="none" w:sz="0" w:space="0" w:color="auto"/>
          </w:divBdr>
        </w:div>
        <w:div w:id="1532373970">
          <w:marLeft w:val="640"/>
          <w:marRight w:val="0"/>
          <w:marTop w:val="0"/>
          <w:marBottom w:val="0"/>
          <w:divBdr>
            <w:top w:val="none" w:sz="0" w:space="0" w:color="auto"/>
            <w:left w:val="none" w:sz="0" w:space="0" w:color="auto"/>
            <w:bottom w:val="none" w:sz="0" w:space="0" w:color="auto"/>
            <w:right w:val="none" w:sz="0" w:space="0" w:color="auto"/>
          </w:divBdr>
        </w:div>
        <w:div w:id="470947041">
          <w:marLeft w:val="640"/>
          <w:marRight w:val="0"/>
          <w:marTop w:val="0"/>
          <w:marBottom w:val="0"/>
          <w:divBdr>
            <w:top w:val="none" w:sz="0" w:space="0" w:color="auto"/>
            <w:left w:val="none" w:sz="0" w:space="0" w:color="auto"/>
            <w:bottom w:val="none" w:sz="0" w:space="0" w:color="auto"/>
            <w:right w:val="none" w:sz="0" w:space="0" w:color="auto"/>
          </w:divBdr>
        </w:div>
        <w:div w:id="163134383">
          <w:marLeft w:val="640"/>
          <w:marRight w:val="0"/>
          <w:marTop w:val="0"/>
          <w:marBottom w:val="0"/>
          <w:divBdr>
            <w:top w:val="none" w:sz="0" w:space="0" w:color="auto"/>
            <w:left w:val="none" w:sz="0" w:space="0" w:color="auto"/>
            <w:bottom w:val="none" w:sz="0" w:space="0" w:color="auto"/>
            <w:right w:val="none" w:sz="0" w:space="0" w:color="auto"/>
          </w:divBdr>
        </w:div>
        <w:div w:id="904997573">
          <w:marLeft w:val="640"/>
          <w:marRight w:val="0"/>
          <w:marTop w:val="0"/>
          <w:marBottom w:val="0"/>
          <w:divBdr>
            <w:top w:val="none" w:sz="0" w:space="0" w:color="auto"/>
            <w:left w:val="none" w:sz="0" w:space="0" w:color="auto"/>
            <w:bottom w:val="none" w:sz="0" w:space="0" w:color="auto"/>
            <w:right w:val="none" w:sz="0" w:space="0" w:color="auto"/>
          </w:divBdr>
        </w:div>
        <w:div w:id="1292402627">
          <w:marLeft w:val="640"/>
          <w:marRight w:val="0"/>
          <w:marTop w:val="0"/>
          <w:marBottom w:val="0"/>
          <w:divBdr>
            <w:top w:val="none" w:sz="0" w:space="0" w:color="auto"/>
            <w:left w:val="none" w:sz="0" w:space="0" w:color="auto"/>
            <w:bottom w:val="none" w:sz="0" w:space="0" w:color="auto"/>
            <w:right w:val="none" w:sz="0" w:space="0" w:color="auto"/>
          </w:divBdr>
        </w:div>
        <w:div w:id="189690248">
          <w:marLeft w:val="640"/>
          <w:marRight w:val="0"/>
          <w:marTop w:val="0"/>
          <w:marBottom w:val="0"/>
          <w:divBdr>
            <w:top w:val="none" w:sz="0" w:space="0" w:color="auto"/>
            <w:left w:val="none" w:sz="0" w:space="0" w:color="auto"/>
            <w:bottom w:val="none" w:sz="0" w:space="0" w:color="auto"/>
            <w:right w:val="none" w:sz="0" w:space="0" w:color="auto"/>
          </w:divBdr>
        </w:div>
        <w:div w:id="271401179">
          <w:marLeft w:val="640"/>
          <w:marRight w:val="0"/>
          <w:marTop w:val="0"/>
          <w:marBottom w:val="0"/>
          <w:divBdr>
            <w:top w:val="none" w:sz="0" w:space="0" w:color="auto"/>
            <w:left w:val="none" w:sz="0" w:space="0" w:color="auto"/>
            <w:bottom w:val="none" w:sz="0" w:space="0" w:color="auto"/>
            <w:right w:val="none" w:sz="0" w:space="0" w:color="auto"/>
          </w:divBdr>
        </w:div>
        <w:div w:id="729813311">
          <w:marLeft w:val="640"/>
          <w:marRight w:val="0"/>
          <w:marTop w:val="0"/>
          <w:marBottom w:val="0"/>
          <w:divBdr>
            <w:top w:val="none" w:sz="0" w:space="0" w:color="auto"/>
            <w:left w:val="none" w:sz="0" w:space="0" w:color="auto"/>
            <w:bottom w:val="none" w:sz="0" w:space="0" w:color="auto"/>
            <w:right w:val="none" w:sz="0" w:space="0" w:color="auto"/>
          </w:divBdr>
        </w:div>
        <w:div w:id="691148601">
          <w:marLeft w:val="640"/>
          <w:marRight w:val="0"/>
          <w:marTop w:val="0"/>
          <w:marBottom w:val="0"/>
          <w:divBdr>
            <w:top w:val="none" w:sz="0" w:space="0" w:color="auto"/>
            <w:left w:val="none" w:sz="0" w:space="0" w:color="auto"/>
            <w:bottom w:val="none" w:sz="0" w:space="0" w:color="auto"/>
            <w:right w:val="none" w:sz="0" w:space="0" w:color="auto"/>
          </w:divBdr>
        </w:div>
        <w:div w:id="1918123936">
          <w:marLeft w:val="640"/>
          <w:marRight w:val="0"/>
          <w:marTop w:val="0"/>
          <w:marBottom w:val="0"/>
          <w:divBdr>
            <w:top w:val="none" w:sz="0" w:space="0" w:color="auto"/>
            <w:left w:val="none" w:sz="0" w:space="0" w:color="auto"/>
            <w:bottom w:val="none" w:sz="0" w:space="0" w:color="auto"/>
            <w:right w:val="none" w:sz="0" w:space="0" w:color="auto"/>
          </w:divBdr>
        </w:div>
        <w:div w:id="1978991854">
          <w:marLeft w:val="640"/>
          <w:marRight w:val="0"/>
          <w:marTop w:val="0"/>
          <w:marBottom w:val="0"/>
          <w:divBdr>
            <w:top w:val="none" w:sz="0" w:space="0" w:color="auto"/>
            <w:left w:val="none" w:sz="0" w:space="0" w:color="auto"/>
            <w:bottom w:val="none" w:sz="0" w:space="0" w:color="auto"/>
            <w:right w:val="none" w:sz="0" w:space="0" w:color="auto"/>
          </w:divBdr>
        </w:div>
        <w:div w:id="633020458">
          <w:marLeft w:val="640"/>
          <w:marRight w:val="0"/>
          <w:marTop w:val="0"/>
          <w:marBottom w:val="0"/>
          <w:divBdr>
            <w:top w:val="none" w:sz="0" w:space="0" w:color="auto"/>
            <w:left w:val="none" w:sz="0" w:space="0" w:color="auto"/>
            <w:bottom w:val="none" w:sz="0" w:space="0" w:color="auto"/>
            <w:right w:val="none" w:sz="0" w:space="0" w:color="auto"/>
          </w:divBdr>
        </w:div>
        <w:div w:id="51273505">
          <w:marLeft w:val="640"/>
          <w:marRight w:val="0"/>
          <w:marTop w:val="0"/>
          <w:marBottom w:val="0"/>
          <w:divBdr>
            <w:top w:val="none" w:sz="0" w:space="0" w:color="auto"/>
            <w:left w:val="none" w:sz="0" w:space="0" w:color="auto"/>
            <w:bottom w:val="none" w:sz="0" w:space="0" w:color="auto"/>
            <w:right w:val="none" w:sz="0" w:space="0" w:color="auto"/>
          </w:divBdr>
        </w:div>
        <w:div w:id="730808124">
          <w:marLeft w:val="640"/>
          <w:marRight w:val="0"/>
          <w:marTop w:val="0"/>
          <w:marBottom w:val="0"/>
          <w:divBdr>
            <w:top w:val="none" w:sz="0" w:space="0" w:color="auto"/>
            <w:left w:val="none" w:sz="0" w:space="0" w:color="auto"/>
            <w:bottom w:val="none" w:sz="0" w:space="0" w:color="auto"/>
            <w:right w:val="none" w:sz="0" w:space="0" w:color="auto"/>
          </w:divBdr>
        </w:div>
        <w:div w:id="2090884824">
          <w:marLeft w:val="640"/>
          <w:marRight w:val="0"/>
          <w:marTop w:val="0"/>
          <w:marBottom w:val="0"/>
          <w:divBdr>
            <w:top w:val="none" w:sz="0" w:space="0" w:color="auto"/>
            <w:left w:val="none" w:sz="0" w:space="0" w:color="auto"/>
            <w:bottom w:val="none" w:sz="0" w:space="0" w:color="auto"/>
            <w:right w:val="none" w:sz="0" w:space="0" w:color="auto"/>
          </w:divBdr>
        </w:div>
        <w:div w:id="683438662">
          <w:marLeft w:val="640"/>
          <w:marRight w:val="0"/>
          <w:marTop w:val="0"/>
          <w:marBottom w:val="0"/>
          <w:divBdr>
            <w:top w:val="none" w:sz="0" w:space="0" w:color="auto"/>
            <w:left w:val="none" w:sz="0" w:space="0" w:color="auto"/>
            <w:bottom w:val="none" w:sz="0" w:space="0" w:color="auto"/>
            <w:right w:val="none" w:sz="0" w:space="0" w:color="auto"/>
          </w:divBdr>
        </w:div>
        <w:div w:id="2136636939">
          <w:marLeft w:val="640"/>
          <w:marRight w:val="0"/>
          <w:marTop w:val="0"/>
          <w:marBottom w:val="0"/>
          <w:divBdr>
            <w:top w:val="none" w:sz="0" w:space="0" w:color="auto"/>
            <w:left w:val="none" w:sz="0" w:space="0" w:color="auto"/>
            <w:bottom w:val="none" w:sz="0" w:space="0" w:color="auto"/>
            <w:right w:val="none" w:sz="0" w:space="0" w:color="auto"/>
          </w:divBdr>
        </w:div>
        <w:div w:id="348408246">
          <w:marLeft w:val="640"/>
          <w:marRight w:val="0"/>
          <w:marTop w:val="0"/>
          <w:marBottom w:val="0"/>
          <w:divBdr>
            <w:top w:val="none" w:sz="0" w:space="0" w:color="auto"/>
            <w:left w:val="none" w:sz="0" w:space="0" w:color="auto"/>
            <w:bottom w:val="none" w:sz="0" w:space="0" w:color="auto"/>
            <w:right w:val="none" w:sz="0" w:space="0" w:color="auto"/>
          </w:divBdr>
        </w:div>
        <w:div w:id="1490176370">
          <w:marLeft w:val="640"/>
          <w:marRight w:val="0"/>
          <w:marTop w:val="0"/>
          <w:marBottom w:val="0"/>
          <w:divBdr>
            <w:top w:val="none" w:sz="0" w:space="0" w:color="auto"/>
            <w:left w:val="none" w:sz="0" w:space="0" w:color="auto"/>
            <w:bottom w:val="none" w:sz="0" w:space="0" w:color="auto"/>
            <w:right w:val="none" w:sz="0" w:space="0" w:color="auto"/>
          </w:divBdr>
        </w:div>
        <w:div w:id="845286826">
          <w:marLeft w:val="640"/>
          <w:marRight w:val="0"/>
          <w:marTop w:val="0"/>
          <w:marBottom w:val="0"/>
          <w:divBdr>
            <w:top w:val="none" w:sz="0" w:space="0" w:color="auto"/>
            <w:left w:val="none" w:sz="0" w:space="0" w:color="auto"/>
            <w:bottom w:val="none" w:sz="0" w:space="0" w:color="auto"/>
            <w:right w:val="none" w:sz="0" w:space="0" w:color="auto"/>
          </w:divBdr>
        </w:div>
        <w:div w:id="933980277">
          <w:marLeft w:val="640"/>
          <w:marRight w:val="0"/>
          <w:marTop w:val="0"/>
          <w:marBottom w:val="0"/>
          <w:divBdr>
            <w:top w:val="none" w:sz="0" w:space="0" w:color="auto"/>
            <w:left w:val="none" w:sz="0" w:space="0" w:color="auto"/>
            <w:bottom w:val="none" w:sz="0" w:space="0" w:color="auto"/>
            <w:right w:val="none" w:sz="0" w:space="0" w:color="auto"/>
          </w:divBdr>
        </w:div>
        <w:div w:id="1911846291">
          <w:marLeft w:val="640"/>
          <w:marRight w:val="0"/>
          <w:marTop w:val="0"/>
          <w:marBottom w:val="0"/>
          <w:divBdr>
            <w:top w:val="none" w:sz="0" w:space="0" w:color="auto"/>
            <w:left w:val="none" w:sz="0" w:space="0" w:color="auto"/>
            <w:bottom w:val="none" w:sz="0" w:space="0" w:color="auto"/>
            <w:right w:val="none" w:sz="0" w:space="0" w:color="auto"/>
          </w:divBdr>
        </w:div>
        <w:div w:id="799684890">
          <w:marLeft w:val="640"/>
          <w:marRight w:val="0"/>
          <w:marTop w:val="0"/>
          <w:marBottom w:val="0"/>
          <w:divBdr>
            <w:top w:val="none" w:sz="0" w:space="0" w:color="auto"/>
            <w:left w:val="none" w:sz="0" w:space="0" w:color="auto"/>
            <w:bottom w:val="none" w:sz="0" w:space="0" w:color="auto"/>
            <w:right w:val="none" w:sz="0" w:space="0" w:color="auto"/>
          </w:divBdr>
        </w:div>
        <w:div w:id="655381353">
          <w:marLeft w:val="640"/>
          <w:marRight w:val="0"/>
          <w:marTop w:val="0"/>
          <w:marBottom w:val="0"/>
          <w:divBdr>
            <w:top w:val="none" w:sz="0" w:space="0" w:color="auto"/>
            <w:left w:val="none" w:sz="0" w:space="0" w:color="auto"/>
            <w:bottom w:val="none" w:sz="0" w:space="0" w:color="auto"/>
            <w:right w:val="none" w:sz="0" w:space="0" w:color="auto"/>
          </w:divBdr>
        </w:div>
        <w:div w:id="1963536567">
          <w:marLeft w:val="640"/>
          <w:marRight w:val="0"/>
          <w:marTop w:val="0"/>
          <w:marBottom w:val="0"/>
          <w:divBdr>
            <w:top w:val="none" w:sz="0" w:space="0" w:color="auto"/>
            <w:left w:val="none" w:sz="0" w:space="0" w:color="auto"/>
            <w:bottom w:val="none" w:sz="0" w:space="0" w:color="auto"/>
            <w:right w:val="none" w:sz="0" w:space="0" w:color="auto"/>
          </w:divBdr>
        </w:div>
        <w:div w:id="1699500834">
          <w:marLeft w:val="640"/>
          <w:marRight w:val="0"/>
          <w:marTop w:val="0"/>
          <w:marBottom w:val="0"/>
          <w:divBdr>
            <w:top w:val="none" w:sz="0" w:space="0" w:color="auto"/>
            <w:left w:val="none" w:sz="0" w:space="0" w:color="auto"/>
            <w:bottom w:val="none" w:sz="0" w:space="0" w:color="auto"/>
            <w:right w:val="none" w:sz="0" w:space="0" w:color="auto"/>
          </w:divBdr>
        </w:div>
        <w:div w:id="1332022361">
          <w:marLeft w:val="640"/>
          <w:marRight w:val="0"/>
          <w:marTop w:val="0"/>
          <w:marBottom w:val="0"/>
          <w:divBdr>
            <w:top w:val="none" w:sz="0" w:space="0" w:color="auto"/>
            <w:left w:val="none" w:sz="0" w:space="0" w:color="auto"/>
            <w:bottom w:val="none" w:sz="0" w:space="0" w:color="auto"/>
            <w:right w:val="none" w:sz="0" w:space="0" w:color="auto"/>
          </w:divBdr>
        </w:div>
        <w:div w:id="1121723413">
          <w:marLeft w:val="640"/>
          <w:marRight w:val="0"/>
          <w:marTop w:val="0"/>
          <w:marBottom w:val="0"/>
          <w:divBdr>
            <w:top w:val="none" w:sz="0" w:space="0" w:color="auto"/>
            <w:left w:val="none" w:sz="0" w:space="0" w:color="auto"/>
            <w:bottom w:val="none" w:sz="0" w:space="0" w:color="auto"/>
            <w:right w:val="none" w:sz="0" w:space="0" w:color="auto"/>
          </w:divBdr>
        </w:div>
        <w:div w:id="1198351791">
          <w:marLeft w:val="640"/>
          <w:marRight w:val="0"/>
          <w:marTop w:val="0"/>
          <w:marBottom w:val="0"/>
          <w:divBdr>
            <w:top w:val="none" w:sz="0" w:space="0" w:color="auto"/>
            <w:left w:val="none" w:sz="0" w:space="0" w:color="auto"/>
            <w:bottom w:val="none" w:sz="0" w:space="0" w:color="auto"/>
            <w:right w:val="none" w:sz="0" w:space="0" w:color="auto"/>
          </w:divBdr>
        </w:div>
        <w:div w:id="109669894">
          <w:marLeft w:val="640"/>
          <w:marRight w:val="0"/>
          <w:marTop w:val="0"/>
          <w:marBottom w:val="0"/>
          <w:divBdr>
            <w:top w:val="none" w:sz="0" w:space="0" w:color="auto"/>
            <w:left w:val="none" w:sz="0" w:space="0" w:color="auto"/>
            <w:bottom w:val="none" w:sz="0" w:space="0" w:color="auto"/>
            <w:right w:val="none" w:sz="0" w:space="0" w:color="auto"/>
          </w:divBdr>
        </w:div>
        <w:div w:id="1930849457">
          <w:marLeft w:val="640"/>
          <w:marRight w:val="0"/>
          <w:marTop w:val="0"/>
          <w:marBottom w:val="0"/>
          <w:divBdr>
            <w:top w:val="none" w:sz="0" w:space="0" w:color="auto"/>
            <w:left w:val="none" w:sz="0" w:space="0" w:color="auto"/>
            <w:bottom w:val="none" w:sz="0" w:space="0" w:color="auto"/>
            <w:right w:val="none" w:sz="0" w:space="0" w:color="auto"/>
          </w:divBdr>
        </w:div>
        <w:div w:id="1936548381">
          <w:marLeft w:val="640"/>
          <w:marRight w:val="0"/>
          <w:marTop w:val="0"/>
          <w:marBottom w:val="0"/>
          <w:divBdr>
            <w:top w:val="none" w:sz="0" w:space="0" w:color="auto"/>
            <w:left w:val="none" w:sz="0" w:space="0" w:color="auto"/>
            <w:bottom w:val="none" w:sz="0" w:space="0" w:color="auto"/>
            <w:right w:val="none" w:sz="0" w:space="0" w:color="auto"/>
          </w:divBdr>
        </w:div>
        <w:div w:id="615992456">
          <w:marLeft w:val="640"/>
          <w:marRight w:val="0"/>
          <w:marTop w:val="0"/>
          <w:marBottom w:val="0"/>
          <w:divBdr>
            <w:top w:val="none" w:sz="0" w:space="0" w:color="auto"/>
            <w:left w:val="none" w:sz="0" w:space="0" w:color="auto"/>
            <w:bottom w:val="none" w:sz="0" w:space="0" w:color="auto"/>
            <w:right w:val="none" w:sz="0" w:space="0" w:color="auto"/>
          </w:divBdr>
        </w:div>
        <w:div w:id="596980656">
          <w:marLeft w:val="640"/>
          <w:marRight w:val="0"/>
          <w:marTop w:val="0"/>
          <w:marBottom w:val="0"/>
          <w:divBdr>
            <w:top w:val="none" w:sz="0" w:space="0" w:color="auto"/>
            <w:left w:val="none" w:sz="0" w:space="0" w:color="auto"/>
            <w:bottom w:val="none" w:sz="0" w:space="0" w:color="auto"/>
            <w:right w:val="none" w:sz="0" w:space="0" w:color="auto"/>
          </w:divBdr>
        </w:div>
        <w:div w:id="1936553724">
          <w:marLeft w:val="640"/>
          <w:marRight w:val="0"/>
          <w:marTop w:val="0"/>
          <w:marBottom w:val="0"/>
          <w:divBdr>
            <w:top w:val="none" w:sz="0" w:space="0" w:color="auto"/>
            <w:left w:val="none" w:sz="0" w:space="0" w:color="auto"/>
            <w:bottom w:val="none" w:sz="0" w:space="0" w:color="auto"/>
            <w:right w:val="none" w:sz="0" w:space="0" w:color="auto"/>
          </w:divBdr>
        </w:div>
        <w:div w:id="1192844755">
          <w:marLeft w:val="640"/>
          <w:marRight w:val="0"/>
          <w:marTop w:val="0"/>
          <w:marBottom w:val="0"/>
          <w:divBdr>
            <w:top w:val="none" w:sz="0" w:space="0" w:color="auto"/>
            <w:left w:val="none" w:sz="0" w:space="0" w:color="auto"/>
            <w:bottom w:val="none" w:sz="0" w:space="0" w:color="auto"/>
            <w:right w:val="none" w:sz="0" w:space="0" w:color="auto"/>
          </w:divBdr>
        </w:div>
        <w:div w:id="101456117">
          <w:marLeft w:val="640"/>
          <w:marRight w:val="0"/>
          <w:marTop w:val="0"/>
          <w:marBottom w:val="0"/>
          <w:divBdr>
            <w:top w:val="none" w:sz="0" w:space="0" w:color="auto"/>
            <w:left w:val="none" w:sz="0" w:space="0" w:color="auto"/>
            <w:bottom w:val="none" w:sz="0" w:space="0" w:color="auto"/>
            <w:right w:val="none" w:sz="0" w:space="0" w:color="auto"/>
          </w:divBdr>
        </w:div>
        <w:div w:id="2075622333">
          <w:marLeft w:val="640"/>
          <w:marRight w:val="0"/>
          <w:marTop w:val="0"/>
          <w:marBottom w:val="0"/>
          <w:divBdr>
            <w:top w:val="none" w:sz="0" w:space="0" w:color="auto"/>
            <w:left w:val="none" w:sz="0" w:space="0" w:color="auto"/>
            <w:bottom w:val="none" w:sz="0" w:space="0" w:color="auto"/>
            <w:right w:val="none" w:sz="0" w:space="0" w:color="auto"/>
          </w:divBdr>
        </w:div>
        <w:div w:id="483622553">
          <w:marLeft w:val="640"/>
          <w:marRight w:val="0"/>
          <w:marTop w:val="0"/>
          <w:marBottom w:val="0"/>
          <w:divBdr>
            <w:top w:val="none" w:sz="0" w:space="0" w:color="auto"/>
            <w:left w:val="none" w:sz="0" w:space="0" w:color="auto"/>
            <w:bottom w:val="none" w:sz="0" w:space="0" w:color="auto"/>
            <w:right w:val="none" w:sz="0" w:space="0" w:color="auto"/>
          </w:divBdr>
        </w:div>
        <w:div w:id="1601839934">
          <w:marLeft w:val="640"/>
          <w:marRight w:val="0"/>
          <w:marTop w:val="0"/>
          <w:marBottom w:val="0"/>
          <w:divBdr>
            <w:top w:val="none" w:sz="0" w:space="0" w:color="auto"/>
            <w:left w:val="none" w:sz="0" w:space="0" w:color="auto"/>
            <w:bottom w:val="none" w:sz="0" w:space="0" w:color="auto"/>
            <w:right w:val="none" w:sz="0" w:space="0" w:color="auto"/>
          </w:divBdr>
        </w:div>
        <w:div w:id="162817040">
          <w:marLeft w:val="640"/>
          <w:marRight w:val="0"/>
          <w:marTop w:val="0"/>
          <w:marBottom w:val="0"/>
          <w:divBdr>
            <w:top w:val="none" w:sz="0" w:space="0" w:color="auto"/>
            <w:left w:val="none" w:sz="0" w:space="0" w:color="auto"/>
            <w:bottom w:val="none" w:sz="0" w:space="0" w:color="auto"/>
            <w:right w:val="none" w:sz="0" w:space="0" w:color="auto"/>
          </w:divBdr>
        </w:div>
        <w:div w:id="1451630556">
          <w:marLeft w:val="640"/>
          <w:marRight w:val="0"/>
          <w:marTop w:val="0"/>
          <w:marBottom w:val="0"/>
          <w:divBdr>
            <w:top w:val="none" w:sz="0" w:space="0" w:color="auto"/>
            <w:left w:val="none" w:sz="0" w:space="0" w:color="auto"/>
            <w:bottom w:val="none" w:sz="0" w:space="0" w:color="auto"/>
            <w:right w:val="none" w:sz="0" w:space="0" w:color="auto"/>
          </w:divBdr>
        </w:div>
        <w:div w:id="1561090682">
          <w:marLeft w:val="640"/>
          <w:marRight w:val="0"/>
          <w:marTop w:val="0"/>
          <w:marBottom w:val="0"/>
          <w:divBdr>
            <w:top w:val="none" w:sz="0" w:space="0" w:color="auto"/>
            <w:left w:val="none" w:sz="0" w:space="0" w:color="auto"/>
            <w:bottom w:val="none" w:sz="0" w:space="0" w:color="auto"/>
            <w:right w:val="none" w:sz="0" w:space="0" w:color="auto"/>
          </w:divBdr>
        </w:div>
        <w:div w:id="402142059">
          <w:marLeft w:val="640"/>
          <w:marRight w:val="0"/>
          <w:marTop w:val="0"/>
          <w:marBottom w:val="0"/>
          <w:divBdr>
            <w:top w:val="none" w:sz="0" w:space="0" w:color="auto"/>
            <w:left w:val="none" w:sz="0" w:space="0" w:color="auto"/>
            <w:bottom w:val="none" w:sz="0" w:space="0" w:color="auto"/>
            <w:right w:val="none" w:sz="0" w:space="0" w:color="auto"/>
          </w:divBdr>
        </w:div>
        <w:div w:id="613173782">
          <w:marLeft w:val="640"/>
          <w:marRight w:val="0"/>
          <w:marTop w:val="0"/>
          <w:marBottom w:val="0"/>
          <w:divBdr>
            <w:top w:val="none" w:sz="0" w:space="0" w:color="auto"/>
            <w:left w:val="none" w:sz="0" w:space="0" w:color="auto"/>
            <w:bottom w:val="none" w:sz="0" w:space="0" w:color="auto"/>
            <w:right w:val="none" w:sz="0" w:space="0" w:color="auto"/>
          </w:divBdr>
        </w:div>
        <w:div w:id="977418128">
          <w:marLeft w:val="640"/>
          <w:marRight w:val="0"/>
          <w:marTop w:val="0"/>
          <w:marBottom w:val="0"/>
          <w:divBdr>
            <w:top w:val="none" w:sz="0" w:space="0" w:color="auto"/>
            <w:left w:val="none" w:sz="0" w:space="0" w:color="auto"/>
            <w:bottom w:val="none" w:sz="0" w:space="0" w:color="auto"/>
            <w:right w:val="none" w:sz="0" w:space="0" w:color="auto"/>
          </w:divBdr>
        </w:div>
        <w:div w:id="804931591">
          <w:marLeft w:val="640"/>
          <w:marRight w:val="0"/>
          <w:marTop w:val="0"/>
          <w:marBottom w:val="0"/>
          <w:divBdr>
            <w:top w:val="none" w:sz="0" w:space="0" w:color="auto"/>
            <w:left w:val="none" w:sz="0" w:space="0" w:color="auto"/>
            <w:bottom w:val="none" w:sz="0" w:space="0" w:color="auto"/>
            <w:right w:val="none" w:sz="0" w:space="0" w:color="auto"/>
          </w:divBdr>
        </w:div>
        <w:div w:id="1271548087">
          <w:marLeft w:val="640"/>
          <w:marRight w:val="0"/>
          <w:marTop w:val="0"/>
          <w:marBottom w:val="0"/>
          <w:divBdr>
            <w:top w:val="none" w:sz="0" w:space="0" w:color="auto"/>
            <w:left w:val="none" w:sz="0" w:space="0" w:color="auto"/>
            <w:bottom w:val="none" w:sz="0" w:space="0" w:color="auto"/>
            <w:right w:val="none" w:sz="0" w:space="0" w:color="auto"/>
          </w:divBdr>
        </w:div>
        <w:div w:id="636568945">
          <w:marLeft w:val="640"/>
          <w:marRight w:val="0"/>
          <w:marTop w:val="0"/>
          <w:marBottom w:val="0"/>
          <w:divBdr>
            <w:top w:val="none" w:sz="0" w:space="0" w:color="auto"/>
            <w:left w:val="none" w:sz="0" w:space="0" w:color="auto"/>
            <w:bottom w:val="none" w:sz="0" w:space="0" w:color="auto"/>
            <w:right w:val="none" w:sz="0" w:space="0" w:color="auto"/>
          </w:divBdr>
        </w:div>
        <w:div w:id="650211037">
          <w:marLeft w:val="640"/>
          <w:marRight w:val="0"/>
          <w:marTop w:val="0"/>
          <w:marBottom w:val="0"/>
          <w:divBdr>
            <w:top w:val="none" w:sz="0" w:space="0" w:color="auto"/>
            <w:left w:val="none" w:sz="0" w:space="0" w:color="auto"/>
            <w:bottom w:val="none" w:sz="0" w:space="0" w:color="auto"/>
            <w:right w:val="none" w:sz="0" w:space="0" w:color="auto"/>
          </w:divBdr>
        </w:div>
        <w:div w:id="914893909">
          <w:marLeft w:val="640"/>
          <w:marRight w:val="0"/>
          <w:marTop w:val="0"/>
          <w:marBottom w:val="0"/>
          <w:divBdr>
            <w:top w:val="none" w:sz="0" w:space="0" w:color="auto"/>
            <w:left w:val="none" w:sz="0" w:space="0" w:color="auto"/>
            <w:bottom w:val="none" w:sz="0" w:space="0" w:color="auto"/>
            <w:right w:val="none" w:sz="0" w:space="0" w:color="auto"/>
          </w:divBdr>
        </w:div>
        <w:div w:id="1183398276">
          <w:marLeft w:val="640"/>
          <w:marRight w:val="0"/>
          <w:marTop w:val="0"/>
          <w:marBottom w:val="0"/>
          <w:divBdr>
            <w:top w:val="none" w:sz="0" w:space="0" w:color="auto"/>
            <w:left w:val="none" w:sz="0" w:space="0" w:color="auto"/>
            <w:bottom w:val="none" w:sz="0" w:space="0" w:color="auto"/>
            <w:right w:val="none" w:sz="0" w:space="0" w:color="auto"/>
          </w:divBdr>
        </w:div>
        <w:div w:id="302925374">
          <w:marLeft w:val="640"/>
          <w:marRight w:val="0"/>
          <w:marTop w:val="0"/>
          <w:marBottom w:val="0"/>
          <w:divBdr>
            <w:top w:val="none" w:sz="0" w:space="0" w:color="auto"/>
            <w:left w:val="none" w:sz="0" w:space="0" w:color="auto"/>
            <w:bottom w:val="none" w:sz="0" w:space="0" w:color="auto"/>
            <w:right w:val="none" w:sz="0" w:space="0" w:color="auto"/>
          </w:divBdr>
        </w:div>
        <w:div w:id="1604220626">
          <w:marLeft w:val="640"/>
          <w:marRight w:val="0"/>
          <w:marTop w:val="0"/>
          <w:marBottom w:val="0"/>
          <w:divBdr>
            <w:top w:val="none" w:sz="0" w:space="0" w:color="auto"/>
            <w:left w:val="none" w:sz="0" w:space="0" w:color="auto"/>
            <w:bottom w:val="none" w:sz="0" w:space="0" w:color="auto"/>
            <w:right w:val="none" w:sz="0" w:space="0" w:color="auto"/>
          </w:divBdr>
        </w:div>
        <w:div w:id="103498326">
          <w:marLeft w:val="640"/>
          <w:marRight w:val="0"/>
          <w:marTop w:val="0"/>
          <w:marBottom w:val="0"/>
          <w:divBdr>
            <w:top w:val="none" w:sz="0" w:space="0" w:color="auto"/>
            <w:left w:val="none" w:sz="0" w:space="0" w:color="auto"/>
            <w:bottom w:val="none" w:sz="0" w:space="0" w:color="auto"/>
            <w:right w:val="none" w:sz="0" w:space="0" w:color="auto"/>
          </w:divBdr>
        </w:div>
        <w:div w:id="2105615538">
          <w:marLeft w:val="640"/>
          <w:marRight w:val="0"/>
          <w:marTop w:val="0"/>
          <w:marBottom w:val="0"/>
          <w:divBdr>
            <w:top w:val="none" w:sz="0" w:space="0" w:color="auto"/>
            <w:left w:val="none" w:sz="0" w:space="0" w:color="auto"/>
            <w:bottom w:val="none" w:sz="0" w:space="0" w:color="auto"/>
            <w:right w:val="none" w:sz="0" w:space="0" w:color="auto"/>
          </w:divBdr>
        </w:div>
        <w:div w:id="1120805107">
          <w:marLeft w:val="640"/>
          <w:marRight w:val="0"/>
          <w:marTop w:val="0"/>
          <w:marBottom w:val="0"/>
          <w:divBdr>
            <w:top w:val="none" w:sz="0" w:space="0" w:color="auto"/>
            <w:left w:val="none" w:sz="0" w:space="0" w:color="auto"/>
            <w:bottom w:val="none" w:sz="0" w:space="0" w:color="auto"/>
            <w:right w:val="none" w:sz="0" w:space="0" w:color="auto"/>
          </w:divBdr>
        </w:div>
        <w:div w:id="309403113">
          <w:marLeft w:val="640"/>
          <w:marRight w:val="0"/>
          <w:marTop w:val="0"/>
          <w:marBottom w:val="0"/>
          <w:divBdr>
            <w:top w:val="none" w:sz="0" w:space="0" w:color="auto"/>
            <w:left w:val="none" w:sz="0" w:space="0" w:color="auto"/>
            <w:bottom w:val="none" w:sz="0" w:space="0" w:color="auto"/>
            <w:right w:val="none" w:sz="0" w:space="0" w:color="auto"/>
          </w:divBdr>
        </w:div>
        <w:div w:id="1981420301">
          <w:marLeft w:val="640"/>
          <w:marRight w:val="0"/>
          <w:marTop w:val="0"/>
          <w:marBottom w:val="0"/>
          <w:divBdr>
            <w:top w:val="none" w:sz="0" w:space="0" w:color="auto"/>
            <w:left w:val="none" w:sz="0" w:space="0" w:color="auto"/>
            <w:bottom w:val="none" w:sz="0" w:space="0" w:color="auto"/>
            <w:right w:val="none" w:sz="0" w:space="0" w:color="auto"/>
          </w:divBdr>
        </w:div>
        <w:div w:id="1872111871">
          <w:marLeft w:val="640"/>
          <w:marRight w:val="0"/>
          <w:marTop w:val="0"/>
          <w:marBottom w:val="0"/>
          <w:divBdr>
            <w:top w:val="none" w:sz="0" w:space="0" w:color="auto"/>
            <w:left w:val="none" w:sz="0" w:space="0" w:color="auto"/>
            <w:bottom w:val="none" w:sz="0" w:space="0" w:color="auto"/>
            <w:right w:val="none" w:sz="0" w:space="0" w:color="auto"/>
          </w:divBdr>
        </w:div>
        <w:div w:id="1076631552">
          <w:marLeft w:val="640"/>
          <w:marRight w:val="0"/>
          <w:marTop w:val="0"/>
          <w:marBottom w:val="0"/>
          <w:divBdr>
            <w:top w:val="none" w:sz="0" w:space="0" w:color="auto"/>
            <w:left w:val="none" w:sz="0" w:space="0" w:color="auto"/>
            <w:bottom w:val="none" w:sz="0" w:space="0" w:color="auto"/>
            <w:right w:val="none" w:sz="0" w:space="0" w:color="auto"/>
          </w:divBdr>
        </w:div>
        <w:div w:id="1490631109">
          <w:marLeft w:val="640"/>
          <w:marRight w:val="0"/>
          <w:marTop w:val="0"/>
          <w:marBottom w:val="0"/>
          <w:divBdr>
            <w:top w:val="none" w:sz="0" w:space="0" w:color="auto"/>
            <w:left w:val="none" w:sz="0" w:space="0" w:color="auto"/>
            <w:bottom w:val="none" w:sz="0" w:space="0" w:color="auto"/>
            <w:right w:val="none" w:sz="0" w:space="0" w:color="auto"/>
          </w:divBdr>
        </w:div>
        <w:div w:id="1089693739">
          <w:marLeft w:val="640"/>
          <w:marRight w:val="0"/>
          <w:marTop w:val="0"/>
          <w:marBottom w:val="0"/>
          <w:divBdr>
            <w:top w:val="none" w:sz="0" w:space="0" w:color="auto"/>
            <w:left w:val="none" w:sz="0" w:space="0" w:color="auto"/>
            <w:bottom w:val="none" w:sz="0" w:space="0" w:color="auto"/>
            <w:right w:val="none" w:sz="0" w:space="0" w:color="auto"/>
          </w:divBdr>
        </w:div>
        <w:div w:id="1926720582">
          <w:marLeft w:val="640"/>
          <w:marRight w:val="0"/>
          <w:marTop w:val="0"/>
          <w:marBottom w:val="0"/>
          <w:divBdr>
            <w:top w:val="none" w:sz="0" w:space="0" w:color="auto"/>
            <w:left w:val="none" w:sz="0" w:space="0" w:color="auto"/>
            <w:bottom w:val="none" w:sz="0" w:space="0" w:color="auto"/>
            <w:right w:val="none" w:sz="0" w:space="0" w:color="auto"/>
          </w:divBdr>
        </w:div>
        <w:div w:id="1340885011">
          <w:marLeft w:val="640"/>
          <w:marRight w:val="0"/>
          <w:marTop w:val="0"/>
          <w:marBottom w:val="0"/>
          <w:divBdr>
            <w:top w:val="none" w:sz="0" w:space="0" w:color="auto"/>
            <w:left w:val="none" w:sz="0" w:space="0" w:color="auto"/>
            <w:bottom w:val="none" w:sz="0" w:space="0" w:color="auto"/>
            <w:right w:val="none" w:sz="0" w:space="0" w:color="auto"/>
          </w:divBdr>
        </w:div>
        <w:div w:id="196739255">
          <w:marLeft w:val="640"/>
          <w:marRight w:val="0"/>
          <w:marTop w:val="0"/>
          <w:marBottom w:val="0"/>
          <w:divBdr>
            <w:top w:val="none" w:sz="0" w:space="0" w:color="auto"/>
            <w:left w:val="none" w:sz="0" w:space="0" w:color="auto"/>
            <w:bottom w:val="none" w:sz="0" w:space="0" w:color="auto"/>
            <w:right w:val="none" w:sz="0" w:space="0" w:color="auto"/>
          </w:divBdr>
        </w:div>
        <w:div w:id="1761094911">
          <w:marLeft w:val="640"/>
          <w:marRight w:val="0"/>
          <w:marTop w:val="0"/>
          <w:marBottom w:val="0"/>
          <w:divBdr>
            <w:top w:val="none" w:sz="0" w:space="0" w:color="auto"/>
            <w:left w:val="none" w:sz="0" w:space="0" w:color="auto"/>
            <w:bottom w:val="none" w:sz="0" w:space="0" w:color="auto"/>
            <w:right w:val="none" w:sz="0" w:space="0" w:color="auto"/>
          </w:divBdr>
        </w:div>
        <w:div w:id="1459184141">
          <w:marLeft w:val="640"/>
          <w:marRight w:val="0"/>
          <w:marTop w:val="0"/>
          <w:marBottom w:val="0"/>
          <w:divBdr>
            <w:top w:val="none" w:sz="0" w:space="0" w:color="auto"/>
            <w:left w:val="none" w:sz="0" w:space="0" w:color="auto"/>
            <w:bottom w:val="none" w:sz="0" w:space="0" w:color="auto"/>
            <w:right w:val="none" w:sz="0" w:space="0" w:color="auto"/>
          </w:divBdr>
        </w:div>
        <w:div w:id="588781441">
          <w:marLeft w:val="640"/>
          <w:marRight w:val="0"/>
          <w:marTop w:val="0"/>
          <w:marBottom w:val="0"/>
          <w:divBdr>
            <w:top w:val="none" w:sz="0" w:space="0" w:color="auto"/>
            <w:left w:val="none" w:sz="0" w:space="0" w:color="auto"/>
            <w:bottom w:val="none" w:sz="0" w:space="0" w:color="auto"/>
            <w:right w:val="none" w:sz="0" w:space="0" w:color="auto"/>
          </w:divBdr>
        </w:div>
        <w:div w:id="994649212">
          <w:marLeft w:val="640"/>
          <w:marRight w:val="0"/>
          <w:marTop w:val="0"/>
          <w:marBottom w:val="0"/>
          <w:divBdr>
            <w:top w:val="none" w:sz="0" w:space="0" w:color="auto"/>
            <w:left w:val="none" w:sz="0" w:space="0" w:color="auto"/>
            <w:bottom w:val="none" w:sz="0" w:space="0" w:color="auto"/>
            <w:right w:val="none" w:sz="0" w:space="0" w:color="auto"/>
          </w:divBdr>
        </w:div>
      </w:divsChild>
    </w:div>
    <w:div w:id="778571657">
      <w:bodyDiv w:val="1"/>
      <w:marLeft w:val="0"/>
      <w:marRight w:val="0"/>
      <w:marTop w:val="0"/>
      <w:marBottom w:val="0"/>
      <w:divBdr>
        <w:top w:val="none" w:sz="0" w:space="0" w:color="auto"/>
        <w:left w:val="none" w:sz="0" w:space="0" w:color="auto"/>
        <w:bottom w:val="none" w:sz="0" w:space="0" w:color="auto"/>
        <w:right w:val="none" w:sz="0" w:space="0" w:color="auto"/>
      </w:divBdr>
      <w:divsChild>
        <w:div w:id="1581259188">
          <w:marLeft w:val="640"/>
          <w:marRight w:val="0"/>
          <w:marTop w:val="0"/>
          <w:marBottom w:val="0"/>
          <w:divBdr>
            <w:top w:val="none" w:sz="0" w:space="0" w:color="auto"/>
            <w:left w:val="none" w:sz="0" w:space="0" w:color="auto"/>
            <w:bottom w:val="none" w:sz="0" w:space="0" w:color="auto"/>
            <w:right w:val="none" w:sz="0" w:space="0" w:color="auto"/>
          </w:divBdr>
        </w:div>
        <w:div w:id="591469373">
          <w:marLeft w:val="640"/>
          <w:marRight w:val="0"/>
          <w:marTop w:val="0"/>
          <w:marBottom w:val="0"/>
          <w:divBdr>
            <w:top w:val="none" w:sz="0" w:space="0" w:color="auto"/>
            <w:left w:val="none" w:sz="0" w:space="0" w:color="auto"/>
            <w:bottom w:val="none" w:sz="0" w:space="0" w:color="auto"/>
            <w:right w:val="none" w:sz="0" w:space="0" w:color="auto"/>
          </w:divBdr>
        </w:div>
        <w:div w:id="2027897461">
          <w:marLeft w:val="640"/>
          <w:marRight w:val="0"/>
          <w:marTop w:val="0"/>
          <w:marBottom w:val="0"/>
          <w:divBdr>
            <w:top w:val="none" w:sz="0" w:space="0" w:color="auto"/>
            <w:left w:val="none" w:sz="0" w:space="0" w:color="auto"/>
            <w:bottom w:val="none" w:sz="0" w:space="0" w:color="auto"/>
            <w:right w:val="none" w:sz="0" w:space="0" w:color="auto"/>
          </w:divBdr>
        </w:div>
        <w:div w:id="632827428">
          <w:marLeft w:val="640"/>
          <w:marRight w:val="0"/>
          <w:marTop w:val="0"/>
          <w:marBottom w:val="0"/>
          <w:divBdr>
            <w:top w:val="none" w:sz="0" w:space="0" w:color="auto"/>
            <w:left w:val="none" w:sz="0" w:space="0" w:color="auto"/>
            <w:bottom w:val="none" w:sz="0" w:space="0" w:color="auto"/>
            <w:right w:val="none" w:sz="0" w:space="0" w:color="auto"/>
          </w:divBdr>
        </w:div>
        <w:div w:id="1131243387">
          <w:marLeft w:val="640"/>
          <w:marRight w:val="0"/>
          <w:marTop w:val="0"/>
          <w:marBottom w:val="0"/>
          <w:divBdr>
            <w:top w:val="none" w:sz="0" w:space="0" w:color="auto"/>
            <w:left w:val="none" w:sz="0" w:space="0" w:color="auto"/>
            <w:bottom w:val="none" w:sz="0" w:space="0" w:color="auto"/>
            <w:right w:val="none" w:sz="0" w:space="0" w:color="auto"/>
          </w:divBdr>
        </w:div>
        <w:div w:id="63652163">
          <w:marLeft w:val="640"/>
          <w:marRight w:val="0"/>
          <w:marTop w:val="0"/>
          <w:marBottom w:val="0"/>
          <w:divBdr>
            <w:top w:val="none" w:sz="0" w:space="0" w:color="auto"/>
            <w:left w:val="none" w:sz="0" w:space="0" w:color="auto"/>
            <w:bottom w:val="none" w:sz="0" w:space="0" w:color="auto"/>
            <w:right w:val="none" w:sz="0" w:space="0" w:color="auto"/>
          </w:divBdr>
        </w:div>
        <w:div w:id="827672866">
          <w:marLeft w:val="640"/>
          <w:marRight w:val="0"/>
          <w:marTop w:val="0"/>
          <w:marBottom w:val="0"/>
          <w:divBdr>
            <w:top w:val="none" w:sz="0" w:space="0" w:color="auto"/>
            <w:left w:val="none" w:sz="0" w:space="0" w:color="auto"/>
            <w:bottom w:val="none" w:sz="0" w:space="0" w:color="auto"/>
            <w:right w:val="none" w:sz="0" w:space="0" w:color="auto"/>
          </w:divBdr>
        </w:div>
        <w:div w:id="1207256046">
          <w:marLeft w:val="640"/>
          <w:marRight w:val="0"/>
          <w:marTop w:val="0"/>
          <w:marBottom w:val="0"/>
          <w:divBdr>
            <w:top w:val="none" w:sz="0" w:space="0" w:color="auto"/>
            <w:left w:val="none" w:sz="0" w:space="0" w:color="auto"/>
            <w:bottom w:val="none" w:sz="0" w:space="0" w:color="auto"/>
            <w:right w:val="none" w:sz="0" w:space="0" w:color="auto"/>
          </w:divBdr>
        </w:div>
        <w:div w:id="285621645">
          <w:marLeft w:val="640"/>
          <w:marRight w:val="0"/>
          <w:marTop w:val="0"/>
          <w:marBottom w:val="0"/>
          <w:divBdr>
            <w:top w:val="none" w:sz="0" w:space="0" w:color="auto"/>
            <w:left w:val="none" w:sz="0" w:space="0" w:color="auto"/>
            <w:bottom w:val="none" w:sz="0" w:space="0" w:color="auto"/>
            <w:right w:val="none" w:sz="0" w:space="0" w:color="auto"/>
          </w:divBdr>
        </w:div>
        <w:div w:id="1426073312">
          <w:marLeft w:val="640"/>
          <w:marRight w:val="0"/>
          <w:marTop w:val="0"/>
          <w:marBottom w:val="0"/>
          <w:divBdr>
            <w:top w:val="none" w:sz="0" w:space="0" w:color="auto"/>
            <w:left w:val="none" w:sz="0" w:space="0" w:color="auto"/>
            <w:bottom w:val="none" w:sz="0" w:space="0" w:color="auto"/>
            <w:right w:val="none" w:sz="0" w:space="0" w:color="auto"/>
          </w:divBdr>
        </w:div>
        <w:div w:id="1688827749">
          <w:marLeft w:val="640"/>
          <w:marRight w:val="0"/>
          <w:marTop w:val="0"/>
          <w:marBottom w:val="0"/>
          <w:divBdr>
            <w:top w:val="none" w:sz="0" w:space="0" w:color="auto"/>
            <w:left w:val="none" w:sz="0" w:space="0" w:color="auto"/>
            <w:bottom w:val="none" w:sz="0" w:space="0" w:color="auto"/>
            <w:right w:val="none" w:sz="0" w:space="0" w:color="auto"/>
          </w:divBdr>
        </w:div>
        <w:div w:id="184905453">
          <w:marLeft w:val="640"/>
          <w:marRight w:val="0"/>
          <w:marTop w:val="0"/>
          <w:marBottom w:val="0"/>
          <w:divBdr>
            <w:top w:val="none" w:sz="0" w:space="0" w:color="auto"/>
            <w:left w:val="none" w:sz="0" w:space="0" w:color="auto"/>
            <w:bottom w:val="none" w:sz="0" w:space="0" w:color="auto"/>
            <w:right w:val="none" w:sz="0" w:space="0" w:color="auto"/>
          </w:divBdr>
        </w:div>
        <w:div w:id="665985094">
          <w:marLeft w:val="640"/>
          <w:marRight w:val="0"/>
          <w:marTop w:val="0"/>
          <w:marBottom w:val="0"/>
          <w:divBdr>
            <w:top w:val="none" w:sz="0" w:space="0" w:color="auto"/>
            <w:left w:val="none" w:sz="0" w:space="0" w:color="auto"/>
            <w:bottom w:val="none" w:sz="0" w:space="0" w:color="auto"/>
            <w:right w:val="none" w:sz="0" w:space="0" w:color="auto"/>
          </w:divBdr>
        </w:div>
        <w:div w:id="569459400">
          <w:marLeft w:val="640"/>
          <w:marRight w:val="0"/>
          <w:marTop w:val="0"/>
          <w:marBottom w:val="0"/>
          <w:divBdr>
            <w:top w:val="none" w:sz="0" w:space="0" w:color="auto"/>
            <w:left w:val="none" w:sz="0" w:space="0" w:color="auto"/>
            <w:bottom w:val="none" w:sz="0" w:space="0" w:color="auto"/>
            <w:right w:val="none" w:sz="0" w:space="0" w:color="auto"/>
          </w:divBdr>
        </w:div>
        <w:div w:id="2144346720">
          <w:marLeft w:val="640"/>
          <w:marRight w:val="0"/>
          <w:marTop w:val="0"/>
          <w:marBottom w:val="0"/>
          <w:divBdr>
            <w:top w:val="none" w:sz="0" w:space="0" w:color="auto"/>
            <w:left w:val="none" w:sz="0" w:space="0" w:color="auto"/>
            <w:bottom w:val="none" w:sz="0" w:space="0" w:color="auto"/>
            <w:right w:val="none" w:sz="0" w:space="0" w:color="auto"/>
          </w:divBdr>
        </w:div>
        <w:div w:id="1346054570">
          <w:marLeft w:val="640"/>
          <w:marRight w:val="0"/>
          <w:marTop w:val="0"/>
          <w:marBottom w:val="0"/>
          <w:divBdr>
            <w:top w:val="none" w:sz="0" w:space="0" w:color="auto"/>
            <w:left w:val="none" w:sz="0" w:space="0" w:color="auto"/>
            <w:bottom w:val="none" w:sz="0" w:space="0" w:color="auto"/>
            <w:right w:val="none" w:sz="0" w:space="0" w:color="auto"/>
          </w:divBdr>
        </w:div>
        <w:div w:id="2082750932">
          <w:marLeft w:val="640"/>
          <w:marRight w:val="0"/>
          <w:marTop w:val="0"/>
          <w:marBottom w:val="0"/>
          <w:divBdr>
            <w:top w:val="none" w:sz="0" w:space="0" w:color="auto"/>
            <w:left w:val="none" w:sz="0" w:space="0" w:color="auto"/>
            <w:bottom w:val="none" w:sz="0" w:space="0" w:color="auto"/>
            <w:right w:val="none" w:sz="0" w:space="0" w:color="auto"/>
          </w:divBdr>
        </w:div>
        <w:div w:id="1794251840">
          <w:marLeft w:val="640"/>
          <w:marRight w:val="0"/>
          <w:marTop w:val="0"/>
          <w:marBottom w:val="0"/>
          <w:divBdr>
            <w:top w:val="none" w:sz="0" w:space="0" w:color="auto"/>
            <w:left w:val="none" w:sz="0" w:space="0" w:color="auto"/>
            <w:bottom w:val="none" w:sz="0" w:space="0" w:color="auto"/>
            <w:right w:val="none" w:sz="0" w:space="0" w:color="auto"/>
          </w:divBdr>
        </w:div>
        <w:div w:id="1155956285">
          <w:marLeft w:val="640"/>
          <w:marRight w:val="0"/>
          <w:marTop w:val="0"/>
          <w:marBottom w:val="0"/>
          <w:divBdr>
            <w:top w:val="none" w:sz="0" w:space="0" w:color="auto"/>
            <w:left w:val="none" w:sz="0" w:space="0" w:color="auto"/>
            <w:bottom w:val="none" w:sz="0" w:space="0" w:color="auto"/>
            <w:right w:val="none" w:sz="0" w:space="0" w:color="auto"/>
          </w:divBdr>
        </w:div>
        <w:div w:id="253124736">
          <w:marLeft w:val="640"/>
          <w:marRight w:val="0"/>
          <w:marTop w:val="0"/>
          <w:marBottom w:val="0"/>
          <w:divBdr>
            <w:top w:val="none" w:sz="0" w:space="0" w:color="auto"/>
            <w:left w:val="none" w:sz="0" w:space="0" w:color="auto"/>
            <w:bottom w:val="none" w:sz="0" w:space="0" w:color="auto"/>
            <w:right w:val="none" w:sz="0" w:space="0" w:color="auto"/>
          </w:divBdr>
        </w:div>
        <w:div w:id="540367573">
          <w:marLeft w:val="640"/>
          <w:marRight w:val="0"/>
          <w:marTop w:val="0"/>
          <w:marBottom w:val="0"/>
          <w:divBdr>
            <w:top w:val="none" w:sz="0" w:space="0" w:color="auto"/>
            <w:left w:val="none" w:sz="0" w:space="0" w:color="auto"/>
            <w:bottom w:val="none" w:sz="0" w:space="0" w:color="auto"/>
            <w:right w:val="none" w:sz="0" w:space="0" w:color="auto"/>
          </w:divBdr>
        </w:div>
        <w:div w:id="930822034">
          <w:marLeft w:val="640"/>
          <w:marRight w:val="0"/>
          <w:marTop w:val="0"/>
          <w:marBottom w:val="0"/>
          <w:divBdr>
            <w:top w:val="none" w:sz="0" w:space="0" w:color="auto"/>
            <w:left w:val="none" w:sz="0" w:space="0" w:color="auto"/>
            <w:bottom w:val="none" w:sz="0" w:space="0" w:color="auto"/>
            <w:right w:val="none" w:sz="0" w:space="0" w:color="auto"/>
          </w:divBdr>
        </w:div>
        <w:div w:id="87045500">
          <w:marLeft w:val="640"/>
          <w:marRight w:val="0"/>
          <w:marTop w:val="0"/>
          <w:marBottom w:val="0"/>
          <w:divBdr>
            <w:top w:val="none" w:sz="0" w:space="0" w:color="auto"/>
            <w:left w:val="none" w:sz="0" w:space="0" w:color="auto"/>
            <w:bottom w:val="none" w:sz="0" w:space="0" w:color="auto"/>
            <w:right w:val="none" w:sz="0" w:space="0" w:color="auto"/>
          </w:divBdr>
        </w:div>
        <w:div w:id="1762993737">
          <w:marLeft w:val="640"/>
          <w:marRight w:val="0"/>
          <w:marTop w:val="0"/>
          <w:marBottom w:val="0"/>
          <w:divBdr>
            <w:top w:val="none" w:sz="0" w:space="0" w:color="auto"/>
            <w:left w:val="none" w:sz="0" w:space="0" w:color="auto"/>
            <w:bottom w:val="none" w:sz="0" w:space="0" w:color="auto"/>
            <w:right w:val="none" w:sz="0" w:space="0" w:color="auto"/>
          </w:divBdr>
        </w:div>
        <w:div w:id="1228303340">
          <w:marLeft w:val="640"/>
          <w:marRight w:val="0"/>
          <w:marTop w:val="0"/>
          <w:marBottom w:val="0"/>
          <w:divBdr>
            <w:top w:val="none" w:sz="0" w:space="0" w:color="auto"/>
            <w:left w:val="none" w:sz="0" w:space="0" w:color="auto"/>
            <w:bottom w:val="none" w:sz="0" w:space="0" w:color="auto"/>
            <w:right w:val="none" w:sz="0" w:space="0" w:color="auto"/>
          </w:divBdr>
        </w:div>
        <w:div w:id="1862275504">
          <w:marLeft w:val="640"/>
          <w:marRight w:val="0"/>
          <w:marTop w:val="0"/>
          <w:marBottom w:val="0"/>
          <w:divBdr>
            <w:top w:val="none" w:sz="0" w:space="0" w:color="auto"/>
            <w:left w:val="none" w:sz="0" w:space="0" w:color="auto"/>
            <w:bottom w:val="none" w:sz="0" w:space="0" w:color="auto"/>
            <w:right w:val="none" w:sz="0" w:space="0" w:color="auto"/>
          </w:divBdr>
        </w:div>
        <w:div w:id="699819034">
          <w:marLeft w:val="640"/>
          <w:marRight w:val="0"/>
          <w:marTop w:val="0"/>
          <w:marBottom w:val="0"/>
          <w:divBdr>
            <w:top w:val="none" w:sz="0" w:space="0" w:color="auto"/>
            <w:left w:val="none" w:sz="0" w:space="0" w:color="auto"/>
            <w:bottom w:val="none" w:sz="0" w:space="0" w:color="auto"/>
            <w:right w:val="none" w:sz="0" w:space="0" w:color="auto"/>
          </w:divBdr>
        </w:div>
        <w:div w:id="1483346609">
          <w:marLeft w:val="640"/>
          <w:marRight w:val="0"/>
          <w:marTop w:val="0"/>
          <w:marBottom w:val="0"/>
          <w:divBdr>
            <w:top w:val="none" w:sz="0" w:space="0" w:color="auto"/>
            <w:left w:val="none" w:sz="0" w:space="0" w:color="auto"/>
            <w:bottom w:val="none" w:sz="0" w:space="0" w:color="auto"/>
            <w:right w:val="none" w:sz="0" w:space="0" w:color="auto"/>
          </w:divBdr>
        </w:div>
        <w:div w:id="649362997">
          <w:marLeft w:val="640"/>
          <w:marRight w:val="0"/>
          <w:marTop w:val="0"/>
          <w:marBottom w:val="0"/>
          <w:divBdr>
            <w:top w:val="none" w:sz="0" w:space="0" w:color="auto"/>
            <w:left w:val="none" w:sz="0" w:space="0" w:color="auto"/>
            <w:bottom w:val="none" w:sz="0" w:space="0" w:color="auto"/>
            <w:right w:val="none" w:sz="0" w:space="0" w:color="auto"/>
          </w:divBdr>
        </w:div>
        <w:div w:id="1894384098">
          <w:marLeft w:val="640"/>
          <w:marRight w:val="0"/>
          <w:marTop w:val="0"/>
          <w:marBottom w:val="0"/>
          <w:divBdr>
            <w:top w:val="none" w:sz="0" w:space="0" w:color="auto"/>
            <w:left w:val="none" w:sz="0" w:space="0" w:color="auto"/>
            <w:bottom w:val="none" w:sz="0" w:space="0" w:color="auto"/>
            <w:right w:val="none" w:sz="0" w:space="0" w:color="auto"/>
          </w:divBdr>
        </w:div>
        <w:div w:id="970552445">
          <w:marLeft w:val="640"/>
          <w:marRight w:val="0"/>
          <w:marTop w:val="0"/>
          <w:marBottom w:val="0"/>
          <w:divBdr>
            <w:top w:val="none" w:sz="0" w:space="0" w:color="auto"/>
            <w:left w:val="none" w:sz="0" w:space="0" w:color="auto"/>
            <w:bottom w:val="none" w:sz="0" w:space="0" w:color="auto"/>
            <w:right w:val="none" w:sz="0" w:space="0" w:color="auto"/>
          </w:divBdr>
        </w:div>
        <w:div w:id="2056391000">
          <w:marLeft w:val="640"/>
          <w:marRight w:val="0"/>
          <w:marTop w:val="0"/>
          <w:marBottom w:val="0"/>
          <w:divBdr>
            <w:top w:val="none" w:sz="0" w:space="0" w:color="auto"/>
            <w:left w:val="none" w:sz="0" w:space="0" w:color="auto"/>
            <w:bottom w:val="none" w:sz="0" w:space="0" w:color="auto"/>
            <w:right w:val="none" w:sz="0" w:space="0" w:color="auto"/>
          </w:divBdr>
        </w:div>
        <w:div w:id="1930120411">
          <w:marLeft w:val="640"/>
          <w:marRight w:val="0"/>
          <w:marTop w:val="0"/>
          <w:marBottom w:val="0"/>
          <w:divBdr>
            <w:top w:val="none" w:sz="0" w:space="0" w:color="auto"/>
            <w:left w:val="none" w:sz="0" w:space="0" w:color="auto"/>
            <w:bottom w:val="none" w:sz="0" w:space="0" w:color="auto"/>
            <w:right w:val="none" w:sz="0" w:space="0" w:color="auto"/>
          </w:divBdr>
        </w:div>
        <w:div w:id="112485787">
          <w:marLeft w:val="640"/>
          <w:marRight w:val="0"/>
          <w:marTop w:val="0"/>
          <w:marBottom w:val="0"/>
          <w:divBdr>
            <w:top w:val="none" w:sz="0" w:space="0" w:color="auto"/>
            <w:left w:val="none" w:sz="0" w:space="0" w:color="auto"/>
            <w:bottom w:val="none" w:sz="0" w:space="0" w:color="auto"/>
            <w:right w:val="none" w:sz="0" w:space="0" w:color="auto"/>
          </w:divBdr>
        </w:div>
        <w:div w:id="2136023186">
          <w:marLeft w:val="640"/>
          <w:marRight w:val="0"/>
          <w:marTop w:val="0"/>
          <w:marBottom w:val="0"/>
          <w:divBdr>
            <w:top w:val="none" w:sz="0" w:space="0" w:color="auto"/>
            <w:left w:val="none" w:sz="0" w:space="0" w:color="auto"/>
            <w:bottom w:val="none" w:sz="0" w:space="0" w:color="auto"/>
            <w:right w:val="none" w:sz="0" w:space="0" w:color="auto"/>
          </w:divBdr>
        </w:div>
        <w:div w:id="467279302">
          <w:marLeft w:val="640"/>
          <w:marRight w:val="0"/>
          <w:marTop w:val="0"/>
          <w:marBottom w:val="0"/>
          <w:divBdr>
            <w:top w:val="none" w:sz="0" w:space="0" w:color="auto"/>
            <w:left w:val="none" w:sz="0" w:space="0" w:color="auto"/>
            <w:bottom w:val="none" w:sz="0" w:space="0" w:color="auto"/>
            <w:right w:val="none" w:sz="0" w:space="0" w:color="auto"/>
          </w:divBdr>
        </w:div>
        <w:div w:id="1029648292">
          <w:marLeft w:val="640"/>
          <w:marRight w:val="0"/>
          <w:marTop w:val="0"/>
          <w:marBottom w:val="0"/>
          <w:divBdr>
            <w:top w:val="none" w:sz="0" w:space="0" w:color="auto"/>
            <w:left w:val="none" w:sz="0" w:space="0" w:color="auto"/>
            <w:bottom w:val="none" w:sz="0" w:space="0" w:color="auto"/>
            <w:right w:val="none" w:sz="0" w:space="0" w:color="auto"/>
          </w:divBdr>
        </w:div>
        <w:div w:id="1028019254">
          <w:marLeft w:val="640"/>
          <w:marRight w:val="0"/>
          <w:marTop w:val="0"/>
          <w:marBottom w:val="0"/>
          <w:divBdr>
            <w:top w:val="none" w:sz="0" w:space="0" w:color="auto"/>
            <w:left w:val="none" w:sz="0" w:space="0" w:color="auto"/>
            <w:bottom w:val="none" w:sz="0" w:space="0" w:color="auto"/>
            <w:right w:val="none" w:sz="0" w:space="0" w:color="auto"/>
          </w:divBdr>
        </w:div>
        <w:div w:id="759450527">
          <w:marLeft w:val="640"/>
          <w:marRight w:val="0"/>
          <w:marTop w:val="0"/>
          <w:marBottom w:val="0"/>
          <w:divBdr>
            <w:top w:val="none" w:sz="0" w:space="0" w:color="auto"/>
            <w:left w:val="none" w:sz="0" w:space="0" w:color="auto"/>
            <w:bottom w:val="none" w:sz="0" w:space="0" w:color="auto"/>
            <w:right w:val="none" w:sz="0" w:space="0" w:color="auto"/>
          </w:divBdr>
        </w:div>
        <w:div w:id="1145003927">
          <w:marLeft w:val="640"/>
          <w:marRight w:val="0"/>
          <w:marTop w:val="0"/>
          <w:marBottom w:val="0"/>
          <w:divBdr>
            <w:top w:val="none" w:sz="0" w:space="0" w:color="auto"/>
            <w:left w:val="none" w:sz="0" w:space="0" w:color="auto"/>
            <w:bottom w:val="none" w:sz="0" w:space="0" w:color="auto"/>
            <w:right w:val="none" w:sz="0" w:space="0" w:color="auto"/>
          </w:divBdr>
        </w:div>
        <w:div w:id="925188603">
          <w:marLeft w:val="640"/>
          <w:marRight w:val="0"/>
          <w:marTop w:val="0"/>
          <w:marBottom w:val="0"/>
          <w:divBdr>
            <w:top w:val="none" w:sz="0" w:space="0" w:color="auto"/>
            <w:left w:val="none" w:sz="0" w:space="0" w:color="auto"/>
            <w:bottom w:val="none" w:sz="0" w:space="0" w:color="auto"/>
            <w:right w:val="none" w:sz="0" w:space="0" w:color="auto"/>
          </w:divBdr>
        </w:div>
        <w:div w:id="1722050275">
          <w:marLeft w:val="640"/>
          <w:marRight w:val="0"/>
          <w:marTop w:val="0"/>
          <w:marBottom w:val="0"/>
          <w:divBdr>
            <w:top w:val="none" w:sz="0" w:space="0" w:color="auto"/>
            <w:left w:val="none" w:sz="0" w:space="0" w:color="auto"/>
            <w:bottom w:val="none" w:sz="0" w:space="0" w:color="auto"/>
            <w:right w:val="none" w:sz="0" w:space="0" w:color="auto"/>
          </w:divBdr>
        </w:div>
        <w:div w:id="877201203">
          <w:marLeft w:val="640"/>
          <w:marRight w:val="0"/>
          <w:marTop w:val="0"/>
          <w:marBottom w:val="0"/>
          <w:divBdr>
            <w:top w:val="none" w:sz="0" w:space="0" w:color="auto"/>
            <w:left w:val="none" w:sz="0" w:space="0" w:color="auto"/>
            <w:bottom w:val="none" w:sz="0" w:space="0" w:color="auto"/>
            <w:right w:val="none" w:sz="0" w:space="0" w:color="auto"/>
          </w:divBdr>
        </w:div>
        <w:div w:id="1025903313">
          <w:marLeft w:val="640"/>
          <w:marRight w:val="0"/>
          <w:marTop w:val="0"/>
          <w:marBottom w:val="0"/>
          <w:divBdr>
            <w:top w:val="none" w:sz="0" w:space="0" w:color="auto"/>
            <w:left w:val="none" w:sz="0" w:space="0" w:color="auto"/>
            <w:bottom w:val="none" w:sz="0" w:space="0" w:color="auto"/>
            <w:right w:val="none" w:sz="0" w:space="0" w:color="auto"/>
          </w:divBdr>
        </w:div>
        <w:div w:id="20741168">
          <w:marLeft w:val="640"/>
          <w:marRight w:val="0"/>
          <w:marTop w:val="0"/>
          <w:marBottom w:val="0"/>
          <w:divBdr>
            <w:top w:val="none" w:sz="0" w:space="0" w:color="auto"/>
            <w:left w:val="none" w:sz="0" w:space="0" w:color="auto"/>
            <w:bottom w:val="none" w:sz="0" w:space="0" w:color="auto"/>
            <w:right w:val="none" w:sz="0" w:space="0" w:color="auto"/>
          </w:divBdr>
        </w:div>
        <w:div w:id="1567647054">
          <w:marLeft w:val="640"/>
          <w:marRight w:val="0"/>
          <w:marTop w:val="0"/>
          <w:marBottom w:val="0"/>
          <w:divBdr>
            <w:top w:val="none" w:sz="0" w:space="0" w:color="auto"/>
            <w:left w:val="none" w:sz="0" w:space="0" w:color="auto"/>
            <w:bottom w:val="none" w:sz="0" w:space="0" w:color="auto"/>
            <w:right w:val="none" w:sz="0" w:space="0" w:color="auto"/>
          </w:divBdr>
        </w:div>
        <w:div w:id="439495964">
          <w:marLeft w:val="640"/>
          <w:marRight w:val="0"/>
          <w:marTop w:val="0"/>
          <w:marBottom w:val="0"/>
          <w:divBdr>
            <w:top w:val="none" w:sz="0" w:space="0" w:color="auto"/>
            <w:left w:val="none" w:sz="0" w:space="0" w:color="auto"/>
            <w:bottom w:val="none" w:sz="0" w:space="0" w:color="auto"/>
            <w:right w:val="none" w:sz="0" w:space="0" w:color="auto"/>
          </w:divBdr>
        </w:div>
        <w:div w:id="250433532">
          <w:marLeft w:val="640"/>
          <w:marRight w:val="0"/>
          <w:marTop w:val="0"/>
          <w:marBottom w:val="0"/>
          <w:divBdr>
            <w:top w:val="none" w:sz="0" w:space="0" w:color="auto"/>
            <w:left w:val="none" w:sz="0" w:space="0" w:color="auto"/>
            <w:bottom w:val="none" w:sz="0" w:space="0" w:color="auto"/>
            <w:right w:val="none" w:sz="0" w:space="0" w:color="auto"/>
          </w:divBdr>
        </w:div>
        <w:div w:id="531112891">
          <w:marLeft w:val="640"/>
          <w:marRight w:val="0"/>
          <w:marTop w:val="0"/>
          <w:marBottom w:val="0"/>
          <w:divBdr>
            <w:top w:val="none" w:sz="0" w:space="0" w:color="auto"/>
            <w:left w:val="none" w:sz="0" w:space="0" w:color="auto"/>
            <w:bottom w:val="none" w:sz="0" w:space="0" w:color="auto"/>
            <w:right w:val="none" w:sz="0" w:space="0" w:color="auto"/>
          </w:divBdr>
        </w:div>
        <w:div w:id="1168330565">
          <w:marLeft w:val="640"/>
          <w:marRight w:val="0"/>
          <w:marTop w:val="0"/>
          <w:marBottom w:val="0"/>
          <w:divBdr>
            <w:top w:val="none" w:sz="0" w:space="0" w:color="auto"/>
            <w:left w:val="none" w:sz="0" w:space="0" w:color="auto"/>
            <w:bottom w:val="none" w:sz="0" w:space="0" w:color="auto"/>
            <w:right w:val="none" w:sz="0" w:space="0" w:color="auto"/>
          </w:divBdr>
        </w:div>
        <w:div w:id="499275148">
          <w:marLeft w:val="640"/>
          <w:marRight w:val="0"/>
          <w:marTop w:val="0"/>
          <w:marBottom w:val="0"/>
          <w:divBdr>
            <w:top w:val="none" w:sz="0" w:space="0" w:color="auto"/>
            <w:left w:val="none" w:sz="0" w:space="0" w:color="auto"/>
            <w:bottom w:val="none" w:sz="0" w:space="0" w:color="auto"/>
            <w:right w:val="none" w:sz="0" w:space="0" w:color="auto"/>
          </w:divBdr>
        </w:div>
        <w:div w:id="83959767">
          <w:marLeft w:val="640"/>
          <w:marRight w:val="0"/>
          <w:marTop w:val="0"/>
          <w:marBottom w:val="0"/>
          <w:divBdr>
            <w:top w:val="none" w:sz="0" w:space="0" w:color="auto"/>
            <w:left w:val="none" w:sz="0" w:space="0" w:color="auto"/>
            <w:bottom w:val="none" w:sz="0" w:space="0" w:color="auto"/>
            <w:right w:val="none" w:sz="0" w:space="0" w:color="auto"/>
          </w:divBdr>
        </w:div>
        <w:div w:id="206114886">
          <w:marLeft w:val="640"/>
          <w:marRight w:val="0"/>
          <w:marTop w:val="0"/>
          <w:marBottom w:val="0"/>
          <w:divBdr>
            <w:top w:val="none" w:sz="0" w:space="0" w:color="auto"/>
            <w:left w:val="none" w:sz="0" w:space="0" w:color="auto"/>
            <w:bottom w:val="none" w:sz="0" w:space="0" w:color="auto"/>
            <w:right w:val="none" w:sz="0" w:space="0" w:color="auto"/>
          </w:divBdr>
        </w:div>
        <w:div w:id="1268153471">
          <w:marLeft w:val="640"/>
          <w:marRight w:val="0"/>
          <w:marTop w:val="0"/>
          <w:marBottom w:val="0"/>
          <w:divBdr>
            <w:top w:val="none" w:sz="0" w:space="0" w:color="auto"/>
            <w:left w:val="none" w:sz="0" w:space="0" w:color="auto"/>
            <w:bottom w:val="none" w:sz="0" w:space="0" w:color="auto"/>
            <w:right w:val="none" w:sz="0" w:space="0" w:color="auto"/>
          </w:divBdr>
        </w:div>
        <w:div w:id="1195577105">
          <w:marLeft w:val="640"/>
          <w:marRight w:val="0"/>
          <w:marTop w:val="0"/>
          <w:marBottom w:val="0"/>
          <w:divBdr>
            <w:top w:val="none" w:sz="0" w:space="0" w:color="auto"/>
            <w:left w:val="none" w:sz="0" w:space="0" w:color="auto"/>
            <w:bottom w:val="none" w:sz="0" w:space="0" w:color="auto"/>
            <w:right w:val="none" w:sz="0" w:space="0" w:color="auto"/>
          </w:divBdr>
        </w:div>
        <w:div w:id="2136093018">
          <w:marLeft w:val="640"/>
          <w:marRight w:val="0"/>
          <w:marTop w:val="0"/>
          <w:marBottom w:val="0"/>
          <w:divBdr>
            <w:top w:val="none" w:sz="0" w:space="0" w:color="auto"/>
            <w:left w:val="none" w:sz="0" w:space="0" w:color="auto"/>
            <w:bottom w:val="none" w:sz="0" w:space="0" w:color="auto"/>
            <w:right w:val="none" w:sz="0" w:space="0" w:color="auto"/>
          </w:divBdr>
        </w:div>
        <w:div w:id="1385106856">
          <w:marLeft w:val="640"/>
          <w:marRight w:val="0"/>
          <w:marTop w:val="0"/>
          <w:marBottom w:val="0"/>
          <w:divBdr>
            <w:top w:val="none" w:sz="0" w:space="0" w:color="auto"/>
            <w:left w:val="none" w:sz="0" w:space="0" w:color="auto"/>
            <w:bottom w:val="none" w:sz="0" w:space="0" w:color="auto"/>
            <w:right w:val="none" w:sz="0" w:space="0" w:color="auto"/>
          </w:divBdr>
        </w:div>
        <w:div w:id="2138600383">
          <w:marLeft w:val="640"/>
          <w:marRight w:val="0"/>
          <w:marTop w:val="0"/>
          <w:marBottom w:val="0"/>
          <w:divBdr>
            <w:top w:val="none" w:sz="0" w:space="0" w:color="auto"/>
            <w:left w:val="none" w:sz="0" w:space="0" w:color="auto"/>
            <w:bottom w:val="none" w:sz="0" w:space="0" w:color="auto"/>
            <w:right w:val="none" w:sz="0" w:space="0" w:color="auto"/>
          </w:divBdr>
        </w:div>
        <w:div w:id="239605325">
          <w:marLeft w:val="640"/>
          <w:marRight w:val="0"/>
          <w:marTop w:val="0"/>
          <w:marBottom w:val="0"/>
          <w:divBdr>
            <w:top w:val="none" w:sz="0" w:space="0" w:color="auto"/>
            <w:left w:val="none" w:sz="0" w:space="0" w:color="auto"/>
            <w:bottom w:val="none" w:sz="0" w:space="0" w:color="auto"/>
            <w:right w:val="none" w:sz="0" w:space="0" w:color="auto"/>
          </w:divBdr>
        </w:div>
        <w:div w:id="151027193">
          <w:marLeft w:val="640"/>
          <w:marRight w:val="0"/>
          <w:marTop w:val="0"/>
          <w:marBottom w:val="0"/>
          <w:divBdr>
            <w:top w:val="none" w:sz="0" w:space="0" w:color="auto"/>
            <w:left w:val="none" w:sz="0" w:space="0" w:color="auto"/>
            <w:bottom w:val="none" w:sz="0" w:space="0" w:color="auto"/>
            <w:right w:val="none" w:sz="0" w:space="0" w:color="auto"/>
          </w:divBdr>
        </w:div>
        <w:div w:id="2043549587">
          <w:marLeft w:val="640"/>
          <w:marRight w:val="0"/>
          <w:marTop w:val="0"/>
          <w:marBottom w:val="0"/>
          <w:divBdr>
            <w:top w:val="none" w:sz="0" w:space="0" w:color="auto"/>
            <w:left w:val="none" w:sz="0" w:space="0" w:color="auto"/>
            <w:bottom w:val="none" w:sz="0" w:space="0" w:color="auto"/>
            <w:right w:val="none" w:sz="0" w:space="0" w:color="auto"/>
          </w:divBdr>
        </w:div>
        <w:div w:id="2010719153">
          <w:marLeft w:val="640"/>
          <w:marRight w:val="0"/>
          <w:marTop w:val="0"/>
          <w:marBottom w:val="0"/>
          <w:divBdr>
            <w:top w:val="none" w:sz="0" w:space="0" w:color="auto"/>
            <w:left w:val="none" w:sz="0" w:space="0" w:color="auto"/>
            <w:bottom w:val="none" w:sz="0" w:space="0" w:color="auto"/>
            <w:right w:val="none" w:sz="0" w:space="0" w:color="auto"/>
          </w:divBdr>
        </w:div>
        <w:div w:id="1250852715">
          <w:marLeft w:val="640"/>
          <w:marRight w:val="0"/>
          <w:marTop w:val="0"/>
          <w:marBottom w:val="0"/>
          <w:divBdr>
            <w:top w:val="none" w:sz="0" w:space="0" w:color="auto"/>
            <w:left w:val="none" w:sz="0" w:space="0" w:color="auto"/>
            <w:bottom w:val="none" w:sz="0" w:space="0" w:color="auto"/>
            <w:right w:val="none" w:sz="0" w:space="0" w:color="auto"/>
          </w:divBdr>
        </w:div>
        <w:div w:id="1308050340">
          <w:marLeft w:val="640"/>
          <w:marRight w:val="0"/>
          <w:marTop w:val="0"/>
          <w:marBottom w:val="0"/>
          <w:divBdr>
            <w:top w:val="none" w:sz="0" w:space="0" w:color="auto"/>
            <w:left w:val="none" w:sz="0" w:space="0" w:color="auto"/>
            <w:bottom w:val="none" w:sz="0" w:space="0" w:color="auto"/>
            <w:right w:val="none" w:sz="0" w:space="0" w:color="auto"/>
          </w:divBdr>
        </w:div>
        <w:div w:id="364911411">
          <w:marLeft w:val="640"/>
          <w:marRight w:val="0"/>
          <w:marTop w:val="0"/>
          <w:marBottom w:val="0"/>
          <w:divBdr>
            <w:top w:val="none" w:sz="0" w:space="0" w:color="auto"/>
            <w:left w:val="none" w:sz="0" w:space="0" w:color="auto"/>
            <w:bottom w:val="none" w:sz="0" w:space="0" w:color="auto"/>
            <w:right w:val="none" w:sz="0" w:space="0" w:color="auto"/>
          </w:divBdr>
        </w:div>
        <w:div w:id="349112114">
          <w:marLeft w:val="640"/>
          <w:marRight w:val="0"/>
          <w:marTop w:val="0"/>
          <w:marBottom w:val="0"/>
          <w:divBdr>
            <w:top w:val="none" w:sz="0" w:space="0" w:color="auto"/>
            <w:left w:val="none" w:sz="0" w:space="0" w:color="auto"/>
            <w:bottom w:val="none" w:sz="0" w:space="0" w:color="auto"/>
            <w:right w:val="none" w:sz="0" w:space="0" w:color="auto"/>
          </w:divBdr>
        </w:div>
        <w:div w:id="416488630">
          <w:marLeft w:val="640"/>
          <w:marRight w:val="0"/>
          <w:marTop w:val="0"/>
          <w:marBottom w:val="0"/>
          <w:divBdr>
            <w:top w:val="none" w:sz="0" w:space="0" w:color="auto"/>
            <w:left w:val="none" w:sz="0" w:space="0" w:color="auto"/>
            <w:bottom w:val="none" w:sz="0" w:space="0" w:color="auto"/>
            <w:right w:val="none" w:sz="0" w:space="0" w:color="auto"/>
          </w:divBdr>
        </w:div>
        <w:div w:id="256449948">
          <w:marLeft w:val="640"/>
          <w:marRight w:val="0"/>
          <w:marTop w:val="0"/>
          <w:marBottom w:val="0"/>
          <w:divBdr>
            <w:top w:val="none" w:sz="0" w:space="0" w:color="auto"/>
            <w:left w:val="none" w:sz="0" w:space="0" w:color="auto"/>
            <w:bottom w:val="none" w:sz="0" w:space="0" w:color="auto"/>
            <w:right w:val="none" w:sz="0" w:space="0" w:color="auto"/>
          </w:divBdr>
        </w:div>
        <w:div w:id="2131390935">
          <w:marLeft w:val="640"/>
          <w:marRight w:val="0"/>
          <w:marTop w:val="0"/>
          <w:marBottom w:val="0"/>
          <w:divBdr>
            <w:top w:val="none" w:sz="0" w:space="0" w:color="auto"/>
            <w:left w:val="none" w:sz="0" w:space="0" w:color="auto"/>
            <w:bottom w:val="none" w:sz="0" w:space="0" w:color="auto"/>
            <w:right w:val="none" w:sz="0" w:space="0" w:color="auto"/>
          </w:divBdr>
        </w:div>
        <w:div w:id="1912079582">
          <w:marLeft w:val="640"/>
          <w:marRight w:val="0"/>
          <w:marTop w:val="0"/>
          <w:marBottom w:val="0"/>
          <w:divBdr>
            <w:top w:val="none" w:sz="0" w:space="0" w:color="auto"/>
            <w:left w:val="none" w:sz="0" w:space="0" w:color="auto"/>
            <w:bottom w:val="none" w:sz="0" w:space="0" w:color="auto"/>
            <w:right w:val="none" w:sz="0" w:space="0" w:color="auto"/>
          </w:divBdr>
        </w:div>
        <w:div w:id="948928284">
          <w:marLeft w:val="640"/>
          <w:marRight w:val="0"/>
          <w:marTop w:val="0"/>
          <w:marBottom w:val="0"/>
          <w:divBdr>
            <w:top w:val="none" w:sz="0" w:space="0" w:color="auto"/>
            <w:left w:val="none" w:sz="0" w:space="0" w:color="auto"/>
            <w:bottom w:val="none" w:sz="0" w:space="0" w:color="auto"/>
            <w:right w:val="none" w:sz="0" w:space="0" w:color="auto"/>
          </w:divBdr>
        </w:div>
        <w:div w:id="361832545">
          <w:marLeft w:val="640"/>
          <w:marRight w:val="0"/>
          <w:marTop w:val="0"/>
          <w:marBottom w:val="0"/>
          <w:divBdr>
            <w:top w:val="none" w:sz="0" w:space="0" w:color="auto"/>
            <w:left w:val="none" w:sz="0" w:space="0" w:color="auto"/>
            <w:bottom w:val="none" w:sz="0" w:space="0" w:color="auto"/>
            <w:right w:val="none" w:sz="0" w:space="0" w:color="auto"/>
          </w:divBdr>
        </w:div>
        <w:div w:id="807166699">
          <w:marLeft w:val="640"/>
          <w:marRight w:val="0"/>
          <w:marTop w:val="0"/>
          <w:marBottom w:val="0"/>
          <w:divBdr>
            <w:top w:val="none" w:sz="0" w:space="0" w:color="auto"/>
            <w:left w:val="none" w:sz="0" w:space="0" w:color="auto"/>
            <w:bottom w:val="none" w:sz="0" w:space="0" w:color="auto"/>
            <w:right w:val="none" w:sz="0" w:space="0" w:color="auto"/>
          </w:divBdr>
        </w:div>
        <w:div w:id="1679774437">
          <w:marLeft w:val="640"/>
          <w:marRight w:val="0"/>
          <w:marTop w:val="0"/>
          <w:marBottom w:val="0"/>
          <w:divBdr>
            <w:top w:val="none" w:sz="0" w:space="0" w:color="auto"/>
            <w:left w:val="none" w:sz="0" w:space="0" w:color="auto"/>
            <w:bottom w:val="none" w:sz="0" w:space="0" w:color="auto"/>
            <w:right w:val="none" w:sz="0" w:space="0" w:color="auto"/>
          </w:divBdr>
        </w:div>
        <w:div w:id="692658553">
          <w:marLeft w:val="640"/>
          <w:marRight w:val="0"/>
          <w:marTop w:val="0"/>
          <w:marBottom w:val="0"/>
          <w:divBdr>
            <w:top w:val="none" w:sz="0" w:space="0" w:color="auto"/>
            <w:left w:val="none" w:sz="0" w:space="0" w:color="auto"/>
            <w:bottom w:val="none" w:sz="0" w:space="0" w:color="auto"/>
            <w:right w:val="none" w:sz="0" w:space="0" w:color="auto"/>
          </w:divBdr>
        </w:div>
        <w:div w:id="596212711">
          <w:marLeft w:val="640"/>
          <w:marRight w:val="0"/>
          <w:marTop w:val="0"/>
          <w:marBottom w:val="0"/>
          <w:divBdr>
            <w:top w:val="none" w:sz="0" w:space="0" w:color="auto"/>
            <w:left w:val="none" w:sz="0" w:space="0" w:color="auto"/>
            <w:bottom w:val="none" w:sz="0" w:space="0" w:color="auto"/>
            <w:right w:val="none" w:sz="0" w:space="0" w:color="auto"/>
          </w:divBdr>
        </w:div>
        <w:div w:id="1973053246">
          <w:marLeft w:val="640"/>
          <w:marRight w:val="0"/>
          <w:marTop w:val="0"/>
          <w:marBottom w:val="0"/>
          <w:divBdr>
            <w:top w:val="none" w:sz="0" w:space="0" w:color="auto"/>
            <w:left w:val="none" w:sz="0" w:space="0" w:color="auto"/>
            <w:bottom w:val="none" w:sz="0" w:space="0" w:color="auto"/>
            <w:right w:val="none" w:sz="0" w:space="0" w:color="auto"/>
          </w:divBdr>
        </w:div>
        <w:div w:id="1852833992">
          <w:marLeft w:val="640"/>
          <w:marRight w:val="0"/>
          <w:marTop w:val="0"/>
          <w:marBottom w:val="0"/>
          <w:divBdr>
            <w:top w:val="none" w:sz="0" w:space="0" w:color="auto"/>
            <w:left w:val="none" w:sz="0" w:space="0" w:color="auto"/>
            <w:bottom w:val="none" w:sz="0" w:space="0" w:color="auto"/>
            <w:right w:val="none" w:sz="0" w:space="0" w:color="auto"/>
          </w:divBdr>
        </w:div>
        <w:div w:id="87431536">
          <w:marLeft w:val="640"/>
          <w:marRight w:val="0"/>
          <w:marTop w:val="0"/>
          <w:marBottom w:val="0"/>
          <w:divBdr>
            <w:top w:val="none" w:sz="0" w:space="0" w:color="auto"/>
            <w:left w:val="none" w:sz="0" w:space="0" w:color="auto"/>
            <w:bottom w:val="none" w:sz="0" w:space="0" w:color="auto"/>
            <w:right w:val="none" w:sz="0" w:space="0" w:color="auto"/>
          </w:divBdr>
        </w:div>
        <w:div w:id="1576472252">
          <w:marLeft w:val="640"/>
          <w:marRight w:val="0"/>
          <w:marTop w:val="0"/>
          <w:marBottom w:val="0"/>
          <w:divBdr>
            <w:top w:val="none" w:sz="0" w:space="0" w:color="auto"/>
            <w:left w:val="none" w:sz="0" w:space="0" w:color="auto"/>
            <w:bottom w:val="none" w:sz="0" w:space="0" w:color="auto"/>
            <w:right w:val="none" w:sz="0" w:space="0" w:color="auto"/>
          </w:divBdr>
        </w:div>
        <w:div w:id="1060978412">
          <w:marLeft w:val="640"/>
          <w:marRight w:val="0"/>
          <w:marTop w:val="0"/>
          <w:marBottom w:val="0"/>
          <w:divBdr>
            <w:top w:val="none" w:sz="0" w:space="0" w:color="auto"/>
            <w:left w:val="none" w:sz="0" w:space="0" w:color="auto"/>
            <w:bottom w:val="none" w:sz="0" w:space="0" w:color="auto"/>
            <w:right w:val="none" w:sz="0" w:space="0" w:color="auto"/>
          </w:divBdr>
        </w:div>
        <w:div w:id="248589376">
          <w:marLeft w:val="640"/>
          <w:marRight w:val="0"/>
          <w:marTop w:val="0"/>
          <w:marBottom w:val="0"/>
          <w:divBdr>
            <w:top w:val="none" w:sz="0" w:space="0" w:color="auto"/>
            <w:left w:val="none" w:sz="0" w:space="0" w:color="auto"/>
            <w:bottom w:val="none" w:sz="0" w:space="0" w:color="auto"/>
            <w:right w:val="none" w:sz="0" w:space="0" w:color="auto"/>
          </w:divBdr>
        </w:div>
        <w:div w:id="870873417">
          <w:marLeft w:val="640"/>
          <w:marRight w:val="0"/>
          <w:marTop w:val="0"/>
          <w:marBottom w:val="0"/>
          <w:divBdr>
            <w:top w:val="none" w:sz="0" w:space="0" w:color="auto"/>
            <w:left w:val="none" w:sz="0" w:space="0" w:color="auto"/>
            <w:bottom w:val="none" w:sz="0" w:space="0" w:color="auto"/>
            <w:right w:val="none" w:sz="0" w:space="0" w:color="auto"/>
          </w:divBdr>
        </w:div>
        <w:div w:id="383991126">
          <w:marLeft w:val="640"/>
          <w:marRight w:val="0"/>
          <w:marTop w:val="0"/>
          <w:marBottom w:val="0"/>
          <w:divBdr>
            <w:top w:val="none" w:sz="0" w:space="0" w:color="auto"/>
            <w:left w:val="none" w:sz="0" w:space="0" w:color="auto"/>
            <w:bottom w:val="none" w:sz="0" w:space="0" w:color="auto"/>
            <w:right w:val="none" w:sz="0" w:space="0" w:color="auto"/>
          </w:divBdr>
        </w:div>
        <w:div w:id="623780023">
          <w:marLeft w:val="640"/>
          <w:marRight w:val="0"/>
          <w:marTop w:val="0"/>
          <w:marBottom w:val="0"/>
          <w:divBdr>
            <w:top w:val="none" w:sz="0" w:space="0" w:color="auto"/>
            <w:left w:val="none" w:sz="0" w:space="0" w:color="auto"/>
            <w:bottom w:val="none" w:sz="0" w:space="0" w:color="auto"/>
            <w:right w:val="none" w:sz="0" w:space="0" w:color="auto"/>
          </w:divBdr>
        </w:div>
        <w:div w:id="240990923">
          <w:marLeft w:val="640"/>
          <w:marRight w:val="0"/>
          <w:marTop w:val="0"/>
          <w:marBottom w:val="0"/>
          <w:divBdr>
            <w:top w:val="none" w:sz="0" w:space="0" w:color="auto"/>
            <w:left w:val="none" w:sz="0" w:space="0" w:color="auto"/>
            <w:bottom w:val="none" w:sz="0" w:space="0" w:color="auto"/>
            <w:right w:val="none" w:sz="0" w:space="0" w:color="auto"/>
          </w:divBdr>
        </w:div>
        <w:div w:id="356735702">
          <w:marLeft w:val="640"/>
          <w:marRight w:val="0"/>
          <w:marTop w:val="0"/>
          <w:marBottom w:val="0"/>
          <w:divBdr>
            <w:top w:val="none" w:sz="0" w:space="0" w:color="auto"/>
            <w:left w:val="none" w:sz="0" w:space="0" w:color="auto"/>
            <w:bottom w:val="none" w:sz="0" w:space="0" w:color="auto"/>
            <w:right w:val="none" w:sz="0" w:space="0" w:color="auto"/>
          </w:divBdr>
        </w:div>
        <w:div w:id="1811551178">
          <w:marLeft w:val="640"/>
          <w:marRight w:val="0"/>
          <w:marTop w:val="0"/>
          <w:marBottom w:val="0"/>
          <w:divBdr>
            <w:top w:val="none" w:sz="0" w:space="0" w:color="auto"/>
            <w:left w:val="none" w:sz="0" w:space="0" w:color="auto"/>
            <w:bottom w:val="none" w:sz="0" w:space="0" w:color="auto"/>
            <w:right w:val="none" w:sz="0" w:space="0" w:color="auto"/>
          </w:divBdr>
        </w:div>
        <w:div w:id="672491864">
          <w:marLeft w:val="640"/>
          <w:marRight w:val="0"/>
          <w:marTop w:val="0"/>
          <w:marBottom w:val="0"/>
          <w:divBdr>
            <w:top w:val="none" w:sz="0" w:space="0" w:color="auto"/>
            <w:left w:val="none" w:sz="0" w:space="0" w:color="auto"/>
            <w:bottom w:val="none" w:sz="0" w:space="0" w:color="auto"/>
            <w:right w:val="none" w:sz="0" w:space="0" w:color="auto"/>
          </w:divBdr>
        </w:div>
        <w:div w:id="1867523207">
          <w:marLeft w:val="640"/>
          <w:marRight w:val="0"/>
          <w:marTop w:val="0"/>
          <w:marBottom w:val="0"/>
          <w:divBdr>
            <w:top w:val="none" w:sz="0" w:space="0" w:color="auto"/>
            <w:left w:val="none" w:sz="0" w:space="0" w:color="auto"/>
            <w:bottom w:val="none" w:sz="0" w:space="0" w:color="auto"/>
            <w:right w:val="none" w:sz="0" w:space="0" w:color="auto"/>
          </w:divBdr>
        </w:div>
        <w:div w:id="1898928407">
          <w:marLeft w:val="640"/>
          <w:marRight w:val="0"/>
          <w:marTop w:val="0"/>
          <w:marBottom w:val="0"/>
          <w:divBdr>
            <w:top w:val="none" w:sz="0" w:space="0" w:color="auto"/>
            <w:left w:val="none" w:sz="0" w:space="0" w:color="auto"/>
            <w:bottom w:val="none" w:sz="0" w:space="0" w:color="auto"/>
            <w:right w:val="none" w:sz="0" w:space="0" w:color="auto"/>
          </w:divBdr>
        </w:div>
        <w:div w:id="1472867343">
          <w:marLeft w:val="640"/>
          <w:marRight w:val="0"/>
          <w:marTop w:val="0"/>
          <w:marBottom w:val="0"/>
          <w:divBdr>
            <w:top w:val="none" w:sz="0" w:space="0" w:color="auto"/>
            <w:left w:val="none" w:sz="0" w:space="0" w:color="auto"/>
            <w:bottom w:val="none" w:sz="0" w:space="0" w:color="auto"/>
            <w:right w:val="none" w:sz="0" w:space="0" w:color="auto"/>
          </w:divBdr>
        </w:div>
        <w:div w:id="1245601427">
          <w:marLeft w:val="640"/>
          <w:marRight w:val="0"/>
          <w:marTop w:val="0"/>
          <w:marBottom w:val="0"/>
          <w:divBdr>
            <w:top w:val="none" w:sz="0" w:space="0" w:color="auto"/>
            <w:left w:val="none" w:sz="0" w:space="0" w:color="auto"/>
            <w:bottom w:val="none" w:sz="0" w:space="0" w:color="auto"/>
            <w:right w:val="none" w:sz="0" w:space="0" w:color="auto"/>
          </w:divBdr>
        </w:div>
        <w:div w:id="1538159963">
          <w:marLeft w:val="640"/>
          <w:marRight w:val="0"/>
          <w:marTop w:val="0"/>
          <w:marBottom w:val="0"/>
          <w:divBdr>
            <w:top w:val="none" w:sz="0" w:space="0" w:color="auto"/>
            <w:left w:val="none" w:sz="0" w:space="0" w:color="auto"/>
            <w:bottom w:val="none" w:sz="0" w:space="0" w:color="auto"/>
            <w:right w:val="none" w:sz="0" w:space="0" w:color="auto"/>
          </w:divBdr>
        </w:div>
        <w:div w:id="1213346912">
          <w:marLeft w:val="640"/>
          <w:marRight w:val="0"/>
          <w:marTop w:val="0"/>
          <w:marBottom w:val="0"/>
          <w:divBdr>
            <w:top w:val="none" w:sz="0" w:space="0" w:color="auto"/>
            <w:left w:val="none" w:sz="0" w:space="0" w:color="auto"/>
            <w:bottom w:val="none" w:sz="0" w:space="0" w:color="auto"/>
            <w:right w:val="none" w:sz="0" w:space="0" w:color="auto"/>
          </w:divBdr>
        </w:div>
        <w:div w:id="1763526703">
          <w:marLeft w:val="640"/>
          <w:marRight w:val="0"/>
          <w:marTop w:val="0"/>
          <w:marBottom w:val="0"/>
          <w:divBdr>
            <w:top w:val="none" w:sz="0" w:space="0" w:color="auto"/>
            <w:left w:val="none" w:sz="0" w:space="0" w:color="auto"/>
            <w:bottom w:val="none" w:sz="0" w:space="0" w:color="auto"/>
            <w:right w:val="none" w:sz="0" w:space="0" w:color="auto"/>
          </w:divBdr>
        </w:div>
        <w:div w:id="1320379410">
          <w:marLeft w:val="640"/>
          <w:marRight w:val="0"/>
          <w:marTop w:val="0"/>
          <w:marBottom w:val="0"/>
          <w:divBdr>
            <w:top w:val="none" w:sz="0" w:space="0" w:color="auto"/>
            <w:left w:val="none" w:sz="0" w:space="0" w:color="auto"/>
            <w:bottom w:val="none" w:sz="0" w:space="0" w:color="auto"/>
            <w:right w:val="none" w:sz="0" w:space="0" w:color="auto"/>
          </w:divBdr>
        </w:div>
        <w:div w:id="934943398">
          <w:marLeft w:val="640"/>
          <w:marRight w:val="0"/>
          <w:marTop w:val="0"/>
          <w:marBottom w:val="0"/>
          <w:divBdr>
            <w:top w:val="none" w:sz="0" w:space="0" w:color="auto"/>
            <w:left w:val="none" w:sz="0" w:space="0" w:color="auto"/>
            <w:bottom w:val="none" w:sz="0" w:space="0" w:color="auto"/>
            <w:right w:val="none" w:sz="0" w:space="0" w:color="auto"/>
          </w:divBdr>
        </w:div>
        <w:div w:id="1581408698">
          <w:marLeft w:val="640"/>
          <w:marRight w:val="0"/>
          <w:marTop w:val="0"/>
          <w:marBottom w:val="0"/>
          <w:divBdr>
            <w:top w:val="none" w:sz="0" w:space="0" w:color="auto"/>
            <w:left w:val="none" w:sz="0" w:space="0" w:color="auto"/>
            <w:bottom w:val="none" w:sz="0" w:space="0" w:color="auto"/>
            <w:right w:val="none" w:sz="0" w:space="0" w:color="auto"/>
          </w:divBdr>
        </w:div>
        <w:div w:id="1241257290">
          <w:marLeft w:val="640"/>
          <w:marRight w:val="0"/>
          <w:marTop w:val="0"/>
          <w:marBottom w:val="0"/>
          <w:divBdr>
            <w:top w:val="none" w:sz="0" w:space="0" w:color="auto"/>
            <w:left w:val="none" w:sz="0" w:space="0" w:color="auto"/>
            <w:bottom w:val="none" w:sz="0" w:space="0" w:color="auto"/>
            <w:right w:val="none" w:sz="0" w:space="0" w:color="auto"/>
          </w:divBdr>
        </w:div>
        <w:div w:id="1293708323">
          <w:marLeft w:val="640"/>
          <w:marRight w:val="0"/>
          <w:marTop w:val="0"/>
          <w:marBottom w:val="0"/>
          <w:divBdr>
            <w:top w:val="none" w:sz="0" w:space="0" w:color="auto"/>
            <w:left w:val="none" w:sz="0" w:space="0" w:color="auto"/>
            <w:bottom w:val="none" w:sz="0" w:space="0" w:color="auto"/>
            <w:right w:val="none" w:sz="0" w:space="0" w:color="auto"/>
          </w:divBdr>
        </w:div>
        <w:div w:id="681200221">
          <w:marLeft w:val="640"/>
          <w:marRight w:val="0"/>
          <w:marTop w:val="0"/>
          <w:marBottom w:val="0"/>
          <w:divBdr>
            <w:top w:val="none" w:sz="0" w:space="0" w:color="auto"/>
            <w:left w:val="none" w:sz="0" w:space="0" w:color="auto"/>
            <w:bottom w:val="none" w:sz="0" w:space="0" w:color="auto"/>
            <w:right w:val="none" w:sz="0" w:space="0" w:color="auto"/>
          </w:divBdr>
        </w:div>
        <w:div w:id="1740400236">
          <w:marLeft w:val="640"/>
          <w:marRight w:val="0"/>
          <w:marTop w:val="0"/>
          <w:marBottom w:val="0"/>
          <w:divBdr>
            <w:top w:val="none" w:sz="0" w:space="0" w:color="auto"/>
            <w:left w:val="none" w:sz="0" w:space="0" w:color="auto"/>
            <w:bottom w:val="none" w:sz="0" w:space="0" w:color="auto"/>
            <w:right w:val="none" w:sz="0" w:space="0" w:color="auto"/>
          </w:divBdr>
        </w:div>
        <w:div w:id="1510021986">
          <w:marLeft w:val="640"/>
          <w:marRight w:val="0"/>
          <w:marTop w:val="0"/>
          <w:marBottom w:val="0"/>
          <w:divBdr>
            <w:top w:val="none" w:sz="0" w:space="0" w:color="auto"/>
            <w:left w:val="none" w:sz="0" w:space="0" w:color="auto"/>
            <w:bottom w:val="none" w:sz="0" w:space="0" w:color="auto"/>
            <w:right w:val="none" w:sz="0" w:space="0" w:color="auto"/>
          </w:divBdr>
        </w:div>
        <w:div w:id="270623506">
          <w:marLeft w:val="640"/>
          <w:marRight w:val="0"/>
          <w:marTop w:val="0"/>
          <w:marBottom w:val="0"/>
          <w:divBdr>
            <w:top w:val="none" w:sz="0" w:space="0" w:color="auto"/>
            <w:left w:val="none" w:sz="0" w:space="0" w:color="auto"/>
            <w:bottom w:val="none" w:sz="0" w:space="0" w:color="auto"/>
            <w:right w:val="none" w:sz="0" w:space="0" w:color="auto"/>
          </w:divBdr>
        </w:div>
        <w:div w:id="1435860156">
          <w:marLeft w:val="640"/>
          <w:marRight w:val="0"/>
          <w:marTop w:val="0"/>
          <w:marBottom w:val="0"/>
          <w:divBdr>
            <w:top w:val="none" w:sz="0" w:space="0" w:color="auto"/>
            <w:left w:val="none" w:sz="0" w:space="0" w:color="auto"/>
            <w:bottom w:val="none" w:sz="0" w:space="0" w:color="auto"/>
            <w:right w:val="none" w:sz="0" w:space="0" w:color="auto"/>
          </w:divBdr>
        </w:div>
        <w:div w:id="1658071200">
          <w:marLeft w:val="640"/>
          <w:marRight w:val="0"/>
          <w:marTop w:val="0"/>
          <w:marBottom w:val="0"/>
          <w:divBdr>
            <w:top w:val="none" w:sz="0" w:space="0" w:color="auto"/>
            <w:left w:val="none" w:sz="0" w:space="0" w:color="auto"/>
            <w:bottom w:val="none" w:sz="0" w:space="0" w:color="auto"/>
            <w:right w:val="none" w:sz="0" w:space="0" w:color="auto"/>
          </w:divBdr>
        </w:div>
        <w:div w:id="505098404">
          <w:marLeft w:val="640"/>
          <w:marRight w:val="0"/>
          <w:marTop w:val="0"/>
          <w:marBottom w:val="0"/>
          <w:divBdr>
            <w:top w:val="none" w:sz="0" w:space="0" w:color="auto"/>
            <w:left w:val="none" w:sz="0" w:space="0" w:color="auto"/>
            <w:bottom w:val="none" w:sz="0" w:space="0" w:color="auto"/>
            <w:right w:val="none" w:sz="0" w:space="0" w:color="auto"/>
          </w:divBdr>
        </w:div>
        <w:div w:id="733359246">
          <w:marLeft w:val="640"/>
          <w:marRight w:val="0"/>
          <w:marTop w:val="0"/>
          <w:marBottom w:val="0"/>
          <w:divBdr>
            <w:top w:val="none" w:sz="0" w:space="0" w:color="auto"/>
            <w:left w:val="none" w:sz="0" w:space="0" w:color="auto"/>
            <w:bottom w:val="none" w:sz="0" w:space="0" w:color="auto"/>
            <w:right w:val="none" w:sz="0" w:space="0" w:color="auto"/>
          </w:divBdr>
        </w:div>
        <w:div w:id="1673021285">
          <w:marLeft w:val="640"/>
          <w:marRight w:val="0"/>
          <w:marTop w:val="0"/>
          <w:marBottom w:val="0"/>
          <w:divBdr>
            <w:top w:val="none" w:sz="0" w:space="0" w:color="auto"/>
            <w:left w:val="none" w:sz="0" w:space="0" w:color="auto"/>
            <w:bottom w:val="none" w:sz="0" w:space="0" w:color="auto"/>
            <w:right w:val="none" w:sz="0" w:space="0" w:color="auto"/>
          </w:divBdr>
        </w:div>
        <w:div w:id="253327052">
          <w:marLeft w:val="640"/>
          <w:marRight w:val="0"/>
          <w:marTop w:val="0"/>
          <w:marBottom w:val="0"/>
          <w:divBdr>
            <w:top w:val="none" w:sz="0" w:space="0" w:color="auto"/>
            <w:left w:val="none" w:sz="0" w:space="0" w:color="auto"/>
            <w:bottom w:val="none" w:sz="0" w:space="0" w:color="auto"/>
            <w:right w:val="none" w:sz="0" w:space="0" w:color="auto"/>
          </w:divBdr>
        </w:div>
      </w:divsChild>
    </w:div>
    <w:div w:id="786316380">
      <w:bodyDiv w:val="1"/>
      <w:marLeft w:val="0"/>
      <w:marRight w:val="0"/>
      <w:marTop w:val="0"/>
      <w:marBottom w:val="0"/>
      <w:divBdr>
        <w:top w:val="none" w:sz="0" w:space="0" w:color="auto"/>
        <w:left w:val="none" w:sz="0" w:space="0" w:color="auto"/>
        <w:bottom w:val="none" w:sz="0" w:space="0" w:color="auto"/>
        <w:right w:val="none" w:sz="0" w:space="0" w:color="auto"/>
      </w:divBdr>
    </w:div>
    <w:div w:id="808592554">
      <w:bodyDiv w:val="1"/>
      <w:marLeft w:val="0"/>
      <w:marRight w:val="0"/>
      <w:marTop w:val="0"/>
      <w:marBottom w:val="0"/>
      <w:divBdr>
        <w:top w:val="none" w:sz="0" w:space="0" w:color="auto"/>
        <w:left w:val="none" w:sz="0" w:space="0" w:color="auto"/>
        <w:bottom w:val="none" w:sz="0" w:space="0" w:color="auto"/>
        <w:right w:val="none" w:sz="0" w:space="0" w:color="auto"/>
      </w:divBdr>
      <w:divsChild>
        <w:div w:id="1062168870">
          <w:marLeft w:val="640"/>
          <w:marRight w:val="0"/>
          <w:marTop w:val="0"/>
          <w:marBottom w:val="0"/>
          <w:divBdr>
            <w:top w:val="none" w:sz="0" w:space="0" w:color="auto"/>
            <w:left w:val="none" w:sz="0" w:space="0" w:color="auto"/>
            <w:bottom w:val="none" w:sz="0" w:space="0" w:color="auto"/>
            <w:right w:val="none" w:sz="0" w:space="0" w:color="auto"/>
          </w:divBdr>
        </w:div>
        <w:div w:id="250895068">
          <w:marLeft w:val="640"/>
          <w:marRight w:val="0"/>
          <w:marTop w:val="0"/>
          <w:marBottom w:val="0"/>
          <w:divBdr>
            <w:top w:val="none" w:sz="0" w:space="0" w:color="auto"/>
            <w:left w:val="none" w:sz="0" w:space="0" w:color="auto"/>
            <w:bottom w:val="none" w:sz="0" w:space="0" w:color="auto"/>
            <w:right w:val="none" w:sz="0" w:space="0" w:color="auto"/>
          </w:divBdr>
        </w:div>
        <w:div w:id="1585991069">
          <w:marLeft w:val="640"/>
          <w:marRight w:val="0"/>
          <w:marTop w:val="0"/>
          <w:marBottom w:val="0"/>
          <w:divBdr>
            <w:top w:val="none" w:sz="0" w:space="0" w:color="auto"/>
            <w:left w:val="none" w:sz="0" w:space="0" w:color="auto"/>
            <w:bottom w:val="none" w:sz="0" w:space="0" w:color="auto"/>
            <w:right w:val="none" w:sz="0" w:space="0" w:color="auto"/>
          </w:divBdr>
        </w:div>
        <w:div w:id="685331920">
          <w:marLeft w:val="640"/>
          <w:marRight w:val="0"/>
          <w:marTop w:val="0"/>
          <w:marBottom w:val="0"/>
          <w:divBdr>
            <w:top w:val="none" w:sz="0" w:space="0" w:color="auto"/>
            <w:left w:val="none" w:sz="0" w:space="0" w:color="auto"/>
            <w:bottom w:val="none" w:sz="0" w:space="0" w:color="auto"/>
            <w:right w:val="none" w:sz="0" w:space="0" w:color="auto"/>
          </w:divBdr>
        </w:div>
        <w:div w:id="979848442">
          <w:marLeft w:val="640"/>
          <w:marRight w:val="0"/>
          <w:marTop w:val="0"/>
          <w:marBottom w:val="0"/>
          <w:divBdr>
            <w:top w:val="none" w:sz="0" w:space="0" w:color="auto"/>
            <w:left w:val="none" w:sz="0" w:space="0" w:color="auto"/>
            <w:bottom w:val="none" w:sz="0" w:space="0" w:color="auto"/>
            <w:right w:val="none" w:sz="0" w:space="0" w:color="auto"/>
          </w:divBdr>
        </w:div>
        <w:div w:id="620233594">
          <w:marLeft w:val="640"/>
          <w:marRight w:val="0"/>
          <w:marTop w:val="0"/>
          <w:marBottom w:val="0"/>
          <w:divBdr>
            <w:top w:val="none" w:sz="0" w:space="0" w:color="auto"/>
            <w:left w:val="none" w:sz="0" w:space="0" w:color="auto"/>
            <w:bottom w:val="none" w:sz="0" w:space="0" w:color="auto"/>
            <w:right w:val="none" w:sz="0" w:space="0" w:color="auto"/>
          </w:divBdr>
        </w:div>
        <w:div w:id="1651863673">
          <w:marLeft w:val="640"/>
          <w:marRight w:val="0"/>
          <w:marTop w:val="0"/>
          <w:marBottom w:val="0"/>
          <w:divBdr>
            <w:top w:val="none" w:sz="0" w:space="0" w:color="auto"/>
            <w:left w:val="none" w:sz="0" w:space="0" w:color="auto"/>
            <w:bottom w:val="none" w:sz="0" w:space="0" w:color="auto"/>
            <w:right w:val="none" w:sz="0" w:space="0" w:color="auto"/>
          </w:divBdr>
        </w:div>
        <w:div w:id="157775182">
          <w:marLeft w:val="640"/>
          <w:marRight w:val="0"/>
          <w:marTop w:val="0"/>
          <w:marBottom w:val="0"/>
          <w:divBdr>
            <w:top w:val="none" w:sz="0" w:space="0" w:color="auto"/>
            <w:left w:val="none" w:sz="0" w:space="0" w:color="auto"/>
            <w:bottom w:val="none" w:sz="0" w:space="0" w:color="auto"/>
            <w:right w:val="none" w:sz="0" w:space="0" w:color="auto"/>
          </w:divBdr>
        </w:div>
        <w:div w:id="1459228416">
          <w:marLeft w:val="640"/>
          <w:marRight w:val="0"/>
          <w:marTop w:val="0"/>
          <w:marBottom w:val="0"/>
          <w:divBdr>
            <w:top w:val="none" w:sz="0" w:space="0" w:color="auto"/>
            <w:left w:val="none" w:sz="0" w:space="0" w:color="auto"/>
            <w:bottom w:val="none" w:sz="0" w:space="0" w:color="auto"/>
            <w:right w:val="none" w:sz="0" w:space="0" w:color="auto"/>
          </w:divBdr>
        </w:div>
        <w:div w:id="58747695">
          <w:marLeft w:val="640"/>
          <w:marRight w:val="0"/>
          <w:marTop w:val="0"/>
          <w:marBottom w:val="0"/>
          <w:divBdr>
            <w:top w:val="none" w:sz="0" w:space="0" w:color="auto"/>
            <w:left w:val="none" w:sz="0" w:space="0" w:color="auto"/>
            <w:bottom w:val="none" w:sz="0" w:space="0" w:color="auto"/>
            <w:right w:val="none" w:sz="0" w:space="0" w:color="auto"/>
          </w:divBdr>
        </w:div>
        <w:div w:id="518935425">
          <w:marLeft w:val="640"/>
          <w:marRight w:val="0"/>
          <w:marTop w:val="0"/>
          <w:marBottom w:val="0"/>
          <w:divBdr>
            <w:top w:val="none" w:sz="0" w:space="0" w:color="auto"/>
            <w:left w:val="none" w:sz="0" w:space="0" w:color="auto"/>
            <w:bottom w:val="none" w:sz="0" w:space="0" w:color="auto"/>
            <w:right w:val="none" w:sz="0" w:space="0" w:color="auto"/>
          </w:divBdr>
        </w:div>
        <w:div w:id="554007318">
          <w:marLeft w:val="640"/>
          <w:marRight w:val="0"/>
          <w:marTop w:val="0"/>
          <w:marBottom w:val="0"/>
          <w:divBdr>
            <w:top w:val="none" w:sz="0" w:space="0" w:color="auto"/>
            <w:left w:val="none" w:sz="0" w:space="0" w:color="auto"/>
            <w:bottom w:val="none" w:sz="0" w:space="0" w:color="auto"/>
            <w:right w:val="none" w:sz="0" w:space="0" w:color="auto"/>
          </w:divBdr>
        </w:div>
        <w:div w:id="372073026">
          <w:marLeft w:val="640"/>
          <w:marRight w:val="0"/>
          <w:marTop w:val="0"/>
          <w:marBottom w:val="0"/>
          <w:divBdr>
            <w:top w:val="none" w:sz="0" w:space="0" w:color="auto"/>
            <w:left w:val="none" w:sz="0" w:space="0" w:color="auto"/>
            <w:bottom w:val="none" w:sz="0" w:space="0" w:color="auto"/>
            <w:right w:val="none" w:sz="0" w:space="0" w:color="auto"/>
          </w:divBdr>
        </w:div>
        <w:div w:id="622884460">
          <w:marLeft w:val="640"/>
          <w:marRight w:val="0"/>
          <w:marTop w:val="0"/>
          <w:marBottom w:val="0"/>
          <w:divBdr>
            <w:top w:val="none" w:sz="0" w:space="0" w:color="auto"/>
            <w:left w:val="none" w:sz="0" w:space="0" w:color="auto"/>
            <w:bottom w:val="none" w:sz="0" w:space="0" w:color="auto"/>
            <w:right w:val="none" w:sz="0" w:space="0" w:color="auto"/>
          </w:divBdr>
        </w:div>
        <w:div w:id="963542323">
          <w:marLeft w:val="640"/>
          <w:marRight w:val="0"/>
          <w:marTop w:val="0"/>
          <w:marBottom w:val="0"/>
          <w:divBdr>
            <w:top w:val="none" w:sz="0" w:space="0" w:color="auto"/>
            <w:left w:val="none" w:sz="0" w:space="0" w:color="auto"/>
            <w:bottom w:val="none" w:sz="0" w:space="0" w:color="auto"/>
            <w:right w:val="none" w:sz="0" w:space="0" w:color="auto"/>
          </w:divBdr>
        </w:div>
        <w:div w:id="926229245">
          <w:marLeft w:val="640"/>
          <w:marRight w:val="0"/>
          <w:marTop w:val="0"/>
          <w:marBottom w:val="0"/>
          <w:divBdr>
            <w:top w:val="none" w:sz="0" w:space="0" w:color="auto"/>
            <w:left w:val="none" w:sz="0" w:space="0" w:color="auto"/>
            <w:bottom w:val="none" w:sz="0" w:space="0" w:color="auto"/>
            <w:right w:val="none" w:sz="0" w:space="0" w:color="auto"/>
          </w:divBdr>
        </w:div>
        <w:div w:id="1361781771">
          <w:marLeft w:val="640"/>
          <w:marRight w:val="0"/>
          <w:marTop w:val="0"/>
          <w:marBottom w:val="0"/>
          <w:divBdr>
            <w:top w:val="none" w:sz="0" w:space="0" w:color="auto"/>
            <w:left w:val="none" w:sz="0" w:space="0" w:color="auto"/>
            <w:bottom w:val="none" w:sz="0" w:space="0" w:color="auto"/>
            <w:right w:val="none" w:sz="0" w:space="0" w:color="auto"/>
          </w:divBdr>
        </w:div>
        <w:div w:id="1311667320">
          <w:marLeft w:val="640"/>
          <w:marRight w:val="0"/>
          <w:marTop w:val="0"/>
          <w:marBottom w:val="0"/>
          <w:divBdr>
            <w:top w:val="none" w:sz="0" w:space="0" w:color="auto"/>
            <w:left w:val="none" w:sz="0" w:space="0" w:color="auto"/>
            <w:bottom w:val="none" w:sz="0" w:space="0" w:color="auto"/>
            <w:right w:val="none" w:sz="0" w:space="0" w:color="auto"/>
          </w:divBdr>
        </w:div>
        <w:div w:id="1566916682">
          <w:marLeft w:val="640"/>
          <w:marRight w:val="0"/>
          <w:marTop w:val="0"/>
          <w:marBottom w:val="0"/>
          <w:divBdr>
            <w:top w:val="none" w:sz="0" w:space="0" w:color="auto"/>
            <w:left w:val="none" w:sz="0" w:space="0" w:color="auto"/>
            <w:bottom w:val="none" w:sz="0" w:space="0" w:color="auto"/>
            <w:right w:val="none" w:sz="0" w:space="0" w:color="auto"/>
          </w:divBdr>
        </w:div>
        <w:div w:id="1715160223">
          <w:marLeft w:val="640"/>
          <w:marRight w:val="0"/>
          <w:marTop w:val="0"/>
          <w:marBottom w:val="0"/>
          <w:divBdr>
            <w:top w:val="none" w:sz="0" w:space="0" w:color="auto"/>
            <w:left w:val="none" w:sz="0" w:space="0" w:color="auto"/>
            <w:bottom w:val="none" w:sz="0" w:space="0" w:color="auto"/>
            <w:right w:val="none" w:sz="0" w:space="0" w:color="auto"/>
          </w:divBdr>
        </w:div>
        <w:div w:id="747724953">
          <w:marLeft w:val="640"/>
          <w:marRight w:val="0"/>
          <w:marTop w:val="0"/>
          <w:marBottom w:val="0"/>
          <w:divBdr>
            <w:top w:val="none" w:sz="0" w:space="0" w:color="auto"/>
            <w:left w:val="none" w:sz="0" w:space="0" w:color="auto"/>
            <w:bottom w:val="none" w:sz="0" w:space="0" w:color="auto"/>
            <w:right w:val="none" w:sz="0" w:space="0" w:color="auto"/>
          </w:divBdr>
        </w:div>
        <w:div w:id="2082632705">
          <w:marLeft w:val="640"/>
          <w:marRight w:val="0"/>
          <w:marTop w:val="0"/>
          <w:marBottom w:val="0"/>
          <w:divBdr>
            <w:top w:val="none" w:sz="0" w:space="0" w:color="auto"/>
            <w:left w:val="none" w:sz="0" w:space="0" w:color="auto"/>
            <w:bottom w:val="none" w:sz="0" w:space="0" w:color="auto"/>
            <w:right w:val="none" w:sz="0" w:space="0" w:color="auto"/>
          </w:divBdr>
        </w:div>
        <w:div w:id="1831825275">
          <w:marLeft w:val="640"/>
          <w:marRight w:val="0"/>
          <w:marTop w:val="0"/>
          <w:marBottom w:val="0"/>
          <w:divBdr>
            <w:top w:val="none" w:sz="0" w:space="0" w:color="auto"/>
            <w:left w:val="none" w:sz="0" w:space="0" w:color="auto"/>
            <w:bottom w:val="none" w:sz="0" w:space="0" w:color="auto"/>
            <w:right w:val="none" w:sz="0" w:space="0" w:color="auto"/>
          </w:divBdr>
        </w:div>
        <w:div w:id="1673488670">
          <w:marLeft w:val="640"/>
          <w:marRight w:val="0"/>
          <w:marTop w:val="0"/>
          <w:marBottom w:val="0"/>
          <w:divBdr>
            <w:top w:val="none" w:sz="0" w:space="0" w:color="auto"/>
            <w:left w:val="none" w:sz="0" w:space="0" w:color="auto"/>
            <w:bottom w:val="none" w:sz="0" w:space="0" w:color="auto"/>
            <w:right w:val="none" w:sz="0" w:space="0" w:color="auto"/>
          </w:divBdr>
        </w:div>
        <w:div w:id="1504278073">
          <w:marLeft w:val="640"/>
          <w:marRight w:val="0"/>
          <w:marTop w:val="0"/>
          <w:marBottom w:val="0"/>
          <w:divBdr>
            <w:top w:val="none" w:sz="0" w:space="0" w:color="auto"/>
            <w:left w:val="none" w:sz="0" w:space="0" w:color="auto"/>
            <w:bottom w:val="none" w:sz="0" w:space="0" w:color="auto"/>
            <w:right w:val="none" w:sz="0" w:space="0" w:color="auto"/>
          </w:divBdr>
        </w:div>
        <w:div w:id="608319229">
          <w:marLeft w:val="640"/>
          <w:marRight w:val="0"/>
          <w:marTop w:val="0"/>
          <w:marBottom w:val="0"/>
          <w:divBdr>
            <w:top w:val="none" w:sz="0" w:space="0" w:color="auto"/>
            <w:left w:val="none" w:sz="0" w:space="0" w:color="auto"/>
            <w:bottom w:val="none" w:sz="0" w:space="0" w:color="auto"/>
            <w:right w:val="none" w:sz="0" w:space="0" w:color="auto"/>
          </w:divBdr>
        </w:div>
        <w:div w:id="805007907">
          <w:marLeft w:val="640"/>
          <w:marRight w:val="0"/>
          <w:marTop w:val="0"/>
          <w:marBottom w:val="0"/>
          <w:divBdr>
            <w:top w:val="none" w:sz="0" w:space="0" w:color="auto"/>
            <w:left w:val="none" w:sz="0" w:space="0" w:color="auto"/>
            <w:bottom w:val="none" w:sz="0" w:space="0" w:color="auto"/>
            <w:right w:val="none" w:sz="0" w:space="0" w:color="auto"/>
          </w:divBdr>
        </w:div>
        <w:div w:id="1294677431">
          <w:marLeft w:val="640"/>
          <w:marRight w:val="0"/>
          <w:marTop w:val="0"/>
          <w:marBottom w:val="0"/>
          <w:divBdr>
            <w:top w:val="none" w:sz="0" w:space="0" w:color="auto"/>
            <w:left w:val="none" w:sz="0" w:space="0" w:color="auto"/>
            <w:bottom w:val="none" w:sz="0" w:space="0" w:color="auto"/>
            <w:right w:val="none" w:sz="0" w:space="0" w:color="auto"/>
          </w:divBdr>
        </w:div>
        <w:div w:id="1123960259">
          <w:marLeft w:val="640"/>
          <w:marRight w:val="0"/>
          <w:marTop w:val="0"/>
          <w:marBottom w:val="0"/>
          <w:divBdr>
            <w:top w:val="none" w:sz="0" w:space="0" w:color="auto"/>
            <w:left w:val="none" w:sz="0" w:space="0" w:color="auto"/>
            <w:bottom w:val="none" w:sz="0" w:space="0" w:color="auto"/>
            <w:right w:val="none" w:sz="0" w:space="0" w:color="auto"/>
          </w:divBdr>
        </w:div>
        <w:div w:id="1846939212">
          <w:marLeft w:val="640"/>
          <w:marRight w:val="0"/>
          <w:marTop w:val="0"/>
          <w:marBottom w:val="0"/>
          <w:divBdr>
            <w:top w:val="none" w:sz="0" w:space="0" w:color="auto"/>
            <w:left w:val="none" w:sz="0" w:space="0" w:color="auto"/>
            <w:bottom w:val="none" w:sz="0" w:space="0" w:color="auto"/>
            <w:right w:val="none" w:sz="0" w:space="0" w:color="auto"/>
          </w:divBdr>
        </w:div>
        <w:div w:id="204368861">
          <w:marLeft w:val="640"/>
          <w:marRight w:val="0"/>
          <w:marTop w:val="0"/>
          <w:marBottom w:val="0"/>
          <w:divBdr>
            <w:top w:val="none" w:sz="0" w:space="0" w:color="auto"/>
            <w:left w:val="none" w:sz="0" w:space="0" w:color="auto"/>
            <w:bottom w:val="none" w:sz="0" w:space="0" w:color="auto"/>
            <w:right w:val="none" w:sz="0" w:space="0" w:color="auto"/>
          </w:divBdr>
        </w:div>
        <w:div w:id="423917934">
          <w:marLeft w:val="640"/>
          <w:marRight w:val="0"/>
          <w:marTop w:val="0"/>
          <w:marBottom w:val="0"/>
          <w:divBdr>
            <w:top w:val="none" w:sz="0" w:space="0" w:color="auto"/>
            <w:left w:val="none" w:sz="0" w:space="0" w:color="auto"/>
            <w:bottom w:val="none" w:sz="0" w:space="0" w:color="auto"/>
            <w:right w:val="none" w:sz="0" w:space="0" w:color="auto"/>
          </w:divBdr>
        </w:div>
        <w:div w:id="501435600">
          <w:marLeft w:val="640"/>
          <w:marRight w:val="0"/>
          <w:marTop w:val="0"/>
          <w:marBottom w:val="0"/>
          <w:divBdr>
            <w:top w:val="none" w:sz="0" w:space="0" w:color="auto"/>
            <w:left w:val="none" w:sz="0" w:space="0" w:color="auto"/>
            <w:bottom w:val="none" w:sz="0" w:space="0" w:color="auto"/>
            <w:right w:val="none" w:sz="0" w:space="0" w:color="auto"/>
          </w:divBdr>
        </w:div>
        <w:div w:id="1461533675">
          <w:marLeft w:val="640"/>
          <w:marRight w:val="0"/>
          <w:marTop w:val="0"/>
          <w:marBottom w:val="0"/>
          <w:divBdr>
            <w:top w:val="none" w:sz="0" w:space="0" w:color="auto"/>
            <w:left w:val="none" w:sz="0" w:space="0" w:color="auto"/>
            <w:bottom w:val="none" w:sz="0" w:space="0" w:color="auto"/>
            <w:right w:val="none" w:sz="0" w:space="0" w:color="auto"/>
          </w:divBdr>
        </w:div>
        <w:div w:id="794179504">
          <w:marLeft w:val="640"/>
          <w:marRight w:val="0"/>
          <w:marTop w:val="0"/>
          <w:marBottom w:val="0"/>
          <w:divBdr>
            <w:top w:val="none" w:sz="0" w:space="0" w:color="auto"/>
            <w:left w:val="none" w:sz="0" w:space="0" w:color="auto"/>
            <w:bottom w:val="none" w:sz="0" w:space="0" w:color="auto"/>
            <w:right w:val="none" w:sz="0" w:space="0" w:color="auto"/>
          </w:divBdr>
        </w:div>
        <w:div w:id="1734154949">
          <w:marLeft w:val="640"/>
          <w:marRight w:val="0"/>
          <w:marTop w:val="0"/>
          <w:marBottom w:val="0"/>
          <w:divBdr>
            <w:top w:val="none" w:sz="0" w:space="0" w:color="auto"/>
            <w:left w:val="none" w:sz="0" w:space="0" w:color="auto"/>
            <w:bottom w:val="none" w:sz="0" w:space="0" w:color="auto"/>
            <w:right w:val="none" w:sz="0" w:space="0" w:color="auto"/>
          </w:divBdr>
        </w:div>
        <w:div w:id="442765851">
          <w:marLeft w:val="640"/>
          <w:marRight w:val="0"/>
          <w:marTop w:val="0"/>
          <w:marBottom w:val="0"/>
          <w:divBdr>
            <w:top w:val="none" w:sz="0" w:space="0" w:color="auto"/>
            <w:left w:val="none" w:sz="0" w:space="0" w:color="auto"/>
            <w:bottom w:val="none" w:sz="0" w:space="0" w:color="auto"/>
            <w:right w:val="none" w:sz="0" w:space="0" w:color="auto"/>
          </w:divBdr>
        </w:div>
        <w:div w:id="410781738">
          <w:marLeft w:val="640"/>
          <w:marRight w:val="0"/>
          <w:marTop w:val="0"/>
          <w:marBottom w:val="0"/>
          <w:divBdr>
            <w:top w:val="none" w:sz="0" w:space="0" w:color="auto"/>
            <w:left w:val="none" w:sz="0" w:space="0" w:color="auto"/>
            <w:bottom w:val="none" w:sz="0" w:space="0" w:color="auto"/>
            <w:right w:val="none" w:sz="0" w:space="0" w:color="auto"/>
          </w:divBdr>
        </w:div>
        <w:div w:id="1317605895">
          <w:marLeft w:val="640"/>
          <w:marRight w:val="0"/>
          <w:marTop w:val="0"/>
          <w:marBottom w:val="0"/>
          <w:divBdr>
            <w:top w:val="none" w:sz="0" w:space="0" w:color="auto"/>
            <w:left w:val="none" w:sz="0" w:space="0" w:color="auto"/>
            <w:bottom w:val="none" w:sz="0" w:space="0" w:color="auto"/>
            <w:right w:val="none" w:sz="0" w:space="0" w:color="auto"/>
          </w:divBdr>
        </w:div>
        <w:div w:id="668601403">
          <w:marLeft w:val="640"/>
          <w:marRight w:val="0"/>
          <w:marTop w:val="0"/>
          <w:marBottom w:val="0"/>
          <w:divBdr>
            <w:top w:val="none" w:sz="0" w:space="0" w:color="auto"/>
            <w:left w:val="none" w:sz="0" w:space="0" w:color="auto"/>
            <w:bottom w:val="none" w:sz="0" w:space="0" w:color="auto"/>
            <w:right w:val="none" w:sz="0" w:space="0" w:color="auto"/>
          </w:divBdr>
        </w:div>
        <w:div w:id="773674356">
          <w:marLeft w:val="640"/>
          <w:marRight w:val="0"/>
          <w:marTop w:val="0"/>
          <w:marBottom w:val="0"/>
          <w:divBdr>
            <w:top w:val="none" w:sz="0" w:space="0" w:color="auto"/>
            <w:left w:val="none" w:sz="0" w:space="0" w:color="auto"/>
            <w:bottom w:val="none" w:sz="0" w:space="0" w:color="auto"/>
            <w:right w:val="none" w:sz="0" w:space="0" w:color="auto"/>
          </w:divBdr>
        </w:div>
        <w:div w:id="1475636160">
          <w:marLeft w:val="640"/>
          <w:marRight w:val="0"/>
          <w:marTop w:val="0"/>
          <w:marBottom w:val="0"/>
          <w:divBdr>
            <w:top w:val="none" w:sz="0" w:space="0" w:color="auto"/>
            <w:left w:val="none" w:sz="0" w:space="0" w:color="auto"/>
            <w:bottom w:val="none" w:sz="0" w:space="0" w:color="auto"/>
            <w:right w:val="none" w:sz="0" w:space="0" w:color="auto"/>
          </w:divBdr>
        </w:div>
        <w:div w:id="1060786313">
          <w:marLeft w:val="640"/>
          <w:marRight w:val="0"/>
          <w:marTop w:val="0"/>
          <w:marBottom w:val="0"/>
          <w:divBdr>
            <w:top w:val="none" w:sz="0" w:space="0" w:color="auto"/>
            <w:left w:val="none" w:sz="0" w:space="0" w:color="auto"/>
            <w:bottom w:val="none" w:sz="0" w:space="0" w:color="auto"/>
            <w:right w:val="none" w:sz="0" w:space="0" w:color="auto"/>
          </w:divBdr>
        </w:div>
        <w:div w:id="985083983">
          <w:marLeft w:val="640"/>
          <w:marRight w:val="0"/>
          <w:marTop w:val="0"/>
          <w:marBottom w:val="0"/>
          <w:divBdr>
            <w:top w:val="none" w:sz="0" w:space="0" w:color="auto"/>
            <w:left w:val="none" w:sz="0" w:space="0" w:color="auto"/>
            <w:bottom w:val="none" w:sz="0" w:space="0" w:color="auto"/>
            <w:right w:val="none" w:sz="0" w:space="0" w:color="auto"/>
          </w:divBdr>
        </w:div>
        <w:div w:id="1303080252">
          <w:marLeft w:val="640"/>
          <w:marRight w:val="0"/>
          <w:marTop w:val="0"/>
          <w:marBottom w:val="0"/>
          <w:divBdr>
            <w:top w:val="none" w:sz="0" w:space="0" w:color="auto"/>
            <w:left w:val="none" w:sz="0" w:space="0" w:color="auto"/>
            <w:bottom w:val="none" w:sz="0" w:space="0" w:color="auto"/>
            <w:right w:val="none" w:sz="0" w:space="0" w:color="auto"/>
          </w:divBdr>
        </w:div>
        <w:div w:id="1005206151">
          <w:marLeft w:val="640"/>
          <w:marRight w:val="0"/>
          <w:marTop w:val="0"/>
          <w:marBottom w:val="0"/>
          <w:divBdr>
            <w:top w:val="none" w:sz="0" w:space="0" w:color="auto"/>
            <w:left w:val="none" w:sz="0" w:space="0" w:color="auto"/>
            <w:bottom w:val="none" w:sz="0" w:space="0" w:color="auto"/>
            <w:right w:val="none" w:sz="0" w:space="0" w:color="auto"/>
          </w:divBdr>
        </w:div>
        <w:div w:id="1703019794">
          <w:marLeft w:val="640"/>
          <w:marRight w:val="0"/>
          <w:marTop w:val="0"/>
          <w:marBottom w:val="0"/>
          <w:divBdr>
            <w:top w:val="none" w:sz="0" w:space="0" w:color="auto"/>
            <w:left w:val="none" w:sz="0" w:space="0" w:color="auto"/>
            <w:bottom w:val="none" w:sz="0" w:space="0" w:color="auto"/>
            <w:right w:val="none" w:sz="0" w:space="0" w:color="auto"/>
          </w:divBdr>
        </w:div>
        <w:div w:id="234291617">
          <w:marLeft w:val="640"/>
          <w:marRight w:val="0"/>
          <w:marTop w:val="0"/>
          <w:marBottom w:val="0"/>
          <w:divBdr>
            <w:top w:val="none" w:sz="0" w:space="0" w:color="auto"/>
            <w:left w:val="none" w:sz="0" w:space="0" w:color="auto"/>
            <w:bottom w:val="none" w:sz="0" w:space="0" w:color="auto"/>
            <w:right w:val="none" w:sz="0" w:space="0" w:color="auto"/>
          </w:divBdr>
        </w:div>
        <w:div w:id="52051316">
          <w:marLeft w:val="640"/>
          <w:marRight w:val="0"/>
          <w:marTop w:val="0"/>
          <w:marBottom w:val="0"/>
          <w:divBdr>
            <w:top w:val="none" w:sz="0" w:space="0" w:color="auto"/>
            <w:left w:val="none" w:sz="0" w:space="0" w:color="auto"/>
            <w:bottom w:val="none" w:sz="0" w:space="0" w:color="auto"/>
            <w:right w:val="none" w:sz="0" w:space="0" w:color="auto"/>
          </w:divBdr>
        </w:div>
        <w:div w:id="507208402">
          <w:marLeft w:val="640"/>
          <w:marRight w:val="0"/>
          <w:marTop w:val="0"/>
          <w:marBottom w:val="0"/>
          <w:divBdr>
            <w:top w:val="none" w:sz="0" w:space="0" w:color="auto"/>
            <w:left w:val="none" w:sz="0" w:space="0" w:color="auto"/>
            <w:bottom w:val="none" w:sz="0" w:space="0" w:color="auto"/>
            <w:right w:val="none" w:sz="0" w:space="0" w:color="auto"/>
          </w:divBdr>
        </w:div>
        <w:div w:id="969172656">
          <w:marLeft w:val="640"/>
          <w:marRight w:val="0"/>
          <w:marTop w:val="0"/>
          <w:marBottom w:val="0"/>
          <w:divBdr>
            <w:top w:val="none" w:sz="0" w:space="0" w:color="auto"/>
            <w:left w:val="none" w:sz="0" w:space="0" w:color="auto"/>
            <w:bottom w:val="none" w:sz="0" w:space="0" w:color="auto"/>
            <w:right w:val="none" w:sz="0" w:space="0" w:color="auto"/>
          </w:divBdr>
        </w:div>
        <w:div w:id="297344474">
          <w:marLeft w:val="640"/>
          <w:marRight w:val="0"/>
          <w:marTop w:val="0"/>
          <w:marBottom w:val="0"/>
          <w:divBdr>
            <w:top w:val="none" w:sz="0" w:space="0" w:color="auto"/>
            <w:left w:val="none" w:sz="0" w:space="0" w:color="auto"/>
            <w:bottom w:val="none" w:sz="0" w:space="0" w:color="auto"/>
            <w:right w:val="none" w:sz="0" w:space="0" w:color="auto"/>
          </w:divBdr>
        </w:div>
        <w:div w:id="847477152">
          <w:marLeft w:val="640"/>
          <w:marRight w:val="0"/>
          <w:marTop w:val="0"/>
          <w:marBottom w:val="0"/>
          <w:divBdr>
            <w:top w:val="none" w:sz="0" w:space="0" w:color="auto"/>
            <w:left w:val="none" w:sz="0" w:space="0" w:color="auto"/>
            <w:bottom w:val="none" w:sz="0" w:space="0" w:color="auto"/>
            <w:right w:val="none" w:sz="0" w:space="0" w:color="auto"/>
          </w:divBdr>
        </w:div>
        <w:div w:id="286740741">
          <w:marLeft w:val="640"/>
          <w:marRight w:val="0"/>
          <w:marTop w:val="0"/>
          <w:marBottom w:val="0"/>
          <w:divBdr>
            <w:top w:val="none" w:sz="0" w:space="0" w:color="auto"/>
            <w:left w:val="none" w:sz="0" w:space="0" w:color="auto"/>
            <w:bottom w:val="none" w:sz="0" w:space="0" w:color="auto"/>
            <w:right w:val="none" w:sz="0" w:space="0" w:color="auto"/>
          </w:divBdr>
        </w:div>
        <w:div w:id="1420641644">
          <w:marLeft w:val="640"/>
          <w:marRight w:val="0"/>
          <w:marTop w:val="0"/>
          <w:marBottom w:val="0"/>
          <w:divBdr>
            <w:top w:val="none" w:sz="0" w:space="0" w:color="auto"/>
            <w:left w:val="none" w:sz="0" w:space="0" w:color="auto"/>
            <w:bottom w:val="none" w:sz="0" w:space="0" w:color="auto"/>
            <w:right w:val="none" w:sz="0" w:space="0" w:color="auto"/>
          </w:divBdr>
        </w:div>
        <w:div w:id="1763910773">
          <w:marLeft w:val="640"/>
          <w:marRight w:val="0"/>
          <w:marTop w:val="0"/>
          <w:marBottom w:val="0"/>
          <w:divBdr>
            <w:top w:val="none" w:sz="0" w:space="0" w:color="auto"/>
            <w:left w:val="none" w:sz="0" w:space="0" w:color="auto"/>
            <w:bottom w:val="none" w:sz="0" w:space="0" w:color="auto"/>
            <w:right w:val="none" w:sz="0" w:space="0" w:color="auto"/>
          </w:divBdr>
        </w:div>
        <w:div w:id="1036735582">
          <w:marLeft w:val="640"/>
          <w:marRight w:val="0"/>
          <w:marTop w:val="0"/>
          <w:marBottom w:val="0"/>
          <w:divBdr>
            <w:top w:val="none" w:sz="0" w:space="0" w:color="auto"/>
            <w:left w:val="none" w:sz="0" w:space="0" w:color="auto"/>
            <w:bottom w:val="none" w:sz="0" w:space="0" w:color="auto"/>
            <w:right w:val="none" w:sz="0" w:space="0" w:color="auto"/>
          </w:divBdr>
        </w:div>
        <w:div w:id="846208954">
          <w:marLeft w:val="640"/>
          <w:marRight w:val="0"/>
          <w:marTop w:val="0"/>
          <w:marBottom w:val="0"/>
          <w:divBdr>
            <w:top w:val="none" w:sz="0" w:space="0" w:color="auto"/>
            <w:left w:val="none" w:sz="0" w:space="0" w:color="auto"/>
            <w:bottom w:val="none" w:sz="0" w:space="0" w:color="auto"/>
            <w:right w:val="none" w:sz="0" w:space="0" w:color="auto"/>
          </w:divBdr>
        </w:div>
        <w:div w:id="1167136890">
          <w:marLeft w:val="640"/>
          <w:marRight w:val="0"/>
          <w:marTop w:val="0"/>
          <w:marBottom w:val="0"/>
          <w:divBdr>
            <w:top w:val="none" w:sz="0" w:space="0" w:color="auto"/>
            <w:left w:val="none" w:sz="0" w:space="0" w:color="auto"/>
            <w:bottom w:val="none" w:sz="0" w:space="0" w:color="auto"/>
            <w:right w:val="none" w:sz="0" w:space="0" w:color="auto"/>
          </w:divBdr>
        </w:div>
        <w:div w:id="185759137">
          <w:marLeft w:val="640"/>
          <w:marRight w:val="0"/>
          <w:marTop w:val="0"/>
          <w:marBottom w:val="0"/>
          <w:divBdr>
            <w:top w:val="none" w:sz="0" w:space="0" w:color="auto"/>
            <w:left w:val="none" w:sz="0" w:space="0" w:color="auto"/>
            <w:bottom w:val="none" w:sz="0" w:space="0" w:color="auto"/>
            <w:right w:val="none" w:sz="0" w:space="0" w:color="auto"/>
          </w:divBdr>
        </w:div>
        <w:div w:id="996303912">
          <w:marLeft w:val="640"/>
          <w:marRight w:val="0"/>
          <w:marTop w:val="0"/>
          <w:marBottom w:val="0"/>
          <w:divBdr>
            <w:top w:val="none" w:sz="0" w:space="0" w:color="auto"/>
            <w:left w:val="none" w:sz="0" w:space="0" w:color="auto"/>
            <w:bottom w:val="none" w:sz="0" w:space="0" w:color="auto"/>
            <w:right w:val="none" w:sz="0" w:space="0" w:color="auto"/>
          </w:divBdr>
        </w:div>
        <w:div w:id="1819227932">
          <w:marLeft w:val="640"/>
          <w:marRight w:val="0"/>
          <w:marTop w:val="0"/>
          <w:marBottom w:val="0"/>
          <w:divBdr>
            <w:top w:val="none" w:sz="0" w:space="0" w:color="auto"/>
            <w:left w:val="none" w:sz="0" w:space="0" w:color="auto"/>
            <w:bottom w:val="none" w:sz="0" w:space="0" w:color="auto"/>
            <w:right w:val="none" w:sz="0" w:space="0" w:color="auto"/>
          </w:divBdr>
        </w:div>
        <w:div w:id="1470979555">
          <w:marLeft w:val="640"/>
          <w:marRight w:val="0"/>
          <w:marTop w:val="0"/>
          <w:marBottom w:val="0"/>
          <w:divBdr>
            <w:top w:val="none" w:sz="0" w:space="0" w:color="auto"/>
            <w:left w:val="none" w:sz="0" w:space="0" w:color="auto"/>
            <w:bottom w:val="none" w:sz="0" w:space="0" w:color="auto"/>
            <w:right w:val="none" w:sz="0" w:space="0" w:color="auto"/>
          </w:divBdr>
        </w:div>
        <w:div w:id="38093346">
          <w:marLeft w:val="640"/>
          <w:marRight w:val="0"/>
          <w:marTop w:val="0"/>
          <w:marBottom w:val="0"/>
          <w:divBdr>
            <w:top w:val="none" w:sz="0" w:space="0" w:color="auto"/>
            <w:left w:val="none" w:sz="0" w:space="0" w:color="auto"/>
            <w:bottom w:val="none" w:sz="0" w:space="0" w:color="auto"/>
            <w:right w:val="none" w:sz="0" w:space="0" w:color="auto"/>
          </w:divBdr>
        </w:div>
        <w:div w:id="526988141">
          <w:marLeft w:val="640"/>
          <w:marRight w:val="0"/>
          <w:marTop w:val="0"/>
          <w:marBottom w:val="0"/>
          <w:divBdr>
            <w:top w:val="none" w:sz="0" w:space="0" w:color="auto"/>
            <w:left w:val="none" w:sz="0" w:space="0" w:color="auto"/>
            <w:bottom w:val="none" w:sz="0" w:space="0" w:color="auto"/>
            <w:right w:val="none" w:sz="0" w:space="0" w:color="auto"/>
          </w:divBdr>
        </w:div>
        <w:div w:id="74088038">
          <w:marLeft w:val="640"/>
          <w:marRight w:val="0"/>
          <w:marTop w:val="0"/>
          <w:marBottom w:val="0"/>
          <w:divBdr>
            <w:top w:val="none" w:sz="0" w:space="0" w:color="auto"/>
            <w:left w:val="none" w:sz="0" w:space="0" w:color="auto"/>
            <w:bottom w:val="none" w:sz="0" w:space="0" w:color="auto"/>
            <w:right w:val="none" w:sz="0" w:space="0" w:color="auto"/>
          </w:divBdr>
        </w:div>
        <w:div w:id="1097293768">
          <w:marLeft w:val="640"/>
          <w:marRight w:val="0"/>
          <w:marTop w:val="0"/>
          <w:marBottom w:val="0"/>
          <w:divBdr>
            <w:top w:val="none" w:sz="0" w:space="0" w:color="auto"/>
            <w:left w:val="none" w:sz="0" w:space="0" w:color="auto"/>
            <w:bottom w:val="none" w:sz="0" w:space="0" w:color="auto"/>
            <w:right w:val="none" w:sz="0" w:space="0" w:color="auto"/>
          </w:divBdr>
        </w:div>
        <w:div w:id="457066044">
          <w:marLeft w:val="640"/>
          <w:marRight w:val="0"/>
          <w:marTop w:val="0"/>
          <w:marBottom w:val="0"/>
          <w:divBdr>
            <w:top w:val="none" w:sz="0" w:space="0" w:color="auto"/>
            <w:left w:val="none" w:sz="0" w:space="0" w:color="auto"/>
            <w:bottom w:val="none" w:sz="0" w:space="0" w:color="auto"/>
            <w:right w:val="none" w:sz="0" w:space="0" w:color="auto"/>
          </w:divBdr>
        </w:div>
        <w:div w:id="1980920881">
          <w:marLeft w:val="640"/>
          <w:marRight w:val="0"/>
          <w:marTop w:val="0"/>
          <w:marBottom w:val="0"/>
          <w:divBdr>
            <w:top w:val="none" w:sz="0" w:space="0" w:color="auto"/>
            <w:left w:val="none" w:sz="0" w:space="0" w:color="auto"/>
            <w:bottom w:val="none" w:sz="0" w:space="0" w:color="auto"/>
            <w:right w:val="none" w:sz="0" w:space="0" w:color="auto"/>
          </w:divBdr>
        </w:div>
        <w:div w:id="944077433">
          <w:marLeft w:val="640"/>
          <w:marRight w:val="0"/>
          <w:marTop w:val="0"/>
          <w:marBottom w:val="0"/>
          <w:divBdr>
            <w:top w:val="none" w:sz="0" w:space="0" w:color="auto"/>
            <w:left w:val="none" w:sz="0" w:space="0" w:color="auto"/>
            <w:bottom w:val="none" w:sz="0" w:space="0" w:color="auto"/>
            <w:right w:val="none" w:sz="0" w:space="0" w:color="auto"/>
          </w:divBdr>
        </w:div>
        <w:div w:id="604195649">
          <w:marLeft w:val="640"/>
          <w:marRight w:val="0"/>
          <w:marTop w:val="0"/>
          <w:marBottom w:val="0"/>
          <w:divBdr>
            <w:top w:val="none" w:sz="0" w:space="0" w:color="auto"/>
            <w:left w:val="none" w:sz="0" w:space="0" w:color="auto"/>
            <w:bottom w:val="none" w:sz="0" w:space="0" w:color="auto"/>
            <w:right w:val="none" w:sz="0" w:space="0" w:color="auto"/>
          </w:divBdr>
        </w:div>
        <w:div w:id="533352298">
          <w:marLeft w:val="640"/>
          <w:marRight w:val="0"/>
          <w:marTop w:val="0"/>
          <w:marBottom w:val="0"/>
          <w:divBdr>
            <w:top w:val="none" w:sz="0" w:space="0" w:color="auto"/>
            <w:left w:val="none" w:sz="0" w:space="0" w:color="auto"/>
            <w:bottom w:val="none" w:sz="0" w:space="0" w:color="auto"/>
            <w:right w:val="none" w:sz="0" w:space="0" w:color="auto"/>
          </w:divBdr>
        </w:div>
        <w:div w:id="936212229">
          <w:marLeft w:val="640"/>
          <w:marRight w:val="0"/>
          <w:marTop w:val="0"/>
          <w:marBottom w:val="0"/>
          <w:divBdr>
            <w:top w:val="none" w:sz="0" w:space="0" w:color="auto"/>
            <w:left w:val="none" w:sz="0" w:space="0" w:color="auto"/>
            <w:bottom w:val="none" w:sz="0" w:space="0" w:color="auto"/>
            <w:right w:val="none" w:sz="0" w:space="0" w:color="auto"/>
          </w:divBdr>
        </w:div>
        <w:div w:id="476648320">
          <w:marLeft w:val="640"/>
          <w:marRight w:val="0"/>
          <w:marTop w:val="0"/>
          <w:marBottom w:val="0"/>
          <w:divBdr>
            <w:top w:val="none" w:sz="0" w:space="0" w:color="auto"/>
            <w:left w:val="none" w:sz="0" w:space="0" w:color="auto"/>
            <w:bottom w:val="none" w:sz="0" w:space="0" w:color="auto"/>
            <w:right w:val="none" w:sz="0" w:space="0" w:color="auto"/>
          </w:divBdr>
        </w:div>
        <w:div w:id="790585756">
          <w:marLeft w:val="640"/>
          <w:marRight w:val="0"/>
          <w:marTop w:val="0"/>
          <w:marBottom w:val="0"/>
          <w:divBdr>
            <w:top w:val="none" w:sz="0" w:space="0" w:color="auto"/>
            <w:left w:val="none" w:sz="0" w:space="0" w:color="auto"/>
            <w:bottom w:val="none" w:sz="0" w:space="0" w:color="auto"/>
            <w:right w:val="none" w:sz="0" w:space="0" w:color="auto"/>
          </w:divBdr>
        </w:div>
        <w:div w:id="1150438001">
          <w:marLeft w:val="640"/>
          <w:marRight w:val="0"/>
          <w:marTop w:val="0"/>
          <w:marBottom w:val="0"/>
          <w:divBdr>
            <w:top w:val="none" w:sz="0" w:space="0" w:color="auto"/>
            <w:left w:val="none" w:sz="0" w:space="0" w:color="auto"/>
            <w:bottom w:val="none" w:sz="0" w:space="0" w:color="auto"/>
            <w:right w:val="none" w:sz="0" w:space="0" w:color="auto"/>
          </w:divBdr>
        </w:div>
        <w:div w:id="1722486258">
          <w:marLeft w:val="640"/>
          <w:marRight w:val="0"/>
          <w:marTop w:val="0"/>
          <w:marBottom w:val="0"/>
          <w:divBdr>
            <w:top w:val="none" w:sz="0" w:space="0" w:color="auto"/>
            <w:left w:val="none" w:sz="0" w:space="0" w:color="auto"/>
            <w:bottom w:val="none" w:sz="0" w:space="0" w:color="auto"/>
            <w:right w:val="none" w:sz="0" w:space="0" w:color="auto"/>
          </w:divBdr>
        </w:div>
        <w:div w:id="82342864">
          <w:marLeft w:val="640"/>
          <w:marRight w:val="0"/>
          <w:marTop w:val="0"/>
          <w:marBottom w:val="0"/>
          <w:divBdr>
            <w:top w:val="none" w:sz="0" w:space="0" w:color="auto"/>
            <w:left w:val="none" w:sz="0" w:space="0" w:color="auto"/>
            <w:bottom w:val="none" w:sz="0" w:space="0" w:color="auto"/>
            <w:right w:val="none" w:sz="0" w:space="0" w:color="auto"/>
          </w:divBdr>
        </w:div>
        <w:div w:id="329871335">
          <w:marLeft w:val="640"/>
          <w:marRight w:val="0"/>
          <w:marTop w:val="0"/>
          <w:marBottom w:val="0"/>
          <w:divBdr>
            <w:top w:val="none" w:sz="0" w:space="0" w:color="auto"/>
            <w:left w:val="none" w:sz="0" w:space="0" w:color="auto"/>
            <w:bottom w:val="none" w:sz="0" w:space="0" w:color="auto"/>
            <w:right w:val="none" w:sz="0" w:space="0" w:color="auto"/>
          </w:divBdr>
        </w:div>
        <w:div w:id="334263902">
          <w:marLeft w:val="640"/>
          <w:marRight w:val="0"/>
          <w:marTop w:val="0"/>
          <w:marBottom w:val="0"/>
          <w:divBdr>
            <w:top w:val="none" w:sz="0" w:space="0" w:color="auto"/>
            <w:left w:val="none" w:sz="0" w:space="0" w:color="auto"/>
            <w:bottom w:val="none" w:sz="0" w:space="0" w:color="auto"/>
            <w:right w:val="none" w:sz="0" w:space="0" w:color="auto"/>
          </w:divBdr>
        </w:div>
        <w:div w:id="638533562">
          <w:marLeft w:val="640"/>
          <w:marRight w:val="0"/>
          <w:marTop w:val="0"/>
          <w:marBottom w:val="0"/>
          <w:divBdr>
            <w:top w:val="none" w:sz="0" w:space="0" w:color="auto"/>
            <w:left w:val="none" w:sz="0" w:space="0" w:color="auto"/>
            <w:bottom w:val="none" w:sz="0" w:space="0" w:color="auto"/>
            <w:right w:val="none" w:sz="0" w:space="0" w:color="auto"/>
          </w:divBdr>
        </w:div>
        <w:div w:id="1357579666">
          <w:marLeft w:val="640"/>
          <w:marRight w:val="0"/>
          <w:marTop w:val="0"/>
          <w:marBottom w:val="0"/>
          <w:divBdr>
            <w:top w:val="none" w:sz="0" w:space="0" w:color="auto"/>
            <w:left w:val="none" w:sz="0" w:space="0" w:color="auto"/>
            <w:bottom w:val="none" w:sz="0" w:space="0" w:color="auto"/>
            <w:right w:val="none" w:sz="0" w:space="0" w:color="auto"/>
          </w:divBdr>
        </w:div>
        <w:div w:id="709842716">
          <w:marLeft w:val="640"/>
          <w:marRight w:val="0"/>
          <w:marTop w:val="0"/>
          <w:marBottom w:val="0"/>
          <w:divBdr>
            <w:top w:val="none" w:sz="0" w:space="0" w:color="auto"/>
            <w:left w:val="none" w:sz="0" w:space="0" w:color="auto"/>
            <w:bottom w:val="none" w:sz="0" w:space="0" w:color="auto"/>
            <w:right w:val="none" w:sz="0" w:space="0" w:color="auto"/>
          </w:divBdr>
        </w:div>
        <w:div w:id="1851024904">
          <w:marLeft w:val="640"/>
          <w:marRight w:val="0"/>
          <w:marTop w:val="0"/>
          <w:marBottom w:val="0"/>
          <w:divBdr>
            <w:top w:val="none" w:sz="0" w:space="0" w:color="auto"/>
            <w:left w:val="none" w:sz="0" w:space="0" w:color="auto"/>
            <w:bottom w:val="none" w:sz="0" w:space="0" w:color="auto"/>
            <w:right w:val="none" w:sz="0" w:space="0" w:color="auto"/>
          </w:divBdr>
        </w:div>
        <w:div w:id="1991135269">
          <w:marLeft w:val="640"/>
          <w:marRight w:val="0"/>
          <w:marTop w:val="0"/>
          <w:marBottom w:val="0"/>
          <w:divBdr>
            <w:top w:val="none" w:sz="0" w:space="0" w:color="auto"/>
            <w:left w:val="none" w:sz="0" w:space="0" w:color="auto"/>
            <w:bottom w:val="none" w:sz="0" w:space="0" w:color="auto"/>
            <w:right w:val="none" w:sz="0" w:space="0" w:color="auto"/>
          </w:divBdr>
        </w:div>
        <w:div w:id="1091044492">
          <w:marLeft w:val="640"/>
          <w:marRight w:val="0"/>
          <w:marTop w:val="0"/>
          <w:marBottom w:val="0"/>
          <w:divBdr>
            <w:top w:val="none" w:sz="0" w:space="0" w:color="auto"/>
            <w:left w:val="none" w:sz="0" w:space="0" w:color="auto"/>
            <w:bottom w:val="none" w:sz="0" w:space="0" w:color="auto"/>
            <w:right w:val="none" w:sz="0" w:space="0" w:color="auto"/>
          </w:divBdr>
        </w:div>
        <w:div w:id="2137485123">
          <w:marLeft w:val="640"/>
          <w:marRight w:val="0"/>
          <w:marTop w:val="0"/>
          <w:marBottom w:val="0"/>
          <w:divBdr>
            <w:top w:val="none" w:sz="0" w:space="0" w:color="auto"/>
            <w:left w:val="none" w:sz="0" w:space="0" w:color="auto"/>
            <w:bottom w:val="none" w:sz="0" w:space="0" w:color="auto"/>
            <w:right w:val="none" w:sz="0" w:space="0" w:color="auto"/>
          </w:divBdr>
        </w:div>
        <w:div w:id="84809603">
          <w:marLeft w:val="640"/>
          <w:marRight w:val="0"/>
          <w:marTop w:val="0"/>
          <w:marBottom w:val="0"/>
          <w:divBdr>
            <w:top w:val="none" w:sz="0" w:space="0" w:color="auto"/>
            <w:left w:val="none" w:sz="0" w:space="0" w:color="auto"/>
            <w:bottom w:val="none" w:sz="0" w:space="0" w:color="auto"/>
            <w:right w:val="none" w:sz="0" w:space="0" w:color="auto"/>
          </w:divBdr>
        </w:div>
        <w:div w:id="145435397">
          <w:marLeft w:val="640"/>
          <w:marRight w:val="0"/>
          <w:marTop w:val="0"/>
          <w:marBottom w:val="0"/>
          <w:divBdr>
            <w:top w:val="none" w:sz="0" w:space="0" w:color="auto"/>
            <w:left w:val="none" w:sz="0" w:space="0" w:color="auto"/>
            <w:bottom w:val="none" w:sz="0" w:space="0" w:color="auto"/>
            <w:right w:val="none" w:sz="0" w:space="0" w:color="auto"/>
          </w:divBdr>
        </w:div>
        <w:div w:id="1803113729">
          <w:marLeft w:val="640"/>
          <w:marRight w:val="0"/>
          <w:marTop w:val="0"/>
          <w:marBottom w:val="0"/>
          <w:divBdr>
            <w:top w:val="none" w:sz="0" w:space="0" w:color="auto"/>
            <w:left w:val="none" w:sz="0" w:space="0" w:color="auto"/>
            <w:bottom w:val="none" w:sz="0" w:space="0" w:color="auto"/>
            <w:right w:val="none" w:sz="0" w:space="0" w:color="auto"/>
          </w:divBdr>
        </w:div>
        <w:div w:id="394817195">
          <w:marLeft w:val="640"/>
          <w:marRight w:val="0"/>
          <w:marTop w:val="0"/>
          <w:marBottom w:val="0"/>
          <w:divBdr>
            <w:top w:val="none" w:sz="0" w:space="0" w:color="auto"/>
            <w:left w:val="none" w:sz="0" w:space="0" w:color="auto"/>
            <w:bottom w:val="none" w:sz="0" w:space="0" w:color="auto"/>
            <w:right w:val="none" w:sz="0" w:space="0" w:color="auto"/>
          </w:divBdr>
        </w:div>
        <w:div w:id="948200197">
          <w:marLeft w:val="640"/>
          <w:marRight w:val="0"/>
          <w:marTop w:val="0"/>
          <w:marBottom w:val="0"/>
          <w:divBdr>
            <w:top w:val="none" w:sz="0" w:space="0" w:color="auto"/>
            <w:left w:val="none" w:sz="0" w:space="0" w:color="auto"/>
            <w:bottom w:val="none" w:sz="0" w:space="0" w:color="auto"/>
            <w:right w:val="none" w:sz="0" w:space="0" w:color="auto"/>
          </w:divBdr>
        </w:div>
        <w:div w:id="1818496957">
          <w:marLeft w:val="640"/>
          <w:marRight w:val="0"/>
          <w:marTop w:val="0"/>
          <w:marBottom w:val="0"/>
          <w:divBdr>
            <w:top w:val="none" w:sz="0" w:space="0" w:color="auto"/>
            <w:left w:val="none" w:sz="0" w:space="0" w:color="auto"/>
            <w:bottom w:val="none" w:sz="0" w:space="0" w:color="auto"/>
            <w:right w:val="none" w:sz="0" w:space="0" w:color="auto"/>
          </w:divBdr>
        </w:div>
        <w:div w:id="1148935311">
          <w:marLeft w:val="640"/>
          <w:marRight w:val="0"/>
          <w:marTop w:val="0"/>
          <w:marBottom w:val="0"/>
          <w:divBdr>
            <w:top w:val="none" w:sz="0" w:space="0" w:color="auto"/>
            <w:left w:val="none" w:sz="0" w:space="0" w:color="auto"/>
            <w:bottom w:val="none" w:sz="0" w:space="0" w:color="auto"/>
            <w:right w:val="none" w:sz="0" w:space="0" w:color="auto"/>
          </w:divBdr>
        </w:div>
        <w:div w:id="133455667">
          <w:marLeft w:val="640"/>
          <w:marRight w:val="0"/>
          <w:marTop w:val="0"/>
          <w:marBottom w:val="0"/>
          <w:divBdr>
            <w:top w:val="none" w:sz="0" w:space="0" w:color="auto"/>
            <w:left w:val="none" w:sz="0" w:space="0" w:color="auto"/>
            <w:bottom w:val="none" w:sz="0" w:space="0" w:color="auto"/>
            <w:right w:val="none" w:sz="0" w:space="0" w:color="auto"/>
          </w:divBdr>
        </w:div>
        <w:div w:id="1445881201">
          <w:marLeft w:val="640"/>
          <w:marRight w:val="0"/>
          <w:marTop w:val="0"/>
          <w:marBottom w:val="0"/>
          <w:divBdr>
            <w:top w:val="none" w:sz="0" w:space="0" w:color="auto"/>
            <w:left w:val="none" w:sz="0" w:space="0" w:color="auto"/>
            <w:bottom w:val="none" w:sz="0" w:space="0" w:color="auto"/>
            <w:right w:val="none" w:sz="0" w:space="0" w:color="auto"/>
          </w:divBdr>
        </w:div>
        <w:div w:id="1495489996">
          <w:marLeft w:val="640"/>
          <w:marRight w:val="0"/>
          <w:marTop w:val="0"/>
          <w:marBottom w:val="0"/>
          <w:divBdr>
            <w:top w:val="none" w:sz="0" w:space="0" w:color="auto"/>
            <w:left w:val="none" w:sz="0" w:space="0" w:color="auto"/>
            <w:bottom w:val="none" w:sz="0" w:space="0" w:color="auto"/>
            <w:right w:val="none" w:sz="0" w:space="0" w:color="auto"/>
          </w:divBdr>
        </w:div>
        <w:div w:id="2026638717">
          <w:marLeft w:val="640"/>
          <w:marRight w:val="0"/>
          <w:marTop w:val="0"/>
          <w:marBottom w:val="0"/>
          <w:divBdr>
            <w:top w:val="none" w:sz="0" w:space="0" w:color="auto"/>
            <w:left w:val="none" w:sz="0" w:space="0" w:color="auto"/>
            <w:bottom w:val="none" w:sz="0" w:space="0" w:color="auto"/>
            <w:right w:val="none" w:sz="0" w:space="0" w:color="auto"/>
          </w:divBdr>
        </w:div>
        <w:div w:id="138348650">
          <w:marLeft w:val="640"/>
          <w:marRight w:val="0"/>
          <w:marTop w:val="0"/>
          <w:marBottom w:val="0"/>
          <w:divBdr>
            <w:top w:val="none" w:sz="0" w:space="0" w:color="auto"/>
            <w:left w:val="none" w:sz="0" w:space="0" w:color="auto"/>
            <w:bottom w:val="none" w:sz="0" w:space="0" w:color="auto"/>
            <w:right w:val="none" w:sz="0" w:space="0" w:color="auto"/>
          </w:divBdr>
        </w:div>
        <w:div w:id="1449621633">
          <w:marLeft w:val="640"/>
          <w:marRight w:val="0"/>
          <w:marTop w:val="0"/>
          <w:marBottom w:val="0"/>
          <w:divBdr>
            <w:top w:val="none" w:sz="0" w:space="0" w:color="auto"/>
            <w:left w:val="none" w:sz="0" w:space="0" w:color="auto"/>
            <w:bottom w:val="none" w:sz="0" w:space="0" w:color="auto"/>
            <w:right w:val="none" w:sz="0" w:space="0" w:color="auto"/>
          </w:divBdr>
        </w:div>
        <w:div w:id="173688265">
          <w:marLeft w:val="640"/>
          <w:marRight w:val="0"/>
          <w:marTop w:val="0"/>
          <w:marBottom w:val="0"/>
          <w:divBdr>
            <w:top w:val="none" w:sz="0" w:space="0" w:color="auto"/>
            <w:left w:val="none" w:sz="0" w:space="0" w:color="auto"/>
            <w:bottom w:val="none" w:sz="0" w:space="0" w:color="auto"/>
            <w:right w:val="none" w:sz="0" w:space="0" w:color="auto"/>
          </w:divBdr>
        </w:div>
        <w:div w:id="970133535">
          <w:marLeft w:val="640"/>
          <w:marRight w:val="0"/>
          <w:marTop w:val="0"/>
          <w:marBottom w:val="0"/>
          <w:divBdr>
            <w:top w:val="none" w:sz="0" w:space="0" w:color="auto"/>
            <w:left w:val="none" w:sz="0" w:space="0" w:color="auto"/>
            <w:bottom w:val="none" w:sz="0" w:space="0" w:color="auto"/>
            <w:right w:val="none" w:sz="0" w:space="0" w:color="auto"/>
          </w:divBdr>
        </w:div>
        <w:div w:id="276061975">
          <w:marLeft w:val="640"/>
          <w:marRight w:val="0"/>
          <w:marTop w:val="0"/>
          <w:marBottom w:val="0"/>
          <w:divBdr>
            <w:top w:val="none" w:sz="0" w:space="0" w:color="auto"/>
            <w:left w:val="none" w:sz="0" w:space="0" w:color="auto"/>
            <w:bottom w:val="none" w:sz="0" w:space="0" w:color="auto"/>
            <w:right w:val="none" w:sz="0" w:space="0" w:color="auto"/>
          </w:divBdr>
        </w:div>
        <w:div w:id="305356182">
          <w:marLeft w:val="640"/>
          <w:marRight w:val="0"/>
          <w:marTop w:val="0"/>
          <w:marBottom w:val="0"/>
          <w:divBdr>
            <w:top w:val="none" w:sz="0" w:space="0" w:color="auto"/>
            <w:left w:val="none" w:sz="0" w:space="0" w:color="auto"/>
            <w:bottom w:val="none" w:sz="0" w:space="0" w:color="auto"/>
            <w:right w:val="none" w:sz="0" w:space="0" w:color="auto"/>
          </w:divBdr>
        </w:div>
        <w:div w:id="1975983882">
          <w:marLeft w:val="640"/>
          <w:marRight w:val="0"/>
          <w:marTop w:val="0"/>
          <w:marBottom w:val="0"/>
          <w:divBdr>
            <w:top w:val="none" w:sz="0" w:space="0" w:color="auto"/>
            <w:left w:val="none" w:sz="0" w:space="0" w:color="auto"/>
            <w:bottom w:val="none" w:sz="0" w:space="0" w:color="auto"/>
            <w:right w:val="none" w:sz="0" w:space="0" w:color="auto"/>
          </w:divBdr>
        </w:div>
        <w:div w:id="1621183092">
          <w:marLeft w:val="640"/>
          <w:marRight w:val="0"/>
          <w:marTop w:val="0"/>
          <w:marBottom w:val="0"/>
          <w:divBdr>
            <w:top w:val="none" w:sz="0" w:space="0" w:color="auto"/>
            <w:left w:val="none" w:sz="0" w:space="0" w:color="auto"/>
            <w:bottom w:val="none" w:sz="0" w:space="0" w:color="auto"/>
            <w:right w:val="none" w:sz="0" w:space="0" w:color="auto"/>
          </w:divBdr>
        </w:div>
        <w:div w:id="1340696462">
          <w:marLeft w:val="640"/>
          <w:marRight w:val="0"/>
          <w:marTop w:val="0"/>
          <w:marBottom w:val="0"/>
          <w:divBdr>
            <w:top w:val="none" w:sz="0" w:space="0" w:color="auto"/>
            <w:left w:val="none" w:sz="0" w:space="0" w:color="auto"/>
            <w:bottom w:val="none" w:sz="0" w:space="0" w:color="auto"/>
            <w:right w:val="none" w:sz="0" w:space="0" w:color="auto"/>
          </w:divBdr>
        </w:div>
        <w:div w:id="1204900661">
          <w:marLeft w:val="640"/>
          <w:marRight w:val="0"/>
          <w:marTop w:val="0"/>
          <w:marBottom w:val="0"/>
          <w:divBdr>
            <w:top w:val="none" w:sz="0" w:space="0" w:color="auto"/>
            <w:left w:val="none" w:sz="0" w:space="0" w:color="auto"/>
            <w:bottom w:val="none" w:sz="0" w:space="0" w:color="auto"/>
            <w:right w:val="none" w:sz="0" w:space="0" w:color="auto"/>
          </w:divBdr>
        </w:div>
        <w:div w:id="938414513">
          <w:marLeft w:val="640"/>
          <w:marRight w:val="0"/>
          <w:marTop w:val="0"/>
          <w:marBottom w:val="0"/>
          <w:divBdr>
            <w:top w:val="none" w:sz="0" w:space="0" w:color="auto"/>
            <w:left w:val="none" w:sz="0" w:space="0" w:color="auto"/>
            <w:bottom w:val="none" w:sz="0" w:space="0" w:color="auto"/>
            <w:right w:val="none" w:sz="0" w:space="0" w:color="auto"/>
          </w:divBdr>
        </w:div>
        <w:div w:id="1399476154">
          <w:marLeft w:val="640"/>
          <w:marRight w:val="0"/>
          <w:marTop w:val="0"/>
          <w:marBottom w:val="0"/>
          <w:divBdr>
            <w:top w:val="none" w:sz="0" w:space="0" w:color="auto"/>
            <w:left w:val="none" w:sz="0" w:space="0" w:color="auto"/>
            <w:bottom w:val="none" w:sz="0" w:space="0" w:color="auto"/>
            <w:right w:val="none" w:sz="0" w:space="0" w:color="auto"/>
          </w:divBdr>
        </w:div>
        <w:div w:id="946043413">
          <w:marLeft w:val="640"/>
          <w:marRight w:val="0"/>
          <w:marTop w:val="0"/>
          <w:marBottom w:val="0"/>
          <w:divBdr>
            <w:top w:val="none" w:sz="0" w:space="0" w:color="auto"/>
            <w:left w:val="none" w:sz="0" w:space="0" w:color="auto"/>
            <w:bottom w:val="none" w:sz="0" w:space="0" w:color="auto"/>
            <w:right w:val="none" w:sz="0" w:space="0" w:color="auto"/>
          </w:divBdr>
        </w:div>
        <w:div w:id="836072546">
          <w:marLeft w:val="640"/>
          <w:marRight w:val="0"/>
          <w:marTop w:val="0"/>
          <w:marBottom w:val="0"/>
          <w:divBdr>
            <w:top w:val="none" w:sz="0" w:space="0" w:color="auto"/>
            <w:left w:val="none" w:sz="0" w:space="0" w:color="auto"/>
            <w:bottom w:val="none" w:sz="0" w:space="0" w:color="auto"/>
            <w:right w:val="none" w:sz="0" w:space="0" w:color="auto"/>
          </w:divBdr>
        </w:div>
        <w:div w:id="2061005947">
          <w:marLeft w:val="640"/>
          <w:marRight w:val="0"/>
          <w:marTop w:val="0"/>
          <w:marBottom w:val="0"/>
          <w:divBdr>
            <w:top w:val="none" w:sz="0" w:space="0" w:color="auto"/>
            <w:left w:val="none" w:sz="0" w:space="0" w:color="auto"/>
            <w:bottom w:val="none" w:sz="0" w:space="0" w:color="auto"/>
            <w:right w:val="none" w:sz="0" w:space="0" w:color="auto"/>
          </w:divBdr>
        </w:div>
      </w:divsChild>
    </w:div>
    <w:div w:id="826432592">
      <w:bodyDiv w:val="1"/>
      <w:marLeft w:val="0"/>
      <w:marRight w:val="0"/>
      <w:marTop w:val="0"/>
      <w:marBottom w:val="0"/>
      <w:divBdr>
        <w:top w:val="none" w:sz="0" w:space="0" w:color="auto"/>
        <w:left w:val="none" w:sz="0" w:space="0" w:color="auto"/>
        <w:bottom w:val="none" w:sz="0" w:space="0" w:color="auto"/>
        <w:right w:val="none" w:sz="0" w:space="0" w:color="auto"/>
      </w:divBdr>
      <w:divsChild>
        <w:div w:id="1425884853">
          <w:marLeft w:val="0"/>
          <w:marRight w:val="0"/>
          <w:marTop w:val="0"/>
          <w:marBottom w:val="0"/>
          <w:divBdr>
            <w:top w:val="none" w:sz="0" w:space="0" w:color="auto"/>
            <w:left w:val="none" w:sz="0" w:space="0" w:color="auto"/>
            <w:bottom w:val="none" w:sz="0" w:space="0" w:color="auto"/>
            <w:right w:val="none" w:sz="0" w:space="0" w:color="auto"/>
          </w:divBdr>
          <w:divsChild>
            <w:div w:id="500580635">
              <w:marLeft w:val="0"/>
              <w:marRight w:val="0"/>
              <w:marTop w:val="0"/>
              <w:marBottom w:val="0"/>
              <w:divBdr>
                <w:top w:val="none" w:sz="0" w:space="0" w:color="auto"/>
                <w:left w:val="none" w:sz="0" w:space="0" w:color="auto"/>
                <w:bottom w:val="none" w:sz="0" w:space="0" w:color="auto"/>
                <w:right w:val="none" w:sz="0" w:space="0" w:color="auto"/>
              </w:divBdr>
              <w:divsChild>
                <w:div w:id="10050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240386">
      <w:bodyDiv w:val="1"/>
      <w:marLeft w:val="0"/>
      <w:marRight w:val="0"/>
      <w:marTop w:val="0"/>
      <w:marBottom w:val="0"/>
      <w:divBdr>
        <w:top w:val="none" w:sz="0" w:space="0" w:color="auto"/>
        <w:left w:val="none" w:sz="0" w:space="0" w:color="auto"/>
        <w:bottom w:val="none" w:sz="0" w:space="0" w:color="auto"/>
        <w:right w:val="none" w:sz="0" w:space="0" w:color="auto"/>
      </w:divBdr>
      <w:divsChild>
        <w:div w:id="866218753">
          <w:marLeft w:val="640"/>
          <w:marRight w:val="0"/>
          <w:marTop w:val="0"/>
          <w:marBottom w:val="0"/>
          <w:divBdr>
            <w:top w:val="none" w:sz="0" w:space="0" w:color="auto"/>
            <w:left w:val="none" w:sz="0" w:space="0" w:color="auto"/>
            <w:bottom w:val="none" w:sz="0" w:space="0" w:color="auto"/>
            <w:right w:val="none" w:sz="0" w:space="0" w:color="auto"/>
          </w:divBdr>
        </w:div>
        <w:div w:id="618688936">
          <w:marLeft w:val="640"/>
          <w:marRight w:val="0"/>
          <w:marTop w:val="0"/>
          <w:marBottom w:val="0"/>
          <w:divBdr>
            <w:top w:val="none" w:sz="0" w:space="0" w:color="auto"/>
            <w:left w:val="none" w:sz="0" w:space="0" w:color="auto"/>
            <w:bottom w:val="none" w:sz="0" w:space="0" w:color="auto"/>
            <w:right w:val="none" w:sz="0" w:space="0" w:color="auto"/>
          </w:divBdr>
        </w:div>
        <w:div w:id="1618101632">
          <w:marLeft w:val="640"/>
          <w:marRight w:val="0"/>
          <w:marTop w:val="0"/>
          <w:marBottom w:val="0"/>
          <w:divBdr>
            <w:top w:val="none" w:sz="0" w:space="0" w:color="auto"/>
            <w:left w:val="none" w:sz="0" w:space="0" w:color="auto"/>
            <w:bottom w:val="none" w:sz="0" w:space="0" w:color="auto"/>
            <w:right w:val="none" w:sz="0" w:space="0" w:color="auto"/>
          </w:divBdr>
        </w:div>
        <w:div w:id="1475371682">
          <w:marLeft w:val="640"/>
          <w:marRight w:val="0"/>
          <w:marTop w:val="0"/>
          <w:marBottom w:val="0"/>
          <w:divBdr>
            <w:top w:val="none" w:sz="0" w:space="0" w:color="auto"/>
            <w:left w:val="none" w:sz="0" w:space="0" w:color="auto"/>
            <w:bottom w:val="none" w:sz="0" w:space="0" w:color="auto"/>
            <w:right w:val="none" w:sz="0" w:space="0" w:color="auto"/>
          </w:divBdr>
        </w:div>
        <w:div w:id="2095736218">
          <w:marLeft w:val="640"/>
          <w:marRight w:val="0"/>
          <w:marTop w:val="0"/>
          <w:marBottom w:val="0"/>
          <w:divBdr>
            <w:top w:val="none" w:sz="0" w:space="0" w:color="auto"/>
            <w:left w:val="none" w:sz="0" w:space="0" w:color="auto"/>
            <w:bottom w:val="none" w:sz="0" w:space="0" w:color="auto"/>
            <w:right w:val="none" w:sz="0" w:space="0" w:color="auto"/>
          </w:divBdr>
        </w:div>
        <w:div w:id="1871799177">
          <w:marLeft w:val="640"/>
          <w:marRight w:val="0"/>
          <w:marTop w:val="0"/>
          <w:marBottom w:val="0"/>
          <w:divBdr>
            <w:top w:val="none" w:sz="0" w:space="0" w:color="auto"/>
            <w:left w:val="none" w:sz="0" w:space="0" w:color="auto"/>
            <w:bottom w:val="none" w:sz="0" w:space="0" w:color="auto"/>
            <w:right w:val="none" w:sz="0" w:space="0" w:color="auto"/>
          </w:divBdr>
        </w:div>
        <w:div w:id="851260616">
          <w:marLeft w:val="640"/>
          <w:marRight w:val="0"/>
          <w:marTop w:val="0"/>
          <w:marBottom w:val="0"/>
          <w:divBdr>
            <w:top w:val="none" w:sz="0" w:space="0" w:color="auto"/>
            <w:left w:val="none" w:sz="0" w:space="0" w:color="auto"/>
            <w:bottom w:val="none" w:sz="0" w:space="0" w:color="auto"/>
            <w:right w:val="none" w:sz="0" w:space="0" w:color="auto"/>
          </w:divBdr>
        </w:div>
        <w:div w:id="2124684704">
          <w:marLeft w:val="640"/>
          <w:marRight w:val="0"/>
          <w:marTop w:val="0"/>
          <w:marBottom w:val="0"/>
          <w:divBdr>
            <w:top w:val="none" w:sz="0" w:space="0" w:color="auto"/>
            <w:left w:val="none" w:sz="0" w:space="0" w:color="auto"/>
            <w:bottom w:val="none" w:sz="0" w:space="0" w:color="auto"/>
            <w:right w:val="none" w:sz="0" w:space="0" w:color="auto"/>
          </w:divBdr>
        </w:div>
        <w:div w:id="426927926">
          <w:marLeft w:val="640"/>
          <w:marRight w:val="0"/>
          <w:marTop w:val="0"/>
          <w:marBottom w:val="0"/>
          <w:divBdr>
            <w:top w:val="none" w:sz="0" w:space="0" w:color="auto"/>
            <w:left w:val="none" w:sz="0" w:space="0" w:color="auto"/>
            <w:bottom w:val="none" w:sz="0" w:space="0" w:color="auto"/>
            <w:right w:val="none" w:sz="0" w:space="0" w:color="auto"/>
          </w:divBdr>
        </w:div>
        <w:div w:id="996416153">
          <w:marLeft w:val="640"/>
          <w:marRight w:val="0"/>
          <w:marTop w:val="0"/>
          <w:marBottom w:val="0"/>
          <w:divBdr>
            <w:top w:val="none" w:sz="0" w:space="0" w:color="auto"/>
            <w:left w:val="none" w:sz="0" w:space="0" w:color="auto"/>
            <w:bottom w:val="none" w:sz="0" w:space="0" w:color="auto"/>
            <w:right w:val="none" w:sz="0" w:space="0" w:color="auto"/>
          </w:divBdr>
        </w:div>
        <w:div w:id="1963993014">
          <w:marLeft w:val="640"/>
          <w:marRight w:val="0"/>
          <w:marTop w:val="0"/>
          <w:marBottom w:val="0"/>
          <w:divBdr>
            <w:top w:val="none" w:sz="0" w:space="0" w:color="auto"/>
            <w:left w:val="none" w:sz="0" w:space="0" w:color="auto"/>
            <w:bottom w:val="none" w:sz="0" w:space="0" w:color="auto"/>
            <w:right w:val="none" w:sz="0" w:space="0" w:color="auto"/>
          </w:divBdr>
        </w:div>
        <w:div w:id="319581075">
          <w:marLeft w:val="640"/>
          <w:marRight w:val="0"/>
          <w:marTop w:val="0"/>
          <w:marBottom w:val="0"/>
          <w:divBdr>
            <w:top w:val="none" w:sz="0" w:space="0" w:color="auto"/>
            <w:left w:val="none" w:sz="0" w:space="0" w:color="auto"/>
            <w:bottom w:val="none" w:sz="0" w:space="0" w:color="auto"/>
            <w:right w:val="none" w:sz="0" w:space="0" w:color="auto"/>
          </w:divBdr>
        </w:div>
        <w:div w:id="232205993">
          <w:marLeft w:val="640"/>
          <w:marRight w:val="0"/>
          <w:marTop w:val="0"/>
          <w:marBottom w:val="0"/>
          <w:divBdr>
            <w:top w:val="none" w:sz="0" w:space="0" w:color="auto"/>
            <w:left w:val="none" w:sz="0" w:space="0" w:color="auto"/>
            <w:bottom w:val="none" w:sz="0" w:space="0" w:color="auto"/>
            <w:right w:val="none" w:sz="0" w:space="0" w:color="auto"/>
          </w:divBdr>
        </w:div>
        <w:div w:id="727001649">
          <w:marLeft w:val="640"/>
          <w:marRight w:val="0"/>
          <w:marTop w:val="0"/>
          <w:marBottom w:val="0"/>
          <w:divBdr>
            <w:top w:val="none" w:sz="0" w:space="0" w:color="auto"/>
            <w:left w:val="none" w:sz="0" w:space="0" w:color="auto"/>
            <w:bottom w:val="none" w:sz="0" w:space="0" w:color="auto"/>
            <w:right w:val="none" w:sz="0" w:space="0" w:color="auto"/>
          </w:divBdr>
        </w:div>
        <w:div w:id="726925982">
          <w:marLeft w:val="640"/>
          <w:marRight w:val="0"/>
          <w:marTop w:val="0"/>
          <w:marBottom w:val="0"/>
          <w:divBdr>
            <w:top w:val="none" w:sz="0" w:space="0" w:color="auto"/>
            <w:left w:val="none" w:sz="0" w:space="0" w:color="auto"/>
            <w:bottom w:val="none" w:sz="0" w:space="0" w:color="auto"/>
            <w:right w:val="none" w:sz="0" w:space="0" w:color="auto"/>
          </w:divBdr>
        </w:div>
        <w:div w:id="1842699591">
          <w:marLeft w:val="640"/>
          <w:marRight w:val="0"/>
          <w:marTop w:val="0"/>
          <w:marBottom w:val="0"/>
          <w:divBdr>
            <w:top w:val="none" w:sz="0" w:space="0" w:color="auto"/>
            <w:left w:val="none" w:sz="0" w:space="0" w:color="auto"/>
            <w:bottom w:val="none" w:sz="0" w:space="0" w:color="auto"/>
            <w:right w:val="none" w:sz="0" w:space="0" w:color="auto"/>
          </w:divBdr>
        </w:div>
        <w:div w:id="458845226">
          <w:marLeft w:val="640"/>
          <w:marRight w:val="0"/>
          <w:marTop w:val="0"/>
          <w:marBottom w:val="0"/>
          <w:divBdr>
            <w:top w:val="none" w:sz="0" w:space="0" w:color="auto"/>
            <w:left w:val="none" w:sz="0" w:space="0" w:color="auto"/>
            <w:bottom w:val="none" w:sz="0" w:space="0" w:color="auto"/>
            <w:right w:val="none" w:sz="0" w:space="0" w:color="auto"/>
          </w:divBdr>
        </w:div>
        <w:div w:id="574628051">
          <w:marLeft w:val="640"/>
          <w:marRight w:val="0"/>
          <w:marTop w:val="0"/>
          <w:marBottom w:val="0"/>
          <w:divBdr>
            <w:top w:val="none" w:sz="0" w:space="0" w:color="auto"/>
            <w:left w:val="none" w:sz="0" w:space="0" w:color="auto"/>
            <w:bottom w:val="none" w:sz="0" w:space="0" w:color="auto"/>
            <w:right w:val="none" w:sz="0" w:space="0" w:color="auto"/>
          </w:divBdr>
        </w:div>
        <w:div w:id="1234437576">
          <w:marLeft w:val="640"/>
          <w:marRight w:val="0"/>
          <w:marTop w:val="0"/>
          <w:marBottom w:val="0"/>
          <w:divBdr>
            <w:top w:val="none" w:sz="0" w:space="0" w:color="auto"/>
            <w:left w:val="none" w:sz="0" w:space="0" w:color="auto"/>
            <w:bottom w:val="none" w:sz="0" w:space="0" w:color="auto"/>
            <w:right w:val="none" w:sz="0" w:space="0" w:color="auto"/>
          </w:divBdr>
        </w:div>
        <w:div w:id="1128817609">
          <w:marLeft w:val="640"/>
          <w:marRight w:val="0"/>
          <w:marTop w:val="0"/>
          <w:marBottom w:val="0"/>
          <w:divBdr>
            <w:top w:val="none" w:sz="0" w:space="0" w:color="auto"/>
            <w:left w:val="none" w:sz="0" w:space="0" w:color="auto"/>
            <w:bottom w:val="none" w:sz="0" w:space="0" w:color="auto"/>
            <w:right w:val="none" w:sz="0" w:space="0" w:color="auto"/>
          </w:divBdr>
        </w:div>
        <w:div w:id="854880823">
          <w:marLeft w:val="640"/>
          <w:marRight w:val="0"/>
          <w:marTop w:val="0"/>
          <w:marBottom w:val="0"/>
          <w:divBdr>
            <w:top w:val="none" w:sz="0" w:space="0" w:color="auto"/>
            <w:left w:val="none" w:sz="0" w:space="0" w:color="auto"/>
            <w:bottom w:val="none" w:sz="0" w:space="0" w:color="auto"/>
            <w:right w:val="none" w:sz="0" w:space="0" w:color="auto"/>
          </w:divBdr>
        </w:div>
        <w:div w:id="1140537733">
          <w:marLeft w:val="640"/>
          <w:marRight w:val="0"/>
          <w:marTop w:val="0"/>
          <w:marBottom w:val="0"/>
          <w:divBdr>
            <w:top w:val="none" w:sz="0" w:space="0" w:color="auto"/>
            <w:left w:val="none" w:sz="0" w:space="0" w:color="auto"/>
            <w:bottom w:val="none" w:sz="0" w:space="0" w:color="auto"/>
            <w:right w:val="none" w:sz="0" w:space="0" w:color="auto"/>
          </w:divBdr>
        </w:div>
        <w:div w:id="833031387">
          <w:marLeft w:val="640"/>
          <w:marRight w:val="0"/>
          <w:marTop w:val="0"/>
          <w:marBottom w:val="0"/>
          <w:divBdr>
            <w:top w:val="none" w:sz="0" w:space="0" w:color="auto"/>
            <w:left w:val="none" w:sz="0" w:space="0" w:color="auto"/>
            <w:bottom w:val="none" w:sz="0" w:space="0" w:color="auto"/>
            <w:right w:val="none" w:sz="0" w:space="0" w:color="auto"/>
          </w:divBdr>
        </w:div>
        <w:div w:id="894314080">
          <w:marLeft w:val="640"/>
          <w:marRight w:val="0"/>
          <w:marTop w:val="0"/>
          <w:marBottom w:val="0"/>
          <w:divBdr>
            <w:top w:val="none" w:sz="0" w:space="0" w:color="auto"/>
            <w:left w:val="none" w:sz="0" w:space="0" w:color="auto"/>
            <w:bottom w:val="none" w:sz="0" w:space="0" w:color="auto"/>
            <w:right w:val="none" w:sz="0" w:space="0" w:color="auto"/>
          </w:divBdr>
        </w:div>
        <w:div w:id="1394428480">
          <w:marLeft w:val="640"/>
          <w:marRight w:val="0"/>
          <w:marTop w:val="0"/>
          <w:marBottom w:val="0"/>
          <w:divBdr>
            <w:top w:val="none" w:sz="0" w:space="0" w:color="auto"/>
            <w:left w:val="none" w:sz="0" w:space="0" w:color="auto"/>
            <w:bottom w:val="none" w:sz="0" w:space="0" w:color="auto"/>
            <w:right w:val="none" w:sz="0" w:space="0" w:color="auto"/>
          </w:divBdr>
        </w:div>
        <w:div w:id="509217245">
          <w:marLeft w:val="640"/>
          <w:marRight w:val="0"/>
          <w:marTop w:val="0"/>
          <w:marBottom w:val="0"/>
          <w:divBdr>
            <w:top w:val="none" w:sz="0" w:space="0" w:color="auto"/>
            <w:left w:val="none" w:sz="0" w:space="0" w:color="auto"/>
            <w:bottom w:val="none" w:sz="0" w:space="0" w:color="auto"/>
            <w:right w:val="none" w:sz="0" w:space="0" w:color="auto"/>
          </w:divBdr>
        </w:div>
        <w:div w:id="1769959179">
          <w:marLeft w:val="640"/>
          <w:marRight w:val="0"/>
          <w:marTop w:val="0"/>
          <w:marBottom w:val="0"/>
          <w:divBdr>
            <w:top w:val="none" w:sz="0" w:space="0" w:color="auto"/>
            <w:left w:val="none" w:sz="0" w:space="0" w:color="auto"/>
            <w:bottom w:val="none" w:sz="0" w:space="0" w:color="auto"/>
            <w:right w:val="none" w:sz="0" w:space="0" w:color="auto"/>
          </w:divBdr>
        </w:div>
        <w:div w:id="448747032">
          <w:marLeft w:val="640"/>
          <w:marRight w:val="0"/>
          <w:marTop w:val="0"/>
          <w:marBottom w:val="0"/>
          <w:divBdr>
            <w:top w:val="none" w:sz="0" w:space="0" w:color="auto"/>
            <w:left w:val="none" w:sz="0" w:space="0" w:color="auto"/>
            <w:bottom w:val="none" w:sz="0" w:space="0" w:color="auto"/>
            <w:right w:val="none" w:sz="0" w:space="0" w:color="auto"/>
          </w:divBdr>
        </w:div>
        <w:div w:id="103427697">
          <w:marLeft w:val="640"/>
          <w:marRight w:val="0"/>
          <w:marTop w:val="0"/>
          <w:marBottom w:val="0"/>
          <w:divBdr>
            <w:top w:val="none" w:sz="0" w:space="0" w:color="auto"/>
            <w:left w:val="none" w:sz="0" w:space="0" w:color="auto"/>
            <w:bottom w:val="none" w:sz="0" w:space="0" w:color="auto"/>
            <w:right w:val="none" w:sz="0" w:space="0" w:color="auto"/>
          </w:divBdr>
        </w:div>
        <w:div w:id="844131157">
          <w:marLeft w:val="640"/>
          <w:marRight w:val="0"/>
          <w:marTop w:val="0"/>
          <w:marBottom w:val="0"/>
          <w:divBdr>
            <w:top w:val="none" w:sz="0" w:space="0" w:color="auto"/>
            <w:left w:val="none" w:sz="0" w:space="0" w:color="auto"/>
            <w:bottom w:val="none" w:sz="0" w:space="0" w:color="auto"/>
            <w:right w:val="none" w:sz="0" w:space="0" w:color="auto"/>
          </w:divBdr>
        </w:div>
        <w:div w:id="855190547">
          <w:marLeft w:val="640"/>
          <w:marRight w:val="0"/>
          <w:marTop w:val="0"/>
          <w:marBottom w:val="0"/>
          <w:divBdr>
            <w:top w:val="none" w:sz="0" w:space="0" w:color="auto"/>
            <w:left w:val="none" w:sz="0" w:space="0" w:color="auto"/>
            <w:bottom w:val="none" w:sz="0" w:space="0" w:color="auto"/>
            <w:right w:val="none" w:sz="0" w:space="0" w:color="auto"/>
          </w:divBdr>
        </w:div>
        <w:div w:id="1978873593">
          <w:marLeft w:val="640"/>
          <w:marRight w:val="0"/>
          <w:marTop w:val="0"/>
          <w:marBottom w:val="0"/>
          <w:divBdr>
            <w:top w:val="none" w:sz="0" w:space="0" w:color="auto"/>
            <w:left w:val="none" w:sz="0" w:space="0" w:color="auto"/>
            <w:bottom w:val="none" w:sz="0" w:space="0" w:color="auto"/>
            <w:right w:val="none" w:sz="0" w:space="0" w:color="auto"/>
          </w:divBdr>
        </w:div>
        <w:div w:id="2079472184">
          <w:marLeft w:val="640"/>
          <w:marRight w:val="0"/>
          <w:marTop w:val="0"/>
          <w:marBottom w:val="0"/>
          <w:divBdr>
            <w:top w:val="none" w:sz="0" w:space="0" w:color="auto"/>
            <w:left w:val="none" w:sz="0" w:space="0" w:color="auto"/>
            <w:bottom w:val="none" w:sz="0" w:space="0" w:color="auto"/>
            <w:right w:val="none" w:sz="0" w:space="0" w:color="auto"/>
          </w:divBdr>
        </w:div>
        <w:div w:id="2135248575">
          <w:marLeft w:val="640"/>
          <w:marRight w:val="0"/>
          <w:marTop w:val="0"/>
          <w:marBottom w:val="0"/>
          <w:divBdr>
            <w:top w:val="none" w:sz="0" w:space="0" w:color="auto"/>
            <w:left w:val="none" w:sz="0" w:space="0" w:color="auto"/>
            <w:bottom w:val="none" w:sz="0" w:space="0" w:color="auto"/>
            <w:right w:val="none" w:sz="0" w:space="0" w:color="auto"/>
          </w:divBdr>
        </w:div>
        <w:div w:id="43063669">
          <w:marLeft w:val="640"/>
          <w:marRight w:val="0"/>
          <w:marTop w:val="0"/>
          <w:marBottom w:val="0"/>
          <w:divBdr>
            <w:top w:val="none" w:sz="0" w:space="0" w:color="auto"/>
            <w:left w:val="none" w:sz="0" w:space="0" w:color="auto"/>
            <w:bottom w:val="none" w:sz="0" w:space="0" w:color="auto"/>
            <w:right w:val="none" w:sz="0" w:space="0" w:color="auto"/>
          </w:divBdr>
        </w:div>
        <w:div w:id="745763480">
          <w:marLeft w:val="640"/>
          <w:marRight w:val="0"/>
          <w:marTop w:val="0"/>
          <w:marBottom w:val="0"/>
          <w:divBdr>
            <w:top w:val="none" w:sz="0" w:space="0" w:color="auto"/>
            <w:left w:val="none" w:sz="0" w:space="0" w:color="auto"/>
            <w:bottom w:val="none" w:sz="0" w:space="0" w:color="auto"/>
            <w:right w:val="none" w:sz="0" w:space="0" w:color="auto"/>
          </w:divBdr>
        </w:div>
        <w:div w:id="1526023080">
          <w:marLeft w:val="640"/>
          <w:marRight w:val="0"/>
          <w:marTop w:val="0"/>
          <w:marBottom w:val="0"/>
          <w:divBdr>
            <w:top w:val="none" w:sz="0" w:space="0" w:color="auto"/>
            <w:left w:val="none" w:sz="0" w:space="0" w:color="auto"/>
            <w:bottom w:val="none" w:sz="0" w:space="0" w:color="auto"/>
            <w:right w:val="none" w:sz="0" w:space="0" w:color="auto"/>
          </w:divBdr>
        </w:div>
        <w:div w:id="608048482">
          <w:marLeft w:val="640"/>
          <w:marRight w:val="0"/>
          <w:marTop w:val="0"/>
          <w:marBottom w:val="0"/>
          <w:divBdr>
            <w:top w:val="none" w:sz="0" w:space="0" w:color="auto"/>
            <w:left w:val="none" w:sz="0" w:space="0" w:color="auto"/>
            <w:bottom w:val="none" w:sz="0" w:space="0" w:color="auto"/>
            <w:right w:val="none" w:sz="0" w:space="0" w:color="auto"/>
          </w:divBdr>
        </w:div>
        <w:div w:id="1771925772">
          <w:marLeft w:val="640"/>
          <w:marRight w:val="0"/>
          <w:marTop w:val="0"/>
          <w:marBottom w:val="0"/>
          <w:divBdr>
            <w:top w:val="none" w:sz="0" w:space="0" w:color="auto"/>
            <w:left w:val="none" w:sz="0" w:space="0" w:color="auto"/>
            <w:bottom w:val="none" w:sz="0" w:space="0" w:color="auto"/>
            <w:right w:val="none" w:sz="0" w:space="0" w:color="auto"/>
          </w:divBdr>
        </w:div>
        <w:div w:id="1997759177">
          <w:marLeft w:val="640"/>
          <w:marRight w:val="0"/>
          <w:marTop w:val="0"/>
          <w:marBottom w:val="0"/>
          <w:divBdr>
            <w:top w:val="none" w:sz="0" w:space="0" w:color="auto"/>
            <w:left w:val="none" w:sz="0" w:space="0" w:color="auto"/>
            <w:bottom w:val="none" w:sz="0" w:space="0" w:color="auto"/>
            <w:right w:val="none" w:sz="0" w:space="0" w:color="auto"/>
          </w:divBdr>
        </w:div>
        <w:div w:id="1589147264">
          <w:marLeft w:val="640"/>
          <w:marRight w:val="0"/>
          <w:marTop w:val="0"/>
          <w:marBottom w:val="0"/>
          <w:divBdr>
            <w:top w:val="none" w:sz="0" w:space="0" w:color="auto"/>
            <w:left w:val="none" w:sz="0" w:space="0" w:color="auto"/>
            <w:bottom w:val="none" w:sz="0" w:space="0" w:color="auto"/>
            <w:right w:val="none" w:sz="0" w:space="0" w:color="auto"/>
          </w:divBdr>
        </w:div>
        <w:div w:id="980579366">
          <w:marLeft w:val="640"/>
          <w:marRight w:val="0"/>
          <w:marTop w:val="0"/>
          <w:marBottom w:val="0"/>
          <w:divBdr>
            <w:top w:val="none" w:sz="0" w:space="0" w:color="auto"/>
            <w:left w:val="none" w:sz="0" w:space="0" w:color="auto"/>
            <w:bottom w:val="none" w:sz="0" w:space="0" w:color="auto"/>
            <w:right w:val="none" w:sz="0" w:space="0" w:color="auto"/>
          </w:divBdr>
        </w:div>
        <w:div w:id="1885945537">
          <w:marLeft w:val="640"/>
          <w:marRight w:val="0"/>
          <w:marTop w:val="0"/>
          <w:marBottom w:val="0"/>
          <w:divBdr>
            <w:top w:val="none" w:sz="0" w:space="0" w:color="auto"/>
            <w:left w:val="none" w:sz="0" w:space="0" w:color="auto"/>
            <w:bottom w:val="none" w:sz="0" w:space="0" w:color="auto"/>
            <w:right w:val="none" w:sz="0" w:space="0" w:color="auto"/>
          </w:divBdr>
        </w:div>
        <w:div w:id="382798717">
          <w:marLeft w:val="640"/>
          <w:marRight w:val="0"/>
          <w:marTop w:val="0"/>
          <w:marBottom w:val="0"/>
          <w:divBdr>
            <w:top w:val="none" w:sz="0" w:space="0" w:color="auto"/>
            <w:left w:val="none" w:sz="0" w:space="0" w:color="auto"/>
            <w:bottom w:val="none" w:sz="0" w:space="0" w:color="auto"/>
            <w:right w:val="none" w:sz="0" w:space="0" w:color="auto"/>
          </w:divBdr>
        </w:div>
        <w:div w:id="929047645">
          <w:marLeft w:val="640"/>
          <w:marRight w:val="0"/>
          <w:marTop w:val="0"/>
          <w:marBottom w:val="0"/>
          <w:divBdr>
            <w:top w:val="none" w:sz="0" w:space="0" w:color="auto"/>
            <w:left w:val="none" w:sz="0" w:space="0" w:color="auto"/>
            <w:bottom w:val="none" w:sz="0" w:space="0" w:color="auto"/>
            <w:right w:val="none" w:sz="0" w:space="0" w:color="auto"/>
          </w:divBdr>
        </w:div>
        <w:div w:id="533080999">
          <w:marLeft w:val="640"/>
          <w:marRight w:val="0"/>
          <w:marTop w:val="0"/>
          <w:marBottom w:val="0"/>
          <w:divBdr>
            <w:top w:val="none" w:sz="0" w:space="0" w:color="auto"/>
            <w:left w:val="none" w:sz="0" w:space="0" w:color="auto"/>
            <w:bottom w:val="none" w:sz="0" w:space="0" w:color="auto"/>
            <w:right w:val="none" w:sz="0" w:space="0" w:color="auto"/>
          </w:divBdr>
        </w:div>
        <w:div w:id="673339577">
          <w:marLeft w:val="640"/>
          <w:marRight w:val="0"/>
          <w:marTop w:val="0"/>
          <w:marBottom w:val="0"/>
          <w:divBdr>
            <w:top w:val="none" w:sz="0" w:space="0" w:color="auto"/>
            <w:left w:val="none" w:sz="0" w:space="0" w:color="auto"/>
            <w:bottom w:val="none" w:sz="0" w:space="0" w:color="auto"/>
            <w:right w:val="none" w:sz="0" w:space="0" w:color="auto"/>
          </w:divBdr>
        </w:div>
        <w:div w:id="1252471617">
          <w:marLeft w:val="640"/>
          <w:marRight w:val="0"/>
          <w:marTop w:val="0"/>
          <w:marBottom w:val="0"/>
          <w:divBdr>
            <w:top w:val="none" w:sz="0" w:space="0" w:color="auto"/>
            <w:left w:val="none" w:sz="0" w:space="0" w:color="auto"/>
            <w:bottom w:val="none" w:sz="0" w:space="0" w:color="auto"/>
            <w:right w:val="none" w:sz="0" w:space="0" w:color="auto"/>
          </w:divBdr>
        </w:div>
        <w:div w:id="1513758350">
          <w:marLeft w:val="640"/>
          <w:marRight w:val="0"/>
          <w:marTop w:val="0"/>
          <w:marBottom w:val="0"/>
          <w:divBdr>
            <w:top w:val="none" w:sz="0" w:space="0" w:color="auto"/>
            <w:left w:val="none" w:sz="0" w:space="0" w:color="auto"/>
            <w:bottom w:val="none" w:sz="0" w:space="0" w:color="auto"/>
            <w:right w:val="none" w:sz="0" w:space="0" w:color="auto"/>
          </w:divBdr>
        </w:div>
        <w:div w:id="889880415">
          <w:marLeft w:val="640"/>
          <w:marRight w:val="0"/>
          <w:marTop w:val="0"/>
          <w:marBottom w:val="0"/>
          <w:divBdr>
            <w:top w:val="none" w:sz="0" w:space="0" w:color="auto"/>
            <w:left w:val="none" w:sz="0" w:space="0" w:color="auto"/>
            <w:bottom w:val="none" w:sz="0" w:space="0" w:color="auto"/>
            <w:right w:val="none" w:sz="0" w:space="0" w:color="auto"/>
          </w:divBdr>
        </w:div>
        <w:div w:id="440148639">
          <w:marLeft w:val="640"/>
          <w:marRight w:val="0"/>
          <w:marTop w:val="0"/>
          <w:marBottom w:val="0"/>
          <w:divBdr>
            <w:top w:val="none" w:sz="0" w:space="0" w:color="auto"/>
            <w:left w:val="none" w:sz="0" w:space="0" w:color="auto"/>
            <w:bottom w:val="none" w:sz="0" w:space="0" w:color="auto"/>
            <w:right w:val="none" w:sz="0" w:space="0" w:color="auto"/>
          </w:divBdr>
        </w:div>
        <w:div w:id="850607239">
          <w:marLeft w:val="640"/>
          <w:marRight w:val="0"/>
          <w:marTop w:val="0"/>
          <w:marBottom w:val="0"/>
          <w:divBdr>
            <w:top w:val="none" w:sz="0" w:space="0" w:color="auto"/>
            <w:left w:val="none" w:sz="0" w:space="0" w:color="auto"/>
            <w:bottom w:val="none" w:sz="0" w:space="0" w:color="auto"/>
            <w:right w:val="none" w:sz="0" w:space="0" w:color="auto"/>
          </w:divBdr>
        </w:div>
        <w:div w:id="705520299">
          <w:marLeft w:val="640"/>
          <w:marRight w:val="0"/>
          <w:marTop w:val="0"/>
          <w:marBottom w:val="0"/>
          <w:divBdr>
            <w:top w:val="none" w:sz="0" w:space="0" w:color="auto"/>
            <w:left w:val="none" w:sz="0" w:space="0" w:color="auto"/>
            <w:bottom w:val="none" w:sz="0" w:space="0" w:color="auto"/>
            <w:right w:val="none" w:sz="0" w:space="0" w:color="auto"/>
          </w:divBdr>
        </w:div>
        <w:div w:id="1451629141">
          <w:marLeft w:val="640"/>
          <w:marRight w:val="0"/>
          <w:marTop w:val="0"/>
          <w:marBottom w:val="0"/>
          <w:divBdr>
            <w:top w:val="none" w:sz="0" w:space="0" w:color="auto"/>
            <w:left w:val="none" w:sz="0" w:space="0" w:color="auto"/>
            <w:bottom w:val="none" w:sz="0" w:space="0" w:color="auto"/>
            <w:right w:val="none" w:sz="0" w:space="0" w:color="auto"/>
          </w:divBdr>
        </w:div>
        <w:div w:id="781412585">
          <w:marLeft w:val="640"/>
          <w:marRight w:val="0"/>
          <w:marTop w:val="0"/>
          <w:marBottom w:val="0"/>
          <w:divBdr>
            <w:top w:val="none" w:sz="0" w:space="0" w:color="auto"/>
            <w:left w:val="none" w:sz="0" w:space="0" w:color="auto"/>
            <w:bottom w:val="none" w:sz="0" w:space="0" w:color="auto"/>
            <w:right w:val="none" w:sz="0" w:space="0" w:color="auto"/>
          </w:divBdr>
        </w:div>
        <w:div w:id="1717006694">
          <w:marLeft w:val="640"/>
          <w:marRight w:val="0"/>
          <w:marTop w:val="0"/>
          <w:marBottom w:val="0"/>
          <w:divBdr>
            <w:top w:val="none" w:sz="0" w:space="0" w:color="auto"/>
            <w:left w:val="none" w:sz="0" w:space="0" w:color="auto"/>
            <w:bottom w:val="none" w:sz="0" w:space="0" w:color="auto"/>
            <w:right w:val="none" w:sz="0" w:space="0" w:color="auto"/>
          </w:divBdr>
        </w:div>
        <w:div w:id="303896600">
          <w:marLeft w:val="640"/>
          <w:marRight w:val="0"/>
          <w:marTop w:val="0"/>
          <w:marBottom w:val="0"/>
          <w:divBdr>
            <w:top w:val="none" w:sz="0" w:space="0" w:color="auto"/>
            <w:left w:val="none" w:sz="0" w:space="0" w:color="auto"/>
            <w:bottom w:val="none" w:sz="0" w:space="0" w:color="auto"/>
            <w:right w:val="none" w:sz="0" w:space="0" w:color="auto"/>
          </w:divBdr>
        </w:div>
        <w:div w:id="1734308055">
          <w:marLeft w:val="640"/>
          <w:marRight w:val="0"/>
          <w:marTop w:val="0"/>
          <w:marBottom w:val="0"/>
          <w:divBdr>
            <w:top w:val="none" w:sz="0" w:space="0" w:color="auto"/>
            <w:left w:val="none" w:sz="0" w:space="0" w:color="auto"/>
            <w:bottom w:val="none" w:sz="0" w:space="0" w:color="auto"/>
            <w:right w:val="none" w:sz="0" w:space="0" w:color="auto"/>
          </w:divBdr>
        </w:div>
        <w:div w:id="456141674">
          <w:marLeft w:val="640"/>
          <w:marRight w:val="0"/>
          <w:marTop w:val="0"/>
          <w:marBottom w:val="0"/>
          <w:divBdr>
            <w:top w:val="none" w:sz="0" w:space="0" w:color="auto"/>
            <w:left w:val="none" w:sz="0" w:space="0" w:color="auto"/>
            <w:bottom w:val="none" w:sz="0" w:space="0" w:color="auto"/>
            <w:right w:val="none" w:sz="0" w:space="0" w:color="auto"/>
          </w:divBdr>
        </w:div>
        <w:div w:id="445807191">
          <w:marLeft w:val="640"/>
          <w:marRight w:val="0"/>
          <w:marTop w:val="0"/>
          <w:marBottom w:val="0"/>
          <w:divBdr>
            <w:top w:val="none" w:sz="0" w:space="0" w:color="auto"/>
            <w:left w:val="none" w:sz="0" w:space="0" w:color="auto"/>
            <w:bottom w:val="none" w:sz="0" w:space="0" w:color="auto"/>
            <w:right w:val="none" w:sz="0" w:space="0" w:color="auto"/>
          </w:divBdr>
        </w:div>
        <w:div w:id="305477864">
          <w:marLeft w:val="640"/>
          <w:marRight w:val="0"/>
          <w:marTop w:val="0"/>
          <w:marBottom w:val="0"/>
          <w:divBdr>
            <w:top w:val="none" w:sz="0" w:space="0" w:color="auto"/>
            <w:left w:val="none" w:sz="0" w:space="0" w:color="auto"/>
            <w:bottom w:val="none" w:sz="0" w:space="0" w:color="auto"/>
            <w:right w:val="none" w:sz="0" w:space="0" w:color="auto"/>
          </w:divBdr>
        </w:div>
        <w:div w:id="597638682">
          <w:marLeft w:val="640"/>
          <w:marRight w:val="0"/>
          <w:marTop w:val="0"/>
          <w:marBottom w:val="0"/>
          <w:divBdr>
            <w:top w:val="none" w:sz="0" w:space="0" w:color="auto"/>
            <w:left w:val="none" w:sz="0" w:space="0" w:color="auto"/>
            <w:bottom w:val="none" w:sz="0" w:space="0" w:color="auto"/>
            <w:right w:val="none" w:sz="0" w:space="0" w:color="auto"/>
          </w:divBdr>
        </w:div>
        <w:div w:id="1945913933">
          <w:marLeft w:val="640"/>
          <w:marRight w:val="0"/>
          <w:marTop w:val="0"/>
          <w:marBottom w:val="0"/>
          <w:divBdr>
            <w:top w:val="none" w:sz="0" w:space="0" w:color="auto"/>
            <w:left w:val="none" w:sz="0" w:space="0" w:color="auto"/>
            <w:bottom w:val="none" w:sz="0" w:space="0" w:color="auto"/>
            <w:right w:val="none" w:sz="0" w:space="0" w:color="auto"/>
          </w:divBdr>
        </w:div>
        <w:div w:id="7342199">
          <w:marLeft w:val="640"/>
          <w:marRight w:val="0"/>
          <w:marTop w:val="0"/>
          <w:marBottom w:val="0"/>
          <w:divBdr>
            <w:top w:val="none" w:sz="0" w:space="0" w:color="auto"/>
            <w:left w:val="none" w:sz="0" w:space="0" w:color="auto"/>
            <w:bottom w:val="none" w:sz="0" w:space="0" w:color="auto"/>
            <w:right w:val="none" w:sz="0" w:space="0" w:color="auto"/>
          </w:divBdr>
        </w:div>
        <w:div w:id="1473717700">
          <w:marLeft w:val="640"/>
          <w:marRight w:val="0"/>
          <w:marTop w:val="0"/>
          <w:marBottom w:val="0"/>
          <w:divBdr>
            <w:top w:val="none" w:sz="0" w:space="0" w:color="auto"/>
            <w:left w:val="none" w:sz="0" w:space="0" w:color="auto"/>
            <w:bottom w:val="none" w:sz="0" w:space="0" w:color="auto"/>
            <w:right w:val="none" w:sz="0" w:space="0" w:color="auto"/>
          </w:divBdr>
        </w:div>
        <w:div w:id="1762945693">
          <w:marLeft w:val="640"/>
          <w:marRight w:val="0"/>
          <w:marTop w:val="0"/>
          <w:marBottom w:val="0"/>
          <w:divBdr>
            <w:top w:val="none" w:sz="0" w:space="0" w:color="auto"/>
            <w:left w:val="none" w:sz="0" w:space="0" w:color="auto"/>
            <w:bottom w:val="none" w:sz="0" w:space="0" w:color="auto"/>
            <w:right w:val="none" w:sz="0" w:space="0" w:color="auto"/>
          </w:divBdr>
        </w:div>
        <w:div w:id="714351441">
          <w:marLeft w:val="640"/>
          <w:marRight w:val="0"/>
          <w:marTop w:val="0"/>
          <w:marBottom w:val="0"/>
          <w:divBdr>
            <w:top w:val="none" w:sz="0" w:space="0" w:color="auto"/>
            <w:left w:val="none" w:sz="0" w:space="0" w:color="auto"/>
            <w:bottom w:val="none" w:sz="0" w:space="0" w:color="auto"/>
            <w:right w:val="none" w:sz="0" w:space="0" w:color="auto"/>
          </w:divBdr>
        </w:div>
        <w:div w:id="1830173545">
          <w:marLeft w:val="640"/>
          <w:marRight w:val="0"/>
          <w:marTop w:val="0"/>
          <w:marBottom w:val="0"/>
          <w:divBdr>
            <w:top w:val="none" w:sz="0" w:space="0" w:color="auto"/>
            <w:left w:val="none" w:sz="0" w:space="0" w:color="auto"/>
            <w:bottom w:val="none" w:sz="0" w:space="0" w:color="auto"/>
            <w:right w:val="none" w:sz="0" w:space="0" w:color="auto"/>
          </w:divBdr>
        </w:div>
        <w:div w:id="1180773453">
          <w:marLeft w:val="640"/>
          <w:marRight w:val="0"/>
          <w:marTop w:val="0"/>
          <w:marBottom w:val="0"/>
          <w:divBdr>
            <w:top w:val="none" w:sz="0" w:space="0" w:color="auto"/>
            <w:left w:val="none" w:sz="0" w:space="0" w:color="auto"/>
            <w:bottom w:val="none" w:sz="0" w:space="0" w:color="auto"/>
            <w:right w:val="none" w:sz="0" w:space="0" w:color="auto"/>
          </w:divBdr>
        </w:div>
        <w:div w:id="277837997">
          <w:marLeft w:val="640"/>
          <w:marRight w:val="0"/>
          <w:marTop w:val="0"/>
          <w:marBottom w:val="0"/>
          <w:divBdr>
            <w:top w:val="none" w:sz="0" w:space="0" w:color="auto"/>
            <w:left w:val="none" w:sz="0" w:space="0" w:color="auto"/>
            <w:bottom w:val="none" w:sz="0" w:space="0" w:color="auto"/>
            <w:right w:val="none" w:sz="0" w:space="0" w:color="auto"/>
          </w:divBdr>
        </w:div>
        <w:div w:id="701171334">
          <w:marLeft w:val="640"/>
          <w:marRight w:val="0"/>
          <w:marTop w:val="0"/>
          <w:marBottom w:val="0"/>
          <w:divBdr>
            <w:top w:val="none" w:sz="0" w:space="0" w:color="auto"/>
            <w:left w:val="none" w:sz="0" w:space="0" w:color="auto"/>
            <w:bottom w:val="none" w:sz="0" w:space="0" w:color="auto"/>
            <w:right w:val="none" w:sz="0" w:space="0" w:color="auto"/>
          </w:divBdr>
        </w:div>
        <w:div w:id="1067071171">
          <w:marLeft w:val="640"/>
          <w:marRight w:val="0"/>
          <w:marTop w:val="0"/>
          <w:marBottom w:val="0"/>
          <w:divBdr>
            <w:top w:val="none" w:sz="0" w:space="0" w:color="auto"/>
            <w:left w:val="none" w:sz="0" w:space="0" w:color="auto"/>
            <w:bottom w:val="none" w:sz="0" w:space="0" w:color="auto"/>
            <w:right w:val="none" w:sz="0" w:space="0" w:color="auto"/>
          </w:divBdr>
        </w:div>
        <w:div w:id="1547527547">
          <w:marLeft w:val="640"/>
          <w:marRight w:val="0"/>
          <w:marTop w:val="0"/>
          <w:marBottom w:val="0"/>
          <w:divBdr>
            <w:top w:val="none" w:sz="0" w:space="0" w:color="auto"/>
            <w:left w:val="none" w:sz="0" w:space="0" w:color="auto"/>
            <w:bottom w:val="none" w:sz="0" w:space="0" w:color="auto"/>
            <w:right w:val="none" w:sz="0" w:space="0" w:color="auto"/>
          </w:divBdr>
        </w:div>
        <w:div w:id="862016122">
          <w:marLeft w:val="640"/>
          <w:marRight w:val="0"/>
          <w:marTop w:val="0"/>
          <w:marBottom w:val="0"/>
          <w:divBdr>
            <w:top w:val="none" w:sz="0" w:space="0" w:color="auto"/>
            <w:left w:val="none" w:sz="0" w:space="0" w:color="auto"/>
            <w:bottom w:val="none" w:sz="0" w:space="0" w:color="auto"/>
            <w:right w:val="none" w:sz="0" w:space="0" w:color="auto"/>
          </w:divBdr>
        </w:div>
        <w:div w:id="937516863">
          <w:marLeft w:val="640"/>
          <w:marRight w:val="0"/>
          <w:marTop w:val="0"/>
          <w:marBottom w:val="0"/>
          <w:divBdr>
            <w:top w:val="none" w:sz="0" w:space="0" w:color="auto"/>
            <w:left w:val="none" w:sz="0" w:space="0" w:color="auto"/>
            <w:bottom w:val="none" w:sz="0" w:space="0" w:color="auto"/>
            <w:right w:val="none" w:sz="0" w:space="0" w:color="auto"/>
          </w:divBdr>
        </w:div>
        <w:div w:id="266736359">
          <w:marLeft w:val="640"/>
          <w:marRight w:val="0"/>
          <w:marTop w:val="0"/>
          <w:marBottom w:val="0"/>
          <w:divBdr>
            <w:top w:val="none" w:sz="0" w:space="0" w:color="auto"/>
            <w:left w:val="none" w:sz="0" w:space="0" w:color="auto"/>
            <w:bottom w:val="none" w:sz="0" w:space="0" w:color="auto"/>
            <w:right w:val="none" w:sz="0" w:space="0" w:color="auto"/>
          </w:divBdr>
        </w:div>
        <w:div w:id="669717045">
          <w:marLeft w:val="640"/>
          <w:marRight w:val="0"/>
          <w:marTop w:val="0"/>
          <w:marBottom w:val="0"/>
          <w:divBdr>
            <w:top w:val="none" w:sz="0" w:space="0" w:color="auto"/>
            <w:left w:val="none" w:sz="0" w:space="0" w:color="auto"/>
            <w:bottom w:val="none" w:sz="0" w:space="0" w:color="auto"/>
            <w:right w:val="none" w:sz="0" w:space="0" w:color="auto"/>
          </w:divBdr>
        </w:div>
        <w:div w:id="258564916">
          <w:marLeft w:val="640"/>
          <w:marRight w:val="0"/>
          <w:marTop w:val="0"/>
          <w:marBottom w:val="0"/>
          <w:divBdr>
            <w:top w:val="none" w:sz="0" w:space="0" w:color="auto"/>
            <w:left w:val="none" w:sz="0" w:space="0" w:color="auto"/>
            <w:bottom w:val="none" w:sz="0" w:space="0" w:color="auto"/>
            <w:right w:val="none" w:sz="0" w:space="0" w:color="auto"/>
          </w:divBdr>
        </w:div>
        <w:div w:id="1716612559">
          <w:marLeft w:val="640"/>
          <w:marRight w:val="0"/>
          <w:marTop w:val="0"/>
          <w:marBottom w:val="0"/>
          <w:divBdr>
            <w:top w:val="none" w:sz="0" w:space="0" w:color="auto"/>
            <w:left w:val="none" w:sz="0" w:space="0" w:color="auto"/>
            <w:bottom w:val="none" w:sz="0" w:space="0" w:color="auto"/>
            <w:right w:val="none" w:sz="0" w:space="0" w:color="auto"/>
          </w:divBdr>
        </w:div>
        <w:div w:id="1507093965">
          <w:marLeft w:val="640"/>
          <w:marRight w:val="0"/>
          <w:marTop w:val="0"/>
          <w:marBottom w:val="0"/>
          <w:divBdr>
            <w:top w:val="none" w:sz="0" w:space="0" w:color="auto"/>
            <w:left w:val="none" w:sz="0" w:space="0" w:color="auto"/>
            <w:bottom w:val="none" w:sz="0" w:space="0" w:color="auto"/>
            <w:right w:val="none" w:sz="0" w:space="0" w:color="auto"/>
          </w:divBdr>
        </w:div>
        <w:div w:id="1907178552">
          <w:marLeft w:val="640"/>
          <w:marRight w:val="0"/>
          <w:marTop w:val="0"/>
          <w:marBottom w:val="0"/>
          <w:divBdr>
            <w:top w:val="none" w:sz="0" w:space="0" w:color="auto"/>
            <w:left w:val="none" w:sz="0" w:space="0" w:color="auto"/>
            <w:bottom w:val="none" w:sz="0" w:space="0" w:color="auto"/>
            <w:right w:val="none" w:sz="0" w:space="0" w:color="auto"/>
          </w:divBdr>
        </w:div>
        <w:div w:id="1188644213">
          <w:marLeft w:val="640"/>
          <w:marRight w:val="0"/>
          <w:marTop w:val="0"/>
          <w:marBottom w:val="0"/>
          <w:divBdr>
            <w:top w:val="none" w:sz="0" w:space="0" w:color="auto"/>
            <w:left w:val="none" w:sz="0" w:space="0" w:color="auto"/>
            <w:bottom w:val="none" w:sz="0" w:space="0" w:color="auto"/>
            <w:right w:val="none" w:sz="0" w:space="0" w:color="auto"/>
          </w:divBdr>
        </w:div>
        <w:div w:id="991760615">
          <w:marLeft w:val="640"/>
          <w:marRight w:val="0"/>
          <w:marTop w:val="0"/>
          <w:marBottom w:val="0"/>
          <w:divBdr>
            <w:top w:val="none" w:sz="0" w:space="0" w:color="auto"/>
            <w:left w:val="none" w:sz="0" w:space="0" w:color="auto"/>
            <w:bottom w:val="none" w:sz="0" w:space="0" w:color="auto"/>
            <w:right w:val="none" w:sz="0" w:space="0" w:color="auto"/>
          </w:divBdr>
        </w:div>
        <w:div w:id="1868635683">
          <w:marLeft w:val="640"/>
          <w:marRight w:val="0"/>
          <w:marTop w:val="0"/>
          <w:marBottom w:val="0"/>
          <w:divBdr>
            <w:top w:val="none" w:sz="0" w:space="0" w:color="auto"/>
            <w:left w:val="none" w:sz="0" w:space="0" w:color="auto"/>
            <w:bottom w:val="none" w:sz="0" w:space="0" w:color="auto"/>
            <w:right w:val="none" w:sz="0" w:space="0" w:color="auto"/>
          </w:divBdr>
        </w:div>
        <w:div w:id="658193637">
          <w:marLeft w:val="640"/>
          <w:marRight w:val="0"/>
          <w:marTop w:val="0"/>
          <w:marBottom w:val="0"/>
          <w:divBdr>
            <w:top w:val="none" w:sz="0" w:space="0" w:color="auto"/>
            <w:left w:val="none" w:sz="0" w:space="0" w:color="auto"/>
            <w:bottom w:val="none" w:sz="0" w:space="0" w:color="auto"/>
            <w:right w:val="none" w:sz="0" w:space="0" w:color="auto"/>
          </w:divBdr>
        </w:div>
        <w:div w:id="1056975946">
          <w:marLeft w:val="640"/>
          <w:marRight w:val="0"/>
          <w:marTop w:val="0"/>
          <w:marBottom w:val="0"/>
          <w:divBdr>
            <w:top w:val="none" w:sz="0" w:space="0" w:color="auto"/>
            <w:left w:val="none" w:sz="0" w:space="0" w:color="auto"/>
            <w:bottom w:val="none" w:sz="0" w:space="0" w:color="auto"/>
            <w:right w:val="none" w:sz="0" w:space="0" w:color="auto"/>
          </w:divBdr>
        </w:div>
        <w:div w:id="970552654">
          <w:marLeft w:val="640"/>
          <w:marRight w:val="0"/>
          <w:marTop w:val="0"/>
          <w:marBottom w:val="0"/>
          <w:divBdr>
            <w:top w:val="none" w:sz="0" w:space="0" w:color="auto"/>
            <w:left w:val="none" w:sz="0" w:space="0" w:color="auto"/>
            <w:bottom w:val="none" w:sz="0" w:space="0" w:color="auto"/>
            <w:right w:val="none" w:sz="0" w:space="0" w:color="auto"/>
          </w:divBdr>
        </w:div>
        <w:div w:id="1518618738">
          <w:marLeft w:val="640"/>
          <w:marRight w:val="0"/>
          <w:marTop w:val="0"/>
          <w:marBottom w:val="0"/>
          <w:divBdr>
            <w:top w:val="none" w:sz="0" w:space="0" w:color="auto"/>
            <w:left w:val="none" w:sz="0" w:space="0" w:color="auto"/>
            <w:bottom w:val="none" w:sz="0" w:space="0" w:color="auto"/>
            <w:right w:val="none" w:sz="0" w:space="0" w:color="auto"/>
          </w:divBdr>
        </w:div>
        <w:div w:id="1241988744">
          <w:marLeft w:val="640"/>
          <w:marRight w:val="0"/>
          <w:marTop w:val="0"/>
          <w:marBottom w:val="0"/>
          <w:divBdr>
            <w:top w:val="none" w:sz="0" w:space="0" w:color="auto"/>
            <w:left w:val="none" w:sz="0" w:space="0" w:color="auto"/>
            <w:bottom w:val="none" w:sz="0" w:space="0" w:color="auto"/>
            <w:right w:val="none" w:sz="0" w:space="0" w:color="auto"/>
          </w:divBdr>
        </w:div>
        <w:div w:id="2114549909">
          <w:marLeft w:val="640"/>
          <w:marRight w:val="0"/>
          <w:marTop w:val="0"/>
          <w:marBottom w:val="0"/>
          <w:divBdr>
            <w:top w:val="none" w:sz="0" w:space="0" w:color="auto"/>
            <w:left w:val="none" w:sz="0" w:space="0" w:color="auto"/>
            <w:bottom w:val="none" w:sz="0" w:space="0" w:color="auto"/>
            <w:right w:val="none" w:sz="0" w:space="0" w:color="auto"/>
          </w:divBdr>
        </w:div>
        <w:div w:id="611670612">
          <w:marLeft w:val="640"/>
          <w:marRight w:val="0"/>
          <w:marTop w:val="0"/>
          <w:marBottom w:val="0"/>
          <w:divBdr>
            <w:top w:val="none" w:sz="0" w:space="0" w:color="auto"/>
            <w:left w:val="none" w:sz="0" w:space="0" w:color="auto"/>
            <w:bottom w:val="none" w:sz="0" w:space="0" w:color="auto"/>
            <w:right w:val="none" w:sz="0" w:space="0" w:color="auto"/>
          </w:divBdr>
        </w:div>
        <w:div w:id="1968851145">
          <w:marLeft w:val="640"/>
          <w:marRight w:val="0"/>
          <w:marTop w:val="0"/>
          <w:marBottom w:val="0"/>
          <w:divBdr>
            <w:top w:val="none" w:sz="0" w:space="0" w:color="auto"/>
            <w:left w:val="none" w:sz="0" w:space="0" w:color="auto"/>
            <w:bottom w:val="none" w:sz="0" w:space="0" w:color="auto"/>
            <w:right w:val="none" w:sz="0" w:space="0" w:color="auto"/>
          </w:divBdr>
        </w:div>
        <w:div w:id="1561557072">
          <w:marLeft w:val="640"/>
          <w:marRight w:val="0"/>
          <w:marTop w:val="0"/>
          <w:marBottom w:val="0"/>
          <w:divBdr>
            <w:top w:val="none" w:sz="0" w:space="0" w:color="auto"/>
            <w:left w:val="none" w:sz="0" w:space="0" w:color="auto"/>
            <w:bottom w:val="none" w:sz="0" w:space="0" w:color="auto"/>
            <w:right w:val="none" w:sz="0" w:space="0" w:color="auto"/>
          </w:divBdr>
        </w:div>
        <w:div w:id="800920842">
          <w:marLeft w:val="640"/>
          <w:marRight w:val="0"/>
          <w:marTop w:val="0"/>
          <w:marBottom w:val="0"/>
          <w:divBdr>
            <w:top w:val="none" w:sz="0" w:space="0" w:color="auto"/>
            <w:left w:val="none" w:sz="0" w:space="0" w:color="auto"/>
            <w:bottom w:val="none" w:sz="0" w:space="0" w:color="auto"/>
            <w:right w:val="none" w:sz="0" w:space="0" w:color="auto"/>
          </w:divBdr>
        </w:div>
        <w:div w:id="772286050">
          <w:marLeft w:val="640"/>
          <w:marRight w:val="0"/>
          <w:marTop w:val="0"/>
          <w:marBottom w:val="0"/>
          <w:divBdr>
            <w:top w:val="none" w:sz="0" w:space="0" w:color="auto"/>
            <w:left w:val="none" w:sz="0" w:space="0" w:color="auto"/>
            <w:bottom w:val="none" w:sz="0" w:space="0" w:color="auto"/>
            <w:right w:val="none" w:sz="0" w:space="0" w:color="auto"/>
          </w:divBdr>
        </w:div>
        <w:div w:id="280184982">
          <w:marLeft w:val="640"/>
          <w:marRight w:val="0"/>
          <w:marTop w:val="0"/>
          <w:marBottom w:val="0"/>
          <w:divBdr>
            <w:top w:val="none" w:sz="0" w:space="0" w:color="auto"/>
            <w:left w:val="none" w:sz="0" w:space="0" w:color="auto"/>
            <w:bottom w:val="none" w:sz="0" w:space="0" w:color="auto"/>
            <w:right w:val="none" w:sz="0" w:space="0" w:color="auto"/>
          </w:divBdr>
        </w:div>
        <w:div w:id="1284461907">
          <w:marLeft w:val="640"/>
          <w:marRight w:val="0"/>
          <w:marTop w:val="0"/>
          <w:marBottom w:val="0"/>
          <w:divBdr>
            <w:top w:val="none" w:sz="0" w:space="0" w:color="auto"/>
            <w:left w:val="none" w:sz="0" w:space="0" w:color="auto"/>
            <w:bottom w:val="none" w:sz="0" w:space="0" w:color="auto"/>
            <w:right w:val="none" w:sz="0" w:space="0" w:color="auto"/>
          </w:divBdr>
        </w:div>
        <w:div w:id="46071898">
          <w:marLeft w:val="640"/>
          <w:marRight w:val="0"/>
          <w:marTop w:val="0"/>
          <w:marBottom w:val="0"/>
          <w:divBdr>
            <w:top w:val="none" w:sz="0" w:space="0" w:color="auto"/>
            <w:left w:val="none" w:sz="0" w:space="0" w:color="auto"/>
            <w:bottom w:val="none" w:sz="0" w:space="0" w:color="auto"/>
            <w:right w:val="none" w:sz="0" w:space="0" w:color="auto"/>
          </w:divBdr>
        </w:div>
        <w:div w:id="387345536">
          <w:marLeft w:val="640"/>
          <w:marRight w:val="0"/>
          <w:marTop w:val="0"/>
          <w:marBottom w:val="0"/>
          <w:divBdr>
            <w:top w:val="none" w:sz="0" w:space="0" w:color="auto"/>
            <w:left w:val="none" w:sz="0" w:space="0" w:color="auto"/>
            <w:bottom w:val="none" w:sz="0" w:space="0" w:color="auto"/>
            <w:right w:val="none" w:sz="0" w:space="0" w:color="auto"/>
          </w:divBdr>
        </w:div>
        <w:div w:id="3485610">
          <w:marLeft w:val="640"/>
          <w:marRight w:val="0"/>
          <w:marTop w:val="0"/>
          <w:marBottom w:val="0"/>
          <w:divBdr>
            <w:top w:val="none" w:sz="0" w:space="0" w:color="auto"/>
            <w:left w:val="none" w:sz="0" w:space="0" w:color="auto"/>
            <w:bottom w:val="none" w:sz="0" w:space="0" w:color="auto"/>
            <w:right w:val="none" w:sz="0" w:space="0" w:color="auto"/>
          </w:divBdr>
        </w:div>
        <w:div w:id="383801118">
          <w:marLeft w:val="640"/>
          <w:marRight w:val="0"/>
          <w:marTop w:val="0"/>
          <w:marBottom w:val="0"/>
          <w:divBdr>
            <w:top w:val="none" w:sz="0" w:space="0" w:color="auto"/>
            <w:left w:val="none" w:sz="0" w:space="0" w:color="auto"/>
            <w:bottom w:val="none" w:sz="0" w:space="0" w:color="auto"/>
            <w:right w:val="none" w:sz="0" w:space="0" w:color="auto"/>
          </w:divBdr>
        </w:div>
        <w:div w:id="870994337">
          <w:marLeft w:val="640"/>
          <w:marRight w:val="0"/>
          <w:marTop w:val="0"/>
          <w:marBottom w:val="0"/>
          <w:divBdr>
            <w:top w:val="none" w:sz="0" w:space="0" w:color="auto"/>
            <w:left w:val="none" w:sz="0" w:space="0" w:color="auto"/>
            <w:bottom w:val="none" w:sz="0" w:space="0" w:color="auto"/>
            <w:right w:val="none" w:sz="0" w:space="0" w:color="auto"/>
          </w:divBdr>
        </w:div>
        <w:div w:id="1002663274">
          <w:marLeft w:val="640"/>
          <w:marRight w:val="0"/>
          <w:marTop w:val="0"/>
          <w:marBottom w:val="0"/>
          <w:divBdr>
            <w:top w:val="none" w:sz="0" w:space="0" w:color="auto"/>
            <w:left w:val="none" w:sz="0" w:space="0" w:color="auto"/>
            <w:bottom w:val="none" w:sz="0" w:space="0" w:color="auto"/>
            <w:right w:val="none" w:sz="0" w:space="0" w:color="auto"/>
          </w:divBdr>
        </w:div>
        <w:div w:id="830025497">
          <w:marLeft w:val="640"/>
          <w:marRight w:val="0"/>
          <w:marTop w:val="0"/>
          <w:marBottom w:val="0"/>
          <w:divBdr>
            <w:top w:val="none" w:sz="0" w:space="0" w:color="auto"/>
            <w:left w:val="none" w:sz="0" w:space="0" w:color="auto"/>
            <w:bottom w:val="none" w:sz="0" w:space="0" w:color="auto"/>
            <w:right w:val="none" w:sz="0" w:space="0" w:color="auto"/>
          </w:divBdr>
        </w:div>
        <w:div w:id="1966962375">
          <w:marLeft w:val="640"/>
          <w:marRight w:val="0"/>
          <w:marTop w:val="0"/>
          <w:marBottom w:val="0"/>
          <w:divBdr>
            <w:top w:val="none" w:sz="0" w:space="0" w:color="auto"/>
            <w:left w:val="none" w:sz="0" w:space="0" w:color="auto"/>
            <w:bottom w:val="none" w:sz="0" w:space="0" w:color="auto"/>
            <w:right w:val="none" w:sz="0" w:space="0" w:color="auto"/>
          </w:divBdr>
        </w:div>
        <w:div w:id="1806267151">
          <w:marLeft w:val="640"/>
          <w:marRight w:val="0"/>
          <w:marTop w:val="0"/>
          <w:marBottom w:val="0"/>
          <w:divBdr>
            <w:top w:val="none" w:sz="0" w:space="0" w:color="auto"/>
            <w:left w:val="none" w:sz="0" w:space="0" w:color="auto"/>
            <w:bottom w:val="none" w:sz="0" w:space="0" w:color="auto"/>
            <w:right w:val="none" w:sz="0" w:space="0" w:color="auto"/>
          </w:divBdr>
        </w:div>
        <w:div w:id="891237867">
          <w:marLeft w:val="640"/>
          <w:marRight w:val="0"/>
          <w:marTop w:val="0"/>
          <w:marBottom w:val="0"/>
          <w:divBdr>
            <w:top w:val="none" w:sz="0" w:space="0" w:color="auto"/>
            <w:left w:val="none" w:sz="0" w:space="0" w:color="auto"/>
            <w:bottom w:val="none" w:sz="0" w:space="0" w:color="auto"/>
            <w:right w:val="none" w:sz="0" w:space="0" w:color="auto"/>
          </w:divBdr>
        </w:div>
        <w:div w:id="533033015">
          <w:marLeft w:val="640"/>
          <w:marRight w:val="0"/>
          <w:marTop w:val="0"/>
          <w:marBottom w:val="0"/>
          <w:divBdr>
            <w:top w:val="none" w:sz="0" w:space="0" w:color="auto"/>
            <w:left w:val="none" w:sz="0" w:space="0" w:color="auto"/>
            <w:bottom w:val="none" w:sz="0" w:space="0" w:color="auto"/>
            <w:right w:val="none" w:sz="0" w:space="0" w:color="auto"/>
          </w:divBdr>
        </w:div>
        <w:div w:id="183634004">
          <w:marLeft w:val="640"/>
          <w:marRight w:val="0"/>
          <w:marTop w:val="0"/>
          <w:marBottom w:val="0"/>
          <w:divBdr>
            <w:top w:val="none" w:sz="0" w:space="0" w:color="auto"/>
            <w:left w:val="none" w:sz="0" w:space="0" w:color="auto"/>
            <w:bottom w:val="none" w:sz="0" w:space="0" w:color="auto"/>
            <w:right w:val="none" w:sz="0" w:space="0" w:color="auto"/>
          </w:divBdr>
        </w:div>
        <w:div w:id="2041927652">
          <w:marLeft w:val="640"/>
          <w:marRight w:val="0"/>
          <w:marTop w:val="0"/>
          <w:marBottom w:val="0"/>
          <w:divBdr>
            <w:top w:val="none" w:sz="0" w:space="0" w:color="auto"/>
            <w:left w:val="none" w:sz="0" w:space="0" w:color="auto"/>
            <w:bottom w:val="none" w:sz="0" w:space="0" w:color="auto"/>
            <w:right w:val="none" w:sz="0" w:space="0" w:color="auto"/>
          </w:divBdr>
        </w:div>
        <w:div w:id="1723213384">
          <w:marLeft w:val="640"/>
          <w:marRight w:val="0"/>
          <w:marTop w:val="0"/>
          <w:marBottom w:val="0"/>
          <w:divBdr>
            <w:top w:val="none" w:sz="0" w:space="0" w:color="auto"/>
            <w:left w:val="none" w:sz="0" w:space="0" w:color="auto"/>
            <w:bottom w:val="none" w:sz="0" w:space="0" w:color="auto"/>
            <w:right w:val="none" w:sz="0" w:space="0" w:color="auto"/>
          </w:divBdr>
        </w:div>
      </w:divsChild>
    </w:div>
    <w:div w:id="893783584">
      <w:bodyDiv w:val="1"/>
      <w:marLeft w:val="0"/>
      <w:marRight w:val="0"/>
      <w:marTop w:val="0"/>
      <w:marBottom w:val="0"/>
      <w:divBdr>
        <w:top w:val="none" w:sz="0" w:space="0" w:color="auto"/>
        <w:left w:val="none" w:sz="0" w:space="0" w:color="auto"/>
        <w:bottom w:val="none" w:sz="0" w:space="0" w:color="auto"/>
        <w:right w:val="none" w:sz="0" w:space="0" w:color="auto"/>
      </w:divBdr>
    </w:div>
    <w:div w:id="907881030">
      <w:bodyDiv w:val="1"/>
      <w:marLeft w:val="0"/>
      <w:marRight w:val="0"/>
      <w:marTop w:val="0"/>
      <w:marBottom w:val="0"/>
      <w:divBdr>
        <w:top w:val="none" w:sz="0" w:space="0" w:color="auto"/>
        <w:left w:val="none" w:sz="0" w:space="0" w:color="auto"/>
        <w:bottom w:val="none" w:sz="0" w:space="0" w:color="auto"/>
        <w:right w:val="none" w:sz="0" w:space="0" w:color="auto"/>
      </w:divBdr>
      <w:divsChild>
        <w:div w:id="1576428471">
          <w:marLeft w:val="640"/>
          <w:marRight w:val="0"/>
          <w:marTop w:val="0"/>
          <w:marBottom w:val="0"/>
          <w:divBdr>
            <w:top w:val="none" w:sz="0" w:space="0" w:color="auto"/>
            <w:left w:val="none" w:sz="0" w:space="0" w:color="auto"/>
            <w:bottom w:val="none" w:sz="0" w:space="0" w:color="auto"/>
            <w:right w:val="none" w:sz="0" w:space="0" w:color="auto"/>
          </w:divBdr>
        </w:div>
        <w:div w:id="220140759">
          <w:marLeft w:val="640"/>
          <w:marRight w:val="0"/>
          <w:marTop w:val="0"/>
          <w:marBottom w:val="0"/>
          <w:divBdr>
            <w:top w:val="none" w:sz="0" w:space="0" w:color="auto"/>
            <w:left w:val="none" w:sz="0" w:space="0" w:color="auto"/>
            <w:bottom w:val="none" w:sz="0" w:space="0" w:color="auto"/>
            <w:right w:val="none" w:sz="0" w:space="0" w:color="auto"/>
          </w:divBdr>
        </w:div>
        <w:div w:id="6831166">
          <w:marLeft w:val="640"/>
          <w:marRight w:val="0"/>
          <w:marTop w:val="0"/>
          <w:marBottom w:val="0"/>
          <w:divBdr>
            <w:top w:val="none" w:sz="0" w:space="0" w:color="auto"/>
            <w:left w:val="none" w:sz="0" w:space="0" w:color="auto"/>
            <w:bottom w:val="none" w:sz="0" w:space="0" w:color="auto"/>
            <w:right w:val="none" w:sz="0" w:space="0" w:color="auto"/>
          </w:divBdr>
        </w:div>
        <w:div w:id="620115102">
          <w:marLeft w:val="640"/>
          <w:marRight w:val="0"/>
          <w:marTop w:val="0"/>
          <w:marBottom w:val="0"/>
          <w:divBdr>
            <w:top w:val="none" w:sz="0" w:space="0" w:color="auto"/>
            <w:left w:val="none" w:sz="0" w:space="0" w:color="auto"/>
            <w:bottom w:val="none" w:sz="0" w:space="0" w:color="auto"/>
            <w:right w:val="none" w:sz="0" w:space="0" w:color="auto"/>
          </w:divBdr>
        </w:div>
        <w:div w:id="890076935">
          <w:marLeft w:val="640"/>
          <w:marRight w:val="0"/>
          <w:marTop w:val="0"/>
          <w:marBottom w:val="0"/>
          <w:divBdr>
            <w:top w:val="none" w:sz="0" w:space="0" w:color="auto"/>
            <w:left w:val="none" w:sz="0" w:space="0" w:color="auto"/>
            <w:bottom w:val="none" w:sz="0" w:space="0" w:color="auto"/>
            <w:right w:val="none" w:sz="0" w:space="0" w:color="auto"/>
          </w:divBdr>
        </w:div>
        <w:div w:id="1685936525">
          <w:marLeft w:val="640"/>
          <w:marRight w:val="0"/>
          <w:marTop w:val="0"/>
          <w:marBottom w:val="0"/>
          <w:divBdr>
            <w:top w:val="none" w:sz="0" w:space="0" w:color="auto"/>
            <w:left w:val="none" w:sz="0" w:space="0" w:color="auto"/>
            <w:bottom w:val="none" w:sz="0" w:space="0" w:color="auto"/>
            <w:right w:val="none" w:sz="0" w:space="0" w:color="auto"/>
          </w:divBdr>
        </w:div>
        <w:div w:id="609581715">
          <w:marLeft w:val="640"/>
          <w:marRight w:val="0"/>
          <w:marTop w:val="0"/>
          <w:marBottom w:val="0"/>
          <w:divBdr>
            <w:top w:val="none" w:sz="0" w:space="0" w:color="auto"/>
            <w:left w:val="none" w:sz="0" w:space="0" w:color="auto"/>
            <w:bottom w:val="none" w:sz="0" w:space="0" w:color="auto"/>
            <w:right w:val="none" w:sz="0" w:space="0" w:color="auto"/>
          </w:divBdr>
        </w:div>
        <w:div w:id="416246351">
          <w:marLeft w:val="640"/>
          <w:marRight w:val="0"/>
          <w:marTop w:val="0"/>
          <w:marBottom w:val="0"/>
          <w:divBdr>
            <w:top w:val="none" w:sz="0" w:space="0" w:color="auto"/>
            <w:left w:val="none" w:sz="0" w:space="0" w:color="auto"/>
            <w:bottom w:val="none" w:sz="0" w:space="0" w:color="auto"/>
            <w:right w:val="none" w:sz="0" w:space="0" w:color="auto"/>
          </w:divBdr>
        </w:div>
        <w:div w:id="1836995555">
          <w:marLeft w:val="640"/>
          <w:marRight w:val="0"/>
          <w:marTop w:val="0"/>
          <w:marBottom w:val="0"/>
          <w:divBdr>
            <w:top w:val="none" w:sz="0" w:space="0" w:color="auto"/>
            <w:left w:val="none" w:sz="0" w:space="0" w:color="auto"/>
            <w:bottom w:val="none" w:sz="0" w:space="0" w:color="auto"/>
            <w:right w:val="none" w:sz="0" w:space="0" w:color="auto"/>
          </w:divBdr>
        </w:div>
        <w:div w:id="1498419145">
          <w:marLeft w:val="640"/>
          <w:marRight w:val="0"/>
          <w:marTop w:val="0"/>
          <w:marBottom w:val="0"/>
          <w:divBdr>
            <w:top w:val="none" w:sz="0" w:space="0" w:color="auto"/>
            <w:left w:val="none" w:sz="0" w:space="0" w:color="auto"/>
            <w:bottom w:val="none" w:sz="0" w:space="0" w:color="auto"/>
            <w:right w:val="none" w:sz="0" w:space="0" w:color="auto"/>
          </w:divBdr>
        </w:div>
        <w:div w:id="636108451">
          <w:marLeft w:val="640"/>
          <w:marRight w:val="0"/>
          <w:marTop w:val="0"/>
          <w:marBottom w:val="0"/>
          <w:divBdr>
            <w:top w:val="none" w:sz="0" w:space="0" w:color="auto"/>
            <w:left w:val="none" w:sz="0" w:space="0" w:color="auto"/>
            <w:bottom w:val="none" w:sz="0" w:space="0" w:color="auto"/>
            <w:right w:val="none" w:sz="0" w:space="0" w:color="auto"/>
          </w:divBdr>
        </w:div>
        <w:div w:id="320157107">
          <w:marLeft w:val="640"/>
          <w:marRight w:val="0"/>
          <w:marTop w:val="0"/>
          <w:marBottom w:val="0"/>
          <w:divBdr>
            <w:top w:val="none" w:sz="0" w:space="0" w:color="auto"/>
            <w:left w:val="none" w:sz="0" w:space="0" w:color="auto"/>
            <w:bottom w:val="none" w:sz="0" w:space="0" w:color="auto"/>
            <w:right w:val="none" w:sz="0" w:space="0" w:color="auto"/>
          </w:divBdr>
        </w:div>
        <w:div w:id="519440696">
          <w:marLeft w:val="640"/>
          <w:marRight w:val="0"/>
          <w:marTop w:val="0"/>
          <w:marBottom w:val="0"/>
          <w:divBdr>
            <w:top w:val="none" w:sz="0" w:space="0" w:color="auto"/>
            <w:left w:val="none" w:sz="0" w:space="0" w:color="auto"/>
            <w:bottom w:val="none" w:sz="0" w:space="0" w:color="auto"/>
            <w:right w:val="none" w:sz="0" w:space="0" w:color="auto"/>
          </w:divBdr>
        </w:div>
        <w:div w:id="918322482">
          <w:marLeft w:val="640"/>
          <w:marRight w:val="0"/>
          <w:marTop w:val="0"/>
          <w:marBottom w:val="0"/>
          <w:divBdr>
            <w:top w:val="none" w:sz="0" w:space="0" w:color="auto"/>
            <w:left w:val="none" w:sz="0" w:space="0" w:color="auto"/>
            <w:bottom w:val="none" w:sz="0" w:space="0" w:color="auto"/>
            <w:right w:val="none" w:sz="0" w:space="0" w:color="auto"/>
          </w:divBdr>
        </w:div>
        <w:div w:id="420444524">
          <w:marLeft w:val="640"/>
          <w:marRight w:val="0"/>
          <w:marTop w:val="0"/>
          <w:marBottom w:val="0"/>
          <w:divBdr>
            <w:top w:val="none" w:sz="0" w:space="0" w:color="auto"/>
            <w:left w:val="none" w:sz="0" w:space="0" w:color="auto"/>
            <w:bottom w:val="none" w:sz="0" w:space="0" w:color="auto"/>
            <w:right w:val="none" w:sz="0" w:space="0" w:color="auto"/>
          </w:divBdr>
        </w:div>
        <w:div w:id="1413161550">
          <w:marLeft w:val="640"/>
          <w:marRight w:val="0"/>
          <w:marTop w:val="0"/>
          <w:marBottom w:val="0"/>
          <w:divBdr>
            <w:top w:val="none" w:sz="0" w:space="0" w:color="auto"/>
            <w:left w:val="none" w:sz="0" w:space="0" w:color="auto"/>
            <w:bottom w:val="none" w:sz="0" w:space="0" w:color="auto"/>
            <w:right w:val="none" w:sz="0" w:space="0" w:color="auto"/>
          </w:divBdr>
        </w:div>
        <w:div w:id="614404961">
          <w:marLeft w:val="640"/>
          <w:marRight w:val="0"/>
          <w:marTop w:val="0"/>
          <w:marBottom w:val="0"/>
          <w:divBdr>
            <w:top w:val="none" w:sz="0" w:space="0" w:color="auto"/>
            <w:left w:val="none" w:sz="0" w:space="0" w:color="auto"/>
            <w:bottom w:val="none" w:sz="0" w:space="0" w:color="auto"/>
            <w:right w:val="none" w:sz="0" w:space="0" w:color="auto"/>
          </w:divBdr>
        </w:div>
        <w:div w:id="52704557">
          <w:marLeft w:val="640"/>
          <w:marRight w:val="0"/>
          <w:marTop w:val="0"/>
          <w:marBottom w:val="0"/>
          <w:divBdr>
            <w:top w:val="none" w:sz="0" w:space="0" w:color="auto"/>
            <w:left w:val="none" w:sz="0" w:space="0" w:color="auto"/>
            <w:bottom w:val="none" w:sz="0" w:space="0" w:color="auto"/>
            <w:right w:val="none" w:sz="0" w:space="0" w:color="auto"/>
          </w:divBdr>
        </w:div>
        <w:div w:id="482967292">
          <w:marLeft w:val="640"/>
          <w:marRight w:val="0"/>
          <w:marTop w:val="0"/>
          <w:marBottom w:val="0"/>
          <w:divBdr>
            <w:top w:val="none" w:sz="0" w:space="0" w:color="auto"/>
            <w:left w:val="none" w:sz="0" w:space="0" w:color="auto"/>
            <w:bottom w:val="none" w:sz="0" w:space="0" w:color="auto"/>
            <w:right w:val="none" w:sz="0" w:space="0" w:color="auto"/>
          </w:divBdr>
        </w:div>
        <w:div w:id="693578566">
          <w:marLeft w:val="640"/>
          <w:marRight w:val="0"/>
          <w:marTop w:val="0"/>
          <w:marBottom w:val="0"/>
          <w:divBdr>
            <w:top w:val="none" w:sz="0" w:space="0" w:color="auto"/>
            <w:left w:val="none" w:sz="0" w:space="0" w:color="auto"/>
            <w:bottom w:val="none" w:sz="0" w:space="0" w:color="auto"/>
            <w:right w:val="none" w:sz="0" w:space="0" w:color="auto"/>
          </w:divBdr>
        </w:div>
        <w:div w:id="765033024">
          <w:marLeft w:val="640"/>
          <w:marRight w:val="0"/>
          <w:marTop w:val="0"/>
          <w:marBottom w:val="0"/>
          <w:divBdr>
            <w:top w:val="none" w:sz="0" w:space="0" w:color="auto"/>
            <w:left w:val="none" w:sz="0" w:space="0" w:color="auto"/>
            <w:bottom w:val="none" w:sz="0" w:space="0" w:color="auto"/>
            <w:right w:val="none" w:sz="0" w:space="0" w:color="auto"/>
          </w:divBdr>
        </w:div>
        <w:div w:id="328563386">
          <w:marLeft w:val="640"/>
          <w:marRight w:val="0"/>
          <w:marTop w:val="0"/>
          <w:marBottom w:val="0"/>
          <w:divBdr>
            <w:top w:val="none" w:sz="0" w:space="0" w:color="auto"/>
            <w:left w:val="none" w:sz="0" w:space="0" w:color="auto"/>
            <w:bottom w:val="none" w:sz="0" w:space="0" w:color="auto"/>
            <w:right w:val="none" w:sz="0" w:space="0" w:color="auto"/>
          </w:divBdr>
        </w:div>
        <w:div w:id="1768034927">
          <w:marLeft w:val="640"/>
          <w:marRight w:val="0"/>
          <w:marTop w:val="0"/>
          <w:marBottom w:val="0"/>
          <w:divBdr>
            <w:top w:val="none" w:sz="0" w:space="0" w:color="auto"/>
            <w:left w:val="none" w:sz="0" w:space="0" w:color="auto"/>
            <w:bottom w:val="none" w:sz="0" w:space="0" w:color="auto"/>
            <w:right w:val="none" w:sz="0" w:space="0" w:color="auto"/>
          </w:divBdr>
        </w:div>
        <w:div w:id="663364965">
          <w:marLeft w:val="640"/>
          <w:marRight w:val="0"/>
          <w:marTop w:val="0"/>
          <w:marBottom w:val="0"/>
          <w:divBdr>
            <w:top w:val="none" w:sz="0" w:space="0" w:color="auto"/>
            <w:left w:val="none" w:sz="0" w:space="0" w:color="auto"/>
            <w:bottom w:val="none" w:sz="0" w:space="0" w:color="auto"/>
            <w:right w:val="none" w:sz="0" w:space="0" w:color="auto"/>
          </w:divBdr>
        </w:div>
        <w:div w:id="388846693">
          <w:marLeft w:val="640"/>
          <w:marRight w:val="0"/>
          <w:marTop w:val="0"/>
          <w:marBottom w:val="0"/>
          <w:divBdr>
            <w:top w:val="none" w:sz="0" w:space="0" w:color="auto"/>
            <w:left w:val="none" w:sz="0" w:space="0" w:color="auto"/>
            <w:bottom w:val="none" w:sz="0" w:space="0" w:color="auto"/>
            <w:right w:val="none" w:sz="0" w:space="0" w:color="auto"/>
          </w:divBdr>
        </w:div>
        <w:div w:id="1088846298">
          <w:marLeft w:val="640"/>
          <w:marRight w:val="0"/>
          <w:marTop w:val="0"/>
          <w:marBottom w:val="0"/>
          <w:divBdr>
            <w:top w:val="none" w:sz="0" w:space="0" w:color="auto"/>
            <w:left w:val="none" w:sz="0" w:space="0" w:color="auto"/>
            <w:bottom w:val="none" w:sz="0" w:space="0" w:color="auto"/>
            <w:right w:val="none" w:sz="0" w:space="0" w:color="auto"/>
          </w:divBdr>
        </w:div>
        <w:div w:id="1178733421">
          <w:marLeft w:val="640"/>
          <w:marRight w:val="0"/>
          <w:marTop w:val="0"/>
          <w:marBottom w:val="0"/>
          <w:divBdr>
            <w:top w:val="none" w:sz="0" w:space="0" w:color="auto"/>
            <w:left w:val="none" w:sz="0" w:space="0" w:color="auto"/>
            <w:bottom w:val="none" w:sz="0" w:space="0" w:color="auto"/>
            <w:right w:val="none" w:sz="0" w:space="0" w:color="auto"/>
          </w:divBdr>
        </w:div>
        <w:div w:id="1898469976">
          <w:marLeft w:val="640"/>
          <w:marRight w:val="0"/>
          <w:marTop w:val="0"/>
          <w:marBottom w:val="0"/>
          <w:divBdr>
            <w:top w:val="none" w:sz="0" w:space="0" w:color="auto"/>
            <w:left w:val="none" w:sz="0" w:space="0" w:color="auto"/>
            <w:bottom w:val="none" w:sz="0" w:space="0" w:color="auto"/>
            <w:right w:val="none" w:sz="0" w:space="0" w:color="auto"/>
          </w:divBdr>
        </w:div>
        <w:div w:id="62529758">
          <w:marLeft w:val="640"/>
          <w:marRight w:val="0"/>
          <w:marTop w:val="0"/>
          <w:marBottom w:val="0"/>
          <w:divBdr>
            <w:top w:val="none" w:sz="0" w:space="0" w:color="auto"/>
            <w:left w:val="none" w:sz="0" w:space="0" w:color="auto"/>
            <w:bottom w:val="none" w:sz="0" w:space="0" w:color="auto"/>
            <w:right w:val="none" w:sz="0" w:space="0" w:color="auto"/>
          </w:divBdr>
        </w:div>
        <w:div w:id="86998549">
          <w:marLeft w:val="640"/>
          <w:marRight w:val="0"/>
          <w:marTop w:val="0"/>
          <w:marBottom w:val="0"/>
          <w:divBdr>
            <w:top w:val="none" w:sz="0" w:space="0" w:color="auto"/>
            <w:left w:val="none" w:sz="0" w:space="0" w:color="auto"/>
            <w:bottom w:val="none" w:sz="0" w:space="0" w:color="auto"/>
            <w:right w:val="none" w:sz="0" w:space="0" w:color="auto"/>
          </w:divBdr>
        </w:div>
        <w:div w:id="435370963">
          <w:marLeft w:val="640"/>
          <w:marRight w:val="0"/>
          <w:marTop w:val="0"/>
          <w:marBottom w:val="0"/>
          <w:divBdr>
            <w:top w:val="none" w:sz="0" w:space="0" w:color="auto"/>
            <w:left w:val="none" w:sz="0" w:space="0" w:color="auto"/>
            <w:bottom w:val="none" w:sz="0" w:space="0" w:color="auto"/>
            <w:right w:val="none" w:sz="0" w:space="0" w:color="auto"/>
          </w:divBdr>
        </w:div>
        <w:div w:id="696544040">
          <w:marLeft w:val="640"/>
          <w:marRight w:val="0"/>
          <w:marTop w:val="0"/>
          <w:marBottom w:val="0"/>
          <w:divBdr>
            <w:top w:val="none" w:sz="0" w:space="0" w:color="auto"/>
            <w:left w:val="none" w:sz="0" w:space="0" w:color="auto"/>
            <w:bottom w:val="none" w:sz="0" w:space="0" w:color="auto"/>
            <w:right w:val="none" w:sz="0" w:space="0" w:color="auto"/>
          </w:divBdr>
        </w:div>
        <w:div w:id="132523256">
          <w:marLeft w:val="640"/>
          <w:marRight w:val="0"/>
          <w:marTop w:val="0"/>
          <w:marBottom w:val="0"/>
          <w:divBdr>
            <w:top w:val="none" w:sz="0" w:space="0" w:color="auto"/>
            <w:left w:val="none" w:sz="0" w:space="0" w:color="auto"/>
            <w:bottom w:val="none" w:sz="0" w:space="0" w:color="auto"/>
            <w:right w:val="none" w:sz="0" w:space="0" w:color="auto"/>
          </w:divBdr>
        </w:div>
        <w:div w:id="1353653726">
          <w:marLeft w:val="640"/>
          <w:marRight w:val="0"/>
          <w:marTop w:val="0"/>
          <w:marBottom w:val="0"/>
          <w:divBdr>
            <w:top w:val="none" w:sz="0" w:space="0" w:color="auto"/>
            <w:left w:val="none" w:sz="0" w:space="0" w:color="auto"/>
            <w:bottom w:val="none" w:sz="0" w:space="0" w:color="auto"/>
            <w:right w:val="none" w:sz="0" w:space="0" w:color="auto"/>
          </w:divBdr>
        </w:div>
        <w:div w:id="1864857986">
          <w:marLeft w:val="640"/>
          <w:marRight w:val="0"/>
          <w:marTop w:val="0"/>
          <w:marBottom w:val="0"/>
          <w:divBdr>
            <w:top w:val="none" w:sz="0" w:space="0" w:color="auto"/>
            <w:left w:val="none" w:sz="0" w:space="0" w:color="auto"/>
            <w:bottom w:val="none" w:sz="0" w:space="0" w:color="auto"/>
            <w:right w:val="none" w:sz="0" w:space="0" w:color="auto"/>
          </w:divBdr>
        </w:div>
        <w:div w:id="405490920">
          <w:marLeft w:val="640"/>
          <w:marRight w:val="0"/>
          <w:marTop w:val="0"/>
          <w:marBottom w:val="0"/>
          <w:divBdr>
            <w:top w:val="none" w:sz="0" w:space="0" w:color="auto"/>
            <w:left w:val="none" w:sz="0" w:space="0" w:color="auto"/>
            <w:bottom w:val="none" w:sz="0" w:space="0" w:color="auto"/>
            <w:right w:val="none" w:sz="0" w:space="0" w:color="auto"/>
          </w:divBdr>
        </w:div>
        <w:div w:id="216479852">
          <w:marLeft w:val="640"/>
          <w:marRight w:val="0"/>
          <w:marTop w:val="0"/>
          <w:marBottom w:val="0"/>
          <w:divBdr>
            <w:top w:val="none" w:sz="0" w:space="0" w:color="auto"/>
            <w:left w:val="none" w:sz="0" w:space="0" w:color="auto"/>
            <w:bottom w:val="none" w:sz="0" w:space="0" w:color="auto"/>
            <w:right w:val="none" w:sz="0" w:space="0" w:color="auto"/>
          </w:divBdr>
        </w:div>
        <w:div w:id="328020562">
          <w:marLeft w:val="640"/>
          <w:marRight w:val="0"/>
          <w:marTop w:val="0"/>
          <w:marBottom w:val="0"/>
          <w:divBdr>
            <w:top w:val="none" w:sz="0" w:space="0" w:color="auto"/>
            <w:left w:val="none" w:sz="0" w:space="0" w:color="auto"/>
            <w:bottom w:val="none" w:sz="0" w:space="0" w:color="auto"/>
            <w:right w:val="none" w:sz="0" w:space="0" w:color="auto"/>
          </w:divBdr>
        </w:div>
        <w:div w:id="419642105">
          <w:marLeft w:val="640"/>
          <w:marRight w:val="0"/>
          <w:marTop w:val="0"/>
          <w:marBottom w:val="0"/>
          <w:divBdr>
            <w:top w:val="none" w:sz="0" w:space="0" w:color="auto"/>
            <w:left w:val="none" w:sz="0" w:space="0" w:color="auto"/>
            <w:bottom w:val="none" w:sz="0" w:space="0" w:color="auto"/>
            <w:right w:val="none" w:sz="0" w:space="0" w:color="auto"/>
          </w:divBdr>
        </w:div>
        <w:div w:id="1895700939">
          <w:marLeft w:val="640"/>
          <w:marRight w:val="0"/>
          <w:marTop w:val="0"/>
          <w:marBottom w:val="0"/>
          <w:divBdr>
            <w:top w:val="none" w:sz="0" w:space="0" w:color="auto"/>
            <w:left w:val="none" w:sz="0" w:space="0" w:color="auto"/>
            <w:bottom w:val="none" w:sz="0" w:space="0" w:color="auto"/>
            <w:right w:val="none" w:sz="0" w:space="0" w:color="auto"/>
          </w:divBdr>
        </w:div>
        <w:div w:id="2141680931">
          <w:marLeft w:val="640"/>
          <w:marRight w:val="0"/>
          <w:marTop w:val="0"/>
          <w:marBottom w:val="0"/>
          <w:divBdr>
            <w:top w:val="none" w:sz="0" w:space="0" w:color="auto"/>
            <w:left w:val="none" w:sz="0" w:space="0" w:color="auto"/>
            <w:bottom w:val="none" w:sz="0" w:space="0" w:color="auto"/>
            <w:right w:val="none" w:sz="0" w:space="0" w:color="auto"/>
          </w:divBdr>
        </w:div>
        <w:div w:id="1671251039">
          <w:marLeft w:val="640"/>
          <w:marRight w:val="0"/>
          <w:marTop w:val="0"/>
          <w:marBottom w:val="0"/>
          <w:divBdr>
            <w:top w:val="none" w:sz="0" w:space="0" w:color="auto"/>
            <w:left w:val="none" w:sz="0" w:space="0" w:color="auto"/>
            <w:bottom w:val="none" w:sz="0" w:space="0" w:color="auto"/>
            <w:right w:val="none" w:sz="0" w:space="0" w:color="auto"/>
          </w:divBdr>
        </w:div>
        <w:div w:id="56512749">
          <w:marLeft w:val="640"/>
          <w:marRight w:val="0"/>
          <w:marTop w:val="0"/>
          <w:marBottom w:val="0"/>
          <w:divBdr>
            <w:top w:val="none" w:sz="0" w:space="0" w:color="auto"/>
            <w:left w:val="none" w:sz="0" w:space="0" w:color="auto"/>
            <w:bottom w:val="none" w:sz="0" w:space="0" w:color="auto"/>
            <w:right w:val="none" w:sz="0" w:space="0" w:color="auto"/>
          </w:divBdr>
        </w:div>
        <w:div w:id="780338819">
          <w:marLeft w:val="640"/>
          <w:marRight w:val="0"/>
          <w:marTop w:val="0"/>
          <w:marBottom w:val="0"/>
          <w:divBdr>
            <w:top w:val="none" w:sz="0" w:space="0" w:color="auto"/>
            <w:left w:val="none" w:sz="0" w:space="0" w:color="auto"/>
            <w:bottom w:val="none" w:sz="0" w:space="0" w:color="auto"/>
            <w:right w:val="none" w:sz="0" w:space="0" w:color="auto"/>
          </w:divBdr>
        </w:div>
        <w:div w:id="1422988716">
          <w:marLeft w:val="640"/>
          <w:marRight w:val="0"/>
          <w:marTop w:val="0"/>
          <w:marBottom w:val="0"/>
          <w:divBdr>
            <w:top w:val="none" w:sz="0" w:space="0" w:color="auto"/>
            <w:left w:val="none" w:sz="0" w:space="0" w:color="auto"/>
            <w:bottom w:val="none" w:sz="0" w:space="0" w:color="auto"/>
            <w:right w:val="none" w:sz="0" w:space="0" w:color="auto"/>
          </w:divBdr>
        </w:div>
        <w:div w:id="1689792535">
          <w:marLeft w:val="640"/>
          <w:marRight w:val="0"/>
          <w:marTop w:val="0"/>
          <w:marBottom w:val="0"/>
          <w:divBdr>
            <w:top w:val="none" w:sz="0" w:space="0" w:color="auto"/>
            <w:left w:val="none" w:sz="0" w:space="0" w:color="auto"/>
            <w:bottom w:val="none" w:sz="0" w:space="0" w:color="auto"/>
            <w:right w:val="none" w:sz="0" w:space="0" w:color="auto"/>
          </w:divBdr>
        </w:div>
        <w:div w:id="2060007080">
          <w:marLeft w:val="640"/>
          <w:marRight w:val="0"/>
          <w:marTop w:val="0"/>
          <w:marBottom w:val="0"/>
          <w:divBdr>
            <w:top w:val="none" w:sz="0" w:space="0" w:color="auto"/>
            <w:left w:val="none" w:sz="0" w:space="0" w:color="auto"/>
            <w:bottom w:val="none" w:sz="0" w:space="0" w:color="auto"/>
            <w:right w:val="none" w:sz="0" w:space="0" w:color="auto"/>
          </w:divBdr>
        </w:div>
        <w:div w:id="1368144874">
          <w:marLeft w:val="640"/>
          <w:marRight w:val="0"/>
          <w:marTop w:val="0"/>
          <w:marBottom w:val="0"/>
          <w:divBdr>
            <w:top w:val="none" w:sz="0" w:space="0" w:color="auto"/>
            <w:left w:val="none" w:sz="0" w:space="0" w:color="auto"/>
            <w:bottom w:val="none" w:sz="0" w:space="0" w:color="auto"/>
            <w:right w:val="none" w:sz="0" w:space="0" w:color="auto"/>
          </w:divBdr>
        </w:div>
        <w:div w:id="361051493">
          <w:marLeft w:val="640"/>
          <w:marRight w:val="0"/>
          <w:marTop w:val="0"/>
          <w:marBottom w:val="0"/>
          <w:divBdr>
            <w:top w:val="none" w:sz="0" w:space="0" w:color="auto"/>
            <w:left w:val="none" w:sz="0" w:space="0" w:color="auto"/>
            <w:bottom w:val="none" w:sz="0" w:space="0" w:color="auto"/>
            <w:right w:val="none" w:sz="0" w:space="0" w:color="auto"/>
          </w:divBdr>
        </w:div>
        <w:div w:id="1854804342">
          <w:marLeft w:val="640"/>
          <w:marRight w:val="0"/>
          <w:marTop w:val="0"/>
          <w:marBottom w:val="0"/>
          <w:divBdr>
            <w:top w:val="none" w:sz="0" w:space="0" w:color="auto"/>
            <w:left w:val="none" w:sz="0" w:space="0" w:color="auto"/>
            <w:bottom w:val="none" w:sz="0" w:space="0" w:color="auto"/>
            <w:right w:val="none" w:sz="0" w:space="0" w:color="auto"/>
          </w:divBdr>
        </w:div>
        <w:div w:id="1564484881">
          <w:marLeft w:val="640"/>
          <w:marRight w:val="0"/>
          <w:marTop w:val="0"/>
          <w:marBottom w:val="0"/>
          <w:divBdr>
            <w:top w:val="none" w:sz="0" w:space="0" w:color="auto"/>
            <w:left w:val="none" w:sz="0" w:space="0" w:color="auto"/>
            <w:bottom w:val="none" w:sz="0" w:space="0" w:color="auto"/>
            <w:right w:val="none" w:sz="0" w:space="0" w:color="auto"/>
          </w:divBdr>
        </w:div>
        <w:div w:id="244924016">
          <w:marLeft w:val="640"/>
          <w:marRight w:val="0"/>
          <w:marTop w:val="0"/>
          <w:marBottom w:val="0"/>
          <w:divBdr>
            <w:top w:val="none" w:sz="0" w:space="0" w:color="auto"/>
            <w:left w:val="none" w:sz="0" w:space="0" w:color="auto"/>
            <w:bottom w:val="none" w:sz="0" w:space="0" w:color="auto"/>
            <w:right w:val="none" w:sz="0" w:space="0" w:color="auto"/>
          </w:divBdr>
        </w:div>
        <w:div w:id="1780640698">
          <w:marLeft w:val="640"/>
          <w:marRight w:val="0"/>
          <w:marTop w:val="0"/>
          <w:marBottom w:val="0"/>
          <w:divBdr>
            <w:top w:val="none" w:sz="0" w:space="0" w:color="auto"/>
            <w:left w:val="none" w:sz="0" w:space="0" w:color="auto"/>
            <w:bottom w:val="none" w:sz="0" w:space="0" w:color="auto"/>
            <w:right w:val="none" w:sz="0" w:space="0" w:color="auto"/>
          </w:divBdr>
        </w:div>
        <w:div w:id="1402676796">
          <w:marLeft w:val="640"/>
          <w:marRight w:val="0"/>
          <w:marTop w:val="0"/>
          <w:marBottom w:val="0"/>
          <w:divBdr>
            <w:top w:val="none" w:sz="0" w:space="0" w:color="auto"/>
            <w:left w:val="none" w:sz="0" w:space="0" w:color="auto"/>
            <w:bottom w:val="none" w:sz="0" w:space="0" w:color="auto"/>
            <w:right w:val="none" w:sz="0" w:space="0" w:color="auto"/>
          </w:divBdr>
        </w:div>
        <w:div w:id="1411388005">
          <w:marLeft w:val="640"/>
          <w:marRight w:val="0"/>
          <w:marTop w:val="0"/>
          <w:marBottom w:val="0"/>
          <w:divBdr>
            <w:top w:val="none" w:sz="0" w:space="0" w:color="auto"/>
            <w:left w:val="none" w:sz="0" w:space="0" w:color="auto"/>
            <w:bottom w:val="none" w:sz="0" w:space="0" w:color="auto"/>
            <w:right w:val="none" w:sz="0" w:space="0" w:color="auto"/>
          </w:divBdr>
        </w:div>
        <w:div w:id="815220753">
          <w:marLeft w:val="640"/>
          <w:marRight w:val="0"/>
          <w:marTop w:val="0"/>
          <w:marBottom w:val="0"/>
          <w:divBdr>
            <w:top w:val="none" w:sz="0" w:space="0" w:color="auto"/>
            <w:left w:val="none" w:sz="0" w:space="0" w:color="auto"/>
            <w:bottom w:val="none" w:sz="0" w:space="0" w:color="auto"/>
            <w:right w:val="none" w:sz="0" w:space="0" w:color="auto"/>
          </w:divBdr>
        </w:div>
        <w:div w:id="1293899357">
          <w:marLeft w:val="640"/>
          <w:marRight w:val="0"/>
          <w:marTop w:val="0"/>
          <w:marBottom w:val="0"/>
          <w:divBdr>
            <w:top w:val="none" w:sz="0" w:space="0" w:color="auto"/>
            <w:left w:val="none" w:sz="0" w:space="0" w:color="auto"/>
            <w:bottom w:val="none" w:sz="0" w:space="0" w:color="auto"/>
            <w:right w:val="none" w:sz="0" w:space="0" w:color="auto"/>
          </w:divBdr>
        </w:div>
        <w:div w:id="1217008556">
          <w:marLeft w:val="640"/>
          <w:marRight w:val="0"/>
          <w:marTop w:val="0"/>
          <w:marBottom w:val="0"/>
          <w:divBdr>
            <w:top w:val="none" w:sz="0" w:space="0" w:color="auto"/>
            <w:left w:val="none" w:sz="0" w:space="0" w:color="auto"/>
            <w:bottom w:val="none" w:sz="0" w:space="0" w:color="auto"/>
            <w:right w:val="none" w:sz="0" w:space="0" w:color="auto"/>
          </w:divBdr>
        </w:div>
        <w:div w:id="806244431">
          <w:marLeft w:val="640"/>
          <w:marRight w:val="0"/>
          <w:marTop w:val="0"/>
          <w:marBottom w:val="0"/>
          <w:divBdr>
            <w:top w:val="none" w:sz="0" w:space="0" w:color="auto"/>
            <w:left w:val="none" w:sz="0" w:space="0" w:color="auto"/>
            <w:bottom w:val="none" w:sz="0" w:space="0" w:color="auto"/>
            <w:right w:val="none" w:sz="0" w:space="0" w:color="auto"/>
          </w:divBdr>
        </w:div>
        <w:div w:id="230891709">
          <w:marLeft w:val="640"/>
          <w:marRight w:val="0"/>
          <w:marTop w:val="0"/>
          <w:marBottom w:val="0"/>
          <w:divBdr>
            <w:top w:val="none" w:sz="0" w:space="0" w:color="auto"/>
            <w:left w:val="none" w:sz="0" w:space="0" w:color="auto"/>
            <w:bottom w:val="none" w:sz="0" w:space="0" w:color="auto"/>
            <w:right w:val="none" w:sz="0" w:space="0" w:color="auto"/>
          </w:divBdr>
        </w:div>
        <w:div w:id="171651268">
          <w:marLeft w:val="640"/>
          <w:marRight w:val="0"/>
          <w:marTop w:val="0"/>
          <w:marBottom w:val="0"/>
          <w:divBdr>
            <w:top w:val="none" w:sz="0" w:space="0" w:color="auto"/>
            <w:left w:val="none" w:sz="0" w:space="0" w:color="auto"/>
            <w:bottom w:val="none" w:sz="0" w:space="0" w:color="auto"/>
            <w:right w:val="none" w:sz="0" w:space="0" w:color="auto"/>
          </w:divBdr>
        </w:div>
        <w:div w:id="1510565143">
          <w:marLeft w:val="640"/>
          <w:marRight w:val="0"/>
          <w:marTop w:val="0"/>
          <w:marBottom w:val="0"/>
          <w:divBdr>
            <w:top w:val="none" w:sz="0" w:space="0" w:color="auto"/>
            <w:left w:val="none" w:sz="0" w:space="0" w:color="auto"/>
            <w:bottom w:val="none" w:sz="0" w:space="0" w:color="auto"/>
            <w:right w:val="none" w:sz="0" w:space="0" w:color="auto"/>
          </w:divBdr>
        </w:div>
        <w:div w:id="1205487535">
          <w:marLeft w:val="640"/>
          <w:marRight w:val="0"/>
          <w:marTop w:val="0"/>
          <w:marBottom w:val="0"/>
          <w:divBdr>
            <w:top w:val="none" w:sz="0" w:space="0" w:color="auto"/>
            <w:left w:val="none" w:sz="0" w:space="0" w:color="auto"/>
            <w:bottom w:val="none" w:sz="0" w:space="0" w:color="auto"/>
            <w:right w:val="none" w:sz="0" w:space="0" w:color="auto"/>
          </w:divBdr>
        </w:div>
        <w:div w:id="261574664">
          <w:marLeft w:val="640"/>
          <w:marRight w:val="0"/>
          <w:marTop w:val="0"/>
          <w:marBottom w:val="0"/>
          <w:divBdr>
            <w:top w:val="none" w:sz="0" w:space="0" w:color="auto"/>
            <w:left w:val="none" w:sz="0" w:space="0" w:color="auto"/>
            <w:bottom w:val="none" w:sz="0" w:space="0" w:color="auto"/>
            <w:right w:val="none" w:sz="0" w:space="0" w:color="auto"/>
          </w:divBdr>
        </w:div>
        <w:div w:id="1549488195">
          <w:marLeft w:val="640"/>
          <w:marRight w:val="0"/>
          <w:marTop w:val="0"/>
          <w:marBottom w:val="0"/>
          <w:divBdr>
            <w:top w:val="none" w:sz="0" w:space="0" w:color="auto"/>
            <w:left w:val="none" w:sz="0" w:space="0" w:color="auto"/>
            <w:bottom w:val="none" w:sz="0" w:space="0" w:color="auto"/>
            <w:right w:val="none" w:sz="0" w:space="0" w:color="auto"/>
          </w:divBdr>
        </w:div>
        <w:div w:id="850333553">
          <w:marLeft w:val="640"/>
          <w:marRight w:val="0"/>
          <w:marTop w:val="0"/>
          <w:marBottom w:val="0"/>
          <w:divBdr>
            <w:top w:val="none" w:sz="0" w:space="0" w:color="auto"/>
            <w:left w:val="none" w:sz="0" w:space="0" w:color="auto"/>
            <w:bottom w:val="none" w:sz="0" w:space="0" w:color="auto"/>
            <w:right w:val="none" w:sz="0" w:space="0" w:color="auto"/>
          </w:divBdr>
        </w:div>
        <w:div w:id="13190423">
          <w:marLeft w:val="640"/>
          <w:marRight w:val="0"/>
          <w:marTop w:val="0"/>
          <w:marBottom w:val="0"/>
          <w:divBdr>
            <w:top w:val="none" w:sz="0" w:space="0" w:color="auto"/>
            <w:left w:val="none" w:sz="0" w:space="0" w:color="auto"/>
            <w:bottom w:val="none" w:sz="0" w:space="0" w:color="auto"/>
            <w:right w:val="none" w:sz="0" w:space="0" w:color="auto"/>
          </w:divBdr>
        </w:div>
        <w:div w:id="753670232">
          <w:marLeft w:val="640"/>
          <w:marRight w:val="0"/>
          <w:marTop w:val="0"/>
          <w:marBottom w:val="0"/>
          <w:divBdr>
            <w:top w:val="none" w:sz="0" w:space="0" w:color="auto"/>
            <w:left w:val="none" w:sz="0" w:space="0" w:color="auto"/>
            <w:bottom w:val="none" w:sz="0" w:space="0" w:color="auto"/>
            <w:right w:val="none" w:sz="0" w:space="0" w:color="auto"/>
          </w:divBdr>
        </w:div>
        <w:div w:id="2123573698">
          <w:marLeft w:val="640"/>
          <w:marRight w:val="0"/>
          <w:marTop w:val="0"/>
          <w:marBottom w:val="0"/>
          <w:divBdr>
            <w:top w:val="none" w:sz="0" w:space="0" w:color="auto"/>
            <w:left w:val="none" w:sz="0" w:space="0" w:color="auto"/>
            <w:bottom w:val="none" w:sz="0" w:space="0" w:color="auto"/>
            <w:right w:val="none" w:sz="0" w:space="0" w:color="auto"/>
          </w:divBdr>
        </w:div>
        <w:div w:id="58212324">
          <w:marLeft w:val="640"/>
          <w:marRight w:val="0"/>
          <w:marTop w:val="0"/>
          <w:marBottom w:val="0"/>
          <w:divBdr>
            <w:top w:val="none" w:sz="0" w:space="0" w:color="auto"/>
            <w:left w:val="none" w:sz="0" w:space="0" w:color="auto"/>
            <w:bottom w:val="none" w:sz="0" w:space="0" w:color="auto"/>
            <w:right w:val="none" w:sz="0" w:space="0" w:color="auto"/>
          </w:divBdr>
        </w:div>
        <w:div w:id="688333793">
          <w:marLeft w:val="640"/>
          <w:marRight w:val="0"/>
          <w:marTop w:val="0"/>
          <w:marBottom w:val="0"/>
          <w:divBdr>
            <w:top w:val="none" w:sz="0" w:space="0" w:color="auto"/>
            <w:left w:val="none" w:sz="0" w:space="0" w:color="auto"/>
            <w:bottom w:val="none" w:sz="0" w:space="0" w:color="auto"/>
            <w:right w:val="none" w:sz="0" w:space="0" w:color="auto"/>
          </w:divBdr>
        </w:div>
        <w:div w:id="310597483">
          <w:marLeft w:val="640"/>
          <w:marRight w:val="0"/>
          <w:marTop w:val="0"/>
          <w:marBottom w:val="0"/>
          <w:divBdr>
            <w:top w:val="none" w:sz="0" w:space="0" w:color="auto"/>
            <w:left w:val="none" w:sz="0" w:space="0" w:color="auto"/>
            <w:bottom w:val="none" w:sz="0" w:space="0" w:color="auto"/>
            <w:right w:val="none" w:sz="0" w:space="0" w:color="auto"/>
          </w:divBdr>
        </w:div>
        <w:div w:id="869337733">
          <w:marLeft w:val="640"/>
          <w:marRight w:val="0"/>
          <w:marTop w:val="0"/>
          <w:marBottom w:val="0"/>
          <w:divBdr>
            <w:top w:val="none" w:sz="0" w:space="0" w:color="auto"/>
            <w:left w:val="none" w:sz="0" w:space="0" w:color="auto"/>
            <w:bottom w:val="none" w:sz="0" w:space="0" w:color="auto"/>
            <w:right w:val="none" w:sz="0" w:space="0" w:color="auto"/>
          </w:divBdr>
        </w:div>
        <w:div w:id="311445536">
          <w:marLeft w:val="640"/>
          <w:marRight w:val="0"/>
          <w:marTop w:val="0"/>
          <w:marBottom w:val="0"/>
          <w:divBdr>
            <w:top w:val="none" w:sz="0" w:space="0" w:color="auto"/>
            <w:left w:val="none" w:sz="0" w:space="0" w:color="auto"/>
            <w:bottom w:val="none" w:sz="0" w:space="0" w:color="auto"/>
            <w:right w:val="none" w:sz="0" w:space="0" w:color="auto"/>
          </w:divBdr>
        </w:div>
        <w:div w:id="580211946">
          <w:marLeft w:val="640"/>
          <w:marRight w:val="0"/>
          <w:marTop w:val="0"/>
          <w:marBottom w:val="0"/>
          <w:divBdr>
            <w:top w:val="none" w:sz="0" w:space="0" w:color="auto"/>
            <w:left w:val="none" w:sz="0" w:space="0" w:color="auto"/>
            <w:bottom w:val="none" w:sz="0" w:space="0" w:color="auto"/>
            <w:right w:val="none" w:sz="0" w:space="0" w:color="auto"/>
          </w:divBdr>
        </w:div>
        <w:div w:id="1232740392">
          <w:marLeft w:val="640"/>
          <w:marRight w:val="0"/>
          <w:marTop w:val="0"/>
          <w:marBottom w:val="0"/>
          <w:divBdr>
            <w:top w:val="none" w:sz="0" w:space="0" w:color="auto"/>
            <w:left w:val="none" w:sz="0" w:space="0" w:color="auto"/>
            <w:bottom w:val="none" w:sz="0" w:space="0" w:color="auto"/>
            <w:right w:val="none" w:sz="0" w:space="0" w:color="auto"/>
          </w:divBdr>
        </w:div>
        <w:div w:id="999161869">
          <w:marLeft w:val="640"/>
          <w:marRight w:val="0"/>
          <w:marTop w:val="0"/>
          <w:marBottom w:val="0"/>
          <w:divBdr>
            <w:top w:val="none" w:sz="0" w:space="0" w:color="auto"/>
            <w:left w:val="none" w:sz="0" w:space="0" w:color="auto"/>
            <w:bottom w:val="none" w:sz="0" w:space="0" w:color="auto"/>
            <w:right w:val="none" w:sz="0" w:space="0" w:color="auto"/>
          </w:divBdr>
        </w:div>
        <w:div w:id="3941670">
          <w:marLeft w:val="640"/>
          <w:marRight w:val="0"/>
          <w:marTop w:val="0"/>
          <w:marBottom w:val="0"/>
          <w:divBdr>
            <w:top w:val="none" w:sz="0" w:space="0" w:color="auto"/>
            <w:left w:val="none" w:sz="0" w:space="0" w:color="auto"/>
            <w:bottom w:val="none" w:sz="0" w:space="0" w:color="auto"/>
            <w:right w:val="none" w:sz="0" w:space="0" w:color="auto"/>
          </w:divBdr>
        </w:div>
        <w:div w:id="947156673">
          <w:marLeft w:val="640"/>
          <w:marRight w:val="0"/>
          <w:marTop w:val="0"/>
          <w:marBottom w:val="0"/>
          <w:divBdr>
            <w:top w:val="none" w:sz="0" w:space="0" w:color="auto"/>
            <w:left w:val="none" w:sz="0" w:space="0" w:color="auto"/>
            <w:bottom w:val="none" w:sz="0" w:space="0" w:color="auto"/>
            <w:right w:val="none" w:sz="0" w:space="0" w:color="auto"/>
          </w:divBdr>
        </w:div>
        <w:div w:id="1930114940">
          <w:marLeft w:val="640"/>
          <w:marRight w:val="0"/>
          <w:marTop w:val="0"/>
          <w:marBottom w:val="0"/>
          <w:divBdr>
            <w:top w:val="none" w:sz="0" w:space="0" w:color="auto"/>
            <w:left w:val="none" w:sz="0" w:space="0" w:color="auto"/>
            <w:bottom w:val="none" w:sz="0" w:space="0" w:color="auto"/>
            <w:right w:val="none" w:sz="0" w:space="0" w:color="auto"/>
          </w:divBdr>
        </w:div>
        <w:div w:id="493254247">
          <w:marLeft w:val="640"/>
          <w:marRight w:val="0"/>
          <w:marTop w:val="0"/>
          <w:marBottom w:val="0"/>
          <w:divBdr>
            <w:top w:val="none" w:sz="0" w:space="0" w:color="auto"/>
            <w:left w:val="none" w:sz="0" w:space="0" w:color="auto"/>
            <w:bottom w:val="none" w:sz="0" w:space="0" w:color="auto"/>
            <w:right w:val="none" w:sz="0" w:space="0" w:color="auto"/>
          </w:divBdr>
        </w:div>
        <w:div w:id="1920089539">
          <w:marLeft w:val="640"/>
          <w:marRight w:val="0"/>
          <w:marTop w:val="0"/>
          <w:marBottom w:val="0"/>
          <w:divBdr>
            <w:top w:val="none" w:sz="0" w:space="0" w:color="auto"/>
            <w:left w:val="none" w:sz="0" w:space="0" w:color="auto"/>
            <w:bottom w:val="none" w:sz="0" w:space="0" w:color="auto"/>
            <w:right w:val="none" w:sz="0" w:space="0" w:color="auto"/>
          </w:divBdr>
        </w:div>
        <w:div w:id="1826971996">
          <w:marLeft w:val="640"/>
          <w:marRight w:val="0"/>
          <w:marTop w:val="0"/>
          <w:marBottom w:val="0"/>
          <w:divBdr>
            <w:top w:val="none" w:sz="0" w:space="0" w:color="auto"/>
            <w:left w:val="none" w:sz="0" w:space="0" w:color="auto"/>
            <w:bottom w:val="none" w:sz="0" w:space="0" w:color="auto"/>
            <w:right w:val="none" w:sz="0" w:space="0" w:color="auto"/>
          </w:divBdr>
        </w:div>
        <w:div w:id="1040283000">
          <w:marLeft w:val="640"/>
          <w:marRight w:val="0"/>
          <w:marTop w:val="0"/>
          <w:marBottom w:val="0"/>
          <w:divBdr>
            <w:top w:val="none" w:sz="0" w:space="0" w:color="auto"/>
            <w:left w:val="none" w:sz="0" w:space="0" w:color="auto"/>
            <w:bottom w:val="none" w:sz="0" w:space="0" w:color="auto"/>
            <w:right w:val="none" w:sz="0" w:space="0" w:color="auto"/>
          </w:divBdr>
        </w:div>
        <w:div w:id="635450607">
          <w:marLeft w:val="640"/>
          <w:marRight w:val="0"/>
          <w:marTop w:val="0"/>
          <w:marBottom w:val="0"/>
          <w:divBdr>
            <w:top w:val="none" w:sz="0" w:space="0" w:color="auto"/>
            <w:left w:val="none" w:sz="0" w:space="0" w:color="auto"/>
            <w:bottom w:val="none" w:sz="0" w:space="0" w:color="auto"/>
            <w:right w:val="none" w:sz="0" w:space="0" w:color="auto"/>
          </w:divBdr>
        </w:div>
        <w:div w:id="1342974429">
          <w:marLeft w:val="640"/>
          <w:marRight w:val="0"/>
          <w:marTop w:val="0"/>
          <w:marBottom w:val="0"/>
          <w:divBdr>
            <w:top w:val="none" w:sz="0" w:space="0" w:color="auto"/>
            <w:left w:val="none" w:sz="0" w:space="0" w:color="auto"/>
            <w:bottom w:val="none" w:sz="0" w:space="0" w:color="auto"/>
            <w:right w:val="none" w:sz="0" w:space="0" w:color="auto"/>
          </w:divBdr>
        </w:div>
        <w:div w:id="363599750">
          <w:marLeft w:val="640"/>
          <w:marRight w:val="0"/>
          <w:marTop w:val="0"/>
          <w:marBottom w:val="0"/>
          <w:divBdr>
            <w:top w:val="none" w:sz="0" w:space="0" w:color="auto"/>
            <w:left w:val="none" w:sz="0" w:space="0" w:color="auto"/>
            <w:bottom w:val="none" w:sz="0" w:space="0" w:color="auto"/>
            <w:right w:val="none" w:sz="0" w:space="0" w:color="auto"/>
          </w:divBdr>
        </w:div>
        <w:div w:id="212935624">
          <w:marLeft w:val="640"/>
          <w:marRight w:val="0"/>
          <w:marTop w:val="0"/>
          <w:marBottom w:val="0"/>
          <w:divBdr>
            <w:top w:val="none" w:sz="0" w:space="0" w:color="auto"/>
            <w:left w:val="none" w:sz="0" w:space="0" w:color="auto"/>
            <w:bottom w:val="none" w:sz="0" w:space="0" w:color="auto"/>
            <w:right w:val="none" w:sz="0" w:space="0" w:color="auto"/>
          </w:divBdr>
        </w:div>
        <w:div w:id="808858734">
          <w:marLeft w:val="640"/>
          <w:marRight w:val="0"/>
          <w:marTop w:val="0"/>
          <w:marBottom w:val="0"/>
          <w:divBdr>
            <w:top w:val="none" w:sz="0" w:space="0" w:color="auto"/>
            <w:left w:val="none" w:sz="0" w:space="0" w:color="auto"/>
            <w:bottom w:val="none" w:sz="0" w:space="0" w:color="auto"/>
            <w:right w:val="none" w:sz="0" w:space="0" w:color="auto"/>
          </w:divBdr>
        </w:div>
        <w:div w:id="1976834669">
          <w:marLeft w:val="640"/>
          <w:marRight w:val="0"/>
          <w:marTop w:val="0"/>
          <w:marBottom w:val="0"/>
          <w:divBdr>
            <w:top w:val="none" w:sz="0" w:space="0" w:color="auto"/>
            <w:left w:val="none" w:sz="0" w:space="0" w:color="auto"/>
            <w:bottom w:val="none" w:sz="0" w:space="0" w:color="auto"/>
            <w:right w:val="none" w:sz="0" w:space="0" w:color="auto"/>
          </w:divBdr>
        </w:div>
        <w:div w:id="1528250467">
          <w:marLeft w:val="640"/>
          <w:marRight w:val="0"/>
          <w:marTop w:val="0"/>
          <w:marBottom w:val="0"/>
          <w:divBdr>
            <w:top w:val="none" w:sz="0" w:space="0" w:color="auto"/>
            <w:left w:val="none" w:sz="0" w:space="0" w:color="auto"/>
            <w:bottom w:val="none" w:sz="0" w:space="0" w:color="auto"/>
            <w:right w:val="none" w:sz="0" w:space="0" w:color="auto"/>
          </w:divBdr>
        </w:div>
        <w:div w:id="690448751">
          <w:marLeft w:val="640"/>
          <w:marRight w:val="0"/>
          <w:marTop w:val="0"/>
          <w:marBottom w:val="0"/>
          <w:divBdr>
            <w:top w:val="none" w:sz="0" w:space="0" w:color="auto"/>
            <w:left w:val="none" w:sz="0" w:space="0" w:color="auto"/>
            <w:bottom w:val="none" w:sz="0" w:space="0" w:color="auto"/>
            <w:right w:val="none" w:sz="0" w:space="0" w:color="auto"/>
          </w:divBdr>
        </w:div>
        <w:div w:id="1661274959">
          <w:marLeft w:val="640"/>
          <w:marRight w:val="0"/>
          <w:marTop w:val="0"/>
          <w:marBottom w:val="0"/>
          <w:divBdr>
            <w:top w:val="none" w:sz="0" w:space="0" w:color="auto"/>
            <w:left w:val="none" w:sz="0" w:space="0" w:color="auto"/>
            <w:bottom w:val="none" w:sz="0" w:space="0" w:color="auto"/>
            <w:right w:val="none" w:sz="0" w:space="0" w:color="auto"/>
          </w:divBdr>
        </w:div>
        <w:div w:id="1723825962">
          <w:marLeft w:val="640"/>
          <w:marRight w:val="0"/>
          <w:marTop w:val="0"/>
          <w:marBottom w:val="0"/>
          <w:divBdr>
            <w:top w:val="none" w:sz="0" w:space="0" w:color="auto"/>
            <w:left w:val="none" w:sz="0" w:space="0" w:color="auto"/>
            <w:bottom w:val="none" w:sz="0" w:space="0" w:color="auto"/>
            <w:right w:val="none" w:sz="0" w:space="0" w:color="auto"/>
          </w:divBdr>
        </w:div>
        <w:div w:id="590284914">
          <w:marLeft w:val="640"/>
          <w:marRight w:val="0"/>
          <w:marTop w:val="0"/>
          <w:marBottom w:val="0"/>
          <w:divBdr>
            <w:top w:val="none" w:sz="0" w:space="0" w:color="auto"/>
            <w:left w:val="none" w:sz="0" w:space="0" w:color="auto"/>
            <w:bottom w:val="none" w:sz="0" w:space="0" w:color="auto"/>
            <w:right w:val="none" w:sz="0" w:space="0" w:color="auto"/>
          </w:divBdr>
        </w:div>
        <w:div w:id="198857803">
          <w:marLeft w:val="640"/>
          <w:marRight w:val="0"/>
          <w:marTop w:val="0"/>
          <w:marBottom w:val="0"/>
          <w:divBdr>
            <w:top w:val="none" w:sz="0" w:space="0" w:color="auto"/>
            <w:left w:val="none" w:sz="0" w:space="0" w:color="auto"/>
            <w:bottom w:val="none" w:sz="0" w:space="0" w:color="auto"/>
            <w:right w:val="none" w:sz="0" w:space="0" w:color="auto"/>
          </w:divBdr>
        </w:div>
        <w:div w:id="1741361391">
          <w:marLeft w:val="640"/>
          <w:marRight w:val="0"/>
          <w:marTop w:val="0"/>
          <w:marBottom w:val="0"/>
          <w:divBdr>
            <w:top w:val="none" w:sz="0" w:space="0" w:color="auto"/>
            <w:left w:val="none" w:sz="0" w:space="0" w:color="auto"/>
            <w:bottom w:val="none" w:sz="0" w:space="0" w:color="auto"/>
            <w:right w:val="none" w:sz="0" w:space="0" w:color="auto"/>
          </w:divBdr>
        </w:div>
        <w:div w:id="671683383">
          <w:marLeft w:val="640"/>
          <w:marRight w:val="0"/>
          <w:marTop w:val="0"/>
          <w:marBottom w:val="0"/>
          <w:divBdr>
            <w:top w:val="none" w:sz="0" w:space="0" w:color="auto"/>
            <w:left w:val="none" w:sz="0" w:space="0" w:color="auto"/>
            <w:bottom w:val="none" w:sz="0" w:space="0" w:color="auto"/>
            <w:right w:val="none" w:sz="0" w:space="0" w:color="auto"/>
          </w:divBdr>
        </w:div>
        <w:div w:id="776950274">
          <w:marLeft w:val="640"/>
          <w:marRight w:val="0"/>
          <w:marTop w:val="0"/>
          <w:marBottom w:val="0"/>
          <w:divBdr>
            <w:top w:val="none" w:sz="0" w:space="0" w:color="auto"/>
            <w:left w:val="none" w:sz="0" w:space="0" w:color="auto"/>
            <w:bottom w:val="none" w:sz="0" w:space="0" w:color="auto"/>
            <w:right w:val="none" w:sz="0" w:space="0" w:color="auto"/>
          </w:divBdr>
        </w:div>
        <w:div w:id="788427127">
          <w:marLeft w:val="640"/>
          <w:marRight w:val="0"/>
          <w:marTop w:val="0"/>
          <w:marBottom w:val="0"/>
          <w:divBdr>
            <w:top w:val="none" w:sz="0" w:space="0" w:color="auto"/>
            <w:left w:val="none" w:sz="0" w:space="0" w:color="auto"/>
            <w:bottom w:val="none" w:sz="0" w:space="0" w:color="auto"/>
            <w:right w:val="none" w:sz="0" w:space="0" w:color="auto"/>
          </w:divBdr>
        </w:div>
        <w:div w:id="370306931">
          <w:marLeft w:val="640"/>
          <w:marRight w:val="0"/>
          <w:marTop w:val="0"/>
          <w:marBottom w:val="0"/>
          <w:divBdr>
            <w:top w:val="none" w:sz="0" w:space="0" w:color="auto"/>
            <w:left w:val="none" w:sz="0" w:space="0" w:color="auto"/>
            <w:bottom w:val="none" w:sz="0" w:space="0" w:color="auto"/>
            <w:right w:val="none" w:sz="0" w:space="0" w:color="auto"/>
          </w:divBdr>
        </w:div>
        <w:div w:id="1157528636">
          <w:marLeft w:val="640"/>
          <w:marRight w:val="0"/>
          <w:marTop w:val="0"/>
          <w:marBottom w:val="0"/>
          <w:divBdr>
            <w:top w:val="none" w:sz="0" w:space="0" w:color="auto"/>
            <w:left w:val="none" w:sz="0" w:space="0" w:color="auto"/>
            <w:bottom w:val="none" w:sz="0" w:space="0" w:color="auto"/>
            <w:right w:val="none" w:sz="0" w:space="0" w:color="auto"/>
          </w:divBdr>
        </w:div>
        <w:div w:id="853887883">
          <w:marLeft w:val="640"/>
          <w:marRight w:val="0"/>
          <w:marTop w:val="0"/>
          <w:marBottom w:val="0"/>
          <w:divBdr>
            <w:top w:val="none" w:sz="0" w:space="0" w:color="auto"/>
            <w:left w:val="none" w:sz="0" w:space="0" w:color="auto"/>
            <w:bottom w:val="none" w:sz="0" w:space="0" w:color="auto"/>
            <w:right w:val="none" w:sz="0" w:space="0" w:color="auto"/>
          </w:divBdr>
        </w:div>
        <w:div w:id="562913102">
          <w:marLeft w:val="640"/>
          <w:marRight w:val="0"/>
          <w:marTop w:val="0"/>
          <w:marBottom w:val="0"/>
          <w:divBdr>
            <w:top w:val="none" w:sz="0" w:space="0" w:color="auto"/>
            <w:left w:val="none" w:sz="0" w:space="0" w:color="auto"/>
            <w:bottom w:val="none" w:sz="0" w:space="0" w:color="auto"/>
            <w:right w:val="none" w:sz="0" w:space="0" w:color="auto"/>
          </w:divBdr>
        </w:div>
        <w:div w:id="1259217414">
          <w:marLeft w:val="640"/>
          <w:marRight w:val="0"/>
          <w:marTop w:val="0"/>
          <w:marBottom w:val="0"/>
          <w:divBdr>
            <w:top w:val="none" w:sz="0" w:space="0" w:color="auto"/>
            <w:left w:val="none" w:sz="0" w:space="0" w:color="auto"/>
            <w:bottom w:val="none" w:sz="0" w:space="0" w:color="auto"/>
            <w:right w:val="none" w:sz="0" w:space="0" w:color="auto"/>
          </w:divBdr>
        </w:div>
        <w:div w:id="1628589282">
          <w:marLeft w:val="640"/>
          <w:marRight w:val="0"/>
          <w:marTop w:val="0"/>
          <w:marBottom w:val="0"/>
          <w:divBdr>
            <w:top w:val="none" w:sz="0" w:space="0" w:color="auto"/>
            <w:left w:val="none" w:sz="0" w:space="0" w:color="auto"/>
            <w:bottom w:val="none" w:sz="0" w:space="0" w:color="auto"/>
            <w:right w:val="none" w:sz="0" w:space="0" w:color="auto"/>
          </w:divBdr>
        </w:div>
        <w:div w:id="607346644">
          <w:marLeft w:val="640"/>
          <w:marRight w:val="0"/>
          <w:marTop w:val="0"/>
          <w:marBottom w:val="0"/>
          <w:divBdr>
            <w:top w:val="none" w:sz="0" w:space="0" w:color="auto"/>
            <w:left w:val="none" w:sz="0" w:space="0" w:color="auto"/>
            <w:bottom w:val="none" w:sz="0" w:space="0" w:color="auto"/>
            <w:right w:val="none" w:sz="0" w:space="0" w:color="auto"/>
          </w:divBdr>
        </w:div>
        <w:div w:id="1921209482">
          <w:marLeft w:val="640"/>
          <w:marRight w:val="0"/>
          <w:marTop w:val="0"/>
          <w:marBottom w:val="0"/>
          <w:divBdr>
            <w:top w:val="none" w:sz="0" w:space="0" w:color="auto"/>
            <w:left w:val="none" w:sz="0" w:space="0" w:color="auto"/>
            <w:bottom w:val="none" w:sz="0" w:space="0" w:color="auto"/>
            <w:right w:val="none" w:sz="0" w:space="0" w:color="auto"/>
          </w:divBdr>
        </w:div>
        <w:div w:id="1672903390">
          <w:marLeft w:val="640"/>
          <w:marRight w:val="0"/>
          <w:marTop w:val="0"/>
          <w:marBottom w:val="0"/>
          <w:divBdr>
            <w:top w:val="none" w:sz="0" w:space="0" w:color="auto"/>
            <w:left w:val="none" w:sz="0" w:space="0" w:color="auto"/>
            <w:bottom w:val="none" w:sz="0" w:space="0" w:color="auto"/>
            <w:right w:val="none" w:sz="0" w:space="0" w:color="auto"/>
          </w:divBdr>
        </w:div>
        <w:div w:id="1147043181">
          <w:marLeft w:val="640"/>
          <w:marRight w:val="0"/>
          <w:marTop w:val="0"/>
          <w:marBottom w:val="0"/>
          <w:divBdr>
            <w:top w:val="none" w:sz="0" w:space="0" w:color="auto"/>
            <w:left w:val="none" w:sz="0" w:space="0" w:color="auto"/>
            <w:bottom w:val="none" w:sz="0" w:space="0" w:color="auto"/>
            <w:right w:val="none" w:sz="0" w:space="0" w:color="auto"/>
          </w:divBdr>
        </w:div>
        <w:div w:id="1498575758">
          <w:marLeft w:val="640"/>
          <w:marRight w:val="0"/>
          <w:marTop w:val="0"/>
          <w:marBottom w:val="0"/>
          <w:divBdr>
            <w:top w:val="none" w:sz="0" w:space="0" w:color="auto"/>
            <w:left w:val="none" w:sz="0" w:space="0" w:color="auto"/>
            <w:bottom w:val="none" w:sz="0" w:space="0" w:color="auto"/>
            <w:right w:val="none" w:sz="0" w:space="0" w:color="auto"/>
          </w:divBdr>
        </w:div>
        <w:div w:id="779224514">
          <w:marLeft w:val="640"/>
          <w:marRight w:val="0"/>
          <w:marTop w:val="0"/>
          <w:marBottom w:val="0"/>
          <w:divBdr>
            <w:top w:val="none" w:sz="0" w:space="0" w:color="auto"/>
            <w:left w:val="none" w:sz="0" w:space="0" w:color="auto"/>
            <w:bottom w:val="none" w:sz="0" w:space="0" w:color="auto"/>
            <w:right w:val="none" w:sz="0" w:space="0" w:color="auto"/>
          </w:divBdr>
        </w:div>
        <w:div w:id="1563062064">
          <w:marLeft w:val="640"/>
          <w:marRight w:val="0"/>
          <w:marTop w:val="0"/>
          <w:marBottom w:val="0"/>
          <w:divBdr>
            <w:top w:val="none" w:sz="0" w:space="0" w:color="auto"/>
            <w:left w:val="none" w:sz="0" w:space="0" w:color="auto"/>
            <w:bottom w:val="none" w:sz="0" w:space="0" w:color="auto"/>
            <w:right w:val="none" w:sz="0" w:space="0" w:color="auto"/>
          </w:divBdr>
        </w:div>
      </w:divsChild>
    </w:div>
    <w:div w:id="938870425">
      <w:bodyDiv w:val="1"/>
      <w:marLeft w:val="0"/>
      <w:marRight w:val="0"/>
      <w:marTop w:val="0"/>
      <w:marBottom w:val="0"/>
      <w:divBdr>
        <w:top w:val="none" w:sz="0" w:space="0" w:color="auto"/>
        <w:left w:val="none" w:sz="0" w:space="0" w:color="auto"/>
        <w:bottom w:val="none" w:sz="0" w:space="0" w:color="auto"/>
        <w:right w:val="none" w:sz="0" w:space="0" w:color="auto"/>
      </w:divBdr>
      <w:divsChild>
        <w:div w:id="544489728">
          <w:marLeft w:val="640"/>
          <w:marRight w:val="0"/>
          <w:marTop w:val="0"/>
          <w:marBottom w:val="0"/>
          <w:divBdr>
            <w:top w:val="none" w:sz="0" w:space="0" w:color="auto"/>
            <w:left w:val="none" w:sz="0" w:space="0" w:color="auto"/>
            <w:bottom w:val="none" w:sz="0" w:space="0" w:color="auto"/>
            <w:right w:val="none" w:sz="0" w:space="0" w:color="auto"/>
          </w:divBdr>
        </w:div>
        <w:div w:id="860320034">
          <w:marLeft w:val="640"/>
          <w:marRight w:val="0"/>
          <w:marTop w:val="0"/>
          <w:marBottom w:val="0"/>
          <w:divBdr>
            <w:top w:val="none" w:sz="0" w:space="0" w:color="auto"/>
            <w:left w:val="none" w:sz="0" w:space="0" w:color="auto"/>
            <w:bottom w:val="none" w:sz="0" w:space="0" w:color="auto"/>
            <w:right w:val="none" w:sz="0" w:space="0" w:color="auto"/>
          </w:divBdr>
        </w:div>
        <w:div w:id="1052466920">
          <w:marLeft w:val="640"/>
          <w:marRight w:val="0"/>
          <w:marTop w:val="0"/>
          <w:marBottom w:val="0"/>
          <w:divBdr>
            <w:top w:val="none" w:sz="0" w:space="0" w:color="auto"/>
            <w:left w:val="none" w:sz="0" w:space="0" w:color="auto"/>
            <w:bottom w:val="none" w:sz="0" w:space="0" w:color="auto"/>
            <w:right w:val="none" w:sz="0" w:space="0" w:color="auto"/>
          </w:divBdr>
        </w:div>
        <w:div w:id="538518216">
          <w:marLeft w:val="640"/>
          <w:marRight w:val="0"/>
          <w:marTop w:val="0"/>
          <w:marBottom w:val="0"/>
          <w:divBdr>
            <w:top w:val="none" w:sz="0" w:space="0" w:color="auto"/>
            <w:left w:val="none" w:sz="0" w:space="0" w:color="auto"/>
            <w:bottom w:val="none" w:sz="0" w:space="0" w:color="auto"/>
            <w:right w:val="none" w:sz="0" w:space="0" w:color="auto"/>
          </w:divBdr>
        </w:div>
        <w:div w:id="1769226926">
          <w:marLeft w:val="640"/>
          <w:marRight w:val="0"/>
          <w:marTop w:val="0"/>
          <w:marBottom w:val="0"/>
          <w:divBdr>
            <w:top w:val="none" w:sz="0" w:space="0" w:color="auto"/>
            <w:left w:val="none" w:sz="0" w:space="0" w:color="auto"/>
            <w:bottom w:val="none" w:sz="0" w:space="0" w:color="auto"/>
            <w:right w:val="none" w:sz="0" w:space="0" w:color="auto"/>
          </w:divBdr>
        </w:div>
        <w:div w:id="762380518">
          <w:marLeft w:val="640"/>
          <w:marRight w:val="0"/>
          <w:marTop w:val="0"/>
          <w:marBottom w:val="0"/>
          <w:divBdr>
            <w:top w:val="none" w:sz="0" w:space="0" w:color="auto"/>
            <w:left w:val="none" w:sz="0" w:space="0" w:color="auto"/>
            <w:bottom w:val="none" w:sz="0" w:space="0" w:color="auto"/>
            <w:right w:val="none" w:sz="0" w:space="0" w:color="auto"/>
          </w:divBdr>
        </w:div>
        <w:div w:id="136801313">
          <w:marLeft w:val="640"/>
          <w:marRight w:val="0"/>
          <w:marTop w:val="0"/>
          <w:marBottom w:val="0"/>
          <w:divBdr>
            <w:top w:val="none" w:sz="0" w:space="0" w:color="auto"/>
            <w:left w:val="none" w:sz="0" w:space="0" w:color="auto"/>
            <w:bottom w:val="none" w:sz="0" w:space="0" w:color="auto"/>
            <w:right w:val="none" w:sz="0" w:space="0" w:color="auto"/>
          </w:divBdr>
        </w:div>
        <w:div w:id="1541044927">
          <w:marLeft w:val="640"/>
          <w:marRight w:val="0"/>
          <w:marTop w:val="0"/>
          <w:marBottom w:val="0"/>
          <w:divBdr>
            <w:top w:val="none" w:sz="0" w:space="0" w:color="auto"/>
            <w:left w:val="none" w:sz="0" w:space="0" w:color="auto"/>
            <w:bottom w:val="none" w:sz="0" w:space="0" w:color="auto"/>
            <w:right w:val="none" w:sz="0" w:space="0" w:color="auto"/>
          </w:divBdr>
        </w:div>
        <w:div w:id="511066875">
          <w:marLeft w:val="640"/>
          <w:marRight w:val="0"/>
          <w:marTop w:val="0"/>
          <w:marBottom w:val="0"/>
          <w:divBdr>
            <w:top w:val="none" w:sz="0" w:space="0" w:color="auto"/>
            <w:left w:val="none" w:sz="0" w:space="0" w:color="auto"/>
            <w:bottom w:val="none" w:sz="0" w:space="0" w:color="auto"/>
            <w:right w:val="none" w:sz="0" w:space="0" w:color="auto"/>
          </w:divBdr>
        </w:div>
        <w:div w:id="770589422">
          <w:marLeft w:val="640"/>
          <w:marRight w:val="0"/>
          <w:marTop w:val="0"/>
          <w:marBottom w:val="0"/>
          <w:divBdr>
            <w:top w:val="none" w:sz="0" w:space="0" w:color="auto"/>
            <w:left w:val="none" w:sz="0" w:space="0" w:color="auto"/>
            <w:bottom w:val="none" w:sz="0" w:space="0" w:color="auto"/>
            <w:right w:val="none" w:sz="0" w:space="0" w:color="auto"/>
          </w:divBdr>
        </w:div>
        <w:div w:id="837884292">
          <w:marLeft w:val="640"/>
          <w:marRight w:val="0"/>
          <w:marTop w:val="0"/>
          <w:marBottom w:val="0"/>
          <w:divBdr>
            <w:top w:val="none" w:sz="0" w:space="0" w:color="auto"/>
            <w:left w:val="none" w:sz="0" w:space="0" w:color="auto"/>
            <w:bottom w:val="none" w:sz="0" w:space="0" w:color="auto"/>
            <w:right w:val="none" w:sz="0" w:space="0" w:color="auto"/>
          </w:divBdr>
        </w:div>
        <w:div w:id="1498230420">
          <w:marLeft w:val="640"/>
          <w:marRight w:val="0"/>
          <w:marTop w:val="0"/>
          <w:marBottom w:val="0"/>
          <w:divBdr>
            <w:top w:val="none" w:sz="0" w:space="0" w:color="auto"/>
            <w:left w:val="none" w:sz="0" w:space="0" w:color="auto"/>
            <w:bottom w:val="none" w:sz="0" w:space="0" w:color="auto"/>
            <w:right w:val="none" w:sz="0" w:space="0" w:color="auto"/>
          </w:divBdr>
        </w:div>
        <w:div w:id="1932280021">
          <w:marLeft w:val="640"/>
          <w:marRight w:val="0"/>
          <w:marTop w:val="0"/>
          <w:marBottom w:val="0"/>
          <w:divBdr>
            <w:top w:val="none" w:sz="0" w:space="0" w:color="auto"/>
            <w:left w:val="none" w:sz="0" w:space="0" w:color="auto"/>
            <w:bottom w:val="none" w:sz="0" w:space="0" w:color="auto"/>
            <w:right w:val="none" w:sz="0" w:space="0" w:color="auto"/>
          </w:divBdr>
        </w:div>
        <w:div w:id="1499954928">
          <w:marLeft w:val="640"/>
          <w:marRight w:val="0"/>
          <w:marTop w:val="0"/>
          <w:marBottom w:val="0"/>
          <w:divBdr>
            <w:top w:val="none" w:sz="0" w:space="0" w:color="auto"/>
            <w:left w:val="none" w:sz="0" w:space="0" w:color="auto"/>
            <w:bottom w:val="none" w:sz="0" w:space="0" w:color="auto"/>
            <w:right w:val="none" w:sz="0" w:space="0" w:color="auto"/>
          </w:divBdr>
        </w:div>
        <w:div w:id="1826431756">
          <w:marLeft w:val="640"/>
          <w:marRight w:val="0"/>
          <w:marTop w:val="0"/>
          <w:marBottom w:val="0"/>
          <w:divBdr>
            <w:top w:val="none" w:sz="0" w:space="0" w:color="auto"/>
            <w:left w:val="none" w:sz="0" w:space="0" w:color="auto"/>
            <w:bottom w:val="none" w:sz="0" w:space="0" w:color="auto"/>
            <w:right w:val="none" w:sz="0" w:space="0" w:color="auto"/>
          </w:divBdr>
        </w:div>
        <w:div w:id="221449550">
          <w:marLeft w:val="640"/>
          <w:marRight w:val="0"/>
          <w:marTop w:val="0"/>
          <w:marBottom w:val="0"/>
          <w:divBdr>
            <w:top w:val="none" w:sz="0" w:space="0" w:color="auto"/>
            <w:left w:val="none" w:sz="0" w:space="0" w:color="auto"/>
            <w:bottom w:val="none" w:sz="0" w:space="0" w:color="auto"/>
            <w:right w:val="none" w:sz="0" w:space="0" w:color="auto"/>
          </w:divBdr>
        </w:div>
        <w:div w:id="2005863982">
          <w:marLeft w:val="640"/>
          <w:marRight w:val="0"/>
          <w:marTop w:val="0"/>
          <w:marBottom w:val="0"/>
          <w:divBdr>
            <w:top w:val="none" w:sz="0" w:space="0" w:color="auto"/>
            <w:left w:val="none" w:sz="0" w:space="0" w:color="auto"/>
            <w:bottom w:val="none" w:sz="0" w:space="0" w:color="auto"/>
            <w:right w:val="none" w:sz="0" w:space="0" w:color="auto"/>
          </w:divBdr>
        </w:div>
        <w:div w:id="7370934">
          <w:marLeft w:val="640"/>
          <w:marRight w:val="0"/>
          <w:marTop w:val="0"/>
          <w:marBottom w:val="0"/>
          <w:divBdr>
            <w:top w:val="none" w:sz="0" w:space="0" w:color="auto"/>
            <w:left w:val="none" w:sz="0" w:space="0" w:color="auto"/>
            <w:bottom w:val="none" w:sz="0" w:space="0" w:color="auto"/>
            <w:right w:val="none" w:sz="0" w:space="0" w:color="auto"/>
          </w:divBdr>
        </w:div>
        <w:div w:id="128473962">
          <w:marLeft w:val="640"/>
          <w:marRight w:val="0"/>
          <w:marTop w:val="0"/>
          <w:marBottom w:val="0"/>
          <w:divBdr>
            <w:top w:val="none" w:sz="0" w:space="0" w:color="auto"/>
            <w:left w:val="none" w:sz="0" w:space="0" w:color="auto"/>
            <w:bottom w:val="none" w:sz="0" w:space="0" w:color="auto"/>
            <w:right w:val="none" w:sz="0" w:space="0" w:color="auto"/>
          </w:divBdr>
        </w:div>
        <w:div w:id="92752101">
          <w:marLeft w:val="640"/>
          <w:marRight w:val="0"/>
          <w:marTop w:val="0"/>
          <w:marBottom w:val="0"/>
          <w:divBdr>
            <w:top w:val="none" w:sz="0" w:space="0" w:color="auto"/>
            <w:left w:val="none" w:sz="0" w:space="0" w:color="auto"/>
            <w:bottom w:val="none" w:sz="0" w:space="0" w:color="auto"/>
            <w:right w:val="none" w:sz="0" w:space="0" w:color="auto"/>
          </w:divBdr>
        </w:div>
        <w:div w:id="345179531">
          <w:marLeft w:val="640"/>
          <w:marRight w:val="0"/>
          <w:marTop w:val="0"/>
          <w:marBottom w:val="0"/>
          <w:divBdr>
            <w:top w:val="none" w:sz="0" w:space="0" w:color="auto"/>
            <w:left w:val="none" w:sz="0" w:space="0" w:color="auto"/>
            <w:bottom w:val="none" w:sz="0" w:space="0" w:color="auto"/>
            <w:right w:val="none" w:sz="0" w:space="0" w:color="auto"/>
          </w:divBdr>
        </w:div>
        <w:div w:id="683627806">
          <w:marLeft w:val="640"/>
          <w:marRight w:val="0"/>
          <w:marTop w:val="0"/>
          <w:marBottom w:val="0"/>
          <w:divBdr>
            <w:top w:val="none" w:sz="0" w:space="0" w:color="auto"/>
            <w:left w:val="none" w:sz="0" w:space="0" w:color="auto"/>
            <w:bottom w:val="none" w:sz="0" w:space="0" w:color="auto"/>
            <w:right w:val="none" w:sz="0" w:space="0" w:color="auto"/>
          </w:divBdr>
        </w:div>
        <w:div w:id="1989900869">
          <w:marLeft w:val="640"/>
          <w:marRight w:val="0"/>
          <w:marTop w:val="0"/>
          <w:marBottom w:val="0"/>
          <w:divBdr>
            <w:top w:val="none" w:sz="0" w:space="0" w:color="auto"/>
            <w:left w:val="none" w:sz="0" w:space="0" w:color="auto"/>
            <w:bottom w:val="none" w:sz="0" w:space="0" w:color="auto"/>
            <w:right w:val="none" w:sz="0" w:space="0" w:color="auto"/>
          </w:divBdr>
        </w:div>
        <w:div w:id="1209951747">
          <w:marLeft w:val="640"/>
          <w:marRight w:val="0"/>
          <w:marTop w:val="0"/>
          <w:marBottom w:val="0"/>
          <w:divBdr>
            <w:top w:val="none" w:sz="0" w:space="0" w:color="auto"/>
            <w:left w:val="none" w:sz="0" w:space="0" w:color="auto"/>
            <w:bottom w:val="none" w:sz="0" w:space="0" w:color="auto"/>
            <w:right w:val="none" w:sz="0" w:space="0" w:color="auto"/>
          </w:divBdr>
        </w:div>
        <w:div w:id="839852239">
          <w:marLeft w:val="640"/>
          <w:marRight w:val="0"/>
          <w:marTop w:val="0"/>
          <w:marBottom w:val="0"/>
          <w:divBdr>
            <w:top w:val="none" w:sz="0" w:space="0" w:color="auto"/>
            <w:left w:val="none" w:sz="0" w:space="0" w:color="auto"/>
            <w:bottom w:val="none" w:sz="0" w:space="0" w:color="auto"/>
            <w:right w:val="none" w:sz="0" w:space="0" w:color="auto"/>
          </w:divBdr>
        </w:div>
        <w:div w:id="1016495594">
          <w:marLeft w:val="640"/>
          <w:marRight w:val="0"/>
          <w:marTop w:val="0"/>
          <w:marBottom w:val="0"/>
          <w:divBdr>
            <w:top w:val="none" w:sz="0" w:space="0" w:color="auto"/>
            <w:left w:val="none" w:sz="0" w:space="0" w:color="auto"/>
            <w:bottom w:val="none" w:sz="0" w:space="0" w:color="auto"/>
            <w:right w:val="none" w:sz="0" w:space="0" w:color="auto"/>
          </w:divBdr>
        </w:div>
        <w:div w:id="478806904">
          <w:marLeft w:val="640"/>
          <w:marRight w:val="0"/>
          <w:marTop w:val="0"/>
          <w:marBottom w:val="0"/>
          <w:divBdr>
            <w:top w:val="none" w:sz="0" w:space="0" w:color="auto"/>
            <w:left w:val="none" w:sz="0" w:space="0" w:color="auto"/>
            <w:bottom w:val="none" w:sz="0" w:space="0" w:color="auto"/>
            <w:right w:val="none" w:sz="0" w:space="0" w:color="auto"/>
          </w:divBdr>
        </w:div>
        <w:div w:id="324818983">
          <w:marLeft w:val="640"/>
          <w:marRight w:val="0"/>
          <w:marTop w:val="0"/>
          <w:marBottom w:val="0"/>
          <w:divBdr>
            <w:top w:val="none" w:sz="0" w:space="0" w:color="auto"/>
            <w:left w:val="none" w:sz="0" w:space="0" w:color="auto"/>
            <w:bottom w:val="none" w:sz="0" w:space="0" w:color="auto"/>
            <w:right w:val="none" w:sz="0" w:space="0" w:color="auto"/>
          </w:divBdr>
        </w:div>
        <w:div w:id="2049645673">
          <w:marLeft w:val="640"/>
          <w:marRight w:val="0"/>
          <w:marTop w:val="0"/>
          <w:marBottom w:val="0"/>
          <w:divBdr>
            <w:top w:val="none" w:sz="0" w:space="0" w:color="auto"/>
            <w:left w:val="none" w:sz="0" w:space="0" w:color="auto"/>
            <w:bottom w:val="none" w:sz="0" w:space="0" w:color="auto"/>
            <w:right w:val="none" w:sz="0" w:space="0" w:color="auto"/>
          </w:divBdr>
        </w:div>
        <w:div w:id="1767384703">
          <w:marLeft w:val="640"/>
          <w:marRight w:val="0"/>
          <w:marTop w:val="0"/>
          <w:marBottom w:val="0"/>
          <w:divBdr>
            <w:top w:val="none" w:sz="0" w:space="0" w:color="auto"/>
            <w:left w:val="none" w:sz="0" w:space="0" w:color="auto"/>
            <w:bottom w:val="none" w:sz="0" w:space="0" w:color="auto"/>
            <w:right w:val="none" w:sz="0" w:space="0" w:color="auto"/>
          </w:divBdr>
        </w:div>
        <w:div w:id="2091270289">
          <w:marLeft w:val="640"/>
          <w:marRight w:val="0"/>
          <w:marTop w:val="0"/>
          <w:marBottom w:val="0"/>
          <w:divBdr>
            <w:top w:val="none" w:sz="0" w:space="0" w:color="auto"/>
            <w:left w:val="none" w:sz="0" w:space="0" w:color="auto"/>
            <w:bottom w:val="none" w:sz="0" w:space="0" w:color="auto"/>
            <w:right w:val="none" w:sz="0" w:space="0" w:color="auto"/>
          </w:divBdr>
        </w:div>
        <w:div w:id="505176220">
          <w:marLeft w:val="640"/>
          <w:marRight w:val="0"/>
          <w:marTop w:val="0"/>
          <w:marBottom w:val="0"/>
          <w:divBdr>
            <w:top w:val="none" w:sz="0" w:space="0" w:color="auto"/>
            <w:left w:val="none" w:sz="0" w:space="0" w:color="auto"/>
            <w:bottom w:val="none" w:sz="0" w:space="0" w:color="auto"/>
            <w:right w:val="none" w:sz="0" w:space="0" w:color="auto"/>
          </w:divBdr>
        </w:div>
        <w:div w:id="1915168175">
          <w:marLeft w:val="640"/>
          <w:marRight w:val="0"/>
          <w:marTop w:val="0"/>
          <w:marBottom w:val="0"/>
          <w:divBdr>
            <w:top w:val="none" w:sz="0" w:space="0" w:color="auto"/>
            <w:left w:val="none" w:sz="0" w:space="0" w:color="auto"/>
            <w:bottom w:val="none" w:sz="0" w:space="0" w:color="auto"/>
            <w:right w:val="none" w:sz="0" w:space="0" w:color="auto"/>
          </w:divBdr>
        </w:div>
        <w:div w:id="806125188">
          <w:marLeft w:val="640"/>
          <w:marRight w:val="0"/>
          <w:marTop w:val="0"/>
          <w:marBottom w:val="0"/>
          <w:divBdr>
            <w:top w:val="none" w:sz="0" w:space="0" w:color="auto"/>
            <w:left w:val="none" w:sz="0" w:space="0" w:color="auto"/>
            <w:bottom w:val="none" w:sz="0" w:space="0" w:color="auto"/>
            <w:right w:val="none" w:sz="0" w:space="0" w:color="auto"/>
          </w:divBdr>
        </w:div>
        <w:div w:id="1171532461">
          <w:marLeft w:val="640"/>
          <w:marRight w:val="0"/>
          <w:marTop w:val="0"/>
          <w:marBottom w:val="0"/>
          <w:divBdr>
            <w:top w:val="none" w:sz="0" w:space="0" w:color="auto"/>
            <w:left w:val="none" w:sz="0" w:space="0" w:color="auto"/>
            <w:bottom w:val="none" w:sz="0" w:space="0" w:color="auto"/>
            <w:right w:val="none" w:sz="0" w:space="0" w:color="auto"/>
          </w:divBdr>
        </w:div>
        <w:div w:id="1337461744">
          <w:marLeft w:val="640"/>
          <w:marRight w:val="0"/>
          <w:marTop w:val="0"/>
          <w:marBottom w:val="0"/>
          <w:divBdr>
            <w:top w:val="none" w:sz="0" w:space="0" w:color="auto"/>
            <w:left w:val="none" w:sz="0" w:space="0" w:color="auto"/>
            <w:bottom w:val="none" w:sz="0" w:space="0" w:color="auto"/>
            <w:right w:val="none" w:sz="0" w:space="0" w:color="auto"/>
          </w:divBdr>
        </w:div>
        <w:div w:id="1997954402">
          <w:marLeft w:val="640"/>
          <w:marRight w:val="0"/>
          <w:marTop w:val="0"/>
          <w:marBottom w:val="0"/>
          <w:divBdr>
            <w:top w:val="none" w:sz="0" w:space="0" w:color="auto"/>
            <w:left w:val="none" w:sz="0" w:space="0" w:color="auto"/>
            <w:bottom w:val="none" w:sz="0" w:space="0" w:color="auto"/>
            <w:right w:val="none" w:sz="0" w:space="0" w:color="auto"/>
          </w:divBdr>
        </w:div>
        <w:div w:id="720136610">
          <w:marLeft w:val="640"/>
          <w:marRight w:val="0"/>
          <w:marTop w:val="0"/>
          <w:marBottom w:val="0"/>
          <w:divBdr>
            <w:top w:val="none" w:sz="0" w:space="0" w:color="auto"/>
            <w:left w:val="none" w:sz="0" w:space="0" w:color="auto"/>
            <w:bottom w:val="none" w:sz="0" w:space="0" w:color="auto"/>
            <w:right w:val="none" w:sz="0" w:space="0" w:color="auto"/>
          </w:divBdr>
        </w:div>
        <w:div w:id="438254679">
          <w:marLeft w:val="640"/>
          <w:marRight w:val="0"/>
          <w:marTop w:val="0"/>
          <w:marBottom w:val="0"/>
          <w:divBdr>
            <w:top w:val="none" w:sz="0" w:space="0" w:color="auto"/>
            <w:left w:val="none" w:sz="0" w:space="0" w:color="auto"/>
            <w:bottom w:val="none" w:sz="0" w:space="0" w:color="auto"/>
            <w:right w:val="none" w:sz="0" w:space="0" w:color="auto"/>
          </w:divBdr>
        </w:div>
        <w:div w:id="1738629277">
          <w:marLeft w:val="640"/>
          <w:marRight w:val="0"/>
          <w:marTop w:val="0"/>
          <w:marBottom w:val="0"/>
          <w:divBdr>
            <w:top w:val="none" w:sz="0" w:space="0" w:color="auto"/>
            <w:left w:val="none" w:sz="0" w:space="0" w:color="auto"/>
            <w:bottom w:val="none" w:sz="0" w:space="0" w:color="auto"/>
            <w:right w:val="none" w:sz="0" w:space="0" w:color="auto"/>
          </w:divBdr>
        </w:div>
        <w:div w:id="51269093">
          <w:marLeft w:val="640"/>
          <w:marRight w:val="0"/>
          <w:marTop w:val="0"/>
          <w:marBottom w:val="0"/>
          <w:divBdr>
            <w:top w:val="none" w:sz="0" w:space="0" w:color="auto"/>
            <w:left w:val="none" w:sz="0" w:space="0" w:color="auto"/>
            <w:bottom w:val="none" w:sz="0" w:space="0" w:color="auto"/>
            <w:right w:val="none" w:sz="0" w:space="0" w:color="auto"/>
          </w:divBdr>
        </w:div>
        <w:div w:id="1982886973">
          <w:marLeft w:val="640"/>
          <w:marRight w:val="0"/>
          <w:marTop w:val="0"/>
          <w:marBottom w:val="0"/>
          <w:divBdr>
            <w:top w:val="none" w:sz="0" w:space="0" w:color="auto"/>
            <w:left w:val="none" w:sz="0" w:space="0" w:color="auto"/>
            <w:bottom w:val="none" w:sz="0" w:space="0" w:color="auto"/>
            <w:right w:val="none" w:sz="0" w:space="0" w:color="auto"/>
          </w:divBdr>
        </w:div>
        <w:div w:id="10571429">
          <w:marLeft w:val="640"/>
          <w:marRight w:val="0"/>
          <w:marTop w:val="0"/>
          <w:marBottom w:val="0"/>
          <w:divBdr>
            <w:top w:val="none" w:sz="0" w:space="0" w:color="auto"/>
            <w:left w:val="none" w:sz="0" w:space="0" w:color="auto"/>
            <w:bottom w:val="none" w:sz="0" w:space="0" w:color="auto"/>
            <w:right w:val="none" w:sz="0" w:space="0" w:color="auto"/>
          </w:divBdr>
        </w:div>
        <w:div w:id="581530713">
          <w:marLeft w:val="640"/>
          <w:marRight w:val="0"/>
          <w:marTop w:val="0"/>
          <w:marBottom w:val="0"/>
          <w:divBdr>
            <w:top w:val="none" w:sz="0" w:space="0" w:color="auto"/>
            <w:left w:val="none" w:sz="0" w:space="0" w:color="auto"/>
            <w:bottom w:val="none" w:sz="0" w:space="0" w:color="auto"/>
            <w:right w:val="none" w:sz="0" w:space="0" w:color="auto"/>
          </w:divBdr>
        </w:div>
        <w:div w:id="909198011">
          <w:marLeft w:val="640"/>
          <w:marRight w:val="0"/>
          <w:marTop w:val="0"/>
          <w:marBottom w:val="0"/>
          <w:divBdr>
            <w:top w:val="none" w:sz="0" w:space="0" w:color="auto"/>
            <w:left w:val="none" w:sz="0" w:space="0" w:color="auto"/>
            <w:bottom w:val="none" w:sz="0" w:space="0" w:color="auto"/>
            <w:right w:val="none" w:sz="0" w:space="0" w:color="auto"/>
          </w:divBdr>
        </w:div>
        <w:div w:id="764421830">
          <w:marLeft w:val="640"/>
          <w:marRight w:val="0"/>
          <w:marTop w:val="0"/>
          <w:marBottom w:val="0"/>
          <w:divBdr>
            <w:top w:val="none" w:sz="0" w:space="0" w:color="auto"/>
            <w:left w:val="none" w:sz="0" w:space="0" w:color="auto"/>
            <w:bottom w:val="none" w:sz="0" w:space="0" w:color="auto"/>
            <w:right w:val="none" w:sz="0" w:space="0" w:color="auto"/>
          </w:divBdr>
        </w:div>
        <w:div w:id="535974338">
          <w:marLeft w:val="640"/>
          <w:marRight w:val="0"/>
          <w:marTop w:val="0"/>
          <w:marBottom w:val="0"/>
          <w:divBdr>
            <w:top w:val="none" w:sz="0" w:space="0" w:color="auto"/>
            <w:left w:val="none" w:sz="0" w:space="0" w:color="auto"/>
            <w:bottom w:val="none" w:sz="0" w:space="0" w:color="auto"/>
            <w:right w:val="none" w:sz="0" w:space="0" w:color="auto"/>
          </w:divBdr>
        </w:div>
        <w:div w:id="585841925">
          <w:marLeft w:val="640"/>
          <w:marRight w:val="0"/>
          <w:marTop w:val="0"/>
          <w:marBottom w:val="0"/>
          <w:divBdr>
            <w:top w:val="none" w:sz="0" w:space="0" w:color="auto"/>
            <w:left w:val="none" w:sz="0" w:space="0" w:color="auto"/>
            <w:bottom w:val="none" w:sz="0" w:space="0" w:color="auto"/>
            <w:right w:val="none" w:sz="0" w:space="0" w:color="auto"/>
          </w:divBdr>
        </w:div>
        <w:div w:id="2085643589">
          <w:marLeft w:val="640"/>
          <w:marRight w:val="0"/>
          <w:marTop w:val="0"/>
          <w:marBottom w:val="0"/>
          <w:divBdr>
            <w:top w:val="none" w:sz="0" w:space="0" w:color="auto"/>
            <w:left w:val="none" w:sz="0" w:space="0" w:color="auto"/>
            <w:bottom w:val="none" w:sz="0" w:space="0" w:color="auto"/>
            <w:right w:val="none" w:sz="0" w:space="0" w:color="auto"/>
          </w:divBdr>
        </w:div>
        <w:div w:id="512839066">
          <w:marLeft w:val="640"/>
          <w:marRight w:val="0"/>
          <w:marTop w:val="0"/>
          <w:marBottom w:val="0"/>
          <w:divBdr>
            <w:top w:val="none" w:sz="0" w:space="0" w:color="auto"/>
            <w:left w:val="none" w:sz="0" w:space="0" w:color="auto"/>
            <w:bottom w:val="none" w:sz="0" w:space="0" w:color="auto"/>
            <w:right w:val="none" w:sz="0" w:space="0" w:color="auto"/>
          </w:divBdr>
        </w:div>
        <w:div w:id="891816498">
          <w:marLeft w:val="640"/>
          <w:marRight w:val="0"/>
          <w:marTop w:val="0"/>
          <w:marBottom w:val="0"/>
          <w:divBdr>
            <w:top w:val="none" w:sz="0" w:space="0" w:color="auto"/>
            <w:left w:val="none" w:sz="0" w:space="0" w:color="auto"/>
            <w:bottom w:val="none" w:sz="0" w:space="0" w:color="auto"/>
            <w:right w:val="none" w:sz="0" w:space="0" w:color="auto"/>
          </w:divBdr>
        </w:div>
        <w:div w:id="409431673">
          <w:marLeft w:val="640"/>
          <w:marRight w:val="0"/>
          <w:marTop w:val="0"/>
          <w:marBottom w:val="0"/>
          <w:divBdr>
            <w:top w:val="none" w:sz="0" w:space="0" w:color="auto"/>
            <w:left w:val="none" w:sz="0" w:space="0" w:color="auto"/>
            <w:bottom w:val="none" w:sz="0" w:space="0" w:color="auto"/>
            <w:right w:val="none" w:sz="0" w:space="0" w:color="auto"/>
          </w:divBdr>
        </w:div>
        <w:div w:id="825709891">
          <w:marLeft w:val="640"/>
          <w:marRight w:val="0"/>
          <w:marTop w:val="0"/>
          <w:marBottom w:val="0"/>
          <w:divBdr>
            <w:top w:val="none" w:sz="0" w:space="0" w:color="auto"/>
            <w:left w:val="none" w:sz="0" w:space="0" w:color="auto"/>
            <w:bottom w:val="none" w:sz="0" w:space="0" w:color="auto"/>
            <w:right w:val="none" w:sz="0" w:space="0" w:color="auto"/>
          </w:divBdr>
        </w:div>
        <w:div w:id="2074502968">
          <w:marLeft w:val="640"/>
          <w:marRight w:val="0"/>
          <w:marTop w:val="0"/>
          <w:marBottom w:val="0"/>
          <w:divBdr>
            <w:top w:val="none" w:sz="0" w:space="0" w:color="auto"/>
            <w:left w:val="none" w:sz="0" w:space="0" w:color="auto"/>
            <w:bottom w:val="none" w:sz="0" w:space="0" w:color="auto"/>
            <w:right w:val="none" w:sz="0" w:space="0" w:color="auto"/>
          </w:divBdr>
        </w:div>
        <w:div w:id="2098164991">
          <w:marLeft w:val="640"/>
          <w:marRight w:val="0"/>
          <w:marTop w:val="0"/>
          <w:marBottom w:val="0"/>
          <w:divBdr>
            <w:top w:val="none" w:sz="0" w:space="0" w:color="auto"/>
            <w:left w:val="none" w:sz="0" w:space="0" w:color="auto"/>
            <w:bottom w:val="none" w:sz="0" w:space="0" w:color="auto"/>
            <w:right w:val="none" w:sz="0" w:space="0" w:color="auto"/>
          </w:divBdr>
        </w:div>
        <w:div w:id="39594797">
          <w:marLeft w:val="640"/>
          <w:marRight w:val="0"/>
          <w:marTop w:val="0"/>
          <w:marBottom w:val="0"/>
          <w:divBdr>
            <w:top w:val="none" w:sz="0" w:space="0" w:color="auto"/>
            <w:left w:val="none" w:sz="0" w:space="0" w:color="auto"/>
            <w:bottom w:val="none" w:sz="0" w:space="0" w:color="auto"/>
            <w:right w:val="none" w:sz="0" w:space="0" w:color="auto"/>
          </w:divBdr>
        </w:div>
        <w:div w:id="1642005472">
          <w:marLeft w:val="640"/>
          <w:marRight w:val="0"/>
          <w:marTop w:val="0"/>
          <w:marBottom w:val="0"/>
          <w:divBdr>
            <w:top w:val="none" w:sz="0" w:space="0" w:color="auto"/>
            <w:left w:val="none" w:sz="0" w:space="0" w:color="auto"/>
            <w:bottom w:val="none" w:sz="0" w:space="0" w:color="auto"/>
            <w:right w:val="none" w:sz="0" w:space="0" w:color="auto"/>
          </w:divBdr>
        </w:div>
        <w:div w:id="633602708">
          <w:marLeft w:val="640"/>
          <w:marRight w:val="0"/>
          <w:marTop w:val="0"/>
          <w:marBottom w:val="0"/>
          <w:divBdr>
            <w:top w:val="none" w:sz="0" w:space="0" w:color="auto"/>
            <w:left w:val="none" w:sz="0" w:space="0" w:color="auto"/>
            <w:bottom w:val="none" w:sz="0" w:space="0" w:color="auto"/>
            <w:right w:val="none" w:sz="0" w:space="0" w:color="auto"/>
          </w:divBdr>
        </w:div>
        <w:div w:id="1902446657">
          <w:marLeft w:val="640"/>
          <w:marRight w:val="0"/>
          <w:marTop w:val="0"/>
          <w:marBottom w:val="0"/>
          <w:divBdr>
            <w:top w:val="none" w:sz="0" w:space="0" w:color="auto"/>
            <w:left w:val="none" w:sz="0" w:space="0" w:color="auto"/>
            <w:bottom w:val="none" w:sz="0" w:space="0" w:color="auto"/>
            <w:right w:val="none" w:sz="0" w:space="0" w:color="auto"/>
          </w:divBdr>
        </w:div>
        <w:div w:id="1107045460">
          <w:marLeft w:val="640"/>
          <w:marRight w:val="0"/>
          <w:marTop w:val="0"/>
          <w:marBottom w:val="0"/>
          <w:divBdr>
            <w:top w:val="none" w:sz="0" w:space="0" w:color="auto"/>
            <w:left w:val="none" w:sz="0" w:space="0" w:color="auto"/>
            <w:bottom w:val="none" w:sz="0" w:space="0" w:color="auto"/>
            <w:right w:val="none" w:sz="0" w:space="0" w:color="auto"/>
          </w:divBdr>
        </w:div>
        <w:div w:id="464588068">
          <w:marLeft w:val="640"/>
          <w:marRight w:val="0"/>
          <w:marTop w:val="0"/>
          <w:marBottom w:val="0"/>
          <w:divBdr>
            <w:top w:val="none" w:sz="0" w:space="0" w:color="auto"/>
            <w:left w:val="none" w:sz="0" w:space="0" w:color="auto"/>
            <w:bottom w:val="none" w:sz="0" w:space="0" w:color="auto"/>
            <w:right w:val="none" w:sz="0" w:space="0" w:color="auto"/>
          </w:divBdr>
        </w:div>
        <w:div w:id="779682216">
          <w:marLeft w:val="640"/>
          <w:marRight w:val="0"/>
          <w:marTop w:val="0"/>
          <w:marBottom w:val="0"/>
          <w:divBdr>
            <w:top w:val="none" w:sz="0" w:space="0" w:color="auto"/>
            <w:left w:val="none" w:sz="0" w:space="0" w:color="auto"/>
            <w:bottom w:val="none" w:sz="0" w:space="0" w:color="auto"/>
            <w:right w:val="none" w:sz="0" w:space="0" w:color="auto"/>
          </w:divBdr>
        </w:div>
        <w:div w:id="280457548">
          <w:marLeft w:val="640"/>
          <w:marRight w:val="0"/>
          <w:marTop w:val="0"/>
          <w:marBottom w:val="0"/>
          <w:divBdr>
            <w:top w:val="none" w:sz="0" w:space="0" w:color="auto"/>
            <w:left w:val="none" w:sz="0" w:space="0" w:color="auto"/>
            <w:bottom w:val="none" w:sz="0" w:space="0" w:color="auto"/>
            <w:right w:val="none" w:sz="0" w:space="0" w:color="auto"/>
          </w:divBdr>
        </w:div>
        <w:div w:id="545215409">
          <w:marLeft w:val="640"/>
          <w:marRight w:val="0"/>
          <w:marTop w:val="0"/>
          <w:marBottom w:val="0"/>
          <w:divBdr>
            <w:top w:val="none" w:sz="0" w:space="0" w:color="auto"/>
            <w:left w:val="none" w:sz="0" w:space="0" w:color="auto"/>
            <w:bottom w:val="none" w:sz="0" w:space="0" w:color="auto"/>
            <w:right w:val="none" w:sz="0" w:space="0" w:color="auto"/>
          </w:divBdr>
        </w:div>
        <w:div w:id="1358121694">
          <w:marLeft w:val="640"/>
          <w:marRight w:val="0"/>
          <w:marTop w:val="0"/>
          <w:marBottom w:val="0"/>
          <w:divBdr>
            <w:top w:val="none" w:sz="0" w:space="0" w:color="auto"/>
            <w:left w:val="none" w:sz="0" w:space="0" w:color="auto"/>
            <w:bottom w:val="none" w:sz="0" w:space="0" w:color="auto"/>
            <w:right w:val="none" w:sz="0" w:space="0" w:color="auto"/>
          </w:divBdr>
        </w:div>
        <w:div w:id="1368287453">
          <w:marLeft w:val="640"/>
          <w:marRight w:val="0"/>
          <w:marTop w:val="0"/>
          <w:marBottom w:val="0"/>
          <w:divBdr>
            <w:top w:val="none" w:sz="0" w:space="0" w:color="auto"/>
            <w:left w:val="none" w:sz="0" w:space="0" w:color="auto"/>
            <w:bottom w:val="none" w:sz="0" w:space="0" w:color="auto"/>
            <w:right w:val="none" w:sz="0" w:space="0" w:color="auto"/>
          </w:divBdr>
        </w:div>
        <w:div w:id="368602644">
          <w:marLeft w:val="640"/>
          <w:marRight w:val="0"/>
          <w:marTop w:val="0"/>
          <w:marBottom w:val="0"/>
          <w:divBdr>
            <w:top w:val="none" w:sz="0" w:space="0" w:color="auto"/>
            <w:left w:val="none" w:sz="0" w:space="0" w:color="auto"/>
            <w:bottom w:val="none" w:sz="0" w:space="0" w:color="auto"/>
            <w:right w:val="none" w:sz="0" w:space="0" w:color="auto"/>
          </w:divBdr>
        </w:div>
        <w:div w:id="385492380">
          <w:marLeft w:val="640"/>
          <w:marRight w:val="0"/>
          <w:marTop w:val="0"/>
          <w:marBottom w:val="0"/>
          <w:divBdr>
            <w:top w:val="none" w:sz="0" w:space="0" w:color="auto"/>
            <w:left w:val="none" w:sz="0" w:space="0" w:color="auto"/>
            <w:bottom w:val="none" w:sz="0" w:space="0" w:color="auto"/>
            <w:right w:val="none" w:sz="0" w:space="0" w:color="auto"/>
          </w:divBdr>
        </w:div>
        <w:div w:id="1944878621">
          <w:marLeft w:val="640"/>
          <w:marRight w:val="0"/>
          <w:marTop w:val="0"/>
          <w:marBottom w:val="0"/>
          <w:divBdr>
            <w:top w:val="none" w:sz="0" w:space="0" w:color="auto"/>
            <w:left w:val="none" w:sz="0" w:space="0" w:color="auto"/>
            <w:bottom w:val="none" w:sz="0" w:space="0" w:color="auto"/>
            <w:right w:val="none" w:sz="0" w:space="0" w:color="auto"/>
          </w:divBdr>
        </w:div>
        <w:div w:id="1560899247">
          <w:marLeft w:val="640"/>
          <w:marRight w:val="0"/>
          <w:marTop w:val="0"/>
          <w:marBottom w:val="0"/>
          <w:divBdr>
            <w:top w:val="none" w:sz="0" w:space="0" w:color="auto"/>
            <w:left w:val="none" w:sz="0" w:space="0" w:color="auto"/>
            <w:bottom w:val="none" w:sz="0" w:space="0" w:color="auto"/>
            <w:right w:val="none" w:sz="0" w:space="0" w:color="auto"/>
          </w:divBdr>
        </w:div>
        <w:div w:id="1724790174">
          <w:marLeft w:val="640"/>
          <w:marRight w:val="0"/>
          <w:marTop w:val="0"/>
          <w:marBottom w:val="0"/>
          <w:divBdr>
            <w:top w:val="none" w:sz="0" w:space="0" w:color="auto"/>
            <w:left w:val="none" w:sz="0" w:space="0" w:color="auto"/>
            <w:bottom w:val="none" w:sz="0" w:space="0" w:color="auto"/>
            <w:right w:val="none" w:sz="0" w:space="0" w:color="auto"/>
          </w:divBdr>
        </w:div>
        <w:div w:id="223025526">
          <w:marLeft w:val="640"/>
          <w:marRight w:val="0"/>
          <w:marTop w:val="0"/>
          <w:marBottom w:val="0"/>
          <w:divBdr>
            <w:top w:val="none" w:sz="0" w:space="0" w:color="auto"/>
            <w:left w:val="none" w:sz="0" w:space="0" w:color="auto"/>
            <w:bottom w:val="none" w:sz="0" w:space="0" w:color="auto"/>
            <w:right w:val="none" w:sz="0" w:space="0" w:color="auto"/>
          </w:divBdr>
        </w:div>
        <w:div w:id="1264993803">
          <w:marLeft w:val="640"/>
          <w:marRight w:val="0"/>
          <w:marTop w:val="0"/>
          <w:marBottom w:val="0"/>
          <w:divBdr>
            <w:top w:val="none" w:sz="0" w:space="0" w:color="auto"/>
            <w:left w:val="none" w:sz="0" w:space="0" w:color="auto"/>
            <w:bottom w:val="none" w:sz="0" w:space="0" w:color="auto"/>
            <w:right w:val="none" w:sz="0" w:space="0" w:color="auto"/>
          </w:divBdr>
        </w:div>
        <w:div w:id="927419069">
          <w:marLeft w:val="640"/>
          <w:marRight w:val="0"/>
          <w:marTop w:val="0"/>
          <w:marBottom w:val="0"/>
          <w:divBdr>
            <w:top w:val="none" w:sz="0" w:space="0" w:color="auto"/>
            <w:left w:val="none" w:sz="0" w:space="0" w:color="auto"/>
            <w:bottom w:val="none" w:sz="0" w:space="0" w:color="auto"/>
            <w:right w:val="none" w:sz="0" w:space="0" w:color="auto"/>
          </w:divBdr>
        </w:div>
        <w:div w:id="1533959152">
          <w:marLeft w:val="640"/>
          <w:marRight w:val="0"/>
          <w:marTop w:val="0"/>
          <w:marBottom w:val="0"/>
          <w:divBdr>
            <w:top w:val="none" w:sz="0" w:space="0" w:color="auto"/>
            <w:left w:val="none" w:sz="0" w:space="0" w:color="auto"/>
            <w:bottom w:val="none" w:sz="0" w:space="0" w:color="auto"/>
            <w:right w:val="none" w:sz="0" w:space="0" w:color="auto"/>
          </w:divBdr>
        </w:div>
        <w:div w:id="606355193">
          <w:marLeft w:val="640"/>
          <w:marRight w:val="0"/>
          <w:marTop w:val="0"/>
          <w:marBottom w:val="0"/>
          <w:divBdr>
            <w:top w:val="none" w:sz="0" w:space="0" w:color="auto"/>
            <w:left w:val="none" w:sz="0" w:space="0" w:color="auto"/>
            <w:bottom w:val="none" w:sz="0" w:space="0" w:color="auto"/>
            <w:right w:val="none" w:sz="0" w:space="0" w:color="auto"/>
          </w:divBdr>
        </w:div>
        <w:div w:id="1837190904">
          <w:marLeft w:val="640"/>
          <w:marRight w:val="0"/>
          <w:marTop w:val="0"/>
          <w:marBottom w:val="0"/>
          <w:divBdr>
            <w:top w:val="none" w:sz="0" w:space="0" w:color="auto"/>
            <w:left w:val="none" w:sz="0" w:space="0" w:color="auto"/>
            <w:bottom w:val="none" w:sz="0" w:space="0" w:color="auto"/>
            <w:right w:val="none" w:sz="0" w:space="0" w:color="auto"/>
          </w:divBdr>
        </w:div>
        <w:div w:id="443312187">
          <w:marLeft w:val="640"/>
          <w:marRight w:val="0"/>
          <w:marTop w:val="0"/>
          <w:marBottom w:val="0"/>
          <w:divBdr>
            <w:top w:val="none" w:sz="0" w:space="0" w:color="auto"/>
            <w:left w:val="none" w:sz="0" w:space="0" w:color="auto"/>
            <w:bottom w:val="none" w:sz="0" w:space="0" w:color="auto"/>
            <w:right w:val="none" w:sz="0" w:space="0" w:color="auto"/>
          </w:divBdr>
        </w:div>
        <w:div w:id="945695533">
          <w:marLeft w:val="640"/>
          <w:marRight w:val="0"/>
          <w:marTop w:val="0"/>
          <w:marBottom w:val="0"/>
          <w:divBdr>
            <w:top w:val="none" w:sz="0" w:space="0" w:color="auto"/>
            <w:left w:val="none" w:sz="0" w:space="0" w:color="auto"/>
            <w:bottom w:val="none" w:sz="0" w:space="0" w:color="auto"/>
            <w:right w:val="none" w:sz="0" w:space="0" w:color="auto"/>
          </w:divBdr>
        </w:div>
        <w:div w:id="80762447">
          <w:marLeft w:val="640"/>
          <w:marRight w:val="0"/>
          <w:marTop w:val="0"/>
          <w:marBottom w:val="0"/>
          <w:divBdr>
            <w:top w:val="none" w:sz="0" w:space="0" w:color="auto"/>
            <w:left w:val="none" w:sz="0" w:space="0" w:color="auto"/>
            <w:bottom w:val="none" w:sz="0" w:space="0" w:color="auto"/>
            <w:right w:val="none" w:sz="0" w:space="0" w:color="auto"/>
          </w:divBdr>
        </w:div>
        <w:div w:id="1221750099">
          <w:marLeft w:val="640"/>
          <w:marRight w:val="0"/>
          <w:marTop w:val="0"/>
          <w:marBottom w:val="0"/>
          <w:divBdr>
            <w:top w:val="none" w:sz="0" w:space="0" w:color="auto"/>
            <w:left w:val="none" w:sz="0" w:space="0" w:color="auto"/>
            <w:bottom w:val="none" w:sz="0" w:space="0" w:color="auto"/>
            <w:right w:val="none" w:sz="0" w:space="0" w:color="auto"/>
          </w:divBdr>
        </w:div>
        <w:div w:id="720707943">
          <w:marLeft w:val="640"/>
          <w:marRight w:val="0"/>
          <w:marTop w:val="0"/>
          <w:marBottom w:val="0"/>
          <w:divBdr>
            <w:top w:val="none" w:sz="0" w:space="0" w:color="auto"/>
            <w:left w:val="none" w:sz="0" w:space="0" w:color="auto"/>
            <w:bottom w:val="none" w:sz="0" w:space="0" w:color="auto"/>
            <w:right w:val="none" w:sz="0" w:space="0" w:color="auto"/>
          </w:divBdr>
        </w:div>
        <w:div w:id="2122608038">
          <w:marLeft w:val="640"/>
          <w:marRight w:val="0"/>
          <w:marTop w:val="0"/>
          <w:marBottom w:val="0"/>
          <w:divBdr>
            <w:top w:val="none" w:sz="0" w:space="0" w:color="auto"/>
            <w:left w:val="none" w:sz="0" w:space="0" w:color="auto"/>
            <w:bottom w:val="none" w:sz="0" w:space="0" w:color="auto"/>
            <w:right w:val="none" w:sz="0" w:space="0" w:color="auto"/>
          </w:divBdr>
        </w:div>
        <w:div w:id="747385565">
          <w:marLeft w:val="640"/>
          <w:marRight w:val="0"/>
          <w:marTop w:val="0"/>
          <w:marBottom w:val="0"/>
          <w:divBdr>
            <w:top w:val="none" w:sz="0" w:space="0" w:color="auto"/>
            <w:left w:val="none" w:sz="0" w:space="0" w:color="auto"/>
            <w:bottom w:val="none" w:sz="0" w:space="0" w:color="auto"/>
            <w:right w:val="none" w:sz="0" w:space="0" w:color="auto"/>
          </w:divBdr>
        </w:div>
        <w:div w:id="1532448642">
          <w:marLeft w:val="640"/>
          <w:marRight w:val="0"/>
          <w:marTop w:val="0"/>
          <w:marBottom w:val="0"/>
          <w:divBdr>
            <w:top w:val="none" w:sz="0" w:space="0" w:color="auto"/>
            <w:left w:val="none" w:sz="0" w:space="0" w:color="auto"/>
            <w:bottom w:val="none" w:sz="0" w:space="0" w:color="auto"/>
            <w:right w:val="none" w:sz="0" w:space="0" w:color="auto"/>
          </w:divBdr>
        </w:div>
        <w:div w:id="1452751324">
          <w:marLeft w:val="640"/>
          <w:marRight w:val="0"/>
          <w:marTop w:val="0"/>
          <w:marBottom w:val="0"/>
          <w:divBdr>
            <w:top w:val="none" w:sz="0" w:space="0" w:color="auto"/>
            <w:left w:val="none" w:sz="0" w:space="0" w:color="auto"/>
            <w:bottom w:val="none" w:sz="0" w:space="0" w:color="auto"/>
            <w:right w:val="none" w:sz="0" w:space="0" w:color="auto"/>
          </w:divBdr>
        </w:div>
        <w:div w:id="1315912878">
          <w:marLeft w:val="640"/>
          <w:marRight w:val="0"/>
          <w:marTop w:val="0"/>
          <w:marBottom w:val="0"/>
          <w:divBdr>
            <w:top w:val="none" w:sz="0" w:space="0" w:color="auto"/>
            <w:left w:val="none" w:sz="0" w:space="0" w:color="auto"/>
            <w:bottom w:val="none" w:sz="0" w:space="0" w:color="auto"/>
            <w:right w:val="none" w:sz="0" w:space="0" w:color="auto"/>
          </w:divBdr>
        </w:div>
        <w:div w:id="118189353">
          <w:marLeft w:val="640"/>
          <w:marRight w:val="0"/>
          <w:marTop w:val="0"/>
          <w:marBottom w:val="0"/>
          <w:divBdr>
            <w:top w:val="none" w:sz="0" w:space="0" w:color="auto"/>
            <w:left w:val="none" w:sz="0" w:space="0" w:color="auto"/>
            <w:bottom w:val="none" w:sz="0" w:space="0" w:color="auto"/>
            <w:right w:val="none" w:sz="0" w:space="0" w:color="auto"/>
          </w:divBdr>
        </w:div>
        <w:div w:id="2001496328">
          <w:marLeft w:val="640"/>
          <w:marRight w:val="0"/>
          <w:marTop w:val="0"/>
          <w:marBottom w:val="0"/>
          <w:divBdr>
            <w:top w:val="none" w:sz="0" w:space="0" w:color="auto"/>
            <w:left w:val="none" w:sz="0" w:space="0" w:color="auto"/>
            <w:bottom w:val="none" w:sz="0" w:space="0" w:color="auto"/>
            <w:right w:val="none" w:sz="0" w:space="0" w:color="auto"/>
          </w:divBdr>
        </w:div>
        <w:div w:id="21176835">
          <w:marLeft w:val="640"/>
          <w:marRight w:val="0"/>
          <w:marTop w:val="0"/>
          <w:marBottom w:val="0"/>
          <w:divBdr>
            <w:top w:val="none" w:sz="0" w:space="0" w:color="auto"/>
            <w:left w:val="none" w:sz="0" w:space="0" w:color="auto"/>
            <w:bottom w:val="none" w:sz="0" w:space="0" w:color="auto"/>
            <w:right w:val="none" w:sz="0" w:space="0" w:color="auto"/>
          </w:divBdr>
        </w:div>
        <w:div w:id="1808475330">
          <w:marLeft w:val="640"/>
          <w:marRight w:val="0"/>
          <w:marTop w:val="0"/>
          <w:marBottom w:val="0"/>
          <w:divBdr>
            <w:top w:val="none" w:sz="0" w:space="0" w:color="auto"/>
            <w:left w:val="none" w:sz="0" w:space="0" w:color="auto"/>
            <w:bottom w:val="none" w:sz="0" w:space="0" w:color="auto"/>
            <w:right w:val="none" w:sz="0" w:space="0" w:color="auto"/>
          </w:divBdr>
        </w:div>
        <w:div w:id="1272779990">
          <w:marLeft w:val="640"/>
          <w:marRight w:val="0"/>
          <w:marTop w:val="0"/>
          <w:marBottom w:val="0"/>
          <w:divBdr>
            <w:top w:val="none" w:sz="0" w:space="0" w:color="auto"/>
            <w:left w:val="none" w:sz="0" w:space="0" w:color="auto"/>
            <w:bottom w:val="none" w:sz="0" w:space="0" w:color="auto"/>
            <w:right w:val="none" w:sz="0" w:space="0" w:color="auto"/>
          </w:divBdr>
        </w:div>
        <w:div w:id="1793861253">
          <w:marLeft w:val="640"/>
          <w:marRight w:val="0"/>
          <w:marTop w:val="0"/>
          <w:marBottom w:val="0"/>
          <w:divBdr>
            <w:top w:val="none" w:sz="0" w:space="0" w:color="auto"/>
            <w:left w:val="none" w:sz="0" w:space="0" w:color="auto"/>
            <w:bottom w:val="none" w:sz="0" w:space="0" w:color="auto"/>
            <w:right w:val="none" w:sz="0" w:space="0" w:color="auto"/>
          </w:divBdr>
        </w:div>
        <w:div w:id="1508325715">
          <w:marLeft w:val="640"/>
          <w:marRight w:val="0"/>
          <w:marTop w:val="0"/>
          <w:marBottom w:val="0"/>
          <w:divBdr>
            <w:top w:val="none" w:sz="0" w:space="0" w:color="auto"/>
            <w:left w:val="none" w:sz="0" w:space="0" w:color="auto"/>
            <w:bottom w:val="none" w:sz="0" w:space="0" w:color="auto"/>
            <w:right w:val="none" w:sz="0" w:space="0" w:color="auto"/>
          </w:divBdr>
        </w:div>
        <w:div w:id="749742238">
          <w:marLeft w:val="640"/>
          <w:marRight w:val="0"/>
          <w:marTop w:val="0"/>
          <w:marBottom w:val="0"/>
          <w:divBdr>
            <w:top w:val="none" w:sz="0" w:space="0" w:color="auto"/>
            <w:left w:val="none" w:sz="0" w:space="0" w:color="auto"/>
            <w:bottom w:val="none" w:sz="0" w:space="0" w:color="auto"/>
            <w:right w:val="none" w:sz="0" w:space="0" w:color="auto"/>
          </w:divBdr>
        </w:div>
        <w:div w:id="1480071343">
          <w:marLeft w:val="640"/>
          <w:marRight w:val="0"/>
          <w:marTop w:val="0"/>
          <w:marBottom w:val="0"/>
          <w:divBdr>
            <w:top w:val="none" w:sz="0" w:space="0" w:color="auto"/>
            <w:left w:val="none" w:sz="0" w:space="0" w:color="auto"/>
            <w:bottom w:val="none" w:sz="0" w:space="0" w:color="auto"/>
            <w:right w:val="none" w:sz="0" w:space="0" w:color="auto"/>
          </w:divBdr>
        </w:div>
        <w:div w:id="2108575734">
          <w:marLeft w:val="640"/>
          <w:marRight w:val="0"/>
          <w:marTop w:val="0"/>
          <w:marBottom w:val="0"/>
          <w:divBdr>
            <w:top w:val="none" w:sz="0" w:space="0" w:color="auto"/>
            <w:left w:val="none" w:sz="0" w:space="0" w:color="auto"/>
            <w:bottom w:val="none" w:sz="0" w:space="0" w:color="auto"/>
            <w:right w:val="none" w:sz="0" w:space="0" w:color="auto"/>
          </w:divBdr>
        </w:div>
        <w:div w:id="709110089">
          <w:marLeft w:val="640"/>
          <w:marRight w:val="0"/>
          <w:marTop w:val="0"/>
          <w:marBottom w:val="0"/>
          <w:divBdr>
            <w:top w:val="none" w:sz="0" w:space="0" w:color="auto"/>
            <w:left w:val="none" w:sz="0" w:space="0" w:color="auto"/>
            <w:bottom w:val="none" w:sz="0" w:space="0" w:color="auto"/>
            <w:right w:val="none" w:sz="0" w:space="0" w:color="auto"/>
          </w:divBdr>
        </w:div>
        <w:div w:id="1594392433">
          <w:marLeft w:val="640"/>
          <w:marRight w:val="0"/>
          <w:marTop w:val="0"/>
          <w:marBottom w:val="0"/>
          <w:divBdr>
            <w:top w:val="none" w:sz="0" w:space="0" w:color="auto"/>
            <w:left w:val="none" w:sz="0" w:space="0" w:color="auto"/>
            <w:bottom w:val="none" w:sz="0" w:space="0" w:color="auto"/>
            <w:right w:val="none" w:sz="0" w:space="0" w:color="auto"/>
          </w:divBdr>
        </w:div>
        <w:div w:id="1394038848">
          <w:marLeft w:val="640"/>
          <w:marRight w:val="0"/>
          <w:marTop w:val="0"/>
          <w:marBottom w:val="0"/>
          <w:divBdr>
            <w:top w:val="none" w:sz="0" w:space="0" w:color="auto"/>
            <w:left w:val="none" w:sz="0" w:space="0" w:color="auto"/>
            <w:bottom w:val="none" w:sz="0" w:space="0" w:color="auto"/>
            <w:right w:val="none" w:sz="0" w:space="0" w:color="auto"/>
          </w:divBdr>
        </w:div>
        <w:div w:id="835876124">
          <w:marLeft w:val="640"/>
          <w:marRight w:val="0"/>
          <w:marTop w:val="0"/>
          <w:marBottom w:val="0"/>
          <w:divBdr>
            <w:top w:val="none" w:sz="0" w:space="0" w:color="auto"/>
            <w:left w:val="none" w:sz="0" w:space="0" w:color="auto"/>
            <w:bottom w:val="none" w:sz="0" w:space="0" w:color="auto"/>
            <w:right w:val="none" w:sz="0" w:space="0" w:color="auto"/>
          </w:divBdr>
        </w:div>
        <w:div w:id="1802990325">
          <w:marLeft w:val="640"/>
          <w:marRight w:val="0"/>
          <w:marTop w:val="0"/>
          <w:marBottom w:val="0"/>
          <w:divBdr>
            <w:top w:val="none" w:sz="0" w:space="0" w:color="auto"/>
            <w:left w:val="none" w:sz="0" w:space="0" w:color="auto"/>
            <w:bottom w:val="none" w:sz="0" w:space="0" w:color="auto"/>
            <w:right w:val="none" w:sz="0" w:space="0" w:color="auto"/>
          </w:divBdr>
        </w:div>
        <w:div w:id="1381906520">
          <w:marLeft w:val="640"/>
          <w:marRight w:val="0"/>
          <w:marTop w:val="0"/>
          <w:marBottom w:val="0"/>
          <w:divBdr>
            <w:top w:val="none" w:sz="0" w:space="0" w:color="auto"/>
            <w:left w:val="none" w:sz="0" w:space="0" w:color="auto"/>
            <w:bottom w:val="none" w:sz="0" w:space="0" w:color="auto"/>
            <w:right w:val="none" w:sz="0" w:space="0" w:color="auto"/>
          </w:divBdr>
        </w:div>
        <w:div w:id="572668273">
          <w:marLeft w:val="640"/>
          <w:marRight w:val="0"/>
          <w:marTop w:val="0"/>
          <w:marBottom w:val="0"/>
          <w:divBdr>
            <w:top w:val="none" w:sz="0" w:space="0" w:color="auto"/>
            <w:left w:val="none" w:sz="0" w:space="0" w:color="auto"/>
            <w:bottom w:val="none" w:sz="0" w:space="0" w:color="auto"/>
            <w:right w:val="none" w:sz="0" w:space="0" w:color="auto"/>
          </w:divBdr>
        </w:div>
        <w:div w:id="773863847">
          <w:marLeft w:val="640"/>
          <w:marRight w:val="0"/>
          <w:marTop w:val="0"/>
          <w:marBottom w:val="0"/>
          <w:divBdr>
            <w:top w:val="none" w:sz="0" w:space="0" w:color="auto"/>
            <w:left w:val="none" w:sz="0" w:space="0" w:color="auto"/>
            <w:bottom w:val="none" w:sz="0" w:space="0" w:color="auto"/>
            <w:right w:val="none" w:sz="0" w:space="0" w:color="auto"/>
          </w:divBdr>
        </w:div>
        <w:div w:id="1686401740">
          <w:marLeft w:val="640"/>
          <w:marRight w:val="0"/>
          <w:marTop w:val="0"/>
          <w:marBottom w:val="0"/>
          <w:divBdr>
            <w:top w:val="none" w:sz="0" w:space="0" w:color="auto"/>
            <w:left w:val="none" w:sz="0" w:space="0" w:color="auto"/>
            <w:bottom w:val="none" w:sz="0" w:space="0" w:color="auto"/>
            <w:right w:val="none" w:sz="0" w:space="0" w:color="auto"/>
          </w:divBdr>
        </w:div>
        <w:div w:id="602346888">
          <w:marLeft w:val="640"/>
          <w:marRight w:val="0"/>
          <w:marTop w:val="0"/>
          <w:marBottom w:val="0"/>
          <w:divBdr>
            <w:top w:val="none" w:sz="0" w:space="0" w:color="auto"/>
            <w:left w:val="none" w:sz="0" w:space="0" w:color="auto"/>
            <w:bottom w:val="none" w:sz="0" w:space="0" w:color="auto"/>
            <w:right w:val="none" w:sz="0" w:space="0" w:color="auto"/>
          </w:divBdr>
        </w:div>
        <w:div w:id="559290555">
          <w:marLeft w:val="640"/>
          <w:marRight w:val="0"/>
          <w:marTop w:val="0"/>
          <w:marBottom w:val="0"/>
          <w:divBdr>
            <w:top w:val="none" w:sz="0" w:space="0" w:color="auto"/>
            <w:left w:val="none" w:sz="0" w:space="0" w:color="auto"/>
            <w:bottom w:val="none" w:sz="0" w:space="0" w:color="auto"/>
            <w:right w:val="none" w:sz="0" w:space="0" w:color="auto"/>
          </w:divBdr>
        </w:div>
        <w:div w:id="1171212600">
          <w:marLeft w:val="640"/>
          <w:marRight w:val="0"/>
          <w:marTop w:val="0"/>
          <w:marBottom w:val="0"/>
          <w:divBdr>
            <w:top w:val="none" w:sz="0" w:space="0" w:color="auto"/>
            <w:left w:val="none" w:sz="0" w:space="0" w:color="auto"/>
            <w:bottom w:val="none" w:sz="0" w:space="0" w:color="auto"/>
            <w:right w:val="none" w:sz="0" w:space="0" w:color="auto"/>
          </w:divBdr>
        </w:div>
        <w:div w:id="279992451">
          <w:marLeft w:val="640"/>
          <w:marRight w:val="0"/>
          <w:marTop w:val="0"/>
          <w:marBottom w:val="0"/>
          <w:divBdr>
            <w:top w:val="none" w:sz="0" w:space="0" w:color="auto"/>
            <w:left w:val="none" w:sz="0" w:space="0" w:color="auto"/>
            <w:bottom w:val="none" w:sz="0" w:space="0" w:color="auto"/>
            <w:right w:val="none" w:sz="0" w:space="0" w:color="auto"/>
          </w:divBdr>
        </w:div>
        <w:div w:id="833034489">
          <w:marLeft w:val="640"/>
          <w:marRight w:val="0"/>
          <w:marTop w:val="0"/>
          <w:marBottom w:val="0"/>
          <w:divBdr>
            <w:top w:val="none" w:sz="0" w:space="0" w:color="auto"/>
            <w:left w:val="none" w:sz="0" w:space="0" w:color="auto"/>
            <w:bottom w:val="none" w:sz="0" w:space="0" w:color="auto"/>
            <w:right w:val="none" w:sz="0" w:space="0" w:color="auto"/>
          </w:divBdr>
        </w:div>
        <w:div w:id="256719801">
          <w:marLeft w:val="640"/>
          <w:marRight w:val="0"/>
          <w:marTop w:val="0"/>
          <w:marBottom w:val="0"/>
          <w:divBdr>
            <w:top w:val="none" w:sz="0" w:space="0" w:color="auto"/>
            <w:left w:val="none" w:sz="0" w:space="0" w:color="auto"/>
            <w:bottom w:val="none" w:sz="0" w:space="0" w:color="auto"/>
            <w:right w:val="none" w:sz="0" w:space="0" w:color="auto"/>
          </w:divBdr>
        </w:div>
      </w:divsChild>
    </w:div>
    <w:div w:id="955478342">
      <w:bodyDiv w:val="1"/>
      <w:marLeft w:val="0"/>
      <w:marRight w:val="0"/>
      <w:marTop w:val="0"/>
      <w:marBottom w:val="0"/>
      <w:divBdr>
        <w:top w:val="none" w:sz="0" w:space="0" w:color="auto"/>
        <w:left w:val="none" w:sz="0" w:space="0" w:color="auto"/>
        <w:bottom w:val="none" w:sz="0" w:space="0" w:color="auto"/>
        <w:right w:val="none" w:sz="0" w:space="0" w:color="auto"/>
      </w:divBdr>
    </w:div>
    <w:div w:id="1030104292">
      <w:bodyDiv w:val="1"/>
      <w:marLeft w:val="0"/>
      <w:marRight w:val="0"/>
      <w:marTop w:val="0"/>
      <w:marBottom w:val="0"/>
      <w:divBdr>
        <w:top w:val="none" w:sz="0" w:space="0" w:color="auto"/>
        <w:left w:val="none" w:sz="0" w:space="0" w:color="auto"/>
        <w:bottom w:val="none" w:sz="0" w:space="0" w:color="auto"/>
        <w:right w:val="none" w:sz="0" w:space="0" w:color="auto"/>
      </w:divBdr>
      <w:divsChild>
        <w:div w:id="1957633312">
          <w:marLeft w:val="640"/>
          <w:marRight w:val="0"/>
          <w:marTop w:val="0"/>
          <w:marBottom w:val="0"/>
          <w:divBdr>
            <w:top w:val="none" w:sz="0" w:space="0" w:color="auto"/>
            <w:left w:val="none" w:sz="0" w:space="0" w:color="auto"/>
            <w:bottom w:val="none" w:sz="0" w:space="0" w:color="auto"/>
            <w:right w:val="none" w:sz="0" w:space="0" w:color="auto"/>
          </w:divBdr>
        </w:div>
        <w:div w:id="1893036497">
          <w:marLeft w:val="640"/>
          <w:marRight w:val="0"/>
          <w:marTop w:val="0"/>
          <w:marBottom w:val="0"/>
          <w:divBdr>
            <w:top w:val="none" w:sz="0" w:space="0" w:color="auto"/>
            <w:left w:val="none" w:sz="0" w:space="0" w:color="auto"/>
            <w:bottom w:val="none" w:sz="0" w:space="0" w:color="auto"/>
            <w:right w:val="none" w:sz="0" w:space="0" w:color="auto"/>
          </w:divBdr>
        </w:div>
        <w:div w:id="2076202709">
          <w:marLeft w:val="640"/>
          <w:marRight w:val="0"/>
          <w:marTop w:val="0"/>
          <w:marBottom w:val="0"/>
          <w:divBdr>
            <w:top w:val="none" w:sz="0" w:space="0" w:color="auto"/>
            <w:left w:val="none" w:sz="0" w:space="0" w:color="auto"/>
            <w:bottom w:val="none" w:sz="0" w:space="0" w:color="auto"/>
            <w:right w:val="none" w:sz="0" w:space="0" w:color="auto"/>
          </w:divBdr>
        </w:div>
        <w:div w:id="1351033425">
          <w:marLeft w:val="640"/>
          <w:marRight w:val="0"/>
          <w:marTop w:val="0"/>
          <w:marBottom w:val="0"/>
          <w:divBdr>
            <w:top w:val="none" w:sz="0" w:space="0" w:color="auto"/>
            <w:left w:val="none" w:sz="0" w:space="0" w:color="auto"/>
            <w:bottom w:val="none" w:sz="0" w:space="0" w:color="auto"/>
            <w:right w:val="none" w:sz="0" w:space="0" w:color="auto"/>
          </w:divBdr>
        </w:div>
        <w:div w:id="407969721">
          <w:marLeft w:val="640"/>
          <w:marRight w:val="0"/>
          <w:marTop w:val="0"/>
          <w:marBottom w:val="0"/>
          <w:divBdr>
            <w:top w:val="none" w:sz="0" w:space="0" w:color="auto"/>
            <w:left w:val="none" w:sz="0" w:space="0" w:color="auto"/>
            <w:bottom w:val="none" w:sz="0" w:space="0" w:color="auto"/>
            <w:right w:val="none" w:sz="0" w:space="0" w:color="auto"/>
          </w:divBdr>
        </w:div>
        <w:div w:id="244078060">
          <w:marLeft w:val="640"/>
          <w:marRight w:val="0"/>
          <w:marTop w:val="0"/>
          <w:marBottom w:val="0"/>
          <w:divBdr>
            <w:top w:val="none" w:sz="0" w:space="0" w:color="auto"/>
            <w:left w:val="none" w:sz="0" w:space="0" w:color="auto"/>
            <w:bottom w:val="none" w:sz="0" w:space="0" w:color="auto"/>
            <w:right w:val="none" w:sz="0" w:space="0" w:color="auto"/>
          </w:divBdr>
        </w:div>
        <w:div w:id="1308314541">
          <w:marLeft w:val="640"/>
          <w:marRight w:val="0"/>
          <w:marTop w:val="0"/>
          <w:marBottom w:val="0"/>
          <w:divBdr>
            <w:top w:val="none" w:sz="0" w:space="0" w:color="auto"/>
            <w:left w:val="none" w:sz="0" w:space="0" w:color="auto"/>
            <w:bottom w:val="none" w:sz="0" w:space="0" w:color="auto"/>
            <w:right w:val="none" w:sz="0" w:space="0" w:color="auto"/>
          </w:divBdr>
        </w:div>
        <w:div w:id="1273786702">
          <w:marLeft w:val="640"/>
          <w:marRight w:val="0"/>
          <w:marTop w:val="0"/>
          <w:marBottom w:val="0"/>
          <w:divBdr>
            <w:top w:val="none" w:sz="0" w:space="0" w:color="auto"/>
            <w:left w:val="none" w:sz="0" w:space="0" w:color="auto"/>
            <w:bottom w:val="none" w:sz="0" w:space="0" w:color="auto"/>
            <w:right w:val="none" w:sz="0" w:space="0" w:color="auto"/>
          </w:divBdr>
        </w:div>
        <w:div w:id="1415250163">
          <w:marLeft w:val="640"/>
          <w:marRight w:val="0"/>
          <w:marTop w:val="0"/>
          <w:marBottom w:val="0"/>
          <w:divBdr>
            <w:top w:val="none" w:sz="0" w:space="0" w:color="auto"/>
            <w:left w:val="none" w:sz="0" w:space="0" w:color="auto"/>
            <w:bottom w:val="none" w:sz="0" w:space="0" w:color="auto"/>
            <w:right w:val="none" w:sz="0" w:space="0" w:color="auto"/>
          </w:divBdr>
        </w:div>
        <w:div w:id="1762605793">
          <w:marLeft w:val="640"/>
          <w:marRight w:val="0"/>
          <w:marTop w:val="0"/>
          <w:marBottom w:val="0"/>
          <w:divBdr>
            <w:top w:val="none" w:sz="0" w:space="0" w:color="auto"/>
            <w:left w:val="none" w:sz="0" w:space="0" w:color="auto"/>
            <w:bottom w:val="none" w:sz="0" w:space="0" w:color="auto"/>
            <w:right w:val="none" w:sz="0" w:space="0" w:color="auto"/>
          </w:divBdr>
        </w:div>
        <w:div w:id="1912545338">
          <w:marLeft w:val="640"/>
          <w:marRight w:val="0"/>
          <w:marTop w:val="0"/>
          <w:marBottom w:val="0"/>
          <w:divBdr>
            <w:top w:val="none" w:sz="0" w:space="0" w:color="auto"/>
            <w:left w:val="none" w:sz="0" w:space="0" w:color="auto"/>
            <w:bottom w:val="none" w:sz="0" w:space="0" w:color="auto"/>
            <w:right w:val="none" w:sz="0" w:space="0" w:color="auto"/>
          </w:divBdr>
        </w:div>
        <w:div w:id="1861581894">
          <w:marLeft w:val="640"/>
          <w:marRight w:val="0"/>
          <w:marTop w:val="0"/>
          <w:marBottom w:val="0"/>
          <w:divBdr>
            <w:top w:val="none" w:sz="0" w:space="0" w:color="auto"/>
            <w:left w:val="none" w:sz="0" w:space="0" w:color="auto"/>
            <w:bottom w:val="none" w:sz="0" w:space="0" w:color="auto"/>
            <w:right w:val="none" w:sz="0" w:space="0" w:color="auto"/>
          </w:divBdr>
        </w:div>
        <w:div w:id="1056591653">
          <w:marLeft w:val="640"/>
          <w:marRight w:val="0"/>
          <w:marTop w:val="0"/>
          <w:marBottom w:val="0"/>
          <w:divBdr>
            <w:top w:val="none" w:sz="0" w:space="0" w:color="auto"/>
            <w:left w:val="none" w:sz="0" w:space="0" w:color="auto"/>
            <w:bottom w:val="none" w:sz="0" w:space="0" w:color="auto"/>
            <w:right w:val="none" w:sz="0" w:space="0" w:color="auto"/>
          </w:divBdr>
        </w:div>
        <w:div w:id="1308433542">
          <w:marLeft w:val="640"/>
          <w:marRight w:val="0"/>
          <w:marTop w:val="0"/>
          <w:marBottom w:val="0"/>
          <w:divBdr>
            <w:top w:val="none" w:sz="0" w:space="0" w:color="auto"/>
            <w:left w:val="none" w:sz="0" w:space="0" w:color="auto"/>
            <w:bottom w:val="none" w:sz="0" w:space="0" w:color="auto"/>
            <w:right w:val="none" w:sz="0" w:space="0" w:color="auto"/>
          </w:divBdr>
        </w:div>
        <w:div w:id="1165122426">
          <w:marLeft w:val="640"/>
          <w:marRight w:val="0"/>
          <w:marTop w:val="0"/>
          <w:marBottom w:val="0"/>
          <w:divBdr>
            <w:top w:val="none" w:sz="0" w:space="0" w:color="auto"/>
            <w:left w:val="none" w:sz="0" w:space="0" w:color="auto"/>
            <w:bottom w:val="none" w:sz="0" w:space="0" w:color="auto"/>
            <w:right w:val="none" w:sz="0" w:space="0" w:color="auto"/>
          </w:divBdr>
        </w:div>
        <w:div w:id="1996563158">
          <w:marLeft w:val="640"/>
          <w:marRight w:val="0"/>
          <w:marTop w:val="0"/>
          <w:marBottom w:val="0"/>
          <w:divBdr>
            <w:top w:val="none" w:sz="0" w:space="0" w:color="auto"/>
            <w:left w:val="none" w:sz="0" w:space="0" w:color="auto"/>
            <w:bottom w:val="none" w:sz="0" w:space="0" w:color="auto"/>
            <w:right w:val="none" w:sz="0" w:space="0" w:color="auto"/>
          </w:divBdr>
        </w:div>
        <w:div w:id="1925991378">
          <w:marLeft w:val="640"/>
          <w:marRight w:val="0"/>
          <w:marTop w:val="0"/>
          <w:marBottom w:val="0"/>
          <w:divBdr>
            <w:top w:val="none" w:sz="0" w:space="0" w:color="auto"/>
            <w:left w:val="none" w:sz="0" w:space="0" w:color="auto"/>
            <w:bottom w:val="none" w:sz="0" w:space="0" w:color="auto"/>
            <w:right w:val="none" w:sz="0" w:space="0" w:color="auto"/>
          </w:divBdr>
        </w:div>
        <w:div w:id="1293638779">
          <w:marLeft w:val="640"/>
          <w:marRight w:val="0"/>
          <w:marTop w:val="0"/>
          <w:marBottom w:val="0"/>
          <w:divBdr>
            <w:top w:val="none" w:sz="0" w:space="0" w:color="auto"/>
            <w:left w:val="none" w:sz="0" w:space="0" w:color="auto"/>
            <w:bottom w:val="none" w:sz="0" w:space="0" w:color="auto"/>
            <w:right w:val="none" w:sz="0" w:space="0" w:color="auto"/>
          </w:divBdr>
        </w:div>
        <w:div w:id="290593896">
          <w:marLeft w:val="640"/>
          <w:marRight w:val="0"/>
          <w:marTop w:val="0"/>
          <w:marBottom w:val="0"/>
          <w:divBdr>
            <w:top w:val="none" w:sz="0" w:space="0" w:color="auto"/>
            <w:left w:val="none" w:sz="0" w:space="0" w:color="auto"/>
            <w:bottom w:val="none" w:sz="0" w:space="0" w:color="auto"/>
            <w:right w:val="none" w:sz="0" w:space="0" w:color="auto"/>
          </w:divBdr>
        </w:div>
        <w:div w:id="1498574028">
          <w:marLeft w:val="640"/>
          <w:marRight w:val="0"/>
          <w:marTop w:val="0"/>
          <w:marBottom w:val="0"/>
          <w:divBdr>
            <w:top w:val="none" w:sz="0" w:space="0" w:color="auto"/>
            <w:left w:val="none" w:sz="0" w:space="0" w:color="auto"/>
            <w:bottom w:val="none" w:sz="0" w:space="0" w:color="auto"/>
            <w:right w:val="none" w:sz="0" w:space="0" w:color="auto"/>
          </w:divBdr>
        </w:div>
        <w:div w:id="2079591404">
          <w:marLeft w:val="640"/>
          <w:marRight w:val="0"/>
          <w:marTop w:val="0"/>
          <w:marBottom w:val="0"/>
          <w:divBdr>
            <w:top w:val="none" w:sz="0" w:space="0" w:color="auto"/>
            <w:left w:val="none" w:sz="0" w:space="0" w:color="auto"/>
            <w:bottom w:val="none" w:sz="0" w:space="0" w:color="auto"/>
            <w:right w:val="none" w:sz="0" w:space="0" w:color="auto"/>
          </w:divBdr>
        </w:div>
        <w:div w:id="1935438381">
          <w:marLeft w:val="640"/>
          <w:marRight w:val="0"/>
          <w:marTop w:val="0"/>
          <w:marBottom w:val="0"/>
          <w:divBdr>
            <w:top w:val="none" w:sz="0" w:space="0" w:color="auto"/>
            <w:left w:val="none" w:sz="0" w:space="0" w:color="auto"/>
            <w:bottom w:val="none" w:sz="0" w:space="0" w:color="auto"/>
            <w:right w:val="none" w:sz="0" w:space="0" w:color="auto"/>
          </w:divBdr>
        </w:div>
        <w:div w:id="1281650566">
          <w:marLeft w:val="640"/>
          <w:marRight w:val="0"/>
          <w:marTop w:val="0"/>
          <w:marBottom w:val="0"/>
          <w:divBdr>
            <w:top w:val="none" w:sz="0" w:space="0" w:color="auto"/>
            <w:left w:val="none" w:sz="0" w:space="0" w:color="auto"/>
            <w:bottom w:val="none" w:sz="0" w:space="0" w:color="auto"/>
            <w:right w:val="none" w:sz="0" w:space="0" w:color="auto"/>
          </w:divBdr>
        </w:div>
        <w:div w:id="474375090">
          <w:marLeft w:val="640"/>
          <w:marRight w:val="0"/>
          <w:marTop w:val="0"/>
          <w:marBottom w:val="0"/>
          <w:divBdr>
            <w:top w:val="none" w:sz="0" w:space="0" w:color="auto"/>
            <w:left w:val="none" w:sz="0" w:space="0" w:color="auto"/>
            <w:bottom w:val="none" w:sz="0" w:space="0" w:color="auto"/>
            <w:right w:val="none" w:sz="0" w:space="0" w:color="auto"/>
          </w:divBdr>
        </w:div>
        <w:div w:id="1084764713">
          <w:marLeft w:val="640"/>
          <w:marRight w:val="0"/>
          <w:marTop w:val="0"/>
          <w:marBottom w:val="0"/>
          <w:divBdr>
            <w:top w:val="none" w:sz="0" w:space="0" w:color="auto"/>
            <w:left w:val="none" w:sz="0" w:space="0" w:color="auto"/>
            <w:bottom w:val="none" w:sz="0" w:space="0" w:color="auto"/>
            <w:right w:val="none" w:sz="0" w:space="0" w:color="auto"/>
          </w:divBdr>
        </w:div>
        <w:div w:id="1471820496">
          <w:marLeft w:val="640"/>
          <w:marRight w:val="0"/>
          <w:marTop w:val="0"/>
          <w:marBottom w:val="0"/>
          <w:divBdr>
            <w:top w:val="none" w:sz="0" w:space="0" w:color="auto"/>
            <w:left w:val="none" w:sz="0" w:space="0" w:color="auto"/>
            <w:bottom w:val="none" w:sz="0" w:space="0" w:color="auto"/>
            <w:right w:val="none" w:sz="0" w:space="0" w:color="auto"/>
          </w:divBdr>
        </w:div>
        <w:div w:id="1706980505">
          <w:marLeft w:val="640"/>
          <w:marRight w:val="0"/>
          <w:marTop w:val="0"/>
          <w:marBottom w:val="0"/>
          <w:divBdr>
            <w:top w:val="none" w:sz="0" w:space="0" w:color="auto"/>
            <w:left w:val="none" w:sz="0" w:space="0" w:color="auto"/>
            <w:bottom w:val="none" w:sz="0" w:space="0" w:color="auto"/>
            <w:right w:val="none" w:sz="0" w:space="0" w:color="auto"/>
          </w:divBdr>
        </w:div>
        <w:div w:id="777532394">
          <w:marLeft w:val="640"/>
          <w:marRight w:val="0"/>
          <w:marTop w:val="0"/>
          <w:marBottom w:val="0"/>
          <w:divBdr>
            <w:top w:val="none" w:sz="0" w:space="0" w:color="auto"/>
            <w:left w:val="none" w:sz="0" w:space="0" w:color="auto"/>
            <w:bottom w:val="none" w:sz="0" w:space="0" w:color="auto"/>
            <w:right w:val="none" w:sz="0" w:space="0" w:color="auto"/>
          </w:divBdr>
        </w:div>
        <w:div w:id="993071604">
          <w:marLeft w:val="640"/>
          <w:marRight w:val="0"/>
          <w:marTop w:val="0"/>
          <w:marBottom w:val="0"/>
          <w:divBdr>
            <w:top w:val="none" w:sz="0" w:space="0" w:color="auto"/>
            <w:left w:val="none" w:sz="0" w:space="0" w:color="auto"/>
            <w:bottom w:val="none" w:sz="0" w:space="0" w:color="auto"/>
            <w:right w:val="none" w:sz="0" w:space="0" w:color="auto"/>
          </w:divBdr>
        </w:div>
        <w:div w:id="1199319630">
          <w:marLeft w:val="640"/>
          <w:marRight w:val="0"/>
          <w:marTop w:val="0"/>
          <w:marBottom w:val="0"/>
          <w:divBdr>
            <w:top w:val="none" w:sz="0" w:space="0" w:color="auto"/>
            <w:left w:val="none" w:sz="0" w:space="0" w:color="auto"/>
            <w:bottom w:val="none" w:sz="0" w:space="0" w:color="auto"/>
            <w:right w:val="none" w:sz="0" w:space="0" w:color="auto"/>
          </w:divBdr>
        </w:div>
        <w:div w:id="143087643">
          <w:marLeft w:val="640"/>
          <w:marRight w:val="0"/>
          <w:marTop w:val="0"/>
          <w:marBottom w:val="0"/>
          <w:divBdr>
            <w:top w:val="none" w:sz="0" w:space="0" w:color="auto"/>
            <w:left w:val="none" w:sz="0" w:space="0" w:color="auto"/>
            <w:bottom w:val="none" w:sz="0" w:space="0" w:color="auto"/>
            <w:right w:val="none" w:sz="0" w:space="0" w:color="auto"/>
          </w:divBdr>
        </w:div>
        <w:div w:id="328337464">
          <w:marLeft w:val="640"/>
          <w:marRight w:val="0"/>
          <w:marTop w:val="0"/>
          <w:marBottom w:val="0"/>
          <w:divBdr>
            <w:top w:val="none" w:sz="0" w:space="0" w:color="auto"/>
            <w:left w:val="none" w:sz="0" w:space="0" w:color="auto"/>
            <w:bottom w:val="none" w:sz="0" w:space="0" w:color="auto"/>
            <w:right w:val="none" w:sz="0" w:space="0" w:color="auto"/>
          </w:divBdr>
        </w:div>
        <w:div w:id="1698503511">
          <w:marLeft w:val="640"/>
          <w:marRight w:val="0"/>
          <w:marTop w:val="0"/>
          <w:marBottom w:val="0"/>
          <w:divBdr>
            <w:top w:val="none" w:sz="0" w:space="0" w:color="auto"/>
            <w:left w:val="none" w:sz="0" w:space="0" w:color="auto"/>
            <w:bottom w:val="none" w:sz="0" w:space="0" w:color="auto"/>
            <w:right w:val="none" w:sz="0" w:space="0" w:color="auto"/>
          </w:divBdr>
        </w:div>
        <w:div w:id="1970476024">
          <w:marLeft w:val="640"/>
          <w:marRight w:val="0"/>
          <w:marTop w:val="0"/>
          <w:marBottom w:val="0"/>
          <w:divBdr>
            <w:top w:val="none" w:sz="0" w:space="0" w:color="auto"/>
            <w:left w:val="none" w:sz="0" w:space="0" w:color="auto"/>
            <w:bottom w:val="none" w:sz="0" w:space="0" w:color="auto"/>
            <w:right w:val="none" w:sz="0" w:space="0" w:color="auto"/>
          </w:divBdr>
        </w:div>
        <w:div w:id="772938421">
          <w:marLeft w:val="640"/>
          <w:marRight w:val="0"/>
          <w:marTop w:val="0"/>
          <w:marBottom w:val="0"/>
          <w:divBdr>
            <w:top w:val="none" w:sz="0" w:space="0" w:color="auto"/>
            <w:left w:val="none" w:sz="0" w:space="0" w:color="auto"/>
            <w:bottom w:val="none" w:sz="0" w:space="0" w:color="auto"/>
            <w:right w:val="none" w:sz="0" w:space="0" w:color="auto"/>
          </w:divBdr>
        </w:div>
        <w:div w:id="531067815">
          <w:marLeft w:val="640"/>
          <w:marRight w:val="0"/>
          <w:marTop w:val="0"/>
          <w:marBottom w:val="0"/>
          <w:divBdr>
            <w:top w:val="none" w:sz="0" w:space="0" w:color="auto"/>
            <w:left w:val="none" w:sz="0" w:space="0" w:color="auto"/>
            <w:bottom w:val="none" w:sz="0" w:space="0" w:color="auto"/>
            <w:right w:val="none" w:sz="0" w:space="0" w:color="auto"/>
          </w:divBdr>
        </w:div>
        <w:div w:id="1832287679">
          <w:marLeft w:val="640"/>
          <w:marRight w:val="0"/>
          <w:marTop w:val="0"/>
          <w:marBottom w:val="0"/>
          <w:divBdr>
            <w:top w:val="none" w:sz="0" w:space="0" w:color="auto"/>
            <w:left w:val="none" w:sz="0" w:space="0" w:color="auto"/>
            <w:bottom w:val="none" w:sz="0" w:space="0" w:color="auto"/>
            <w:right w:val="none" w:sz="0" w:space="0" w:color="auto"/>
          </w:divBdr>
        </w:div>
        <w:div w:id="1215846656">
          <w:marLeft w:val="640"/>
          <w:marRight w:val="0"/>
          <w:marTop w:val="0"/>
          <w:marBottom w:val="0"/>
          <w:divBdr>
            <w:top w:val="none" w:sz="0" w:space="0" w:color="auto"/>
            <w:left w:val="none" w:sz="0" w:space="0" w:color="auto"/>
            <w:bottom w:val="none" w:sz="0" w:space="0" w:color="auto"/>
            <w:right w:val="none" w:sz="0" w:space="0" w:color="auto"/>
          </w:divBdr>
        </w:div>
        <w:div w:id="48920635">
          <w:marLeft w:val="640"/>
          <w:marRight w:val="0"/>
          <w:marTop w:val="0"/>
          <w:marBottom w:val="0"/>
          <w:divBdr>
            <w:top w:val="none" w:sz="0" w:space="0" w:color="auto"/>
            <w:left w:val="none" w:sz="0" w:space="0" w:color="auto"/>
            <w:bottom w:val="none" w:sz="0" w:space="0" w:color="auto"/>
            <w:right w:val="none" w:sz="0" w:space="0" w:color="auto"/>
          </w:divBdr>
        </w:div>
        <w:div w:id="554856852">
          <w:marLeft w:val="640"/>
          <w:marRight w:val="0"/>
          <w:marTop w:val="0"/>
          <w:marBottom w:val="0"/>
          <w:divBdr>
            <w:top w:val="none" w:sz="0" w:space="0" w:color="auto"/>
            <w:left w:val="none" w:sz="0" w:space="0" w:color="auto"/>
            <w:bottom w:val="none" w:sz="0" w:space="0" w:color="auto"/>
            <w:right w:val="none" w:sz="0" w:space="0" w:color="auto"/>
          </w:divBdr>
        </w:div>
        <w:div w:id="1838035145">
          <w:marLeft w:val="640"/>
          <w:marRight w:val="0"/>
          <w:marTop w:val="0"/>
          <w:marBottom w:val="0"/>
          <w:divBdr>
            <w:top w:val="none" w:sz="0" w:space="0" w:color="auto"/>
            <w:left w:val="none" w:sz="0" w:space="0" w:color="auto"/>
            <w:bottom w:val="none" w:sz="0" w:space="0" w:color="auto"/>
            <w:right w:val="none" w:sz="0" w:space="0" w:color="auto"/>
          </w:divBdr>
        </w:div>
        <w:div w:id="688877587">
          <w:marLeft w:val="640"/>
          <w:marRight w:val="0"/>
          <w:marTop w:val="0"/>
          <w:marBottom w:val="0"/>
          <w:divBdr>
            <w:top w:val="none" w:sz="0" w:space="0" w:color="auto"/>
            <w:left w:val="none" w:sz="0" w:space="0" w:color="auto"/>
            <w:bottom w:val="none" w:sz="0" w:space="0" w:color="auto"/>
            <w:right w:val="none" w:sz="0" w:space="0" w:color="auto"/>
          </w:divBdr>
        </w:div>
        <w:div w:id="899363047">
          <w:marLeft w:val="640"/>
          <w:marRight w:val="0"/>
          <w:marTop w:val="0"/>
          <w:marBottom w:val="0"/>
          <w:divBdr>
            <w:top w:val="none" w:sz="0" w:space="0" w:color="auto"/>
            <w:left w:val="none" w:sz="0" w:space="0" w:color="auto"/>
            <w:bottom w:val="none" w:sz="0" w:space="0" w:color="auto"/>
            <w:right w:val="none" w:sz="0" w:space="0" w:color="auto"/>
          </w:divBdr>
        </w:div>
        <w:div w:id="298730573">
          <w:marLeft w:val="640"/>
          <w:marRight w:val="0"/>
          <w:marTop w:val="0"/>
          <w:marBottom w:val="0"/>
          <w:divBdr>
            <w:top w:val="none" w:sz="0" w:space="0" w:color="auto"/>
            <w:left w:val="none" w:sz="0" w:space="0" w:color="auto"/>
            <w:bottom w:val="none" w:sz="0" w:space="0" w:color="auto"/>
            <w:right w:val="none" w:sz="0" w:space="0" w:color="auto"/>
          </w:divBdr>
        </w:div>
        <w:div w:id="1697345630">
          <w:marLeft w:val="640"/>
          <w:marRight w:val="0"/>
          <w:marTop w:val="0"/>
          <w:marBottom w:val="0"/>
          <w:divBdr>
            <w:top w:val="none" w:sz="0" w:space="0" w:color="auto"/>
            <w:left w:val="none" w:sz="0" w:space="0" w:color="auto"/>
            <w:bottom w:val="none" w:sz="0" w:space="0" w:color="auto"/>
            <w:right w:val="none" w:sz="0" w:space="0" w:color="auto"/>
          </w:divBdr>
        </w:div>
        <w:div w:id="22219944">
          <w:marLeft w:val="640"/>
          <w:marRight w:val="0"/>
          <w:marTop w:val="0"/>
          <w:marBottom w:val="0"/>
          <w:divBdr>
            <w:top w:val="none" w:sz="0" w:space="0" w:color="auto"/>
            <w:left w:val="none" w:sz="0" w:space="0" w:color="auto"/>
            <w:bottom w:val="none" w:sz="0" w:space="0" w:color="auto"/>
            <w:right w:val="none" w:sz="0" w:space="0" w:color="auto"/>
          </w:divBdr>
        </w:div>
        <w:div w:id="452404556">
          <w:marLeft w:val="640"/>
          <w:marRight w:val="0"/>
          <w:marTop w:val="0"/>
          <w:marBottom w:val="0"/>
          <w:divBdr>
            <w:top w:val="none" w:sz="0" w:space="0" w:color="auto"/>
            <w:left w:val="none" w:sz="0" w:space="0" w:color="auto"/>
            <w:bottom w:val="none" w:sz="0" w:space="0" w:color="auto"/>
            <w:right w:val="none" w:sz="0" w:space="0" w:color="auto"/>
          </w:divBdr>
        </w:div>
        <w:div w:id="1443961576">
          <w:marLeft w:val="640"/>
          <w:marRight w:val="0"/>
          <w:marTop w:val="0"/>
          <w:marBottom w:val="0"/>
          <w:divBdr>
            <w:top w:val="none" w:sz="0" w:space="0" w:color="auto"/>
            <w:left w:val="none" w:sz="0" w:space="0" w:color="auto"/>
            <w:bottom w:val="none" w:sz="0" w:space="0" w:color="auto"/>
            <w:right w:val="none" w:sz="0" w:space="0" w:color="auto"/>
          </w:divBdr>
        </w:div>
        <w:div w:id="1272203051">
          <w:marLeft w:val="640"/>
          <w:marRight w:val="0"/>
          <w:marTop w:val="0"/>
          <w:marBottom w:val="0"/>
          <w:divBdr>
            <w:top w:val="none" w:sz="0" w:space="0" w:color="auto"/>
            <w:left w:val="none" w:sz="0" w:space="0" w:color="auto"/>
            <w:bottom w:val="none" w:sz="0" w:space="0" w:color="auto"/>
            <w:right w:val="none" w:sz="0" w:space="0" w:color="auto"/>
          </w:divBdr>
        </w:div>
        <w:div w:id="1703171108">
          <w:marLeft w:val="640"/>
          <w:marRight w:val="0"/>
          <w:marTop w:val="0"/>
          <w:marBottom w:val="0"/>
          <w:divBdr>
            <w:top w:val="none" w:sz="0" w:space="0" w:color="auto"/>
            <w:left w:val="none" w:sz="0" w:space="0" w:color="auto"/>
            <w:bottom w:val="none" w:sz="0" w:space="0" w:color="auto"/>
            <w:right w:val="none" w:sz="0" w:space="0" w:color="auto"/>
          </w:divBdr>
        </w:div>
        <w:div w:id="181823850">
          <w:marLeft w:val="640"/>
          <w:marRight w:val="0"/>
          <w:marTop w:val="0"/>
          <w:marBottom w:val="0"/>
          <w:divBdr>
            <w:top w:val="none" w:sz="0" w:space="0" w:color="auto"/>
            <w:left w:val="none" w:sz="0" w:space="0" w:color="auto"/>
            <w:bottom w:val="none" w:sz="0" w:space="0" w:color="auto"/>
            <w:right w:val="none" w:sz="0" w:space="0" w:color="auto"/>
          </w:divBdr>
        </w:div>
        <w:div w:id="583732891">
          <w:marLeft w:val="640"/>
          <w:marRight w:val="0"/>
          <w:marTop w:val="0"/>
          <w:marBottom w:val="0"/>
          <w:divBdr>
            <w:top w:val="none" w:sz="0" w:space="0" w:color="auto"/>
            <w:left w:val="none" w:sz="0" w:space="0" w:color="auto"/>
            <w:bottom w:val="none" w:sz="0" w:space="0" w:color="auto"/>
            <w:right w:val="none" w:sz="0" w:space="0" w:color="auto"/>
          </w:divBdr>
        </w:div>
        <w:div w:id="1715690854">
          <w:marLeft w:val="640"/>
          <w:marRight w:val="0"/>
          <w:marTop w:val="0"/>
          <w:marBottom w:val="0"/>
          <w:divBdr>
            <w:top w:val="none" w:sz="0" w:space="0" w:color="auto"/>
            <w:left w:val="none" w:sz="0" w:space="0" w:color="auto"/>
            <w:bottom w:val="none" w:sz="0" w:space="0" w:color="auto"/>
            <w:right w:val="none" w:sz="0" w:space="0" w:color="auto"/>
          </w:divBdr>
        </w:div>
        <w:div w:id="609893173">
          <w:marLeft w:val="640"/>
          <w:marRight w:val="0"/>
          <w:marTop w:val="0"/>
          <w:marBottom w:val="0"/>
          <w:divBdr>
            <w:top w:val="none" w:sz="0" w:space="0" w:color="auto"/>
            <w:left w:val="none" w:sz="0" w:space="0" w:color="auto"/>
            <w:bottom w:val="none" w:sz="0" w:space="0" w:color="auto"/>
            <w:right w:val="none" w:sz="0" w:space="0" w:color="auto"/>
          </w:divBdr>
        </w:div>
        <w:div w:id="80681923">
          <w:marLeft w:val="640"/>
          <w:marRight w:val="0"/>
          <w:marTop w:val="0"/>
          <w:marBottom w:val="0"/>
          <w:divBdr>
            <w:top w:val="none" w:sz="0" w:space="0" w:color="auto"/>
            <w:left w:val="none" w:sz="0" w:space="0" w:color="auto"/>
            <w:bottom w:val="none" w:sz="0" w:space="0" w:color="auto"/>
            <w:right w:val="none" w:sz="0" w:space="0" w:color="auto"/>
          </w:divBdr>
        </w:div>
        <w:div w:id="619649545">
          <w:marLeft w:val="640"/>
          <w:marRight w:val="0"/>
          <w:marTop w:val="0"/>
          <w:marBottom w:val="0"/>
          <w:divBdr>
            <w:top w:val="none" w:sz="0" w:space="0" w:color="auto"/>
            <w:left w:val="none" w:sz="0" w:space="0" w:color="auto"/>
            <w:bottom w:val="none" w:sz="0" w:space="0" w:color="auto"/>
            <w:right w:val="none" w:sz="0" w:space="0" w:color="auto"/>
          </w:divBdr>
        </w:div>
        <w:div w:id="1469086642">
          <w:marLeft w:val="640"/>
          <w:marRight w:val="0"/>
          <w:marTop w:val="0"/>
          <w:marBottom w:val="0"/>
          <w:divBdr>
            <w:top w:val="none" w:sz="0" w:space="0" w:color="auto"/>
            <w:left w:val="none" w:sz="0" w:space="0" w:color="auto"/>
            <w:bottom w:val="none" w:sz="0" w:space="0" w:color="auto"/>
            <w:right w:val="none" w:sz="0" w:space="0" w:color="auto"/>
          </w:divBdr>
        </w:div>
        <w:div w:id="377508996">
          <w:marLeft w:val="640"/>
          <w:marRight w:val="0"/>
          <w:marTop w:val="0"/>
          <w:marBottom w:val="0"/>
          <w:divBdr>
            <w:top w:val="none" w:sz="0" w:space="0" w:color="auto"/>
            <w:left w:val="none" w:sz="0" w:space="0" w:color="auto"/>
            <w:bottom w:val="none" w:sz="0" w:space="0" w:color="auto"/>
            <w:right w:val="none" w:sz="0" w:space="0" w:color="auto"/>
          </w:divBdr>
        </w:div>
        <w:div w:id="1715620140">
          <w:marLeft w:val="640"/>
          <w:marRight w:val="0"/>
          <w:marTop w:val="0"/>
          <w:marBottom w:val="0"/>
          <w:divBdr>
            <w:top w:val="none" w:sz="0" w:space="0" w:color="auto"/>
            <w:left w:val="none" w:sz="0" w:space="0" w:color="auto"/>
            <w:bottom w:val="none" w:sz="0" w:space="0" w:color="auto"/>
            <w:right w:val="none" w:sz="0" w:space="0" w:color="auto"/>
          </w:divBdr>
        </w:div>
        <w:div w:id="745079451">
          <w:marLeft w:val="640"/>
          <w:marRight w:val="0"/>
          <w:marTop w:val="0"/>
          <w:marBottom w:val="0"/>
          <w:divBdr>
            <w:top w:val="none" w:sz="0" w:space="0" w:color="auto"/>
            <w:left w:val="none" w:sz="0" w:space="0" w:color="auto"/>
            <w:bottom w:val="none" w:sz="0" w:space="0" w:color="auto"/>
            <w:right w:val="none" w:sz="0" w:space="0" w:color="auto"/>
          </w:divBdr>
        </w:div>
        <w:div w:id="204217473">
          <w:marLeft w:val="640"/>
          <w:marRight w:val="0"/>
          <w:marTop w:val="0"/>
          <w:marBottom w:val="0"/>
          <w:divBdr>
            <w:top w:val="none" w:sz="0" w:space="0" w:color="auto"/>
            <w:left w:val="none" w:sz="0" w:space="0" w:color="auto"/>
            <w:bottom w:val="none" w:sz="0" w:space="0" w:color="auto"/>
            <w:right w:val="none" w:sz="0" w:space="0" w:color="auto"/>
          </w:divBdr>
        </w:div>
        <w:div w:id="496657385">
          <w:marLeft w:val="640"/>
          <w:marRight w:val="0"/>
          <w:marTop w:val="0"/>
          <w:marBottom w:val="0"/>
          <w:divBdr>
            <w:top w:val="none" w:sz="0" w:space="0" w:color="auto"/>
            <w:left w:val="none" w:sz="0" w:space="0" w:color="auto"/>
            <w:bottom w:val="none" w:sz="0" w:space="0" w:color="auto"/>
            <w:right w:val="none" w:sz="0" w:space="0" w:color="auto"/>
          </w:divBdr>
        </w:div>
        <w:div w:id="361439382">
          <w:marLeft w:val="640"/>
          <w:marRight w:val="0"/>
          <w:marTop w:val="0"/>
          <w:marBottom w:val="0"/>
          <w:divBdr>
            <w:top w:val="none" w:sz="0" w:space="0" w:color="auto"/>
            <w:left w:val="none" w:sz="0" w:space="0" w:color="auto"/>
            <w:bottom w:val="none" w:sz="0" w:space="0" w:color="auto"/>
            <w:right w:val="none" w:sz="0" w:space="0" w:color="auto"/>
          </w:divBdr>
        </w:div>
        <w:div w:id="751850404">
          <w:marLeft w:val="640"/>
          <w:marRight w:val="0"/>
          <w:marTop w:val="0"/>
          <w:marBottom w:val="0"/>
          <w:divBdr>
            <w:top w:val="none" w:sz="0" w:space="0" w:color="auto"/>
            <w:left w:val="none" w:sz="0" w:space="0" w:color="auto"/>
            <w:bottom w:val="none" w:sz="0" w:space="0" w:color="auto"/>
            <w:right w:val="none" w:sz="0" w:space="0" w:color="auto"/>
          </w:divBdr>
        </w:div>
        <w:div w:id="1402022761">
          <w:marLeft w:val="640"/>
          <w:marRight w:val="0"/>
          <w:marTop w:val="0"/>
          <w:marBottom w:val="0"/>
          <w:divBdr>
            <w:top w:val="none" w:sz="0" w:space="0" w:color="auto"/>
            <w:left w:val="none" w:sz="0" w:space="0" w:color="auto"/>
            <w:bottom w:val="none" w:sz="0" w:space="0" w:color="auto"/>
            <w:right w:val="none" w:sz="0" w:space="0" w:color="auto"/>
          </w:divBdr>
        </w:div>
        <w:div w:id="2039617061">
          <w:marLeft w:val="640"/>
          <w:marRight w:val="0"/>
          <w:marTop w:val="0"/>
          <w:marBottom w:val="0"/>
          <w:divBdr>
            <w:top w:val="none" w:sz="0" w:space="0" w:color="auto"/>
            <w:left w:val="none" w:sz="0" w:space="0" w:color="auto"/>
            <w:bottom w:val="none" w:sz="0" w:space="0" w:color="auto"/>
            <w:right w:val="none" w:sz="0" w:space="0" w:color="auto"/>
          </w:divBdr>
        </w:div>
        <w:div w:id="410010031">
          <w:marLeft w:val="640"/>
          <w:marRight w:val="0"/>
          <w:marTop w:val="0"/>
          <w:marBottom w:val="0"/>
          <w:divBdr>
            <w:top w:val="none" w:sz="0" w:space="0" w:color="auto"/>
            <w:left w:val="none" w:sz="0" w:space="0" w:color="auto"/>
            <w:bottom w:val="none" w:sz="0" w:space="0" w:color="auto"/>
            <w:right w:val="none" w:sz="0" w:space="0" w:color="auto"/>
          </w:divBdr>
        </w:div>
        <w:div w:id="1795059510">
          <w:marLeft w:val="640"/>
          <w:marRight w:val="0"/>
          <w:marTop w:val="0"/>
          <w:marBottom w:val="0"/>
          <w:divBdr>
            <w:top w:val="none" w:sz="0" w:space="0" w:color="auto"/>
            <w:left w:val="none" w:sz="0" w:space="0" w:color="auto"/>
            <w:bottom w:val="none" w:sz="0" w:space="0" w:color="auto"/>
            <w:right w:val="none" w:sz="0" w:space="0" w:color="auto"/>
          </w:divBdr>
        </w:div>
        <w:div w:id="506023215">
          <w:marLeft w:val="640"/>
          <w:marRight w:val="0"/>
          <w:marTop w:val="0"/>
          <w:marBottom w:val="0"/>
          <w:divBdr>
            <w:top w:val="none" w:sz="0" w:space="0" w:color="auto"/>
            <w:left w:val="none" w:sz="0" w:space="0" w:color="auto"/>
            <w:bottom w:val="none" w:sz="0" w:space="0" w:color="auto"/>
            <w:right w:val="none" w:sz="0" w:space="0" w:color="auto"/>
          </w:divBdr>
        </w:div>
        <w:div w:id="430245438">
          <w:marLeft w:val="640"/>
          <w:marRight w:val="0"/>
          <w:marTop w:val="0"/>
          <w:marBottom w:val="0"/>
          <w:divBdr>
            <w:top w:val="none" w:sz="0" w:space="0" w:color="auto"/>
            <w:left w:val="none" w:sz="0" w:space="0" w:color="auto"/>
            <w:bottom w:val="none" w:sz="0" w:space="0" w:color="auto"/>
            <w:right w:val="none" w:sz="0" w:space="0" w:color="auto"/>
          </w:divBdr>
        </w:div>
        <w:div w:id="353071446">
          <w:marLeft w:val="640"/>
          <w:marRight w:val="0"/>
          <w:marTop w:val="0"/>
          <w:marBottom w:val="0"/>
          <w:divBdr>
            <w:top w:val="none" w:sz="0" w:space="0" w:color="auto"/>
            <w:left w:val="none" w:sz="0" w:space="0" w:color="auto"/>
            <w:bottom w:val="none" w:sz="0" w:space="0" w:color="auto"/>
            <w:right w:val="none" w:sz="0" w:space="0" w:color="auto"/>
          </w:divBdr>
        </w:div>
        <w:div w:id="720861546">
          <w:marLeft w:val="640"/>
          <w:marRight w:val="0"/>
          <w:marTop w:val="0"/>
          <w:marBottom w:val="0"/>
          <w:divBdr>
            <w:top w:val="none" w:sz="0" w:space="0" w:color="auto"/>
            <w:left w:val="none" w:sz="0" w:space="0" w:color="auto"/>
            <w:bottom w:val="none" w:sz="0" w:space="0" w:color="auto"/>
            <w:right w:val="none" w:sz="0" w:space="0" w:color="auto"/>
          </w:divBdr>
        </w:div>
        <w:div w:id="263656553">
          <w:marLeft w:val="640"/>
          <w:marRight w:val="0"/>
          <w:marTop w:val="0"/>
          <w:marBottom w:val="0"/>
          <w:divBdr>
            <w:top w:val="none" w:sz="0" w:space="0" w:color="auto"/>
            <w:left w:val="none" w:sz="0" w:space="0" w:color="auto"/>
            <w:bottom w:val="none" w:sz="0" w:space="0" w:color="auto"/>
            <w:right w:val="none" w:sz="0" w:space="0" w:color="auto"/>
          </w:divBdr>
        </w:div>
        <w:div w:id="292249018">
          <w:marLeft w:val="640"/>
          <w:marRight w:val="0"/>
          <w:marTop w:val="0"/>
          <w:marBottom w:val="0"/>
          <w:divBdr>
            <w:top w:val="none" w:sz="0" w:space="0" w:color="auto"/>
            <w:left w:val="none" w:sz="0" w:space="0" w:color="auto"/>
            <w:bottom w:val="none" w:sz="0" w:space="0" w:color="auto"/>
            <w:right w:val="none" w:sz="0" w:space="0" w:color="auto"/>
          </w:divBdr>
        </w:div>
        <w:div w:id="1023822521">
          <w:marLeft w:val="640"/>
          <w:marRight w:val="0"/>
          <w:marTop w:val="0"/>
          <w:marBottom w:val="0"/>
          <w:divBdr>
            <w:top w:val="none" w:sz="0" w:space="0" w:color="auto"/>
            <w:left w:val="none" w:sz="0" w:space="0" w:color="auto"/>
            <w:bottom w:val="none" w:sz="0" w:space="0" w:color="auto"/>
            <w:right w:val="none" w:sz="0" w:space="0" w:color="auto"/>
          </w:divBdr>
        </w:div>
        <w:div w:id="737899483">
          <w:marLeft w:val="640"/>
          <w:marRight w:val="0"/>
          <w:marTop w:val="0"/>
          <w:marBottom w:val="0"/>
          <w:divBdr>
            <w:top w:val="none" w:sz="0" w:space="0" w:color="auto"/>
            <w:left w:val="none" w:sz="0" w:space="0" w:color="auto"/>
            <w:bottom w:val="none" w:sz="0" w:space="0" w:color="auto"/>
            <w:right w:val="none" w:sz="0" w:space="0" w:color="auto"/>
          </w:divBdr>
        </w:div>
        <w:div w:id="1215779840">
          <w:marLeft w:val="640"/>
          <w:marRight w:val="0"/>
          <w:marTop w:val="0"/>
          <w:marBottom w:val="0"/>
          <w:divBdr>
            <w:top w:val="none" w:sz="0" w:space="0" w:color="auto"/>
            <w:left w:val="none" w:sz="0" w:space="0" w:color="auto"/>
            <w:bottom w:val="none" w:sz="0" w:space="0" w:color="auto"/>
            <w:right w:val="none" w:sz="0" w:space="0" w:color="auto"/>
          </w:divBdr>
        </w:div>
        <w:div w:id="335621980">
          <w:marLeft w:val="640"/>
          <w:marRight w:val="0"/>
          <w:marTop w:val="0"/>
          <w:marBottom w:val="0"/>
          <w:divBdr>
            <w:top w:val="none" w:sz="0" w:space="0" w:color="auto"/>
            <w:left w:val="none" w:sz="0" w:space="0" w:color="auto"/>
            <w:bottom w:val="none" w:sz="0" w:space="0" w:color="auto"/>
            <w:right w:val="none" w:sz="0" w:space="0" w:color="auto"/>
          </w:divBdr>
        </w:div>
        <w:div w:id="1660384294">
          <w:marLeft w:val="640"/>
          <w:marRight w:val="0"/>
          <w:marTop w:val="0"/>
          <w:marBottom w:val="0"/>
          <w:divBdr>
            <w:top w:val="none" w:sz="0" w:space="0" w:color="auto"/>
            <w:left w:val="none" w:sz="0" w:space="0" w:color="auto"/>
            <w:bottom w:val="none" w:sz="0" w:space="0" w:color="auto"/>
            <w:right w:val="none" w:sz="0" w:space="0" w:color="auto"/>
          </w:divBdr>
        </w:div>
        <w:div w:id="255721876">
          <w:marLeft w:val="640"/>
          <w:marRight w:val="0"/>
          <w:marTop w:val="0"/>
          <w:marBottom w:val="0"/>
          <w:divBdr>
            <w:top w:val="none" w:sz="0" w:space="0" w:color="auto"/>
            <w:left w:val="none" w:sz="0" w:space="0" w:color="auto"/>
            <w:bottom w:val="none" w:sz="0" w:space="0" w:color="auto"/>
            <w:right w:val="none" w:sz="0" w:space="0" w:color="auto"/>
          </w:divBdr>
        </w:div>
        <w:div w:id="232936786">
          <w:marLeft w:val="640"/>
          <w:marRight w:val="0"/>
          <w:marTop w:val="0"/>
          <w:marBottom w:val="0"/>
          <w:divBdr>
            <w:top w:val="none" w:sz="0" w:space="0" w:color="auto"/>
            <w:left w:val="none" w:sz="0" w:space="0" w:color="auto"/>
            <w:bottom w:val="none" w:sz="0" w:space="0" w:color="auto"/>
            <w:right w:val="none" w:sz="0" w:space="0" w:color="auto"/>
          </w:divBdr>
        </w:div>
        <w:div w:id="1061631898">
          <w:marLeft w:val="640"/>
          <w:marRight w:val="0"/>
          <w:marTop w:val="0"/>
          <w:marBottom w:val="0"/>
          <w:divBdr>
            <w:top w:val="none" w:sz="0" w:space="0" w:color="auto"/>
            <w:left w:val="none" w:sz="0" w:space="0" w:color="auto"/>
            <w:bottom w:val="none" w:sz="0" w:space="0" w:color="auto"/>
            <w:right w:val="none" w:sz="0" w:space="0" w:color="auto"/>
          </w:divBdr>
        </w:div>
        <w:div w:id="700325305">
          <w:marLeft w:val="640"/>
          <w:marRight w:val="0"/>
          <w:marTop w:val="0"/>
          <w:marBottom w:val="0"/>
          <w:divBdr>
            <w:top w:val="none" w:sz="0" w:space="0" w:color="auto"/>
            <w:left w:val="none" w:sz="0" w:space="0" w:color="auto"/>
            <w:bottom w:val="none" w:sz="0" w:space="0" w:color="auto"/>
            <w:right w:val="none" w:sz="0" w:space="0" w:color="auto"/>
          </w:divBdr>
        </w:div>
        <w:div w:id="1180854219">
          <w:marLeft w:val="640"/>
          <w:marRight w:val="0"/>
          <w:marTop w:val="0"/>
          <w:marBottom w:val="0"/>
          <w:divBdr>
            <w:top w:val="none" w:sz="0" w:space="0" w:color="auto"/>
            <w:left w:val="none" w:sz="0" w:space="0" w:color="auto"/>
            <w:bottom w:val="none" w:sz="0" w:space="0" w:color="auto"/>
            <w:right w:val="none" w:sz="0" w:space="0" w:color="auto"/>
          </w:divBdr>
        </w:div>
        <w:div w:id="1858033980">
          <w:marLeft w:val="640"/>
          <w:marRight w:val="0"/>
          <w:marTop w:val="0"/>
          <w:marBottom w:val="0"/>
          <w:divBdr>
            <w:top w:val="none" w:sz="0" w:space="0" w:color="auto"/>
            <w:left w:val="none" w:sz="0" w:space="0" w:color="auto"/>
            <w:bottom w:val="none" w:sz="0" w:space="0" w:color="auto"/>
            <w:right w:val="none" w:sz="0" w:space="0" w:color="auto"/>
          </w:divBdr>
        </w:div>
        <w:div w:id="36322862">
          <w:marLeft w:val="640"/>
          <w:marRight w:val="0"/>
          <w:marTop w:val="0"/>
          <w:marBottom w:val="0"/>
          <w:divBdr>
            <w:top w:val="none" w:sz="0" w:space="0" w:color="auto"/>
            <w:left w:val="none" w:sz="0" w:space="0" w:color="auto"/>
            <w:bottom w:val="none" w:sz="0" w:space="0" w:color="auto"/>
            <w:right w:val="none" w:sz="0" w:space="0" w:color="auto"/>
          </w:divBdr>
        </w:div>
        <w:div w:id="11299917">
          <w:marLeft w:val="640"/>
          <w:marRight w:val="0"/>
          <w:marTop w:val="0"/>
          <w:marBottom w:val="0"/>
          <w:divBdr>
            <w:top w:val="none" w:sz="0" w:space="0" w:color="auto"/>
            <w:left w:val="none" w:sz="0" w:space="0" w:color="auto"/>
            <w:bottom w:val="none" w:sz="0" w:space="0" w:color="auto"/>
            <w:right w:val="none" w:sz="0" w:space="0" w:color="auto"/>
          </w:divBdr>
        </w:div>
        <w:div w:id="1911039555">
          <w:marLeft w:val="640"/>
          <w:marRight w:val="0"/>
          <w:marTop w:val="0"/>
          <w:marBottom w:val="0"/>
          <w:divBdr>
            <w:top w:val="none" w:sz="0" w:space="0" w:color="auto"/>
            <w:left w:val="none" w:sz="0" w:space="0" w:color="auto"/>
            <w:bottom w:val="none" w:sz="0" w:space="0" w:color="auto"/>
            <w:right w:val="none" w:sz="0" w:space="0" w:color="auto"/>
          </w:divBdr>
        </w:div>
        <w:div w:id="1565795476">
          <w:marLeft w:val="640"/>
          <w:marRight w:val="0"/>
          <w:marTop w:val="0"/>
          <w:marBottom w:val="0"/>
          <w:divBdr>
            <w:top w:val="none" w:sz="0" w:space="0" w:color="auto"/>
            <w:left w:val="none" w:sz="0" w:space="0" w:color="auto"/>
            <w:bottom w:val="none" w:sz="0" w:space="0" w:color="auto"/>
            <w:right w:val="none" w:sz="0" w:space="0" w:color="auto"/>
          </w:divBdr>
        </w:div>
        <w:div w:id="1328246905">
          <w:marLeft w:val="640"/>
          <w:marRight w:val="0"/>
          <w:marTop w:val="0"/>
          <w:marBottom w:val="0"/>
          <w:divBdr>
            <w:top w:val="none" w:sz="0" w:space="0" w:color="auto"/>
            <w:left w:val="none" w:sz="0" w:space="0" w:color="auto"/>
            <w:bottom w:val="none" w:sz="0" w:space="0" w:color="auto"/>
            <w:right w:val="none" w:sz="0" w:space="0" w:color="auto"/>
          </w:divBdr>
        </w:div>
        <w:div w:id="2018574700">
          <w:marLeft w:val="640"/>
          <w:marRight w:val="0"/>
          <w:marTop w:val="0"/>
          <w:marBottom w:val="0"/>
          <w:divBdr>
            <w:top w:val="none" w:sz="0" w:space="0" w:color="auto"/>
            <w:left w:val="none" w:sz="0" w:space="0" w:color="auto"/>
            <w:bottom w:val="none" w:sz="0" w:space="0" w:color="auto"/>
            <w:right w:val="none" w:sz="0" w:space="0" w:color="auto"/>
          </w:divBdr>
        </w:div>
        <w:div w:id="610550872">
          <w:marLeft w:val="640"/>
          <w:marRight w:val="0"/>
          <w:marTop w:val="0"/>
          <w:marBottom w:val="0"/>
          <w:divBdr>
            <w:top w:val="none" w:sz="0" w:space="0" w:color="auto"/>
            <w:left w:val="none" w:sz="0" w:space="0" w:color="auto"/>
            <w:bottom w:val="none" w:sz="0" w:space="0" w:color="auto"/>
            <w:right w:val="none" w:sz="0" w:space="0" w:color="auto"/>
          </w:divBdr>
        </w:div>
        <w:div w:id="274560102">
          <w:marLeft w:val="640"/>
          <w:marRight w:val="0"/>
          <w:marTop w:val="0"/>
          <w:marBottom w:val="0"/>
          <w:divBdr>
            <w:top w:val="none" w:sz="0" w:space="0" w:color="auto"/>
            <w:left w:val="none" w:sz="0" w:space="0" w:color="auto"/>
            <w:bottom w:val="none" w:sz="0" w:space="0" w:color="auto"/>
            <w:right w:val="none" w:sz="0" w:space="0" w:color="auto"/>
          </w:divBdr>
        </w:div>
        <w:div w:id="204368580">
          <w:marLeft w:val="640"/>
          <w:marRight w:val="0"/>
          <w:marTop w:val="0"/>
          <w:marBottom w:val="0"/>
          <w:divBdr>
            <w:top w:val="none" w:sz="0" w:space="0" w:color="auto"/>
            <w:left w:val="none" w:sz="0" w:space="0" w:color="auto"/>
            <w:bottom w:val="none" w:sz="0" w:space="0" w:color="auto"/>
            <w:right w:val="none" w:sz="0" w:space="0" w:color="auto"/>
          </w:divBdr>
        </w:div>
        <w:div w:id="403719398">
          <w:marLeft w:val="640"/>
          <w:marRight w:val="0"/>
          <w:marTop w:val="0"/>
          <w:marBottom w:val="0"/>
          <w:divBdr>
            <w:top w:val="none" w:sz="0" w:space="0" w:color="auto"/>
            <w:left w:val="none" w:sz="0" w:space="0" w:color="auto"/>
            <w:bottom w:val="none" w:sz="0" w:space="0" w:color="auto"/>
            <w:right w:val="none" w:sz="0" w:space="0" w:color="auto"/>
          </w:divBdr>
        </w:div>
        <w:div w:id="1078794495">
          <w:marLeft w:val="640"/>
          <w:marRight w:val="0"/>
          <w:marTop w:val="0"/>
          <w:marBottom w:val="0"/>
          <w:divBdr>
            <w:top w:val="none" w:sz="0" w:space="0" w:color="auto"/>
            <w:left w:val="none" w:sz="0" w:space="0" w:color="auto"/>
            <w:bottom w:val="none" w:sz="0" w:space="0" w:color="auto"/>
            <w:right w:val="none" w:sz="0" w:space="0" w:color="auto"/>
          </w:divBdr>
        </w:div>
        <w:div w:id="102071886">
          <w:marLeft w:val="640"/>
          <w:marRight w:val="0"/>
          <w:marTop w:val="0"/>
          <w:marBottom w:val="0"/>
          <w:divBdr>
            <w:top w:val="none" w:sz="0" w:space="0" w:color="auto"/>
            <w:left w:val="none" w:sz="0" w:space="0" w:color="auto"/>
            <w:bottom w:val="none" w:sz="0" w:space="0" w:color="auto"/>
            <w:right w:val="none" w:sz="0" w:space="0" w:color="auto"/>
          </w:divBdr>
        </w:div>
        <w:div w:id="696128404">
          <w:marLeft w:val="640"/>
          <w:marRight w:val="0"/>
          <w:marTop w:val="0"/>
          <w:marBottom w:val="0"/>
          <w:divBdr>
            <w:top w:val="none" w:sz="0" w:space="0" w:color="auto"/>
            <w:left w:val="none" w:sz="0" w:space="0" w:color="auto"/>
            <w:bottom w:val="none" w:sz="0" w:space="0" w:color="auto"/>
            <w:right w:val="none" w:sz="0" w:space="0" w:color="auto"/>
          </w:divBdr>
        </w:div>
        <w:div w:id="565607104">
          <w:marLeft w:val="640"/>
          <w:marRight w:val="0"/>
          <w:marTop w:val="0"/>
          <w:marBottom w:val="0"/>
          <w:divBdr>
            <w:top w:val="none" w:sz="0" w:space="0" w:color="auto"/>
            <w:left w:val="none" w:sz="0" w:space="0" w:color="auto"/>
            <w:bottom w:val="none" w:sz="0" w:space="0" w:color="auto"/>
            <w:right w:val="none" w:sz="0" w:space="0" w:color="auto"/>
          </w:divBdr>
        </w:div>
        <w:div w:id="865826799">
          <w:marLeft w:val="640"/>
          <w:marRight w:val="0"/>
          <w:marTop w:val="0"/>
          <w:marBottom w:val="0"/>
          <w:divBdr>
            <w:top w:val="none" w:sz="0" w:space="0" w:color="auto"/>
            <w:left w:val="none" w:sz="0" w:space="0" w:color="auto"/>
            <w:bottom w:val="none" w:sz="0" w:space="0" w:color="auto"/>
            <w:right w:val="none" w:sz="0" w:space="0" w:color="auto"/>
          </w:divBdr>
        </w:div>
        <w:div w:id="1097672021">
          <w:marLeft w:val="640"/>
          <w:marRight w:val="0"/>
          <w:marTop w:val="0"/>
          <w:marBottom w:val="0"/>
          <w:divBdr>
            <w:top w:val="none" w:sz="0" w:space="0" w:color="auto"/>
            <w:left w:val="none" w:sz="0" w:space="0" w:color="auto"/>
            <w:bottom w:val="none" w:sz="0" w:space="0" w:color="auto"/>
            <w:right w:val="none" w:sz="0" w:space="0" w:color="auto"/>
          </w:divBdr>
        </w:div>
        <w:div w:id="955022304">
          <w:marLeft w:val="640"/>
          <w:marRight w:val="0"/>
          <w:marTop w:val="0"/>
          <w:marBottom w:val="0"/>
          <w:divBdr>
            <w:top w:val="none" w:sz="0" w:space="0" w:color="auto"/>
            <w:left w:val="none" w:sz="0" w:space="0" w:color="auto"/>
            <w:bottom w:val="none" w:sz="0" w:space="0" w:color="auto"/>
            <w:right w:val="none" w:sz="0" w:space="0" w:color="auto"/>
          </w:divBdr>
        </w:div>
        <w:div w:id="2130975956">
          <w:marLeft w:val="640"/>
          <w:marRight w:val="0"/>
          <w:marTop w:val="0"/>
          <w:marBottom w:val="0"/>
          <w:divBdr>
            <w:top w:val="none" w:sz="0" w:space="0" w:color="auto"/>
            <w:left w:val="none" w:sz="0" w:space="0" w:color="auto"/>
            <w:bottom w:val="none" w:sz="0" w:space="0" w:color="auto"/>
            <w:right w:val="none" w:sz="0" w:space="0" w:color="auto"/>
          </w:divBdr>
        </w:div>
        <w:div w:id="90204372">
          <w:marLeft w:val="640"/>
          <w:marRight w:val="0"/>
          <w:marTop w:val="0"/>
          <w:marBottom w:val="0"/>
          <w:divBdr>
            <w:top w:val="none" w:sz="0" w:space="0" w:color="auto"/>
            <w:left w:val="none" w:sz="0" w:space="0" w:color="auto"/>
            <w:bottom w:val="none" w:sz="0" w:space="0" w:color="auto"/>
            <w:right w:val="none" w:sz="0" w:space="0" w:color="auto"/>
          </w:divBdr>
        </w:div>
        <w:div w:id="1043822744">
          <w:marLeft w:val="640"/>
          <w:marRight w:val="0"/>
          <w:marTop w:val="0"/>
          <w:marBottom w:val="0"/>
          <w:divBdr>
            <w:top w:val="none" w:sz="0" w:space="0" w:color="auto"/>
            <w:left w:val="none" w:sz="0" w:space="0" w:color="auto"/>
            <w:bottom w:val="none" w:sz="0" w:space="0" w:color="auto"/>
            <w:right w:val="none" w:sz="0" w:space="0" w:color="auto"/>
          </w:divBdr>
        </w:div>
        <w:div w:id="109328452">
          <w:marLeft w:val="640"/>
          <w:marRight w:val="0"/>
          <w:marTop w:val="0"/>
          <w:marBottom w:val="0"/>
          <w:divBdr>
            <w:top w:val="none" w:sz="0" w:space="0" w:color="auto"/>
            <w:left w:val="none" w:sz="0" w:space="0" w:color="auto"/>
            <w:bottom w:val="none" w:sz="0" w:space="0" w:color="auto"/>
            <w:right w:val="none" w:sz="0" w:space="0" w:color="auto"/>
          </w:divBdr>
        </w:div>
        <w:div w:id="504244508">
          <w:marLeft w:val="640"/>
          <w:marRight w:val="0"/>
          <w:marTop w:val="0"/>
          <w:marBottom w:val="0"/>
          <w:divBdr>
            <w:top w:val="none" w:sz="0" w:space="0" w:color="auto"/>
            <w:left w:val="none" w:sz="0" w:space="0" w:color="auto"/>
            <w:bottom w:val="none" w:sz="0" w:space="0" w:color="auto"/>
            <w:right w:val="none" w:sz="0" w:space="0" w:color="auto"/>
          </w:divBdr>
        </w:div>
      </w:divsChild>
    </w:div>
    <w:div w:id="1116216323">
      <w:bodyDiv w:val="1"/>
      <w:marLeft w:val="0"/>
      <w:marRight w:val="0"/>
      <w:marTop w:val="0"/>
      <w:marBottom w:val="0"/>
      <w:divBdr>
        <w:top w:val="none" w:sz="0" w:space="0" w:color="auto"/>
        <w:left w:val="none" w:sz="0" w:space="0" w:color="auto"/>
        <w:bottom w:val="none" w:sz="0" w:space="0" w:color="auto"/>
        <w:right w:val="none" w:sz="0" w:space="0" w:color="auto"/>
      </w:divBdr>
      <w:divsChild>
        <w:div w:id="1827084469">
          <w:marLeft w:val="640"/>
          <w:marRight w:val="0"/>
          <w:marTop w:val="0"/>
          <w:marBottom w:val="0"/>
          <w:divBdr>
            <w:top w:val="none" w:sz="0" w:space="0" w:color="auto"/>
            <w:left w:val="none" w:sz="0" w:space="0" w:color="auto"/>
            <w:bottom w:val="none" w:sz="0" w:space="0" w:color="auto"/>
            <w:right w:val="none" w:sz="0" w:space="0" w:color="auto"/>
          </w:divBdr>
        </w:div>
        <w:div w:id="1963917846">
          <w:marLeft w:val="640"/>
          <w:marRight w:val="0"/>
          <w:marTop w:val="0"/>
          <w:marBottom w:val="0"/>
          <w:divBdr>
            <w:top w:val="none" w:sz="0" w:space="0" w:color="auto"/>
            <w:left w:val="none" w:sz="0" w:space="0" w:color="auto"/>
            <w:bottom w:val="none" w:sz="0" w:space="0" w:color="auto"/>
            <w:right w:val="none" w:sz="0" w:space="0" w:color="auto"/>
          </w:divBdr>
        </w:div>
        <w:div w:id="218170451">
          <w:marLeft w:val="640"/>
          <w:marRight w:val="0"/>
          <w:marTop w:val="0"/>
          <w:marBottom w:val="0"/>
          <w:divBdr>
            <w:top w:val="none" w:sz="0" w:space="0" w:color="auto"/>
            <w:left w:val="none" w:sz="0" w:space="0" w:color="auto"/>
            <w:bottom w:val="none" w:sz="0" w:space="0" w:color="auto"/>
            <w:right w:val="none" w:sz="0" w:space="0" w:color="auto"/>
          </w:divBdr>
        </w:div>
        <w:div w:id="1827088095">
          <w:marLeft w:val="640"/>
          <w:marRight w:val="0"/>
          <w:marTop w:val="0"/>
          <w:marBottom w:val="0"/>
          <w:divBdr>
            <w:top w:val="none" w:sz="0" w:space="0" w:color="auto"/>
            <w:left w:val="none" w:sz="0" w:space="0" w:color="auto"/>
            <w:bottom w:val="none" w:sz="0" w:space="0" w:color="auto"/>
            <w:right w:val="none" w:sz="0" w:space="0" w:color="auto"/>
          </w:divBdr>
        </w:div>
        <w:div w:id="1198852142">
          <w:marLeft w:val="640"/>
          <w:marRight w:val="0"/>
          <w:marTop w:val="0"/>
          <w:marBottom w:val="0"/>
          <w:divBdr>
            <w:top w:val="none" w:sz="0" w:space="0" w:color="auto"/>
            <w:left w:val="none" w:sz="0" w:space="0" w:color="auto"/>
            <w:bottom w:val="none" w:sz="0" w:space="0" w:color="auto"/>
            <w:right w:val="none" w:sz="0" w:space="0" w:color="auto"/>
          </w:divBdr>
        </w:div>
        <w:div w:id="1417047459">
          <w:marLeft w:val="640"/>
          <w:marRight w:val="0"/>
          <w:marTop w:val="0"/>
          <w:marBottom w:val="0"/>
          <w:divBdr>
            <w:top w:val="none" w:sz="0" w:space="0" w:color="auto"/>
            <w:left w:val="none" w:sz="0" w:space="0" w:color="auto"/>
            <w:bottom w:val="none" w:sz="0" w:space="0" w:color="auto"/>
            <w:right w:val="none" w:sz="0" w:space="0" w:color="auto"/>
          </w:divBdr>
        </w:div>
        <w:div w:id="769619365">
          <w:marLeft w:val="640"/>
          <w:marRight w:val="0"/>
          <w:marTop w:val="0"/>
          <w:marBottom w:val="0"/>
          <w:divBdr>
            <w:top w:val="none" w:sz="0" w:space="0" w:color="auto"/>
            <w:left w:val="none" w:sz="0" w:space="0" w:color="auto"/>
            <w:bottom w:val="none" w:sz="0" w:space="0" w:color="auto"/>
            <w:right w:val="none" w:sz="0" w:space="0" w:color="auto"/>
          </w:divBdr>
        </w:div>
        <w:div w:id="1803226091">
          <w:marLeft w:val="640"/>
          <w:marRight w:val="0"/>
          <w:marTop w:val="0"/>
          <w:marBottom w:val="0"/>
          <w:divBdr>
            <w:top w:val="none" w:sz="0" w:space="0" w:color="auto"/>
            <w:left w:val="none" w:sz="0" w:space="0" w:color="auto"/>
            <w:bottom w:val="none" w:sz="0" w:space="0" w:color="auto"/>
            <w:right w:val="none" w:sz="0" w:space="0" w:color="auto"/>
          </w:divBdr>
        </w:div>
        <w:div w:id="854227543">
          <w:marLeft w:val="640"/>
          <w:marRight w:val="0"/>
          <w:marTop w:val="0"/>
          <w:marBottom w:val="0"/>
          <w:divBdr>
            <w:top w:val="none" w:sz="0" w:space="0" w:color="auto"/>
            <w:left w:val="none" w:sz="0" w:space="0" w:color="auto"/>
            <w:bottom w:val="none" w:sz="0" w:space="0" w:color="auto"/>
            <w:right w:val="none" w:sz="0" w:space="0" w:color="auto"/>
          </w:divBdr>
        </w:div>
        <w:div w:id="167527218">
          <w:marLeft w:val="640"/>
          <w:marRight w:val="0"/>
          <w:marTop w:val="0"/>
          <w:marBottom w:val="0"/>
          <w:divBdr>
            <w:top w:val="none" w:sz="0" w:space="0" w:color="auto"/>
            <w:left w:val="none" w:sz="0" w:space="0" w:color="auto"/>
            <w:bottom w:val="none" w:sz="0" w:space="0" w:color="auto"/>
            <w:right w:val="none" w:sz="0" w:space="0" w:color="auto"/>
          </w:divBdr>
        </w:div>
        <w:div w:id="2022079981">
          <w:marLeft w:val="640"/>
          <w:marRight w:val="0"/>
          <w:marTop w:val="0"/>
          <w:marBottom w:val="0"/>
          <w:divBdr>
            <w:top w:val="none" w:sz="0" w:space="0" w:color="auto"/>
            <w:left w:val="none" w:sz="0" w:space="0" w:color="auto"/>
            <w:bottom w:val="none" w:sz="0" w:space="0" w:color="auto"/>
            <w:right w:val="none" w:sz="0" w:space="0" w:color="auto"/>
          </w:divBdr>
        </w:div>
        <w:div w:id="366762946">
          <w:marLeft w:val="640"/>
          <w:marRight w:val="0"/>
          <w:marTop w:val="0"/>
          <w:marBottom w:val="0"/>
          <w:divBdr>
            <w:top w:val="none" w:sz="0" w:space="0" w:color="auto"/>
            <w:left w:val="none" w:sz="0" w:space="0" w:color="auto"/>
            <w:bottom w:val="none" w:sz="0" w:space="0" w:color="auto"/>
            <w:right w:val="none" w:sz="0" w:space="0" w:color="auto"/>
          </w:divBdr>
        </w:div>
        <w:div w:id="1388451878">
          <w:marLeft w:val="640"/>
          <w:marRight w:val="0"/>
          <w:marTop w:val="0"/>
          <w:marBottom w:val="0"/>
          <w:divBdr>
            <w:top w:val="none" w:sz="0" w:space="0" w:color="auto"/>
            <w:left w:val="none" w:sz="0" w:space="0" w:color="auto"/>
            <w:bottom w:val="none" w:sz="0" w:space="0" w:color="auto"/>
            <w:right w:val="none" w:sz="0" w:space="0" w:color="auto"/>
          </w:divBdr>
        </w:div>
        <w:div w:id="1991328017">
          <w:marLeft w:val="640"/>
          <w:marRight w:val="0"/>
          <w:marTop w:val="0"/>
          <w:marBottom w:val="0"/>
          <w:divBdr>
            <w:top w:val="none" w:sz="0" w:space="0" w:color="auto"/>
            <w:left w:val="none" w:sz="0" w:space="0" w:color="auto"/>
            <w:bottom w:val="none" w:sz="0" w:space="0" w:color="auto"/>
            <w:right w:val="none" w:sz="0" w:space="0" w:color="auto"/>
          </w:divBdr>
        </w:div>
        <w:div w:id="1138379697">
          <w:marLeft w:val="640"/>
          <w:marRight w:val="0"/>
          <w:marTop w:val="0"/>
          <w:marBottom w:val="0"/>
          <w:divBdr>
            <w:top w:val="none" w:sz="0" w:space="0" w:color="auto"/>
            <w:left w:val="none" w:sz="0" w:space="0" w:color="auto"/>
            <w:bottom w:val="none" w:sz="0" w:space="0" w:color="auto"/>
            <w:right w:val="none" w:sz="0" w:space="0" w:color="auto"/>
          </w:divBdr>
        </w:div>
        <w:div w:id="1435515917">
          <w:marLeft w:val="640"/>
          <w:marRight w:val="0"/>
          <w:marTop w:val="0"/>
          <w:marBottom w:val="0"/>
          <w:divBdr>
            <w:top w:val="none" w:sz="0" w:space="0" w:color="auto"/>
            <w:left w:val="none" w:sz="0" w:space="0" w:color="auto"/>
            <w:bottom w:val="none" w:sz="0" w:space="0" w:color="auto"/>
            <w:right w:val="none" w:sz="0" w:space="0" w:color="auto"/>
          </w:divBdr>
        </w:div>
        <w:div w:id="1568177650">
          <w:marLeft w:val="640"/>
          <w:marRight w:val="0"/>
          <w:marTop w:val="0"/>
          <w:marBottom w:val="0"/>
          <w:divBdr>
            <w:top w:val="none" w:sz="0" w:space="0" w:color="auto"/>
            <w:left w:val="none" w:sz="0" w:space="0" w:color="auto"/>
            <w:bottom w:val="none" w:sz="0" w:space="0" w:color="auto"/>
            <w:right w:val="none" w:sz="0" w:space="0" w:color="auto"/>
          </w:divBdr>
        </w:div>
        <w:div w:id="1502114829">
          <w:marLeft w:val="640"/>
          <w:marRight w:val="0"/>
          <w:marTop w:val="0"/>
          <w:marBottom w:val="0"/>
          <w:divBdr>
            <w:top w:val="none" w:sz="0" w:space="0" w:color="auto"/>
            <w:left w:val="none" w:sz="0" w:space="0" w:color="auto"/>
            <w:bottom w:val="none" w:sz="0" w:space="0" w:color="auto"/>
            <w:right w:val="none" w:sz="0" w:space="0" w:color="auto"/>
          </w:divBdr>
        </w:div>
        <w:div w:id="838807424">
          <w:marLeft w:val="640"/>
          <w:marRight w:val="0"/>
          <w:marTop w:val="0"/>
          <w:marBottom w:val="0"/>
          <w:divBdr>
            <w:top w:val="none" w:sz="0" w:space="0" w:color="auto"/>
            <w:left w:val="none" w:sz="0" w:space="0" w:color="auto"/>
            <w:bottom w:val="none" w:sz="0" w:space="0" w:color="auto"/>
            <w:right w:val="none" w:sz="0" w:space="0" w:color="auto"/>
          </w:divBdr>
        </w:div>
        <w:div w:id="1777750084">
          <w:marLeft w:val="640"/>
          <w:marRight w:val="0"/>
          <w:marTop w:val="0"/>
          <w:marBottom w:val="0"/>
          <w:divBdr>
            <w:top w:val="none" w:sz="0" w:space="0" w:color="auto"/>
            <w:left w:val="none" w:sz="0" w:space="0" w:color="auto"/>
            <w:bottom w:val="none" w:sz="0" w:space="0" w:color="auto"/>
            <w:right w:val="none" w:sz="0" w:space="0" w:color="auto"/>
          </w:divBdr>
        </w:div>
        <w:div w:id="1930768199">
          <w:marLeft w:val="640"/>
          <w:marRight w:val="0"/>
          <w:marTop w:val="0"/>
          <w:marBottom w:val="0"/>
          <w:divBdr>
            <w:top w:val="none" w:sz="0" w:space="0" w:color="auto"/>
            <w:left w:val="none" w:sz="0" w:space="0" w:color="auto"/>
            <w:bottom w:val="none" w:sz="0" w:space="0" w:color="auto"/>
            <w:right w:val="none" w:sz="0" w:space="0" w:color="auto"/>
          </w:divBdr>
        </w:div>
        <w:div w:id="1091396237">
          <w:marLeft w:val="640"/>
          <w:marRight w:val="0"/>
          <w:marTop w:val="0"/>
          <w:marBottom w:val="0"/>
          <w:divBdr>
            <w:top w:val="none" w:sz="0" w:space="0" w:color="auto"/>
            <w:left w:val="none" w:sz="0" w:space="0" w:color="auto"/>
            <w:bottom w:val="none" w:sz="0" w:space="0" w:color="auto"/>
            <w:right w:val="none" w:sz="0" w:space="0" w:color="auto"/>
          </w:divBdr>
        </w:div>
        <w:div w:id="1548569031">
          <w:marLeft w:val="640"/>
          <w:marRight w:val="0"/>
          <w:marTop w:val="0"/>
          <w:marBottom w:val="0"/>
          <w:divBdr>
            <w:top w:val="none" w:sz="0" w:space="0" w:color="auto"/>
            <w:left w:val="none" w:sz="0" w:space="0" w:color="auto"/>
            <w:bottom w:val="none" w:sz="0" w:space="0" w:color="auto"/>
            <w:right w:val="none" w:sz="0" w:space="0" w:color="auto"/>
          </w:divBdr>
        </w:div>
        <w:div w:id="1660041720">
          <w:marLeft w:val="640"/>
          <w:marRight w:val="0"/>
          <w:marTop w:val="0"/>
          <w:marBottom w:val="0"/>
          <w:divBdr>
            <w:top w:val="none" w:sz="0" w:space="0" w:color="auto"/>
            <w:left w:val="none" w:sz="0" w:space="0" w:color="auto"/>
            <w:bottom w:val="none" w:sz="0" w:space="0" w:color="auto"/>
            <w:right w:val="none" w:sz="0" w:space="0" w:color="auto"/>
          </w:divBdr>
        </w:div>
        <w:div w:id="2088991786">
          <w:marLeft w:val="640"/>
          <w:marRight w:val="0"/>
          <w:marTop w:val="0"/>
          <w:marBottom w:val="0"/>
          <w:divBdr>
            <w:top w:val="none" w:sz="0" w:space="0" w:color="auto"/>
            <w:left w:val="none" w:sz="0" w:space="0" w:color="auto"/>
            <w:bottom w:val="none" w:sz="0" w:space="0" w:color="auto"/>
            <w:right w:val="none" w:sz="0" w:space="0" w:color="auto"/>
          </w:divBdr>
        </w:div>
        <w:div w:id="151025314">
          <w:marLeft w:val="640"/>
          <w:marRight w:val="0"/>
          <w:marTop w:val="0"/>
          <w:marBottom w:val="0"/>
          <w:divBdr>
            <w:top w:val="none" w:sz="0" w:space="0" w:color="auto"/>
            <w:left w:val="none" w:sz="0" w:space="0" w:color="auto"/>
            <w:bottom w:val="none" w:sz="0" w:space="0" w:color="auto"/>
            <w:right w:val="none" w:sz="0" w:space="0" w:color="auto"/>
          </w:divBdr>
        </w:div>
        <w:div w:id="1258975733">
          <w:marLeft w:val="640"/>
          <w:marRight w:val="0"/>
          <w:marTop w:val="0"/>
          <w:marBottom w:val="0"/>
          <w:divBdr>
            <w:top w:val="none" w:sz="0" w:space="0" w:color="auto"/>
            <w:left w:val="none" w:sz="0" w:space="0" w:color="auto"/>
            <w:bottom w:val="none" w:sz="0" w:space="0" w:color="auto"/>
            <w:right w:val="none" w:sz="0" w:space="0" w:color="auto"/>
          </w:divBdr>
        </w:div>
        <w:div w:id="2131169575">
          <w:marLeft w:val="640"/>
          <w:marRight w:val="0"/>
          <w:marTop w:val="0"/>
          <w:marBottom w:val="0"/>
          <w:divBdr>
            <w:top w:val="none" w:sz="0" w:space="0" w:color="auto"/>
            <w:left w:val="none" w:sz="0" w:space="0" w:color="auto"/>
            <w:bottom w:val="none" w:sz="0" w:space="0" w:color="auto"/>
            <w:right w:val="none" w:sz="0" w:space="0" w:color="auto"/>
          </w:divBdr>
        </w:div>
        <w:div w:id="406849969">
          <w:marLeft w:val="640"/>
          <w:marRight w:val="0"/>
          <w:marTop w:val="0"/>
          <w:marBottom w:val="0"/>
          <w:divBdr>
            <w:top w:val="none" w:sz="0" w:space="0" w:color="auto"/>
            <w:left w:val="none" w:sz="0" w:space="0" w:color="auto"/>
            <w:bottom w:val="none" w:sz="0" w:space="0" w:color="auto"/>
            <w:right w:val="none" w:sz="0" w:space="0" w:color="auto"/>
          </w:divBdr>
        </w:div>
        <w:div w:id="1222256258">
          <w:marLeft w:val="640"/>
          <w:marRight w:val="0"/>
          <w:marTop w:val="0"/>
          <w:marBottom w:val="0"/>
          <w:divBdr>
            <w:top w:val="none" w:sz="0" w:space="0" w:color="auto"/>
            <w:left w:val="none" w:sz="0" w:space="0" w:color="auto"/>
            <w:bottom w:val="none" w:sz="0" w:space="0" w:color="auto"/>
            <w:right w:val="none" w:sz="0" w:space="0" w:color="auto"/>
          </w:divBdr>
        </w:div>
        <w:div w:id="1391614255">
          <w:marLeft w:val="640"/>
          <w:marRight w:val="0"/>
          <w:marTop w:val="0"/>
          <w:marBottom w:val="0"/>
          <w:divBdr>
            <w:top w:val="none" w:sz="0" w:space="0" w:color="auto"/>
            <w:left w:val="none" w:sz="0" w:space="0" w:color="auto"/>
            <w:bottom w:val="none" w:sz="0" w:space="0" w:color="auto"/>
            <w:right w:val="none" w:sz="0" w:space="0" w:color="auto"/>
          </w:divBdr>
        </w:div>
        <w:div w:id="37053036">
          <w:marLeft w:val="640"/>
          <w:marRight w:val="0"/>
          <w:marTop w:val="0"/>
          <w:marBottom w:val="0"/>
          <w:divBdr>
            <w:top w:val="none" w:sz="0" w:space="0" w:color="auto"/>
            <w:left w:val="none" w:sz="0" w:space="0" w:color="auto"/>
            <w:bottom w:val="none" w:sz="0" w:space="0" w:color="auto"/>
            <w:right w:val="none" w:sz="0" w:space="0" w:color="auto"/>
          </w:divBdr>
        </w:div>
        <w:div w:id="1919511769">
          <w:marLeft w:val="640"/>
          <w:marRight w:val="0"/>
          <w:marTop w:val="0"/>
          <w:marBottom w:val="0"/>
          <w:divBdr>
            <w:top w:val="none" w:sz="0" w:space="0" w:color="auto"/>
            <w:left w:val="none" w:sz="0" w:space="0" w:color="auto"/>
            <w:bottom w:val="none" w:sz="0" w:space="0" w:color="auto"/>
            <w:right w:val="none" w:sz="0" w:space="0" w:color="auto"/>
          </w:divBdr>
        </w:div>
        <w:div w:id="1888830212">
          <w:marLeft w:val="640"/>
          <w:marRight w:val="0"/>
          <w:marTop w:val="0"/>
          <w:marBottom w:val="0"/>
          <w:divBdr>
            <w:top w:val="none" w:sz="0" w:space="0" w:color="auto"/>
            <w:left w:val="none" w:sz="0" w:space="0" w:color="auto"/>
            <w:bottom w:val="none" w:sz="0" w:space="0" w:color="auto"/>
            <w:right w:val="none" w:sz="0" w:space="0" w:color="auto"/>
          </w:divBdr>
        </w:div>
        <w:div w:id="1049749">
          <w:marLeft w:val="640"/>
          <w:marRight w:val="0"/>
          <w:marTop w:val="0"/>
          <w:marBottom w:val="0"/>
          <w:divBdr>
            <w:top w:val="none" w:sz="0" w:space="0" w:color="auto"/>
            <w:left w:val="none" w:sz="0" w:space="0" w:color="auto"/>
            <w:bottom w:val="none" w:sz="0" w:space="0" w:color="auto"/>
            <w:right w:val="none" w:sz="0" w:space="0" w:color="auto"/>
          </w:divBdr>
        </w:div>
        <w:div w:id="1429546407">
          <w:marLeft w:val="640"/>
          <w:marRight w:val="0"/>
          <w:marTop w:val="0"/>
          <w:marBottom w:val="0"/>
          <w:divBdr>
            <w:top w:val="none" w:sz="0" w:space="0" w:color="auto"/>
            <w:left w:val="none" w:sz="0" w:space="0" w:color="auto"/>
            <w:bottom w:val="none" w:sz="0" w:space="0" w:color="auto"/>
            <w:right w:val="none" w:sz="0" w:space="0" w:color="auto"/>
          </w:divBdr>
        </w:div>
        <w:div w:id="2821869">
          <w:marLeft w:val="640"/>
          <w:marRight w:val="0"/>
          <w:marTop w:val="0"/>
          <w:marBottom w:val="0"/>
          <w:divBdr>
            <w:top w:val="none" w:sz="0" w:space="0" w:color="auto"/>
            <w:left w:val="none" w:sz="0" w:space="0" w:color="auto"/>
            <w:bottom w:val="none" w:sz="0" w:space="0" w:color="auto"/>
            <w:right w:val="none" w:sz="0" w:space="0" w:color="auto"/>
          </w:divBdr>
        </w:div>
        <w:div w:id="819731496">
          <w:marLeft w:val="640"/>
          <w:marRight w:val="0"/>
          <w:marTop w:val="0"/>
          <w:marBottom w:val="0"/>
          <w:divBdr>
            <w:top w:val="none" w:sz="0" w:space="0" w:color="auto"/>
            <w:left w:val="none" w:sz="0" w:space="0" w:color="auto"/>
            <w:bottom w:val="none" w:sz="0" w:space="0" w:color="auto"/>
            <w:right w:val="none" w:sz="0" w:space="0" w:color="auto"/>
          </w:divBdr>
        </w:div>
        <w:div w:id="1202011916">
          <w:marLeft w:val="640"/>
          <w:marRight w:val="0"/>
          <w:marTop w:val="0"/>
          <w:marBottom w:val="0"/>
          <w:divBdr>
            <w:top w:val="none" w:sz="0" w:space="0" w:color="auto"/>
            <w:left w:val="none" w:sz="0" w:space="0" w:color="auto"/>
            <w:bottom w:val="none" w:sz="0" w:space="0" w:color="auto"/>
            <w:right w:val="none" w:sz="0" w:space="0" w:color="auto"/>
          </w:divBdr>
        </w:div>
        <w:div w:id="1177691277">
          <w:marLeft w:val="640"/>
          <w:marRight w:val="0"/>
          <w:marTop w:val="0"/>
          <w:marBottom w:val="0"/>
          <w:divBdr>
            <w:top w:val="none" w:sz="0" w:space="0" w:color="auto"/>
            <w:left w:val="none" w:sz="0" w:space="0" w:color="auto"/>
            <w:bottom w:val="none" w:sz="0" w:space="0" w:color="auto"/>
            <w:right w:val="none" w:sz="0" w:space="0" w:color="auto"/>
          </w:divBdr>
        </w:div>
        <w:div w:id="955481213">
          <w:marLeft w:val="640"/>
          <w:marRight w:val="0"/>
          <w:marTop w:val="0"/>
          <w:marBottom w:val="0"/>
          <w:divBdr>
            <w:top w:val="none" w:sz="0" w:space="0" w:color="auto"/>
            <w:left w:val="none" w:sz="0" w:space="0" w:color="auto"/>
            <w:bottom w:val="none" w:sz="0" w:space="0" w:color="auto"/>
            <w:right w:val="none" w:sz="0" w:space="0" w:color="auto"/>
          </w:divBdr>
        </w:div>
        <w:div w:id="2056615531">
          <w:marLeft w:val="640"/>
          <w:marRight w:val="0"/>
          <w:marTop w:val="0"/>
          <w:marBottom w:val="0"/>
          <w:divBdr>
            <w:top w:val="none" w:sz="0" w:space="0" w:color="auto"/>
            <w:left w:val="none" w:sz="0" w:space="0" w:color="auto"/>
            <w:bottom w:val="none" w:sz="0" w:space="0" w:color="auto"/>
            <w:right w:val="none" w:sz="0" w:space="0" w:color="auto"/>
          </w:divBdr>
        </w:div>
        <w:div w:id="319776751">
          <w:marLeft w:val="640"/>
          <w:marRight w:val="0"/>
          <w:marTop w:val="0"/>
          <w:marBottom w:val="0"/>
          <w:divBdr>
            <w:top w:val="none" w:sz="0" w:space="0" w:color="auto"/>
            <w:left w:val="none" w:sz="0" w:space="0" w:color="auto"/>
            <w:bottom w:val="none" w:sz="0" w:space="0" w:color="auto"/>
            <w:right w:val="none" w:sz="0" w:space="0" w:color="auto"/>
          </w:divBdr>
        </w:div>
        <w:div w:id="1581402613">
          <w:marLeft w:val="640"/>
          <w:marRight w:val="0"/>
          <w:marTop w:val="0"/>
          <w:marBottom w:val="0"/>
          <w:divBdr>
            <w:top w:val="none" w:sz="0" w:space="0" w:color="auto"/>
            <w:left w:val="none" w:sz="0" w:space="0" w:color="auto"/>
            <w:bottom w:val="none" w:sz="0" w:space="0" w:color="auto"/>
            <w:right w:val="none" w:sz="0" w:space="0" w:color="auto"/>
          </w:divBdr>
        </w:div>
        <w:div w:id="1586109912">
          <w:marLeft w:val="640"/>
          <w:marRight w:val="0"/>
          <w:marTop w:val="0"/>
          <w:marBottom w:val="0"/>
          <w:divBdr>
            <w:top w:val="none" w:sz="0" w:space="0" w:color="auto"/>
            <w:left w:val="none" w:sz="0" w:space="0" w:color="auto"/>
            <w:bottom w:val="none" w:sz="0" w:space="0" w:color="auto"/>
            <w:right w:val="none" w:sz="0" w:space="0" w:color="auto"/>
          </w:divBdr>
        </w:div>
        <w:div w:id="1952589723">
          <w:marLeft w:val="640"/>
          <w:marRight w:val="0"/>
          <w:marTop w:val="0"/>
          <w:marBottom w:val="0"/>
          <w:divBdr>
            <w:top w:val="none" w:sz="0" w:space="0" w:color="auto"/>
            <w:left w:val="none" w:sz="0" w:space="0" w:color="auto"/>
            <w:bottom w:val="none" w:sz="0" w:space="0" w:color="auto"/>
            <w:right w:val="none" w:sz="0" w:space="0" w:color="auto"/>
          </w:divBdr>
        </w:div>
        <w:div w:id="200679635">
          <w:marLeft w:val="640"/>
          <w:marRight w:val="0"/>
          <w:marTop w:val="0"/>
          <w:marBottom w:val="0"/>
          <w:divBdr>
            <w:top w:val="none" w:sz="0" w:space="0" w:color="auto"/>
            <w:left w:val="none" w:sz="0" w:space="0" w:color="auto"/>
            <w:bottom w:val="none" w:sz="0" w:space="0" w:color="auto"/>
            <w:right w:val="none" w:sz="0" w:space="0" w:color="auto"/>
          </w:divBdr>
        </w:div>
        <w:div w:id="1533150286">
          <w:marLeft w:val="640"/>
          <w:marRight w:val="0"/>
          <w:marTop w:val="0"/>
          <w:marBottom w:val="0"/>
          <w:divBdr>
            <w:top w:val="none" w:sz="0" w:space="0" w:color="auto"/>
            <w:left w:val="none" w:sz="0" w:space="0" w:color="auto"/>
            <w:bottom w:val="none" w:sz="0" w:space="0" w:color="auto"/>
            <w:right w:val="none" w:sz="0" w:space="0" w:color="auto"/>
          </w:divBdr>
        </w:div>
        <w:div w:id="912812944">
          <w:marLeft w:val="640"/>
          <w:marRight w:val="0"/>
          <w:marTop w:val="0"/>
          <w:marBottom w:val="0"/>
          <w:divBdr>
            <w:top w:val="none" w:sz="0" w:space="0" w:color="auto"/>
            <w:left w:val="none" w:sz="0" w:space="0" w:color="auto"/>
            <w:bottom w:val="none" w:sz="0" w:space="0" w:color="auto"/>
            <w:right w:val="none" w:sz="0" w:space="0" w:color="auto"/>
          </w:divBdr>
        </w:div>
        <w:div w:id="487749726">
          <w:marLeft w:val="640"/>
          <w:marRight w:val="0"/>
          <w:marTop w:val="0"/>
          <w:marBottom w:val="0"/>
          <w:divBdr>
            <w:top w:val="none" w:sz="0" w:space="0" w:color="auto"/>
            <w:left w:val="none" w:sz="0" w:space="0" w:color="auto"/>
            <w:bottom w:val="none" w:sz="0" w:space="0" w:color="auto"/>
            <w:right w:val="none" w:sz="0" w:space="0" w:color="auto"/>
          </w:divBdr>
        </w:div>
        <w:div w:id="1531187008">
          <w:marLeft w:val="640"/>
          <w:marRight w:val="0"/>
          <w:marTop w:val="0"/>
          <w:marBottom w:val="0"/>
          <w:divBdr>
            <w:top w:val="none" w:sz="0" w:space="0" w:color="auto"/>
            <w:left w:val="none" w:sz="0" w:space="0" w:color="auto"/>
            <w:bottom w:val="none" w:sz="0" w:space="0" w:color="auto"/>
            <w:right w:val="none" w:sz="0" w:space="0" w:color="auto"/>
          </w:divBdr>
        </w:div>
        <w:div w:id="238179744">
          <w:marLeft w:val="640"/>
          <w:marRight w:val="0"/>
          <w:marTop w:val="0"/>
          <w:marBottom w:val="0"/>
          <w:divBdr>
            <w:top w:val="none" w:sz="0" w:space="0" w:color="auto"/>
            <w:left w:val="none" w:sz="0" w:space="0" w:color="auto"/>
            <w:bottom w:val="none" w:sz="0" w:space="0" w:color="auto"/>
            <w:right w:val="none" w:sz="0" w:space="0" w:color="auto"/>
          </w:divBdr>
        </w:div>
        <w:div w:id="1835948051">
          <w:marLeft w:val="640"/>
          <w:marRight w:val="0"/>
          <w:marTop w:val="0"/>
          <w:marBottom w:val="0"/>
          <w:divBdr>
            <w:top w:val="none" w:sz="0" w:space="0" w:color="auto"/>
            <w:left w:val="none" w:sz="0" w:space="0" w:color="auto"/>
            <w:bottom w:val="none" w:sz="0" w:space="0" w:color="auto"/>
            <w:right w:val="none" w:sz="0" w:space="0" w:color="auto"/>
          </w:divBdr>
        </w:div>
        <w:div w:id="1610963755">
          <w:marLeft w:val="640"/>
          <w:marRight w:val="0"/>
          <w:marTop w:val="0"/>
          <w:marBottom w:val="0"/>
          <w:divBdr>
            <w:top w:val="none" w:sz="0" w:space="0" w:color="auto"/>
            <w:left w:val="none" w:sz="0" w:space="0" w:color="auto"/>
            <w:bottom w:val="none" w:sz="0" w:space="0" w:color="auto"/>
            <w:right w:val="none" w:sz="0" w:space="0" w:color="auto"/>
          </w:divBdr>
        </w:div>
        <w:div w:id="512692150">
          <w:marLeft w:val="640"/>
          <w:marRight w:val="0"/>
          <w:marTop w:val="0"/>
          <w:marBottom w:val="0"/>
          <w:divBdr>
            <w:top w:val="none" w:sz="0" w:space="0" w:color="auto"/>
            <w:left w:val="none" w:sz="0" w:space="0" w:color="auto"/>
            <w:bottom w:val="none" w:sz="0" w:space="0" w:color="auto"/>
            <w:right w:val="none" w:sz="0" w:space="0" w:color="auto"/>
          </w:divBdr>
        </w:div>
        <w:div w:id="1013528867">
          <w:marLeft w:val="640"/>
          <w:marRight w:val="0"/>
          <w:marTop w:val="0"/>
          <w:marBottom w:val="0"/>
          <w:divBdr>
            <w:top w:val="none" w:sz="0" w:space="0" w:color="auto"/>
            <w:left w:val="none" w:sz="0" w:space="0" w:color="auto"/>
            <w:bottom w:val="none" w:sz="0" w:space="0" w:color="auto"/>
            <w:right w:val="none" w:sz="0" w:space="0" w:color="auto"/>
          </w:divBdr>
        </w:div>
        <w:div w:id="9109830">
          <w:marLeft w:val="640"/>
          <w:marRight w:val="0"/>
          <w:marTop w:val="0"/>
          <w:marBottom w:val="0"/>
          <w:divBdr>
            <w:top w:val="none" w:sz="0" w:space="0" w:color="auto"/>
            <w:left w:val="none" w:sz="0" w:space="0" w:color="auto"/>
            <w:bottom w:val="none" w:sz="0" w:space="0" w:color="auto"/>
            <w:right w:val="none" w:sz="0" w:space="0" w:color="auto"/>
          </w:divBdr>
        </w:div>
        <w:div w:id="1594045668">
          <w:marLeft w:val="640"/>
          <w:marRight w:val="0"/>
          <w:marTop w:val="0"/>
          <w:marBottom w:val="0"/>
          <w:divBdr>
            <w:top w:val="none" w:sz="0" w:space="0" w:color="auto"/>
            <w:left w:val="none" w:sz="0" w:space="0" w:color="auto"/>
            <w:bottom w:val="none" w:sz="0" w:space="0" w:color="auto"/>
            <w:right w:val="none" w:sz="0" w:space="0" w:color="auto"/>
          </w:divBdr>
        </w:div>
        <w:div w:id="686105116">
          <w:marLeft w:val="640"/>
          <w:marRight w:val="0"/>
          <w:marTop w:val="0"/>
          <w:marBottom w:val="0"/>
          <w:divBdr>
            <w:top w:val="none" w:sz="0" w:space="0" w:color="auto"/>
            <w:left w:val="none" w:sz="0" w:space="0" w:color="auto"/>
            <w:bottom w:val="none" w:sz="0" w:space="0" w:color="auto"/>
            <w:right w:val="none" w:sz="0" w:space="0" w:color="auto"/>
          </w:divBdr>
        </w:div>
        <w:div w:id="738552430">
          <w:marLeft w:val="640"/>
          <w:marRight w:val="0"/>
          <w:marTop w:val="0"/>
          <w:marBottom w:val="0"/>
          <w:divBdr>
            <w:top w:val="none" w:sz="0" w:space="0" w:color="auto"/>
            <w:left w:val="none" w:sz="0" w:space="0" w:color="auto"/>
            <w:bottom w:val="none" w:sz="0" w:space="0" w:color="auto"/>
            <w:right w:val="none" w:sz="0" w:space="0" w:color="auto"/>
          </w:divBdr>
        </w:div>
        <w:div w:id="796341720">
          <w:marLeft w:val="640"/>
          <w:marRight w:val="0"/>
          <w:marTop w:val="0"/>
          <w:marBottom w:val="0"/>
          <w:divBdr>
            <w:top w:val="none" w:sz="0" w:space="0" w:color="auto"/>
            <w:left w:val="none" w:sz="0" w:space="0" w:color="auto"/>
            <w:bottom w:val="none" w:sz="0" w:space="0" w:color="auto"/>
            <w:right w:val="none" w:sz="0" w:space="0" w:color="auto"/>
          </w:divBdr>
        </w:div>
        <w:div w:id="622688614">
          <w:marLeft w:val="640"/>
          <w:marRight w:val="0"/>
          <w:marTop w:val="0"/>
          <w:marBottom w:val="0"/>
          <w:divBdr>
            <w:top w:val="none" w:sz="0" w:space="0" w:color="auto"/>
            <w:left w:val="none" w:sz="0" w:space="0" w:color="auto"/>
            <w:bottom w:val="none" w:sz="0" w:space="0" w:color="auto"/>
            <w:right w:val="none" w:sz="0" w:space="0" w:color="auto"/>
          </w:divBdr>
        </w:div>
        <w:div w:id="1498618301">
          <w:marLeft w:val="640"/>
          <w:marRight w:val="0"/>
          <w:marTop w:val="0"/>
          <w:marBottom w:val="0"/>
          <w:divBdr>
            <w:top w:val="none" w:sz="0" w:space="0" w:color="auto"/>
            <w:left w:val="none" w:sz="0" w:space="0" w:color="auto"/>
            <w:bottom w:val="none" w:sz="0" w:space="0" w:color="auto"/>
            <w:right w:val="none" w:sz="0" w:space="0" w:color="auto"/>
          </w:divBdr>
        </w:div>
        <w:div w:id="41684501">
          <w:marLeft w:val="640"/>
          <w:marRight w:val="0"/>
          <w:marTop w:val="0"/>
          <w:marBottom w:val="0"/>
          <w:divBdr>
            <w:top w:val="none" w:sz="0" w:space="0" w:color="auto"/>
            <w:left w:val="none" w:sz="0" w:space="0" w:color="auto"/>
            <w:bottom w:val="none" w:sz="0" w:space="0" w:color="auto"/>
            <w:right w:val="none" w:sz="0" w:space="0" w:color="auto"/>
          </w:divBdr>
        </w:div>
        <w:div w:id="956528156">
          <w:marLeft w:val="640"/>
          <w:marRight w:val="0"/>
          <w:marTop w:val="0"/>
          <w:marBottom w:val="0"/>
          <w:divBdr>
            <w:top w:val="none" w:sz="0" w:space="0" w:color="auto"/>
            <w:left w:val="none" w:sz="0" w:space="0" w:color="auto"/>
            <w:bottom w:val="none" w:sz="0" w:space="0" w:color="auto"/>
            <w:right w:val="none" w:sz="0" w:space="0" w:color="auto"/>
          </w:divBdr>
        </w:div>
        <w:div w:id="866066170">
          <w:marLeft w:val="640"/>
          <w:marRight w:val="0"/>
          <w:marTop w:val="0"/>
          <w:marBottom w:val="0"/>
          <w:divBdr>
            <w:top w:val="none" w:sz="0" w:space="0" w:color="auto"/>
            <w:left w:val="none" w:sz="0" w:space="0" w:color="auto"/>
            <w:bottom w:val="none" w:sz="0" w:space="0" w:color="auto"/>
            <w:right w:val="none" w:sz="0" w:space="0" w:color="auto"/>
          </w:divBdr>
        </w:div>
        <w:div w:id="1767337771">
          <w:marLeft w:val="640"/>
          <w:marRight w:val="0"/>
          <w:marTop w:val="0"/>
          <w:marBottom w:val="0"/>
          <w:divBdr>
            <w:top w:val="none" w:sz="0" w:space="0" w:color="auto"/>
            <w:left w:val="none" w:sz="0" w:space="0" w:color="auto"/>
            <w:bottom w:val="none" w:sz="0" w:space="0" w:color="auto"/>
            <w:right w:val="none" w:sz="0" w:space="0" w:color="auto"/>
          </w:divBdr>
        </w:div>
        <w:div w:id="1928608902">
          <w:marLeft w:val="640"/>
          <w:marRight w:val="0"/>
          <w:marTop w:val="0"/>
          <w:marBottom w:val="0"/>
          <w:divBdr>
            <w:top w:val="none" w:sz="0" w:space="0" w:color="auto"/>
            <w:left w:val="none" w:sz="0" w:space="0" w:color="auto"/>
            <w:bottom w:val="none" w:sz="0" w:space="0" w:color="auto"/>
            <w:right w:val="none" w:sz="0" w:space="0" w:color="auto"/>
          </w:divBdr>
        </w:div>
        <w:div w:id="2061972100">
          <w:marLeft w:val="640"/>
          <w:marRight w:val="0"/>
          <w:marTop w:val="0"/>
          <w:marBottom w:val="0"/>
          <w:divBdr>
            <w:top w:val="none" w:sz="0" w:space="0" w:color="auto"/>
            <w:left w:val="none" w:sz="0" w:space="0" w:color="auto"/>
            <w:bottom w:val="none" w:sz="0" w:space="0" w:color="auto"/>
            <w:right w:val="none" w:sz="0" w:space="0" w:color="auto"/>
          </w:divBdr>
        </w:div>
        <w:div w:id="53820994">
          <w:marLeft w:val="640"/>
          <w:marRight w:val="0"/>
          <w:marTop w:val="0"/>
          <w:marBottom w:val="0"/>
          <w:divBdr>
            <w:top w:val="none" w:sz="0" w:space="0" w:color="auto"/>
            <w:left w:val="none" w:sz="0" w:space="0" w:color="auto"/>
            <w:bottom w:val="none" w:sz="0" w:space="0" w:color="auto"/>
            <w:right w:val="none" w:sz="0" w:space="0" w:color="auto"/>
          </w:divBdr>
        </w:div>
        <w:div w:id="2036425202">
          <w:marLeft w:val="640"/>
          <w:marRight w:val="0"/>
          <w:marTop w:val="0"/>
          <w:marBottom w:val="0"/>
          <w:divBdr>
            <w:top w:val="none" w:sz="0" w:space="0" w:color="auto"/>
            <w:left w:val="none" w:sz="0" w:space="0" w:color="auto"/>
            <w:bottom w:val="none" w:sz="0" w:space="0" w:color="auto"/>
            <w:right w:val="none" w:sz="0" w:space="0" w:color="auto"/>
          </w:divBdr>
        </w:div>
        <w:div w:id="856500817">
          <w:marLeft w:val="640"/>
          <w:marRight w:val="0"/>
          <w:marTop w:val="0"/>
          <w:marBottom w:val="0"/>
          <w:divBdr>
            <w:top w:val="none" w:sz="0" w:space="0" w:color="auto"/>
            <w:left w:val="none" w:sz="0" w:space="0" w:color="auto"/>
            <w:bottom w:val="none" w:sz="0" w:space="0" w:color="auto"/>
            <w:right w:val="none" w:sz="0" w:space="0" w:color="auto"/>
          </w:divBdr>
        </w:div>
        <w:div w:id="15274825">
          <w:marLeft w:val="640"/>
          <w:marRight w:val="0"/>
          <w:marTop w:val="0"/>
          <w:marBottom w:val="0"/>
          <w:divBdr>
            <w:top w:val="none" w:sz="0" w:space="0" w:color="auto"/>
            <w:left w:val="none" w:sz="0" w:space="0" w:color="auto"/>
            <w:bottom w:val="none" w:sz="0" w:space="0" w:color="auto"/>
            <w:right w:val="none" w:sz="0" w:space="0" w:color="auto"/>
          </w:divBdr>
        </w:div>
        <w:div w:id="1385442628">
          <w:marLeft w:val="640"/>
          <w:marRight w:val="0"/>
          <w:marTop w:val="0"/>
          <w:marBottom w:val="0"/>
          <w:divBdr>
            <w:top w:val="none" w:sz="0" w:space="0" w:color="auto"/>
            <w:left w:val="none" w:sz="0" w:space="0" w:color="auto"/>
            <w:bottom w:val="none" w:sz="0" w:space="0" w:color="auto"/>
            <w:right w:val="none" w:sz="0" w:space="0" w:color="auto"/>
          </w:divBdr>
        </w:div>
        <w:div w:id="532615928">
          <w:marLeft w:val="640"/>
          <w:marRight w:val="0"/>
          <w:marTop w:val="0"/>
          <w:marBottom w:val="0"/>
          <w:divBdr>
            <w:top w:val="none" w:sz="0" w:space="0" w:color="auto"/>
            <w:left w:val="none" w:sz="0" w:space="0" w:color="auto"/>
            <w:bottom w:val="none" w:sz="0" w:space="0" w:color="auto"/>
            <w:right w:val="none" w:sz="0" w:space="0" w:color="auto"/>
          </w:divBdr>
        </w:div>
        <w:div w:id="842016166">
          <w:marLeft w:val="640"/>
          <w:marRight w:val="0"/>
          <w:marTop w:val="0"/>
          <w:marBottom w:val="0"/>
          <w:divBdr>
            <w:top w:val="none" w:sz="0" w:space="0" w:color="auto"/>
            <w:left w:val="none" w:sz="0" w:space="0" w:color="auto"/>
            <w:bottom w:val="none" w:sz="0" w:space="0" w:color="auto"/>
            <w:right w:val="none" w:sz="0" w:space="0" w:color="auto"/>
          </w:divBdr>
        </w:div>
        <w:div w:id="1765957605">
          <w:marLeft w:val="640"/>
          <w:marRight w:val="0"/>
          <w:marTop w:val="0"/>
          <w:marBottom w:val="0"/>
          <w:divBdr>
            <w:top w:val="none" w:sz="0" w:space="0" w:color="auto"/>
            <w:left w:val="none" w:sz="0" w:space="0" w:color="auto"/>
            <w:bottom w:val="none" w:sz="0" w:space="0" w:color="auto"/>
            <w:right w:val="none" w:sz="0" w:space="0" w:color="auto"/>
          </w:divBdr>
        </w:div>
        <w:div w:id="1871841381">
          <w:marLeft w:val="640"/>
          <w:marRight w:val="0"/>
          <w:marTop w:val="0"/>
          <w:marBottom w:val="0"/>
          <w:divBdr>
            <w:top w:val="none" w:sz="0" w:space="0" w:color="auto"/>
            <w:left w:val="none" w:sz="0" w:space="0" w:color="auto"/>
            <w:bottom w:val="none" w:sz="0" w:space="0" w:color="auto"/>
            <w:right w:val="none" w:sz="0" w:space="0" w:color="auto"/>
          </w:divBdr>
        </w:div>
        <w:div w:id="102968214">
          <w:marLeft w:val="640"/>
          <w:marRight w:val="0"/>
          <w:marTop w:val="0"/>
          <w:marBottom w:val="0"/>
          <w:divBdr>
            <w:top w:val="none" w:sz="0" w:space="0" w:color="auto"/>
            <w:left w:val="none" w:sz="0" w:space="0" w:color="auto"/>
            <w:bottom w:val="none" w:sz="0" w:space="0" w:color="auto"/>
            <w:right w:val="none" w:sz="0" w:space="0" w:color="auto"/>
          </w:divBdr>
        </w:div>
        <w:div w:id="739523675">
          <w:marLeft w:val="640"/>
          <w:marRight w:val="0"/>
          <w:marTop w:val="0"/>
          <w:marBottom w:val="0"/>
          <w:divBdr>
            <w:top w:val="none" w:sz="0" w:space="0" w:color="auto"/>
            <w:left w:val="none" w:sz="0" w:space="0" w:color="auto"/>
            <w:bottom w:val="none" w:sz="0" w:space="0" w:color="auto"/>
            <w:right w:val="none" w:sz="0" w:space="0" w:color="auto"/>
          </w:divBdr>
        </w:div>
        <w:div w:id="2081056038">
          <w:marLeft w:val="640"/>
          <w:marRight w:val="0"/>
          <w:marTop w:val="0"/>
          <w:marBottom w:val="0"/>
          <w:divBdr>
            <w:top w:val="none" w:sz="0" w:space="0" w:color="auto"/>
            <w:left w:val="none" w:sz="0" w:space="0" w:color="auto"/>
            <w:bottom w:val="none" w:sz="0" w:space="0" w:color="auto"/>
            <w:right w:val="none" w:sz="0" w:space="0" w:color="auto"/>
          </w:divBdr>
        </w:div>
        <w:div w:id="20404813">
          <w:marLeft w:val="640"/>
          <w:marRight w:val="0"/>
          <w:marTop w:val="0"/>
          <w:marBottom w:val="0"/>
          <w:divBdr>
            <w:top w:val="none" w:sz="0" w:space="0" w:color="auto"/>
            <w:left w:val="none" w:sz="0" w:space="0" w:color="auto"/>
            <w:bottom w:val="none" w:sz="0" w:space="0" w:color="auto"/>
            <w:right w:val="none" w:sz="0" w:space="0" w:color="auto"/>
          </w:divBdr>
        </w:div>
        <w:div w:id="1862236486">
          <w:marLeft w:val="640"/>
          <w:marRight w:val="0"/>
          <w:marTop w:val="0"/>
          <w:marBottom w:val="0"/>
          <w:divBdr>
            <w:top w:val="none" w:sz="0" w:space="0" w:color="auto"/>
            <w:left w:val="none" w:sz="0" w:space="0" w:color="auto"/>
            <w:bottom w:val="none" w:sz="0" w:space="0" w:color="auto"/>
            <w:right w:val="none" w:sz="0" w:space="0" w:color="auto"/>
          </w:divBdr>
        </w:div>
        <w:div w:id="704599349">
          <w:marLeft w:val="640"/>
          <w:marRight w:val="0"/>
          <w:marTop w:val="0"/>
          <w:marBottom w:val="0"/>
          <w:divBdr>
            <w:top w:val="none" w:sz="0" w:space="0" w:color="auto"/>
            <w:left w:val="none" w:sz="0" w:space="0" w:color="auto"/>
            <w:bottom w:val="none" w:sz="0" w:space="0" w:color="auto"/>
            <w:right w:val="none" w:sz="0" w:space="0" w:color="auto"/>
          </w:divBdr>
        </w:div>
        <w:div w:id="1978100444">
          <w:marLeft w:val="640"/>
          <w:marRight w:val="0"/>
          <w:marTop w:val="0"/>
          <w:marBottom w:val="0"/>
          <w:divBdr>
            <w:top w:val="none" w:sz="0" w:space="0" w:color="auto"/>
            <w:left w:val="none" w:sz="0" w:space="0" w:color="auto"/>
            <w:bottom w:val="none" w:sz="0" w:space="0" w:color="auto"/>
            <w:right w:val="none" w:sz="0" w:space="0" w:color="auto"/>
          </w:divBdr>
        </w:div>
        <w:div w:id="591621178">
          <w:marLeft w:val="640"/>
          <w:marRight w:val="0"/>
          <w:marTop w:val="0"/>
          <w:marBottom w:val="0"/>
          <w:divBdr>
            <w:top w:val="none" w:sz="0" w:space="0" w:color="auto"/>
            <w:left w:val="none" w:sz="0" w:space="0" w:color="auto"/>
            <w:bottom w:val="none" w:sz="0" w:space="0" w:color="auto"/>
            <w:right w:val="none" w:sz="0" w:space="0" w:color="auto"/>
          </w:divBdr>
        </w:div>
        <w:div w:id="592982059">
          <w:marLeft w:val="640"/>
          <w:marRight w:val="0"/>
          <w:marTop w:val="0"/>
          <w:marBottom w:val="0"/>
          <w:divBdr>
            <w:top w:val="none" w:sz="0" w:space="0" w:color="auto"/>
            <w:left w:val="none" w:sz="0" w:space="0" w:color="auto"/>
            <w:bottom w:val="none" w:sz="0" w:space="0" w:color="auto"/>
            <w:right w:val="none" w:sz="0" w:space="0" w:color="auto"/>
          </w:divBdr>
        </w:div>
        <w:div w:id="1899053530">
          <w:marLeft w:val="640"/>
          <w:marRight w:val="0"/>
          <w:marTop w:val="0"/>
          <w:marBottom w:val="0"/>
          <w:divBdr>
            <w:top w:val="none" w:sz="0" w:space="0" w:color="auto"/>
            <w:left w:val="none" w:sz="0" w:space="0" w:color="auto"/>
            <w:bottom w:val="none" w:sz="0" w:space="0" w:color="auto"/>
            <w:right w:val="none" w:sz="0" w:space="0" w:color="auto"/>
          </w:divBdr>
        </w:div>
        <w:div w:id="1966620470">
          <w:marLeft w:val="640"/>
          <w:marRight w:val="0"/>
          <w:marTop w:val="0"/>
          <w:marBottom w:val="0"/>
          <w:divBdr>
            <w:top w:val="none" w:sz="0" w:space="0" w:color="auto"/>
            <w:left w:val="none" w:sz="0" w:space="0" w:color="auto"/>
            <w:bottom w:val="none" w:sz="0" w:space="0" w:color="auto"/>
            <w:right w:val="none" w:sz="0" w:space="0" w:color="auto"/>
          </w:divBdr>
        </w:div>
        <w:div w:id="512960847">
          <w:marLeft w:val="640"/>
          <w:marRight w:val="0"/>
          <w:marTop w:val="0"/>
          <w:marBottom w:val="0"/>
          <w:divBdr>
            <w:top w:val="none" w:sz="0" w:space="0" w:color="auto"/>
            <w:left w:val="none" w:sz="0" w:space="0" w:color="auto"/>
            <w:bottom w:val="none" w:sz="0" w:space="0" w:color="auto"/>
            <w:right w:val="none" w:sz="0" w:space="0" w:color="auto"/>
          </w:divBdr>
        </w:div>
        <w:div w:id="1046956414">
          <w:marLeft w:val="640"/>
          <w:marRight w:val="0"/>
          <w:marTop w:val="0"/>
          <w:marBottom w:val="0"/>
          <w:divBdr>
            <w:top w:val="none" w:sz="0" w:space="0" w:color="auto"/>
            <w:left w:val="none" w:sz="0" w:space="0" w:color="auto"/>
            <w:bottom w:val="none" w:sz="0" w:space="0" w:color="auto"/>
            <w:right w:val="none" w:sz="0" w:space="0" w:color="auto"/>
          </w:divBdr>
        </w:div>
        <w:div w:id="304820348">
          <w:marLeft w:val="640"/>
          <w:marRight w:val="0"/>
          <w:marTop w:val="0"/>
          <w:marBottom w:val="0"/>
          <w:divBdr>
            <w:top w:val="none" w:sz="0" w:space="0" w:color="auto"/>
            <w:left w:val="none" w:sz="0" w:space="0" w:color="auto"/>
            <w:bottom w:val="none" w:sz="0" w:space="0" w:color="auto"/>
            <w:right w:val="none" w:sz="0" w:space="0" w:color="auto"/>
          </w:divBdr>
        </w:div>
        <w:div w:id="465859007">
          <w:marLeft w:val="640"/>
          <w:marRight w:val="0"/>
          <w:marTop w:val="0"/>
          <w:marBottom w:val="0"/>
          <w:divBdr>
            <w:top w:val="none" w:sz="0" w:space="0" w:color="auto"/>
            <w:left w:val="none" w:sz="0" w:space="0" w:color="auto"/>
            <w:bottom w:val="none" w:sz="0" w:space="0" w:color="auto"/>
            <w:right w:val="none" w:sz="0" w:space="0" w:color="auto"/>
          </w:divBdr>
        </w:div>
        <w:div w:id="1629583029">
          <w:marLeft w:val="640"/>
          <w:marRight w:val="0"/>
          <w:marTop w:val="0"/>
          <w:marBottom w:val="0"/>
          <w:divBdr>
            <w:top w:val="none" w:sz="0" w:space="0" w:color="auto"/>
            <w:left w:val="none" w:sz="0" w:space="0" w:color="auto"/>
            <w:bottom w:val="none" w:sz="0" w:space="0" w:color="auto"/>
            <w:right w:val="none" w:sz="0" w:space="0" w:color="auto"/>
          </w:divBdr>
        </w:div>
        <w:div w:id="565646850">
          <w:marLeft w:val="640"/>
          <w:marRight w:val="0"/>
          <w:marTop w:val="0"/>
          <w:marBottom w:val="0"/>
          <w:divBdr>
            <w:top w:val="none" w:sz="0" w:space="0" w:color="auto"/>
            <w:left w:val="none" w:sz="0" w:space="0" w:color="auto"/>
            <w:bottom w:val="none" w:sz="0" w:space="0" w:color="auto"/>
            <w:right w:val="none" w:sz="0" w:space="0" w:color="auto"/>
          </w:divBdr>
        </w:div>
        <w:div w:id="1357999343">
          <w:marLeft w:val="640"/>
          <w:marRight w:val="0"/>
          <w:marTop w:val="0"/>
          <w:marBottom w:val="0"/>
          <w:divBdr>
            <w:top w:val="none" w:sz="0" w:space="0" w:color="auto"/>
            <w:left w:val="none" w:sz="0" w:space="0" w:color="auto"/>
            <w:bottom w:val="none" w:sz="0" w:space="0" w:color="auto"/>
            <w:right w:val="none" w:sz="0" w:space="0" w:color="auto"/>
          </w:divBdr>
        </w:div>
        <w:div w:id="1030767318">
          <w:marLeft w:val="640"/>
          <w:marRight w:val="0"/>
          <w:marTop w:val="0"/>
          <w:marBottom w:val="0"/>
          <w:divBdr>
            <w:top w:val="none" w:sz="0" w:space="0" w:color="auto"/>
            <w:left w:val="none" w:sz="0" w:space="0" w:color="auto"/>
            <w:bottom w:val="none" w:sz="0" w:space="0" w:color="auto"/>
            <w:right w:val="none" w:sz="0" w:space="0" w:color="auto"/>
          </w:divBdr>
        </w:div>
        <w:div w:id="367536416">
          <w:marLeft w:val="640"/>
          <w:marRight w:val="0"/>
          <w:marTop w:val="0"/>
          <w:marBottom w:val="0"/>
          <w:divBdr>
            <w:top w:val="none" w:sz="0" w:space="0" w:color="auto"/>
            <w:left w:val="none" w:sz="0" w:space="0" w:color="auto"/>
            <w:bottom w:val="none" w:sz="0" w:space="0" w:color="auto"/>
            <w:right w:val="none" w:sz="0" w:space="0" w:color="auto"/>
          </w:divBdr>
        </w:div>
        <w:div w:id="1192571406">
          <w:marLeft w:val="640"/>
          <w:marRight w:val="0"/>
          <w:marTop w:val="0"/>
          <w:marBottom w:val="0"/>
          <w:divBdr>
            <w:top w:val="none" w:sz="0" w:space="0" w:color="auto"/>
            <w:left w:val="none" w:sz="0" w:space="0" w:color="auto"/>
            <w:bottom w:val="none" w:sz="0" w:space="0" w:color="auto"/>
            <w:right w:val="none" w:sz="0" w:space="0" w:color="auto"/>
          </w:divBdr>
        </w:div>
        <w:div w:id="1599824605">
          <w:marLeft w:val="640"/>
          <w:marRight w:val="0"/>
          <w:marTop w:val="0"/>
          <w:marBottom w:val="0"/>
          <w:divBdr>
            <w:top w:val="none" w:sz="0" w:space="0" w:color="auto"/>
            <w:left w:val="none" w:sz="0" w:space="0" w:color="auto"/>
            <w:bottom w:val="none" w:sz="0" w:space="0" w:color="auto"/>
            <w:right w:val="none" w:sz="0" w:space="0" w:color="auto"/>
          </w:divBdr>
        </w:div>
        <w:div w:id="1854147437">
          <w:marLeft w:val="640"/>
          <w:marRight w:val="0"/>
          <w:marTop w:val="0"/>
          <w:marBottom w:val="0"/>
          <w:divBdr>
            <w:top w:val="none" w:sz="0" w:space="0" w:color="auto"/>
            <w:left w:val="none" w:sz="0" w:space="0" w:color="auto"/>
            <w:bottom w:val="none" w:sz="0" w:space="0" w:color="auto"/>
            <w:right w:val="none" w:sz="0" w:space="0" w:color="auto"/>
          </w:divBdr>
        </w:div>
        <w:div w:id="1708330373">
          <w:marLeft w:val="640"/>
          <w:marRight w:val="0"/>
          <w:marTop w:val="0"/>
          <w:marBottom w:val="0"/>
          <w:divBdr>
            <w:top w:val="none" w:sz="0" w:space="0" w:color="auto"/>
            <w:left w:val="none" w:sz="0" w:space="0" w:color="auto"/>
            <w:bottom w:val="none" w:sz="0" w:space="0" w:color="auto"/>
            <w:right w:val="none" w:sz="0" w:space="0" w:color="auto"/>
          </w:divBdr>
        </w:div>
        <w:div w:id="743186050">
          <w:marLeft w:val="640"/>
          <w:marRight w:val="0"/>
          <w:marTop w:val="0"/>
          <w:marBottom w:val="0"/>
          <w:divBdr>
            <w:top w:val="none" w:sz="0" w:space="0" w:color="auto"/>
            <w:left w:val="none" w:sz="0" w:space="0" w:color="auto"/>
            <w:bottom w:val="none" w:sz="0" w:space="0" w:color="auto"/>
            <w:right w:val="none" w:sz="0" w:space="0" w:color="auto"/>
          </w:divBdr>
        </w:div>
        <w:div w:id="17051851">
          <w:marLeft w:val="640"/>
          <w:marRight w:val="0"/>
          <w:marTop w:val="0"/>
          <w:marBottom w:val="0"/>
          <w:divBdr>
            <w:top w:val="none" w:sz="0" w:space="0" w:color="auto"/>
            <w:left w:val="none" w:sz="0" w:space="0" w:color="auto"/>
            <w:bottom w:val="none" w:sz="0" w:space="0" w:color="auto"/>
            <w:right w:val="none" w:sz="0" w:space="0" w:color="auto"/>
          </w:divBdr>
        </w:div>
        <w:div w:id="1718092305">
          <w:marLeft w:val="640"/>
          <w:marRight w:val="0"/>
          <w:marTop w:val="0"/>
          <w:marBottom w:val="0"/>
          <w:divBdr>
            <w:top w:val="none" w:sz="0" w:space="0" w:color="auto"/>
            <w:left w:val="none" w:sz="0" w:space="0" w:color="auto"/>
            <w:bottom w:val="none" w:sz="0" w:space="0" w:color="auto"/>
            <w:right w:val="none" w:sz="0" w:space="0" w:color="auto"/>
          </w:divBdr>
        </w:div>
        <w:div w:id="1411850180">
          <w:marLeft w:val="640"/>
          <w:marRight w:val="0"/>
          <w:marTop w:val="0"/>
          <w:marBottom w:val="0"/>
          <w:divBdr>
            <w:top w:val="none" w:sz="0" w:space="0" w:color="auto"/>
            <w:left w:val="none" w:sz="0" w:space="0" w:color="auto"/>
            <w:bottom w:val="none" w:sz="0" w:space="0" w:color="auto"/>
            <w:right w:val="none" w:sz="0" w:space="0" w:color="auto"/>
          </w:divBdr>
        </w:div>
        <w:div w:id="911810549">
          <w:marLeft w:val="640"/>
          <w:marRight w:val="0"/>
          <w:marTop w:val="0"/>
          <w:marBottom w:val="0"/>
          <w:divBdr>
            <w:top w:val="none" w:sz="0" w:space="0" w:color="auto"/>
            <w:left w:val="none" w:sz="0" w:space="0" w:color="auto"/>
            <w:bottom w:val="none" w:sz="0" w:space="0" w:color="auto"/>
            <w:right w:val="none" w:sz="0" w:space="0" w:color="auto"/>
          </w:divBdr>
        </w:div>
        <w:div w:id="306204204">
          <w:marLeft w:val="640"/>
          <w:marRight w:val="0"/>
          <w:marTop w:val="0"/>
          <w:marBottom w:val="0"/>
          <w:divBdr>
            <w:top w:val="none" w:sz="0" w:space="0" w:color="auto"/>
            <w:left w:val="none" w:sz="0" w:space="0" w:color="auto"/>
            <w:bottom w:val="none" w:sz="0" w:space="0" w:color="auto"/>
            <w:right w:val="none" w:sz="0" w:space="0" w:color="auto"/>
          </w:divBdr>
        </w:div>
        <w:div w:id="359743059">
          <w:marLeft w:val="640"/>
          <w:marRight w:val="0"/>
          <w:marTop w:val="0"/>
          <w:marBottom w:val="0"/>
          <w:divBdr>
            <w:top w:val="none" w:sz="0" w:space="0" w:color="auto"/>
            <w:left w:val="none" w:sz="0" w:space="0" w:color="auto"/>
            <w:bottom w:val="none" w:sz="0" w:space="0" w:color="auto"/>
            <w:right w:val="none" w:sz="0" w:space="0" w:color="auto"/>
          </w:divBdr>
        </w:div>
        <w:div w:id="280188553">
          <w:marLeft w:val="640"/>
          <w:marRight w:val="0"/>
          <w:marTop w:val="0"/>
          <w:marBottom w:val="0"/>
          <w:divBdr>
            <w:top w:val="none" w:sz="0" w:space="0" w:color="auto"/>
            <w:left w:val="none" w:sz="0" w:space="0" w:color="auto"/>
            <w:bottom w:val="none" w:sz="0" w:space="0" w:color="auto"/>
            <w:right w:val="none" w:sz="0" w:space="0" w:color="auto"/>
          </w:divBdr>
        </w:div>
        <w:div w:id="1570194743">
          <w:marLeft w:val="640"/>
          <w:marRight w:val="0"/>
          <w:marTop w:val="0"/>
          <w:marBottom w:val="0"/>
          <w:divBdr>
            <w:top w:val="none" w:sz="0" w:space="0" w:color="auto"/>
            <w:left w:val="none" w:sz="0" w:space="0" w:color="auto"/>
            <w:bottom w:val="none" w:sz="0" w:space="0" w:color="auto"/>
            <w:right w:val="none" w:sz="0" w:space="0" w:color="auto"/>
          </w:divBdr>
        </w:div>
        <w:div w:id="1532841246">
          <w:marLeft w:val="640"/>
          <w:marRight w:val="0"/>
          <w:marTop w:val="0"/>
          <w:marBottom w:val="0"/>
          <w:divBdr>
            <w:top w:val="none" w:sz="0" w:space="0" w:color="auto"/>
            <w:left w:val="none" w:sz="0" w:space="0" w:color="auto"/>
            <w:bottom w:val="none" w:sz="0" w:space="0" w:color="auto"/>
            <w:right w:val="none" w:sz="0" w:space="0" w:color="auto"/>
          </w:divBdr>
        </w:div>
        <w:div w:id="104346839">
          <w:marLeft w:val="640"/>
          <w:marRight w:val="0"/>
          <w:marTop w:val="0"/>
          <w:marBottom w:val="0"/>
          <w:divBdr>
            <w:top w:val="none" w:sz="0" w:space="0" w:color="auto"/>
            <w:left w:val="none" w:sz="0" w:space="0" w:color="auto"/>
            <w:bottom w:val="none" w:sz="0" w:space="0" w:color="auto"/>
            <w:right w:val="none" w:sz="0" w:space="0" w:color="auto"/>
          </w:divBdr>
        </w:div>
      </w:divsChild>
    </w:div>
    <w:div w:id="1206598590">
      <w:bodyDiv w:val="1"/>
      <w:marLeft w:val="0"/>
      <w:marRight w:val="0"/>
      <w:marTop w:val="0"/>
      <w:marBottom w:val="0"/>
      <w:divBdr>
        <w:top w:val="none" w:sz="0" w:space="0" w:color="auto"/>
        <w:left w:val="none" w:sz="0" w:space="0" w:color="auto"/>
        <w:bottom w:val="none" w:sz="0" w:space="0" w:color="auto"/>
        <w:right w:val="none" w:sz="0" w:space="0" w:color="auto"/>
      </w:divBdr>
      <w:divsChild>
        <w:div w:id="1248658587">
          <w:marLeft w:val="640"/>
          <w:marRight w:val="0"/>
          <w:marTop w:val="0"/>
          <w:marBottom w:val="0"/>
          <w:divBdr>
            <w:top w:val="none" w:sz="0" w:space="0" w:color="auto"/>
            <w:left w:val="none" w:sz="0" w:space="0" w:color="auto"/>
            <w:bottom w:val="none" w:sz="0" w:space="0" w:color="auto"/>
            <w:right w:val="none" w:sz="0" w:space="0" w:color="auto"/>
          </w:divBdr>
        </w:div>
        <w:div w:id="961688806">
          <w:marLeft w:val="640"/>
          <w:marRight w:val="0"/>
          <w:marTop w:val="0"/>
          <w:marBottom w:val="0"/>
          <w:divBdr>
            <w:top w:val="none" w:sz="0" w:space="0" w:color="auto"/>
            <w:left w:val="none" w:sz="0" w:space="0" w:color="auto"/>
            <w:bottom w:val="none" w:sz="0" w:space="0" w:color="auto"/>
            <w:right w:val="none" w:sz="0" w:space="0" w:color="auto"/>
          </w:divBdr>
        </w:div>
        <w:div w:id="1720976988">
          <w:marLeft w:val="640"/>
          <w:marRight w:val="0"/>
          <w:marTop w:val="0"/>
          <w:marBottom w:val="0"/>
          <w:divBdr>
            <w:top w:val="none" w:sz="0" w:space="0" w:color="auto"/>
            <w:left w:val="none" w:sz="0" w:space="0" w:color="auto"/>
            <w:bottom w:val="none" w:sz="0" w:space="0" w:color="auto"/>
            <w:right w:val="none" w:sz="0" w:space="0" w:color="auto"/>
          </w:divBdr>
        </w:div>
        <w:div w:id="1963535829">
          <w:marLeft w:val="640"/>
          <w:marRight w:val="0"/>
          <w:marTop w:val="0"/>
          <w:marBottom w:val="0"/>
          <w:divBdr>
            <w:top w:val="none" w:sz="0" w:space="0" w:color="auto"/>
            <w:left w:val="none" w:sz="0" w:space="0" w:color="auto"/>
            <w:bottom w:val="none" w:sz="0" w:space="0" w:color="auto"/>
            <w:right w:val="none" w:sz="0" w:space="0" w:color="auto"/>
          </w:divBdr>
        </w:div>
        <w:div w:id="1550220343">
          <w:marLeft w:val="640"/>
          <w:marRight w:val="0"/>
          <w:marTop w:val="0"/>
          <w:marBottom w:val="0"/>
          <w:divBdr>
            <w:top w:val="none" w:sz="0" w:space="0" w:color="auto"/>
            <w:left w:val="none" w:sz="0" w:space="0" w:color="auto"/>
            <w:bottom w:val="none" w:sz="0" w:space="0" w:color="auto"/>
            <w:right w:val="none" w:sz="0" w:space="0" w:color="auto"/>
          </w:divBdr>
        </w:div>
        <w:div w:id="2017154228">
          <w:marLeft w:val="640"/>
          <w:marRight w:val="0"/>
          <w:marTop w:val="0"/>
          <w:marBottom w:val="0"/>
          <w:divBdr>
            <w:top w:val="none" w:sz="0" w:space="0" w:color="auto"/>
            <w:left w:val="none" w:sz="0" w:space="0" w:color="auto"/>
            <w:bottom w:val="none" w:sz="0" w:space="0" w:color="auto"/>
            <w:right w:val="none" w:sz="0" w:space="0" w:color="auto"/>
          </w:divBdr>
        </w:div>
        <w:div w:id="575438682">
          <w:marLeft w:val="640"/>
          <w:marRight w:val="0"/>
          <w:marTop w:val="0"/>
          <w:marBottom w:val="0"/>
          <w:divBdr>
            <w:top w:val="none" w:sz="0" w:space="0" w:color="auto"/>
            <w:left w:val="none" w:sz="0" w:space="0" w:color="auto"/>
            <w:bottom w:val="none" w:sz="0" w:space="0" w:color="auto"/>
            <w:right w:val="none" w:sz="0" w:space="0" w:color="auto"/>
          </w:divBdr>
        </w:div>
        <w:div w:id="1266109473">
          <w:marLeft w:val="640"/>
          <w:marRight w:val="0"/>
          <w:marTop w:val="0"/>
          <w:marBottom w:val="0"/>
          <w:divBdr>
            <w:top w:val="none" w:sz="0" w:space="0" w:color="auto"/>
            <w:left w:val="none" w:sz="0" w:space="0" w:color="auto"/>
            <w:bottom w:val="none" w:sz="0" w:space="0" w:color="auto"/>
            <w:right w:val="none" w:sz="0" w:space="0" w:color="auto"/>
          </w:divBdr>
        </w:div>
        <w:div w:id="724136892">
          <w:marLeft w:val="640"/>
          <w:marRight w:val="0"/>
          <w:marTop w:val="0"/>
          <w:marBottom w:val="0"/>
          <w:divBdr>
            <w:top w:val="none" w:sz="0" w:space="0" w:color="auto"/>
            <w:left w:val="none" w:sz="0" w:space="0" w:color="auto"/>
            <w:bottom w:val="none" w:sz="0" w:space="0" w:color="auto"/>
            <w:right w:val="none" w:sz="0" w:space="0" w:color="auto"/>
          </w:divBdr>
        </w:div>
        <w:div w:id="618493859">
          <w:marLeft w:val="640"/>
          <w:marRight w:val="0"/>
          <w:marTop w:val="0"/>
          <w:marBottom w:val="0"/>
          <w:divBdr>
            <w:top w:val="none" w:sz="0" w:space="0" w:color="auto"/>
            <w:left w:val="none" w:sz="0" w:space="0" w:color="auto"/>
            <w:bottom w:val="none" w:sz="0" w:space="0" w:color="auto"/>
            <w:right w:val="none" w:sz="0" w:space="0" w:color="auto"/>
          </w:divBdr>
        </w:div>
        <w:div w:id="1094860428">
          <w:marLeft w:val="640"/>
          <w:marRight w:val="0"/>
          <w:marTop w:val="0"/>
          <w:marBottom w:val="0"/>
          <w:divBdr>
            <w:top w:val="none" w:sz="0" w:space="0" w:color="auto"/>
            <w:left w:val="none" w:sz="0" w:space="0" w:color="auto"/>
            <w:bottom w:val="none" w:sz="0" w:space="0" w:color="auto"/>
            <w:right w:val="none" w:sz="0" w:space="0" w:color="auto"/>
          </w:divBdr>
        </w:div>
        <w:div w:id="369767859">
          <w:marLeft w:val="640"/>
          <w:marRight w:val="0"/>
          <w:marTop w:val="0"/>
          <w:marBottom w:val="0"/>
          <w:divBdr>
            <w:top w:val="none" w:sz="0" w:space="0" w:color="auto"/>
            <w:left w:val="none" w:sz="0" w:space="0" w:color="auto"/>
            <w:bottom w:val="none" w:sz="0" w:space="0" w:color="auto"/>
            <w:right w:val="none" w:sz="0" w:space="0" w:color="auto"/>
          </w:divBdr>
        </w:div>
        <w:div w:id="534584602">
          <w:marLeft w:val="640"/>
          <w:marRight w:val="0"/>
          <w:marTop w:val="0"/>
          <w:marBottom w:val="0"/>
          <w:divBdr>
            <w:top w:val="none" w:sz="0" w:space="0" w:color="auto"/>
            <w:left w:val="none" w:sz="0" w:space="0" w:color="auto"/>
            <w:bottom w:val="none" w:sz="0" w:space="0" w:color="auto"/>
            <w:right w:val="none" w:sz="0" w:space="0" w:color="auto"/>
          </w:divBdr>
        </w:div>
        <w:div w:id="8411059">
          <w:marLeft w:val="640"/>
          <w:marRight w:val="0"/>
          <w:marTop w:val="0"/>
          <w:marBottom w:val="0"/>
          <w:divBdr>
            <w:top w:val="none" w:sz="0" w:space="0" w:color="auto"/>
            <w:left w:val="none" w:sz="0" w:space="0" w:color="auto"/>
            <w:bottom w:val="none" w:sz="0" w:space="0" w:color="auto"/>
            <w:right w:val="none" w:sz="0" w:space="0" w:color="auto"/>
          </w:divBdr>
        </w:div>
        <w:div w:id="518160094">
          <w:marLeft w:val="640"/>
          <w:marRight w:val="0"/>
          <w:marTop w:val="0"/>
          <w:marBottom w:val="0"/>
          <w:divBdr>
            <w:top w:val="none" w:sz="0" w:space="0" w:color="auto"/>
            <w:left w:val="none" w:sz="0" w:space="0" w:color="auto"/>
            <w:bottom w:val="none" w:sz="0" w:space="0" w:color="auto"/>
            <w:right w:val="none" w:sz="0" w:space="0" w:color="auto"/>
          </w:divBdr>
        </w:div>
        <w:div w:id="696808213">
          <w:marLeft w:val="640"/>
          <w:marRight w:val="0"/>
          <w:marTop w:val="0"/>
          <w:marBottom w:val="0"/>
          <w:divBdr>
            <w:top w:val="none" w:sz="0" w:space="0" w:color="auto"/>
            <w:left w:val="none" w:sz="0" w:space="0" w:color="auto"/>
            <w:bottom w:val="none" w:sz="0" w:space="0" w:color="auto"/>
            <w:right w:val="none" w:sz="0" w:space="0" w:color="auto"/>
          </w:divBdr>
        </w:div>
        <w:div w:id="205262939">
          <w:marLeft w:val="640"/>
          <w:marRight w:val="0"/>
          <w:marTop w:val="0"/>
          <w:marBottom w:val="0"/>
          <w:divBdr>
            <w:top w:val="none" w:sz="0" w:space="0" w:color="auto"/>
            <w:left w:val="none" w:sz="0" w:space="0" w:color="auto"/>
            <w:bottom w:val="none" w:sz="0" w:space="0" w:color="auto"/>
            <w:right w:val="none" w:sz="0" w:space="0" w:color="auto"/>
          </w:divBdr>
        </w:div>
        <w:div w:id="2056154998">
          <w:marLeft w:val="640"/>
          <w:marRight w:val="0"/>
          <w:marTop w:val="0"/>
          <w:marBottom w:val="0"/>
          <w:divBdr>
            <w:top w:val="none" w:sz="0" w:space="0" w:color="auto"/>
            <w:left w:val="none" w:sz="0" w:space="0" w:color="auto"/>
            <w:bottom w:val="none" w:sz="0" w:space="0" w:color="auto"/>
            <w:right w:val="none" w:sz="0" w:space="0" w:color="auto"/>
          </w:divBdr>
        </w:div>
        <w:div w:id="757940358">
          <w:marLeft w:val="640"/>
          <w:marRight w:val="0"/>
          <w:marTop w:val="0"/>
          <w:marBottom w:val="0"/>
          <w:divBdr>
            <w:top w:val="none" w:sz="0" w:space="0" w:color="auto"/>
            <w:left w:val="none" w:sz="0" w:space="0" w:color="auto"/>
            <w:bottom w:val="none" w:sz="0" w:space="0" w:color="auto"/>
            <w:right w:val="none" w:sz="0" w:space="0" w:color="auto"/>
          </w:divBdr>
        </w:div>
        <w:div w:id="1961451667">
          <w:marLeft w:val="640"/>
          <w:marRight w:val="0"/>
          <w:marTop w:val="0"/>
          <w:marBottom w:val="0"/>
          <w:divBdr>
            <w:top w:val="none" w:sz="0" w:space="0" w:color="auto"/>
            <w:left w:val="none" w:sz="0" w:space="0" w:color="auto"/>
            <w:bottom w:val="none" w:sz="0" w:space="0" w:color="auto"/>
            <w:right w:val="none" w:sz="0" w:space="0" w:color="auto"/>
          </w:divBdr>
        </w:div>
        <w:div w:id="265771376">
          <w:marLeft w:val="640"/>
          <w:marRight w:val="0"/>
          <w:marTop w:val="0"/>
          <w:marBottom w:val="0"/>
          <w:divBdr>
            <w:top w:val="none" w:sz="0" w:space="0" w:color="auto"/>
            <w:left w:val="none" w:sz="0" w:space="0" w:color="auto"/>
            <w:bottom w:val="none" w:sz="0" w:space="0" w:color="auto"/>
            <w:right w:val="none" w:sz="0" w:space="0" w:color="auto"/>
          </w:divBdr>
        </w:div>
        <w:div w:id="1118835407">
          <w:marLeft w:val="640"/>
          <w:marRight w:val="0"/>
          <w:marTop w:val="0"/>
          <w:marBottom w:val="0"/>
          <w:divBdr>
            <w:top w:val="none" w:sz="0" w:space="0" w:color="auto"/>
            <w:left w:val="none" w:sz="0" w:space="0" w:color="auto"/>
            <w:bottom w:val="none" w:sz="0" w:space="0" w:color="auto"/>
            <w:right w:val="none" w:sz="0" w:space="0" w:color="auto"/>
          </w:divBdr>
        </w:div>
        <w:div w:id="329909663">
          <w:marLeft w:val="640"/>
          <w:marRight w:val="0"/>
          <w:marTop w:val="0"/>
          <w:marBottom w:val="0"/>
          <w:divBdr>
            <w:top w:val="none" w:sz="0" w:space="0" w:color="auto"/>
            <w:left w:val="none" w:sz="0" w:space="0" w:color="auto"/>
            <w:bottom w:val="none" w:sz="0" w:space="0" w:color="auto"/>
            <w:right w:val="none" w:sz="0" w:space="0" w:color="auto"/>
          </w:divBdr>
        </w:div>
        <w:div w:id="990982922">
          <w:marLeft w:val="640"/>
          <w:marRight w:val="0"/>
          <w:marTop w:val="0"/>
          <w:marBottom w:val="0"/>
          <w:divBdr>
            <w:top w:val="none" w:sz="0" w:space="0" w:color="auto"/>
            <w:left w:val="none" w:sz="0" w:space="0" w:color="auto"/>
            <w:bottom w:val="none" w:sz="0" w:space="0" w:color="auto"/>
            <w:right w:val="none" w:sz="0" w:space="0" w:color="auto"/>
          </w:divBdr>
        </w:div>
        <w:div w:id="662200268">
          <w:marLeft w:val="640"/>
          <w:marRight w:val="0"/>
          <w:marTop w:val="0"/>
          <w:marBottom w:val="0"/>
          <w:divBdr>
            <w:top w:val="none" w:sz="0" w:space="0" w:color="auto"/>
            <w:left w:val="none" w:sz="0" w:space="0" w:color="auto"/>
            <w:bottom w:val="none" w:sz="0" w:space="0" w:color="auto"/>
            <w:right w:val="none" w:sz="0" w:space="0" w:color="auto"/>
          </w:divBdr>
        </w:div>
        <w:div w:id="1166552283">
          <w:marLeft w:val="640"/>
          <w:marRight w:val="0"/>
          <w:marTop w:val="0"/>
          <w:marBottom w:val="0"/>
          <w:divBdr>
            <w:top w:val="none" w:sz="0" w:space="0" w:color="auto"/>
            <w:left w:val="none" w:sz="0" w:space="0" w:color="auto"/>
            <w:bottom w:val="none" w:sz="0" w:space="0" w:color="auto"/>
            <w:right w:val="none" w:sz="0" w:space="0" w:color="auto"/>
          </w:divBdr>
        </w:div>
        <w:div w:id="1452506414">
          <w:marLeft w:val="640"/>
          <w:marRight w:val="0"/>
          <w:marTop w:val="0"/>
          <w:marBottom w:val="0"/>
          <w:divBdr>
            <w:top w:val="none" w:sz="0" w:space="0" w:color="auto"/>
            <w:left w:val="none" w:sz="0" w:space="0" w:color="auto"/>
            <w:bottom w:val="none" w:sz="0" w:space="0" w:color="auto"/>
            <w:right w:val="none" w:sz="0" w:space="0" w:color="auto"/>
          </w:divBdr>
        </w:div>
        <w:div w:id="1912504166">
          <w:marLeft w:val="640"/>
          <w:marRight w:val="0"/>
          <w:marTop w:val="0"/>
          <w:marBottom w:val="0"/>
          <w:divBdr>
            <w:top w:val="none" w:sz="0" w:space="0" w:color="auto"/>
            <w:left w:val="none" w:sz="0" w:space="0" w:color="auto"/>
            <w:bottom w:val="none" w:sz="0" w:space="0" w:color="auto"/>
            <w:right w:val="none" w:sz="0" w:space="0" w:color="auto"/>
          </w:divBdr>
        </w:div>
        <w:div w:id="530142781">
          <w:marLeft w:val="640"/>
          <w:marRight w:val="0"/>
          <w:marTop w:val="0"/>
          <w:marBottom w:val="0"/>
          <w:divBdr>
            <w:top w:val="none" w:sz="0" w:space="0" w:color="auto"/>
            <w:left w:val="none" w:sz="0" w:space="0" w:color="auto"/>
            <w:bottom w:val="none" w:sz="0" w:space="0" w:color="auto"/>
            <w:right w:val="none" w:sz="0" w:space="0" w:color="auto"/>
          </w:divBdr>
        </w:div>
        <w:div w:id="2033333063">
          <w:marLeft w:val="640"/>
          <w:marRight w:val="0"/>
          <w:marTop w:val="0"/>
          <w:marBottom w:val="0"/>
          <w:divBdr>
            <w:top w:val="none" w:sz="0" w:space="0" w:color="auto"/>
            <w:left w:val="none" w:sz="0" w:space="0" w:color="auto"/>
            <w:bottom w:val="none" w:sz="0" w:space="0" w:color="auto"/>
            <w:right w:val="none" w:sz="0" w:space="0" w:color="auto"/>
          </w:divBdr>
        </w:div>
        <w:div w:id="1264147307">
          <w:marLeft w:val="640"/>
          <w:marRight w:val="0"/>
          <w:marTop w:val="0"/>
          <w:marBottom w:val="0"/>
          <w:divBdr>
            <w:top w:val="none" w:sz="0" w:space="0" w:color="auto"/>
            <w:left w:val="none" w:sz="0" w:space="0" w:color="auto"/>
            <w:bottom w:val="none" w:sz="0" w:space="0" w:color="auto"/>
            <w:right w:val="none" w:sz="0" w:space="0" w:color="auto"/>
          </w:divBdr>
        </w:div>
        <w:div w:id="1014725826">
          <w:marLeft w:val="640"/>
          <w:marRight w:val="0"/>
          <w:marTop w:val="0"/>
          <w:marBottom w:val="0"/>
          <w:divBdr>
            <w:top w:val="none" w:sz="0" w:space="0" w:color="auto"/>
            <w:left w:val="none" w:sz="0" w:space="0" w:color="auto"/>
            <w:bottom w:val="none" w:sz="0" w:space="0" w:color="auto"/>
            <w:right w:val="none" w:sz="0" w:space="0" w:color="auto"/>
          </w:divBdr>
        </w:div>
        <w:div w:id="1349059724">
          <w:marLeft w:val="640"/>
          <w:marRight w:val="0"/>
          <w:marTop w:val="0"/>
          <w:marBottom w:val="0"/>
          <w:divBdr>
            <w:top w:val="none" w:sz="0" w:space="0" w:color="auto"/>
            <w:left w:val="none" w:sz="0" w:space="0" w:color="auto"/>
            <w:bottom w:val="none" w:sz="0" w:space="0" w:color="auto"/>
            <w:right w:val="none" w:sz="0" w:space="0" w:color="auto"/>
          </w:divBdr>
        </w:div>
        <w:div w:id="1935354732">
          <w:marLeft w:val="640"/>
          <w:marRight w:val="0"/>
          <w:marTop w:val="0"/>
          <w:marBottom w:val="0"/>
          <w:divBdr>
            <w:top w:val="none" w:sz="0" w:space="0" w:color="auto"/>
            <w:left w:val="none" w:sz="0" w:space="0" w:color="auto"/>
            <w:bottom w:val="none" w:sz="0" w:space="0" w:color="auto"/>
            <w:right w:val="none" w:sz="0" w:space="0" w:color="auto"/>
          </w:divBdr>
        </w:div>
        <w:div w:id="1709141724">
          <w:marLeft w:val="640"/>
          <w:marRight w:val="0"/>
          <w:marTop w:val="0"/>
          <w:marBottom w:val="0"/>
          <w:divBdr>
            <w:top w:val="none" w:sz="0" w:space="0" w:color="auto"/>
            <w:left w:val="none" w:sz="0" w:space="0" w:color="auto"/>
            <w:bottom w:val="none" w:sz="0" w:space="0" w:color="auto"/>
            <w:right w:val="none" w:sz="0" w:space="0" w:color="auto"/>
          </w:divBdr>
        </w:div>
        <w:div w:id="390226630">
          <w:marLeft w:val="640"/>
          <w:marRight w:val="0"/>
          <w:marTop w:val="0"/>
          <w:marBottom w:val="0"/>
          <w:divBdr>
            <w:top w:val="none" w:sz="0" w:space="0" w:color="auto"/>
            <w:left w:val="none" w:sz="0" w:space="0" w:color="auto"/>
            <w:bottom w:val="none" w:sz="0" w:space="0" w:color="auto"/>
            <w:right w:val="none" w:sz="0" w:space="0" w:color="auto"/>
          </w:divBdr>
        </w:div>
        <w:div w:id="2112703862">
          <w:marLeft w:val="640"/>
          <w:marRight w:val="0"/>
          <w:marTop w:val="0"/>
          <w:marBottom w:val="0"/>
          <w:divBdr>
            <w:top w:val="none" w:sz="0" w:space="0" w:color="auto"/>
            <w:left w:val="none" w:sz="0" w:space="0" w:color="auto"/>
            <w:bottom w:val="none" w:sz="0" w:space="0" w:color="auto"/>
            <w:right w:val="none" w:sz="0" w:space="0" w:color="auto"/>
          </w:divBdr>
        </w:div>
        <w:div w:id="1440643150">
          <w:marLeft w:val="640"/>
          <w:marRight w:val="0"/>
          <w:marTop w:val="0"/>
          <w:marBottom w:val="0"/>
          <w:divBdr>
            <w:top w:val="none" w:sz="0" w:space="0" w:color="auto"/>
            <w:left w:val="none" w:sz="0" w:space="0" w:color="auto"/>
            <w:bottom w:val="none" w:sz="0" w:space="0" w:color="auto"/>
            <w:right w:val="none" w:sz="0" w:space="0" w:color="auto"/>
          </w:divBdr>
        </w:div>
        <w:div w:id="2026393952">
          <w:marLeft w:val="640"/>
          <w:marRight w:val="0"/>
          <w:marTop w:val="0"/>
          <w:marBottom w:val="0"/>
          <w:divBdr>
            <w:top w:val="none" w:sz="0" w:space="0" w:color="auto"/>
            <w:left w:val="none" w:sz="0" w:space="0" w:color="auto"/>
            <w:bottom w:val="none" w:sz="0" w:space="0" w:color="auto"/>
            <w:right w:val="none" w:sz="0" w:space="0" w:color="auto"/>
          </w:divBdr>
        </w:div>
        <w:div w:id="1563559671">
          <w:marLeft w:val="640"/>
          <w:marRight w:val="0"/>
          <w:marTop w:val="0"/>
          <w:marBottom w:val="0"/>
          <w:divBdr>
            <w:top w:val="none" w:sz="0" w:space="0" w:color="auto"/>
            <w:left w:val="none" w:sz="0" w:space="0" w:color="auto"/>
            <w:bottom w:val="none" w:sz="0" w:space="0" w:color="auto"/>
            <w:right w:val="none" w:sz="0" w:space="0" w:color="auto"/>
          </w:divBdr>
        </w:div>
        <w:div w:id="1180662225">
          <w:marLeft w:val="640"/>
          <w:marRight w:val="0"/>
          <w:marTop w:val="0"/>
          <w:marBottom w:val="0"/>
          <w:divBdr>
            <w:top w:val="none" w:sz="0" w:space="0" w:color="auto"/>
            <w:left w:val="none" w:sz="0" w:space="0" w:color="auto"/>
            <w:bottom w:val="none" w:sz="0" w:space="0" w:color="auto"/>
            <w:right w:val="none" w:sz="0" w:space="0" w:color="auto"/>
          </w:divBdr>
        </w:div>
        <w:div w:id="1881941151">
          <w:marLeft w:val="640"/>
          <w:marRight w:val="0"/>
          <w:marTop w:val="0"/>
          <w:marBottom w:val="0"/>
          <w:divBdr>
            <w:top w:val="none" w:sz="0" w:space="0" w:color="auto"/>
            <w:left w:val="none" w:sz="0" w:space="0" w:color="auto"/>
            <w:bottom w:val="none" w:sz="0" w:space="0" w:color="auto"/>
            <w:right w:val="none" w:sz="0" w:space="0" w:color="auto"/>
          </w:divBdr>
        </w:div>
        <w:div w:id="2127308357">
          <w:marLeft w:val="640"/>
          <w:marRight w:val="0"/>
          <w:marTop w:val="0"/>
          <w:marBottom w:val="0"/>
          <w:divBdr>
            <w:top w:val="none" w:sz="0" w:space="0" w:color="auto"/>
            <w:left w:val="none" w:sz="0" w:space="0" w:color="auto"/>
            <w:bottom w:val="none" w:sz="0" w:space="0" w:color="auto"/>
            <w:right w:val="none" w:sz="0" w:space="0" w:color="auto"/>
          </w:divBdr>
        </w:div>
        <w:div w:id="1163617628">
          <w:marLeft w:val="640"/>
          <w:marRight w:val="0"/>
          <w:marTop w:val="0"/>
          <w:marBottom w:val="0"/>
          <w:divBdr>
            <w:top w:val="none" w:sz="0" w:space="0" w:color="auto"/>
            <w:left w:val="none" w:sz="0" w:space="0" w:color="auto"/>
            <w:bottom w:val="none" w:sz="0" w:space="0" w:color="auto"/>
            <w:right w:val="none" w:sz="0" w:space="0" w:color="auto"/>
          </w:divBdr>
        </w:div>
        <w:div w:id="393745242">
          <w:marLeft w:val="640"/>
          <w:marRight w:val="0"/>
          <w:marTop w:val="0"/>
          <w:marBottom w:val="0"/>
          <w:divBdr>
            <w:top w:val="none" w:sz="0" w:space="0" w:color="auto"/>
            <w:left w:val="none" w:sz="0" w:space="0" w:color="auto"/>
            <w:bottom w:val="none" w:sz="0" w:space="0" w:color="auto"/>
            <w:right w:val="none" w:sz="0" w:space="0" w:color="auto"/>
          </w:divBdr>
        </w:div>
        <w:div w:id="2038044206">
          <w:marLeft w:val="640"/>
          <w:marRight w:val="0"/>
          <w:marTop w:val="0"/>
          <w:marBottom w:val="0"/>
          <w:divBdr>
            <w:top w:val="none" w:sz="0" w:space="0" w:color="auto"/>
            <w:left w:val="none" w:sz="0" w:space="0" w:color="auto"/>
            <w:bottom w:val="none" w:sz="0" w:space="0" w:color="auto"/>
            <w:right w:val="none" w:sz="0" w:space="0" w:color="auto"/>
          </w:divBdr>
        </w:div>
        <w:div w:id="1916628869">
          <w:marLeft w:val="640"/>
          <w:marRight w:val="0"/>
          <w:marTop w:val="0"/>
          <w:marBottom w:val="0"/>
          <w:divBdr>
            <w:top w:val="none" w:sz="0" w:space="0" w:color="auto"/>
            <w:left w:val="none" w:sz="0" w:space="0" w:color="auto"/>
            <w:bottom w:val="none" w:sz="0" w:space="0" w:color="auto"/>
            <w:right w:val="none" w:sz="0" w:space="0" w:color="auto"/>
          </w:divBdr>
        </w:div>
        <w:div w:id="1637056177">
          <w:marLeft w:val="640"/>
          <w:marRight w:val="0"/>
          <w:marTop w:val="0"/>
          <w:marBottom w:val="0"/>
          <w:divBdr>
            <w:top w:val="none" w:sz="0" w:space="0" w:color="auto"/>
            <w:left w:val="none" w:sz="0" w:space="0" w:color="auto"/>
            <w:bottom w:val="none" w:sz="0" w:space="0" w:color="auto"/>
            <w:right w:val="none" w:sz="0" w:space="0" w:color="auto"/>
          </w:divBdr>
        </w:div>
        <w:div w:id="201670072">
          <w:marLeft w:val="640"/>
          <w:marRight w:val="0"/>
          <w:marTop w:val="0"/>
          <w:marBottom w:val="0"/>
          <w:divBdr>
            <w:top w:val="none" w:sz="0" w:space="0" w:color="auto"/>
            <w:left w:val="none" w:sz="0" w:space="0" w:color="auto"/>
            <w:bottom w:val="none" w:sz="0" w:space="0" w:color="auto"/>
            <w:right w:val="none" w:sz="0" w:space="0" w:color="auto"/>
          </w:divBdr>
        </w:div>
        <w:div w:id="1465653805">
          <w:marLeft w:val="640"/>
          <w:marRight w:val="0"/>
          <w:marTop w:val="0"/>
          <w:marBottom w:val="0"/>
          <w:divBdr>
            <w:top w:val="none" w:sz="0" w:space="0" w:color="auto"/>
            <w:left w:val="none" w:sz="0" w:space="0" w:color="auto"/>
            <w:bottom w:val="none" w:sz="0" w:space="0" w:color="auto"/>
            <w:right w:val="none" w:sz="0" w:space="0" w:color="auto"/>
          </w:divBdr>
        </w:div>
        <w:div w:id="1356997752">
          <w:marLeft w:val="640"/>
          <w:marRight w:val="0"/>
          <w:marTop w:val="0"/>
          <w:marBottom w:val="0"/>
          <w:divBdr>
            <w:top w:val="none" w:sz="0" w:space="0" w:color="auto"/>
            <w:left w:val="none" w:sz="0" w:space="0" w:color="auto"/>
            <w:bottom w:val="none" w:sz="0" w:space="0" w:color="auto"/>
            <w:right w:val="none" w:sz="0" w:space="0" w:color="auto"/>
          </w:divBdr>
        </w:div>
        <w:div w:id="690645446">
          <w:marLeft w:val="640"/>
          <w:marRight w:val="0"/>
          <w:marTop w:val="0"/>
          <w:marBottom w:val="0"/>
          <w:divBdr>
            <w:top w:val="none" w:sz="0" w:space="0" w:color="auto"/>
            <w:left w:val="none" w:sz="0" w:space="0" w:color="auto"/>
            <w:bottom w:val="none" w:sz="0" w:space="0" w:color="auto"/>
            <w:right w:val="none" w:sz="0" w:space="0" w:color="auto"/>
          </w:divBdr>
        </w:div>
        <w:div w:id="1824080337">
          <w:marLeft w:val="640"/>
          <w:marRight w:val="0"/>
          <w:marTop w:val="0"/>
          <w:marBottom w:val="0"/>
          <w:divBdr>
            <w:top w:val="none" w:sz="0" w:space="0" w:color="auto"/>
            <w:left w:val="none" w:sz="0" w:space="0" w:color="auto"/>
            <w:bottom w:val="none" w:sz="0" w:space="0" w:color="auto"/>
            <w:right w:val="none" w:sz="0" w:space="0" w:color="auto"/>
          </w:divBdr>
        </w:div>
        <w:div w:id="50931469">
          <w:marLeft w:val="640"/>
          <w:marRight w:val="0"/>
          <w:marTop w:val="0"/>
          <w:marBottom w:val="0"/>
          <w:divBdr>
            <w:top w:val="none" w:sz="0" w:space="0" w:color="auto"/>
            <w:left w:val="none" w:sz="0" w:space="0" w:color="auto"/>
            <w:bottom w:val="none" w:sz="0" w:space="0" w:color="auto"/>
            <w:right w:val="none" w:sz="0" w:space="0" w:color="auto"/>
          </w:divBdr>
        </w:div>
        <w:div w:id="604339087">
          <w:marLeft w:val="640"/>
          <w:marRight w:val="0"/>
          <w:marTop w:val="0"/>
          <w:marBottom w:val="0"/>
          <w:divBdr>
            <w:top w:val="none" w:sz="0" w:space="0" w:color="auto"/>
            <w:left w:val="none" w:sz="0" w:space="0" w:color="auto"/>
            <w:bottom w:val="none" w:sz="0" w:space="0" w:color="auto"/>
            <w:right w:val="none" w:sz="0" w:space="0" w:color="auto"/>
          </w:divBdr>
        </w:div>
        <w:div w:id="1000542657">
          <w:marLeft w:val="640"/>
          <w:marRight w:val="0"/>
          <w:marTop w:val="0"/>
          <w:marBottom w:val="0"/>
          <w:divBdr>
            <w:top w:val="none" w:sz="0" w:space="0" w:color="auto"/>
            <w:left w:val="none" w:sz="0" w:space="0" w:color="auto"/>
            <w:bottom w:val="none" w:sz="0" w:space="0" w:color="auto"/>
            <w:right w:val="none" w:sz="0" w:space="0" w:color="auto"/>
          </w:divBdr>
        </w:div>
        <w:div w:id="325015069">
          <w:marLeft w:val="640"/>
          <w:marRight w:val="0"/>
          <w:marTop w:val="0"/>
          <w:marBottom w:val="0"/>
          <w:divBdr>
            <w:top w:val="none" w:sz="0" w:space="0" w:color="auto"/>
            <w:left w:val="none" w:sz="0" w:space="0" w:color="auto"/>
            <w:bottom w:val="none" w:sz="0" w:space="0" w:color="auto"/>
            <w:right w:val="none" w:sz="0" w:space="0" w:color="auto"/>
          </w:divBdr>
        </w:div>
        <w:div w:id="1095056005">
          <w:marLeft w:val="640"/>
          <w:marRight w:val="0"/>
          <w:marTop w:val="0"/>
          <w:marBottom w:val="0"/>
          <w:divBdr>
            <w:top w:val="none" w:sz="0" w:space="0" w:color="auto"/>
            <w:left w:val="none" w:sz="0" w:space="0" w:color="auto"/>
            <w:bottom w:val="none" w:sz="0" w:space="0" w:color="auto"/>
            <w:right w:val="none" w:sz="0" w:space="0" w:color="auto"/>
          </w:divBdr>
        </w:div>
        <w:div w:id="242881189">
          <w:marLeft w:val="640"/>
          <w:marRight w:val="0"/>
          <w:marTop w:val="0"/>
          <w:marBottom w:val="0"/>
          <w:divBdr>
            <w:top w:val="none" w:sz="0" w:space="0" w:color="auto"/>
            <w:left w:val="none" w:sz="0" w:space="0" w:color="auto"/>
            <w:bottom w:val="none" w:sz="0" w:space="0" w:color="auto"/>
            <w:right w:val="none" w:sz="0" w:space="0" w:color="auto"/>
          </w:divBdr>
        </w:div>
        <w:div w:id="1519854209">
          <w:marLeft w:val="640"/>
          <w:marRight w:val="0"/>
          <w:marTop w:val="0"/>
          <w:marBottom w:val="0"/>
          <w:divBdr>
            <w:top w:val="none" w:sz="0" w:space="0" w:color="auto"/>
            <w:left w:val="none" w:sz="0" w:space="0" w:color="auto"/>
            <w:bottom w:val="none" w:sz="0" w:space="0" w:color="auto"/>
            <w:right w:val="none" w:sz="0" w:space="0" w:color="auto"/>
          </w:divBdr>
        </w:div>
        <w:div w:id="1123036865">
          <w:marLeft w:val="640"/>
          <w:marRight w:val="0"/>
          <w:marTop w:val="0"/>
          <w:marBottom w:val="0"/>
          <w:divBdr>
            <w:top w:val="none" w:sz="0" w:space="0" w:color="auto"/>
            <w:left w:val="none" w:sz="0" w:space="0" w:color="auto"/>
            <w:bottom w:val="none" w:sz="0" w:space="0" w:color="auto"/>
            <w:right w:val="none" w:sz="0" w:space="0" w:color="auto"/>
          </w:divBdr>
        </w:div>
        <w:div w:id="905534991">
          <w:marLeft w:val="640"/>
          <w:marRight w:val="0"/>
          <w:marTop w:val="0"/>
          <w:marBottom w:val="0"/>
          <w:divBdr>
            <w:top w:val="none" w:sz="0" w:space="0" w:color="auto"/>
            <w:left w:val="none" w:sz="0" w:space="0" w:color="auto"/>
            <w:bottom w:val="none" w:sz="0" w:space="0" w:color="auto"/>
            <w:right w:val="none" w:sz="0" w:space="0" w:color="auto"/>
          </w:divBdr>
        </w:div>
        <w:div w:id="2037347026">
          <w:marLeft w:val="640"/>
          <w:marRight w:val="0"/>
          <w:marTop w:val="0"/>
          <w:marBottom w:val="0"/>
          <w:divBdr>
            <w:top w:val="none" w:sz="0" w:space="0" w:color="auto"/>
            <w:left w:val="none" w:sz="0" w:space="0" w:color="auto"/>
            <w:bottom w:val="none" w:sz="0" w:space="0" w:color="auto"/>
            <w:right w:val="none" w:sz="0" w:space="0" w:color="auto"/>
          </w:divBdr>
        </w:div>
        <w:div w:id="382604424">
          <w:marLeft w:val="640"/>
          <w:marRight w:val="0"/>
          <w:marTop w:val="0"/>
          <w:marBottom w:val="0"/>
          <w:divBdr>
            <w:top w:val="none" w:sz="0" w:space="0" w:color="auto"/>
            <w:left w:val="none" w:sz="0" w:space="0" w:color="auto"/>
            <w:bottom w:val="none" w:sz="0" w:space="0" w:color="auto"/>
            <w:right w:val="none" w:sz="0" w:space="0" w:color="auto"/>
          </w:divBdr>
        </w:div>
        <w:div w:id="959725562">
          <w:marLeft w:val="640"/>
          <w:marRight w:val="0"/>
          <w:marTop w:val="0"/>
          <w:marBottom w:val="0"/>
          <w:divBdr>
            <w:top w:val="none" w:sz="0" w:space="0" w:color="auto"/>
            <w:left w:val="none" w:sz="0" w:space="0" w:color="auto"/>
            <w:bottom w:val="none" w:sz="0" w:space="0" w:color="auto"/>
            <w:right w:val="none" w:sz="0" w:space="0" w:color="auto"/>
          </w:divBdr>
        </w:div>
        <w:div w:id="131824470">
          <w:marLeft w:val="640"/>
          <w:marRight w:val="0"/>
          <w:marTop w:val="0"/>
          <w:marBottom w:val="0"/>
          <w:divBdr>
            <w:top w:val="none" w:sz="0" w:space="0" w:color="auto"/>
            <w:left w:val="none" w:sz="0" w:space="0" w:color="auto"/>
            <w:bottom w:val="none" w:sz="0" w:space="0" w:color="auto"/>
            <w:right w:val="none" w:sz="0" w:space="0" w:color="auto"/>
          </w:divBdr>
        </w:div>
        <w:div w:id="909773610">
          <w:marLeft w:val="640"/>
          <w:marRight w:val="0"/>
          <w:marTop w:val="0"/>
          <w:marBottom w:val="0"/>
          <w:divBdr>
            <w:top w:val="none" w:sz="0" w:space="0" w:color="auto"/>
            <w:left w:val="none" w:sz="0" w:space="0" w:color="auto"/>
            <w:bottom w:val="none" w:sz="0" w:space="0" w:color="auto"/>
            <w:right w:val="none" w:sz="0" w:space="0" w:color="auto"/>
          </w:divBdr>
        </w:div>
        <w:div w:id="1474368773">
          <w:marLeft w:val="640"/>
          <w:marRight w:val="0"/>
          <w:marTop w:val="0"/>
          <w:marBottom w:val="0"/>
          <w:divBdr>
            <w:top w:val="none" w:sz="0" w:space="0" w:color="auto"/>
            <w:left w:val="none" w:sz="0" w:space="0" w:color="auto"/>
            <w:bottom w:val="none" w:sz="0" w:space="0" w:color="auto"/>
            <w:right w:val="none" w:sz="0" w:space="0" w:color="auto"/>
          </w:divBdr>
        </w:div>
        <w:div w:id="1720782809">
          <w:marLeft w:val="640"/>
          <w:marRight w:val="0"/>
          <w:marTop w:val="0"/>
          <w:marBottom w:val="0"/>
          <w:divBdr>
            <w:top w:val="none" w:sz="0" w:space="0" w:color="auto"/>
            <w:left w:val="none" w:sz="0" w:space="0" w:color="auto"/>
            <w:bottom w:val="none" w:sz="0" w:space="0" w:color="auto"/>
            <w:right w:val="none" w:sz="0" w:space="0" w:color="auto"/>
          </w:divBdr>
        </w:div>
        <w:div w:id="223681113">
          <w:marLeft w:val="640"/>
          <w:marRight w:val="0"/>
          <w:marTop w:val="0"/>
          <w:marBottom w:val="0"/>
          <w:divBdr>
            <w:top w:val="none" w:sz="0" w:space="0" w:color="auto"/>
            <w:left w:val="none" w:sz="0" w:space="0" w:color="auto"/>
            <w:bottom w:val="none" w:sz="0" w:space="0" w:color="auto"/>
            <w:right w:val="none" w:sz="0" w:space="0" w:color="auto"/>
          </w:divBdr>
        </w:div>
        <w:div w:id="1637374832">
          <w:marLeft w:val="640"/>
          <w:marRight w:val="0"/>
          <w:marTop w:val="0"/>
          <w:marBottom w:val="0"/>
          <w:divBdr>
            <w:top w:val="none" w:sz="0" w:space="0" w:color="auto"/>
            <w:left w:val="none" w:sz="0" w:space="0" w:color="auto"/>
            <w:bottom w:val="none" w:sz="0" w:space="0" w:color="auto"/>
            <w:right w:val="none" w:sz="0" w:space="0" w:color="auto"/>
          </w:divBdr>
        </w:div>
        <w:div w:id="2109425621">
          <w:marLeft w:val="640"/>
          <w:marRight w:val="0"/>
          <w:marTop w:val="0"/>
          <w:marBottom w:val="0"/>
          <w:divBdr>
            <w:top w:val="none" w:sz="0" w:space="0" w:color="auto"/>
            <w:left w:val="none" w:sz="0" w:space="0" w:color="auto"/>
            <w:bottom w:val="none" w:sz="0" w:space="0" w:color="auto"/>
            <w:right w:val="none" w:sz="0" w:space="0" w:color="auto"/>
          </w:divBdr>
        </w:div>
        <w:div w:id="1690787934">
          <w:marLeft w:val="640"/>
          <w:marRight w:val="0"/>
          <w:marTop w:val="0"/>
          <w:marBottom w:val="0"/>
          <w:divBdr>
            <w:top w:val="none" w:sz="0" w:space="0" w:color="auto"/>
            <w:left w:val="none" w:sz="0" w:space="0" w:color="auto"/>
            <w:bottom w:val="none" w:sz="0" w:space="0" w:color="auto"/>
            <w:right w:val="none" w:sz="0" w:space="0" w:color="auto"/>
          </w:divBdr>
        </w:div>
        <w:div w:id="682586813">
          <w:marLeft w:val="640"/>
          <w:marRight w:val="0"/>
          <w:marTop w:val="0"/>
          <w:marBottom w:val="0"/>
          <w:divBdr>
            <w:top w:val="none" w:sz="0" w:space="0" w:color="auto"/>
            <w:left w:val="none" w:sz="0" w:space="0" w:color="auto"/>
            <w:bottom w:val="none" w:sz="0" w:space="0" w:color="auto"/>
            <w:right w:val="none" w:sz="0" w:space="0" w:color="auto"/>
          </w:divBdr>
        </w:div>
        <w:div w:id="1429084673">
          <w:marLeft w:val="640"/>
          <w:marRight w:val="0"/>
          <w:marTop w:val="0"/>
          <w:marBottom w:val="0"/>
          <w:divBdr>
            <w:top w:val="none" w:sz="0" w:space="0" w:color="auto"/>
            <w:left w:val="none" w:sz="0" w:space="0" w:color="auto"/>
            <w:bottom w:val="none" w:sz="0" w:space="0" w:color="auto"/>
            <w:right w:val="none" w:sz="0" w:space="0" w:color="auto"/>
          </w:divBdr>
        </w:div>
        <w:div w:id="368840940">
          <w:marLeft w:val="640"/>
          <w:marRight w:val="0"/>
          <w:marTop w:val="0"/>
          <w:marBottom w:val="0"/>
          <w:divBdr>
            <w:top w:val="none" w:sz="0" w:space="0" w:color="auto"/>
            <w:left w:val="none" w:sz="0" w:space="0" w:color="auto"/>
            <w:bottom w:val="none" w:sz="0" w:space="0" w:color="auto"/>
            <w:right w:val="none" w:sz="0" w:space="0" w:color="auto"/>
          </w:divBdr>
        </w:div>
        <w:div w:id="807434871">
          <w:marLeft w:val="640"/>
          <w:marRight w:val="0"/>
          <w:marTop w:val="0"/>
          <w:marBottom w:val="0"/>
          <w:divBdr>
            <w:top w:val="none" w:sz="0" w:space="0" w:color="auto"/>
            <w:left w:val="none" w:sz="0" w:space="0" w:color="auto"/>
            <w:bottom w:val="none" w:sz="0" w:space="0" w:color="auto"/>
            <w:right w:val="none" w:sz="0" w:space="0" w:color="auto"/>
          </w:divBdr>
        </w:div>
        <w:div w:id="1650016053">
          <w:marLeft w:val="640"/>
          <w:marRight w:val="0"/>
          <w:marTop w:val="0"/>
          <w:marBottom w:val="0"/>
          <w:divBdr>
            <w:top w:val="none" w:sz="0" w:space="0" w:color="auto"/>
            <w:left w:val="none" w:sz="0" w:space="0" w:color="auto"/>
            <w:bottom w:val="none" w:sz="0" w:space="0" w:color="auto"/>
            <w:right w:val="none" w:sz="0" w:space="0" w:color="auto"/>
          </w:divBdr>
        </w:div>
        <w:div w:id="1842042249">
          <w:marLeft w:val="640"/>
          <w:marRight w:val="0"/>
          <w:marTop w:val="0"/>
          <w:marBottom w:val="0"/>
          <w:divBdr>
            <w:top w:val="none" w:sz="0" w:space="0" w:color="auto"/>
            <w:left w:val="none" w:sz="0" w:space="0" w:color="auto"/>
            <w:bottom w:val="none" w:sz="0" w:space="0" w:color="auto"/>
            <w:right w:val="none" w:sz="0" w:space="0" w:color="auto"/>
          </w:divBdr>
        </w:div>
        <w:div w:id="244462375">
          <w:marLeft w:val="640"/>
          <w:marRight w:val="0"/>
          <w:marTop w:val="0"/>
          <w:marBottom w:val="0"/>
          <w:divBdr>
            <w:top w:val="none" w:sz="0" w:space="0" w:color="auto"/>
            <w:left w:val="none" w:sz="0" w:space="0" w:color="auto"/>
            <w:bottom w:val="none" w:sz="0" w:space="0" w:color="auto"/>
            <w:right w:val="none" w:sz="0" w:space="0" w:color="auto"/>
          </w:divBdr>
        </w:div>
        <w:div w:id="2009402490">
          <w:marLeft w:val="640"/>
          <w:marRight w:val="0"/>
          <w:marTop w:val="0"/>
          <w:marBottom w:val="0"/>
          <w:divBdr>
            <w:top w:val="none" w:sz="0" w:space="0" w:color="auto"/>
            <w:left w:val="none" w:sz="0" w:space="0" w:color="auto"/>
            <w:bottom w:val="none" w:sz="0" w:space="0" w:color="auto"/>
            <w:right w:val="none" w:sz="0" w:space="0" w:color="auto"/>
          </w:divBdr>
        </w:div>
        <w:div w:id="492837585">
          <w:marLeft w:val="640"/>
          <w:marRight w:val="0"/>
          <w:marTop w:val="0"/>
          <w:marBottom w:val="0"/>
          <w:divBdr>
            <w:top w:val="none" w:sz="0" w:space="0" w:color="auto"/>
            <w:left w:val="none" w:sz="0" w:space="0" w:color="auto"/>
            <w:bottom w:val="none" w:sz="0" w:space="0" w:color="auto"/>
            <w:right w:val="none" w:sz="0" w:space="0" w:color="auto"/>
          </w:divBdr>
        </w:div>
        <w:div w:id="1628929826">
          <w:marLeft w:val="640"/>
          <w:marRight w:val="0"/>
          <w:marTop w:val="0"/>
          <w:marBottom w:val="0"/>
          <w:divBdr>
            <w:top w:val="none" w:sz="0" w:space="0" w:color="auto"/>
            <w:left w:val="none" w:sz="0" w:space="0" w:color="auto"/>
            <w:bottom w:val="none" w:sz="0" w:space="0" w:color="auto"/>
            <w:right w:val="none" w:sz="0" w:space="0" w:color="auto"/>
          </w:divBdr>
        </w:div>
        <w:div w:id="1595744565">
          <w:marLeft w:val="640"/>
          <w:marRight w:val="0"/>
          <w:marTop w:val="0"/>
          <w:marBottom w:val="0"/>
          <w:divBdr>
            <w:top w:val="none" w:sz="0" w:space="0" w:color="auto"/>
            <w:left w:val="none" w:sz="0" w:space="0" w:color="auto"/>
            <w:bottom w:val="none" w:sz="0" w:space="0" w:color="auto"/>
            <w:right w:val="none" w:sz="0" w:space="0" w:color="auto"/>
          </w:divBdr>
        </w:div>
        <w:div w:id="301546130">
          <w:marLeft w:val="640"/>
          <w:marRight w:val="0"/>
          <w:marTop w:val="0"/>
          <w:marBottom w:val="0"/>
          <w:divBdr>
            <w:top w:val="none" w:sz="0" w:space="0" w:color="auto"/>
            <w:left w:val="none" w:sz="0" w:space="0" w:color="auto"/>
            <w:bottom w:val="none" w:sz="0" w:space="0" w:color="auto"/>
            <w:right w:val="none" w:sz="0" w:space="0" w:color="auto"/>
          </w:divBdr>
        </w:div>
        <w:div w:id="57360693">
          <w:marLeft w:val="640"/>
          <w:marRight w:val="0"/>
          <w:marTop w:val="0"/>
          <w:marBottom w:val="0"/>
          <w:divBdr>
            <w:top w:val="none" w:sz="0" w:space="0" w:color="auto"/>
            <w:left w:val="none" w:sz="0" w:space="0" w:color="auto"/>
            <w:bottom w:val="none" w:sz="0" w:space="0" w:color="auto"/>
            <w:right w:val="none" w:sz="0" w:space="0" w:color="auto"/>
          </w:divBdr>
        </w:div>
        <w:div w:id="772940084">
          <w:marLeft w:val="640"/>
          <w:marRight w:val="0"/>
          <w:marTop w:val="0"/>
          <w:marBottom w:val="0"/>
          <w:divBdr>
            <w:top w:val="none" w:sz="0" w:space="0" w:color="auto"/>
            <w:left w:val="none" w:sz="0" w:space="0" w:color="auto"/>
            <w:bottom w:val="none" w:sz="0" w:space="0" w:color="auto"/>
            <w:right w:val="none" w:sz="0" w:space="0" w:color="auto"/>
          </w:divBdr>
        </w:div>
        <w:div w:id="1461194014">
          <w:marLeft w:val="640"/>
          <w:marRight w:val="0"/>
          <w:marTop w:val="0"/>
          <w:marBottom w:val="0"/>
          <w:divBdr>
            <w:top w:val="none" w:sz="0" w:space="0" w:color="auto"/>
            <w:left w:val="none" w:sz="0" w:space="0" w:color="auto"/>
            <w:bottom w:val="none" w:sz="0" w:space="0" w:color="auto"/>
            <w:right w:val="none" w:sz="0" w:space="0" w:color="auto"/>
          </w:divBdr>
        </w:div>
        <w:div w:id="1151361525">
          <w:marLeft w:val="640"/>
          <w:marRight w:val="0"/>
          <w:marTop w:val="0"/>
          <w:marBottom w:val="0"/>
          <w:divBdr>
            <w:top w:val="none" w:sz="0" w:space="0" w:color="auto"/>
            <w:left w:val="none" w:sz="0" w:space="0" w:color="auto"/>
            <w:bottom w:val="none" w:sz="0" w:space="0" w:color="auto"/>
            <w:right w:val="none" w:sz="0" w:space="0" w:color="auto"/>
          </w:divBdr>
        </w:div>
        <w:div w:id="476343193">
          <w:marLeft w:val="640"/>
          <w:marRight w:val="0"/>
          <w:marTop w:val="0"/>
          <w:marBottom w:val="0"/>
          <w:divBdr>
            <w:top w:val="none" w:sz="0" w:space="0" w:color="auto"/>
            <w:left w:val="none" w:sz="0" w:space="0" w:color="auto"/>
            <w:bottom w:val="none" w:sz="0" w:space="0" w:color="auto"/>
            <w:right w:val="none" w:sz="0" w:space="0" w:color="auto"/>
          </w:divBdr>
        </w:div>
        <w:div w:id="2144301161">
          <w:marLeft w:val="640"/>
          <w:marRight w:val="0"/>
          <w:marTop w:val="0"/>
          <w:marBottom w:val="0"/>
          <w:divBdr>
            <w:top w:val="none" w:sz="0" w:space="0" w:color="auto"/>
            <w:left w:val="none" w:sz="0" w:space="0" w:color="auto"/>
            <w:bottom w:val="none" w:sz="0" w:space="0" w:color="auto"/>
            <w:right w:val="none" w:sz="0" w:space="0" w:color="auto"/>
          </w:divBdr>
        </w:div>
        <w:div w:id="456410982">
          <w:marLeft w:val="640"/>
          <w:marRight w:val="0"/>
          <w:marTop w:val="0"/>
          <w:marBottom w:val="0"/>
          <w:divBdr>
            <w:top w:val="none" w:sz="0" w:space="0" w:color="auto"/>
            <w:left w:val="none" w:sz="0" w:space="0" w:color="auto"/>
            <w:bottom w:val="none" w:sz="0" w:space="0" w:color="auto"/>
            <w:right w:val="none" w:sz="0" w:space="0" w:color="auto"/>
          </w:divBdr>
        </w:div>
        <w:div w:id="619607553">
          <w:marLeft w:val="640"/>
          <w:marRight w:val="0"/>
          <w:marTop w:val="0"/>
          <w:marBottom w:val="0"/>
          <w:divBdr>
            <w:top w:val="none" w:sz="0" w:space="0" w:color="auto"/>
            <w:left w:val="none" w:sz="0" w:space="0" w:color="auto"/>
            <w:bottom w:val="none" w:sz="0" w:space="0" w:color="auto"/>
            <w:right w:val="none" w:sz="0" w:space="0" w:color="auto"/>
          </w:divBdr>
        </w:div>
        <w:div w:id="638845280">
          <w:marLeft w:val="640"/>
          <w:marRight w:val="0"/>
          <w:marTop w:val="0"/>
          <w:marBottom w:val="0"/>
          <w:divBdr>
            <w:top w:val="none" w:sz="0" w:space="0" w:color="auto"/>
            <w:left w:val="none" w:sz="0" w:space="0" w:color="auto"/>
            <w:bottom w:val="none" w:sz="0" w:space="0" w:color="auto"/>
            <w:right w:val="none" w:sz="0" w:space="0" w:color="auto"/>
          </w:divBdr>
        </w:div>
        <w:div w:id="1082991654">
          <w:marLeft w:val="640"/>
          <w:marRight w:val="0"/>
          <w:marTop w:val="0"/>
          <w:marBottom w:val="0"/>
          <w:divBdr>
            <w:top w:val="none" w:sz="0" w:space="0" w:color="auto"/>
            <w:left w:val="none" w:sz="0" w:space="0" w:color="auto"/>
            <w:bottom w:val="none" w:sz="0" w:space="0" w:color="auto"/>
            <w:right w:val="none" w:sz="0" w:space="0" w:color="auto"/>
          </w:divBdr>
        </w:div>
        <w:div w:id="1537544532">
          <w:marLeft w:val="640"/>
          <w:marRight w:val="0"/>
          <w:marTop w:val="0"/>
          <w:marBottom w:val="0"/>
          <w:divBdr>
            <w:top w:val="none" w:sz="0" w:space="0" w:color="auto"/>
            <w:left w:val="none" w:sz="0" w:space="0" w:color="auto"/>
            <w:bottom w:val="none" w:sz="0" w:space="0" w:color="auto"/>
            <w:right w:val="none" w:sz="0" w:space="0" w:color="auto"/>
          </w:divBdr>
        </w:div>
        <w:div w:id="1458377728">
          <w:marLeft w:val="640"/>
          <w:marRight w:val="0"/>
          <w:marTop w:val="0"/>
          <w:marBottom w:val="0"/>
          <w:divBdr>
            <w:top w:val="none" w:sz="0" w:space="0" w:color="auto"/>
            <w:left w:val="none" w:sz="0" w:space="0" w:color="auto"/>
            <w:bottom w:val="none" w:sz="0" w:space="0" w:color="auto"/>
            <w:right w:val="none" w:sz="0" w:space="0" w:color="auto"/>
          </w:divBdr>
        </w:div>
        <w:div w:id="1396390358">
          <w:marLeft w:val="640"/>
          <w:marRight w:val="0"/>
          <w:marTop w:val="0"/>
          <w:marBottom w:val="0"/>
          <w:divBdr>
            <w:top w:val="none" w:sz="0" w:space="0" w:color="auto"/>
            <w:left w:val="none" w:sz="0" w:space="0" w:color="auto"/>
            <w:bottom w:val="none" w:sz="0" w:space="0" w:color="auto"/>
            <w:right w:val="none" w:sz="0" w:space="0" w:color="auto"/>
          </w:divBdr>
        </w:div>
        <w:div w:id="1813865117">
          <w:marLeft w:val="640"/>
          <w:marRight w:val="0"/>
          <w:marTop w:val="0"/>
          <w:marBottom w:val="0"/>
          <w:divBdr>
            <w:top w:val="none" w:sz="0" w:space="0" w:color="auto"/>
            <w:left w:val="none" w:sz="0" w:space="0" w:color="auto"/>
            <w:bottom w:val="none" w:sz="0" w:space="0" w:color="auto"/>
            <w:right w:val="none" w:sz="0" w:space="0" w:color="auto"/>
          </w:divBdr>
        </w:div>
        <w:div w:id="1160851466">
          <w:marLeft w:val="640"/>
          <w:marRight w:val="0"/>
          <w:marTop w:val="0"/>
          <w:marBottom w:val="0"/>
          <w:divBdr>
            <w:top w:val="none" w:sz="0" w:space="0" w:color="auto"/>
            <w:left w:val="none" w:sz="0" w:space="0" w:color="auto"/>
            <w:bottom w:val="none" w:sz="0" w:space="0" w:color="auto"/>
            <w:right w:val="none" w:sz="0" w:space="0" w:color="auto"/>
          </w:divBdr>
        </w:div>
        <w:div w:id="69696815">
          <w:marLeft w:val="640"/>
          <w:marRight w:val="0"/>
          <w:marTop w:val="0"/>
          <w:marBottom w:val="0"/>
          <w:divBdr>
            <w:top w:val="none" w:sz="0" w:space="0" w:color="auto"/>
            <w:left w:val="none" w:sz="0" w:space="0" w:color="auto"/>
            <w:bottom w:val="none" w:sz="0" w:space="0" w:color="auto"/>
            <w:right w:val="none" w:sz="0" w:space="0" w:color="auto"/>
          </w:divBdr>
        </w:div>
        <w:div w:id="729156871">
          <w:marLeft w:val="640"/>
          <w:marRight w:val="0"/>
          <w:marTop w:val="0"/>
          <w:marBottom w:val="0"/>
          <w:divBdr>
            <w:top w:val="none" w:sz="0" w:space="0" w:color="auto"/>
            <w:left w:val="none" w:sz="0" w:space="0" w:color="auto"/>
            <w:bottom w:val="none" w:sz="0" w:space="0" w:color="auto"/>
            <w:right w:val="none" w:sz="0" w:space="0" w:color="auto"/>
          </w:divBdr>
        </w:div>
        <w:div w:id="1375108899">
          <w:marLeft w:val="640"/>
          <w:marRight w:val="0"/>
          <w:marTop w:val="0"/>
          <w:marBottom w:val="0"/>
          <w:divBdr>
            <w:top w:val="none" w:sz="0" w:space="0" w:color="auto"/>
            <w:left w:val="none" w:sz="0" w:space="0" w:color="auto"/>
            <w:bottom w:val="none" w:sz="0" w:space="0" w:color="auto"/>
            <w:right w:val="none" w:sz="0" w:space="0" w:color="auto"/>
          </w:divBdr>
        </w:div>
        <w:div w:id="48191595">
          <w:marLeft w:val="640"/>
          <w:marRight w:val="0"/>
          <w:marTop w:val="0"/>
          <w:marBottom w:val="0"/>
          <w:divBdr>
            <w:top w:val="none" w:sz="0" w:space="0" w:color="auto"/>
            <w:left w:val="none" w:sz="0" w:space="0" w:color="auto"/>
            <w:bottom w:val="none" w:sz="0" w:space="0" w:color="auto"/>
            <w:right w:val="none" w:sz="0" w:space="0" w:color="auto"/>
          </w:divBdr>
        </w:div>
        <w:div w:id="894047515">
          <w:marLeft w:val="640"/>
          <w:marRight w:val="0"/>
          <w:marTop w:val="0"/>
          <w:marBottom w:val="0"/>
          <w:divBdr>
            <w:top w:val="none" w:sz="0" w:space="0" w:color="auto"/>
            <w:left w:val="none" w:sz="0" w:space="0" w:color="auto"/>
            <w:bottom w:val="none" w:sz="0" w:space="0" w:color="auto"/>
            <w:right w:val="none" w:sz="0" w:space="0" w:color="auto"/>
          </w:divBdr>
        </w:div>
        <w:div w:id="675839132">
          <w:marLeft w:val="640"/>
          <w:marRight w:val="0"/>
          <w:marTop w:val="0"/>
          <w:marBottom w:val="0"/>
          <w:divBdr>
            <w:top w:val="none" w:sz="0" w:space="0" w:color="auto"/>
            <w:left w:val="none" w:sz="0" w:space="0" w:color="auto"/>
            <w:bottom w:val="none" w:sz="0" w:space="0" w:color="auto"/>
            <w:right w:val="none" w:sz="0" w:space="0" w:color="auto"/>
          </w:divBdr>
        </w:div>
        <w:div w:id="365103188">
          <w:marLeft w:val="640"/>
          <w:marRight w:val="0"/>
          <w:marTop w:val="0"/>
          <w:marBottom w:val="0"/>
          <w:divBdr>
            <w:top w:val="none" w:sz="0" w:space="0" w:color="auto"/>
            <w:left w:val="none" w:sz="0" w:space="0" w:color="auto"/>
            <w:bottom w:val="none" w:sz="0" w:space="0" w:color="auto"/>
            <w:right w:val="none" w:sz="0" w:space="0" w:color="auto"/>
          </w:divBdr>
        </w:div>
        <w:div w:id="275479661">
          <w:marLeft w:val="640"/>
          <w:marRight w:val="0"/>
          <w:marTop w:val="0"/>
          <w:marBottom w:val="0"/>
          <w:divBdr>
            <w:top w:val="none" w:sz="0" w:space="0" w:color="auto"/>
            <w:left w:val="none" w:sz="0" w:space="0" w:color="auto"/>
            <w:bottom w:val="none" w:sz="0" w:space="0" w:color="auto"/>
            <w:right w:val="none" w:sz="0" w:space="0" w:color="auto"/>
          </w:divBdr>
        </w:div>
        <w:div w:id="514080385">
          <w:marLeft w:val="640"/>
          <w:marRight w:val="0"/>
          <w:marTop w:val="0"/>
          <w:marBottom w:val="0"/>
          <w:divBdr>
            <w:top w:val="none" w:sz="0" w:space="0" w:color="auto"/>
            <w:left w:val="none" w:sz="0" w:space="0" w:color="auto"/>
            <w:bottom w:val="none" w:sz="0" w:space="0" w:color="auto"/>
            <w:right w:val="none" w:sz="0" w:space="0" w:color="auto"/>
          </w:divBdr>
        </w:div>
        <w:div w:id="2134711463">
          <w:marLeft w:val="640"/>
          <w:marRight w:val="0"/>
          <w:marTop w:val="0"/>
          <w:marBottom w:val="0"/>
          <w:divBdr>
            <w:top w:val="none" w:sz="0" w:space="0" w:color="auto"/>
            <w:left w:val="none" w:sz="0" w:space="0" w:color="auto"/>
            <w:bottom w:val="none" w:sz="0" w:space="0" w:color="auto"/>
            <w:right w:val="none" w:sz="0" w:space="0" w:color="auto"/>
          </w:divBdr>
        </w:div>
        <w:div w:id="1083574495">
          <w:marLeft w:val="640"/>
          <w:marRight w:val="0"/>
          <w:marTop w:val="0"/>
          <w:marBottom w:val="0"/>
          <w:divBdr>
            <w:top w:val="none" w:sz="0" w:space="0" w:color="auto"/>
            <w:left w:val="none" w:sz="0" w:space="0" w:color="auto"/>
            <w:bottom w:val="none" w:sz="0" w:space="0" w:color="auto"/>
            <w:right w:val="none" w:sz="0" w:space="0" w:color="auto"/>
          </w:divBdr>
        </w:div>
        <w:div w:id="1428113633">
          <w:marLeft w:val="640"/>
          <w:marRight w:val="0"/>
          <w:marTop w:val="0"/>
          <w:marBottom w:val="0"/>
          <w:divBdr>
            <w:top w:val="none" w:sz="0" w:space="0" w:color="auto"/>
            <w:left w:val="none" w:sz="0" w:space="0" w:color="auto"/>
            <w:bottom w:val="none" w:sz="0" w:space="0" w:color="auto"/>
            <w:right w:val="none" w:sz="0" w:space="0" w:color="auto"/>
          </w:divBdr>
        </w:div>
        <w:div w:id="113906161">
          <w:marLeft w:val="640"/>
          <w:marRight w:val="0"/>
          <w:marTop w:val="0"/>
          <w:marBottom w:val="0"/>
          <w:divBdr>
            <w:top w:val="none" w:sz="0" w:space="0" w:color="auto"/>
            <w:left w:val="none" w:sz="0" w:space="0" w:color="auto"/>
            <w:bottom w:val="none" w:sz="0" w:space="0" w:color="auto"/>
            <w:right w:val="none" w:sz="0" w:space="0" w:color="auto"/>
          </w:divBdr>
        </w:div>
        <w:div w:id="1670713783">
          <w:marLeft w:val="640"/>
          <w:marRight w:val="0"/>
          <w:marTop w:val="0"/>
          <w:marBottom w:val="0"/>
          <w:divBdr>
            <w:top w:val="none" w:sz="0" w:space="0" w:color="auto"/>
            <w:left w:val="none" w:sz="0" w:space="0" w:color="auto"/>
            <w:bottom w:val="none" w:sz="0" w:space="0" w:color="auto"/>
            <w:right w:val="none" w:sz="0" w:space="0" w:color="auto"/>
          </w:divBdr>
        </w:div>
        <w:div w:id="555581360">
          <w:marLeft w:val="640"/>
          <w:marRight w:val="0"/>
          <w:marTop w:val="0"/>
          <w:marBottom w:val="0"/>
          <w:divBdr>
            <w:top w:val="none" w:sz="0" w:space="0" w:color="auto"/>
            <w:left w:val="none" w:sz="0" w:space="0" w:color="auto"/>
            <w:bottom w:val="none" w:sz="0" w:space="0" w:color="auto"/>
            <w:right w:val="none" w:sz="0" w:space="0" w:color="auto"/>
          </w:divBdr>
        </w:div>
        <w:div w:id="571427783">
          <w:marLeft w:val="640"/>
          <w:marRight w:val="0"/>
          <w:marTop w:val="0"/>
          <w:marBottom w:val="0"/>
          <w:divBdr>
            <w:top w:val="none" w:sz="0" w:space="0" w:color="auto"/>
            <w:left w:val="none" w:sz="0" w:space="0" w:color="auto"/>
            <w:bottom w:val="none" w:sz="0" w:space="0" w:color="auto"/>
            <w:right w:val="none" w:sz="0" w:space="0" w:color="auto"/>
          </w:divBdr>
        </w:div>
        <w:div w:id="794639208">
          <w:marLeft w:val="640"/>
          <w:marRight w:val="0"/>
          <w:marTop w:val="0"/>
          <w:marBottom w:val="0"/>
          <w:divBdr>
            <w:top w:val="none" w:sz="0" w:space="0" w:color="auto"/>
            <w:left w:val="none" w:sz="0" w:space="0" w:color="auto"/>
            <w:bottom w:val="none" w:sz="0" w:space="0" w:color="auto"/>
            <w:right w:val="none" w:sz="0" w:space="0" w:color="auto"/>
          </w:divBdr>
        </w:div>
        <w:div w:id="671179948">
          <w:marLeft w:val="640"/>
          <w:marRight w:val="0"/>
          <w:marTop w:val="0"/>
          <w:marBottom w:val="0"/>
          <w:divBdr>
            <w:top w:val="none" w:sz="0" w:space="0" w:color="auto"/>
            <w:left w:val="none" w:sz="0" w:space="0" w:color="auto"/>
            <w:bottom w:val="none" w:sz="0" w:space="0" w:color="auto"/>
            <w:right w:val="none" w:sz="0" w:space="0" w:color="auto"/>
          </w:divBdr>
        </w:div>
      </w:divsChild>
    </w:div>
    <w:div w:id="1217470792">
      <w:bodyDiv w:val="1"/>
      <w:marLeft w:val="0"/>
      <w:marRight w:val="0"/>
      <w:marTop w:val="0"/>
      <w:marBottom w:val="0"/>
      <w:divBdr>
        <w:top w:val="none" w:sz="0" w:space="0" w:color="auto"/>
        <w:left w:val="none" w:sz="0" w:space="0" w:color="auto"/>
        <w:bottom w:val="none" w:sz="0" w:space="0" w:color="auto"/>
        <w:right w:val="none" w:sz="0" w:space="0" w:color="auto"/>
      </w:divBdr>
      <w:divsChild>
        <w:div w:id="1677228332">
          <w:marLeft w:val="640"/>
          <w:marRight w:val="0"/>
          <w:marTop w:val="0"/>
          <w:marBottom w:val="0"/>
          <w:divBdr>
            <w:top w:val="none" w:sz="0" w:space="0" w:color="auto"/>
            <w:left w:val="none" w:sz="0" w:space="0" w:color="auto"/>
            <w:bottom w:val="none" w:sz="0" w:space="0" w:color="auto"/>
            <w:right w:val="none" w:sz="0" w:space="0" w:color="auto"/>
          </w:divBdr>
        </w:div>
        <w:div w:id="730469014">
          <w:marLeft w:val="640"/>
          <w:marRight w:val="0"/>
          <w:marTop w:val="0"/>
          <w:marBottom w:val="0"/>
          <w:divBdr>
            <w:top w:val="none" w:sz="0" w:space="0" w:color="auto"/>
            <w:left w:val="none" w:sz="0" w:space="0" w:color="auto"/>
            <w:bottom w:val="none" w:sz="0" w:space="0" w:color="auto"/>
            <w:right w:val="none" w:sz="0" w:space="0" w:color="auto"/>
          </w:divBdr>
        </w:div>
        <w:div w:id="199512339">
          <w:marLeft w:val="640"/>
          <w:marRight w:val="0"/>
          <w:marTop w:val="0"/>
          <w:marBottom w:val="0"/>
          <w:divBdr>
            <w:top w:val="none" w:sz="0" w:space="0" w:color="auto"/>
            <w:left w:val="none" w:sz="0" w:space="0" w:color="auto"/>
            <w:bottom w:val="none" w:sz="0" w:space="0" w:color="auto"/>
            <w:right w:val="none" w:sz="0" w:space="0" w:color="auto"/>
          </w:divBdr>
        </w:div>
        <w:div w:id="1415275409">
          <w:marLeft w:val="640"/>
          <w:marRight w:val="0"/>
          <w:marTop w:val="0"/>
          <w:marBottom w:val="0"/>
          <w:divBdr>
            <w:top w:val="none" w:sz="0" w:space="0" w:color="auto"/>
            <w:left w:val="none" w:sz="0" w:space="0" w:color="auto"/>
            <w:bottom w:val="none" w:sz="0" w:space="0" w:color="auto"/>
            <w:right w:val="none" w:sz="0" w:space="0" w:color="auto"/>
          </w:divBdr>
        </w:div>
        <w:div w:id="1491555347">
          <w:marLeft w:val="640"/>
          <w:marRight w:val="0"/>
          <w:marTop w:val="0"/>
          <w:marBottom w:val="0"/>
          <w:divBdr>
            <w:top w:val="none" w:sz="0" w:space="0" w:color="auto"/>
            <w:left w:val="none" w:sz="0" w:space="0" w:color="auto"/>
            <w:bottom w:val="none" w:sz="0" w:space="0" w:color="auto"/>
            <w:right w:val="none" w:sz="0" w:space="0" w:color="auto"/>
          </w:divBdr>
        </w:div>
        <w:div w:id="1839344908">
          <w:marLeft w:val="640"/>
          <w:marRight w:val="0"/>
          <w:marTop w:val="0"/>
          <w:marBottom w:val="0"/>
          <w:divBdr>
            <w:top w:val="none" w:sz="0" w:space="0" w:color="auto"/>
            <w:left w:val="none" w:sz="0" w:space="0" w:color="auto"/>
            <w:bottom w:val="none" w:sz="0" w:space="0" w:color="auto"/>
            <w:right w:val="none" w:sz="0" w:space="0" w:color="auto"/>
          </w:divBdr>
        </w:div>
        <w:div w:id="959262335">
          <w:marLeft w:val="640"/>
          <w:marRight w:val="0"/>
          <w:marTop w:val="0"/>
          <w:marBottom w:val="0"/>
          <w:divBdr>
            <w:top w:val="none" w:sz="0" w:space="0" w:color="auto"/>
            <w:left w:val="none" w:sz="0" w:space="0" w:color="auto"/>
            <w:bottom w:val="none" w:sz="0" w:space="0" w:color="auto"/>
            <w:right w:val="none" w:sz="0" w:space="0" w:color="auto"/>
          </w:divBdr>
        </w:div>
        <w:div w:id="1310983517">
          <w:marLeft w:val="640"/>
          <w:marRight w:val="0"/>
          <w:marTop w:val="0"/>
          <w:marBottom w:val="0"/>
          <w:divBdr>
            <w:top w:val="none" w:sz="0" w:space="0" w:color="auto"/>
            <w:left w:val="none" w:sz="0" w:space="0" w:color="auto"/>
            <w:bottom w:val="none" w:sz="0" w:space="0" w:color="auto"/>
            <w:right w:val="none" w:sz="0" w:space="0" w:color="auto"/>
          </w:divBdr>
        </w:div>
        <w:div w:id="1124007998">
          <w:marLeft w:val="640"/>
          <w:marRight w:val="0"/>
          <w:marTop w:val="0"/>
          <w:marBottom w:val="0"/>
          <w:divBdr>
            <w:top w:val="none" w:sz="0" w:space="0" w:color="auto"/>
            <w:left w:val="none" w:sz="0" w:space="0" w:color="auto"/>
            <w:bottom w:val="none" w:sz="0" w:space="0" w:color="auto"/>
            <w:right w:val="none" w:sz="0" w:space="0" w:color="auto"/>
          </w:divBdr>
        </w:div>
        <w:div w:id="1287470112">
          <w:marLeft w:val="640"/>
          <w:marRight w:val="0"/>
          <w:marTop w:val="0"/>
          <w:marBottom w:val="0"/>
          <w:divBdr>
            <w:top w:val="none" w:sz="0" w:space="0" w:color="auto"/>
            <w:left w:val="none" w:sz="0" w:space="0" w:color="auto"/>
            <w:bottom w:val="none" w:sz="0" w:space="0" w:color="auto"/>
            <w:right w:val="none" w:sz="0" w:space="0" w:color="auto"/>
          </w:divBdr>
        </w:div>
        <w:div w:id="510994083">
          <w:marLeft w:val="640"/>
          <w:marRight w:val="0"/>
          <w:marTop w:val="0"/>
          <w:marBottom w:val="0"/>
          <w:divBdr>
            <w:top w:val="none" w:sz="0" w:space="0" w:color="auto"/>
            <w:left w:val="none" w:sz="0" w:space="0" w:color="auto"/>
            <w:bottom w:val="none" w:sz="0" w:space="0" w:color="auto"/>
            <w:right w:val="none" w:sz="0" w:space="0" w:color="auto"/>
          </w:divBdr>
        </w:div>
        <w:div w:id="1483425367">
          <w:marLeft w:val="640"/>
          <w:marRight w:val="0"/>
          <w:marTop w:val="0"/>
          <w:marBottom w:val="0"/>
          <w:divBdr>
            <w:top w:val="none" w:sz="0" w:space="0" w:color="auto"/>
            <w:left w:val="none" w:sz="0" w:space="0" w:color="auto"/>
            <w:bottom w:val="none" w:sz="0" w:space="0" w:color="auto"/>
            <w:right w:val="none" w:sz="0" w:space="0" w:color="auto"/>
          </w:divBdr>
        </w:div>
        <w:div w:id="590355672">
          <w:marLeft w:val="640"/>
          <w:marRight w:val="0"/>
          <w:marTop w:val="0"/>
          <w:marBottom w:val="0"/>
          <w:divBdr>
            <w:top w:val="none" w:sz="0" w:space="0" w:color="auto"/>
            <w:left w:val="none" w:sz="0" w:space="0" w:color="auto"/>
            <w:bottom w:val="none" w:sz="0" w:space="0" w:color="auto"/>
            <w:right w:val="none" w:sz="0" w:space="0" w:color="auto"/>
          </w:divBdr>
        </w:div>
        <w:div w:id="346256638">
          <w:marLeft w:val="640"/>
          <w:marRight w:val="0"/>
          <w:marTop w:val="0"/>
          <w:marBottom w:val="0"/>
          <w:divBdr>
            <w:top w:val="none" w:sz="0" w:space="0" w:color="auto"/>
            <w:left w:val="none" w:sz="0" w:space="0" w:color="auto"/>
            <w:bottom w:val="none" w:sz="0" w:space="0" w:color="auto"/>
            <w:right w:val="none" w:sz="0" w:space="0" w:color="auto"/>
          </w:divBdr>
        </w:div>
        <w:div w:id="1834249600">
          <w:marLeft w:val="640"/>
          <w:marRight w:val="0"/>
          <w:marTop w:val="0"/>
          <w:marBottom w:val="0"/>
          <w:divBdr>
            <w:top w:val="none" w:sz="0" w:space="0" w:color="auto"/>
            <w:left w:val="none" w:sz="0" w:space="0" w:color="auto"/>
            <w:bottom w:val="none" w:sz="0" w:space="0" w:color="auto"/>
            <w:right w:val="none" w:sz="0" w:space="0" w:color="auto"/>
          </w:divBdr>
        </w:div>
        <w:div w:id="2085447142">
          <w:marLeft w:val="640"/>
          <w:marRight w:val="0"/>
          <w:marTop w:val="0"/>
          <w:marBottom w:val="0"/>
          <w:divBdr>
            <w:top w:val="none" w:sz="0" w:space="0" w:color="auto"/>
            <w:left w:val="none" w:sz="0" w:space="0" w:color="auto"/>
            <w:bottom w:val="none" w:sz="0" w:space="0" w:color="auto"/>
            <w:right w:val="none" w:sz="0" w:space="0" w:color="auto"/>
          </w:divBdr>
        </w:div>
        <w:div w:id="1438675138">
          <w:marLeft w:val="640"/>
          <w:marRight w:val="0"/>
          <w:marTop w:val="0"/>
          <w:marBottom w:val="0"/>
          <w:divBdr>
            <w:top w:val="none" w:sz="0" w:space="0" w:color="auto"/>
            <w:left w:val="none" w:sz="0" w:space="0" w:color="auto"/>
            <w:bottom w:val="none" w:sz="0" w:space="0" w:color="auto"/>
            <w:right w:val="none" w:sz="0" w:space="0" w:color="auto"/>
          </w:divBdr>
        </w:div>
        <w:div w:id="1731229025">
          <w:marLeft w:val="640"/>
          <w:marRight w:val="0"/>
          <w:marTop w:val="0"/>
          <w:marBottom w:val="0"/>
          <w:divBdr>
            <w:top w:val="none" w:sz="0" w:space="0" w:color="auto"/>
            <w:left w:val="none" w:sz="0" w:space="0" w:color="auto"/>
            <w:bottom w:val="none" w:sz="0" w:space="0" w:color="auto"/>
            <w:right w:val="none" w:sz="0" w:space="0" w:color="auto"/>
          </w:divBdr>
        </w:div>
        <w:div w:id="749276029">
          <w:marLeft w:val="640"/>
          <w:marRight w:val="0"/>
          <w:marTop w:val="0"/>
          <w:marBottom w:val="0"/>
          <w:divBdr>
            <w:top w:val="none" w:sz="0" w:space="0" w:color="auto"/>
            <w:left w:val="none" w:sz="0" w:space="0" w:color="auto"/>
            <w:bottom w:val="none" w:sz="0" w:space="0" w:color="auto"/>
            <w:right w:val="none" w:sz="0" w:space="0" w:color="auto"/>
          </w:divBdr>
        </w:div>
        <w:div w:id="1464693570">
          <w:marLeft w:val="640"/>
          <w:marRight w:val="0"/>
          <w:marTop w:val="0"/>
          <w:marBottom w:val="0"/>
          <w:divBdr>
            <w:top w:val="none" w:sz="0" w:space="0" w:color="auto"/>
            <w:left w:val="none" w:sz="0" w:space="0" w:color="auto"/>
            <w:bottom w:val="none" w:sz="0" w:space="0" w:color="auto"/>
            <w:right w:val="none" w:sz="0" w:space="0" w:color="auto"/>
          </w:divBdr>
        </w:div>
        <w:div w:id="1167748884">
          <w:marLeft w:val="640"/>
          <w:marRight w:val="0"/>
          <w:marTop w:val="0"/>
          <w:marBottom w:val="0"/>
          <w:divBdr>
            <w:top w:val="none" w:sz="0" w:space="0" w:color="auto"/>
            <w:left w:val="none" w:sz="0" w:space="0" w:color="auto"/>
            <w:bottom w:val="none" w:sz="0" w:space="0" w:color="auto"/>
            <w:right w:val="none" w:sz="0" w:space="0" w:color="auto"/>
          </w:divBdr>
        </w:div>
        <w:div w:id="1835954352">
          <w:marLeft w:val="640"/>
          <w:marRight w:val="0"/>
          <w:marTop w:val="0"/>
          <w:marBottom w:val="0"/>
          <w:divBdr>
            <w:top w:val="none" w:sz="0" w:space="0" w:color="auto"/>
            <w:left w:val="none" w:sz="0" w:space="0" w:color="auto"/>
            <w:bottom w:val="none" w:sz="0" w:space="0" w:color="auto"/>
            <w:right w:val="none" w:sz="0" w:space="0" w:color="auto"/>
          </w:divBdr>
        </w:div>
        <w:div w:id="1219781048">
          <w:marLeft w:val="640"/>
          <w:marRight w:val="0"/>
          <w:marTop w:val="0"/>
          <w:marBottom w:val="0"/>
          <w:divBdr>
            <w:top w:val="none" w:sz="0" w:space="0" w:color="auto"/>
            <w:left w:val="none" w:sz="0" w:space="0" w:color="auto"/>
            <w:bottom w:val="none" w:sz="0" w:space="0" w:color="auto"/>
            <w:right w:val="none" w:sz="0" w:space="0" w:color="auto"/>
          </w:divBdr>
        </w:div>
        <w:div w:id="1658024573">
          <w:marLeft w:val="640"/>
          <w:marRight w:val="0"/>
          <w:marTop w:val="0"/>
          <w:marBottom w:val="0"/>
          <w:divBdr>
            <w:top w:val="none" w:sz="0" w:space="0" w:color="auto"/>
            <w:left w:val="none" w:sz="0" w:space="0" w:color="auto"/>
            <w:bottom w:val="none" w:sz="0" w:space="0" w:color="auto"/>
            <w:right w:val="none" w:sz="0" w:space="0" w:color="auto"/>
          </w:divBdr>
        </w:div>
        <w:div w:id="1569924192">
          <w:marLeft w:val="640"/>
          <w:marRight w:val="0"/>
          <w:marTop w:val="0"/>
          <w:marBottom w:val="0"/>
          <w:divBdr>
            <w:top w:val="none" w:sz="0" w:space="0" w:color="auto"/>
            <w:left w:val="none" w:sz="0" w:space="0" w:color="auto"/>
            <w:bottom w:val="none" w:sz="0" w:space="0" w:color="auto"/>
            <w:right w:val="none" w:sz="0" w:space="0" w:color="auto"/>
          </w:divBdr>
        </w:div>
        <w:div w:id="32927099">
          <w:marLeft w:val="640"/>
          <w:marRight w:val="0"/>
          <w:marTop w:val="0"/>
          <w:marBottom w:val="0"/>
          <w:divBdr>
            <w:top w:val="none" w:sz="0" w:space="0" w:color="auto"/>
            <w:left w:val="none" w:sz="0" w:space="0" w:color="auto"/>
            <w:bottom w:val="none" w:sz="0" w:space="0" w:color="auto"/>
            <w:right w:val="none" w:sz="0" w:space="0" w:color="auto"/>
          </w:divBdr>
        </w:div>
        <w:div w:id="1096293371">
          <w:marLeft w:val="640"/>
          <w:marRight w:val="0"/>
          <w:marTop w:val="0"/>
          <w:marBottom w:val="0"/>
          <w:divBdr>
            <w:top w:val="none" w:sz="0" w:space="0" w:color="auto"/>
            <w:left w:val="none" w:sz="0" w:space="0" w:color="auto"/>
            <w:bottom w:val="none" w:sz="0" w:space="0" w:color="auto"/>
            <w:right w:val="none" w:sz="0" w:space="0" w:color="auto"/>
          </w:divBdr>
        </w:div>
        <w:div w:id="1844735327">
          <w:marLeft w:val="640"/>
          <w:marRight w:val="0"/>
          <w:marTop w:val="0"/>
          <w:marBottom w:val="0"/>
          <w:divBdr>
            <w:top w:val="none" w:sz="0" w:space="0" w:color="auto"/>
            <w:left w:val="none" w:sz="0" w:space="0" w:color="auto"/>
            <w:bottom w:val="none" w:sz="0" w:space="0" w:color="auto"/>
            <w:right w:val="none" w:sz="0" w:space="0" w:color="auto"/>
          </w:divBdr>
        </w:div>
        <w:div w:id="94519871">
          <w:marLeft w:val="640"/>
          <w:marRight w:val="0"/>
          <w:marTop w:val="0"/>
          <w:marBottom w:val="0"/>
          <w:divBdr>
            <w:top w:val="none" w:sz="0" w:space="0" w:color="auto"/>
            <w:left w:val="none" w:sz="0" w:space="0" w:color="auto"/>
            <w:bottom w:val="none" w:sz="0" w:space="0" w:color="auto"/>
            <w:right w:val="none" w:sz="0" w:space="0" w:color="auto"/>
          </w:divBdr>
        </w:div>
        <w:div w:id="2024435699">
          <w:marLeft w:val="640"/>
          <w:marRight w:val="0"/>
          <w:marTop w:val="0"/>
          <w:marBottom w:val="0"/>
          <w:divBdr>
            <w:top w:val="none" w:sz="0" w:space="0" w:color="auto"/>
            <w:left w:val="none" w:sz="0" w:space="0" w:color="auto"/>
            <w:bottom w:val="none" w:sz="0" w:space="0" w:color="auto"/>
            <w:right w:val="none" w:sz="0" w:space="0" w:color="auto"/>
          </w:divBdr>
        </w:div>
        <w:div w:id="1738747251">
          <w:marLeft w:val="640"/>
          <w:marRight w:val="0"/>
          <w:marTop w:val="0"/>
          <w:marBottom w:val="0"/>
          <w:divBdr>
            <w:top w:val="none" w:sz="0" w:space="0" w:color="auto"/>
            <w:left w:val="none" w:sz="0" w:space="0" w:color="auto"/>
            <w:bottom w:val="none" w:sz="0" w:space="0" w:color="auto"/>
            <w:right w:val="none" w:sz="0" w:space="0" w:color="auto"/>
          </w:divBdr>
        </w:div>
        <w:div w:id="1008143772">
          <w:marLeft w:val="640"/>
          <w:marRight w:val="0"/>
          <w:marTop w:val="0"/>
          <w:marBottom w:val="0"/>
          <w:divBdr>
            <w:top w:val="none" w:sz="0" w:space="0" w:color="auto"/>
            <w:left w:val="none" w:sz="0" w:space="0" w:color="auto"/>
            <w:bottom w:val="none" w:sz="0" w:space="0" w:color="auto"/>
            <w:right w:val="none" w:sz="0" w:space="0" w:color="auto"/>
          </w:divBdr>
        </w:div>
        <w:div w:id="878012711">
          <w:marLeft w:val="640"/>
          <w:marRight w:val="0"/>
          <w:marTop w:val="0"/>
          <w:marBottom w:val="0"/>
          <w:divBdr>
            <w:top w:val="none" w:sz="0" w:space="0" w:color="auto"/>
            <w:left w:val="none" w:sz="0" w:space="0" w:color="auto"/>
            <w:bottom w:val="none" w:sz="0" w:space="0" w:color="auto"/>
            <w:right w:val="none" w:sz="0" w:space="0" w:color="auto"/>
          </w:divBdr>
        </w:div>
        <w:div w:id="761999161">
          <w:marLeft w:val="640"/>
          <w:marRight w:val="0"/>
          <w:marTop w:val="0"/>
          <w:marBottom w:val="0"/>
          <w:divBdr>
            <w:top w:val="none" w:sz="0" w:space="0" w:color="auto"/>
            <w:left w:val="none" w:sz="0" w:space="0" w:color="auto"/>
            <w:bottom w:val="none" w:sz="0" w:space="0" w:color="auto"/>
            <w:right w:val="none" w:sz="0" w:space="0" w:color="auto"/>
          </w:divBdr>
        </w:div>
        <w:div w:id="629289211">
          <w:marLeft w:val="640"/>
          <w:marRight w:val="0"/>
          <w:marTop w:val="0"/>
          <w:marBottom w:val="0"/>
          <w:divBdr>
            <w:top w:val="none" w:sz="0" w:space="0" w:color="auto"/>
            <w:left w:val="none" w:sz="0" w:space="0" w:color="auto"/>
            <w:bottom w:val="none" w:sz="0" w:space="0" w:color="auto"/>
            <w:right w:val="none" w:sz="0" w:space="0" w:color="auto"/>
          </w:divBdr>
        </w:div>
        <w:div w:id="878669566">
          <w:marLeft w:val="640"/>
          <w:marRight w:val="0"/>
          <w:marTop w:val="0"/>
          <w:marBottom w:val="0"/>
          <w:divBdr>
            <w:top w:val="none" w:sz="0" w:space="0" w:color="auto"/>
            <w:left w:val="none" w:sz="0" w:space="0" w:color="auto"/>
            <w:bottom w:val="none" w:sz="0" w:space="0" w:color="auto"/>
            <w:right w:val="none" w:sz="0" w:space="0" w:color="auto"/>
          </w:divBdr>
        </w:div>
        <w:div w:id="724178734">
          <w:marLeft w:val="640"/>
          <w:marRight w:val="0"/>
          <w:marTop w:val="0"/>
          <w:marBottom w:val="0"/>
          <w:divBdr>
            <w:top w:val="none" w:sz="0" w:space="0" w:color="auto"/>
            <w:left w:val="none" w:sz="0" w:space="0" w:color="auto"/>
            <w:bottom w:val="none" w:sz="0" w:space="0" w:color="auto"/>
            <w:right w:val="none" w:sz="0" w:space="0" w:color="auto"/>
          </w:divBdr>
        </w:div>
        <w:div w:id="1137644225">
          <w:marLeft w:val="640"/>
          <w:marRight w:val="0"/>
          <w:marTop w:val="0"/>
          <w:marBottom w:val="0"/>
          <w:divBdr>
            <w:top w:val="none" w:sz="0" w:space="0" w:color="auto"/>
            <w:left w:val="none" w:sz="0" w:space="0" w:color="auto"/>
            <w:bottom w:val="none" w:sz="0" w:space="0" w:color="auto"/>
            <w:right w:val="none" w:sz="0" w:space="0" w:color="auto"/>
          </w:divBdr>
        </w:div>
        <w:div w:id="2080782002">
          <w:marLeft w:val="640"/>
          <w:marRight w:val="0"/>
          <w:marTop w:val="0"/>
          <w:marBottom w:val="0"/>
          <w:divBdr>
            <w:top w:val="none" w:sz="0" w:space="0" w:color="auto"/>
            <w:left w:val="none" w:sz="0" w:space="0" w:color="auto"/>
            <w:bottom w:val="none" w:sz="0" w:space="0" w:color="auto"/>
            <w:right w:val="none" w:sz="0" w:space="0" w:color="auto"/>
          </w:divBdr>
        </w:div>
        <w:div w:id="1519126572">
          <w:marLeft w:val="640"/>
          <w:marRight w:val="0"/>
          <w:marTop w:val="0"/>
          <w:marBottom w:val="0"/>
          <w:divBdr>
            <w:top w:val="none" w:sz="0" w:space="0" w:color="auto"/>
            <w:left w:val="none" w:sz="0" w:space="0" w:color="auto"/>
            <w:bottom w:val="none" w:sz="0" w:space="0" w:color="auto"/>
            <w:right w:val="none" w:sz="0" w:space="0" w:color="auto"/>
          </w:divBdr>
        </w:div>
        <w:div w:id="352074741">
          <w:marLeft w:val="640"/>
          <w:marRight w:val="0"/>
          <w:marTop w:val="0"/>
          <w:marBottom w:val="0"/>
          <w:divBdr>
            <w:top w:val="none" w:sz="0" w:space="0" w:color="auto"/>
            <w:left w:val="none" w:sz="0" w:space="0" w:color="auto"/>
            <w:bottom w:val="none" w:sz="0" w:space="0" w:color="auto"/>
            <w:right w:val="none" w:sz="0" w:space="0" w:color="auto"/>
          </w:divBdr>
        </w:div>
        <w:div w:id="1277174386">
          <w:marLeft w:val="640"/>
          <w:marRight w:val="0"/>
          <w:marTop w:val="0"/>
          <w:marBottom w:val="0"/>
          <w:divBdr>
            <w:top w:val="none" w:sz="0" w:space="0" w:color="auto"/>
            <w:left w:val="none" w:sz="0" w:space="0" w:color="auto"/>
            <w:bottom w:val="none" w:sz="0" w:space="0" w:color="auto"/>
            <w:right w:val="none" w:sz="0" w:space="0" w:color="auto"/>
          </w:divBdr>
        </w:div>
        <w:div w:id="2138178054">
          <w:marLeft w:val="640"/>
          <w:marRight w:val="0"/>
          <w:marTop w:val="0"/>
          <w:marBottom w:val="0"/>
          <w:divBdr>
            <w:top w:val="none" w:sz="0" w:space="0" w:color="auto"/>
            <w:left w:val="none" w:sz="0" w:space="0" w:color="auto"/>
            <w:bottom w:val="none" w:sz="0" w:space="0" w:color="auto"/>
            <w:right w:val="none" w:sz="0" w:space="0" w:color="auto"/>
          </w:divBdr>
        </w:div>
        <w:div w:id="543835666">
          <w:marLeft w:val="640"/>
          <w:marRight w:val="0"/>
          <w:marTop w:val="0"/>
          <w:marBottom w:val="0"/>
          <w:divBdr>
            <w:top w:val="none" w:sz="0" w:space="0" w:color="auto"/>
            <w:left w:val="none" w:sz="0" w:space="0" w:color="auto"/>
            <w:bottom w:val="none" w:sz="0" w:space="0" w:color="auto"/>
            <w:right w:val="none" w:sz="0" w:space="0" w:color="auto"/>
          </w:divBdr>
        </w:div>
        <w:div w:id="1159347144">
          <w:marLeft w:val="640"/>
          <w:marRight w:val="0"/>
          <w:marTop w:val="0"/>
          <w:marBottom w:val="0"/>
          <w:divBdr>
            <w:top w:val="none" w:sz="0" w:space="0" w:color="auto"/>
            <w:left w:val="none" w:sz="0" w:space="0" w:color="auto"/>
            <w:bottom w:val="none" w:sz="0" w:space="0" w:color="auto"/>
            <w:right w:val="none" w:sz="0" w:space="0" w:color="auto"/>
          </w:divBdr>
        </w:div>
        <w:div w:id="2055688596">
          <w:marLeft w:val="640"/>
          <w:marRight w:val="0"/>
          <w:marTop w:val="0"/>
          <w:marBottom w:val="0"/>
          <w:divBdr>
            <w:top w:val="none" w:sz="0" w:space="0" w:color="auto"/>
            <w:left w:val="none" w:sz="0" w:space="0" w:color="auto"/>
            <w:bottom w:val="none" w:sz="0" w:space="0" w:color="auto"/>
            <w:right w:val="none" w:sz="0" w:space="0" w:color="auto"/>
          </w:divBdr>
        </w:div>
        <w:div w:id="1292593642">
          <w:marLeft w:val="640"/>
          <w:marRight w:val="0"/>
          <w:marTop w:val="0"/>
          <w:marBottom w:val="0"/>
          <w:divBdr>
            <w:top w:val="none" w:sz="0" w:space="0" w:color="auto"/>
            <w:left w:val="none" w:sz="0" w:space="0" w:color="auto"/>
            <w:bottom w:val="none" w:sz="0" w:space="0" w:color="auto"/>
            <w:right w:val="none" w:sz="0" w:space="0" w:color="auto"/>
          </w:divBdr>
        </w:div>
        <w:div w:id="1322005207">
          <w:marLeft w:val="640"/>
          <w:marRight w:val="0"/>
          <w:marTop w:val="0"/>
          <w:marBottom w:val="0"/>
          <w:divBdr>
            <w:top w:val="none" w:sz="0" w:space="0" w:color="auto"/>
            <w:left w:val="none" w:sz="0" w:space="0" w:color="auto"/>
            <w:bottom w:val="none" w:sz="0" w:space="0" w:color="auto"/>
            <w:right w:val="none" w:sz="0" w:space="0" w:color="auto"/>
          </w:divBdr>
        </w:div>
        <w:div w:id="1983265024">
          <w:marLeft w:val="640"/>
          <w:marRight w:val="0"/>
          <w:marTop w:val="0"/>
          <w:marBottom w:val="0"/>
          <w:divBdr>
            <w:top w:val="none" w:sz="0" w:space="0" w:color="auto"/>
            <w:left w:val="none" w:sz="0" w:space="0" w:color="auto"/>
            <w:bottom w:val="none" w:sz="0" w:space="0" w:color="auto"/>
            <w:right w:val="none" w:sz="0" w:space="0" w:color="auto"/>
          </w:divBdr>
        </w:div>
        <w:div w:id="1579752863">
          <w:marLeft w:val="640"/>
          <w:marRight w:val="0"/>
          <w:marTop w:val="0"/>
          <w:marBottom w:val="0"/>
          <w:divBdr>
            <w:top w:val="none" w:sz="0" w:space="0" w:color="auto"/>
            <w:left w:val="none" w:sz="0" w:space="0" w:color="auto"/>
            <w:bottom w:val="none" w:sz="0" w:space="0" w:color="auto"/>
            <w:right w:val="none" w:sz="0" w:space="0" w:color="auto"/>
          </w:divBdr>
        </w:div>
        <w:div w:id="1567914121">
          <w:marLeft w:val="640"/>
          <w:marRight w:val="0"/>
          <w:marTop w:val="0"/>
          <w:marBottom w:val="0"/>
          <w:divBdr>
            <w:top w:val="none" w:sz="0" w:space="0" w:color="auto"/>
            <w:left w:val="none" w:sz="0" w:space="0" w:color="auto"/>
            <w:bottom w:val="none" w:sz="0" w:space="0" w:color="auto"/>
            <w:right w:val="none" w:sz="0" w:space="0" w:color="auto"/>
          </w:divBdr>
        </w:div>
        <w:div w:id="1382092029">
          <w:marLeft w:val="640"/>
          <w:marRight w:val="0"/>
          <w:marTop w:val="0"/>
          <w:marBottom w:val="0"/>
          <w:divBdr>
            <w:top w:val="none" w:sz="0" w:space="0" w:color="auto"/>
            <w:left w:val="none" w:sz="0" w:space="0" w:color="auto"/>
            <w:bottom w:val="none" w:sz="0" w:space="0" w:color="auto"/>
            <w:right w:val="none" w:sz="0" w:space="0" w:color="auto"/>
          </w:divBdr>
        </w:div>
        <w:div w:id="1468545923">
          <w:marLeft w:val="640"/>
          <w:marRight w:val="0"/>
          <w:marTop w:val="0"/>
          <w:marBottom w:val="0"/>
          <w:divBdr>
            <w:top w:val="none" w:sz="0" w:space="0" w:color="auto"/>
            <w:left w:val="none" w:sz="0" w:space="0" w:color="auto"/>
            <w:bottom w:val="none" w:sz="0" w:space="0" w:color="auto"/>
            <w:right w:val="none" w:sz="0" w:space="0" w:color="auto"/>
          </w:divBdr>
        </w:div>
        <w:div w:id="518812134">
          <w:marLeft w:val="640"/>
          <w:marRight w:val="0"/>
          <w:marTop w:val="0"/>
          <w:marBottom w:val="0"/>
          <w:divBdr>
            <w:top w:val="none" w:sz="0" w:space="0" w:color="auto"/>
            <w:left w:val="none" w:sz="0" w:space="0" w:color="auto"/>
            <w:bottom w:val="none" w:sz="0" w:space="0" w:color="auto"/>
            <w:right w:val="none" w:sz="0" w:space="0" w:color="auto"/>
          </w:divBdr>
        </w:div>
        <w:div w:id="831868852">
          <w:marLeft w:val="640"/>
          <w:marRight w:val="0"/>
          <w:marTop w:val="0"/>
          <w:marBottom w:val="0"/>
          <w:divBdr>
            <w:top w:val="none" w:sz="0" w:space="0" w:color="auto"/>
            <w:left w:val="none" w:sz="0" w:space="0" w:color="auto"/>
            <w:bottom w:val="none" w:sz="0" w:space="0" w:color="auto"/>
            <w:right w:val="none" w:sz="0" w:space="0" w:color="auto"/>
          </w:divBdr>
        </w:div>
        <w:div w:id="1410689993">
          <w:marLeft w:val="640"/>
          <w:marRight w:val="0"/>
          <w:marTop w:val="0"/>
          <w:marBottom w:val="0"/>
          <w:divBdr>
            <w:top w:val="none" w:sz="0" w:space="0" w:color="auto"/>
            <w:left w:val="none" w:sz="0" w:space="0" w:color="auto"/>
            <w:bottom w:val="none" w:sz="0" w:space="0" w:color="auto"/>
            <w:right w:val="none" w:sz="0" w:space="0" w:color="auto"/>
          </w:divBdr>
        </w:div>
        <w:div w:id="843784336">
          <w:marLeft w:val="640"/>
          <w:marRight w:val="0"/>
          <w:marTop w:val="0"/>
          <w:marBottom w:val="0"/>
          <w:divBdr>
            <w:top w:val="none" w:sz="0" w:space="0" w:color="auto"/>
            <w:left w:val="none" w:sz="0" w:space="0" w:color="auto"/>
            <w:bottom w:val="none" w:sz="0" w:space="0" w:color="auto"/>
            <w:right w:val="none" w:sz="0" w:space="0" w:color="auto"/>
          </w:divBdr>
        </w:div>
        <w:div w:id="928925264">
          <w:marLeft w:val="640"/>
          <w:marRight w:val="0"/>
          <w:marTop w:val="0"/>
          <w:marBottom w:val="0"/>
          <w:divBdr>
            <w:top w:val="none" w:sz="0" w:space="0" w:color="auto"/>
            <w:left w:val="none" w:sz="0" w:space="0" w:color="auto"/>
            <w:bottom w:val="none" w:sz="0" w:space="0" w:color="auto"/>
            <w:right w:val="none" w:sz="0" w:space="0" w:color="auto"/>
          </w:divBdr>
        </w:div>
        <w:div w:id="7486842">
          <w:marLeft w:val="640"/>
          <w:marRight w:val="0"/>
          <w:marTop w:val="0"/>
          <w:marBottom w:val="0"/>
          <w:divBdr>
            <w:top w:val="none" w:sz="0" w:space="0" w:color="auto"/>
            <w:left w:val="none" w:sz="0" w:space="0" w:color="auto"/>
            <w:bottom w:val="none" w:sz="0" w:space="0" w:color="auto"/>
            <w:right w:val="none" w:sz="0" w:space="0" w:color="auto"/>
          </w:divBdr>
        </w:div>
        <w:div w:id="92820084">
          <w:marLeft w:val="640"/>
          <w:marRight w:val="0"/>
          <w:marTop w:val="0"/>
          <w:marBottom w:val="0"/>
          <w:divBdr>
            <w:top w:val="none" w:sz="0" w:space="0" w:color="auto"/>
            <w:left w:val="none" w:sz="0" w:space="0" w:color="auto"/>
            <w:bottom w:val="none" w:sz="0" w:space="0" w:color="auto"/>
            <w:right w:val="none" w:sz="0" w:space="0" w:color="auto"/>
          </w:divBdr>
        </w:div>
        <w:div w:id="1050030509">
          <w:marLeft w:val="640"/>
          <w:marRight w:val="0"/>
          <w:marTop w:val="0"/>
          <w:marBottom w:val="0"/>
          <w:divBdr>
            <w:top w:val="none" w:sz="0" w:space="0" w:color="auto"/>
            <w:left w:val="none" w:sz="0" w:space="0" w:color="auto"/>
            <w:bottom w:val="none" w:sz="0" w:space="0" w:color="auto"/>
            <w:right w:val="none" w:sz="0" w:space="0" w:color="auto"/>
          </w:divBdr>
        </w:div>
        <w:div w:id="1575360698">
          <w:marLeft w:val="640"/>
          <w:marRight w:val="0"/>
          <w:marTop w:val="0"/>
          <w:marBottom w:val="0"/>
          <w:divBdr>
            <w:top w:val="none" w:sz="0" w:space="0" w:color="auto"/>
            <w:left w:val="none" w:sz="0" w:space="0" w:color="auto"/>
            <w:bottom w:val="none" w:sz="0" w:space="0" w:color="auto"/>
            <w:right w:val="none" w:sz="0" w:space="0" w:color="auto"/>
          </w:divBdr>
        </w:div>
        <w:div w:id="958493635">
          <w:marLeft w:val="640"/>
          <w:marRight w:val="0"/>
          <w:marTop w:val="0"/>
          <w:marBottom w:val="0"/>
          <w:divBdr>
            <w:top w:val="none" w:sz="0" w:space="0" w:color="auto"/>
            <w:left w:val="none" w:sz="0" w:space="0" w:color="auto"/>
            <w:bottom w:val="none" w:sz="0" w:space="0" w:color="auto"/>
            <w:right w:val="none" w:sz="0" w:space="0" w:color="auto"/>
          </w:divBdr>
        </w:div>
        <w:div w:id="848563900">
          <w:marLeft w:val="640"/>
          <w:marRight w:val="0"/>
          <w:marTop w:val="0"/>
          <w:marBottom w:val="0"/>
          <w:divBdr>
            <w:top w:val="none" w:sz="0" w:space="0" w:color="auto"/>
            <w:left w:val="none" w:sz="0" w:space="0" w:color="auto"/>
            <w:bottom w:val="none" w:sz="0" w:space="0" w:color="auto"/>
            <w:right w:val="none" w:sz="0" w:space="0" w:color="auto"/>
          </w:divBdr>
        </w:div>
        <w:div w:id="1193805818">
          <w:marLeft w:val="640"/>
          <w:marRight w:val="0"/>
          <w:marTop w:val="0"/>
          <w:marBottom w:val="0"/>
          <w:divBdr>
            <w:top w:val="none" w:sz="0" w:space="0" w:color="auto"/>
            <w:left w:val="none" w:sz="0" w:space="0" w:color="auto"/>
            <w:bottom w:val="none" w:sz="0" w:space="0" w:color="auto"/>
            <w:right w:val="none" w:sz="0" w:space="0" w:color="auto"/>
          </w:divBdr>
        </w:div>
        <w:div w:id="500319651">
          <w:marLeft w:val="640"/>
          <w:marRight w:val="0"/>
          <w:marTop w:val="0"/>
          <w:marBottom w:val="0"/>
          <w:divBdr>
            <w:top w:val="none" w:sz="0" w:space="0" w:color="auto"/>
            <w:left w:val="none" w:sz="0" w:space="0" w:color="auto"/>
            <w:bottom w:val="none" w:sz="0" w:space="0" w:color="auto"/>
            <w:right w:val="none" w:sz="0" w:space="0" w:color="auto"/>
          </w:divBdr>
        </w:div>
        <w:div w:id="239215570">
          <w:marLeft w:val="640"/>
          <w:marRight w:val="0"/>
          <w:marTop w:val="0"/>
          <w:marBottom w:val="0"/>
          <w:divBdr>
            <w:top w:val="none" w:sz="0" w:space="0" w:color="auto"/>
            <w:left w:val="none" w:sz="0" w:space="0" w:color="auto"/>
            <w:bottom w:val="none" w:sz="0" w:space="0" w:color="auto"/>
            <w:right w:val="none" w:sz="0" w:space="0" w:color="auto"/>
          </w:divBdr>
        </w:div>
        <w:div w:id="1200313156">
          <w:marLeft w:val="640"/>
          <w:marRight w:val="0"/>
          <w:marTop w:val="0"/>
          <w:marBottom w:val="0"/>
          <w:divBdr>
            <w:top w:val="none" w:sz="0" w:space="0" w:color="auto"/>
            <w:left w:val="none" w:sz="0" w:space="0" w:color="auto"/>
            <w:bottom w:val="none" w:sz="0" w:space="0" w:color="auto"/>
            <w:right w:val="none" w:sz="0" w:space="0" w:color="auto"/>
          </w:divBdr>
        </w:div>
        <w:div w:id="2046440576">
          <w:marLeft w:val="640"/>
          <w:marRight w:val="0"/>
          <w:marTop w:val="0"/>
          <w:marBottom w:val="0"/>
          <w:divBdr>
            <w:top w:val="none" w:sz="0" w:space="0" w:color="auto"/>
            <w:left w:val="none" w:sz="0" w:space="0" w:color="auto"/>
            <w:bottom w:val="none" w:sz="0" w:space="0" w:color="auto"/>
            <w:right w:val="none" w:sz="0" w:space="0" w:color="auto"/>
          </w:divBdr>
        </w:div>
        <w:div w:id="648166476">
          <w:marLeft w:val="640"/>
          <w:marRight w:val="0"/>
          <w:marTop w:val="0"/>
          <w:marBottom w:val="0"/>
          <w:divBdr>
            <w:top w:val="none" w:sz="0" w:space="0" w:color="auto"/>
            <w:left w:val="none" w:sz="0" w:space="0" w:color="auto"/>
            <w:bottom w:val="none" w:sz="0" w:space="0" w:color="auto"/>
            <w:right w:val="none" w:sz="0" w:space="0" w:color="auto"/>
          </w:divBdr>
        </w:div>
        <w:div w:id="1280182081">
          <w:marLeft w:val="640"/>
          <w:marRight w:val="0"/>
          <w:marTop w:val="0"/>
          <w:marBottom w:val="0"/>
          <w:divBdr>
            <w:top w:val="none" w:sz="0" w:space="0" w:color="auto"/>
            <w:left w:val="none" w:sz="0" w:space="0" w:color="auto"/>
            <w:bottom w:val="none" w:sz="0" w:space="0" w:color="auto"/>
            <w:right w:val="none" w:sz="0" w:space="0" w:color="auto"/>
          </w:divBdr>
        </w:div>
        <w:div w:id="1372848547">
          <w:marLeft w:val="640"/>
          <w:marRight w:val="0"/>
          <w:marTop w:val="0"/>
          <w:marBottom w:val="0"/>
          <w:divBdr>
            <w:top w:val="none" w:sz="0" w:space="0" w:color="auto"/>
            <w:left w:val="none" w:sz="0" w:space="0" w:color="auto"/>
            <w:bottom w:val="none" w:sz="0" w:space="0" w:color="auto"/>
            <w:right w:val="none" w:sz="0" w:space="0" w:color="auto"/>
          </w:divBdr>
        </w:div>
        <w:div w:id="1629555804">
          <w:marLeft w:val="640"/>
          <w:marRight w:val="0"/>
          <w:marTop w:val="0"/>
          <w:marBottom w:val="0"/>
          <w:divBdr>
            <w:top w:val="none" w:sz="0" w:space="0" w:color="auto"/>
            <w:left w:val="none" w:sz="0" w:space="0" w:color="auto"/>
            <w:bottom w:val="none" w:sz="0" w:space="0" w:color="auto"/>
            <w:right w:val="none" w:sz="0" w:space="0" w:color="auto"/>
          </w:divBdr>
        </w:div>
        <w:div w:id="1054695964">
          <w:marLeft w:val="640"/>
          <w:marRight w:val="0"/>
          <w:marTop w:val="0"/>
          <w:marBottom w:val="0"/>
          <w:divBdr>
            <w:top w:val="none" w:sz="0" w:space="0" w:color="auto"/>
            <w:left w:val="none" w:sz="0" w:space="0" w:color="auto"/>
            <w:bottom w:val="none" w:sz="0" w:space="0" w:color="auto"/>
            <w:right w:val="none" w:sz="0" w:space="0" w:color="auto"/>
          </w:divBdr>
        </w:div>
        <w:div w:id="1914123106">
          <w:marLeft w:val="640"/>
          <w:marRight w:val="0"/>
          <w:marTop w:val="0"/>
          <w:marBottom w:val="0"/>
          <w:divBdr>
            <w:top w:val="none" w:sz="0" w:space="0" w:color="auto"/>
            <w:left w:val="none" w:sz="0" w:space="0" w:color="auto"/>
            <w:bottom w:val="none" w:sz="0" w:space="0" w:color="auto"/>
            <w:right w:val="none" w:sz="0" w:space="0" w:color="auto"/>
          </w:divBdr>
        </w:div>
        <w:div w:id="1415206802">
          <w:marLeft w:val="640"/>
          <w:marRight w:val="0"/>
          <w:marTop w:val="0"/>
          <w:marBottom w:val="0"/>
          <w:divBdr>
            <w:top w:val="none" w:sz="0" w:space="0" w:color="auto"/>
            <w:left w:val="none" w:sz="0" w:space="0" w:color="auto"/>
            <w:bottom w:val="none" w:sz="0" w:space="0" w:color="auto"/>
            <w:right w:val="none" w:sz="0" w:space="0" w:color="auto"/>
          </w:divBdr>
        </w:div>
        <w:div w:id="232009123">
          <w:marLeft w:val="640"/>
          <w:marRight w:val="0"/>
          <w:marTop w:val="0"/>
          <w:marBottom w:val="0"/>
          <w:divBdr>
            <w:top w:val="none" w:sz="0" w:space="0" w:color="auto"/>
            <w:left w:val="none" w:sz="0" w:space="0" w:color="auto"/>
            <w:bottom w:val="none" w:sz="0" w:space="0" w:color="auto"/>
            <w:right w:val="none" w:sz="0" w:space="0" w:color="auto"/>
          </w:divBdr>
        </w:div>
        <w:div w:id="1807039834">
          <w:marLeft w:val="640"/>
          <w:marRight w:val="0"/>
          <w:marTop w:val="0"/>
          <w:marBottom w:val="0"/>
          <w:divBdr>
            <w:top w:val="none" w:sz="0" w:space="0" w:color="auto"/>
            <w:left w:val="none" w:sz="0" w:space="0" w:color="auto"/>
            <w:bottom w:val="none" w:sz="0" w:space="0" w:color="auto"/>
            <w:right w:val="none" w:sz="0" w:space="0" w:color="auto"/>
          </w:divBdr>
        </w:div>
        <w:div w:id="1361737589">
          <w:marLeft w:val="640"/>
          <w:marRight w:val="0"/>
          <w:marTop w:val="0"/>
          <w:marBottom w:val="0"/>
          <w:divBdr>
            <w:top w:val="none" w:sz="0" w:space="0" w:color="auto"/>
            <w:left w:val="none" w:sz="0" w:space="0" w:color="auto"/>
            <w:bottom w:val="none" w:sz="0" w:space="0" w:color="auto"/>
            <w:right w:val="none" w:sz="0" w:space="0" w:color="auto"/>
          </w:divBdr>
        </w:div>
        <w:div w:id="1668823550">
          <w:marLeft w:val="640"/>
          <w:marRight w:val="0"/>
          <w:marTop w:val="0"/>
          <w:marBottom w:val="0"/>
          <w:divBdr>
            <w:top w:val="none" w:sz="0" w:space="0" w:color="auto"/>
            <w:left w:val="none" w:sz="0" w:space="0" w:color="auto"/>
            <w:bottom w:val="none" w:sz="0" w:space="0" w:color="auto"/>
            <w:right w:val="none" w:sz="0" w:space="0" w:color="auto"/>
          </w:divBdr>
        </w:div>
        <w:div w:id="1336610870">
          <w:marLeft w:val="640"/>
          <w:marRight w:val="0"/>
          <w:marTop w:val="0"/>
          <w:marBottom w:val="0"/>
          <w:divBdr>
            <w:top w:val="none" w:sz="0" w:space="0" w:color="auto"/>
            <w:left w:val="none" w:sz="0" w:space="0" w:color="auto"/>
            <w:bottom w:val="none" w:sz="0" w:space="0" w:color="auto"/>
            <w:right w:val="none" w:sz="0" w:space="0" w:color="auto"/>
          </w:divBdr>
        </w:div>
        <w:div w:id="109399811">
          <w:marLeft w:val="640"/>
          <w:marRight w:val="0"/>
          <w:marTop w:val="0"/>
          <w:marBottom w:val="0"/>
          <w:divBdr>
            <w:top w:val="none" w:sz="0" w:space="0" w:color="auto"/>
            <w:left w:val="none" w:sz="0" w:space="0" w:color="auto"/>
            <w:bottom w:val="none" w:sz="0" w:space="0" w:color="auto"/>
            <w:right w:val="none" w:sz="0" w:space="0" w:color="auto"/>
          </w:divBdr>
        </w:div>
        <w:div w:id="991637536">
          <w:marLeft w:val="640"/>
          <w:marRight w:val="0"/>
          <w:marTop w:val="0"/>
          <w:marBottom w:val="0"/>
          <w:divBdr>
            <w:top w:val="none" w:sz="0" w:space="0" w:color="auto"/>
            <w:left w:val="none" w:sz="0" w:space="0" w:color="auto"/>
            <w:bottom w:val="none" w:sz="0" w:space="0" w:color="auto"/>
            <w:right w:val="none" w:sz="0" w:space="0" w:color="auto"/>
          </w:divBdr>
        </w:div>
        <w:div w:id="1434129392">
          <w:marLeft w:val="640"/>
          <w:marRight w:val="0"/>
          <w:marTop w:val="0"/>
          <w:marBottom w:val="0"/>
          <w:divBdr>
            <w:top w:val="none" w:sz="0" w:space="0" w:color="auto"/>
            <w:left w:val="none" w:sz="0" w:space="0" w:color="auto"/>
            <w:bottom w:val="none" w:sz="0" w:space="0" w:color="auto"/>
            <w:right w:val="none" w:sz="0" w:space="0" w:color="auto"/>
          </w:divBdr>
        </w:div>
        <w:div w:id="1737123935">
          <w:marLeft w:val="640"/>
          <w:marRight w:val="0"/>
          <w:marTop w:val="0"/>
          <w:marBottom w:val="0"/>
          <w:divBdr>
            <w:top w:val="none" w:sz="0" w:space="0" w:color="auto"/>
            <w:left w:val="none" w:sz="0" w:space="0" w:color="auto"/>
            <w:bottom w:val="none" w:sz="0" w:space="0" w:color="auto"/>
            <w:right w:val="none" w:sz="0" w:space="0" w:color="auto"/>
          </w:divBdr>
        </w:div>
        <w:div w:id="609777164">
          <w:marLeft w:val="640"/>
          <w:marRight w:val="0"/>
          <w:marTop w:val="0"/>
          <w:marBottom w:val="0"/>
          <w:divBdr>
            <w:top w:val="none" w:sz="0" w:space="0" w:color="auto"/>
            <w:left w:val="none" w:sz="0" w:space="0" w:color="auto"/>
            <w:bottom w:val="none" w:sz="0" w:space="0" w:color="auto"/>
            <w:right w:val="none" w:sz="0" w:space="0" w:color="auto"/>
          </w:divBdr>
        </w:div>
        <w:div w:id="1218277257">
          <w:marLeft w:val="640"/>
          <w:marRight w:val="0"/>
          <w:marTop w:val="0"/>
          <w:marBottom w:val="0"/>
          <w:divBdr>
            <w:top w:val="none" w:sz="0" w:space="0" w:color="auto"/>
            <w:left w:val="none" w:sz="0" w:space="0" w:color="auto"/>
            <w:bottom w:val="none" w:sz="0" w:space="0" w:color="auto"/>
            <w:right w:val="none" w:sz="0" w:space="0" w:color="auto"/>
          </w:divBdr>
        </w:div>
        <w:div w:id="142507513">
          <w:marLeft w:val="640"/>
          <w:marRight w:val="0"/>
          <w:marTop w:val="0"/>
          <w:marBottom w:val="0"/>
          <w:divBdr>
            <w:top w:val="none" w:sz="0" w:space="0" w:color="auto"/>
            <w:left w:val="none" w:sz="0" w:space="0" w:color="auto"/>
            <w:bottom w:val="none" w:sz="0" w:space="0" w:color="auto"/>
            <w:right w:val="none" w:sz="0" w:space="0" w:color="auto"/>
          </w:divBdr>
        </w:div>
        <w:div w:id="1964311164">
          <w:marLeft w:val="640"/>
          <w:marRight w:val="0"/>
          <w:marTop w:val="0"/>
          <w:marBottom w:val="0"/>
          <w:divBdr>
            <w:top w:val="none" w:sz="0" w:space="0" w:color="auto"/>
            <w:left w:val="none" w:sz="0" w:space="0" w:color="auto"/>
            <w:bottom w:val="none" w:sz="0" w:space="0" w:color="auto"/>
            <w:right w:val="none" w:sz="0" w:space="0" w:color="auto"/>
          </w:divBdr>
        </w:div>
        <w:div w:id="1617784524">
          <w:marLeft w:val="640"/>
          <w:marRight w:val="0"/>
          <w:marTop w:val="0"/>
          <w:marBottom w:val="0"/>
          <w:divBdr>
            <w:top w:val="none" w:sz="0" w:space="0" w:color="auto"/>
            <w:left w:val="none" w:sz="0" w:space="0" w:color="auto"/>
            <w:bottom w:val="none" w:sz="0" w:space="0" w:color="auto"/>
            <w:right w:val="none" w:sz="0" w:space="0" w:color="auto"/>
          </w:divBdr>
        </w:div>
        <w:div w:id="796339011">
          <w:marLeft w:val="640"/>
          <w:marRight w:val="0"/>
          <w:marTop w:val="0"/>
          <w:marBottom w:val="0"/>
          <w:divBdr>
            <w:top w:val="none" w:sz="0" w:space="0" w:color="auto"/>
            <w:left w:val="none" w:sz="0" w:space="0" w:color="auto"/>
            <w:bottom w:val="none" w:sz="0" w:space="0" w:color="auto"/>
            <w:right w:val="none" w:sz="0" w:space="0" w:color="auto"/>
          </w:divBdr>
        </w:div>
        <w:div w:id="1021131426">
          <w:marLeft w:val="640"/>
          <w:marRight w:val="0"/>
          <w:marTop w:val="0"/>
          <w:marBottom w:val="0"/>
          <w:divBdr>
            <w:top w:val="none" w:sz="0" w:space="0" w:color="auto"/>
            <w:left w:val="none" w:sz="0" w:space="0" w:color="auto"/>
            <w:bottom w:val="none" w:sz="0" w:space="0" w:color="auto"/>
            <w:right w:val="none" w:sz="0" w:space="0" w:color="auto"/>
          </w:divBdr>
        </w:div>
        <w:div w:id="1836991167">
          <w:marLeft w:val="640"/>
          <w:marRight w:val="0"/>
          <w:marTop w:val="0"/>
          <w:marBottom w:val="0"/>
          <w:divBdr>
            <w:top w:val="none" w:sz="0" w:space="0" w:color="auto"/>
            <w:left w:val="none" w:sz="0" w:space="0" w:color="auto"/>
            <w:bottom w:val="none" w:sz="0" w:space="0" w:color="auto"/>
            <w:right w:val="none" w:sz="0" w:space="0" w:color="auto"/>
          </w:divBdr>
        </w:div>
        <w:div w:id="1088960148">
          <w:marLeft w:val="640"/>
          <w:marRight w:val="0"/>
          <w:marTop w:val="0"/>
          <w:marBottom w:val="0"/>
          <w:divBdr>
            <w:top w:val="none" w:sz="0" w:space="0" w:color="auto"/>
            <w:left w:val="none" w:sz="0" w:space="0" w:color="auto"/>
            <w:bottom w:val="none" w:sz="0" w:space="0" w:color="auto"/>
            <w:right w:val="none" w:sz="0" w:space="0" w:color="auto"/>
          </w:divBdr>
        </w:div>
        <w:div w:id="1847134755">
          <w:marLeft w:val="640"/>
          <w:marRight w:val="0"/>
          <w:marTop w:val="0"/>
          <w:marBottom w:val="0"/>
          <w:divBdr>
            <w:top w:val="none" w:sz="0" w:space="0" w:color="auto"/>
            <w:left w:val="none" w:sz="0" w:space="0" w:color="auto"/>
            <w:bottom w:val="none" w:sz="0" w:space="0" w:color="auto"/>
            <w:right w:val="none" w:sz="0" w:space="0" w:color="auto"/>
          </w:divBdr>
        </w:div>
        <w:div w:id="1753314142">
          <w:marLeft w:val="640"/>
          <w:marRight w:val="0"/>
          <w:marTop w:val="0"/>
          <w:marBottom w:val="0"/>
          <w:divBdr>
            <w:top w:val="none" w:sz="0" w:space="0" w:color="auto"/>
            <w:left w:val="none" w:sz="0" w:space="0" w:color="auto"/>
            <w:bottom w:val="none" w:sz="0" w:space="0" w:color="auto"/>
            <w:right w:val="none" w:sz="0" w:space="0" w:color="auto"/>
          </w:divBdr>
        </w:div>
        <w:div w:id="75636433">
          <w:marLeft w:val="640"/>
          <w:marRight w:val="0"/>
          <w:marTop w:val="0"/>
          <w:marBottom w:val="0"/>
          <w:divBdr>
            <w:top w:val="none" w:sz="0" w:space="0" w:color="auto"/>
            <w:left w:val="none" w:sz="0" w:space="0" w:color="auto"/>
            <w:bottom w:val="none" w:sz="0" w:space="0" w:color="auto"/>
            <w:right w:val="none" w:sz="0" w:space="0" w:color="auto"/>
          </w:divBdr>
        </w:div>
        <w:div w:id="959534950">
          <w:marLeft w:val="640"/>
          <w:marRight w:val="0"/>
          <w:marTop w:val="0"/>
          <w:marBottom w:val="0"/>
          <w:divBdr>
            <w:top w:val="none" w:sz="0" w:space="0" w:color="auto"/>
            <w:left w:val="none" w:sz="0" w:space="0" w:color="auto"/>
            <w:bottom w:val="none" w:sz="0" w:space="0" w:color="auto"/>
            <w:right w:val="none" w:sz="0" w:space="0" w:color="auto"/>
          </w:divBdr>
        </w:div>
        <w:div w:id="77554872">
          <w:marLeft w:val="640"/>
          <w:marRight w:val="0"/>
          <w:marTop w:val="0"/>
          <w:marBottom w:val="0"/>
          <w:divBdr>
            <w:top w:val="none" w:sz="0" w:space="0" w:color="auto"/>
            <w:left w:val="none" w:sz="0" w:space="0" w:color="auto"/>
            <w:bottom w:val="none" w:sz="0" w:space="0" w:color="auto"/>
            <w:right w:val="none" w:sz="0" w:space="0" w:color="auto"/>
          </w:divBdr>
        </w:div>
        <w:div w:id="383602597">
          <w:marLeft w:val="640"/>
          <w:marRight w:val="0"/>
          <w:marTop w:val="0"/>
          <w:marBottom w:val="0"/>
          <w:divBdr>
            <w:top w:val="none" w:sz="0" w:space="0" w:color="auto"/>
            <w:left w:val="none" w:sz="0" w:space="0" w:color="auto"/>
            <w:bottom w:val="none" w:sz="0" w:space="0" w:color="auto"/>
            <w:right w:val="none" w:sz="0" w:space="0" w:color="auto"/>
          </w:divBdr>
        </w:div>
        <w:div w:id="295836366">
          <w:marLeft w:val="640"/>
          <w:marRight w:val="0"/>
          <w:marTop w:val="0"/>
          <w:marBottom w:val="0"/>
          <w:divBdr>
            <w:top w:val="none" w:sz="0" w:space="0" w:color="auto"/>
            <w:left w:val="none" w:sz="0" w:space="0" w:color="auto"/>
            <w:bottom w:val="none" w:sz="0" w:space="0" w:color="auto"/>
            <w:right w:val="none" w:sz="0" w:space="0" w:color="auto"/>
          </w:divBdr>
        </w:div>
        <w:div w:id="1775204602">
          <w:marLeft w:val="640"/>
          <w:marRight w:val="0"/>
          <w:marTop w:val="0"/>
          <w:marBottom w:val="0"/>
          <w:divBdr>
            <w:top w:val="none" w:sz="0" w:space="0" w:color="auto"/>
            <w:left w:val="none" w:sz="0" w:space="0" w:color="auto"/>
            <w:bottom w:val="none" w:sz="0" w:space="0" w:color="auto"/>
            <w:right w:val="none" w:sz="0" w:space="0" w:color="auto"/>
          </w:divBdr>
        </w:div>
        <w:div w:id="1275285110">
          <w:marLeft w:val="640"/>
          <w:marRight w:val="0"/>
          <w:marTop w:val="0"/>
          <w:marBottom w:val="0"/>
          <w:divBdr>
            <w:top w:val="none" w:sz="0" w:space="0" w:color="auto"/>
            <w:left w:val="none" w:sz="0" w:space="0" w:color="auto"/>
            <w:bottom w:val="none" w:sz="0" w:space="0" w:color="auto"/>
            <w:right w:val="none" w:sz="0" w:space="0" w:color="auto"/>
          </w:divBdr>
        </w:div>
        <w:div w:id="474565036">
          <w:marLeft w:val="640"/>
          <w:marRight w:val="0"/>
          <w:marTop w:val="0"/>
          <w:marBottom w:val="0"/>
          <w:divBdr>
            <w:top w:val="none" w:sz="0" w:space="0" w:color="auto"/>
            <w:left w:val="none" w:sz="0" w:space="0" w:color="auto"/>
            <w:bottom w:val="none" w:sz="0" w:space="0" w:color="auto"/>
            <w:right w:val="none" w:sz="0" w:space="0" w:color="auto"/>
          </w:divBdr>
        </w:div>
        <w:div w:id="1462260475">
          <w:marLeft w:val="640"/>
          <w:marRight w:val="0"/>
          <w:marTop w:val="0"/>
          <w:marBottom w:val="0"/>
          <w:divBdr>
            <w:top w:val="none" w:sz="0" w:space="0" w:color="auto"/>
            <w:left w:val="none" w:sz="0" w:space="0" w:color="auto"/>
            <w:bottom w:val="none" w:sz="0" w:space="0" w:color="auto"/>
            <w:right w:val="none" w:sz="0" w:space="0" w:color="auto"/>
          </w:divBdr>
        </w:div>
        <w:div w:id="2097244622">
          <w:marLeft w:val="640"/>
          <w:marRight w:val="0"/>
          <w:marTop w:val="0"/>
          <w:marBottom w:val="0"/>
          <w:divBdr>
            <w:top w:val="none" w:sz="0" w:space="0" w:color="auto"/>
            <w:left w:val="none" w:sz="0" w:space="0" w:color="auto"/>
            <w:bottom w:val="none" w:sz="0" w:space="0" w:color="auto"/>
            <w:right w:val="none" w:sz="0" w:space="0" w:color="auto"/>
          </w:divBdr>
        </w:div>
        <w:div w:id="514073812">
          <w:marLeft w:val="640"/>
          <w:marRight w:val="0"/>
          <w:marTop w:val="0"/>
          <w:marBottom w:val="0"/>
          <w:divBdr>
            <w:top w:val="none" w:sz="0" w:space="0" w:color="auto"/>
            <w:left w:val="none" w:sz="0" w:space="0" w:color="auto"/>
            <w:bottom w:val="none" w:sz="0" w:space="0" w:color="auto"/>
            <w:right w:val="none" w:sz="0" w:space="0" w:color="auto"/>
          </w:divBdr>
        </w:div>
        <w:div w:id="1542939217">
          <w:marLeft w:val="640"/>
          <w:marRight w:val="0"/>
          <w:marTop w:val="0"/>
          <w:marBottom w:val="0"/>
          <w:divBdr>
            <w:top w:val="none" w:sz="0" w:space="0" w:color="auto"/>
            <w:left w:val="none" w:sz="0" w:space="0" w:color="auto"/>
            <w:bottom w:val="none" w:sz="0" w:space="0" w:color="auto"/>
            <w:right w:val="none" w:sz="0" w:space="0" w:color="auto"/>
          </w:divBdr>
        </w:div>
        <w:div w:id="1574662758">
          <w:marLeft w:val="640"/>
          <w:marRight w:val="0"/>
          <w:marTop w:val="0"/>
          <w:marBottom w:val="0"/>
          <w:divBdr>
            <w:top w:val="none" w:sz="0" w:space="0" w:color="auto"/>
            <w:left w:val="none" w:sz="0" w:space="0" w:color="auto"/>
            <w:bottom w:val="none" w:sz="0" w:space="0" w:color="auto"/>
            <w:right w:val="none" w:sz="0" w:space="0" w:color="auto"/>
          </w:divBdr>
        </w:div>
        <w:div w:id="1588608967">
          <w:marLeft w:val="640"/>
          <w:marRight w:val="0"/>
          <w:marTop w:val="0"/>
          <w:marBottom w:val="0"/>
          <w:divBdr>
            <w:top w:val="none" w:sz="0" w:space="0" w:color="auto"/>
            <w:left w:val="none" w:sz="0" w:space="0" w:color="auto"/>
            <w:bottom w:val="none" w:sz="0" w:space="0" w:color="auto"/>
            <w:right w:val="none" w:sz="0" w:space="0" w:color="auto"/>
          </w:divBdr>
        </w:div>
        <w:div w:id="1591040295">
          <w:marLeft w:val="640"/>
          <w:marRight w:val="0"/>
          <w:marTop w:val="0"/>
          <w:marBottom w:val="0"/>
          <w:divBdr>
            <w:top w:val="none" w:sz="0" w:space="0" w:color="auto"/>
            <w:left w:val="none" w:sz="0" w:space="0" w:color="auto"/>
            <w:bottom w:val="none" w:sz="0" w:space="0" w:color="auto"/>
            <w:right w:val="none" w:sz="0" w:space="0" w:color="auto"/>
          </w:divBdr>
        </w:div>
      </w:divsChild>
    </w:div>
    <w:div w:id="1334845261">
      <w:bodyDiv w:val="1"/>
      <w:marLeft w:val="0"/>
      <w:marRight w:val="0"/>
      <w:marTop w:val="0"/>
      <w:marBottom w:val="0"/>
      <w:divBdr>
        <w:top w:val="none" w:sz="0" w:space="0" w:color="auto"/>
        <w:left w:val="none" w:sz="0" w:space="0" w:color="auto"/>
        <w:bottom w:val="none" w:sz="0" w:space="0" w:color="auto"/>
        <w:right w:val="none" w:sz="0" w:space="0" w:color="auto"/>
      </w:divBdr>
    </w:div>
    <w:div w:id="1434664818">
      <w:bodyDiv w:val="1"/>
      <w:marLeft w:val="0"/>
      <w:marRight w:val="0"/>
      <w:marTop w:val="0"/>
      <w:marBottom w:val="0"/>
      <w:divBdr>
        <w:top w:val="none" w:sz="0" w:space="0" w:color="auto"/>
        <w:left w:val="none" w:sz="0" w:space="0" w:color="auto"/>
        <w:bottom w:val="none" w:sz="0" w:space="0" w:color="auto"/>
        <w:right w:val="none" w:sz="0" w:space="0" w:color="auto"/>
      </w:divBdr>
      <w:divsChild>
        <w:div w:id="575824398">
          <w:marLeft w:val="640"/>
          <w:marRight w:val="0"/>
          <w:marTop w:val="0"/>
          <w:marBottom w:val="0"/>
          <w:divBdr>
            <w:top w:val="none" w:sz="0" w:space="0" w:color="auto"/>
            <w:left w:val="none" w:sz="0" w:space="0" w:color="auto"/>
            <w:bottom w:val="none" w:sz="0" w:space="0" w:color="auto"/>
            <w:right w:val="none" w:sz="0" w:space="0" w:color="auto"/>
          </w:divBdr>
        </w:div>
        <w:div w:id="1475634759">
          <w:marLeft w:val="640"/>
          <w:marRight w:val="0"/>
          <w:marTop w:val="0"/>
          <w:marBottom w:val="0"/>
          <w:divBdr>
            <w:top w:val="none" w:sz="0" w:space="0" w:color="auto"/>
            <w:left w:val="none" w:sz="0" w:space="0" w:color="auto"/>
            <w:bottom w:val="none" w:sz="0" w:space="0" w:color="auto"/>
            <w:right w:val="none" w:sz="0" w:space="0" w:color="auto"/>
          </w:divBdr>
        </w:div>
        <w:div w:id="1218778641">
          <w:marLeft w:val="640"/>
          <w:marRight w:val="0"/>
          <w:marTop w:val="0"/>
          <w:marBottom w:val="0"/>
          <w:divBdr>
            <w:top w:val="none" w:sz="0" w:space="0" w:color="auto"/>
            <w:left w:val="none" w:sz="0" w:space="0" w:color="auto"/>
            <w:bottom w:val="none" w:sz="0" w:space="0" w:color="auto"/>
            <w:right w:val="none" w:sz="0" w:space="0" w:color="auto"/>
          </w:divBdr>
        </w:div>
        <w:div w:id="498888319">
          <w:marLeft w:val="640"/>
          <w:marRight w:val="0"/>
          <w:marTop w:val="0"/>
          <w:marBottom w:val="0"/>
          <w:divBdr>
            <w:top w:val="none" w:sz="0" w:space="0" w:color="auto"/>
            <w:left w:val="none" w:sz="0" w:space="0" w:color="auto"/>
            <w:bottom w:val="none" w:sz="0" w:space="0" w:color="auto"/>
            <w:right w:val="none" w:sz="0" w:space="0" w:color="auto"/>
          </w:divBdr>
        </w:div>
        <w:div w:id="641691337">
          <w:marLeft w:val="640"/>
          <w:marRight w:val="0"/>
          <w:marTop w:val="0"/>
          <w:marBottom w:val="0"/>
          <w:divBdr>
            <w:top w:val="none" w:sz="0" w:space="0" w:color="auto"/>
            <w:left w:val="none" w:sz="0" w:space="0" w:color="auto"/>
            <w:bottom w:val="none" w:sz="0" w:space="0" w:color="auto"/>
            <w:right w:val="none" w:sz="0" w:space="0" w:color="auto"/>
          </w:divBdr>
        </w:div>
        <w:div w:id="837109849">
          <w:marLeft w:val="640"/>
          <w:marRight w:val="0"/>
          <w:marTop w:val="0"/>
          <w:marBottom w:val="0"/>
          <w:divBdr>
            <w:top w:val="none" w:sz="0" w:space="0" w:color="auto"/>
            <w:left w:val="none" w:sz="0" w:space="0" w:color="auto"/>
            <w:bottom w:val="none" w:sz="0" w:space="0" w:color="auto"/>
            <w:right w:val="none" w:sz="0" w:space="0" w:color="auto"/>
          </w:divBdr>
        </w:div>
        <w:div w:id="438070163">
          <w:marLeft w:val="640"/>
          <w:marRight w:val="0"/>
          <w:marTop w:val="0"/>
          <w:marBottom w:val="0"/>
          <w:divBdr>
            <w:top w:val="none" w:sz="0" w:space="0" w:color="auto"/>
            <w:left w:val="none" w:sz="0" w:space="0" w:color="auto"/>
            <w:bottom w:val="none" w:sz="0" w:space="0" w:color="auto"/>
            <w:right w:val="none" w:sz="0" w:space="0" w:color="auto"/>
          </w:divBdr>
        </w:div>
        <w:div w:id="157775849">
          <w:marLeft w:val="640"/>
          <w:marRight w:val="0"/>
          <w:marTop w:val="0"/>
          <w:marBottom w:val="0"/>
          <w:divBdr>
            <w:top w:val="none" w:sz="0" w:space="0" w:color="auto"/>
            <w:left w:val="none" w:sz="0" w:space="0" w:color="auto"/>
            <w:bottom w:val="none" w:sz="0" w:space="0" w:color="auto"/>
            <w:right w:val="none" w:sz="0" w:space="0" w:color="auto"/>
          </w:divBdr>
        </w:div>
        <w:div w:id="1579485253">
          <w:marLeft w:val="640"/>
          <w:marRight w:val="0"/>
          <w:marTop w:val="0"/>
          <w:marBottom w:val="0"/>
          <w:divBdr>
            <w:top w:val="none" w:sz="0" w:space="0" w:color="auto"/>
            <w:left w:val="none" w:sz="0" w:space="0" w:color="auto"/>
            <w:bottom w:val="none" w:sz="0" w:space="0" w:color="auto"/>
            <w:right w:val="none" w:sz="0" w:space="0" w:color="auto"/>
          </w:divBdr>
        </w:div>
        <w:div w:id="1364091570">
          <w:marLeft w:val="640"/>
          <w:marRight w:val="0"/>
          <w:marTop w:val="0"/>
          <w:marBottom w:val="0"/>
          <w:divBdr>
            <w:top w:val="none" w:sz="0" w:space="0" w:color="auto"/>
            <w:left w:val="none" w:sz="0" w:space="0" w:color="auto"/>
            <w:bottom w:val="none" w:sz="0" w:space="0" w:color="auto"/>
            <w:right w:val="none" w:sz="0" w:space="0" w:color="auto"/>
          </w:divBdr>
        </w:div>
        <w:div w:id="1755013711">
          <w:marLeft w:val="640"/>
          <w:marRight w:val="0"/>
          <w:marTop w:val="0"/>
          <w:marBottom w:val="0"/>
          <w:divBdr>
            <w:top w:val="none" w:sz="0" w:space="0" w:color="auto"/>
            <w:left w:val="none" w:sz="0" w:space="0" w:color="auto"/>
            <w:bottom w:val="none" w:sz="0" w:space="0" w:color="auto"/>
            <w:right w:val="none" w:sz="0" w:space="0" w:color="auto"/>
          </w:divBdr>
        </w:div>
        <w:div w:id="345206034">
          <w:marLeft w:val="640"/>
          <w:marRight w:val="0"/>
          <w:marTop w:val="0"/>
          <w:marBottom w:val="0"/>
          <w:divBdr>
            <w:top w:val="none" w:sz="0" w:space="0" w:color="auto"/>
            <w:left w:val="none" w:sz="0" w:space="0" w:color="auto"/>
            <w:bottom w:val="none" w:sz="0" w:space="0" w:color="auto"/>
            <w:right w:val="none" w:sz="0" w:space="0" w:color="auto"/>
          </w:divBdr>
        </w:div>
        <w:div w:id="1989282882">
          <w:marLeft w:val="640"/>
          <w:marRight w:val="0"/>
          <w:marTop w:val="0"/>
          <w:marBottom w:val="0"/>
          <w:divBdr>
            <w:top w:val="none" w:sz="0" w:space="0" w:color="auto"/>
            <w:left w:val="none" w:sz="0" w:space="0" w:color="auto"/>
            <w:bottom w:val="none" w:sz="0" w:space="0" w:color="auto"/>
            <w:right w:val="none" w:sz="0" w:space="0" w:color="auto"/>
          </w:divBdr>
        </w:div>
        <w:div w:id="1002007567">
          <w:marLeft w:val="640"/>
          <w:marRight w:val="0"/>
          <w:marTop w:val="0"/>
          <w:marBottom w:val="0"/>
          <w:divBdr>
            <w:top w:val="none" w:sz="0" w:space="0" w:color="auto"/>
            <w:left w:val="none" w:sz="0" w:space="0" w:color="auto"/>
            <w:bottom w:val="none" w:sz="0" w:space="0" w:color="auto"/>
            <w:right w:val="none" w:sz="0" w:space="0" w:color="auto"/>
          </w:divBdr>
        </w:div>
        <w:div w:id="637227103">
          <w:marLeft w:val="640"/>
          <w:marRight w:val="0"/>
          <w:marTop w:val="0"/>
          <w:marBottom w:val="0"/>
          <w:divBdr>
            <w:top w:val="none" w:sz="0" w:space="0" w:color="auto"/>
            <w:left w:val="none" w:sz="0" w:space="0" w:color="auto"/>
            <w:bottom w:val="none" w:sz="0" w:space="0" w:color="auto"/>
            <w:right w:val="none" w:sz="0" w:space="0" w:color="auto"/>
          </w:divBdr>
        </w:div>
        <w:div w:id="1726416406">
          <w:marLeft w:val="640"/>
          <w:marRight w:val="0"/>
          <w:marTop w:val="0"/>
          <w:marBottom w:val="0"/>
          <w:divBdr>
            <w:top w:val="none" w:sz="0" w:space="0" w:color="auto"/>
            <w:left w:val="none" w:sz="0" w:space="0" w:color="auto"/>
            <w:bottom w:val="none" w:sz="0" w:space="0" w:color="auto"/>
            <w:right w:val="none" w:sz="0" w:space="0" w:color="auto"/>
          </w:divBdr>
        </w:div>
        <w:div w:id="250938622">
          <w:marLeft w:val="640"/>
          <w:marRight w:val="0"/>
          <w:marTop w:val="0"/>
          <w:marBottom w:val="0"/>
          <w:divBdr>
            <w:top w:val="none" w:sz="0" w:space="0" w:color="auto"/>
            <w:left w:val="none" w:sz="0" w:space="0" w:color="auto"/>
            <w:bottom w:val="none" w:sz="0" w:space="0" w:color="auto"/>
            <w:right w:val="none" w:sz="0" w:space="0" w:color="auto"/>
          </w:divBdr>
        </w:div>
        <w:div w:id="227346442">
          <w:marLeft w:val="640"/>
          <w:marRight w:val="0"/>
          <w:marTop w:val="0"/>
          <w:marBottom w:val="0"/>
          <w:divBdr>
            <w:top w:val="none" w:sz="0" w:space="0" w:color="auto"/>
            <w:left w:val="none" w:sz="0" w:space="0" w:color="auto"/>
            <w:bottom w:val="none" w:sz="0" w:space="0" w:color="auto"/>
            <w:right w:val="none" w:sz="0" w:space="0" w:color="auto"/>
          </w:divBdr>
        </w:div>
        <w:div w:id="2142452212">
          <w:marLeft w:val="640"/>
          <w:marRight w:val="0"/>
          <w:marTop w:val="0"/>
          <w:marBottom w:val="0"/>
          <w:divBdr>
            <w:top w:val="none" w:sz="0" w:space="0" w:color="auto"/>
            <w:left w:val="none" w:sz="0" w:space="0" w:color="auto"/>
            <w:bottom w:val="none" w:sz="0" w:space="0" w:color="auto"/>
            <w:right w:val="none" w:sz="0" w:space="0" w:color="auto"/>
          </w:divBdr>
        </w:div>
        <w:div w:id="1660307938">
          <w:marLeft w:val="640"/>
          <w:marRight w:val="0"/>
          <w:marTop w:val="0"/>
          <w:marBottom w:val="0"/>
          <w:divBdr>
            <w:top w:val="none" w:sz="0" w:space="0" w:color="auto"/>
            <w:left w:val="none" w:sz="0" w:space="0" w:color="auto"/>
            <w:bottom w:val="none" w:sz="0" w:space="0" w:color="auto"/>
            <w:right w:val="none" w:sz="0" w:space="0" w:color="auto"/>
          </w:divBdr>
        </w:div>
        <w:div w:id="332034532">
          <w:marLeft w:val="640"/>
          <w:marRight w:val="0"/>
          <w:marTop w:val="0"/>
          <w:marBottom w:val="0"/>
          <w:divBdr>
            <w:top w:val="none" w:sz="0" w:space="0" w:color="auto"/>
            <w:left w:val="none" w:sz="0" w:space="0" w:color="auto"/>
            <w:bottom w:val="none" w:sz="0" w:space="0" w:color="auto"/>
            <w:right w:val="none" w:sz="0" w:space="0" w:color="auto"/>
          </w:divBdr>
        </w:div>
        <w:div w:id="1657227204">
          <w:marLeft w:val="640"/>
          <w:marRight w:val="0"/>
          <w:marTop w:val="0"/>
          <w:marBottom w:val="0"/>
          <w:divBdr>
            <w:top w:val="none" w:sz="0" w:space="0" w:color="auto"/>
            <w:left w:val="none" w:sz="0" w:space="0" w:color="auto"/>
            <w:bottom w:val="none" w:sz="0" w:space="0" w:color="auto"/>
            <w:right w:val="none" w:sz="0" w:space="0" w:color="auto"/>
          </w:divBdr>
        </w:div>
        <w:div w:id="945506576">
          <w:marLeft w:val="640"/>
          <w:marRight w:val="0"/>
          <w:marTop w:val="0"/>
          <w:marBottom w:val="0"/>
          <w:divBdr>
            <w:top w:val="none" w:sz="0" w:space="0" w:color="auto"/>
            <w:left w:val="none" w:sz="0" w:space="0" w:color="auto"/>
            <w:bottom w:val="none" w:sz="0" w:space="0" w:color="auto"/>
            <w:right w:val="none" w:sz="0" w:space="0" w:color="auto"/>
          </w:divBdr>
        </w:div>
        <w:div w:id="376322760">
          <w:marLeft w:val="640"/>
          <w:marRight w:val="0"/>
          <w:marTop w:val="0"/>
          <w:marBottom w:val="0"/>
          <w:divBdr>
            <w:top w:val="none" w:sz="0" w:space="0" w:color="auto"/>
            <w:left w:val="none" w:sz="0" w:space="0" w:color="auto"/>
            <w:bottom w:val="none" w:sz="0" w:space="0" w:color="auto"/>
            <w:right w:val="none" w:sz="0" w:space="0" w:color="auto"/>
          </w:divBdr>
        </w:div>
        <w:div w:id="370344440">
          <w:marLeft w:val="640"/>
          <w:marRight w:val="0"/>
          <w:marTop w:val="0"/>
          <w:marBottom w:val="0"/>
          <w:divBdr>
            <w:top w:val="none" w:sz="0" w:space="0" w:color="auto"/>
            <w:left w:val="none" w:sz="0" w:space="0" w:color="auto"/>
            <w:bottom w:val="none" w:sz="0" w:space="0" w:color="auto"/>
            <w:right w:val="none" w:sz="0" w:space="0" w:color="auto"/>
          </w:divBdr>
        </w:div>
        <w:div w:id="380137041">
          <w:marLeft w:val="640"/>
          <w:marRight w:val="0"/>
          <w:marTop w:val="0"/>
          <w:marBottom w:val="0"/>
          <w:divBdr>
            <w:top w:val="none" w:sz="0" w:space="0" w:color="auto"/>
            <w:left w:val="none" w:sz="0" w:space="0" w:color="auto"/>
            <w:bottom w:val="none" w:sz="0" w:space="0" w:color="auto"/>
            <w:right w:val="none" w:sz="0" w:space="0" w:color="auto"/>
          </w:divBdr>
        </w:div>
        <w:div w:id="931818743">
          <w:marLeft w:val="640"/>
          <w:marRight w:val="0"/>
          <w:marTop w:val="0"/>
          <w:marBottom w:val="0"/>
          <w:divBdr>
            <w:top w:val="none" w:sz="0" w:space="0" w:color="auto"/>
            <w:left w:val="none" w:sz="0" w:space="0" w:color="auto"/>
            <w:bottom w:val="none" w:sz="0" w:space="0" w:color="auto"/>
            <w:right w:val="none" w:sz="0" w:space="0" w:color="auto"/>
          </w:divBdr>
        </w:div>
        <w:div w:id="1586108304">
          <w:marLeft w:val="640"/>
          <w:marRight w:val="0"/>
          <w:marTop w:val="0"/>
          <w:marBottom w:val="0"/>
          <w:divBdr>
            <w:top w:val="none" w:sz="0" w:space="0" w:color="auto"/>
            <w:left w:val="none" w:sz="0" w:space="0" w:color="auto"/>
            <w:bottom w:val="none" w:sz="0" w:space="0" w:color="auto"/>
            <w:right w:val="none" w:sz="0" w:space="0" w:color="auto"/>
          </w:divBdr>
        </w:div>
        <w:div w:id="183056871">
          <w:marLeft w:val="640"/>
          <w:marRight w:val="0"/>
          <w:marTop w:val="0"/>
          <w:marBottom w:val="0"/>
          <w:divBdr>
            <w:top w:val="none" w:sz="0" w:space="0" w:color="auto"/>
            <w:left w:val="none" w:sz="0" w:space="0" w:color="auto"/>
            <w:bottom w:val="none" w:sz="0" w:space="0" w:color="auto"/>
            <w:right w:val="none" w:sz="0" w:space="0" w:color="auto"/>
          </w:divBdr>
        </w:div>
        <w:div w:id="2024669298">
          <w:marLeft w:val="640"/>
          <w:marRight w:val="0"/>
          <w:marTop w:val="0"/>
          <w:marBottom w:val="0"/>
          <w:divBdr>
            <w:top w:val="none" w:sz="0" w:space="0" w:color="auto"/>
            <w:left w:val="none" w:sz="0" w:space="0" w:color="auto"/>
            <w:bottom w:val="none" w:sz="0" w:space="0" w:color="auto"/>
            <w:right w:val="none" w:sz="0" w:space="0" w:color="auto"/>
          </w:divBdr>
        </w:div>
        <w:div w:id="292517434">
          <w:marLeft w:val="640"/>
          <w:marRight w:val="0"/>
          <w:marTop w:val="0"/>
          <w:marBottom w:val="0"/>
          <w:divBdr>
            <w:top w:val="none" w:sz="0" w:space="0" w:color="auto"/>
            <w:left w:val="none" w:sz="0" w:space="0" w:color="auto"/>
            <w:bottom w:val="none" w:sz="0" w:space="0" w:color="auto"/>
            <w:right w:val="none" w:sz="0" w:space="0" w:color="auto"/>
          </w:divBdr>
        </w:div>
        <w:div w:id="1277063856">
          <w:marLeft w:val="640"/>
          <w:marRight w:val="0"/>
          <w:marTop w:val="0"/>
          <w:marBottom w:val="0"/>
          <w:divBdr>
            <w:top w:val="none" w:sz="0" w:space="0" w:color="auto"/>
            <w:left w:val="none" w:sz="0" w:space="0" w:color="auto"/>
            <w:bottom w:val="none" w:sz="0" w:space="0" w:color="auto"/>
            <w:right w:val="none" w:sz="0" w:space="0" w:color="auto"/>
          </w:divBdr>
        </w:div>
        <w:div w:id="1762408867">
          <w:marLeft w:val="640"/>
          <w:marRight w:val="0"/>
          <w:marTop w:val="0"/>
          <w:marBottom w:val="0"/>
          <w:divBdr>
            <w:top w:val="none" w:sz="0" w:space="0" w:color="auto"/>
            <w:left w:val="none" w:sz="0" w:space="0" w:color="auto"/>
            <w:bottom w:val="none" w:sz="0" w:space="0" w:color="auto"/>
            <w:right w:val="none" w:sz="0" w:space="0" w:color="auto"/>
          </w:divBdr>
        </w:div>
        <w:div w:id="1120490087">
          <w:marLeft w:val="640"/>
          <w:marRight w:val="0"/>
          <w:marTop w:val="0"/>
          <w:marBottom w:val="0"/>
          <w:divBdr>
            <w:top w:val="none" w:sz="0" w:space="0" w:color="auto"/>
            <w:left w:val="none" w:sz="0" w:space="0" w:color="auto"/>
            <w:bottom w:val="none" w:sz="0" w:space="0" w:color="auto"/>
            <w:right w:val="none" w:sz="0" w:space="0" w:color="auto"/>
          </w:divBdr>
        </w:div>
        <w:div w:id="1444032394">
          <w:marLeft w:val="640"/>
          <w:marRight w:val="0"/>
          <w:marTop w:val="0"/>
          <w:marBottom w:val="0"/>
          <w:divBdr>
            <w:top w:val="none" w:sz="0" w:space="0" w:color="auto"/>
            <w:left w:val="none" w:sz="0" w:space="0" w:color="auto"/>
            <w:bottom w:val="none" w:sz="0" w:space="0" w:color="auto"/>
            <w:right w:val="none" w:sz="0" w:space="0" w:color="auto"/>
          </w:divBdr>
        </w:div>
        <w:div w:id="1361472189">
          <w:marLeft w:val="640"/>
          <w:marRight w:val="0"/>
          <w:marTop w:val="0"/>
          <w:marBottom w:val="0"/>
          <w:divBdr>
            <w:top w:val="none" w:sz="0" w:space="0" w:color="auto"/>
            <w:left w:val="none" w:sz="0" w:space="0" w:color="auto"/>
            <w:bottom w:val="none" w:sz="0" w:space="0" w:color="auto"/>
            <w:right w:val="none" w:sz="0" w:space="0" w:color="auto"/>
          </w:divBdr>
        </w:div>
        <w:div w:id="32586126">
          <w:marLeft w:val="640"/>
          <w:marRight w:val="0"/>
          <w:marTop w:val="0"/>
          <w:marBottom w:val="0"/>
          <w:divBdr>
            <w:top w:val="none" w:sz="0" w:space="0" w:color="auto"/>
            <w:left w:val="none" w:sz="0" w:space="0" w:color="auto"/>
            <w:bottom w:val="none" w:sz="0" w:space="0" w:color="auto"/>
            <w:right w:val="none" w:sz="0" w:space="0" w:color="auto"/>
          </w:divBdr>
        </w:div>
        <w:div w:id="171452254">
          <w:marLeft w:val="640"/>
          <w:marRight w:val="0"/>
          <w:marTop w:val="0"/>
          <w:marBottom w:val="0"/>
          <w:divBdr>
            <w:top w:val="none" w:sz="0" w:space="0" w:color="auto"/>
            <w:left w:val="none" w:sz="0" w:space="0" w:color="auto"/>
            <w:bottom w:val="none" w:sz="0" w:space="0" w:color="auto"/>
            <w:right w:val="none" w:sz="0" w:space="0" w:color="auto"/>
          </w:divBdr>
        </w:div>
        <w:div w:id="1452166777">
          <w:marLeft w:val="640"/>
          <w:marRight w:val="0"/>
          <w:marTop w:val="0"/>
          <w:marBottom w:val="0"/>
          <w:divBdr>
            <w:top w:val="none" w:sz="0" w:space="0" w:color="auto"/>
            <w:left w:val="none" w:sz="0" w:space="0" w:color="auto"/>
            <w:bottom w:val="none" w:sz="0" w:space="0" w:color="auto"/>
            <w:right w:val="none" w:sz="0" w:space="0" w:color="auto"/>
          </w:divBdr>
        </w:div>
        <w:div w:id="392197184">
          <w:marLeft w:val="640"/>
          <w:marRight w:val="0"/>
          <w:marTop w:val="0"/>
          <w:marBottom w:val="0"/>
          <w:divBdr>
            <w:top w:val="none" w:sz="0" w:space="0" w:color="auto"/>
            <w:left w:val="none" w:sz="0" w:space="0" w:color="auto"/>
            <w:bottom w:val="none" w:sz="0" w:space="0" w:color="auto"/>
            <w:right w:val="none" w:sz="0" w:space="0" w:color="auto"/>
          </w:divBdr>
        </w:div>
        <w:div w:id="1429039225">
          <w:marLeft w:val="640"/>
          <w:marRight w:val="0"/>
          <w:marTop w:val="0"/>
          <w:marBottom w:val="0"/>
          <w:divBdr>
            <w:top w:val="none" w:sz="0" w:space="0" w:color="auto"/>
            <w:left w:val="none" w:sz="0" w:space="0" w:color="auto"/>
            <w:bottom w:val="none" w:sz="0" w:space="0" w:color="auto"/>
            <w:right w:val="none" w:sz="0" w:space="0" w:color="auto"/>
          </w:divBdr>
        </w:div>
        <w:div w:id="487406061">
          <w:marLeft w:val="640"/>
          <w:marRight w:val="0"/>
          <w:marTop w:val="0"/>
          <w:marBottom w:val="0"/>
          <w:divBdr>
            <w:top w:val="none" w:sz="0" w:space="0" w:color="auto"/>
            <w:left w:val="none" w:sz="0" w:space="0" w:color="auto"/>
            <w:bottom w:val="none" w:sz="0" w:space="0" w:color="auto"/>
            <w:right w:val="none" w:sz="0" w:space="0" w:color="auto"/>
          </w:divBdr>
        </w:div>
        <w:div w:id="1189834613">
          <w:marLeft w:val="640"/>
          <w:marRight w:val="0"/>
          <w:marTop w:val="0"/>
          <w:marBottom w:val="0"/>
          <w:divBdr>
            <w:top w:val="none" w:sz="0" w:space="0" w:color="auto"/>
            <w:left w:val="none" w:sz="0" w:space="0" w:color="auto"/>
            <w:bottom w:val="none" w:sz="0" w:space="0" w:color="auto"/>
            <w:right w:val="none" w:sz="0" w:space="0" w:color="auto"/>
          </w:divBdr>
        </w:div>
        <w:div w:id="46072332">
          <w:marLeft w:val="640"/>
          <w:marRight w:val="0"/>
          <w:marTop w:val="0"/>
          <w:marBottom w:val="0"/>
          <w:divBdr>
            <w:top w:val="none" w:sz="0" w:space="0" w:color="auto"/>
            <w:left w:val="none" w:sz="0" w:space="0" w:color="auto"/>
            <w:bottom w:val="none" w:sz="0" w:space="0" w:color="auto"/>
            <w:right w:val="none" w:sz="0" w:space="0" w:color="auto"/>
          </w:divBdr>
        </w:div>
        <w:div w:id="428433918">
          <w:marLeft w:val="640"/>
          <w:marRight w:val="0"/>
          <w:marTop w:val="0"/>
          <w:marBottom w:val="0"/>
          <w:divBdr>
            <w:top w:val="none" w:sz="0" w:space="0" w:color="auto"/>
            <w:left w:val="none" w:sz="0" w:space="0" w:color="auto"/>
            <w:bottom w:val="none" w:sz="0" w:space="0" w:color="auto"/>
            <w:right w:val="none" w:sz="0" w:space="0" w:color="auto"/>
          </w:divBdr>
        </w:div>
        <w:div w:id="2095739645">
          <w:marLeft w:val="640"/>
          <w:marRight w:val="0"/>
          <w:marTop w:val="0"/>
          <w:marBottom w:val="0"/>
          <w:divBdr>
            <w:top w:val="none" w:sz="0" w:space="0" w:color="auto"/>
            <w:left w:val="none" w:sz="0" w:space="0" w:color="auto"/>
            <w:bottom w:val="none" w:sz="0" w:space="0" w:color="auto"/>
            <w:right w:val="none" w:sz="0" w:space="0" w:color="auto"/>
          </w:divBdr>
        </w:div>
        <w:div w:id="170338646">
          <w:marLeft w:val="640"/>
          <w:marRight w:val="0"/>
          <w:marTop w:val="0"/>
          <w:marBottom w:val="0"/>
          <w:divBdr>
            <w:top w:val="none" w:sz="0" w:space="0" w:color="auto"/>
            <w:left w:val="none" w:sz="0" w:space="0" w:color="auto"/>
            <w:bottom w:val="none" w:sz="0" w:space="0" w:color="auto"/>
            <w:right w:val="none" w:sz="0" w:space="0" w:color="auto"/>
          </w:divBdr>
        </w:div>
        <w:div w:id="1701006810">
          <w:marLeft w:val="640"/>
          <w:marRight w:val="0"/>
          <w:marTop w:val="0"/>
          <w:marBottom w:val="0"/>
          <w:divBdr>
            <w:top w:val="none" w:sz="0" w:space="0" w:color="auto"/>
            <w:left w:val="none" w:sz="0" w:space="0" w:color="auto"/>
            <w:bottom w:val="none" w:sz="0" w:space="0" w:color="auto"/>
            <w:right w:val="none" w:sz="0" w:space="0" w:color="auto"/>
          </w:divBdr>
        </w:div>
        <w:div w:id="824325446">
          <w:marLeft w:val="640"/>
          <w:marRight w:val="0"/>
          <w:marTop w:val="0"/>
          <w:marBottom w:val="0"/>
          <w:divBdr>
            <w:top w:val="none" w:sz="0" w:space="0" w:color="auto"/>
            <w:left w:val="none" w:sz="0" w:space="0" w:color="auto"/>
            <w:bottom w:val="none" w:sz="0" w:space="0" w:color="auto"/>
            <w:right w:val="none" w:sz="0" w:space="0" w:color="auto"/>
          </w:divBdr>
        </w:div>
        <w:div w:id="1584990967">
          <w:marLeft w:val="640"/>
          <w:marRight w:val="0"/>
          <w:marTop w:val="0"/>
          <w:marBottom w:val="0"/>
          <w:divBdr>
            <w:top w:val="none" w:sz="0" w:space="0" w:color="auto"/>
            <w:left w:val="none" w:sz="0" w:space="0" w:color="auto"/>
            <w:bottom w:val="none" w:sz="0" w:space="0" w:color="auto"/>
            <w:right w:val="none" w:sz="0" w:space="0" w:color="auto"/>
          </w:divBdr>
        </w:div>
        <w:div w:id="841120946">
          <w:marLeft w:val="640"/>
          <w:marRight w:val="0"/>
          <w:marTop w:val="0"/>
          <w:marBottom w:val="0"/>
          <w:divBdr>
            <w:top w:val="none" w:sz="0" w:space="0" w:color="auto"/>
            <w:left w:val="none" w:sz="0" w:space="0" w:color="auto"/>
            <w:bottom w:val="none" w:sz="0" w:space="0" w:color="auto"/>
            <w:right w:val="none" w:sz="0" w:space="0" w:color="auto"/>
          </w:divBdr>
        </w:div>
        <w:div w:id="1444613478">
          <w:marLeft w:val="640"/>
          <w:marRight w:val="0"/>
          <w:marTop w:val="0"/>
          <w:marBottom w:val="0"/>
          <w:divBdr>
            <w:top w:val="none" w:sz="0" w:space="0" w:color="auto"/>
            <w:left w:val="none" w:sz="0" w:space="0" w:color="auto"/>
            <w:bottom w:val="none" w:sz="0" w:space="0" w:color="auto"/>
            <w:right w:val="none" w:sz="0" w:space="0" w:color="auto"/>
          </w:divBdr>
        </w:div>
        <w:div w:id="234365241">
          <w:marLeft w:val="640"/>
          <w:marRight w:val="0"/>
          <w:marTop w:val="0"/>
          <w:marBottom w:val="0"/>
          <w:divBdr>
            <w:top w:val="none" w:sz="0" w:space="0" w:color="auto"/>
            <w:left w:val="none" w:sz="0" w:space="0" w:color="auto"/>
            <w:bottom w:val="none" w:sz="0" w:space="0" w:color="auto"/>
            <w:right w:val="none" w:sz="0" w:space="0" w:color="auto"/>
          </w:divBdr>
        </w:div>
        <w:div w:id="513307375">
          <w:marLeft w:val="640"/>
          <w:marRight w:val="0"/>
          <w:marTop w:val="0"/>
          <w:marBottom w:val="0"/>
          <w:divBdr>
            <w:top w:val="none" w:sz="0" w:space="0" w:color="auto"/>
            <w:left w:val="none" w:sz="0" w:space="0" w:color="auto"/>
            <w:bottom w:val="none" w:sz="0" w:space="0" w:color="auto"/>
            <w:right w:val="none" w:sz="0" w:space="0" w:color="auto"/>
          </w:divBdr>
        </w:div>
        <w:div w:id="1427456366">
          <w:marLeft w:val="640"/>
          <w:marRight w:val="0"/>
          <w:marTop w:val="0"/>
          <w:marBottom w:val="0"/>
          <w:divBdr>
            <w:top w:val="none" w:sz="0" w:space="0" w:color="auto"/>
            <w:left w:val="none" w:sz="0" w:space="0" w:color="auto"/>
            <w:bottom w:val="none" w:sz="0" w:space="0" w:color="auto"/>
            <w:right w:val="none" w:sz="0" w:space="0" w:color="auto"/>
          </w:divBdr>
        </w:div>
        <w:div w:id="671185373">
          <w:marLeft w:val="640"/>
          <w:marRight w:val="0"/>
          <w:marTop w:val="0"/>
          <w:marBottom w:val="0"/>
          <w:divBdr>
            <w:top w:val="none" w:sz="0" w:space="0" w:color="auto"/>
            <w:left w:val="none" w:sz="0" w:space="0" w:color="auto"/>
            <w:bottom w:val="none" w:sz="0" w:space="0" w:color="auto"/>
            <w:right w:val="none" w:sz="0" w:space="0" w:color="auto"/>
          </w:divBdr>
        </w:div>
        <w:div w:id="1271359125">
          <w:marLeft w:val="640"/>
          <w:marRight w:val="0"/>
          <w:marTop w:val="0"/>
          <w:marBottom w:val="0"/>
          <w:divBdr>
            <w:top w:val="none" w:sz="0" w:space="0" w:color="auto"/>
            <w:left w:val="none" w:sz="0" w:space="0" w:color="auto"/>
            <w:bottom w:val="none" w:sz="0" w:space="0" w:color="auto"/>
            <w:right w:val="none" w:sz="0" w:space="0" w:color="auto"/>
          </w:divBdr>
        </w:div>
        <w:div w:id="300842649">
          <w:marLeft w:val="640"/>
          <w:marRight w:val="0"/>
          <w:marTop w:val="0"/>
          <w:marBottom w:val="0"/>
          <w:divBdr>
            <w:top w:val="none" w:sz="0" w:space="0" w:color="auto"/>
            <w:left w:val="none" w:sz="0" w:space="0" w:color="auto"/>
            <w:bottom w:val="none" w:sz="0" w:space="0" w:color="auto"/>
            <w:right w:val="none" w:sz="0" w:space="0" w:color="auto"/>
          </w:divBdr>
        </w:div>
        <w:div w:id="1774130600">
          <w:marLeft w:val="640"/>
          <w:marRight w:val="0"/>
          <w:marTop w:val="0"/>
          <w:marBottom w:val="0"/>
          <w:divBdr>
            <w:top w:val="none" w:sz="0" w:space="0" w:color="auto"/>
            <w:left w:val="none" w:sz="0" w:space="0" w:color="auto"/>
            <w:bottom w:val="none" w:sz="0" w:space="0" w:color="auto"/>
            <w:right w:val="none" w:sz="0" w:space="0" w:color="auto"/>
          </w:divBdr>
        </w:div>
        <w:div w:id="1708288146">
          <w:marLeft w:val="640"/>
          <w:marRight w:val="0"/>
          <w:marTop w:val="0"/>
          <w:marBottom w:val="0"/>
          <w:divBdr>
            <w:top w:val="none" w:sz="0" w:space="0" w:color="auto"/>
            <w:left w:val="none" w:sz="0" w:space="0" w:color="auto"/>
            <w:bottom w:val="none" w:sz="0" w:space="0" w:color="auto"/>
            <w:right w:val="none" w:sz="0" w:space="0" w:color="auto"/>
          </w:divBdr>
        </w:div>
        <w:div w:id="1666086462">
          <w:marLeft w:val="640"/>
          <w:marRight w:val="0"/>
          <w:marTop w:val="0"/>
          <w:marBottom w:val="0"/>
          <w:divBdr>
            <w:top w:val="none" w:sz="0" w:space="0" w:color="auto"/>
            <w:left w:val="none" w:sz="0" w:space="0" w:color="auto"/>
            <w:bottom w:val="none" w:sz="0" w:space="0" w:color="auto"/>
            <w:right w:val="none" w:sz="0" w:space="0" w:color="auto"/>
          </w:divBdr>
        </w:div>
        <w:div w:id="1279293907">
          <w:marLeft w:val="640"/>
          <w:marRight w:val="0"/>
          <w:marTop w:val="0"/>
          <w:marBottom w:val="0"/>
          <w:divBdr>
            <w:top w:val="none" w:sz="0" w:space="0" w:color="auto"/>
            <w:left w:val="none" w:sz="0" w:space="0" w:color="auto"/>
            <w:bottom w:val="none" w:sz="0" w:space="0" w:color="auto"/>
            <w:right w:val="none" w:sz="0" w:space="0" w:color="auto"/>
          </w:divBdr>
        </w:div>
        <w:div w:id="1005325648">
          <w:marLeft w:val="640"/>
          <w:marRight w:val="0"/>
          <w:marTop w:val="0"/>
          <w:marBottom w:val="0"/>
          <w:divBdr>
            <w:top w:val="none" w:sz="0" w:space="0" w:color="auto"/>
            <w:left w:val="none" w:sz="0" w:space="0" w:color="auto"/>
            <w:bottom w:val="none" w:sz="0" w:space="0" w:color="auto"/>
            <w:right w:val="none" w:sz="0" w:space="0" w:color="auto"/>
          </w:divBdr>
        </w:div>
        <w:div w:id="1220477730">
          <w:marLeft w:val="640"/>
          <w:marRight w:val="0"/>
          <w:marTop w:val="0"/>
          <w:marBottom w:val="0"/>
          <w:divBdr>
            <w:top w:val="none" w:sz="0" w:space="0" w:color="auto"/>
            <w:left w:val="none" w:sz="0" w:space="0" w:color="auto"/>
            <w:bottom w:val="none" w:sz="0" w:space="0" w:color="auto"/>
            <w:right w:val="none" w:sz="0" w:space="0" w:color="auto"/>
          </w:divBdr>
        </w:div>
        <w:div w:id="829246775">
          <w:marLeft w:val="640"/>
          <w:marRight w:val="0"/>
          <w:marTop w:val="0"/>
          <w:marBottom w:val="0"/>
          <w:divBdr>
            <w:top w:val="none" w:sz="0" w:space="0" w:color="auto"/>
            <w:left w:val="none" w:sz="0" w:space="0" w:color="auto"/>
            <w:bottom w:val="none" w:sz="0" w:space="0" w:color="auto"/>
            <w:right w:val="none" w:sz="0" w:space="0" w:color="auto"/>
          </w:divBdr>
        </w:div>
        <w:div w:id="1248537219">
          <w:marLeft w:val="640"/>
          <w:marRight w:val="0"/>
          <w:marTop w:val="0"/>
          <w:marBottom w:val="0"/>
          <w:divBdr>
            <w:top w:val="none" w:sz="0" w:space="0" w:color="auto"/>
            <w:left w:val="none" w:sz="0" w:space="0" w:color="auto"/>
            <w:bottom w:val="none" w:sz="0" w:space="0" w:color="auto"/>
            <w:right w:val="none" w:sz="0" w:space="0" w:color="auto"/>
          </w:divBdr>
        </w:div>
        <w:div w:id="93986249">
          <w:marLeft w:val="640"/>
          <w:marRight w:val="0"/>
          <w:marTop w:val="0"/>
          <w:marBottom w:val="0"/>
          <w:divBdr>
            <w:top w:val="none" w:sz="0" w:space="0" w:color="auto"/>
            <w:left w:val="none" w:sz="0" w:space="0" w:color="auto"/>
            <w:bottom w:val="none" w:sz="0" w:space="0" w:color="auto"/>
            <w:right w:val="none" w:sz="0" w:space="0" w:color="auto"/>
          </w:divBdr>
        </w:div>
        <w:div w:id="834995126">
          <w:marLeft w:val="640"/>
          <w:marRight w:val="0"/>
          <w:marTop w:val="0"/>
          <w:marBottom w:val="0"/>
          <w:divBdr>
            <w:top w:val="none" w:sz="0" w:space="0" w:color="auto"/>
            <w:left w:val="none" w:sz="0" w:space="0" w:color="auto"/>
            <w:bottom w:val="none" w:sz="0" w:space="0" w:color="auto"/>
            <w:right w:val="none" w:sz="0" w:space="0" w:color="auto"/>
          </w:divBdr>
        </w:div>
        <w:div w:id="1888713893">
          <w:marLeft w:val="640"/>
          <w:marRight w:val="0"/>
          <w:marTop w:val="0"/>
          <w:marBottom w:val="0"/>
          <w:divBdr>
            <w:top w:val="none" w:sz="0" w:space="0" w:color="auto"/>
            <w:left w:val="none" w:sz="0" w:space="0" w:color="auto"/>
            <w:bottom w:val="none" w:sz="0" w:space="0" w:color="auto"/>
            <w:right w:val="none" w:sz="0" w:space="0" w:color="auto"/>
          </w:divBdr>
        </w:div>
        <w:div w:id="1980839850">
          <w:marLeft w:val="640"/>
          <w:marRight w:val="0"/>
          <w:marTop w:val="0"/>
          <w:marBottom w:val="0"/>
          <w:divBdr>
            <w:top w:val="none" w:sz="0" w:space="0" w:color="auto"/>
            <w:left w:val="none" w:sz="0" w:space="0" w:color="auto"/>
            <w:bottom w:val="none" w:sz="0" w:space="0" w:color="auto"/>
            <w:right w:val="none" w:sz="0" w:space="0" w:color="auto"/>
          </w:divBdr>
        </w:div>
        <w:div w:id="7297606">
          <w:marLeft w:val="640"/>
          <w:marRight w:val="0"/>
          <w:marTop w:val="0"/>
          <w:marBottom w:val="0"/>
          <w:divBdr>
            <w:top w:val="none" w:sz="0" w:space="0" w:color="auto"/>
            <w:left w:val="none" w:sz="0" w:space="0" w:color="auto"/>
            <w:bottom w:val="none" w:sz="0" w:space="0" w:color="auto"/>
            <w:right w:val="none" w:sz="0" w:space="0" w:color="auto"/>
          </w:divBdr>
        </w:div>
        <w:div w:id="1140339669">
          <w:marLeft w:val="640"/>
          <w:marRight w:val="0"/>
          <w:marTop w:val="0"/>
          <w:marBottom w:val="0"/>
          <w:divBdr>
            <w:top w:val="none" w:sz="0" w:space="0" w:color="auto"/>
            <w:left w:val="none" w:sz="0" w:space="0" w:color="auto"/>
            <w:bottom w:val="none" w:sz="0" w:space="0" w:color="auto"/>
            <w:right w:val="none" w:sz="0" w:space="0" w:color="auto"/>
          </w:divBdr>
        </w:div>
        <w:div w:id="2099978784">
          <w:marLeft w:val="640"/>
          <w:marRight w:val="0"/>
          <w:marTop w:val="0"/>
          <w:marBottom w:val="0"/>
          <w:divBdr>
            <w:top w:val="none" w:sz="0" w:space="0" w:color="auto"/>
            <w:left w:val="none" w:sz="0" w:space="0" w:color="auto"/>
            <w:bottom w:val="none" w:sz="0" w:space="0" w:color="auto"/>
            <w:right w:val="none" w:sz="0" w:space="0" w:color="auto"/>
          </w:divBdr>
        </w:div>
        <w:div w:id="960457709">
          <w:marLeft w:val="640"/>
          <w:marRight w:val="0"/>
          <w:marTop w:val="0"/>
          <w:marBottom w:val="0"/>
          <w:divBdr>
            <w:top w:val="none" w:sz="0" w:space="0" w:color="auto"/>
            <w:left w:val="none" w:sz="0" w:space="0" w:color="auto"/>
            <w:bottom w:val="none" w:sz="0" w:space="0" w:color="auto"/>
            <w:right w:val="none" w:sz="0" w:space="0" w:color="auto"/>
          </w:divBdr>
        </w:div>
        <w:div w:id="2130464672">
          <w:marLeft w:val="640"/>
          <w:marRight w:val="0"/>
          <w:marTop w:val="0"/>
          <w:marBottom w:val="0"/>
          <w:divBdr>
            <w:top w:val="none" w:sz="0" w:space="0" w:color="auto"/>
            <w:left w:val="none" w:sz="0" w:space="0" w:color="auto"/>
            <w:bottom w:val="none" w:sz="0" w:space="0" w:color="auto"/>
            <w:right w:val="none" w:sz="0" w:space="0" w:color="auto"/>
          </w:divBdr>
        </w:div>
        <w:div w:id="1574007161">
          <w:marLeft w:val="640"/>
          <w:marRight w:val="0"/>
          <w:marTop w:val="0"/>
          <w:marBottom w:val="0"/>
          <w:divBdr>
            <w:top w:val="none" w:sz="0" w:space="0" w:color="auto"/>
            <w:left w:val="none" w:sz="0" w:space="0" w:color="auto"/>
            <w:bottom w:val="none" w:sz="0" w:space="0" w:color="auto"/>
            <w:right w:val="none" w:sz="0" w:space="0" w:color="auto"/>
          </w:divBdr>
        </w:div>
        <w:div w:id="1352301235">
          <w:marLeft w:val="640"/>
          <w:marRight w:val="0"/>
          <w:marTop w:val="0"/>
          <w:marBottom w:val="0"/>
          <w:divBdr>
            <w:top w:val="none" w:sz="0" w:space="0" w:color="auto"/>
            <w:left w:val="none" w:sz="0" w:space="0" w:color="auto"/>
            <w:bottom w:val="none" w:sz="0" w:space="0" w:color="auto"/>
            <w:right w:val="none" w:sz="0" w:space="0" w:color="auto"/>
          </w:divBdr>
        </w:div>
        <w:div w:id="1362631564">
          <w:marLeft w:val="640"/>
          <w:marRight w:val="0"/>
          <w:marTop w:val="0"/>
          <w:marBottom w:val="0"/>
          <w:divBdr>
            <w:top w:val="none" w:sz="0" w:space="0" w:color="auto"/>
            <w:left w:val="none" w:sz="0" w:space="0" w:color="auto"/>
            <w:bottom w:val="none" w:sz="0" w:space="0" w:color="auto"/>
            <w:right w:val="none" w:sz="0" w:space="0" w:color="auto"/>
          </w:divBdr>
        </w:div>
        <w:div w:id="1660498929">
          <w:marLeft w:val="640"/>
          <w:marRight w:val="0"/>
          <w:marTop w:val="0"/>
          <w:marBottom w:val="0"/>
          <w:divBdr>
            <w:top w:val="none" w:sz="0" w:space="0" w:color="auto"/>
            <w:left w:val="none" w:sz="0" w:space="0" w:color="auto"/>
            <w:bottom w:val="none" w:sz="0" w:space="0" w:color="auto"/>
            <w:right w:val="none" w:sz="0" w:space="0" w:color="auto"/>
          </w:divBdr>
        </w:div>
        <w:div w:id="1223058030">
          <w:marLeft w:val="640"/>
          <w:marRight w:val="0"/>
          <w:marTop w:val="0"/>
          <w:marBottom w:val="0"/>
          <w:divBdr>
            <w:top w:val="none" w:sz="0" w:space="0" w:color="auto"/>
            <w:left w:val="none" w:sz="0" w:space="0" w:color="auto"/>
            <w:bottom w:val="none" w:sz="0" w:space="0" w:color="auto"/>
            <w:right w:val="none" w:sz="0" w:space="0" w:color="auto"/>
          </w:divBdr>
        </w:div>
        <w:div w:id="1032880055">
          <w:marLeft w:val="640"/>
          <w:marRight w:val="0"/>
          <w:marTop w:val="0"/>
          <w:marBottom w:val="0"/>
          <w:divBdr>
            <w:top w:val="none" w:sz="0" w:space="0" w:color="auto"/>
            <w:left w:val="none" w:sz="0" w:space="0" w:color="auto"/>
            <w:bottom w:val="none" w:sz="0" w:space="0" w:color="auto"/>
            <w:right w:val="none" w:sz="0" w:space="0" w:color="auto"/>
          </w:divBdr>
        </w:div>
        <w:div w:id="935208389">
          <w:marLeft w:val="640"/>
          <w:marRight w:val="0"/>
          <w:marTop w:val="0"/>
          <w:marBottom w:val="0"/>
          <w:divBdr>
            <w:top w:val="none" w:sz="0" w:space="0" w:color="auto"/>
            <w:left w:val="none" w:sz="0" w:space="0" w:color="auto"/>
            <w:bottom w:val="none" w:sz="0" w:space="0" w:color="auto"/>
            <w:right w:val="none" w:sz="0" w:space="0" w:color="auto"/>
          </w:divBdr>
        </w:div>
        <w:div w:id="392504582">
          <w:marLeft w:val="640"/>
          <w:marRight w:val="0"/>
          <w:marTop w:val="0"/>
          <w:marBottom w:val="0"/>
          <w:divBdr>
            <w:top w:val="none" w:sz="0" w:space="0" w:color="auto"/>
            <w:left w:val="none" w:sz="0" w:space="0" w:color="auto"/>
            <w:bottom w:val="none" w:sz="0" w:space="0" w:color="auto"/>
            <w:right w:val="none" w:sz="0" w:space="0" w:color="auto"/>
          </w:divBdr>
        </w:div>
        <w:div w:id="1876691466">
          <w:marLeft w:val="640"/>
          <w:marRight w:val="0"/>
          <w:marTop w:val="0"/>
          <w:marBottom w:val="0"/>
          <w:divBdr>
            <w:top w:val="none" w:sz="0" w:space="0" w:color="auto"/>
            <w:left w:val="none" w:sz="0" w:space="0" w:color="auto"/>
            <w:bottom w:val="none" w:sz="0" w:space="0" w:color="auto"/>
            <w:right w:val="none" w:sz="0" w:space="0" w:color="auto"/>
          </w:divBdr>
        </w:div>
        <w:div w:id="1046639620">
          <w:marLeft w:val="640"/>
          <w:marRight w:val="0"/>
          <w:marTop w:val="0"/>
          <w:marBottom w:val="0"/>
          <w:divBdr>
            <w:top w:val="none" w:sz="0" w:space="0" w:color="auto"/>
            <w:left w:val="none" w:sz="0" w:space="0" w:color="auto"/>
            <w:bottom w:val="none" w:sz="0" w:space="0" w:color="auto"/>
            <w:right w:val="none" w:sz="0" w:space="0" w:color="auto"/>
          </w:divBdr>
        </w:div>
        <w:div w:id="1622420332">
          <w:marLeft w:val="640"/>
          <w:marRight w:val="0"/>
          <w:marTop w:val="0"/>
          <w:marBottom w:val="0"/>
          <w:divBdr>
            <w:top w:val="none" w:sz="0" w:space="0" w:color="auto"/>
            <w:left w:val="none" w:sz="0" w:space="0" w:color="auto"/>
            <w:bottom w:val="none" w:sz="0" w:space="0" w:color="auto"/>
            <w:right w:val="none" w:sz="0" w:space="0" w:color="auto"/>
          </w:divBdr>
        </w:div>
        <w:div w:id="1782649271">
          <w:marLeft w:val="640"/>
          <w:marRight w:val="0"/>
          <w:marTop w:val="0"/>
          <w:marBottom w:val="0"/>
          <w:divBdr>
            <w:top w:val="none" w:sz="0" w:space="0" w:color="auto"/>
            <w:left w:val="none" w:sz="0" w:space="0" w:color="auto"/>
            <w:bottom w:val="none" w:sz="0" w:space="0" w:color="auto"/>
            <w:right w:val="none" w:sz="0" w:space="0" w:color="auto"/>
          </w:divBdr>
        </w:div>
        <w:div w:id="858279804">
          <w:marLeft w:val="640"/>
          <w:marRight w:val="0"/>
          <w:marTop w:val="0"/>
          <w:marBottom w:val="0"/>
          <w:divBdr>
            <w:top w:val="none" w:sz="0" w:space="0" w:color="auto"/>
            <w:left w:val="none" w:sz="0" w:space="0" w:color="auto"/>
            <w:bottom w:val="none" w:sz="0" w:space="0" w:color="auto"/>
            <w:right w:val="none" w:sz="0" w:space="0" w:color="auto"/>
          </w:divBdr>
        </w:div>
        <w:div w:id="1455364783">
          <w:marLeft w:val="640"/>
          <w:marRight w:val="0"/>
          <w:marTop w:val="0"/>
          <w:marBottom w:val="0"/>
          <w:divBdr>
            <w:top w:val="none" w:sz="0" w:space="0" w:color="auto"/>
            <w:left w:val="none" w:sz="0" w:space="0" w:color="auto"/>
            <w:bottom w:val="none" w:sz="0" w:space="0" w:color="auto"/>
            <w:right w:val="none" w:sz="0" w:space="0" w:color="auto"/>
          </w:divBdr>
        </w:div>
        <w:div w:id="1213348925">
          <w:marLeft w:val="640"/>
          <w:marRight w:val="0"/>
          <w:marTop w:val="0"/>
          <w:marBottom w:val="0"/>
          <w:divBdr>
            <w:top w:val="none" w:sz="0" w:space="0" w:color="auto"/>
            <w:left w:val="none" w:sz="0" w:space="0" w:color="auto"/>
            <w:bottom w:val="none" w:sz="0" w:space="0" w:color="auto"/>
            <w:right w:val="none" w:sz="0" w:space="0" w:color="auto"/>
          </w:divBdr>
        </w:div>
        <w:div w:id="2028826390">
          <w:marLeft w:val="640"/>
          <w:marRight w:val="0"/>
          <w:marTop w:val="0"/>
          <w:marBottom w:val="0"/>
          <w:divBdr>
            <w:top w:val="none" w:sz="0" w:space="0" w:color="auto"/>
            <w:left w:val="none" w:sz="0" w:space="0" w:color="auto"/>
            <w:bottom w:val="none" w:sz="0" w:space="0" w:color="auto"/>
            <w:right w:val="none" w:sz="0" w:space="0" w:color="auto"/>
          </w:divBdr>
        </w:div>
        <w:div w:id="1202397910">
          <w:marLeft w:val="640"/>
          <w:marRight w:val="0"/>
          <w:marTop w:val="0"/>
          <w:marBottom w:val="0"/>
          <w:divBdr>
            <w:top w:val="none" w:sz="0" w:space="0" w:color="auto"/>
            <w:left w:val="none" w:sz="0" w:space="0" w:color="auto"/>
            <w:bottom w:val="none" w:sz="0" w:space="0" w:color="auto"/>
            <w:right w:val="none" w:sz="0" w:space="0" w:color="auto"/>
          </w:divBdr>
        </w:div>
        <w:div w:id="1973049243">
          <w:marLeft w:val="640"/>
          <w:marRight w:val="0"/>
          <w:marTop w:val="0"/>
          <w:marBottom w:val="0"/>
          <w:divBdr>
            <w:top w:val="none" w:sz="0" w:space="0" w:color="auto"/>
            <w:left w:val="none" w:sz="0" w:space="0" w:color="auto"/>
            <w:bottom w:val="none" w:sz="0" w:space="0" w:color="auto"/>
            <w:right w:val="none" w:sz="0" w:space="0" w:color="auto"/>
          </w:divBdr>
        </w:div>
        <w:div w:id="98724077">
          <w:marLeft w:val="640"/>
          <w:marRight w:val="0"/>
          <w:marTop w:val="0"/>
          <w:marBottom w:val="0"/>
          <w:divBdr>
            <w:top w:val="none" w:sz="0" w:space="0" w:color="auto"/>
            <w:left w:val="none" w:sz="0" w:space="0" w:color="auto"/>
            <w:bottom w:val="none" w:sz="0" w:space="0" w:color="auto"/>
            <w:right w:val="none" w:sz="0" w:space="0" w:color="auto"/>
          </w:divBdr>
        </w:div>
        <w:div w:id="1887569550">
          <w:marLeft w:val="640"/>
          <w:marRight w:val="0"/>
          <w:marTop w:val="0"/>
          <w:marBottom w:val="0"/>
          <w:divBdr>
            <w:top w:val="none" w:sz="0" w:space="0" w:color="auto"/>
            <w:left w:val="none" w:sz="0" w:space="0" w:color="auto"/>
            <w:bottom w:val="none" w:sz="0" w:space="0" w:color="auto"/>
            <w:right w:val="none" w:sz="0" w:space="0" w:color="auto"/>
          </w:divBdr>
        </w:div>
        <w:div w:id="1935046477">
          <w:marLeft w:val="640"/>
          <w:marRight w:val="0"/>
          <w:marTop w:val="0"/>
          <w:marBottom w:val="0"/>
          <w:divBdr>
            <w:top w:val="none" w:sz="0" w:space="0" w:color="auto"/>
            <w:left w:val="none" w:sz="0" w:space="0" w:color="auto"/>
            <w:bottom w:val="none" w:sz="0" w:space="0" w:color="auto"/>
            <w:right w:val="none" w:sz="0" w:space="0" w:color="auto"/>
          </w:divBdr>
        </w:div>
        <w:div w:id="1967350633">
          <w:marLeft w:val="640"/>
          <w:marRight w:val="0"/>
          <w:marTop w:val="0"/>
          <w:marBottom w:val="0"/>
          <w:divBdr>
            <w:top w:val="none" w:sz="0" w:space="0" w:color="auto"/>
            <w:left w:val="none" w:sz="0" w:space="0" w:color="auto"/>
            <w:bottom w:val="none" w:sz="0" w:space="0" w:color="auto"/>
            <w:right w:val="none" w:sz="0" w:space="0" w:color="auto"/>
          </w:divBdr>
        </w:div>
        <w:div w:id="1718120145">
          <w:marLeft w:val="640"/>
          <w:marRight w:val="0"/>
          <w:marTop w:val="0"/>
          <w:marBottom w:val="0"/>
          <w:divBdr>
            <w:top w:val="none" w:sz="0" w:space="0" w:color="auto"/>
            <w:left w:val="none" w:sz="0" w:space="0" w:color="auto"/>
            <w:bottom w:val="none" w:sz="0" w:space="0" w:color="auto"/>
            <w:right w:val="none" w:sz="0" w:space="0" w:color="auto"/>
          </w:divBdr>
        </w:div>
        <w:div w:id="2133479426">
          <w:marLeft w:val="640"/>
          <w:marRight w:val="0"/>
          <w:marTop w:val="0"/>
          <w:marBottom w:val="0"/>
          <w:divBdr>
            <w:top w:val="none" w:sz="0" w:space="0" w:color="auto"/>
            <w:left w:val="none" w:sz="0" w:space="0" w:color="auto"/>
            <w:bottom w:val="none" w:sz="0" w:space="0" w:color="auto"/>
            <w:right w:val="none" w:sz="0" w:space="0" w:color="auto"/>
          </w:divBdr>
        </w:div>
        <w:div w:id="119537763">
          <w:marLeft w:val="640"/>
          <w:marRight w:val="0"/>
          <w:marTop w:val="0"/>
          <w:marBottom w:val="0"/>
          <w:divBdr>
            <w:top w:val="none" w:sz="0" w:space="0" w:color="auto"/>
            <w:left w:val="none" w:sz="0" w:space="0" w:color="auto"/>
            <w:bottom w:val="none" w:sz="0" w:space="0" w:color="auto"/>
            <w:right w:val="none" w:sz="0" w:space="0" w:color="auto"/>
          </w:divBdr>
        </w:div>
        <w:div w:id="1423334703">
          <w:marLeft w:val="640"/>
          <w:marRight w:val="0"/>
          <w:marTop w:val="0"/>
          <w:marBottom w:val="0"/>
          <w:divBdr>
            <w:top w:val="none" w:sz="0" w:space="0" w:color="auto"/>
            <w:left w:val="none" w:sz="0" w:space="0" w:color="auto"/>
            <w:bottom w:val="none" w:sz="0" w:space="0" w:color="auto"/>
            <w:right w:val="none" w:sz="0" w:space="0" w:color="auto"/>
          </w:divBdr>
        </w:div>
        <w:div w:id="3828567">
          <w:marLeft w:val="640"/>
          <w:marRight w:val="0"/>
          <w:marTop w:val="0"/>
          <w:marBottom w:val="0"/>
          <w:divBdr>
            <w:top w:val="none" w:sz="0" w:space="0" w:color="auto"/>
            <w:left w:val="none" w:sz="0" w:space="0" w:color="auto"/>
            <w:bottom w:val="none" w:sz="0" w:space="0" w:color="auto"/>
            <w:right w:val="none" w:sz="0" w:space="0" w:color="auto"/>
          </w:divBdr>
        </w:div>
        <w:div w:id="94056392">
          <w:marLeft w:val="640"/>
          <w:marRight w:val="0"/>
          <w:marTop w:val="0"/>
          <w:marBottom w:val="0"/>
          <w:divBdr>
            <w:top w:val="none" w:sz="0" w:space="0" w:color="auto"/>
            <w:left w:val="none" w:sz="0" w:space="0" w:color="auto"/>
            <w:bottom w:val="none" w:sz="0" w:space="0" w:color="auto"/>
            <w:right w:val="none" w:sz="0" w:space="0" w:color="auto"/>
          </w:divBdr>
        </w:div>
        <w:div w:id="632489893">
          <w:marLeft w:val="640"/>
          <w:marRight w:val="0"/>
          <w:marTop w:val="0"/>
          <w:marBottom w:val="0"/>
          <w:divBdr>
            <w:top w:val="none" w:sz="0" w:space="0" w:color="auto"/>
            <w:left w:val="none" w:sz="0" w:space="0" w:color="auto"/>
            <w:bottom w:val="none" w:sz="0" w:space="0" w:color="auto"/>
            <w:right w:val="none" w:sz="0" w:space="0" w:color="auto"/>
          </w:divBdr>
        </w:div>
        <w:div w:id="1108232920">
          <w:marLeft w:val="640"/>
          <w:marRight w:val="0"/>
          <w:marTop w:val="0"/>
          <w:marBottom w:val="0"/>
          <w:divBdr>
            <w:top w:val="none" w:sz="0" w:space="0" w:color="auto"/>
            <w:left w:val="none" w:sz="0" w:space="0" w:color="auto"/>
            <w:bottom w:val="none" w:sz="0" w:space="0" w:color="auto"/>
            <w:right w:val="none" w:sz="0" w:space="0" w:color="auto"/>
          </w:divBdr>
        </w:div>
        <w:div w:id="1679842474">
          <w:marLeft w:val="640"/>
          <w:marRight w:val="0"/>
          <w:marTop w:val="0"/>
          <w:marBottom w:val="0"/>
          <w:divBdr>
            <w:top w:val="none" w:sz="0" w:space="0" w:color="auto"/>
            <w:left w:val="none" w:sz="0" w:space="0" w:color="auto"/>
            <w:bottom w:val="none" w:sz="0" w:space="0" w:color="auto"/>
            <w:right w:val="none" w:sz="0" w:space="0" w:color="auto"/>
          </w:divBdr>
        </w:div>
        <w:div w:id="233011871">
          <w:marLeft w:val="640"/>
          <w:marRight w:val="0"/>
          <w:marTop w:val="0"/>
          <w:marBottom w:val="0"/>
          <w:divBdr>
            <w:top w:val="none" w:sz="0" w:space="0" w:color="auto"/>
            <w:left w:val="none" w:sz="0" w:space="0" w:color="auto"/>
            <w:bottom w:val="none" w:sz="0" w:space="0" w:color="auto"/>
            <w:right w:val="none" w:sz="0" w:space="0" w:color="auto"/>
          </w:divBdr>
        </w:div>
        <w:div w:id="1615745774">
          <w:marLeft w:val="640"/>
          <w:marRight w:val="0"/>
          <w:marTop w:val="0"/>
          <w:marBottom w:val="0"/>
          <w:divBdr>
            <w:top w:val="none" w:sz="0" w:space="0" w:color="auto"/>
            <w:left w:val="none" w:sz="0" w:space="0" w:color="auto"/>
            <w:bottom w:val="none" w:sz="0" w:space="0" w:color="auto"/>
            <w:right w:val="none" w:sz="0" w:space="0" w:color="auto"/>
          </w:divBdr>
        </w:div>
        <w:div w:id="250699131">
          <w:marLeft w:val="640"/>
          <w:marRight w:val="0"/>
          <w:marTop w:val="0"/>
          <w:marBottom w:val="0"/>
          <w:divBdr>
            <w:top w:val="none" w:sz="0" w:space="0" w:color="auto"/>
            <w:left w:val="none" w:sz="0" w:space="0" w:color="auto"/>
            <w:bottom w:val="none" w:sz="0" w:space="0" w:color="auto"/>
            <w:right w:val="none" w:sz="0" w:space="0" w:color="auto"/>
          </w:divBdr>
        </w:div>
        <w:div w:id="1750806350">
          <w:marLeft w:val="640"/>
          <w:marRight w:val="0"/>
          <w:marTop w:val="0"/>
          <w:marBottom w:val="0"/>
          <w:divBdr>
            <w:top w:val="none" w:sz="0" w:space="0" w:color="auto"/>
            <w:left w:val="none" w:sz="0" w:space="0" w:color="auto"/>
            <w:bottom w:val="none" w:sz="0" w:space="0" w:color="auto"/>
            <w:right w:val="none" w:sz="0" w:space="0" w:color="auto"/>
          </w:divBdr>
        </w:div>
        <w:div w:id="1422873132">
          <w:marLeft w:val="640"/>
          <w:marRight w:val="0"/>
          <w:marTop w:val="0"/>
          <w:marBottom w:val="0"/>
          <w:divBdr>
            <w:top w:val="none" w:sz="0" w:space="0" w:color="auto"/>
            <w:left w:val="none" w:sz="0" w:space="0" w:color="auto"/>
            <w:bottom w:val="none" w:sz="0" w:space="0" w:color="auto"/>
            <w:right w:val="none" w:sz="0" w:space="0" w:color="auto"/>
          </w:divBdr>
        </w:div>
        <w:div w:id="1976908952">
          <w:marLeft w:val="640"/>
          <w:marRight w:val="0"/>
          <w:marTop w:val="0"/>
          <w:marBottom w:val="0"/>
          <w:divBdr>
            <w:top w:val="none" w:sz="0" w:space="0" w:color="auto"/>
            <w:left w:val="none" w:sz="0" w:space="0" w:color="auto"/>
            <w:bottom w:val="none" w:sz="0" w:space="0" w:color="auto"/>
            <w:right w:val="none" w:sz="0" w:space="0" w:color="auto"/>
          </w:divBdr>
        </w:div>
        <w:div w:id="667681451">
          <w:marLeft w:val="640"/>
          <w:marRight w:val="0"/>
          <w:marTop w:val="0"/>
          <w:marBottom w:val="0"/>
          <w:divBdr>
            <w:top w:val="none" w:sz="0" w:space="0" w:color="auto"/>
            <w:left w:val="none" w:sz="0" w:space="0" w:color="auto"/>
            <w:bottom w:val="none" w:sz="0" w:space="0" w:color="auto"/>
            <w:right w:val="none" w:sz="0" w:space="0" w:color="auto"/>
          </w:divBdr>
        </w:div>
      </w:divsChild>
    </w:div>
    <w:div w:id="1487160434">
      <w:bodyDiv w:val="1"/>
      <w:marLeft w:val="0"/>
      <w:marRight w:val="0"/>
      <w:marTop w:val="0"/>
      <w:marBottom w:val="0"/>
      <w:divBdr>
        <w:top w:val="none" w:sz="0" w:space="0" w:color="auto"/>
        <w:left w:val="none" w:sz="0" w:space="0" w:color="auto"/>
        <w:bottom w:val="none" w:sz="0" w:space="0" w:color="auto"/>
        <w:right w:val="none" w:sz="0" w:space="0" w:color="auto"/>
      </w:divBdr>
      <w:divsChild>
        <w:div w:id="1862205461">
          <w:marLeft w:val="640"/>
          <w:marRight w:val="0"/>
          <w:marTop w:val="0"/>
          <w:marBottom w:val="0"/>
          <w:divBdr>
            <w:top w:val="none" w:sz="0" w:space="0" w:color="auto"/>
            <w:left w:val="none" w:sz="0" w:space="0" w:color="auto"/>
            <w:bottom w:val="none" w:sz="0" w:space="0" w:color="auto"/>
            <w:right w:val="none" w:sz="0" w:space="0" w:color="auto"/>
          </w:divBdr>
        </w:div>
        <w:div w:id="547760425">
          <w:marLeft w:val="640"/>
          <w:marRight w:val="0"/>
          <w:marTop w:val="0"/>
          <w:marBottom w:val="0"/>
          <w:divBdr>
            <w:top w:val="none" w:sz="0" w:space="0" w:color="auto"/>
            <w:left w:val="none" w:sz="0" w:space="0" w:color="auto"/>
            <w:bottom w:val="none" w:sz="0" w:space="0" w:color="auto"/>
            <w:right w:val="none" w:sz="0" w:space="0" w:color="auto"/>
          </w:divBdr>
        </w:div>
        <w:div w:id="718548951">
          <w:marLeft w:val="640"/>
          <w:marRight w:val="0"/>
          <w:marTop w:val="0"/>
          <w:marBottom w:val="0"/>
          <w:divBdr>
            <w:top w:val="none" w:sz="0" w:space="0" w:color="auto"/>
            <w:left w:val="none" w:sz="0" w:space="0" w:color="auto"/>
            <w:bottom w:val="none" w:sz="0" w:space="0" w:color="auto"/>
            <w:right w:val="none" w:sz="0" w:space="0" w:color="auto"/>
          </w:divBdr>
        </w:div>
        <w:div w:id="1484928088">
          <w:marLeft w:val="640"/>
          <w:marRight w:val="0"/>
          <w:marTop w:val="0"/>
          <w:marBottom w:val="0"/>
          <w:divBdr>
            <w:top w:val="none" w:sz="0" w:space="0" w:color="auto"/>
            <w:left w:val="none" w:sz="0" w:space="0" w:color="auto"/>
            <w:bottom w:val="none" w:sz="0" w:space="0" w:color="auto"/>
            <w:right w:val="none" w:sz="0" w:space="0" w:color="auto"/>
          </w:divBdr>
        </w:div>
        <w:div w:id="967661347">
          <w:marLeft w:val="640"/>
          <w:marRight w:val="0"/>
          <w:marTop w:val="0"/>
          <w:marBottom w:val="0"/>
          <w:divBdr>
            <w:top w:val="none" w:sz="0" w:space="0" w:color="auto"/>
            <w:left w:val="none" w:sz="0" w:space="0" w:color="auto"/>
            <w:bottom w:val="none" w:sz="0" w:space="0" w:color="auto"/>
            <w:right w:val="none" w:sz="0" w:space="0" w:color="auto"/>
          </w:divBdr>
        </w:div>
        <w:div w:id="79954361">
          <w:marLeft w:val="640"/>
          <w:marRight w:val="0"/>
          <w:marTop w:val="0"/>
          <w:marBottom w:val="0"/>
          <w:divBdr>
            <w:top w:val="none" w:sz="0" w:space="0" w:color="auto"/>
            <w:left w:val="none" w:sz="0" w:space="0" w:color="auto"/>
            <w:bottom w:val="none" w:sz="0" w:space="0" w:color="auto"/>
            <w:right w:val="none" w:sz="0" w:space="0" w:color="auto"/>
          </w:divBdr>
        </w:div>
        <w:div w:id="382482265">
          <w:marLeft w:val="640"/>
          <w:marRight w:val="0"/>
          <w:marTop w:val="0"/>
          <w:marBottom w:val="0"/>
          <w:divBdr>
            <w:top w:val="none" w:sz="0" w:space="0" w:color="auto"/>
            <w:left w:val="none" w:sz="0" w:space="0" w:color="auto"/>
            <w:bottom w:val="none" w:sz="0" w:space="0" w:color="auto"/>
            <w:right w:val="none" w:sz="0" w:space="0" w:color="auto"/>
          </w:divBdr>
        </w:div>
        <w:div w:id="1790511107">
          <w:marLeft w:val="640"/>
          <w:marRight w:val="0"/>
          <w:marTop w:val="0"/>
          <w:marBottom w:val="0"/>
          <w:divBdr>
            <w:top w:val="none" w:sz="0" w:space="0" w:color="auto"/>
            <w:left w:val="none" w:sz="0" w:space="0" w:color="auto"/>
            <w:bottom w:val="none" w:sz="0" w:space="0" w:color="auto"/>
            <w:right w:val="none" w:sz="0" w:space="0" w:color="auto"/>
          </w:divBdr>
        </w:div>
        <w:div w:id="1529876030">
          <w:marLeft w:val="640"/>
          <w:marRight w:val="0"/>
          <w:marTop w:val="0"/>
          <w:marBottom w:val="0"/>
          <w:divBdr>
            <w:top w:val="none" w:sz="0" w:space="0" w:color="auto"/>
            <w:left w:val="none" w:sz="0" w:space="0" w:color="auto"/>
            <w:bottom w:val="none" w:sz="0" w:space="0" w:color="auto"/>
            <w:right w:val="none" w:sz="0" w:space="0" w:color="auto"/>
          </w:divBdr>
        </w:div>
        <w:div w:id="1958678733">
          <w:marLeft w:val="640"/>
          <w:marRight w:val="0"/>
          <w:marTop w:val="0"/>
          <w:marBottom w:val="0"/>
          <w:divBdr>
            <w:top w:val="none" w:sz="0" w:space="0" w:color="auto"/>
            <w:left w:val="none" w:sz="0" w:space="0" w:color="auto"/>
            <w:bottom w:val="none" w:sz="0" w:space="0" w:color="auto"/>
            <w:right w:val="none" w:sz="0" w:space="0" w:color="auto"/>
          </w:divBdr>
        </w:div>
        <w:div w:id="120926068">
          <w:marLeft w:val="640"/>
          <w:marRight w:val="0"/>
          <w:marTop w:val="0"/>
          <w:marBottom w:val="0"/>
          <w:divBdr>
            <w:top w:val="none" w:sz="0" w:space="0" w:color="auto"/>
            <w:left w:val="none" w:sz="0" w:space="0" w:color="auto"/>
            <w:bottom w:val="none" w:sz="0" w:space="0" w:color="auto"/>
            <w:right w:val="none" w:sz="0" w:space="0" w:color="auto"/>
          </w:divBdr>
        </w:div>
        <w:div w:id="121316685">
          <w:marLeft w:val="640"/>
          <w:marRight w:val="0"/>
          <w:marTop w:val="0"/>
          <w:marBottom w:val="0"/>
          <w:divBdr>
            <w:top w:val="none" w:sz="0" w:space="0" w:color="auto"/>
            <w:left w:val="none" w:sz="0" w:space="0" w:color="auto"/>
            <w:bottom w:val="none" w:sz="0" w:space="0" w:color="auto"/>
            <w:right w:val="none" w:sz="0" w:space="0" w:color="auto"/>
          </w:divBdr>
        </w:div>
        <w:div w:id="50809098">
          <w:marLeft w:val="640"/>
          <w:marRight w:val="0"/>
          <w:marTop w:val="0"/>
          <w:marBottom w:val="0"/>
          <w:divBdr>
            <w:top w:val="none" w:sz="0" w:space="0" w:color="auto"/>
            <w:left w:val="none" w:sz="0" w:space="0" w:color="auto"/>
            <w:bottom w:val="none" w:sz="0" w:space="0" w:color="auto"/>
            <w:right w:val="none" w:sz="0" w:space="0" w:color="auto"/>
          </w:divBdr>
        </w:div>
        <w:div w:id="311564774">
          <w:marLeft w:val="640"/>
          <w:marRight w:val="0"/>
          <w:marTop w:val="0"/>
          <w:marBottom w:val="0"/>
          <w:divBdr>
            <w:top w:val="none" w:sz="0" w:space="0" w:color="auto"/>
            <w:left w:val="none" w:sz="0" w:space="0" w:color="auto"/>
            <w:bottom w:val="none" w:sz="0" w:space="0" w:color="auto"/>
            <w:right w:val="none" w:sz="0" w:space="0" w:color="auto"/>
          </w:divBdr>
        </w:div>
        <w:div w:id="489293006">
          <w:marLeft w:val="640"/>
          <w:marRight w:val="0"/>
          <w:marTop w:val="0"/>
          <w:marBottom w:val="0"/>
          <w:divBdr>
            <w:top w:val="none" w:sz="0" w:space="0" w:color="auto"/>
            <w:left w:val="none" w:sz="0" w:space="0" w:color="auto"/>
            <w:bottom w:val="none" w:sz="0" w:space="0" w:color="auto"/>
            <w:right w:val="none" w:sz="0" w:space="0" w:color="auto"/>
          </w:divBdr>
        </w:div>
        <w:div w:id="1751003433">
          <w:marLeft w:val="640"/>
          <w:marRight w:val="0"/>
          <w:marTop w:val="0"/>
          <w:marBottom w:val="0"/>
          <w:divBdr>
            <w:top w:val="none" w:sz="0" w:space="0" w:color="auto"/>
            <w:left w:val="none" w:sz="0" w:space="0" w:color="auto"/>
            <w:bottom w:val="none" w:sz="0" w:space="0" w:color="auto"/>
            <w:right w:val="none" w:sz="0" w:space="0" w:color="auto"/>
          </w:divBdr>
        </w:div>
        <w:div w:id="411202563">
          <w:marLeft w:val="640"/>
          <w:marRight w:val="0"/>
          <w:marTop w:val="0"/>
          <w:marBottom w:val="0"/>
          <w:divBdr>
            <w:top w:val="none" w:sz="0" w:space="0" w:color="auto"/>
            <w:left w:val="none" w:sz="0" w:space="0" w:color="auto"/>
            <w:bottom w:val="none" w:sz="0" w:space="0" w:color="auto"/>
            <w:right w:val="none" w:sz="0" w:space="0" w:color="auto"/>
          </w:divBdr>
        </w:div>
        <w:div w:id="901714410">
          <w:marLeft w:val="640"/>
          <w:marRight w:val="0"/>
          <w:marTop w:val="0"/>
          <w:marBottom w:val="0"/>
          <w:divBdr>
            <w:top w:val="none" w:sz="0" w:space="0" w:color="auto"/>
            <w:left w:val="none" w:sz="0" w:space="0" w:color="auto"/>
            <w:bottom w:val="none" w:sz="0" w:space="0" w:color="auto"/>
            <w:right w:val="none" w:sz="0" w:space="0" w:color="auto"/>
          </w:divBdr>
        </w:div>
        <w:div w:id="1097023466">
          <w:marLeft w:val="640"/>
          <w:marRight w:val="0"/>
          <w:marTop w:val="0"/>
          <w:marBottom w:val="0"/>
          <w:divBdr>
            <w:top w:val="none" w:sz="0" w:space="0" w:color="auto"/>
            <w:left w:val="none" w:sz="0" w:space="0" w:color="auto"/>
            <w:bottom w:val="none" w:sz="0" w:space="0" w:color="auto"/>
            <w:right w:val="none" w:sz="0" w:space="0" w:color="auto"/>
          </w:divBdr>
        </w:div>
        <w:div w:id="2094082966">
          <w:marLeft w:val="640"/>
          <w:marRight w:val="0"/>
          <w:marTop w:val="0"/>
          <w:marBottom w:val="0"/>
          <w:divBdr>
            <w:top w:val="none" w:sz="0" w:space="0" w:color="auto"/>
            <w:left w:val="none" w:sz="0" w:space="0" w:color="auto"/>
            <w:bottom w:val="none" w:sz="0" w:space="0" w:color="auto"/>
            <w:right w:val="none" w:sz="0" w:space="0" w:color="auto"/>
          </w:divBdr>
        </w:div>
        <w:div w:id="951668716">
          <w:marLeft w:val="640"/>
          <w:marRight w:val="0"/>
          <w:marTop w:val="0"/>
          <w:marBottom w:val="0"/>
          <w:divBdr>
            <w:top w:val="none" w:sz="0" w:space="0" w:color="auto"/>
            <w:left w:val="none" w:sz="0" w:space="0" w:color="auto"/>
            <w:bottom w:val="none" w:sz="0" w:space="0" w:color="auto"/>
            <w:right w:val="none" w:sz="0" w:space="0" w:color="auto"/>
          </w:divBdr>
        </w:div>
        <w:div w:id="859003988">
          <w:marLeft w:val="640"/>
          <w:marRight w:val="0"/>
          <w:marTop w:val="0"/>
          <w:marBottom w:val="0"/>
          <w:divBdr>
            <w:top w:val="none" w:sz="0" w:space="0" w:color="auto"/>
            <w:left w:val="none" w:sz="0" w:space="0" w:color="auto"/>
            <w:bottom w:val="none" w:sz="0" w:space="0" w:color="auto"/>
            <w:right w:val="none" w:sz="0" w:space="0" w:color="auto"/>
          </w:divBdr>
        </w:div>
        <w:div w:id="782501453">
          <w:marLeft w:val="640"/>
          <w:marRight w:val="0"/>
          <w:marTop w:val="0"/>
          <w:marBottom w:val="0"/>
          <w:divBdr>
            <w:top w:val="none" w:sz="0" w:space="0" w:color="auto"/>
            <w:left w:val="none" w:sz="0" w:space="0" w:color="auto"/>
            <w:bottom w:val="none" w:sz="0" w:space="0" w:color="auto"/>
            <w:right w:val="none" w:sz="0" w:space="0" w:color="auto"/>
          </w:divBdr>
        </w:div>
        <w:div w:id="924651941">
          <w:marLeft w:val="640"/>
          <w:marRight w:val="0"/>
          <w:marTop w:val="0"/>
          <w:marBottom w:val="0"/>
          <w:divBdr>
            <w:top w:val="none" w:sz="0" w:space="0" w:color="auto"/>
            <w:left w:val="none" w:sz="0" w:space="0" w:color="auto"/>
            <w:bottom w:val="none" w:sz="0" w:space="0" w:color="auto"/>
            <w:right w:val="none" w:sz="0" w:space="0" w:color="auto"/>
          </w:divBdr>
        </w:div>
        <w:div w:id="1873302734">
          <w:marLeft w:val="640"/>
          <w:marRight w:val="0"/>
          <w:marTop w:val="0"/>
          <w:marBottom w:val="0"/>
          <w:divBdr>
            <w:top w:val="none" w:sz="0" w:space="0" w:color="auto"/>
            <w:left w:val="none" w:sz="0" w:space="0" w:color="auto"/>
            <w:bottom w:val="none" w:sz="0" w:space="0" w:color="auto"/>
            <w:right w:val="none" w:sz="0" w:space="0" w:color="auto"/>
          </w:divBdr>
        </w:div>
        <w:div w:id="2007632075">
          <w:marLeft w:val="640"/>
          <w:marRight w:val="0"/>
          <w:marTop w:val="0"/>
          <w:marBottom w:val="0"/>
          <w:divBdr>
            <w:top w:val="none" w:sz="0" w:space="0" w:color="auto"/>
            <w:left w:val="none" w:sz="0" w:space="0" w:color="auto"/>
            <w:bottom w:val="none" w:sz="0" w:space="0" w:color="auto"/>
            <w:right w:val="none" w:sz="0" w:space="0" w:color="auto"/>
          </w:divBdr>
        </w:div>
        <w:div w:id="1897164026">
          <w:marLeft w:val="640"/>
          <w:marRight w:val="0"/>
          <w:marTop w:val="0"/>
          <w:marBottom w:val="0"/>
          <w:divBdr>
            <w:top w:val="none" w:sz="0" w:space="0" w:color="auto"/>
            <w:left w:val="none" w:sz="0" w:space="0" w:color="auto"/>
            <w:bottom w:val="none" w:sz="0" w:space="0" w:color="auto"/>
            <w:right w:val="none" w:sz="0" w:space="0" w:color="auto"/>
          </w:divBdr>
        </w:div>
        <w:div w:id="1626547905">
          <w:marLeft w:val="640"/>
          <w:marRight w:val="0"/>
          <w:marTop w:val="0"/>
          <w:marBottom w:val="0"/>
          <w:divBdr>
            <w:top w:val="none" w:sz="0" w:space="0" w:color="auto"/>
            <w:left w:val="none" w:sz="0" w:space="0" w:color="auto"/>
            <w:bottom w:val="none" w:sz="0" w:space="0" w:color="auto"/>
            <w:right w:val="none" w:sz="0" w:space="0" w:color="auto"/>
          </w:divBdr>
        </w:div>
        <w:div w:id="1048143615">
          <w:marLeft w:val="640"/>
          <w:marRight w:val="0"/>
          <w:marTop w:val="0"/>
          <w:marBottom w:val="0"/>
          <w:divBdr>
            <w:top w:val="none" w:sz="0" w:space="0" w:color="auto"/>
            <w:left w:val="none" w:sz="0" w:space="0" w:color="auto"/>
            <w:bottom w:val="none" w:sz="0" w:space="0" w:color="auto"/>
            <w:right w:val="none" w:sz="0" w:space="0" w:color="auto"/>
          </w:divBdr>
        </w:div>
        <w:div w:id="1557425782">
          <w:marLeft w:val="640"/>
          <w:marRight w:val="0"/>
          <w:marTop w:val="0"/>
          <w:marBottom w:val="0"/>
          <w:divBdr>
            <w:top w:val="none" w:sz="0" w:space="0" w:color="auto"/>
            <w:left w:val="none" w:sz="0" w:space="0" w:color="auto"/>
            <w:bottom w:val="none" w:sz="0" w:space="0" w:color="auto"/>
            <w:right w:val="none" w:sz="0" w:space="0" w:color="auto"/>
          </w:divBdr>
        </w:div>
        <w:div w:id="988052564">
          <w:marLeft w:val="640"/>
          <w:marRight w:val="0"/>
          <w:marTop w:val="0"/>
          <w:marBottom w:val="0"/>
          <w:divBdr>
            <w:top w:val="none" w:sz="0" w:space="0" w:color="auto"/>
            <w:left w:val="none" w:sz="0" w:space="0" w:color="auto"/>
            <w:bottom w:val="none" w:sz="0" w:space="0" w:color="auto"/>
            <w:right w:val="none" w:sz="0" w:space="0" w:color="auto"/>
          </w:divBdr>
        </w:div>
        <w:div w:id="1325360069">
          <w:marLeft w:val="640"/>
          <w:marRight w:val="0"/>
          <w:marTop w:val="0"/>
          <w:marBottom w:val="0"/>
          <w:divBdr>
            <w:top w:val="none" w:sz="0" w:space="0" w:color="auto"/>
            <w:left w:val="none" w:sz="0" w:space="0" w:color="auto"/>
            <w:bottom w:val="none" w:sz="0" w:space="0" w:color="auto"/>
            <w:right w:val="none" w:sz="0" w:space="0" w:color="auto"/>
          </w:divBdr>
        </w:div>
        <w:div w:id="489054852">
          <w:marLeft w:val="640"/>
          <w:marRight w:val="0"/>
          <w:marTop w:val="0"/>
          <w:marBottom w:val="0"/>
          <w:divBdr>
            <w:top w:val="none" w:sz="0" w:space="0" w:color="auto"/>
            <w:left w:val="none" w:sz="0" w:space="0" w:color="auto"/>
            <w:bottom w:val="none" w:sz="0" w:space="0" w:color="auto"/>
            <w:right w:val="none" w:sz="0" w:space="0" w:color="auto"/>
          </w:divBdr>
        </w:div>
        <w:div w:id="51972506">
          <w:marLeft w:val="640"/>
          <w:marRight w:val="0"/>
          <w:marTop w:val="0"/>
          <w:marBottom w:val="0"/>
          <w:divBdr>
            <w:top w:val="none" w:sz="0" w:space="0" w:color="auto"/>
            <w:left w:val="none" w:sz="0" w:space="0" w:color="auto"/>
            <w:bottom w:val="none" w:sz="0" w:space="0" w:color="auto"/>
            <w:right w:val="none" w:sz="0" w:space="0" w:color="auto"/>
          </w:divBdr>
        </w:div>
        <w:div w:id="1839419843">
          <w:marLeft w:val="640"/>
          <w:marRight w:val="0"/>
          <w:marTop w:val="0"/>
          <w:marBottom w:val="0"/>
          <w:divBdr>
            <w:top w:val="none" w:sz="0" w:space="0" w:color="auto"/>
            <w:left w:val="none" w:sz="0" w:space="0" w:color="auto"/>
            <w:bottom w:val="none" w:sz="0" w:space="0" w:color="auto"/>
            <w:right w:val="none" w:sz="0" w:space="0" w:color="auto"/>
          </w:divBdr>
        </w:div>
        <w:div w:id="1131247837">
          <w:marLeft w:val="640"/>
          <w:marRight w:val="0"/>
          <w:marTop w:val="0"/>
          <w:marBottom w:val="0"/>
          <w:divBdr>
            <w:top w:val="none" w:sz="0" w:space="0" w:color="auto"/>
            <w:left w:val="none" w:sz="0" w:space="0" w:color="auto"/>
            <w:bottom w:val="none" w:sz="0" w:space="0" w:color="auto"/>
            <w:right w:val="none" w:sz="0" w:space="0" w:color="auto"/>
          </w:divBdr>
        </w:div>
        <w:div w:id="1350181336">
          <w:marLeft w:val="640"/>
          <w:marRight w:val="0"/>
          <w:marTop w:val="0"/>
          <w:marBottom w:val="0"/>
          <w:divBdr>
            <w:top w:val="none" w:sz="0" w:space="0" w:color="auto"/>
            <w:left w:val="none" w:sz="0" w:space="0" w:color="auto"/>
            <w:bottom w:val="none" w:sz="0" w:space="0" w:color="auto"/>
            <w:right w:val="none" w:sz="0" w:space="0" w:color="auto"/>
          </w:divBdr>
        </w:div>
        <w:div w:id="1821917319">
          <w:marLeft w:val="640"/>
          <w:marRight w:val="0"/>
          <w:marTop w:val="0"/>
          <w:marBottom w:val="0"/>
          <w:divBdr>
            <w:top w:val="none" w:sz="0" w:space="0" w:color="auto"/>
            <w:left w:val="none" w:sz="0" w:space="0" w:color="auto"/>
            <w:bottom w:val="none" w:sz="0" w:space="0" w:color="auto"/>
            <w:right w:val="none" w:sz="0" w:space="0" w:color="auto"/>
          </w:divBdr>
        </w:div>
        <w:div w:id="660694670">
          <w:marLeft w:val="640"/>
          <w:marRight w:val="0"/>
          <w:marTop w:val="0"/>
          <w:marBottom w:val="0"/>
          <w:divBdr>
            <w:top w:val="none" w:sz="0" w:space="0" w:color="auto"/>
            <w:left w:val="none" w:sz="0" w:space="0" w:color="auto"/>
            <w:bottom w:val="none" w:sz="0" w:space="0" w:color="auto"/>
            <w:right w:val="none" w:sz="0" w:space="0" w:color="auto"/>
          </w:divBdr>
        </w:div>
        <w:div w:id="2074238022">
          <w:marLeft w:val="640"/>
          <w:marRight w:val="0"/>
          <w:marTop w:val="0"/>
          <w:marBottom w:val="0"/>
          <w:divBdr>
            <w:top w:val="none" w:sz="0" w:space="0" w:color="auto"/>
            <w:left w:val="none" w:sz="0" w:space="0" w:color="auto"/>
            <w:bottom w:val="none" w:sz="0" w:space="0" w:color="auto"/>
            <w:right w:val="none" w:sz="0" w:space="0" w:color="auto"/>
          </w:divBdr>
        </w:div>
        <w:div w:id="425922148">
          <w:marLeft w:val="640"/>
          <w:marRight w:val="0"/>
          <w:marTop w:val="0"/>
          <w:marBottom w:val="0"/>
          <w:divBdr>
            <w:top w:val="none" w:sz="0" w:space="0" w:color="auto"/>
            <w:left w:val="none" w:sz="0" w:space="0" w:color="auto"/>
            <w:bottom w:val="none" w:sz="0" w:space="0" w:color="auto"/>
            <w:right w:val="none" w:sz="0" w:space="0" w:color="auto"/>
          </w:divBdr>
        </w:div>
        <w:div w:id="252398045">
          <w:marLeft w:val="640"/>
          <w:marRight w:val="0"/>
          <w:marTop w:val="0"/>
          <w:marBottom w:val="0"/>
          <w:divBdr>
            <w:top w:val="none" w:sz="0" w:space="0" w:color="auto"/>
            <w:left w:val="none" w:sz="0" w:space="0" w:color="auto"/>
            <w:bottom w:val="none" w:sz="0" w:space="0" w:color="auto"/>
            <w:right w:val="none" w:sz="0" w:space="0" w:color="auto"/>
          </w:divBdr>
        </w:div>
        <w:div w:id="1020664377">
          <w:marLeft w:val="640"/>
          <w:marRight w:val="0"/>
          <w:marTop w:val="0"/>
          <w:marBottom w:val="0"/>
          <w:divBdr>
            <w:top w:val="none" w:sz="0" w:space="0" w:color="auto"/>
            <w:left w:val="none" w:sz="0" w:space="0" w:color="auto"/>
            <w:bottom w:val="none" w:sz="0" w:space="0" w:color="auto"/>
            <w:right w:val="none" w:sz="0" w:space="0" w:color="auto"/>
          </w:divBdr>
        </w:div>
        <w:div w:id="328482189">
          <w:marLeft w:val="640"/>
          <w:marRight w:val="0"/>
          <w:marTop w:val="0"/>
          <w:marBottom w:val="0"/>
          <w:divBdr>
            <w:top w:val="none" w:sz="0" w:space="0" w:color="auto"/>
            <w:left w:val="none" w:sz="0" w:space="0" w:color="auto"/>
            <w:bottom w:val="none" w:sz="0" w:space="0" w:color="auto"/>
            <w:right w:val="none" w:sz="0" w:space="0" w:color="auto"/>
          </w:divBdr>
        </w:div>
        <w:div w:id="1415858025">
          <w:marLeft w:val="640"/>
          <w:marRight w:val="0"/>
          <w:marTop w:val="0"/>
          <w:marBottom w:val="0"/>
          <w:divBdr>
            <w:top w:val="none" w:sz="0" w:space="0" w:color="auto"/>
            <w:left w:val="none" w:sz="0" w:space="0" w:color="auto"/>
            <w:bottom w:val="none" w:sz="0" w:space="0" w:color="auto"/>
            <w:right w:val="none" w:sz="0" w:space="0" w:color="auto"/>
          </w:divBdr>
        </w:div>
        <w:div w:id="498810346">
          <w:marLeft w:val="640"/>
          <w:marRight w:val="0"/>
          <w:marTop w:val="0"/>
          <w:marBottom w:val="0"/>
          <w:divBdr>
            <w:top w:val="none" w:sz="0" w:space="0" w:color="auto"/>
            <w:left w:val="none" w:sz="0" w:space="0" w:color="auto"/>
            <w:bottom w:val="none" w:sz="0" w:space="0" w:color="auto"/>
            <w:right w:val="none" w:sz="0" w:space="0" w:color="auto"/>
          </w:divBdr>
        </w:div>
        <w:div w:id="1284726459">
          <w:marLeft w:val="640"/>
          <w:marRight w:val="0"/>
          <w:marTop w:val="0"/>
          <w:marBottom w:val="0"/>
          <w:divBdr>
            <w:top w:val="none" w:sz="0" w:space="0" w:color="auto"/>
            <w:left w:val="none" w:sz="0" w:space="0" w:color="auto"/>
            <w:bottom w:val="none" w:sz="0" w:space="0" w:color="auto"/>
            <w:right w:val="none" w:sz="0" w:space="0" w:color="auto"/>
          </w:divBdr>
        </w:div>
        <w:div w:id="1205368417">
          <w:marLeft w:val="640"/>
          <w:marRight w:val="0"/>
          <w:marTop w:val="0"/>
          <w:marBottom w:val="0"/>
          <w:divBdr>
            <w:top w:val="none" w:sz="0" w:space="0" w:color="auto"/>
            <w:left w:val="none" w:sz="0" w:space="0" w:color="auto"/>
            <w:bottom w:val="none" w:sz="0" w:space="0" w:color="auto"/>
            <w:right w:val="none" w:sz="0" w:space="0" w:color="auto"/>
          </w:divBdr>
        </w:div>
        <w:div w:id="296226723">
          <w:marLeft w:val="640"/>
          <w:marRight w:val="0"/>
          <w:marTop w:val="0"/>
          <w:marBottom w:val="0"/>
          <w:divBdr>
            <w:top w:val="none" w:sz="0" w:space="0" w:color="auto"/>
            <w:left w:val="none" w:sz="0" w:space="0" w:color="auto"/>
            <w:bottom w:val="none" w:sz="0" w:space="0" w:color="auto"/>
            <w:right w:val="none" w:sz="0" w:space="0" w:color="auto"/>
          </w:divBdr>
        </w:div>
        <w:div w:id="1973290224">
          <w:marLeft w:val="640"/>
          <w:marRight w:val="0"/>
          <w:marTop w:val="0"/>
          <w:marBottom w:val="0"/>
          <w:divBdr>
            <w:top w:val="none" w:sz="0" w:space="0" w:color="auto"/>
            <w:left w:val="none" w:sz="0" w:space="0" w:color="auto"/>
            <w:bottom w:val="none" w:sz="0" w:space="0" w:color="auto"/>
            <w:right w:val="none" w:sz="0" w:space="0" w:color="auto"/>
          </w:divBdr>
        </w:div>
        <w:div w:id="1834253434">
          <w:marLeft w:val="640"/>
          <w:marRight w:val="0"/>
          <w:marTop w:val="0"/>
          <w:marBottom w:val="0"/>
          <w:divBdr>
            <w:top w:val="none" w:sz="0" w:space="0" w:color="auto"/>
            <w:left w:val="none" w:sz="0" w:space="0" w:color="auto"/>
            <w:bottom w:val="none" w:sz="0" w:space="0" w:color="auto"/>
            <w:right w:val="none" w:sz="0" w:space="0" w:color="auto"/>
          </w:divBdr>
        </w:div>
        <w:div w:id="2054697806">
          <w:marLeft w:val="640"/>
          <w:marRight w:val="0"/>
          <w:marTop w:val="0"/>
          <w:marBottom w:val="0"/>
          <w:divBdr>
            <w:top w:val="none" w:sz="0" w:space="0" w:color="auto"/>
            <w:left w:val="none" w:sz="0" w:space="0" w:color="auto"/>
            <w:bottom w:val="none" w:sz="0" w:space="0" w:color="auto"/>
            <w:right w:val="none" w:sz="0" w:space="0" w:color="auto"/>
          </w:divBdr>
        </w:div>
        <w:div w:id="1190097909">
          <w:marLeft w:val="640"/>
          <w:marRight w:val="0"/>
          <w:marTop w:val="0"/>
          <w:marBottom w:val="0"/>
          <w:divBdr>
            <w:top w:val="none" w:sz="0" w:space="0" w:color="auto"/>
            <w:left w:val="none" w:sz="0" w:space="0" w:color="auto"/>
            <w:bottom w:val="none" w:sz="0" w:space="0" w:color="auto"/>
            <w:right w:val="none" w:sz="0" w:space="0" w:color="auto"/>
          </w:divBdr>
        </w:div>
        <w:div w:id="457454685">
          <w:marLeft w:val="640"/>
          <w:marRight w:val="0"/>
          <w:marTop w:val="0"/>
          <w:marBottom w:val="0"/>
          <w:divBdr>
            <w:top w:val="none" w:sz="0" w:space="0" w:color="auto"/>
            <w:left w:val="none" w:sz="0" w:space="0" w:color="auto"/>
            <w:bottom w:val="none" w:sz="0" w:space="0" w:color="auto"/>
            <w:right w:val="none" w:sz="0" w:space="0" w:color="auto"/>
          </w:divBdr>
        </w:div>
        <w:div w:id="2050957331">
          <w:marLeft w:val="640"/>
          <w:marRight w:val="0"/>
          <w:marTop w:val="0"/>
          <w:marBottom w:val="0"/>
          <w:divBdr>
            <w:top w:val="none" w:sz="0" w:space="0" w:color="auto"/>
            <w:left w:val="none" w:sz="0" w:space="0" w:color="auto"/>
            <w:bottom w:val="none" w:sz="0" w:space="0" w:color="auto"/>
            <w:right w:val="none" w:sz="0" w:space="0" w:color="auto"/>
          </w:divBdr>
        </w:div>
        <w:div w:id="257493632">
          <w:marLeft w:val="640"/>
          <w:marRight w:val="0"/>
          <w:marTop w:val="0"/>
          <w:marBottom w:val="0"/>
          <w:divBdr>
            <w:top w:val="none" w:sz="0" w:space="0" w:color="auto"/>
            <w:left w:val="none" w:sz="0" w:space="0" w:color="auto"/>
            <w:bottom w:val="none" w:sz="0" w:space="0" w:color="auto"/>
            <w:right w:val="none" w:sz="0" w:space="0" w:color="auto"/>
          </w:divBdr>
        </w:div>
        <w:div w:id="1383754466">
          <w:marLeft w:val="640"/>
          <w:marRight w:val="0"/>
          <w:marTop w:val="0"/>
          <w:marBottom w:val="0"/>
          <w:divBdr>
            <w:top w:val="none" w:sz="0" w:space="0" w:color="auto"/>
            <w:left w:val="none" w:sz="0" w:space="0" w:color="auto"/>
            <w:bottom w:val="none" w:sz="0" w:space="0" w:color="auto"/>
            <w:right w:val="none" w:sz="0" w:space="0" w:color="auto"/>
          </w:divBdr>
        </w:div>
        <w:div w:id="85543301">
          <w:marLeft w:val="640"/>
          <w:marRight w:val="0"/>
          <w:marTop w:val="0"/>
          <w:marBottom w:val="0"/>
          <w:divBdr>
            <w:top w:val="none" w:sz="0" w:space="0" w:color="auto"/>
            <w:left w:val="none" w:sz="0" w:space="0" w:color="auto"/>
            <w:bottom w:val="none" w:sz="0" w:space="0" w:color="auto"/>
            <w:right w:val="none" w:sz="0" w:space="0" w:color="auto"/>
          </w:divBdr>
        </w:div>
        <w:div w:id="152187537">
          <w:marLeft w:val="640"/>
          <w:marRight w:val="0"/>
          <w:marTop w:val="0"/>
          <w:marBottom w:val="0"/>
          <w:divBdr>
            <w:top w:val="none" w:sz="0" w:space="0" w:color="auto"/>
            <w:left w:val="none" w:sz="0" w:space="0" w:color="auto"/>
            <w:bottom w:val="none" w:sz="0" w:space="0" w:color="auto"/>
            <w:right w:val="none" w:sz="0" w:space="0" w:color="auto"/>
          </w:divBdr>
        </w:div>
        <w:div w:id="1981226298">
          <w:marLeft w:val="640"/>
          <w:marRight w:val="0"/>
          <w:marTop w:val="0"/>
          <w:marBottom w:val="0"/>
          <w:divBdr>
            <w:top w:val="none" w:sz="0" w:space="0" w:color="auto"/>
            <w:left w:val="none" w:sz="0" w:space="0" w:color="auto"/>
            <w:bottom w:val="none" w:sz="0" w:space="0" w:color="auto"/>
            <w:right w:val="none" w:sz="0" w:space="0" w:color="auto"/>
          </w:divBdr>
        </w:div>
        <w:div w:id="962728827">
          <w:marLeft w:val="640"/>
          <w:marRight w:val="0"/>
          <w:marTop w:val="0"/>
          <w:marBottom w:val="0"/>
          <w:divBdr>
            <w:top w:val="none" w:sz="0" w:space="0" w:color="auto"/>
            <w:left w:val="none" w:sz="0" w:space="0" w:color="auto"/>
            <w:bottom w:val="none" w:sz="0" w:space="0" w:color="auto"/>
            <w:right w:val="none" w:sz="0" w:space="0" w:color="auto"/>
          </w:divBdr>
        </w:div>
        <w:div w:id="1578248771">
          <w:marLeft w:val="640"/>
          <w:marRight w:val="0"/>
          <w:marTop w:val="0"/>
          <w:marBottom w:val="0"/>
          <w:divBdr>
            <w:top w:val="none" w:sz="0" w:space="0" w:color="auto"/>
            <w:left w:val="none" w:sz="0" w:space="0" w:color="auto"/>
            <w:bottom w:val="none" w:sz="0" w:space="0" w:color="auto"/>
            <w:right w:val="none" w:sz="0" w:space="0" w:color="auto"/>
          </w:divBdr>
        </w:div>
        <w:div w:id="1868905173">
          <w:marLeft w:val="640"/>
          <w:marRight w:val="0"/>
          <w:marTop w:val="0"/>
          <w:marBottom w:val="0"/>
          <w:divBdr>
            <w:top w:val="none" w:sz="0" w:space="0" w:color="auto"/>
            <w:left w:val="none" w:sz="0" w:space="0" w:color="auto"/>
            <w:bottom w:val="none" w:sz="0" w:space="0" w:color="auto"/>
            <w:right w:val="none" w:sz="0" w:space="0" w:color="auto"/>
          </w:divBdr>
        </w:div>
        <w:div w:id="509486454">
          <w:marLeft w:val="640"/>
          <w:marRight w:val="0"/>
          <w:marTop w:val="0"/>
          <w:marBottom w:val="0"/>
          <w:divBdr>
            <w:top w:val="none" w:sz="0" w:space="0" w:color="auto"/>
            <w:left w:val="none" w:sz="0" w:space="0" w:color="auto"/>
            <w:bottom w:val="none" w:sz="0" w:space="0" w:color="auto"/>
            <w:right w:val="none" w:sz="0" w:space="0" w:color="auto"/>
          </w:divBdr>
        </w:div>
        <w:div w:id="961618316">
          <w:marLeft w:val="640"/>
          <w:marRight w:val="0"/>
          <w:marTop w:val="0"/>
          <w:marBottom w:val="0"/>
          <w:divBdr>
            <w:top w:val="none" w:sz="0" w:space="0" w:color="auto"/>
            <w:left w:val="none" w:sz="0" w:space="0" w:color="auto"/>
            <w:bottom w:val="none" w:sz="0" w:space="0" w:color="auto"/>
            <w:right w:val="none" w:sz="0" w:space="0" w:color="auto"/>
          </w:divBdr>
        </w:div>
        <w:div w:id="2109613416">
          <w:marLeft w:val="640"/>
          <w:marRight w:val="0"/>
          <w:marTop w:val="0"/>
          <w:marBottom w:val="0"/>
          <w:divBdr>
            <w:top w:val="none" w:sz="0" w:space="0" w:color="auto"/>
            <w:left w:val="none" w:sz="0" w:space="0" w:color="auto"/>
            <w:bottom w:val="none" w:sz="0" w:space="0" w:color="auto"/>
            <w:right w:val="none" w:sz="0" w:space="0" w:color="auto"/>
          </w:divBdr>
        </w:div>
        <w:div w:id="546332281">
          <w:marLeft w:val="640"/>
          <w:marRight w:val="0"/>
          <w:marTop w:val="0"/>
          <w:marBottom w:val="0"/>
          <w:divBdr>
            <w:top w:val="none" w:sz="0" w:space="0" w:color="auto"/>
            <w:left w:val="none" w:sz="0" w:space="0" w:color="auto"/>
            <w:bottom w:val="none" w:sz="0" w:space="0" w:color="auto"/>
            <w:right w:val="none" w:sz="0" w:space="0" w:color="auto"/>
          </w:divBdr>
        </w:div>
        <w:div w:id="1906597705">
          <w:marLeft w:val="640"/>
          <w:marRight w:val="0"/>
          <w:marTop w:val="0"/>
          <w:marBottom w:val="0"/>
          <w:divBdr>
            <w:top w:val="none" w:sz="0" w:space="0" w:color="auto"/>
            <w:left w:val="none" w:sz="0" w:space="0" w:color="auto"/>
            <w:bottom w:val="none" w:sz="0" w:space="0" w:color="auto"/>
            <w:right w:val="none" w:sz="0" w:space="0" w:color="auto"/>
          </w:divBdr>
        </w:div>
        <w:div w:id="682165989">
          <w:marLeft w:val="640"/>
          <w:marRight w:val="0"/>
          <w:marTop w:val="0"/>
          <w:marBottom w:val="0"/>
          <w:divBdr>
            <w:top w:val="none" w:sz="0" w:space="0" w:color="auto"/>
            <w:left w:val="none" w:sz="0" w:space="0" w:color="auto"/>
            <w:bottom w:val="none" w:sz="0" w:space="0" w:color="auto"/>
            <w:right w:val="none" w:sz="0" w:space="0" w:color="auto"/>
          </w:divBdr>
        </w:div>
        <w:div w:id="408121245">
          <w:marLeft w:val="640"/>
          <w:marRight w:val="0"/>
          <w:marTop w:val="0"/>
          <w:marBottom w:val="0"/>
          <w:divBdr>
            <w:top w:val="none" w:sz="0" w:space="0" w:color="auto"/>
            <w:left w:val="none" w:sz="0" w:space="0" w:color="auto"/>
            <w:bottom w:val="none" w:sz="0" w:space="0" w:color="auto"/>
            <w:right w:val="none" w:sz="0" w:space="0" w:color="auto"/>
          </w:divBdr>
        </w:div>
        <w:div w:id="350034139">
          <w:marLeft w:val="640"/>
          <w:marRight w:val="0"/>
          <w:marTop w:val="0"/>
          <w:marBottom w:val="0"/>
          <w:divBdr>
            <w:top w:val="none" w:sz="0" w:space="0" w:color="auto"/>
            <w:left w:val="none" w:sz="0" w:space="0" w:color="auto"/>
            <w:bottom w:val="none" w:sz="0" w:space="0" w:color="auto"/>
            <w:right w:val="none" w:sz="0" w:space="0" w:color="auto"/>
          </w:divBdr>
        </w:div>
        <w:div w:id="551817659">
          <w:marLeft w:val="640"/>
          <w:marRight w:val="0"/>
          <w:marTop w:val="0"/>
          <w:marBottom w:val="0"/>
          <w:divBdr>
            <w:top w:val="none" w:sz="0" w:space="0" w:color="auto"/>
            <w:left w:val="none" w:sz="0" w:space="0" w:color="auto"/>
            <w:bottom w:val="none" w:sz="0" w:space="0" w:color="auto"/>
            <w:right w:val="none" w:sz="0" w:space="0" w:color="auto"/>
          </w:divBdr>
        </w:div>
        <w:div w:id="930242401">
          <w:marLeft w:val="640"/>
          <w:marRight w:val="0"/>
          <w:marTop w:val="0"/>
          <w:marBottom w:val="0"/>
          <w:divBdr>
            <w:top w:val="none" w:sz="0" w:space="0" w:color="auto"/>
            <w:left w:val="none" w:sz="0" w:space="0" w:color="auto"/>
            <w:bottom w:val="none" w:sz="0" w:space="0" w:color="auto"/>
            <w:right w:val="none" w:sz="0" w:space="0" w:color="auto"/>
          </w:divBdr>
        </w:div>
        <w:div w:id="1074350166">
          <w:marLeft w:val="640"/>
          <w:marRight w:val="0"/>
          <w:marTop w:val="0"/>
          <w:marBottom w:val="0"/>
          <w:divBdr>
            <w:top w:val="none" w:sz="0" w:space="0" w:color="auto"/>
            <w:left w:val="none" w:sz="0" w:space="0" w:color="auto"/>
            <w:bottom w:val="none" w:sz="0" w:space="0" w:color="auto"/>
            <w:right w:val="none" w:sz="0" w:space="0" w:color="auto"/>
          </w:divBdr>
        </w:div>
        <w:div w:id="421724214">
          <w:marLeft w:val="640"/>
          <w:marRight w:val="0"/>
          <w:marTop w:val="0"/>
          <w:marBottom w:val="0"/>
          <w:divBdr>
            <w:top w:val="none" w:sz="0" w:space="0" w:color="auto"/>
            <w:left w:val="none" w:sz="0" w:space="0" w:color="auto"/>
            <w:bottom w:val="none" w:sz="0" w:space="0" w:color="auto"/>
            <w:right w:val="none" w:sz="0" w:space="0" w:color="auto"/>
          </w:divBdr>
        </w:div>
        <w:div w:id="756900444">
          <w:marLeft w:val="640"/>
          <w:marRight w:val="0"/>
          <w:marTop w:val="0"/>
          <w:marBottom w:val="0"/>
          <w:divBdr>
            <w:top w:val="none" w:sz="0" w:space="0" w:color="auto"/>
            <w:left w:val="none" w:sz="0" w:space="0" w:color="auto"/>
            <w:bottom w:val="none" w:sz="0" w:space="0" w:color="auto"/>
            <w:right w:val="none" w:sz="0" w:space="0" w:color="auto"/>
          </w:divBdr>
        </w:div>
        <w:div w:id="375664160">
          <w:marLeft w:val="640"/>
          <w:marRight w:val="0"/>
          <w:marTop w:val="0"/>
          <w:marBottom w:val="0"/>
          <w:divBdr>
            <w:top w:val="none" w:sz="0" w:space="0" w:color="auto"/>
            <w:left w:val="none" w:sz="0" w:space="0" w:color="auto"/>
            <w:bottom w:val="none" w:sz="0" w:space="0" w:color="auto"/>
            <w:right w:val="none" w:sz="0" w:space="0" w:color="auto"/>
          </w:divBdr>
        </w:div>
        <w:div w:id="227036417">
          <w:marLeft w:val="640"/>
          <w:marRight w:val="0"/>
          <w:marTop w:val="0"/>
          <w:marBottom w:val="0"/>
          <w:divBdr>
            <w:top w:val="none" w:sz="0" w:space="0" w:color="auto"/>
            <w:left w:val="none" w:sz="0" w:space="0" w:color="auto"/>
            <w:bottom w:val="none" w:sz="0" w:space="0" w:color="auto"/>
            <w:right w:val="none" w:sz="0" w:space="0" w:color="auto"/>
          </w:divBdr>
        </w:div>
        <w:div w:id="1213152699">
          <w:marLeft w:val="640"/>
          <w:marRight w:val="0"/>
          <w:marTop w:val="0"/>
          <w:marBottom w:val="0"/>
          <w:divBdr>
            <w:top w:val="none" w:sz="0" w:space="0" w:color="auto"/>
            <w:left w:val="none" w:sz="0" w:space="0" w:color="auto"/>
            <w:bottom w:val="none" w:sz="0" w:space="0" w:color="auto"/>
            <w:right w:val="none" w:sz="0" w:space="0" w:color="auto"/>
          </w:divBdr>
        </w:div>
        <w:div w:id="921841626">
          <w:marLeft w:val="640"/>
          <w:marRight w:val="0"/>
          <w:marTop w:val="0"/>
          <w:marBottom w:val="0"/>
          <w:divBdr>
            <w:top w:val="none" w:sz="0" w:space="0" w:color="auto"/>
            <w:left w:val="none" w:sz="0" w:space="0" w:color="auto"/>
            <w:bottom w:val="none" w:sz="0" w:space="0" w:color="auto"/>
            <w:right w:val="none" w:sz="0" w:space="0" w:color="auto"/>
          </w:divBdr>
        </w:div>
        <w:div w:id="1143080194">
          <w:marLeft w:val="640"/>
          <w:marRight w:val="0"/>
          <w:marTop w:val="0"/>
          <w:marBottom w:val="0"/>
          <w:divBdr>
            <w:top w:val="none" w:sz="0" w:space="0" w:color="auto"/>
            <w:left w:val="none" w:sz="0" w:space="0" w:color="auto"/>
            <w:bottom w:val="none" w:sz="0" w:space="0" w:color="auto"/>
            <w:right w:val="none" w:sz="0" w:space="0" w:color="auto"/>
          </w:divBdr>
        </w:div>
        <w:div w:id="734157596">
          <w:marLeft w:val="640"/>
          <w:marRight w:val="0"/>
          <w:marTop w:val="0"/>
          <w:marBottom w:val="0"/>
          <w:divBdr>
            <w:top w:val="none" w:sz="0" w:space="0" w:color="auto"/>
            <w:left w:val="none" w:sz="0" w:space="0" w:color="auto"/>
            <w:bottom w:val="none" w:sz="0" w:space="0" w:color="auto"/>
            <w:right w:val="none" w:sz="0" w:space="0" w:color="auto"/>
          </w:divBdr>
        </w:div>
        <w:div w:id="1434086328">
          <w:marLeft w:val="640"/>
          <w:marRight w:val="0"/>
          <w:marTop w:val="0"/>
          <w:marBottom w:val="0"/>
          <w:divBdr>
            <w:top w:val="none" w:sz="0" w:space="0" w:color="auto"/>
            <w:left w:val="none" w:sz="0" w:space="0" w:color="auto"/>
            <w:bottom w:val="none" w:sz="0" w:space="0" w:color="auto"/>
            <w:right w:val="none" w:sz="0" w:space="0" w:color="auto"/>
          </w:divBdr>
        </w:div>
        <w:div w:id="545487497">
          <w:marLeft w:val="640"/>
          <w:marRight w:val="0"/>
          <w:marTop w:val="0"/>
          <w:marBottom w:val="0"/>
          <w:divBdr>
            <w:top w:val="none" w:sz="0" w:space="0" w:color="auto"/>
            <w:left w:val="none" w:sz="0" w:space="0" w:color="auto"/>
            <w:bottom w:val="none" w:sz="0" w:space="0" w:color="auto"/>
            <w:right w:val="none" w:sz="0" w:space="0" w:color="auto"/>
          </w:divBdr>
        </w:div>
        <w:div w:id="420564250">
          <w:marLeft w:val="640"/>
          <w:marRight w:val="0"/>
          <w:marTop w:val="0"/>
          <w:marBottom w:val="0"/>
          <w:divBdr>
            <w:top w:val="none" w:sz="0" w:space="0" w:color="auto"/>
            <w:left w:val="none" w:sz="0" w:space="0" w:color="auto"/>
            <w:bottom w:val="none" w:sz="0" w:space="0" w:color="auto"/>
            <w:right w:val="none" w:sz="0" w:space="0" w:color="auto"/>
          </w:divBdr>
        </w:div>
        <w:div w:id="192499546">
          <w:marLeft w:val="640"/>
          <w:marRight w:val="0"/>
          <w:marTop w:val="0"/>
          <w:marBottom w:val="0"/>
          <w:divBdr>
            <w:top w:val="none" w:sz="0" w:space="0" w:color="auto"/>
            <w:left w:val="none" w:sz="0" w:space="0" w:color="auto"/>
            <w:bottom w:val="none" w:sz="0" w:space="0" w:color="auto"/>
            <w:right w:val="none" w:sz="0" w:space="0" w:color="auto"/>
          </w:divBdr>
        </w:div>
        <w:div w:id="1470905324">
          <w:marLeft w:val="640"/>
          <w:marRight w:val="0"/>
          <w:marTop w:val="0"/>
          <w:marBottom w:val="0"/>
          <w:divBdr>
            <w:top w:val="none" w:sz="0" w:space="0" w:color="auto"/>
            <w:left w:val="none" w:sz="0" w:space="0" w:color="auto"/>
            <w:bottom w:val="none" w:sz="0" w:space="0" w:color="auto"/>
            <w:right w:val="none" w:sz="0" w:space="0" w:color="auto"/>
          </w:divBdr>
        </w:div>
        <w:div w:id="1623733502">
          <w:marLeft w:val="640"/>
          <w:marRight w:val="0"/>
          <w:marTop w:val="0"/>
          <w:marBottom w:val="0"/>
          <w:divBdr>
            <w:top w:val="none" w:sz="0" w:space="0" w:color="auto"/>
            <w:left w:val="none" w:sz="0" w:space="0" w:color="auto"/>
            <w:bottom w:val="none" w:sz="0" w:space="0" w:color="auto"/>
            <w:right w:val="none" w:sz="0" w:space="0" w:color="auto"/>
          </w:divBdr>
        </w:div>
        <w:div w:id="2089376479">
          <w:marLeft w:val="640"/>
          <w:marRight w:val="0"/>
          <w:marTop w:val="0"/>
          <w:marBottom w:val="0"/>
          <w:divBdr>
            <w:top w:val="none" w:sz="0" w:space="0" w:color="auto"/>
            <w:left w:val="none" w:sz="0" w:space="0" w:color="auto"/>
            <w:bottom w:val="none" w:sz="0" w:space="0" w:color="auto"/>
            <w:right w:val="none" w:sz="0" w:space="0" w:color="auto"/>
          </w:divBdr>
        </w:div>
        <w:div w:id="1290277722">
          <w:marLeft w:val="640"/>
          <w:marRight w:val="0"/>
          <w:marTop w:val="0"/>
          <w:marBottom w:val="0"/>
          <w:divBdr>
            <w:top w:val="none" w:sz="0" w:space="0" w:color="auto"/>
            <w:left w:val="none" w:sz="0" w:space="0" w:color="auto"/>
            <w:bottom w:val="none" w:sz="0" w:space="0" w:color="auto"/>
            <w:right w:val="none" w:sz="0" w:space="0" w:color="auto"/>
          </w:divBdr>
        </w:div>
        <w:div w:id="56976244">
          <w:marLeft w:val="640"/>
          <w:marRight w:val="0"/>
          <w:marTop w:val="0"/>
          <w:marBottom w:val="0"/>
          <w:divBdr>
            <w:top w:val="none" w:sz="0" w:space="0" w:color="auto"/>
            <w:left w:val="none" w:sz="0" w:space="0" w:color="auto"/>
            <w:bottom w:val="none" w:sz="0" w:space="0" w:color="auto"/>
            <w:right w:val="none" w:sz="0" w:space="0" w:color="auto"/>
          </w:divBdr>
        </w:div>
        <w:div w:id="2120836919">
          <w:marLeft w:val="640"/>
          <w:marRight w:val="0"/>
          <w:marTop w:val="0"/>
          <w:marBottom w:val="0"/>
          <w:divBdr>
            <w:top w:val="none" w:sz="0" w:space="0" w:color="auto"/>
            <w:left w:val="none" w:sz="0" w:space="0" w:color="auto"/>
            <w:bottom w:val="none" w:sz="0" w:space="0" w:color="auto"/>
            <w:right w:val="none" w:sz="0" w:space="0" w:color="auto"/>
          </w:divBdr>
        </w:div>
        <w:div w:id="1192111571">
          <w:marLeft w:val="640"/>
          <w:marRight w:val="0"/>
          <w:marTop w:val="0"/>
          <w:marBottom w:val="0"/>
          <w:divBdr>
            <w:top w:val="none" w:sz="0" w:space="0" w:color="auto"/>
            <w:left w:val="none" w:sz="0" w:space="0" w:color="auto"/>
            <w:bottom w:val="none" w:sz="0" w:space="0" w:color="auto"/>
            <w:right w:val="none" w:sz="0" w:space="0" w:color="auto"/>
          </w:divBdr>
        </w:div>
        <w:div w:id="372966149">
          <w:marLeft w:val="640"/>
          <w:marRight w:val="0"/>
          <w:marTop w:val="0"/>
          <w:marBottom w:val="0"/>
          <w:divBdr>
            <w:top w:val="none" w:sz="0" w:space="0" w:color="auto"/>
            <w:left w:val="none" w:sz="0" w:space="0" w:color="auto"/>
            <w:bottom w:val="none" w:sz="0" w:space="0" w:color="auto"/>
            <w:right w:val="none" w:sz="0" w:space="0" w:color="auto"/>
          </w:divBdr>
        </w:div>
        <w:div w:id="1559709544">
          <w:marLeft w:val="640"/>
          <w:marRight w:val="0"/>
          <w:marTop w:val="0"/>
          <w:marBottom w:val="0"/>
          <w:divBdr>
            <w:top w:val="none" w:sz="0" w:space="0" w:color="auto"/>
            <w:left w:val="none" w:sz="0" w:space="0" w:color="auto"/>
            <w:bottom w:val="none" w:sz="0" w:space="0" w:color="auto"/>
            <w:right w:val="none" w:sz="0" w:space="0" w:color="auto"/>
          </w:divBdr>
        </w:div>
        <w:div w:id="1875578968">
          <w:marLeft w:val="640"/>
          <w:marRight w:val="0"/>
          <w:marTop w:val="0"/>
          <w:marBottom w:val="0"/>
          <w:divBdr>
            <w:top w:val="none" w:sz="0" w:space="0" w:color="auto"/>
            <w:left w:val="none" w:sz="0" w:space="0" w:color="auto"/>
            <w:bottom w:val="none" w:sz="0" w:space="0" w:color="auto"/>
            <w:right w:val="none" w:sz="0" w:space="0" w:color="auto"/>
          </w:divBdr>
        </w:div>
        <w:div w:id="486291873">
          <w:marLeft w:val="640"/>
          <w:marRight w:val="0"/>
          <w:marTop w:val="0"/>
          <w:marBottom w:val="0"/>
          <w:divBdr>
            <w:top w:val="none" w:sz="0" w:space="0" w:color="auto"/>
            <w:left w:val="none" w:sz="0" w:space="0" w:color="auto"/>
            <w:bottom w:val="none" w:sz="0" w:space="0" w:color="auto"/>
            <w:right w:val="none" w:sz="0" w:space="0" w:color="auto"/>
          </w:divBdr>
        </w:div>
        <w:div w:id="2094741970">
          <w:marLeft w:val="640"/>
          <w:marRight w:val="0"/>
          <w:marTop w:val="0"/>
          <w:marBottom w:val="0"/>
          <w:divBdr>
            <w:top w:val="none" w:sz="0" w:space="0" w:color="auto"/>
            <w:left w:val="none" w:sz="0" w:space="0" w:color="auto"/>
            <w:bottom w:val="none" w:sz="0" w:space="0" w:color="auto"/>
            <w:right w:val="none" w:sz="0" w:space="0" w:color="auto"/>
          </w:divBdr>
        </w:div>
        <w:div w:id="1448936926">
          <w:marLeft w:val="640"/>
          <w:marRight w:val="0"/>
          <w:marTop w:val="0"/>
          <w:marBottom w:val="0"/>
          <w:divBdr>
            <w:top w:val="none" w:sz="0" w:space="0" w:color="auto"/>
            <w:left w:val="none" w:sz="0" w:space="0" w:color="auto"/>
            <w:bottom w:val="none" w:sz="0" w:space="0" w:color="auto"/>
            <w:right w:val="none" w:sz="0" w:space="0" w:color="auto"/>
          </w:divBdr>
        </w:div>
        <w:div w:id="845244820">
          <w:marLeft w:val="640"/>
          <w:marRight w:val="0"/>
          <w:marTop w:val="0"/>
          <w:marBottom w:val="0"/>
          <w:divBdr>
            <w:top w:val="none" w:sz="0" w:space="0" w:color="auto"/>
            <w:left w:val="none" w:sz="0" w:space="0" w:color="auto"/>
            <w:bottom w:val="none" w:sz="0" w:space="0" w:color="auto"/>
            <w:right w:val="none" w:sz="0" w:space="0" w:color="auto"/>
          </w:divBdr>
        </w:div>
        <w:div w:id="2136487615">
          <w:marLeft w:val="640"/>
          <w:marRight w:val="0"/>
          <w:marTop w:val="0"/>
          <w:marBottom w:val="0"/>
          <w:divBdr>
            <w:top w:val="none" w:sz="0" w:space="0" w:color="auto"/>
            <w:left w:val="none" w:sz="0" w:space="0" w:color="auto"/>
            <w:bottom w:val="none" w:sz="0" w:space="0" w:color="auto"/>
            <w:right w:val="none" w:sz="0" w:space="0" w:color="auto"/>
          </w:divBdr>
        </w:div>
        <w:div w:id="1354916865">
          <w:marLeft w:val="640"/>
          <w:marRight w:val="0"/>
          <w:marTop w:val="0"/>
          <w:marBottom w:val="0"/>
          <w:divBdr>
            <w:top w:val="none" w:sz="0" w:space="0" w:color="auto"/>
            <w:left w:val="none" w:sz="0" w:space="0" w:color="auto"/>
            <w:bottom w:val="none" w:sz="0" w:space="0" w:color="auto"/>
            <w:right w:val="none" w:sz="0" w:space="0" w:color="auto"/>
          </w:divBdr>
        </w:div>
        <w:div w:id="802381752">
          <w:marLeft w:val="640"/>
          <w:marRight w:val="0"/>
          <w:marTop w:val="0"/>
          <w:marBottom w:val="0"/>
          <w:divBdr>
            <w:top w:val="none" w:sz="0" w:space="0" w:color="auto"/>
            <w:left w:val="none" w:sz="0" w:space="0" w:color="auto"/>
            <w:bottom w:val="none" w:sz="0" w:space="0" w:color="auto"/>
            <w:right w:val="none" w:sz="0" w:space="0" w:color="auto"/>
          </w:divBdr>
        </w:div>
        <w:div w:id="1176118210">
          <w:marLeft w:val="640"/>
          <w:marRight w:val="0"/>
          <w:marTop w:val="0"/>
          <w:marBottom w:val="0"/>
          <w:divBdr>
            <w:top w:val="none" w:sz="0" w:space="0" w:color="auto"/>
            <w:left w:val="none" w:sz="0" w:space="0" w:color="auto"/>
            <w:bottom w:val="none" w:sz="0" w:space="0" w:color="auto"/>
            <w:right w:val="none" w:sz="0" w:space="0" w:color="auto"/>
          </w:divBdr>
        </w:div>
        <w:div w:id="1550074616">
          <w:marLeft w:val="640"/>
          <w:marRight w:val="0"/>
          <w:marTop w:val="0"/>
          <w:marBottom w:val="0"/>
          <w:divBdr>
            <w:top w:val="none" w:sz="0" w:space="0" w:color="auto"/>
            <w:left w:val="none" w:sz="0" w:space="0" w:color="auto"/>
            <w:bottom w:val="none" w:sz="0" w:space="0" w:color="auto"/>
            <w:right w:val="none" w:sz="0" w:space="0" w:color="auto"/>
          </w:divBdr>
        </w:div>
        <w:div w:id="898592284">
          <w:marLeft w:val="640"/>
          <w:marRight w:val="0"/>
          <w:marTop w:val="0"/>
          <w:marBottom w:val="0"/>
          <w:divBdr>
            <w:top w:val="none" w:sz="0" w:space="0" w:color="auto"/>
            <w:left w:val="none" w:sz="0" w:space="0" w:color="auto"/>
            <w:bottom w:val="none" w:sz="0" w:space="0" w:color="auto"/>
            <w:right w:val="none" w:sz="0" w:space="0" w:color="auto"/>
          </w:divBdr>
        </w:div>
        <w:div w:id="1179739631">
          <w:marLeft w:val="640"/>
          <w:marRight w:val="0"/>
          <w:marTop w:val="0"/>
          <w:marBottom w:val="0"/>
          <w:divBdr>
            <w:top w:val="none" w:sz="0" w:space="0" w:color="auto"/>
            <w:left w:val="none" w:sz="0" w:space="0" w:color="auto"/>
            <w:bottom w:val="none" w:sz="0" w:space="0" w:color="auto"/>
            <w:right w:val="none" w:sz="0" w:space="0" w:color="auto"/>
          </w:divBdr>
        </w:div>
        <w:div w:id="670916071">
          <w:marLeft w:val="640"/>
          <w:marRight w:val="0"/>
          <w:marTop w:val="0"/>
          <w:marBottom w:val="0"/>
          <w:divBdr>
            <w:top w:val="none" w:sz="0" w:space="0" w:color="auto"/>
            <w:left w:val="none" w:sz="0" w:space="0" w:color="auto"/>
            <w:bottom w:val="none" w:sz="0" w:space="0" w:color="auto"/>
            <w:right w:val="none" w:sz="0" w:space="0" w:color="auto"/>
          </w:divBdr>
        </w:div>
        <w:div w:id="331763653">
          <w:marLeft w:val="640"/>
          <w:marRight w:val="0"/>
          <w:marTop w:val="0"/>
          <w:marBottom w:val="0"/>
          <w:divBdr>
            <w:top w:val="none" w:sz="0" w:space="0" w:color="auto"/>
            <w:left w:val="none" w:sz="0" w:space="0" w:color="auto"/>
            <w:bottom w:val="none" w:sz="0" w:space="0" w:color="auto"/>
            <w:right w:val="none" w:sz="0" w:space="0" w:color="auto"/>
          </w:divBdr>
        </w:div>
      </w:divsChild>
    </w:div>
    <w:div w:id="1525629257">
      <w:bodyDiv w:val="1"/>
      <w:marLeft w:val="0"/>
      <w:marRight w:val="0"/>
      <w:marTop w:val="0"/>
      <w:marBottom w:val="0"/>
      <w:divBdr>
        <w:top w:val="none" w:sz="0" w:space="0" w:color="auto"/>
        <w:left w:val="none" w:sz="0" w:space="0" w:color="auto"/>
        <w:bottom w:val="none" w:sz="0" w:space="0" w:color="auto"/>
        <w:right w:val="none" w:sz="0" w:space="0" w:color="auto"/>
      </w:divBdr>
      <w:divsChild>
        <w:div w:id="709261364">
          <w:marLeft w:val="640"/>
          <w:marRight w:val="0"/>
          <w:marTop w:val="0"/>
          <w:marBottom w:val="0"/>
          <w:divBdr>
            <w:top w:val="none" w:sz="0" w:space="0" w:color="auto"/>
            <w:left w:val="none" w:sz="0" w:space="0" w:color="auto"/>
            <w:bottom w:val="none" w:sz="0" w:space="0" w:color="auto"/>
            <w:right w:val="none" w:sz="0" w:space="0" w:color="auto"/>
          </w:divBdr>
        </w:div>
        <w:div w:id="2125035234">
          <w:marLeft w:val="640"/>
          <w:marRight w:val="0"/>
          <w:marTop w:val="0"/>
          <w:marBottom w:val="0"/>
          <w:divBdr>
            <w:top w:val="none" w:sz="0" w:space="0" w:color="auto"/>
            <w:left w:val="none" w:sz="0" w:space="0" w:color="auto"/>
            <w:bottom w:val="none" w:sz="0" w:space="0" w:color="auto"/>
            <w:right w:val="none" w:sz="0" w:space="0" w:color="auto"/>
          </w:divBdr>
        </w:div>
        <w:div w:id="2051372587">
          <w:marLeft w:val="640"/>
          <w:marRight w:val="0"/>
          <w:marTop w:val="0"/>
          <w:marBottom w:val="0"/>
          <w:divBdr>
            <w:top w:val="none" w:sz="0" w:space="0" w:color="auto"/>
            <w:left w:val="none" w:sz="0" w:space="0" w:color="auto"/>
            <w:bottom w:val="none" w:sz="0" w:space="0" w:color="auto"/>
            <w:right w:val="none" w:sz="0" w:space="0" w:color="auto"/>
          </w:divBdr>
        </w:div>
        <w:div w:id="1894805113">
          <w:marLeft w:val="640"/>
          <w:marRight w:val="0"/>
          <w:marTop w:val="0"/>
          <w:marBottom w:val="0"/>
          <w:divBdr>
            <w:top w:val="none" w:sz="0" w:space="0" w:color="auto"/>
            <w:left w:val="none" w:sz="0" w:space="0" w:color="auto"/>
            <w:bottom w:val="none" w:sz="0" w:space="0" w:color="auto"/>
            <w:right w:val="none" w:sz="0" w:space="0" w:color="auto"/>
          </w:divBdr>
        </w:div>
        <w:div w:id="1258907528">
          <w:marLeft w:val="640"/>
          <w:marRight w:val="0"/>
          <w:marTop w:val="0"/>
          <w:marBottom w:val="0"/>
          <w:divBdr>
            <w:top w:val="none" w:sz="0" w:space="0" w:color="auto"/>
            <w:left w:val="none" w:sz="0" w:space="0" w:color="auto"/>
            <w:bottom w:val="none" w:sz="0" w:space="0" w:color="auto"/>
            <w:right w:val="none" w:sz="0" w:space="0" w:color="auto"/>
          </w:divBdr>
        </w:div>
        <w:div w:id="1843086778">
          <w:marLeft w:val="640"/>
          <w:marRight w:val="0"/>
          <w:marTop w:val="0"/>
          <w:marBottom w:val="0"/>
          <w:divBdr>
            <w:top w:val="none" w:sz="0" w:space="0" w:color="auto"/>
            <w:left w:val="none" w:sz="0" w:space="0" w:color="auto"/>
            <w:bottom w:val="none" w:sz="0" w:space="0" w:color="auto"/>
            <w:right w:val="none" w:sz="0" w:space="0" w:color="auto"/>
          </w:divBdr>
        </w:div>
        <w:div w:id="306205303">
          <w:marLeft w:val="640"/>
          <w:marRight w:val="0"/>
          <w:marTop w:val="0"/>
          <w:marBottom w:val="0"/>
          <w:divBdr>
            <w:top w:val="none" w:sz="0" w:space="0" w:color="auto"/>
            <w:left w:val="none" w:sz="0" w:space="0" w:color="auto"/>
            <w:bottom w:val="none" w:sz="0" w:space="0" w:color="auto"/>
            <w:right w:val="none" w:sz="0" w:space="0" w:color="auto"/>
          </w:divBdr>
        </w:div>
        <w:div w:id="882323721">
          <w:marLeft w:val="640"/>
          <w:marRight w:val="0"/>
          <w:marTop w:val="0"/>
          <w:marBottom w:val="0"/>
          <w:divBdr>
            <w:top w:val="none" w:sz="0" w:space="0" w:color="auto"/>
            <w:left w:val="none" w:sz="0" w:space="0" w:color="auto"/>
            <w:bottom w:val="none" w:sz="0" w:space="0" w:color="auto"/>
            <w:right w:val="none" w:sz="0" w:space="0" w:color="auto"/>
          </w:divBdr>
        </w:div>
        <w:div w:id="849677996">
          <w:marLeft w:val="640"/>
          <w:marRight w:val="0"/>
          <w:marTop w:val="0"/>
          <w:marBottom w:val="0"/>
          <w:divBdr>
            <w:top w:val="none" w:sz="0" w:space="0" w:color="auto"/>
            <w:left w:val="none" w:sz="0" w:space="0" w:color="auto"/>
            <w:bottom w:val="none" w:sz="0" w:space="0" w:color="auto"/>
            <w:right w:val="none" w:sz="0" w:space="0" w:color="auto"/>
          </w:divBdr>
        </w:div>
        <w:div w:id="1504663323">
          <w:marLeft w:val="640"/>
          <w:marRight w:val="0"/>
          <w:marTop w:val="0"/>
          <w:marBottom w:val="0"/>
          <w:divBdr>
            <w:top w:val="none" w:sz="0" w:space="0" w:color="auto"/>
            <w:left w:val="none" w:sz="0" w:space="0" w:color="auto"/>
            <w:bottom w:val="none" w:sz="0" w:space="0" w:color="auto"/>
            <w:right w:val="none" w:sz="0" w:space="0" w:color="auto"/>
          </w:divBdr>
        </w:div>
        <w:div w:id="1183975254">
          <w:marLeft w:val="640"/>
          <w:marRight w:val="0"/>
          <w:marTop w:val="0"/>
          <w:marBottom w:val="0"/>
          <w:divBdr>
            <w:top w:val="none" w:sz="0" w:space="0" w:color="auto"/>
            <w:left w:val="none" w:sz="0" w:space="0" w:color="auto"/>
            <w:bottom w:val="none" w:sz="0" w:space="0" w:color="auto"/>
            <w:right w:val="none" w:sz="0" w:space="0" w:color="auto"/>
          </w:divBdr>
        </w:div>
        <w:div w:id="153768036">
          <w:marLeft w:val="640"/>
          <w:marRight w:val="0"/>
          <w:marTop w:val="0"/>
          <w:marBottom w:val="0"/>
          <w:divBdr>
            <w:top w:val="none" w:sz="0" w:space="0" w:color="auto"/>
            <w:left w:val="none" w:sz="0" w:space="0" w:color="auto"/>
            <w:bottom w:val="none" w:sz="0" w:space="0" w:color="auto"/>
            <w:right w:val="none" w:sz="0" w:space="0" w:color="auto"/>
          </w:divBdr>
        </w:div>
        <w:div w:id="597831000">
          <w:marLeft w:val="640"/>
          <w:marRight w:val="0"/>
          <w:marTop w:val="0"/>
          <w:marBottom w:val="0"/>
          <w:divBdr>
            <w:top w:val="none" w:sz="0" w:space="0" w:color="auto"/>
            <w:left w:val="none" w:sz="0" w:space="0" w:color="auto"/>
            <w:bottom w:val="none" w:sz="0" w:space="0" w:color="auto"/>
            <w:right w:val="none" w:sz="0" w:space="0" w:color="auto"/>
          </w:divBdr>
        </w:div>
        <w:div w:id="393698141">
          <w:marLeft w:val="640"/>
          <w:marRight w:val="0"/>
          <w:marTop w:val="0"/>
          <w:marBottom w:val="0"/>
          <w:divBdr>
            <w:top w:val="none" w:sz="0" w:space="0" w:color="auto"/>
            <w:left w:val="none" w:sz="0" w:space="0" w:color="auto"/>
            <w:bottom w:val="none" w:sz="0" w:space="0" w:color="auto"/>
            <w:right w:val="none" w:sz="0" w:space="0" w:color="auto"/>
          </w:divBdr>
        </w:div>
        <w:div w:id="265038437">
          <w:marLeft w:val="640"/>
          <w:marRight w:val="0"/>
          <w:marTop w:val="0"/>
          <w:marBottom w:val="0"/>
          <w:divBdr>
            <w:top w:val="none" w:sz="0" w:space="0" w:color="auto"/>
            <w:left w:val="none" w:sz="0" w:space="0" w:color="auto"/>
            <w:bottom w:val="none" w:sz="0" w:space="0" w:color="auto"/>
            <w:right w:val="none" w:sz="0" w:space="0" w:color="auto"/>
          </w:divBdr>
        </w:div>
        <w:div w:id="131027525">
          <w:marLeft w:val="640"/>
          <w:marRight w:val="0"/>
          <w:marTop w:val="0"/>
          <w:marBottom w:val="0"/>
          <w:divBdr>
            <w:top w:val="none" w:sz="0" w:space="0" w:color="auto"/>
            <w:left w:val="none" w:sz="0" w:space="0" w:color="auto"/>
            <w:bottom w:val="none" w:sz="0" w:space="0" w:color="auto"/>
            <w:right w:val="none" w:sz="0" w:space="0" w:color="auto"/>
          </w:divBdr>
        </w:div>
        <w:div w:id="800730467">
          <w:marLeft w:val="640"/>
          <w:marRight w:val="0"/>
          <w:marTop w:val="0"/>
          <w:marBottom w:val="0"/>
          <w:divBdr>
            <w:top w:val="none" w:sz="0" w:space="0" w:color="auto"/>
            <w:left w:val="none" w:sz="0" w:space="0" w:color="auto"/>
            <w:bottom w:val="none" w:sz="0" w:space="0" w:color="auto"/>
            <w:right w:val="none" w:sz="0" w:space="0" w:color="auto"/>
          </w:divBdr>
        </w:div>
        <w:div w:id="1107189148">
          <w:marLeft w:val="640"/>
          <w:marRight w:val="0"/>
          <w:marTop w:val="0"/>
          <w:marBottom w:val="0"/>
          <w:divBdr>
            <w:top w:val="none" w:sz="0" w:space="0" w:color="auto"/>
            <w:left w:val="none" w:sz="0" w:space="0" w:color="auto"/>
            <w:bottom w:val="none" w:sz="0" w:space="0" w:color="auto"/>
            <w:right w:val="none" w:sz="0" w:space="0" w:color="auto"/>
          </w:divBdr>
        </w:div>
        <w:div w:id="1377895563">
          <w:marLeft w:val="640"/>
          <w:marRight w:val="0"/>
          <w:marTop w:val="0"/>
          <w:marBottom w:val="0"/>
          <w:divBdr>
            <w:top w:val="none" w:sz="0" w:space="0" w:color="auto"/>
            <w:left w:val="none" w:sz="0" w:space="0" w:color="auto"/>
            <w:bottom w:val="none" w:sz="0" w:space="0" w:color="auto"/>
            <w:right w:val="none" w:sz="0" w:space="0" w:color="auto"/>
          </w:divBdr>
        </w:div>
        <w:div w:id="1155100835">
          <w:marLeft w:val="640"/>
          <w:marRight w:val="0"/>
          <w:marTop w:val="0"/>
          <w:marBottom w:val="0"/>
          <w:divBdr>
            <w:top w:val="none" w:sz="0" w:space="0" w:color="auto"/>
            <w:left w:val="none" w:sz="0" w:space="0" w:color="auto"/>
            <w:bottom w:val="none" w:sz="0" w:space="0" w:color="auto"/>
            <w:right w:val="none" w:sz="0" w:space="0" w:color="auto"/>
          </w:divBdr>
        </w:div>
        <w:div w:id="890120239">
          <w:marLeft w:val="640"/>
          <w:marRight w:val="0"/>
          <w:marTop w:val="0"/>
          <w:marBottom w:val="0"/>
          <w:divBdr>
            <w:top w:val="none" w:sz="0" w:space="0" w:color="auto"/>
            <w:left w:val="none" w:sz="0" w:space="0" w:color="auto"/>
            <w:bottom w:val="none" w:sz="0" w:space="0" w:color="auto"/>
            <w:right w:val="none" w:sz="0" w:space="0" w:color="auto"/>
          </w:divBdr>
        </w:div>
        <w:div w:id="667442940">
          <w:marLeft w:val="640"/>
          <w:marRight w:val="0"/>
          <w:marTop w:val="0"/>
          <w:marBottom w:val="0"/>
          <w:divBdr>
            <w:top w:val="none" w:sz="0" w:space="0" w:color="auto"/>
            <w:left w:val="none" w:sz="0" w:space="0" w:color="auto"/>
            <w:bottom w:val="none" w:sz="0" w:space="0" w:color="auto"/>
            <w:right w:val="none" w:sz="0" w:space="0" w:color="auto"/>
          </w:divBdr>
        </w:div>
        <w:div w:id="110635058">
          <w:marLeft w:val="640"/>
          <w:marRight w:val="0"/>
          <w:marTop w:val="0"/>
          <w:marBottom w:val="0"/>
          <w:divBdr>
            <w:top w:val="none" w:sz="0" w:space="0" w:color="auto"/>
            <w:left w:val="none" w:sz="0" w:space="0" w:color="auto"/>
            <w:bottom w:val="none" w:sz="0" w:space="0" w:color="auto"/>
            <w:right w:val="none" w:sz="0" w:space="0" w:color="auto"/>
          </w:divBdr>
        </w:div>
        <w:div w:id="671680809">
          <w:marLeft w:val="640"/>
          <w:marRight w:val="0"/>
          <w:marTop w:val="0"/>
          <w:marBottom w:val="0"/>
          <w:divBdr>
            <w:top w:val="none" w:sz="0" w:space="0" w:color="auto"/>
            <w:left w:val="none" w:sz="0" w:space="0" w:color="auto"/>
            <w:bottom w:val="none" w:sz="0" w:space="0" w:color="auto"/>
            <w:right w:val="none" w:sz="0" w:space="0" w:color="auto"/>
          </w:divBdr>
        </w:div>
        <w:div w:id="2116123697">
          <w:marLeft w:val="640"/>
          <w:marRight w:val="0"/>
          <w:marTop w:val="0"/>
          <w:marBottom w:val="0"/>
          <w:divBdr>
            <w:top w:val="none" w:sz="0" w:space="0" w:color="auto"/>
            <w:left w:val="none" w:sz="0" w:space="0" w:color="auto"/>
            <w:bottom w:val="none" w:sz="0" w:space="0" w:color="auto"/>
            <w:right w:val="none" w:sz="0" w:space="0" w:color="auto"/>
          </w:divBdr>
        </w:div>
        <w:div w:id="462164833">
          <w:marLeft w:val="640"/>
          <w:marRight w:val="0"/>
          <w:marTop w:val="0"/>
          <w:marBottom w:val="0"/>
          <w:divBdr>
            <w:top w:val="none" w:sz="0" w:space="0" w:color="auto"/>
            <w:left w:val="none" w:sz="0" w:space="0" w:color="auto"/>
            <w:bottom w:val="none" w:sz="0" w:space="0" w:color="auto"/>
            <w:right w:val="none" w:sz="0" w:space="0" w:color="auto"/>
          </w:divBdr>
        </w:div>
        <w:div w:id="260795242">
          <w:marLeft w:val="640"/>
          <w:marRight w:val="0"/>
          <w:marTop w:val="0"/>
          <w:marBottom w:val="0"/>
          <w:divBdr>
            <w:top w:val="none" w:sz="0" w:space="0" w:color="auto"/>
            <w:left w:val="none" w:sz="0" w:space="0" w:color="auto"/>
            <w:bottom w:val="none" w:sz="0" w:space="0" w:color="auto"/>
            <w:right w:val="none" w:sz="0" w:space="0" w:color="auto"/>
          </w:divBdr>
        </w:div>
        <w:div w:id="1861703905">
          <w:marLeft w:val="640"/>
          <w:marRight w:val="0"/>
          <w:marTop w:val="0"/>
          <w:marBottom w:val="0"/>
          <w:divBdr>
            <w:top w:val="none" w:sz="0" w:space="0" w:color="auto"/>
            <w:left w:val="none" w:sz="0" w:space="0" w:color="auto"/>
            <w:bottom w:val="none" w:sz="0" w:space="0" w:color="auto"/>
            <w:right w:val="none" w:sz="0" w:space="0" w:color="auto"/>
          </w:divBdr>
        </w:div>
        <w:div w:id="1437945707">
          <w:marLeft w:val="640"/>
          <w:marRight w:val="0"/>
          <w:marTop w:val="0"/>
          <w:marBottom w:val="0"/>
          <w:divBdr>
            <w:top w:val="none" w:sz="0" w:space="0" w:color="auto"/>
            <w:left w:val="none" w:sz="0" w:space="0" w:color="auto"/>
            <w:bottom w:val="none" w:sz="0" w:space="0" w:color="auto"/>
            <w:right w:val="none" w:sz="0" w:space="0" w:color="auto"/>
          </w:divBdr>
        </w:div>
        <w:div w:id="1544368298">
          <w:marLeft w:val="640"/>
          <w:marRight w:val="0"/>
          <w:marTop w:val="0"/>
          <w:marBottom w:val="0"/>
          <w:divBdr>
            <w:top w:val="none" w:sz="0" w:space="0" w:color="auto"/>
            <w:left w:val="none" w:sz="0" w:space="0" w:color="auto"/>
            <w:bottom w:val="none" w:sz="0" w:space="0" w:color="auto"/>
            <w:right w:val="none" w:sz="0" w:space="0" w:color="auto"/>
          </w:divBdr>
        </w:div>
        <w:div w:id="2010214483">
          <w:marLeft w:val="640"/>
          <w:marRight w:val="0"/>
          <w:marTop w:val="0"/>
          <w:marBottom w:val="0"/>
          <w:divBdr>
            <w:top w:val="none" w:sz="0" w:space="0" w:color="auto"/>
            <w:left w:val="none" w:sz="0" w:space="0" w:color="auto"/>
            <w:bottom w:val="none" w:sz="0" w:space="0" w:color="auto"/>
            <w:right w:val="none" w:sz="0" w:space="0" w:color="auto"/>
          </w:divBdr>
        </w:div>
        <w:div w:id="1326779891">
          <w:marLeft w:val="640"/>
          <w:marRight w:val="0"/>
          <w:marTop w:val="0"/>
          <w:marBottom w:val="0"/>
          <w:divBdr>
            <w:top w:val="none" w:sz="0" w:space="0" w:color="auto"/>
            <w:left w:val="none" w:sz="0" w:space="0" w:color="auto"/>
            <w:bottom w:val="none" w:sz="0" w:space="0" w:color="auto"/>
            <w:right w:val="none" w:sz="0" w:space="0" w:color="auto"/>
          </w:divBdr>
        </w:div>
        <w:div w:id="943420282">
          <w:marLeft w:val="640"/>
          <w:marRight w:val="0"/>
          <w:marTop w:val="0"/>
          <w:marBottom w:val="0"/>
          <w:divBdr>
            <w:top w:val="none" w:sz="0" w:space="0" w:color="auto"/>
            <w:left w:val="none" w:sz="0" w:space="0" w:color="auto"/>
            <w:bottom w:val="none" w:sz="0" w:space="0" w:color="auto"/>
            <w:right w:val="none" w:sz="0" w:space="0" w:color="auto"/>
          </w:divBdr>
        </w:div>
        <w:div w:id="821700380">
          <w:marLeft w:val="640"/>
          <w:marRight w:val="0"/>
          <w:marTop w:val="0"/>
          <w:marBottom w:val="0"/>
          <w:divBdr>
            <w:top w:val="none" w:sz="0" w:space="0" w:color="auto"/>
            <w:left w:val="none" w:sz="0" w:space="0" w:color="auto"/>
            <w:bottom w:val="none" w:sz="0" w:space="0" w:color="auto"/>
            <w:right w:val="none" w:sz="0" w:space="0" w:color="auto"/>
          </w:divBdr>
        </w:div>
        <w:div w:id="2116320538">
          <w:marLeft w:val="640"/>
          <w:marRight w:val="0"/>
          <w:marTop w:val="0"/>
          <w:marBottom w:val="0"/>
          <w:divBdr>
            <w:top w:val="none" w:sz="0" w:space="0" w:color="auto"/>
            <w:left w:val="none" w:sz="0" w:space="0" w:color="auto"/>
            <w:bottom w:val="none" w:sz="0" w:space="0" w:color="auto"/>
            <w:right w:val="none" w:sz="0" w:space="0" w:color="auto"/>
          </w:divBdr>
        </w:div>
        <w:div w:id="189807105">
          <w:marLeft w:val="640"/>
          <w:marRight w:val="0"/>
          <w:marTop w:val="0"/>
          <w:marBottom w:val="0"/>
          <w:divBdr>
            <w:top w:val="none" w:sz="0" w:space="0" w:color="auto"/>
            <w:left w:val="none" w:sz="0" w:space="0" w:color="auto"/>
            <w:bottom w:val="none" w:sz="0" w:space="0" w:color="auto"/>
            <w:right w:val="none" w:sz="0" w:space="0" w:color="auto"/>
          </w:divBdr>
        </w:div>
        <w:div w:id="1625887335">
          <w:marLeft w:val="640"/>
          <w:marRight w:val="0"/>
          <w:marTop w:val="0"/>
          <w:marBottom w:val="0"/>
          <w:divBdr>
            <w:top w:val="none" w:sz="0" w:space="0" w:color="auto"/>
            <w:left w:val="none" w:sz="0" w:space="0" w:color="auto"/>
            <w:bottom w:val="none" w:sz="0" w:space="0" w:color="auto"/>
            <w:right w:val="none" w:sz="0" w:space="0" w:color="auto"/>
          </w:divBdr>
        </w:div>
        <w:div w:id="126319392">
          <w:marLeft w:val="640"/>
          <w:marRight w:val="0"/>
          <w:marTop w:val="0"/>
          <w:marBottom w:val="0"/>
          <w:divBdr>
            <w:top w:val="none" w:sz="0" w:space="0" w:color="auto"/>
            <w:left w:val="none" w:sz="0" w:space="0" w:color="auto"/>
            <w:bottom w:val="none" w:sz="0" w:space="0" w:color="auto"/>
            <w:right w:val="none" w:sz="0" w:space="0" w:color="auto"/>
          </w:divBdr>
        </w:div>
        <w:div w:id="871528429">
          <w:marLeft w:val="640"/>
          <w:marRight w:val="0"/>
          <w:marTop w:val="0"/>
          <w:marBottom w:val="0"/>
          <w:divBdr>
            <w:top w:val="none" w:sz="0" w:space="0" w:color="auto"/>
            <w:left w:val="none" w:sz="0" w:space="0" w:color="auto"/>
            <w:bottom w:val="none" w:sz="0" w:space="0" w:color="auto"/>
            <w:right w:val="none" w:sz="0" w:space="0" w:color="auto"/>
          </w:divBdr>
        </w:div>
        <w:div w:id="1475104932">
          <w:marLeft w:val="640"/>
          <w:marRight w:val="0"/>
          <w:marTop w:val="0"/>
          <w:marBottom w:val="0"/>
          <w:divBdr>
            <w:top w:val="none" w:sz="0" w:space="0" w:color="auto"/>
            <w:left w:val="none" w:sz="0" w:space="0" w:color="auto"/>
            <w:bottom w:val="none" w:sz="0" w:space="0" w:color="auto"/>
            <w:right w:val="none" w:sz="0" w:space="0" w:color="auto"/>
          </w:divBdr>
        </w:div>
        <w:div w:id="1255211062">
          <w:marLeft w:val="640"/>
          <w:marRight w:val="0"/>
          <w:marTop w:val="0"/>
          <w:marBottom w:val="0"/>
          <w:divBdr>
            <w:top w:val="none" w:sz="0" w:space="0" w:color="auto"/>
            <w:left w:val="none" w:sz="0" w:space="0" w:color="auto"/>
            <w:bottom w:val="none" w:sz="0" w:space="0" w:color="auto"/>
            <w:right w:val="none" w:sz="0" w:space="0" w:color="auto"/>
          </w:divBdr>
        </w:div>
        <w:div w:id="475144468">
          <w:marLeft w:val="640"/>
          <w:marRight w:val="0"/>
          <w:marTop w:val="0"/>
          <w:marBottom w:val="0"/>
          <w:divBdr>
            <w:top w:val="none" w:sz="0" w:space="0" w:color="auto"/>
            <w:left w:val="none" w:sz="0" w:space="0" w:color="auto"/>
            <w:bottom w:val="none" w:sz="0" w:space="0" w:color="auto"/>
            <w:right w:val="none" w:sz="0" w:space="0" w:color="auto"/>
          </w:divBdr>
        </w:div>
        <w:div w:id="504781942">
          <w:marLeft w:val="640"/>
          <w:marRight w:val="0"/>
          <w:marTop w:val="0"/>
          <w:marBottom w:val="0"/>
          <w:divBdr>
            <w:top w:val="none" w:sz="0" w:space="0" w:color="auto"/>
            <w:left w:val="none" w:sz="0" w:space="0" w:color="auto"/>
            <w:bottom w:val="none" w:sz="0" w:space="0" w:color="auto"/>
            <w:right w:val="none" w:sz="0" w:space="0" w:color="auto"/>
          </w:divBdr>
        </w:div>
        <w:div w:id="1158306024">
          <w:marLeft w:val="640"/>
          <w:marRight w:val="0"/>
          <w:marTop w:val="0"/>
          <w:marBottom w:val="0"/>
          <w:divBdr>
            <w:top w:val="none" w:sz="0" w:space="0" w:color="auto"/>
            <w:left w:val="none" w:sz="0" w:space="0" w:color="auto"/>
            <w:bottom w:val="none" w:sz="0" w:space="0" w:color="auto"/>
            <w:right w:val="none" w:sz="0" w:space="0" w:color="auto"/>
          </w:divBdr>
        </w:div>
        <w:div w:id="1867595512">
          <w:marLeft w:val="640"/>
          <w:marRight w:val="0"/>
          <w:marTop w:val="0"/>
          <w:marBottom w:val="0"/>
          <w:divBdr>
            <w:top w:val="none" w:sz="0" w:space="0" w:color="auto"/>
            <w:left w:val="none" w:sz="0" w:space="0" w:color="auto"/>
            <w:bottom w:val="none" w:sz="0" w:space="0" w:color="auto"/>
            <w:right w:val="none" w:sz="0" w:space="0" w:color="auto"/>
          </w:divBdr>
        </w:div>
        <w:div w:id="1312096352">
          <w:marLeft w:val="640"/>
          <w:marRight w:val="0"/>
          <w:marTop w:val="0"/>
          <w:marBottom w:val="0"/>
          <w:divBdr>
            <w:top w:val="none" w:sz="0" w:space="0" w:color="auto"/>
            <w:left w:val="none" w:sz="0" w:space="0" w:color="auto"/>
            <w:bottom w:val="none" w:sz="0" w:space="0" w:color="auto"/>
            <w:right w:val="none" w:sz="0" w:space="0" w:color="auto"/>
          </w:divBdr>
        </w:div>
        <w:div w:id="2003003453">
          <w:marLeft w:val="640"/>
          <w:marRight w:val="0"/>
          <w:marTop w:val="0"/>
          <w:marBottom w:val="0"/>
          <w:divBdr>
            <w:top w:val="none" w:sz="0" w:space="0" w:color="auto"/>
            <w:left w:val="none" w:sz="0" w:space="0" w:color="auto"/>
            <w:bottom w:val="none" w:sz="0" w:space="0" w:color="auto"/>
            <w:right w:val="none" w:sz="0" w:space="0" w:color="auto"/>
          </w:divBdr>
        </w:div>
        <w:div w:id="583998491">
          <w:marLeft w:val="640"/>
          <w:marRight w:val="0"/>
          <w:marTop w:val="0"/>
          <w:marBottom w:val="0"/>
          <w:divBdr>
            <w:top w:val="none" w:sz="0" w:space="0" w:color="auto"/>
            <w:left w:val="none" w:sz="0" w:space="0" w:color="auto"/>
            <w:bottom w:val="none" w:sz="0" w:space="0" w:color="auto"/>
            <w:right w:val="none" w:sz="0" w:space="0" w:color="auto"/>
          </w:divBdr>
        </w:div>
        <w:div w:id="1507744243">
          <w:marLeft w:val="640"/>
          <w:marRight w:val="0"/>
          <w:marTop w:val="0"/>
          <w:marBottom w:val="0"/>
          <w:divBdr>
            <w:top w:val="none" w:sz="0" w:space="0" w:color="auto"/>
            <w:left w:val="none" w:sz="0" w:space="0" w:color="auto"/>
            <w:bottom w:val="none" w:sz="0" w:space="0" w:color="auto"/>
            <w:right w:val="none" w:sz="0" w:space="0" w:color="auto"/>
          </w:divBdr>
        </w:div>
        <w:div w:id="1838034123">
          <w:marLeft w:val="640"/>
          <w:marRight w:val="0"/>
          <w:marTop w:val="0"/>
          <w:marBottom w:val="0"/>
          <w:divBdr>
            <w:top w:val="none" w:sz="0" w:space="0" w:color="auto"/>
            <w:left w:val="none" w:sz="0" w:space="0" w:color="auto"/>
            <w:bottom w:val="none" w:sz="0" w:space="0" w:color="auto"/>
            <w:right w:val="none" w:sz="0" w:space="0" w:color="auto"/>
          </w:divBdr>
        </w:div>
        <w:div w:id="2067142535">
          <w:marLeft w:val="640"/>
          <w:marRight w:val="0"/>
          <w:marTop w:val="0"/>
          <w:marBottom w:val="0"/>
          <w:divBdr>
            <w:top w:val="none" w:sz="0" w:space="0" w:color="auto"/>
            <w:left w:val="none" w:sz="0" w:space="0" w:color="auto"/>
            <w:bottom w:val="none" w:sz="0" w:space="0" w:color="auto"/>
            <w:right w:val="none" w:sz="0" w:space="0" w:color="auto"/>
          </w:divBdr>
        </w:div>
        <w:div w:id="548609905">
          <w:marLeft w:val="640"/>
          <w:marRight w:val="0"/>
          <w:marTop w:val="0"/>
          <w:marBottom w:val="0"/>
          <w:divBdr>
            <w:top w:val="none" w:sz="0" w:space="0" w:color="auto"/>
            <w:left w:val="none" w:sz="0" w:space="0" w:color="auto"/>
            <w:bottom w:val="none" w:sz="0" w:space="0" w:color="auto"/>
            <w:right w:val="none" w:sz="0" w:space="0" w:color="auto"/>
          </w:divBdr>
        </w:div>
        <w:div w:id="1186678675">
          <w:marLeft w:val="640"/>
          <w:marRight w:val="0"/>
          <w:marTop w:val="0"/>
          <w:marBottom w:val="0"/>
          <w:divBdr>
            <w:top w:val="none" w:sz="0" w:space="0" w:color="auto"/>
            <w:left w:val="none" w:sz="0" w:space="0" w:color="auto"/>
            <w:bottom w:val="none" w:sz="0" w:space="0" w:color="auto"/>
            <w:right w:val="none" w:sz="0" w:space="0" w:color="auto"/>
          </w:divBdr>
        </w:div>
        <w:div w:id="1781684770">
          <w:marLeft w:val="640"/>
          <w:marRight w:val="0"/>
          <w:marTop w:val="0"/>
          <w:marBottom w:val="0"/>
          <w:divBdr>
            <w:top w:val="none" w:sz="0" w:space="0" w:color="auto"/>
            <w:left w:val="none" w:sz="0" w:space="0" w:color="auto"/>
            <w:bottom w:val="none" w:sz="0" w:space="0" w:color="auto"/>
            <w:right w:val="none" w:sz="0" w:space="0" w:color="auto"/>
          </w:divBdr>
        </w:div>
        <w:div w:id="1548183036">
          <w:marLeft w:val="640"/>
          <w:marRight w:val="0"/>
          <w:marTop w:val="0"/>
          <w:marBottom w:val="0"/>
          <w:divBdr>
            <w:top w:val="none" w:sz="0" w:space="0" w:color="auto"/>
            <w:left w:val="none" w:sz="0" w:space="0" w:color="auto"/>
            <w:bottom w:val="none" w:sz="0" w:space="0" w:color="auto"/>
            <w:right w:val="none" w:sz="0" w:space="0" w:color="auto"/>
          </w:divBdr>
        </w:div>
        <w:div w:id="343481303">
          <w:marLeft w:val="640"/>
          <w:marRight w:val="0"/>
          <w:marTop w:val="0"/>
          <w:marBottom w:val="0"/>
          <w:divBdr>
            <w:top w:val="none" w:sz="0" w:space="0" w:color="auto"/>
            <w:left w:val="none" w:sz="0" w:space="0" w:color="auto"/>
            <w:bottom w:val="none" w:sz="0" w:space="0" w:color="auto"/>
            <w:right w:val="none" w:sz="0" w:space="0" w:color="auto"/>
          </w:divBdr>
        </w:div>
        <w:div w:id="163474246">
          <w:marLeft w:val="640"/>
          <w:marRight w:val="0"/>
          <w:marTop w:val="0"/>
          <w:marBottom w:val="0"/>
          <w:divBdr>
            <w:top w:val="none" w:sz="0" w:space="0" w:color="auto"/>
            <w:left w:val="none" w:sz="0" w:space="0" w:color="auto"/>
            <w:bottom w:val="none" w:sz="0" w:space="0" w:color="auto"/>
            <w:right w:val="none" w:sz="0" w:space="0" w:color="auto"/>
          </w:divBdr>
        </w:div>
        <w:div w:id="2013992068">
          <w:marLeft w:val="640"/>
          <w:marRight w:val="0"/>
          <w:marTop w:val="0"/>
          <w:marBottom w:val="0"/>
          <w:divBdr>
            <w:top w:val="none" w:sz="0" w:space="0" w:color="auto"/>
            <w:left w:val="none" w:sz="0" w:space="0" w:color="auto"/>
            <w:bottom w:val="none" w:sz="0" w:space="0" w:color="auto"/>
            <w:right w:val="none" w:sz="0" w:space="0" w:color="auto"/>
          </w:divBdr>
        </w:div>
        <w:div w:id="586311845">
          <w:marLeft w:val="640"/>
          <w:marRight w:val="0"/>
          <w:marTop w:val="0"/>
          <w:marBottom w:val="0"/>
          <w:divBdr>
            <w:top w:val="none" w:sz="0" w:space="0" w:color="auto"/>
            <w:left w:val="none" w:sz="0" w:space="0" w:color="auto"/>
            <w:bottom w:val="none" w:sz="0" w:space="0" w:color="auto"/>
            <w:right w:val="none" w:sz="0" w:space="0" w:color="auto"/>
          </w:divBdr>
        </w:div>
        <w:div w:id="664552429">
          <w:marLeft w:val="640"/>
          <w:marRight w:val="0"/>
          <w:marTop w:val="0"/>
          <w:marBottom w:val="0"/>
          <w:divBdr>
            <w:top w:val="none" w:sz="0" w:space="0" w:color="auto"/>
            <w:left w:val="none" w:sz="0" w:space="0" w:color="auto"/>
            <w:bottom w:val="none" w:sz="0" w:space="0" w:color="auto"/>
            <w:right w:val="none" w:sz="0" w:space="0" w:color="auto"/>
          </w:divBdr>
        </w:div>
        <w:div w:id="23751536">
          <w:marLeft w:val="640"/>
          <w:marRight w:val="0"/>
          <w:marTop w:val="0"/>
          <w:marBottom w:val="0"/>
          <w:divBdr>
            <w:top w:val="none" w:sz="0" w:space="0" w:color="auto"/>
            <w:left w:val="none" w:sz="0" w:space="0" w:color="auto"/>
            <w:bottom w:val="none" w:sz="0" w:space="0" w:color="auto"/>
            <w:right w:val="none" w:sz="0" w:space="0" w:color="auto"/>
          </w:divBdr>
        </w:div>
        <w:div w:id="1173032046">
          <w:marLeft w:val="640"/>
          <w:marRight w:val="0"/>
          <w:marTop w:val="0"/>
          <w:marBottom w:val="0"/>
          <w:divBdr>
            <w:top w:val="none" w:sz="0" w:space="0" w:color="auto"/>
            <w:left w:val="none" w:sz="0" w:space="0" w:color="auto"/>
            <w:bottom w:val="none" w:sz="0" w:space="0" w:color="auto"/>
            <w:right w:val="none" w:sz="0" w:space="0" w:color="auto"/>
          </w:divBdr>
        </w:div>
        <w:div w:id="1674137529">
          <w:marLeft w:val="640"/>
          <w:marRight w:val="0"/>
          <w:marTop w:val="0"/>
          <w:marBottom w:val="0"/>
          <w:divBdr>
            <w:top w:val="none" w:sz="0" w:space="0" w:color="auto"/>
            <w:left w:val="none" w:sz="0" w:space="0" w:color="auto"/>
            <w:bottom w:val="none" w:sz="0" w:space="0" w:color="auto"/>
            <w:right w:val="none" w:sz="0" w:space="0" w:color="auto"/>
          </w:divBdr>
        </w:div>
        <w:div w:id="2133092816">
          <w:marLeft w:val="640"/>
          <w:marRight w:val="0"/>
          <w:marTop w:val="0"/>
          <w:marBottom w:val="0"/>
          <w:divBdr>
            <w:top w:val="none" w:sz="0" w:space="0" w:color="auto"/>
            <w:left w:val="none" w:sz="0" w:space="0" w:color="auto"/>
            <w:bottom w:val="none" w:sz="0" w:space="0" w:color="auto"/>
            <w:right w:val="none" w:sz="0" w:space="0" w:color="auto"/>
          </w:divBdr>
        </w:div>
        <w:div w:id="2079550872">
          <w:marLeft w:val="640"/>
          <w:marRight w:val="0"/>
          <w:marTop w:val="0"/>
          <w:marBottom w:val="0"/>
          <w:divBdr>
            <w:top w:val="none" w:sz="0" w:space="0" w:color="auto"/>
            <w:left w:val="none" w:sz="0" w:space="0" w:color="auto"/>
            <w:bottom w:val="none" w:sz="0" w:space="0" w:color="auto"/>
            <w:right w:val="none" w:sz="0" w:space="0" w:color="auto"/>
          </w:divBdr>
        </w:div>
        <w:div w:id="2019188936">
          <w:marLeft w:val="640"/>
          <w:marRight w:val="0"/>
          <w:marTop w:val="0"/>
          <w:marBottom w:val="0"/>
          <w:divBdr>
            <w:top w:val="none" w:sz="0" w:space="0" w:color="auto"/>
            <w:left w:val="none" w:sz="0" w:space="0" w:color="auto"/>
            <w:bottom w:val="none" w:sz="0" w:space="0" w:color="auto"/>
            <w:right w:val="none" w:sz="0" w:space="0" w:color="auto"/>
          </w:divBdr>
        </w:div>
        <w:div w:id="2086299899">
          <w:marLeft w:val="640"/>
          <w:marRight w:val="0"/>
          <w:marTop w:val="0"/>
          <w:marBottom w:val="0"/>
          <w:divBdr>
            <w:top w:val="none" w:sz="0" w:space="0" w:color="auto"/>
            <w:left w:val="none" w:sz="0" w:space="0" w:color="auto"/>
            <w:bottom w:val="none" w:sz="0" w:space="0" w:color="auto"/>
            <w:right w:val="none" w:sz="0" w:space="0" w:color="auto"/>
          </w:divBdr>
        </w:div>
        <w:div w:id="242224937">
          <w:marLeft w:val="640"/>
          <w:marRight w:val="0"/>
          <w:marTop w:val="0"/>
          <w:marBottom w:val="0"/>
          <w:divBdr>
            <w:top w:val="none" w:sz="0" w:space="0" w:color="auto"/>
            <w:left w:val="none" w:sz="0" w:space="0" w:color="auto"/>
            <w:bottom w:val="none" w:sz="0" w:space="0" w:color="auto"/>
            <w:right w:val="none" w:sz="0" w:space="0" w:color="auto"/>
          </w:divBdr>
        </w:div>
        <w:div w:id="809712578">
          <w:marLeft w:val="640"/>
          <w:marRight w:val="0"/>
          <w:marTop w:val="0"/>
          <w:marBottom w:val="0"/>
          <w:divBdr>
            <w:top w:val="none" w:sz="0" w:space="0" w:color="auto"/>
            <w:left w:val="none" w:sz="0" w:space="0" w:color="auto"/>
            <w:bottom w:val="none" w:sz="0" w:space="0" w:color="auto"/>
            <w:right w:val="none" w:sz="0" w:space="0" w:color="auto"/>
          </w:divBdr>
        </w:div>
        <w:div w:id="733117681">
          <w:marLeft w:val="640"/>
          <w:marRight w:val="0"/>
          <w:marTop w:val="0"/>
          <w:marBottom w:val="0"/>
          <w:divBdr>
            <w:top w:val="none" w:sz="0" w:space="0" w:color="auto"/>
            <w:left w:val="none" w:sz="0" w:space="0" w:color="auto"/>
            <w:bottom w:val="none" w:sz="0" w:space="0" w:color="auto"/>
            <w:right w:val="none" w:sz="0" w:space="0" w:color="auto"/>
          </w:divBdr>
        </w:div>
        <w:div w:id="1197961283">
          <w:marLeft w:val="640"/>
          <w:marRight w:val="0"/>
          <w:marTop w:val="0"/>
          <w:marBottom w:val="0"/>
          <w:divBdr>
            <w:top w:val="none" w:sz="0" w:space="0" w:color="auto"/>
            <w:left w:val="none" w:sz="0" w:space="0" w:color="auto"/>
            <w:bottom w:val="none" w:sz="0" w:space="0" w:color="auto"/>
            <w:right w:val="none" w:sz="0" w:space="0" w:color="auto"/>
          </w:divBdr>
        </w:div>
        <w:div w:id="1509178461">
          <w:marLeft w:val="640"/>
          <w:marRight w:val="0"/>
          <w:marTop w:val="0"/>
          <w:marBottom w:val="0"/>
          <w:divBdr>
            <w:top w:val="none" w:sz="0" w:space="0" w:color="auto"/>
            <w:left w:val="none" w:sz="0" w:space="0" w:color="auto"/>
            <w:bottom w:val="none" w:sz="0" w:space="0" w:color="auto"/>
            <w:right w:val="none" w:sz="0" w:space="0" w:color="auto"/>
          </w:divBdr>
        </w:div>
        <w:div w:id="1676032110">
          <w:marLeft w:val="640"/>
          <w:marRight w:val="0"/>
          <w:marTop w:val="0"/>
          <w:marBottom w:val="0"/>
          <w:divBdr>
            <w:top w:val="none" w:sz="0" w:space="0" w:color="auto"/>
            <w:left w:val="none" w:sz="0" w:space="0" w:color="auto"/>
            <w:bottom w:val="none" w:sz="0" w:space="0" w:color="auto"/>
            <w:right w:val="none" w:sz="0" w:space="0" w:color="auto"/>
          </w:divBdr>
        </w:div>
        <w:div w:id="1799913138">
          <w:marLeft w:val="640"/>
          <w:marRight w:val="0"/>
          <w:marTop w:val="0"/>
          <w:marBottom w:val="0"/>
          <w:divBdr>
            <w:top w:val="none" w:sz="0" w:space="0" w:color="auto"/>
            <w:left w:val="none" w:sz="0" w:space="0" w:color="auto"/>
            <w:bottom w:val="none" w:sz="0" w:space="0" w:color="auto"/>
            <w:right w:val="none" w:sz="0" w:space="0" w:color="auto"/>
          </w:divBdr>
        </w:div>
        <w:div w:id="347146909">
          <w:marLeft w:val="640"/>
          <w:marRight w:val="0"/>
          <w:marTop w:val="0"/>
          <w:marBottom w:val="0"/>
          <w:divBdr>
            <w:top w:val="none" w:sz="0" w:space="0" w:color="auto"/>
            <w:left w:val="none" w:sz="0" w:space="0" w:color="auto"/>
            <w:bottom w:val="none" w:sz="0" w:space="0" w:color="auto"/>
            <w:right w:val="none" w:sz="0" w:space="0" w:color="auto"/>
          </w:divBdr>
        </w:div>
        <w:div w:id="1019427253">
          <w:marLeft w:val="640"/>
          <w:marRight w:val="0"/>
          <w:marTop w:val="0"/>
          <w:marBottom w:val="0"/>
          <w:divBdr>
            <w:top w:val="none" w:sz="0" w:space="0" w:color="auto"/>
            <w:left w:val="none" w:sz="0" w:space="0" w:color="auto"/>
            <w:bottom w:val="none" w:sz="0" w:space="0" w:color="auto"/>
            <w:right w:val="none" w:sz="0" w:space="0" w:color="auto"/>
          </w:divBdr>
        </w:div>
        <w:div w:id="2080057575">
          <w:marLeft w:val="640"/>
          <w:marRight w:val="0"/>
          <w:marTop w:val="0"/>
          <w:marBottom w:val="0"/>
          <w:divBdr>
            <w:top w:val="none" w:sz="0" w:space="0" w:color="auto"/>
            <w:left w:val="none" w:sz="0" w:space="0" w:color="auto"/>
            <w:bottom w:val="none" w:sz="0" w:space="0" w:color="auto"/>
            <w:right w:val="none" w:sz="0" w:space="0" w:color="auto"/>
          </w:divBdr>
        </w:div>
        <w:div w:id="1158155744">
          <w:marLeft w:val="640"/>
          <w:marRight w:val="0"/>
          <w:marTop w:val="0"/>
          <w:marBottom w:val="0"/>
          <w:divBdr>
            <w:top w:val="none" w:sz="0" w:space="0" w:color="auto"/>
            <w:left w:val="none" w:sz="0" w:space="0" w:color="auto"/>
            <w:bottom w:val="none" w:sz="0" w:space="0" w:color="auto"/>
            <w:right w:val="none" w:sz="0" w:space="0" w:color="auto"/>
          </w:divBdr>
        </w:div>
        <w:div w:id="1358506656">
          <w:marLeft w:val="640"/>
          <w:marRight w:val="0"/>
          <w:marTop w:val="0"/>
          <w:marBottom w:val="0"/>
          <w:divBdr>
            <w:top w:val="none" w:sz="0" w:space="0" w:color="auto"/>
            <w:left w:val="none" w:sz="0" w:space="0" w:color="auto"/>
            <w:bottom w:val="none" w:sz="0" w:space="0" w:color="auto"/>
            <w:right w:val="none" w:sz="0" w:space="0" w:color="auto"/>
          </w:divBdr>
        </w:div>
        <w:div w:id="1175876551">
          <w:marLeft w:val="640"/>
          <w:marRight w:val="0"/>
          <w:marTop w:val="0"/>
          <w:marBottom w:val="0"/>
          <w:divBdr>
            <w:top w:val="none" w:sz="0" w:space="0" w:color="auto"/>
            <w:left w:val="none" w:sz="0" w:space="0" w:color="auto"/>
            <w:bottom w:val="none" w:sz="0" w:space="0" w:color="auto"/>
            <w:right w:val="none" w:sz="0" w:space="0" w:color="auto"/>
          </w:divBdr>
        </w:div>
        <w:div w:id="852183743">
          <w:marLeft w:val="640"/>
          <w:marRight w:val="0"/>
          <w:marTop w:val="0"/>
          <w:marBottom w:val="0"/>
          <w:divBdr>
            <w:top w:val="none" w:sz="0" w:space="0" w:color="auto"/>
            <w:left w:val="none" w:sz="0" w:space="0" w:color="auto"/>
            <w:bottom w:val="none" w:sz="0" w:space="0" w:color="auto"/>
            <w:right w:val="none" w:sz="0" w:space="0" w:color="auto"/>
          </w:divBdr>
        </w:div>
        <w:div w:id="422919417">
          <w:marLeft w:val="640"/>
          <w:marRight w:val="0"/>
          <w:marTop w:val="0"/>
          <w:marBottom w:val="0"/>
          <w:divBdr>
            <w:top w:val="none" w:sz="0" w:space="0" w:color="auto"/>
            <w:left w:val="none" w:sz="0" w:space="0" w:color="auto"/>
            <w:bottom w:val="none" w:sz="0" w:space="0" w:color="auto"/>
            <w:right w:val="none" w:sz="0" w:space="0" w:color="auto"/>
          </w:divBdr>
        </w:div>
        <w:div w:id="1022123393">
          <w:marLeft w:val="640"/>
          <w:marRight w:val="0"/>
          <w:marTop w:val="0"/>
          <w:marBottom w:val="0"/>
          <w:divBdr>
            <w:top w:val="none" w:sz="0" w:space="0" w:color="auto"/>
            <w:left w:val="none" w:sz="0" w:space="0" w:color="auto"/>
            <w:bottom w:val="none" w:sz="0" w:space="0" w:color="auto"/>
            <w:right w:val="none" w:sz="0" w:space="0" w:color="auto"/>
          </w:divBdr>
        </w:div>
        <w:div w:id="1209802415">
          <w:marLeft w:val="640"/>
          <w:marRight w:val="0"/>
          <w:marTop w:val="0"/>
          <w:marBottom w:val="0"/>
          <w:divBdr>
            <w:top w:val="none" w:sz="0" w:space="0" w:color="auto"/>
            <w:left w:val="none" w:sz="0" w:space="0" w:color="auto"/>
            <w:bottom w:val="none" w:sz="0" w:space="0" w:color="auto"/>
            <w:right w:val="none" w:sz="0" w:space="0" w:color="auto"/>
          </w:divBdr>
        </w:div>
        <w:div w:id="662242604">
          <w:marLeft w:val="640"/>
          <w:marRight w:val="0"/>
          <w:marTop w:val="0"/>
          <w:marBottom w:val="0"/>
          <w:divBdr>
            <w:top w:val="none" w:sz="0" w:space="0" w:color="auto"/>
            <w:left w:val="none" w:sz="0" w:space="0" w:color="auto"/>
            <w:bottom w:val="none" w:sz="0" w:space="0" w:color="auto"/>
            <w:right w:val="none" w:sz="0" w:space="0" w:color="auto"/>
          </w:divBdr>
        </w:div>
        <w:div w:id="1881042806">
          <w:marLeft w:val="640"/>
          <w:marRight w:val="0"/>
          <w:marTop w:val="0"/>
          <w:marBottom w:val="0"/>
          <w:divBdr>
            <w:top w:val="none" w:sz="0" w:space="0" w:color="auto"/>
            <w:left w:val="none" w:sz="0" w:space="0" w:color="auto"/>
            <w:bottom w:val="none" w:sz="0" w:space="0" w:color="auto"/>
            <w:right w:val="none" w:sz="0" w:space="0" w:color="auto"/>
          </w:divBdr>
        </w:div>
        <w:div w:id="581841730">
          <w:marLeft w:val="640"/>
          <w:marRight w:val="0"/>
          <w:marTop w:val="0"/>
          <w:marBottom w:val="0"/>
          <w:divBdr>
            <w:top w:val="none" w:sz="0" w:space="0" w:color="auto"/>
            <w:left w:val="none" w:sz="0" w:space="0" w:color="auto"/>
            <w:bottom w:val="none" w:sz="0" w:space="0" w:color="auto"/>
            <w:right w:val="none" w:sz="0" w:space="0" w:color="auto"/>
          </w:divBdr>
        </w:div>
        <w:div w:id="2142766413">
          <w:marLeft w:val="640"/>
          <w:marRight w:val="0"/>
          <w:marTop w:val="0"/>
          <w:marBottom w:val="0"/>
          <w:divBdr>
            <w:top w:val="none" w:sz="0" w:space="0" w:color="auto"/>
            <w:left w:val="none" w:sz="0" w:space="0" w:color="auto"/>
            <w:bottom w:val="none" w:sz="0" w:space="0" w:color="auto"/>
            <w:right w:val="none" w:sz="0" w:space="0" w:color="auto"/>
          </w:divBdr>
        </w:div>
        <w:div w:id="1891571316">
          <w:marLeft w:val="640"/>
          <w:marRight w:val="0"/>
          <w:marTop w:val="0"/>
          <w:marBottom w:val="0"/>
          <w:divBdr>
            <w:top w:val="none" w:sz="0" w:space="0" w:color="auto"/>
            <w:left w:val="none" w:sz="0" w:space="0" w:color="auto"/>
            <w:bottom w:val="none" w:sz="0" w:space="0" w:color="auto"/>
            <w:right w:val="none" w:sz="0" w:space="0" w:color="auto"/>
          </w:divBdr>
        </w:div>
        <w:div w:id="1553418365">
          <w:marLeft w:val="640"/>
          <w:marRight w:val="0"/>
          <w:marTop w:val="0"/>
          <w:marBottom w:val="0"/>
          <w:divBdr>
            <w:top w:val="none" w:sz="0" w:space="0" w:color="auto"/>
            <w:left w:val="none" w:sz="0" w:space="0" w:color="auto"/>
            <w:bottom w:val="none" w:sz="0" w:space="0" w:color="auto"/>
            <w:right w:val="none" w:sz="0" w:space="0" w:color="auto"/>
          </w:divBdr>
        </w:div>
        <w:div w:id="34887210">
          <w:marLeft w:val="640"/>
          <w:marRight w:val="0"/>
          <w:marTop w:val="0"/>
          <w:marBottom w:val="0"/>
          <w:divBdr>
            <w:top w:val="none" w:sz="0" w:space="0" w:color="auto"/>
            <w:left w:val="none" w:sz="0" w:space="0" w:color="auto"/>
            <w:bottom w:val="none" w:sz="0" w:space="0" w:color="auto"/>
            <w:right w:val="none" w:sz="0" w:space="0" w:color="auto"/>
          </w:divBdr>
        </w:div>
        <w:div w:id="936063083">
          <w:marLeft w:val="640"/>
          <w:marRight w:val="0"/>
          <w:marTop w:val="0"/>
          <w:marBottom w:val="0"/>
          <w:divBdr>
            <w:top w:val="none" w:sz="0" w:space="0" w:color="auto"/>
            <w:left w:val="none" w:sz="0" w:space="0" w:color="auto"/>
            <w:bottom w:val="none" w:sz="0" w:space="0" w:color="auto"/>
            <w:right w:val="none" w:sz="0" w:space="0" w:color="auto"/>
          </w:divBdr>
        </w:div>
        <w:div w:id="553390742">
          <w:marLeft w:val="640"/>
          <w:marRight w:val="0"/>
          <w:marTop w:val="0"/>
          <w:marBottom w:val="0"/>
          <w:divBdr>
            <w:top w:val="none" w:sz="0" w:space="0" w:color="auto"/>
            <w:left w:val="none" w:sz="0" w:space="0" w:color="auto"/>
            <w:bottom w:val="none" w:sz="0" w:space="0" w:color="auto"/>
            <w:right w:val="none" w:sz="0" w:space="0" w:color="auto"/>
          </w:divBdr>
        </w:div>
        <w:div w:id="439227820">
          <w:marLeft w:val="640"/>
          <w:marRight w:val="0"/>
          <w:marTop w:val="0"/>
          <w:marBottom w:val="0"/>
          <w:divBdr>
            <w:top w:val="none" w:sz="0" w:space="0" w:color="auto"/>
            <w:left w:val="none" w:sz="0" w:space="0" w:color="auto"/>
            <w:bottom w:val="none" w:sz="0" w:space="0" w:color="auto"/>
            <w:right w:val="none" w:sz="0" w:space="0" w:color="auto"/>
          </w:divBdr>
        </w:div>
        <w:div w:id="1812747587">
          <w:marLeft w:val="640"/>
          <w:marRight w:val="0"/>
          <w:marTop w:val="0"/>
          <w:marBottom w:val="0"/>
          <w:divBdr>
            <w:top w:val="none" w:sz="0" w:space="0" w:color="auto"/>
            <w:left w:val="none" w:sz="0" w:space="0" w:color="auto"/>
            <w:bottom w:val="none" w:sz="0" w:space="0" w:color="auto"/>
            <w:right w:val="none" w:sz="0" w:space="0" w:color="auto"/>
          </w:divBdr>
        </w:div>
        <w:div w:id="300306587">
          <w:marLeft w:val="640"/>
          <w:marRight w:val="0"/>
          <w:marTop w:val="0"/>
          <w:marBottom w:val="0"/>
          <w:divBdr>
            <w:top w:val="none" w:sz="0" w:space="0" w:color="auto"/>
            <w:left w:val="none" w:sz="0" w:space="0" w:color="auto"/>
            <w:bottom w:val="none" w:sz="0" w:space="0" w:color="auto"/>
            <w:right w:val="none" w:sz="0" w:space="0" w:color="auto"/>
          </w:divBdr>
        </w:div>
        <w:div w:id="1742830307">
          <w:marLeft w:val="640"/>
          <w:marRight w:val="0"/>
          <w:marTop w:val="0"/>
          <w:marBottom w:val="0"/>
          <w:divBdr>
            <w:top w:val="none" w:sz="0" w:space="0" w:color="auto"/>
            <w:left w:val="none" w:sz="0" w:space="0" w:color="auto"/>
            <w:bottom w:val="none" w:sz="0" w:space="0" w:color="auto"/>
            <w:right w:val="none" w:sz="0" w:space="0" w:color="auto"/>
          </w:divBdr>
        </w:div>
        <w:div w:id="2127768002">
          <w:marLeft w:val="640"/>
          <w:marRight w:val="0"/>
          <w:marTop w:val="0"/>
          <w:marBottom w:val="0"/>
          <w:divBdr>
            <w:top w:val="none" w:sz="0" w:space="0" w:color="auto"/>
            <w:left w:val="none" w:sz="0" w:space="0" w:color="auto"/>
            <w:bottom w:val="none" w:sz="0" w:space="0" w:color="auto"/>
            <w:right w:val="none" w:sz="0" w:space="0" w:color="auto"/>
          </w:divBdr>
        </w:div>
        <w:div w:id="153188163">
          <w:marLeft w:val="640"/>
          <w:marRight w:val="0"/>
          <w:marTop w:val="0"/>
          <w:marBottom w:val="0"/>
          <w:divBdr>
            <w:top w:val="none" w:sz="0" w:space="0" w:color="auto"/>
            <w:left w:val="none" w:sz="0" w:space="0" w:color="auto"/>
            <w:bottom w:val="none" w:sz="0" w:space="0" w:color="auto"/>
            <w:right w:val="none" w:sz="0" w:space="0" w:color="auto"/>
          </w:divBdr>
        </w:div>
        <w:div w:id="1734814635">
          <w:marLeft w:val="640"/>
          <w:marRight w:val="0"/>
          <w:marTop w:val="0"/>
          <w:marBottom w:val="0"/>
          <w:divBdr>
            <w:top w:val="none" w:sz="0" w:space="0" w:color="auto"/>
            <w:left w:val="none" w:sz="0" w:space="0" w:color="auto"/>
            <w:bottom w:val="none" w:sz="0" w:space="0" w:color="auto"/>
            <w:right w:val="none" w:sz="0" w:space="0" w:color="auto"/>
          </w:divBdr>
        </w:div>
        <w:div w:id="1682052393">
          <w:marLeft w:val="640"/>
          <w:marRight w:val="0"/>
          <w:marTop w:val="0"/>
          <w:marBottom w:val="0"/>
          <w:divBdr>
            <w:top w:val="none" w:sz="0" w:space="0" w:color="auto"/>
            <w:left w:val="none" w:sz="0" w:space="0" w:color="auto"/>
            <w:bottom w:val="none" w:sz="0" w:space="0" w:color="auto"/>
            <w:right w:val="none" w:sz="0" w:space="0" w:color="auto"/>
          </w:divBdr>
        </w:div>
        <w:div w:id="1299915979">
          <w:marLeft w:val="640"/>
          <w:marRight w:val="0"/>
          <w:marTop w:val="0"/>
          <w:marBottom w:val="0"/>
          <w:divBdr>
            <w:top w:val="none" w:sz="0" w:space="0" w:color="auto"/>
            <w:left w:val="none" w:sz="0" w:space="0" w:color="auto"/>
            <w:bottom w:val="none" w:sz="0" w:space="0" w:color="auto"/>
            <w:right w:val="none" w:sz="0" w:space="0" w:color="auto"/>
          </w:divBdr>
        </w:div>
        <w:div w:id="346752586">
          <w:marLeft w:val="640"/>
          <w:marRight w:val="0"/>
          <w:marTop w:val="0"/>
          <w:marBottom w:val="0"/>
          <w:divBdr>
            <w:top w:val="none" w:sz="0" w:space="0" w:color="auto"/>
            <w:left w:val="none" w:sz="0" w:space="0" w:color="auto"/>
            <w:bottom w:val="none" w:sz="0" w:space="0" w:color="auto"/>
            <w:right w:val="none" w:sz="0" w:space="0" w:color="auto"/>
          </w:divBdr>
        </w:div>
        <w:div w:id="1129591848">
          <w:marLeft w:val="640"/>
          <w:marRight w:val="0"/>
          <w:marTop w:val="0"/>
          <w:marBottom w:val="0"/>
          <w:divBdr>
            <w:top w:val="none" w:sz="0" w:space="0" w:color="auto"/>
            <w:left w:val="none" w:sz="0" w:space="0" w:color="auto"/>
            <w:bottom w:val="none" w:sz="0" w:space="0" w:color="auto"/>
            <w:right w:val="none" w:sz="0" w:space="0" w:color="auto"/>
          </w:divBdr>
        </w:div>
        <w:div w:id="1939827874">
          <w:marLeft w:val="640"/>
          <w:marRight w:val="0"/>
          <w:marTop w:val="0"/>
          <w:marBottom w:val="0"/>
          <w:divBdr>
            <w:top w:val="none" w:sz="0" w:space="0" w:color="auto"/>
            <w:left w:val="none" w:sz="0" w:space="0" w:color="auto"/>
            <w:bottom w:val="none" w:sz="0" w:space="0" w:color="auto"/>
            <w:right w:val="none" w:sz="0" w:space="0" w:color="auto"/>
          </w:divBdr>
        </w:div>
        <w:div w:id="1022589810">
          <w:marLeft w:val="640"/>
          <w:marRight w:val="0"/>
          <w:marTop w:val="0"/>
          <w:marBottom w:val="0"/>
          <w:divBdr>
            <w:top w:val="none" w:sz="0" w:space="0" w:color="auto"/>
            <w:left w:val="none" w:sz="0" w:space="0" w:color="auto"/>
            <w:bottom w:val="none" w:sz="0" w:space="0" w:color="auto"/>
            <w:right w:val="none" w:sz="0" w:space="0" w:color="auto"/>
          </w:divBdr>
        </w:div>
        <w:div w:id="1928152275">
          <w:marLeft w:val="640"/>
          <w:marRight w:val="0"/>
          <w:marTop w:val="0"/>
          <w:marBottom w:val="0"/>
          <w:divBdr>
            <w:top w:val="none" w:sz="0" w:space="0" w:color="auto"/>
            <w:left w:val="none" w:sz="0" w:space="0" w:color="auto"/>
            <w:bottom w:val="none" w:sz="0" w:space="0" w:color="auto"/>
            <w:right w:val="none" w:sz="0" w:space="0" w:color="auto"/>
          </w:divBdr>
        </w:div>
        <w:div w:id="1933736230">
          <w:marLeft w:val="640"/>
          <w:marRight w:val="0"/>
          <w:marTop w:val="0"/>
          <w:marBottom w:val="0"/>
          <w:divBdr>
            <w:top w:val="none" w:sz="0" w:space="0" w:color="auto"/>
            <w:left w:val="none" w:sz="0" w:space="0" w:color="auto"/>
            <w:bottom w:val="none" w:sz="0" w:space="0" w:color="auto"/>
            <w:right w:val="none" w:sz="0" w:space="0" w:color="auto"/>
          </w:divBdr>
        </w:div>
        <w:div w:id="1392845585">
          <w:marLeft w:val="640"/>
          <w:marRight w:val="0"/>
          <w:marTop w:val="0"/>
          <w:marBottom w:val="0"/>
          <w:divBdr>
            <w:top w:val="none" w:sz="0" w:space="0" w:color="auto"/>
            <w:left w:val="none" w:sz="0" w:space="0" w:color="auto"/>
            <w:bottom w:val="none" w:sz="0" w:space="0" w:color="auto"/>
            <w:right w:val="none" w:sz="0" w:space="0" w:color="auto"/>
          </w:divBdr>
        </w:div>
        <w:div w:id="1642618379">
          <w:marLeft w:val="640"/>
          <w:marRight w:val="0"/>
          <w:marTop w:val="0"/>
          <w:marBottom w:val="0"/>
          <w:divBdr>
            <w:top w:val="none" w:sz="0" w:space="0" w:color="auto"/>
            <w:left w:val="none" w:sz="0" w:space="0" w:color="auto"/>
            <w:bottom w:val="none" w:sz="0" w:space="0" w:color="auto"/>
            <w:right w:val="none" w:sz="0" w:space="0" w:color="auto"/>
          </w:divBdr>
        </w:div>
        <w:div w:id="1660500327">
          <w:marLeft w:val="640"/>
          <w:marRight w:val="0"/>
          <w:marTop w:val="0"/>
          <w:marBottom w:val="0"/>
          <w:divBdr>
            <w:top w:val="none" w:sz="0" w:space="0" w:color="auto"/>
            <w:left w:val="none" w:sz="0" w:space="0" w:color="auto"/>
            <w:bottom w:val="none" w:sz="0" w:space="0" w:color="auto"/>
            <w:right w:val="none" w:sz="0" w:space="0" w:color="auto"/>
          </w:divBdr>
        </w:div>
        <w:div w:id="1300455708">
          <w:marLeft w:val="640"/>
          <w:marRight w:val="0"/>
          <w:marTop w:val="0"/>
          <w:marBottom w:val="0"/>
          <w:divBdr>
            <w:top w:val="none" w:sz="0" w:space="0" w:color="auto"/>
            <w:left w:val="none" w:sz="0" w:space="0" w:color="auto"/>
            <w:bottom w:val="none" w:sz="0" w:space="0" w:color="auto"/>
            <w:right w:val="none" w:sz="0" w:space="0" w:color="auto"/>
          </w:divBdr>
        </w:div>
        <w:div w:id="383218795">
          <w:marLeft w:val="640"/>
          <w:marRight w:val="0"/>
          <w:marTop w:val="0"/>
          <w:marBottom w:val="0"/>
          <w:divBdr>
            <w:top w:val="none" w:sz="0" w:space="0" w:color="auto"/>
            <w:left w:val="none" w:sz="0" w:space="0" w:color="auto"/>
            <w:bottom w:val="none" w:sz="0" w:space="0" w:color="auto"/>
            <w:right w:val="none" w:sz="0" w:space="0" w:color="auto"/>
          </w:divBdr>
        </w:div>
        <w:div w:id="1487547262">
          <w:marLeft w:val="640"/>
          <w:marRight w:val="0"/>
          <w:marTop w:val="0"/>
          <w:marBottom w:val="0"/>
          <w:divBdr>
            <w:top w:val="none" w:sz="0" w:space="0" w:color="auto"/>
            <w:left w:val="none" w:sz="0" w:space="0" w:color="auto"/>
            <w:bottom w:val="none" w:sz="0" w:space="0" w:color="auto"/>
            <w:right w:val="none" w:sz="0" w:space="0" w:color="auto"/>
          </w:divBdr>
        </w:div>
        <w:div w:id="300810370">
          <w:marLeft w:val="640"/>
          <w:marRight w:val="0"/>
          <w:marTop w:val="0"/>
          <w:marBottom w:val="0"/>
          <w:divBdr>
            <w:top w:val="none" w:sz="0" w:space="0" w:color="auto"/>
            <w:left w:val="none" w:sz="0" w:space="0" w:color="auto"/>
            <w:bottom w:val="none" w:sz="0" w:space="0" w:color="auto"/>
            <w:right w:val="none" w:sz="0" w:space="0" w:color="auto"/>
          </w:divBdr>
        </w:div>
        <w:div w:id="86930159">
          <w:marLeft w:val="640"/>
          <w:marRight w:val="0"/>
          <w:marTop w:val="0"/>
          <w:marBottom w:val="0"/>
          <w:divBdr>
            <w:top w:val="none" w:sz="0" w:space="0" w:color="auto"/>
            <w:left w:val="none" w:sz="0" w:space="0" w:color="auto"/>
            <w:bottom w:val="none" w:sz="0" w:space="0" w:color="auto"/>
            <w:right w:val="none" w:sz="0" w:space="0" w:color="auto"/>
          </w:divBdr>
        </w:div>
      </w:divsChild>
    </w:div>
    <w:div w:id="1597859643">
      <w:bodyDiv w:val="1"/>
      <w:marLeft w:val="0"/>
      <w:marRight w:val="0"/>
      <w:marTop w:val="0"/>
      <w:marBottom w:val="0"/>
      <w:divBdr>
        <w:top w:val="none" w:sz="0" w:space="0" w:color="auto"/>
        <w:left w:val="none" w:sz="0" w:space="0" w:color="auto"/>
        <w:bottom w:val="none" w:sz="0" w:space="0" w:color="auto"/>
        <w:right w:val="none" w:sz="0" w:space="0" w:color="auto"/>
      </w:divBdr>
      <w:divsChild>
        <w:div w:id="655181163">
          <w:marLeft w:val="640"/>
          <w:marRight w:val="0"/>
          <w:marTop w:val="0"/>
          <w:marBottom w:val="0"/>
          <w:divBdr>
            <w:top w:val="none" w:sz="0" w:space="0" w:color="auto"/>
            <w:left w:val="none" w:sz="0" w:space="0" w:color="auto"/>
            <w:bottom w:val="none" w:sz="0" w:space="0" w:color="auto"/>
            <w:right w:val="none" w:sz="0" w:space="0" w:color="auto"/>
          </w:divBdr>
        </w:div>
        <w:div w:id="1014111531">
          <w:marLeft w:val="640"/>
          <w:marRight w:val="0"/>
          <w:marTop w:val="0"/>
          <w:marBottom w:val="0"/>
          <w:divBdr>
            <w:top w:val="none" w:sz="0" w:space="0" w:color="auto"/>
            <w:left w:val="none" w:sz="0" w:space="0" w:color="auto"/>
            <w:bottom w:val="none" w:sz="0" w:space="0" w:color="auto"/>
            <w:right w:val="none" w:sz="0" w:space="0" w:color="auto"/>
          </w:divBdr>
        </w:div>
        <w:div w:id="121967680">
          <w:marLeft w:val="640"/>
          <w:marRight w:val="0"/>
          <w:marTop w:val="0"/>
          <w:marBottom w:val="0"/>
          <w:divBdr>
            <w:top w:val="none" w:sz="0" w:space="0" w:color="auto"/>
            <w:left w:val="none" w:sz="0" w:space="0" w:color="auto"/>
            <w:bottom w:val="none" w:sz="0" w:space="0" w:color="auto"/>
            <w:right w:val="none" w:sz="0" w:space="0" w:color="auto"/>
          </w:divBdr>
        </w:div>
        <w:div w:id="1866794677">
          <w:marLeft w:val="640"/>
          <w:marRight w:val="0"/>
          <w:marTop w:val="0"/>
          <w:marBottom w:val="0"/>
          <w:divBdr>
            <w:top w:val="none" w:sz="0" w:space="0" w:color="auto"/>
            <w:left w:val="none" w:sz="0" w:space="0" w:color="auto"/>
            <w:bottom w:val="none" w:sz="0" w:space="0" w:color="auto"/>
            <w:right w:val="none" w:sz="0" w:space="0" w:color="auto"/>
          </w:divBdr>
        </w:div>
        <w:div w:id="1567522603">
          <w:marLeft w:val="640"/>
          <w:marRight w:val="0"/>
          <w:marTop w:val="0"/>
          <w:marBottom w:val="0"/>
          <w:divBdr>
            <w:top w:val="none" w:sz="0" w:space="0" w:color="auto"/>
            <w:left w:val="none" w:sz="0" w:space="0" w:color="auto"/>
            <w:bottom w:val="none" w:sz="0" w:space="0" w:color="auto"/>
            <w:right w:val="none" w:sz="0" w:space="0" w:color="auto"/>
          </w:divBdr>
        </w:div>
        <w:div w:id="998925537">
          <w:marLeft w:val="640"/>
          <w:marRight w:val="0"/>
          <w:marTop w:val="0"/>
          <w:marBottom w:val="0"/>
          <w:divBdr>
            <w:top w:val="none" w:sz="0" w:space="0" w:color="auto"/>
            <w:left w:val="none" w:sz="0" w:space="0" w:color="auto"/>
            <w:bottom w:val="none" w:sz="0" w:space="0" w:color="auto"/>
            <w:right w:val="none" w:sz="0" w:space="0" w:color="auto"/>
          </w:divBdr>
        </w:div>
        <w:div w:id="1151748475">
          <w:marLeft w:val="640"/>
          <w:marRight w:val="0"/>
          <w:marTop w:val="0"/>
          <w:marBottom w:val="0"/>
          <w:divBdr>
            <w:top w:val="none" w:sz="0" w:space="0" w:color="auto"/>
            <w:left w:val="none" w:sz="0" w:space="0" w:color="auto"/>
            <w:bottom w:val="none" w:sz="0" w:space="0" w:color="auto"/>
            <w:right w:val="none" w:sz="0" w:space="0" w:color="auto"/>
          </w:divBdr>
        </w:div>
        <w:div w:id="121268753">
          <w:marLeft w:val="640"/>
          <w:marRight w:val="0"/>
          <w:marTop w:val="0"/>
          <w:marBottom w:val="0"/>
          <w:divBdr>
            <w:top w:val="none" w:sz="0" w:space="0" w:color="auto"/>
            <w:left w:val="none" w:sz="0" w:space="0" w:color="auto"/>
            <w:bottom w:val="none" w:sz="0" w:space="0" w:color="auto"/>
            <w:right w:val="none" w:sz="0" w:space="0" w:color="auto"/>
          </w:divBdr>
        </w:div>
        <w:div w:id="1173299969">
          <w:marLeft w:val="640"/>
          <w:marRight w:val="0"/>
          <w:marTop w:val="0"/>
          <w:marBottom w:val="0"/>
          <w:divBdr>
            <w:top w:val="none" w:sz="0" w:space="0" w:color="auto"/>
            <w:left w:val="none" w:sz="0" w:space="0" w:color="auto"/>
            <w:bottom w:val="none" w:sz="0" w:space="0" w:color="auto"/>
            <w:right w:val="none" w:sz="0" w:space="0" w:color="auto"/>
          </w:divBdr>
        </w:div>
        <w:div w:id="1976912906">
          <w:marLeft w:val="640"/>
          <w:marRight w:val="0"/>
          <w:marTop w:val="0"/>
          <w:marBottom w:val="0"/>
          <w:divBdr>
            <w:top w:val="none" w:sz="0" w:space="0" w:color="auto"/>
            <w:left w:val="none" w:sz="0" w:space="0" w:color="auto"/>
            <w:bottom w:val="none" w:sz="0" w:space="0" w:color="auto"/>
            <w:right w:val="none" w:sz="0" w:space="0" w:color="auto"/>
          </w:divBdr>
        </w:div>
        <w:div w:id="1260993226">
          <w:marLeft w:val="640"/>
          <w:marRight w:val="0"/>
          <w:marTop w:val="0"/>
          <w:marBottom w:val="0"/>
          <w:divBdr>
            <w:top w:val="none" w:sz="0" w:space="0" w:color="auto"/>
            <w:left w:val="none" w:sz="0" w:space="0" w:color="auto"/>
            <w:bottom w:val="none" w:sz="0" w:space="0" w:color="auto"/>
            <w:right w:val="none" w:sz="0" w:space="0" w:color="auto"/>
          </w:divBdr>
        </w:div>
        <w:div w:id="1921719318">
          <w:marLeft w:val="640"/>
          <w:marRight w:val="0"/>
          <w:marTop w:val="0"/>
          <w:marBottom w:val="0"/>
          <w:divBdr>
            <w:top w:val="none" w:sz="0" w:space="0" w:color="auto"/>
            <w:left w:val="none" w:sz="0" w:space="0" w:color="auto"/>
            <w:bottom w:val="none" w:sz="0" w:space="0" w:color="auto"/>
            <w:right w:val="none" w:sz="0" w:space="0" w:color="auto"/>
          </w:divBdr>
        </w:div>
        <w:div w:id="185216165">
          <w:marLeft w:val="640"/>
          <w:marRight w:val="0"/>
          <w:marTop w:val="0"/>
          <w:marBottom w:val="0"/>
          <w:divBdr>
            <w:top w:val="none" w:sz="0" w:space="0" w:color="auto"/>
            <w:left w:val="none" w:sz="0" w:space="0" w:color="auto"/>
            <w:bottom w:val="none" w:sz="0" w:space="0" w:color="auto"/>
            <w:right w:val="none" w:sz="0" w:space="0" w:color="auto"/>
          </w:divBdr>
        </w:div>
        <w:div w:id="1567380580">
          <w:marLeft w:val="640"/>
          <w:marRight w:val="0"/>
          <w:marTop w:val="0"/>
          <w:marBottom w:val="0"/>
          <w:divBdr>
            <w:top w:val="none" w:sz="0" w:space="0" w:color="auto"/>
            <w:left w:val="none" w:sz="0" w:space="0" w:color="auto"/>
            <w:bottom w:val="none" w:sz="0" w:space="0" w:color="auto"/>
            <w:right w:val="none" w:sz="0" w:space="0" w:color="auto"/>
          </w:divBdr>
        </w:div>
        <w:div w:id="663053664">
          <w:marLeft w:val="640"/>
          <w:marRight w:val="0"/>
          <w:marTop w:val="0"/>
          <w:marBottom w:val="0"/>
          <w:divBdr>
            <w:top w:val="none" w:sz="0" w:space="0" w:color="auto"/>
            <w:left w:val="none" w:sz="0" w:space="0" w:color="auto"/>
            <w:bottom w:val="none" w:sz="0" w:space="0" w:color="auto"/>
            <w:right w:val="none" w:sz="0" w:space="0" w:color="auto"/>
          </w:divBdr>
        </w:div>
        <w:div w:id="1118338077">
          <w:marLeft w:val="640"/>
          <w:marRight w:val="0"/>
          <w:marTop w:val="0"/>
          <w:marBottom w:val="0"/>
          <w:divBdr>
            <w:top w:val="none" w:sz="0" w:space="0" w:color="auto"/>
            <w:left w:val="none" w:sz="0" w:space="0" w:color="auto"/>
            <w:bottom w:val="none" w:sz="0" w:space="0" w:color="auto"/>
            <w:right w:val="none" w:sz="0" w:space="0" w:color="auto"/>
          </w:divBdr>
        </w:div>
        <w:div w:id="153689772">
          <w:marLeft w:val="640"/>
          <w:marRight w:val="0"/>
          <w:marTop w:val="0"/>
          <w:marBottom w:val="0"/>
          <w:divBdr>
            <w:top w:val="none" w:sz="0" w:space="0" w:color="auto"/>
            <w:left w:val="none" w:sz="0" w:space="0" w:color="auto"/>
            <w:bottom w:val="none" w:sz="0" w:space="0" w:color="auto"/>
            <w:right w:val="none" w:sz="0" w:space="0" w:color="auto"/>
          </w:divBdr>
        </w:div>
        <w:div w:id="1226641667">
          <w:marLeft w:val="640"/>
          <w:marRight w:val="0"/>
          <w:marTop w:val="0"/>
          <w:marBottom w:val="0"/>
          <w:divBdr>
            <w:top w:val="none" w:sz="0" w:space="0" w:color="auto"/>
            <w:left w:val="none" w:sz="0" w:space="0" w:color="auto"/>
            <w:bottom w:val="none" w:sz="0" w:space="0" w:color="auto"/>
            <w:right w:val="none" w:sz="0" w:space="0" w:color="auto"/>
          </w:divBdr>
        </w:div>
        <w:div w:id="565452595">
          <w:marLeft w:val="640"/>
          <w:marRight w:val="0"/>
          <w:marTop w:val="0"/>
          <w:marBottom w:val="0"/>
          <w:divBdr>
            <w:top w:val="none" w:sz="0" w:space="0" w:color="auto"/>
            <w:left w:val="none" w:sz="0" w:space="0" w:color="auto"/>
            <w:bottom w:val="none" w:sz="0" w:space="0" w:color="auto"/>
            <w:right w:val="none" w:sz="0" w:space="0" w:color="auto"/>
          </w:divBdr>
        </w:div>
        <w:div w:id="1901360524">
          <w:marLeft w:val="640"/>
          <w:marRight w:val="0"/>
          <w:marTop w:val="0"/>
          <w:marBottom w:val="0"/>
          <w:divBdr>
            <w:top w:val="none" w:sz="0" w:space="0" w:color="auto"/>
            <w:left w:val="none" w:sz="0" w:space="0" w:color="auto"/>
            <w:bottom w:val="none" w:sz="0" w:space="0" w:color="auto"/>
            <w:right w:val="none" w:sz="0" w:space="0" w:color="auto"/>
          </w:divBdr>
        </w:div>
        <w:div w:id="873152175">
          <w:marLeft w:val="640"/>
          <w:marRight w:val="0"/>
          <w:marTop w:val="0"/>
          <w:marBottom w:val="0"/>
          <w:divBdr>
            <w:top w:val="none" w:sz="0" w:space="0" w:color="auto"/>
            <w:left w:val="none" w:sz="0" w:space="0" w:color="auto"/>
            <w:bottom w:val="none" w:sz="0" w:space="0" w:color="auto"/>
            <w:right w:val="none" w:sz="0" w:space="0" w:color="auto"/>
          </w:divBdr>
        </w:div>
        <w:div w:id="1672680685">
          <w:marLeft w:val="640"/>
          <w:marRight w:val="0"/>
          <w:marTop w:val="0"/>
          <w:marBottom w:val="0"/>
          <w:divBdr>
            <w:top w:val="none" w:sz="0" w:space="0" w:color="auto"/>
            <w:left w:val="none" w:sz="0" w:space="0" w:color="auto"/>
            <w:bottom w:val="none" w:sz="0" w:space="0" w:color="auto"/>
            <w:right w:val="none" w:sz="0" w:space="0" w:color="auto"/>
          </w:divBdr>
        </w:div>
        <w:div w:id="1243837984">
          <w:marLeft w:val="640"/>
          <w:marRight w:val="0"/>
          <w:marTop w:val="0"/>
          <w:marBottom w:val="0"/>
          <w:divBdr>
            <w:top w:val="none" w:sz="0" w:space="0" w:color="auto"/>
            <w:left w:val="none" w:sz="0" w:space="0" w:color="auto"/>
            <w:bottom w:val="none" w:sz="0" w:space="0" w:color="auto"/>
            <w:right w:val="none" w:sz="0" w:space="0" w:color="auto"/>
          </w:divBdr>
        </w:div>
        <w:div w:id="1577012892">
          <w:marLeft w:val="640"/>
          <w:marRight w:val="0"/>
          <w:marTop w:val="0"/>
          <w:marBottom w:val="0"/>
          <w:divBdr>
            <w:top w:val="none" w:sz="0" w:space="0" w:color="auto"/>
            <w:left w:val="none" w:sz="0" w:space="0" w:color="auto"/>
            <w:bottom w:val="none" w:sz="0" w:space="0" w:color="auto"/>
            <w:right w:val="none" w:sz="0" w:space="0" w:color="auto"/>
          </w:divBdr>
        </w:div>
        <w:div w:id="1532067195">
          <w:marLeft w:val="640"/>
          <w:marRight w:val="0"/>
          <w:marTop w:val="0"/>
          <w:marBottom w:val="0"/>
          <w:divBdr>
            <w:top w:val="none" w:sz="0" w:space="0" w:color="auto"/>
            <w:left w:val="none" w:sz="0" w:space="0" w:color="auto"/>
            <w:bottom w:val="none" w:sz="0" w:space="0" w:color="auto"/>
            <w:right w:val="none" w:sz="0" w:space="0" w:color="auto"/>
          </w:divBdr>
        </w:div>
        <w:div w:id="1946499653">
          <w:marLeft w:val="640"/>
          <w:marRight w:val="0"/>
          <w:marTop w:val="0"/>
          <w:marBottom w:val="0"/>
          <w:divBdr>
            <w:top w:val="none" w:sz="0" w:space="0" w:color="auto"/>
            <w:left w:val="none" w:sz="0" w:space="0" w:color="auto"/>
            <w:bottom w:val="none" w:sz="0" w:space="0" w:color="auto"/>
            <w:right w:val="none" w:sz="0" w:space="0" w:color="auto"/>
          </w:divBdr>
        </w:div>
        <w:div w:id="1870802805">
          <w:marLeft w:val="640"/>
          <w:marRight w:val="0"/>
          <w:marTop w:val="0"/>
          <w:marBottom w:val="0"/>
          <w:divBdr>
            <w:top w:val="none" w:sz="0" w:space="0" w:color="auto"/>
            <w:left w:val="none" w:sz="0" w:space="0" w:color="auto"/>
            <w:bottom w:val="none" w:sz="0" w:space="0" w:color="auto"/>
            <w:right w:val="none" w:sz="0" w:space="0" w:color="auto"/>
          </w:divBdr>
        </w:div>
        <w:div w:id="790831150">
          <w:marLeft w:val="640"/>
          <w:marRight w:val="0"/>
          <w:marTop w:val="0"/>
          <w:marBottom w:val="0"/>
          <w:divBdr>
            <w:top w:val="none" w:sz="0" w:space="0" w:color="auto"/>
            <w:left w:val="none" w:sz="0" w:space="0" w:color="auto"/>
            <w:bottom w:val="none" w:sz="0" w:space="0" w:color="auto"/>
            <w:right w:val="none" w:sz="0" w:space="0" w:color="auto"/>
          </w:divBdr>
        </w:div>
        <w:div w:id="188488732">
          <w:marLeft w:val="640"/>
          <w:marRight w:val="0"/>
          <w:marTop w:val="0"/>
          <w:marBottom w:val="0"/>
          <w:divBdr>
            <w:top w:val="none" w:sz="0" w:space="0" w:color="auto"/>
            <w:left w:val="none" w:sz="0" w:space="0" w:color="auto"/>
            <w:bottom w:val="none" w:sz="0" w:space="0" w:color="auto"/>
            <w:right w:val="none" w:sz="0" w:space="0" w:color="auto"/>
          </w:divBdr>
        </w:div>
        <w:div w:id="1889880712">
          <w:marLeft w:val="640"/>
          <w:marRight w:val="0"/>
          <w:marTop w:val="0"/>
          <w:marBottom w:val="0"/>
          <w:divBdr>
            <w:top w:val="none" w:sz="0" w:space="0" w:color="auto"/>
            <w:left w:val="none" w:sz="0" w:space="0" w:color="auto"/>
            <w:bottom w:val="none" w:sz="0" w:space="0" w:color="auto"/>
            <w:right w:val="none" w:sz="0" w:space="0" w:color="auto"/>
          </w:divBdr>
        </w:div>
        <w:div w:id="1436636367">
          <w:marLeft w:val="640"/>
          <w:marRight w:val="0"/>
          <w:marTop w:val="0"/>
          <w:marBottom w:val="0"/>
          <w:divBdr>
            <w:top w:val="none" w:sz="0" w:space="0" w:color="auto"/>
            <w:left w:val="none" w:sz="0" w:space="0" w:color="auto"/>
            <w:bottom w:val="none" w:sz="0" w:space="0" w:color="auto"/>
            <w:right w:val="none" w:sz="0" w:space="0" w:color="auto"/>
          </w:divBdr>
        </w:div>
        <w:div w:id="820929466">
          <w:marLeft w:val="640"/>
          <w:marRight w:val="0"/>
          <w:marTop w:val="0"/>
          <w:marBottom w:val="0"/>
          <w:divBdr>
            <w:top w:val="none" w:sz="0" w:space="0" w:color="auto"/>
            <w:left w:val="none" w:sz="0" w:space="0" w:color="auto"/>
            <w:bottom w:val="none" w:sz="0" w:space="0" w:color="auto"/>
            <w:right w:val="none" w:sz="0" w:space="0" w:color="auto"/>
          </w:divBdr>
        </w:div>
        <w:div w:id="2036693796">
          <w:marLeft w:val="640"/>
          <w:marRight w:val="0"/>
          <w:marTop w:val="0"/>
          <w:marBottom w:val="0"/>
          <w:divBdr>
            <w:top w:val="none" w:sz="0" w:space="0" w:color="auto"/>
            <w:left w:val="none" w:sz="0" w:space="0" w:color="auto"/>
            <w:bottom w:val="none" w:sz="0" w:space="0" w:color="auto"/>
            <w:right w:val="none" w:sz="0" w:space="0" w:color="auto"/>
          </w:divBdr>
        </w:div>
        <w:div w:id="1192835769">
          <w:marLeft w:val="640"/>
          <w:marRight w:val="0"/>
          <w:marTop w:val="0"/>
          <w:marBottom w:val="0"/>
          <w:divBdr>
            <w:top w:val="none" w:sz="0" w:space="0" w:color="auto"/>
            <w:left w:val="none" w:sz="0" w:space="0" w:color="auto"/>
            <w:bottom w:val="none" w:sz="0" w:space="0" w:color="auto"/>
            <w:right w:val="none" w:sz="0" w:space="0" w:color="auto"/>
          </w:divBdr>
        </w:div>
        <w:div w:id="1995180071">
          <w:marLeft w:val="640"/>
          <w:marRight w:val="0"/>
          <w:marTop w:val="0"/>
          <w:marBottom w:val="0"/>
          <w:divBdr>
            <w:top w:val="none" w:sz="0" w:space="0" w:color="auto"/>
            <w:left w:val="none" w:sz="0" w:space="0" w:color="auto"/>
            <w:bottom w:val="none" w:sz="0" w:space="0" w:color="auto"/>
            <w:right w:val="none" w:sz="0" w:space="0" w:color="auto"/>
          </w:divBdr>
        </w:div>
        <w:div w:id="1479345664">
          <w:marLeft w:val="640"/>
          <w:marRight w:val="0"/>
          <w:marTop w:val="0"/>
          <w:marBottom w:val="0"/>
          <w:divBdr>
            <w:top w:val="none" w:sz="0" w:space="0" w:color="auto"/>
            <w:left w:val="none" w:sz="0" w:space="0" w:color="auto"/>
            <w:bottom w:val="none" w:sz="0" w:space="0" w:color="auto"/>
            <w:right w:val="none" w:sz="0" w:space="0" w:color="auto"/>
          </w:divBdr>
        </w:div>
        <w:div w:id="612056960">
          <w:marLeft w:val="640"/>
          <w:marRight w:val="0"/>
          <w:marTop w:val="0"/>
          <w:marBottom w:val="0"/>
          <w:divBdr>
            <w:top w:val="none" w:sz="0" w:space="0" w:color="auto"/>
            <w:left w:val="none" w:sz="0" w:space="0" w:color="auto"/>
            <w:bottom w:val="none" w:sz="0" w:space="0" w:color="auto"/>
            <w:right w:val="none" w:sz="0" w:space="0" w:color="auto"/>
          </w:divBdr>
        </w:div>
        <w:div w:id="658506398">
          <w:marLeft w:val="640"/>
          <w:marRight w:val="0"/>
          <w:marTop w:val="0"/>
          <w:marBottom w:val="0"/>
          <w:divBdr>
            <w:top w:val="none" w:sz="0" w:space="0" w:color="auto"/>
            <w:left w:val="none" w:sz="0" w:space="0" w:color="auto"/>
            <w:bottom w:val="none" w:sz="0" w:space="0" w:color="auto"/>
            <w:right w:val="none" w:sz="0" w:space="0" w:color="auto"/>
          </w:divBdr>
        </w:div>
        <w:div w:id="2098137199">
          <w:marLeft w:val="640"/>
          <w:marRight w:val="0"/>
          <w:marTop w:val="0"/>
          <w:marBottom w:val="0"/>
          <w:divBdr>
            <w:top w:val="none" w:sz="0" w:space="0" w:color="auto"/>
            <w:left w:val="none" w:sz="0" w:space="0" w:color="auto"/>
            <w:bottom w:val="none" w:sz="0" w:space="0" w:color="auto"/>
            <w:right w:val="none" w:sz="0" w:space="0" w:color="auto"/>
          </w:divBdr>
        </w:div>
        <w:div w:id="553078177">
          <w:marLeft w:val="640"/>
          <w:marRight w:val="0"/>
          <w:marTop w:val="0"/>
          <w:marBottom w:val="0"/>
          <w:divBdr>
            <w:top w:val="none" w:sz="0" w:space="0" w:color="auto"/>
            <w:left w:val="none" w:sz="0" w:space="0" w:color="auto"/>
            <w:bottom w:val="none" w:sz="0" w:space="0" w:color="auto"/>
            <w:right w:val="none" w:sz="0" w:space="0" w:color="auto"/>
          </w:divBdr>
        </w:div>
        <w:div w:id="1102530189">
          <w:marLeft w:val="640"/>
          <w:marRight w:val="0"/>
          <w:marTop w:val="0"/>
          <w:marBottom w:val="0"/>
          <w:divBdr>
            <w:top w:val="none" w:sz="0" w:space="0" w:color="auto"/>
            <w:left w:val="none" w:sz="0" w:space="0" w:color="auto"/>
            <w:bottom w:val="none" w:sz="0" w:space="0" w:color="auto"/>
            <w:right w:val="none" w:sz="0" w:space="0" w:color="auto"/>
          </w:divBdr>
        </w:div>
        <w:div w:id="580599374">
          <w:marLeft w:val="640"/>
          <w:marRight w:val="0"/>
          <w:marTop w:val="0"/>
          <w:marBottom w:val="0"/>
          <w:divBdr>
            <w:top w:val="none" w:sz="0" w:space="0" w:color="auto"/>
            <w:left w:val="none" w:sz="0" w:space="0" w:color="auto"/>
            <w:bottom w:val="none" w:sz="0" w:space="0" w:color="auto"/>
            <w:right w:val="none" w:sz="0" w:space="0" w:color="auto"/>
          </w:divBdr>
        </w:div>
        <w:div w:id="1570846105">
          <w:marLeft w:val="640"/>
          <w:marRight w:val="0"/>
          <w:marTop w:val="0"/>
          <w:marBottom w:val="0"/>
          <w:divBdr>
            <w:top w:val="none" w:sz="0" w:space="0" w:color="auto"/>
            <w:left w:val="none" w:sz="0" w:space="0" w:color="auto"/>
            <w:bottom w:val="none" w:sz="0" w:space="0" w:color="auto"/>
            <w:right w:val="none" w:sz="0" w:space="0" w:color="auto"/>
          </w:divBdr>
        </w:div>
        <w:div w:id="1323046927">
          <w:marLeft w:val="640"/>
          <w:marRight w:val="0"/>
          <w:marTop w:val="0"/>
          <w:marBottom w:val="0"/>
          <w:divBdr>
            <w:top w:val="none" w:sz="0" w:space="0" w:color="auto"/>
            <w:left w:val="none" w:sz="0" w:space="0" w:color="auto"/>
            <w:bottom w:val="none" w:sz="0" w:space="0" w:color="auto"/>
            <w:right w:val="none" w:sz="0" w:space="0" w:color="auto"/>
          </w:divBdr>
        </w:div>
        <w:div w:id="221992143">
          <w:marLeft w:val="640"/>
          <w:marRight w:val="0"/>
          <w:marTop w:val="0"/>
          <w:marBottom w:val="0"/>
          <w:divBdr>
            <w:top w:val="none" w:sz="0" w:space="0" w:color="auto"/>
            <w:left w:val="none" w:sz="0" w:space="0" w:color="auto"/>
            <w:bottom w:val="none" w:sz="0" w:space="0" w:color="auto"/>
            <w:right w:val="none" w:sz="0" w:space="0" w:color="auto"/>
          </w:divBdr>
        </w:div>
        <w:div w:id="1007950473">
          <w:marLeft w:val="640"/>
          <w:marRight w:val="0"/>
          <w:marTop w:val="0"/>
          <w:marBottom w:val="0"/>
          <w:divBdr>
            <w:top w:val="none" w:sz="0" w:space="0" w:color="auto"/>
            <w:left w:val="none" w:sz="0" w:space="0" w:color="auto"/>
            <w:bottom w:val="none" w:sz="0" w:space="0" w:color="auto"/>
            <w:right w:val="none" w:sz="0" w:space="0" w:color="auto"/>
          </w:divBdr>
        </w:div>
        <w:div w:id="312026404">
          <w:marLeft w:val="640"/>
          <w:marRight w:val="0"/>
          <w:marTop w:val="0"/>
          <w:marBottom w:val="0"/>
          <w:divBdr>
            <w:top w:val="none" w:sz="0" w:space="0" w:color="auto"/>
            <w:left w:val="none" w:sz="0" w:space="0" w:color="auto"/>
            <w:bottom w:val="none" w:sz="0" w:space="0" w:color="auto"/>
            <w:right w:val="none" w:sz="0" w:space="0" w:color="auto"/>
          </w:divBdr>
        </w:div>
        <w:div w:id="1815221810">
          <w:marLeft w:val="640"/>
          <w:marRight w:val="0"/>
          <w:marTop w:val="0"/>
          <w:marBottom w:val="0"/>
          <w:divBdr>
            <w:top w:val="none" w:sz="0" w:space="0" w:color="auto"/>
            <w:left w:val="none" w:sz="0" w:space="0" w:color="auto"/>
            <w:bottom w:val="none" w:sz="0" w:space="0" w:color="auto"/>
            <w:right w:val="none" w:sz="0" w:space="0" w:color="auto"/>
          </w:divBdr>
        </w:div>
        <w:div w:id="2132430656">
          <w:marLeft w:val="640"/>
          <w:marRight w:val="0"/>
          <w:marTop w:val="0"/>
          <w:marBottom w:val="0"/>
          <w:divBdr>
            <w:top w:val="none" w:sz="0" w:space="0" w:color="auto"/>
            <w:left w:val="none" w:sz="0" w:space="0" w:color="auto"/>
            <w:bottom w:val="none" w:sz="0" w:space="0" w:color="auto"/>
            <w:right w:val="none" w:sz="0" w:space="0" w:color="auto"/>
          </w:divBdr>
        </w:div>
        <w:div w:id="1515073930">
          <w:marLeft w:val="640"/>
          <w:marRight w:val="0"/>
          <w:marTop w:val="0"/>
          <w:marBottom w:val="0"/>
          <w:divBdr>
            <w:top w:val="none" w:sz="0" w:space="0" w:color="auto"/>
            <w:left w:val="none" w:sz="0" w:space="0" w:color="auto"/>
            <w:bottom w:val="none" w:sz="0" w:space="0" w:color="auto"/>
            <w:right w:val="none" w:sz="0" w:space="0" w:color="auto"/>
          </w:divBdr>
        </w:div>
        <w:div w:id="335692219">
          <w:marLeft w:val="640"/>
          <w:marRight w:val="0"/>
          <w:marTop w:val="0"/>
          <w:marBottom w:val="0"/>
          <w:divBdr>
            <w:top w:val="none" w:sz="0" w:space="0" w:color="auto"/>
            <w:left w:val="none" w:sz="0" w:space="0" w:color="auto"/>
            <w:bottom w:val="none" w:sz="0" w:space="0" w:color="auto"/>
            <w:right w:val="none" w:sz="0" w:space="0" w:color="auto"/>
          </w:divBdr>
        </w:div>
        <w:div w:id="881945671">
          <w:marLeft w:val="640"/>
          <w:marRight w:val="0"/>
          <w:marTop w:val="0"/>
          <w:marBottom w:val="0"/>
          <w:divBdr>
            <w:top w:val="none" w:sz="0" w:space="0" w:color="auto"/>
            <w:left w:val="none" w:sz="0" w:space="0" w:color="auto"/>
            <w:bottom w:val="none" w:sz="0" w:space="0" w:color="auto"/>
            <w:right w:val="none" w:sz="0" w:space="0" w:color="auto"/>
          </w:divBdr>
        </w:div>
        <w:div w:id="50733664">
          <w:marLeft w:val="640"/>
          <w:marRight w:val="0"/>
          <w:marTop w:val="0"/>
          <w:marBottom w:val="0"/>
          <w:divBdr>
            <w:top w:val="none" w:sz="0" w:space="0" w:color="auto"/>
            <w:left w:val="none" w:sz="0" w:space="0" w:color="auto"/>
            <w:bottom w:val="none" w:sz="0" w:space="0" w:color="auto"/>
            <w:right w:val="none" w:sz="0" w:space="0" w:color="auto"/>
          </w:divBdr>
        </w:div>
        <w:div w:id="1586114223">
          <w:marLeft w:val="640"/>
          <w:marRight w:val="0"/>
          <w:marTop w:val="0"/>
          <w:marBottom w:val="0"/>
          <w:divBdr>
            <w:top w:val="none" w:sz="0" w:space="0" w:color="auto"/>
            <w:left w:val="none" w:sz="0" w:space="0" w:color="auto"/>
            <w:bottom w:val="none" w:sz="0" w:space="0" w:color="auto"/>
            <w:right w:val="none" w:sz="0" w:space="0" w:color="auto"/>
          </w:divBdr>
        </w:div>
        <w:div w:id="249510267">
          <w:marLeft w:val="640"/>
          <w:marRight w:val="0"/>
          <w:marTop w:val="0"/>
          <w:marBottom w:val="0"/>
          <w:divBdr>
            <w:top w:val="none" w:sz="0" w:space="0" w:color="auto"/>
            <w:left w:val="none" w:sz="0" w:space="0" w:color="auto"/>
            <w:bottom w:val="none" w:sz="0" w:space="0" w:color="auto"/>
            <w:right w:val="none" w:sz="0" w:space="0" w:color="auto"/>
          </w:divBdr>
        </w:div>
        <w:div w:id="1298534700">
          <w:marLeft w:val="640"/>
          <w:marRight w:val="0"/>
          <w:marTop w:val="0"/>
          <w:marBottom w:val="0"/>
          <w:divBdr>
            <w:top w:val="none" w:sz="0" w:space="0" w:color="auto"/>
            <w:left w:val="none" w:sz="0" w:space="0" w:color="auto"/>
            <w:bottom w:val="none" w:sz="0" w:space="0" w:color="auto"/>
            <w:right w:val="none" w:sz="0" w:space="0" w:color="auto"/>
          </w:divBdr>
        </w:div>
        <w:div w:id="1536431868">
          <w:marLeft w:val="640"/>
          <w:marRight w:val="0"/>
          <w:marTop w:val="0"/>
          <w:marBottom w:val="0"/>
          <w:divBdr>
            <w:top w:val="none" w:sz="0" w:space="0" w:color="auto"/>
            <w:left w:val="none" w:sz="0" w:space="0" w:color="auto"/>
            <w:bottom w:val="none" w:sz="0" w:space="0" w:color="auto"/>
            <w:right w:val="none" w:sz="0" w:space="0" w:color="auto"/>
          </w:divBdr>
        </w:div>
        <w:div w:id="1477259473">
          <w:marLeft w:val="640"/>
          <w:marRight w:val="0"/>
          <w:marTop w:val="0"/>
          <w:marBottom w:val="0"/>
          <w:divBdr>
            <w:top w:val="none" w:sz="0" w:space="0" w:color="auto"/>
            <w:left w:val="none" w:sz="0" w:space="0" w:color="auto"/>
            <w:bottom w:val="none" w:sz="0" w:space="0" w:color="auto"/>
            <w:right w:val="none" w:sz="0" w:space="0" w:color="auto"/>
          </w:divBdr>
        </w:div>
        <w:div w:id="1710958141">
          <w:marLeft w:val="640"/>
          <w:marRight w:val="0"/>
          <w:marTop w:val="0"/>
          <w:marBottom w:val="0"/>
          <w:divBdr>
            <w:top w:val="none" w:sz="0" w:space="0" w:color="auto"/>
            <w:left w:val="none" w:sz="0" w:space="0" w:color="auto"/>
            <w:bottom w:val="none" w:sz="0" w:space="0" w:color="auto"/>
            <w:right w:val="none" w:sz="0" w:space="0" w:color="auto"/>
          </w:divBdr>
        </w:div>
        <w:div w:id="27991419">
          <w:marLeft w:val="640"/>
          <w:marRight w:val="0"/>
          <w:marTop w:val="0"/>
          <w:marBottom w:val="0"/>
          <w:divBdr>
            <w:top w:val="none" w:sz="0" w:space="0" w:color="auto"/>
            <w:left w:val="none" w:sz="0" w:space="0" w:color="auto"/>
            <w:bottom w:val="none" w:sz="0" w:space="0" w:color="auto"/>
            <w:right w:val="none" w:sz="0" w:space="0" w:color="auto"/>
          </w:divBdr>
        </w:div>
        <w:div w:id="114981325">
          <w:marLeft w:val="640"/>
          <w:marRight w:val="0"/>
          <w:marTop w:val="0"/>
          <w:marBottom w:val="0"/>
          <w:divBdr>
            <w:top w:val="none" w:sz="0" w:space="0" w:color="auto"/>
            <w:left w:val="none" w:sz="0" w:space="0" w:color="auto"/>
            <w:bottom w:val="none" w:sz="0" w:space="0" w:color="auto"/>
            <w:right w:val="none" w:sz="0" w:space="0" w:color="auto"/>
          </w:divBdr>
        </w:div>
        <w:div w:id="1654675543">
          <w:marLeft w:val="640"/>
          <w:marRight w:val="0"/>
          <w:marTop w:val="0"/>
          <w:marBottom w:val="0"/>
          <w:divBdr>
            <w:top w:val="none" w:sz="0" w:space="0" w:color="auto"/>
            <w:left w:val="none" w:sz="0" w:space="0" w:color="auto"/>
            <w:bottom w:val="none" w:sz="0" w:space="0" w:color="auto"/>
            <w:right w:val="none" w:sz="0" w:space="0" w:color="auto"/>
          </w:divBdr>
        </w:div>
        <w:div w:id="664630927">
          <w:marLeft w:val="640"/>
          <w:marRight w:val="0"/>
          <w:marTop w:val="0"/>
          <w:marBottom w:val="0"/>
          <w:divBdr>
            <w:top w:val="none" w:sz="0" w:space="0" w:color="auto"/>
            <w:left w:val="none" w:sz="0" w:space="0" w:color="auto"/>
            <w:bottom w:val="none" w:sz="0" w:space="0" w:color="auto"/>
            <w:right w:val="none" w:sz="0" w:space="0" w:color="auto"/>
          </w:divBdr>
        </w:div>
        <w:div w:id="2020885161">
          <w:marLeft w:val="640"/>
          <w:marRight w:val="0"/>
          <w:marTop w:val="0"/>
          <w:marBottom w:val="0"/>
          <w:divBdr>
            <w:top w:val="none" w:sz="0" w:space="0" w:color="auto"/>
            <w:left w:val="none" w:sz="0" w:space="0" w:color="auto"/>
            <w:bottom w:val="none" w:sz="0" w:space="0" w:color="auto"/>
            <w:right w:val="none" w:sz="0" w:space="0" w:color="auto"/>
          </w:divBdr>
        </w:div>
        <w:div w:id="1556046348">
          <w:marLeft w:val="640"/>
          <w:marRight w:val="0"/>
          <w:marTop w:val="0"/>
          <w:marBottom w:val="0"/>
          <w:divBdr>
            <w:top w:val="none" w:sz="0" w:space="0" w:color="auto"/>
            <w:left w:val="none" w:sz="0" w:space="0" w:color="auto"/>
            <w:bottom w:val="none" w:sz="0" w:space="0" w:color="auto"/>
            <w:right w:val="none" w:sz="0" w:space="0" w:color="auto"/>
          </w:divBdr>
        </w:div>
        <w:div w:id="2033992757">
          <w:marLeft w:val="640"/>
          <w:marRight w:val="0"/>
          <w:marTop w:val="0"/>
          <w:marBottom w:val="0"/>
          <w:divBdr>
            <w:top w:val="none" w:sz="0" w:space="0" w:color="auto"/>
            <w:left w:val="none" w:sz="0" w:space="0" w:color="auto"/>
            <w:bottom w:val="none" w:sz="0" w:space="0" w:color="auto"/>
            <w:right w:val="none" w:sz="0" w:space="0" w:color="auto"/>
          </w:divBdr>
        </w:div>
        <w:div w:id="1030835365">
          <w:marLeft w:val="640"/>
          <w:marRight w:val="0"/>
          <w:marTop w:val="0"/>
          <w:marBottom w:val="0"/>
          <w:divBdr>
            <w:top w:val="none" w:sz="0" w:space="0" w:color="auto"/>
            <w:left w:val="none" w:sz="0" w:space="0" w:color="auto"/>
            <w:bottom w:val="none" w:sz="0" w:space="0" w:color="auto"/>
            <w:right w:val="none" w:sz="0" w:space="0" w:color="auto"/>
          </w:divBdr>
        </w:div>
        <w:div w:id="1649943273">
          <w:marLeft w:val="640"/>
          <w:marRight w:val="0"/>
          <w:marTop w:val="0"/>
          <w:marBottom w:val="0"/>
          <w:divBdr>
            <w:top w:val="none" w:sz="0" w:space="0" w:color="auto"/>
            <w:left w:val="none" w:sz="0" w:space="0" w:color="auto"/>
            <w:bottom w:val="none" w:sz="0" w:space="0" w:color="auto"/>
            <w:right w:val="none" w:sz="0" w:space="0" w:color="auto"/>
          </w:divBdr>
        </w:div>
        <w:div w:id="1644579269">
          <w:marLeft w:val="640"/>
          <w:marRight w:val="0"/>
          <w:marTop w:val="0"/>
          <w:marBottom w:val="0"/>
          <w:divBdr>
            <w:top w:val="none" w:sz="0" w:space="0" w:color="auto"/>
            <w:left w:val="none" w:sz="0" w:space="0" w:color="auto"/>
            <w:bottom w:val="none" w:sz="0" w:space="0" w:color="auto"/>
            <w:right w:val="none" w:sz="0" w:space="0" w:color="auto"/>
          </w:divBdr>
        </w:div>
        <w:div w:id="840775472">
          <w:marLeft w:val="640"/>
          <w:marRight w:val="0"/>
          <w:marTop w:val="0"/>
          <w:marBottom w:val="0"/>
          <w:divBdr>
            <w:top w:val="none" w:sz="0" w:space="0" w:color="auto"/>
            <w:left w:val="none" w:sz="0" w:space="0" w:color="auto"/>
            <w:bottom w:val="none" w:sz="0" w:space="0" w:color="auto"/>
            <w:right w:val="none" w:sz="0" w:space="0" w:color="auto"/>
          </w:divBdr>
        </w:div>
        <w:div w:id="1361510903">
          <w:marLeft w:val="640"/>
          <w:marRight w:val="0"/>
          <w:marTop w:val="0"/>
          <w:marBottom w:val="0"/>
          <w:divBdr>
            <w:top w:val="none" w:sz="0" w:space="0" w:color="auto"/>
            <w:left w:val="none" w:sz="0" w:space="0" w:color="auto"/>
            <w:bottom w:val="none" w:sz="0" w:space="0" w:color="auto"/>
            <w:right w:val="none" w:sz="0" w:space="0" w:color="auto"/>
          </w:divBdr>
        </w:div>
        <w:div w:id="2065176650">
          <w:marLeft w:val="640"/>
          <w:marRight w:val="0"/>
          <w:marTop w:val="0"/>
          <w:marBottom w:val="0"/>
          <w:divBdr>
            <w:top w:val="none" w:sz="0" w:space="0" w:color="auto"/>
            <w:left w:val="none" w:sz="0" w:space="0" w:color="auto"/>
            <w:bottom w:val="none" w:sz="0" w:space="0" w:color="auto"/>
            <w:right w:val="none" w:sz="0" w:space="0" w:color="auto"/>
          </w:divBdr>
        </w:div>
        <w:div w:id="1603538007">
          <w:marLeft w:val="640"/>
          <w:marRight w:val="0"/>
          <w:marTop w:val="0"/>
          <w:marBottom w:val="0"/>
          <w:divBdr>
            <w:top w:val="none" w:sz="0" w:space="0" w:color="auto"/>
            <w:left w:val="none" w:sz="0" w:space="0" w:color="auto"/>
            <w:bottom w:val="none" w:sz="0" w:space="0" w:color="auto"/>
            <w:right w:val="none" w:sz="0" w:space="0" w:color="auto"/>
          </w:divBdr>
        </w:div>
        <w:div w:id="1723095222">
          <w:marLeft w:val="640"/>
          <w:marRight w:val="0"/>
          <w:marTop w:val="0"/>
          <w:marBottom w:val="0"/>
          <w:divBdr>
            <w:top w:val="none" w:sz="0" w:space="0" w:color="auto"/>
            <w:left w:val="none" w:sz="0" w:space="0" w:color="auto"/>
            <w:bottom w:val="none" w:sz="0" w:space="0" w:color="auto"/>
            <w:right w:val="none" w:sz="0" w:space="0" w:color="auto"/>
          </w:divBdr>
        </w:div>
        <w:div w:id="1775318987">
          <w:marLeft w:val="640"/>
          <w:marRight w:val="0"/>
          <w:marTop w:val="0"/>
          <w:marBottom w:val="0"/>
          <w:divBdr>
            <w:top w:val="none" w:sz="0" w:space="0" w:color="auto"/>
            <w:left w:val="none" w:sz="0" w:space="0" w:color="auto"/>
            <w:bottom w:val="none" w:sz="0" w:space="0" w:color="auto"/>
            <w:right w:val="none" w:sz="0" w:space="0" w:color="auto"/>
          </w:divBdr>
        </w:div>
        <w:div w:id="171342585">
          <w:marLeft w:val="640"/>
          <w:marRight w:val="0"/>
          <w:marTop w:val="0"/>
          <w:marBottom w:val="0"/>
          <w:divBdr>
            <w:top w:val="none" w:sz="0" w:space="0" w:color="auto"/>
            <w:left w:val="none" w:sz="0" w:space="0" w:color="auto"/>
            <w:bottom w:val="none" w:sz="0" w:space="0" w:color="auto"/>
            <w:right w:val="none" w:sz="0" w:space="0" w:color="auto"/>
          </w:divBdr>
        </w:div>
        <w:div w:id="1254314974">
          <w:marLeft w:val="640"/>
          <w:marRight w:val="0"/>
          <w:marTop w:val="0"/>
          <w:marBottom w:val="0"/>
          <w:divBdr>
            <w:top w:val="none" w:sz="0" w:space="0" w:color="auto"/>
            <w:left w:val="none" w:sz="0" w:space="0" w:color="auto"/>
            <w:bottom w:val="none" w:sz="0" w:space="0" w:color="auto"/>
            <w:right w:val="none" w:sz="0" w:space="0" w:color="auto"/>
          </w:divBdr>
        </w:div>
        <w:div w:id="88165324">
          <w:marLeft w:val="640"/>
          <w:marRight w:val="0"/>
          <w:marTop w:val="0"/>
          <w:marBottom w:val="0"/>
          <w:divBdr>
            <w:top w:val="none" w:sz="0" w:space="0" w:color="auto"/>
            <w:left w:val="none" w:sz="0" w:space="0" w:color="auto"/>
            <w:bottom w:val="none" w:sz="0" w:space="0" w:color="auto"/>
            <w:right w:val="none" w:sz="0" w:space="0" w:color="auto"/>
          </w:divBdr>
        </w:div>
        <w:div w:id="1699043790">
          <w:marLeft w:val="640"/>
          <w:marRight w:val="0"/>
          <w:marTop w:val="0"/>
          <w:marBottom w:val="0"/>
          <w:divBdr>
            <w:top w:val="none" w:sz="0" w:space="0" w:color="auto"/>
            <w:left w:val="none" w:sz="0" w:space="0" w:color="auto"/>
            <w:bottom w:val="none" w:sz="0" w:space="0" w:color="auto"/>
            <w:right w:val="none" w:sz="0" w:space="0" w:color="auto"/>
          </w:divBdr>
        </w:div>
        <w:div w:id="1763067281">
          <w:marLeft w:val="640"/>
          <w:marRight w:val="0"/>
          <w:marTop w:val="0"/>
          <w:marBottom w:val="0"/>
          <w:divBdr>
            <w:top w:val="none" w:sz="0" w:space="0" w:color="auto"/>
            <w:left w:val="none" w:sz="0" w:space="0" w:color="auto"/>
            <w:bottom w:val="none" w:sz="0" w:space="0" w:color="auto"/>
            <w:right w:val="none" w:sz="0" w:space="0" w:color="auto"/>
          </w:divBdr>
        </w:div>
        <w:div w:id="1980305988">
          <w:marLeft w:val="640"/>
          <w:marRight w:val="0"/>
          <w:marTop w:val="0"/>
          <w:marBottom w:val="0"/>
          <w:divBdr>
            <w:top w:val="none" w:sz="0" w:space="0" w:color="auto"/>
            <w:left w:val="none" w:sz="0" w:space="0" w:color="auto"/>
            <w:bottom w:val="none" w:sz="0" w:space="0" w:color="auto"/>
            <w:right w:val="none" w:sz="0" w:space="0" w:color="auto"/>
          </w:divBdr>
        </w:div>
        <w:div w:id="1397044035">
          <w:marLeft w:val="640"/>
          <w:marRight w:val="0"/>
          <w:marTop w:val="0"/>
          <w:marBottom w:val="0"/>
          <w:divBdr>
            <w:top w:val="none" w:sz="0" w:space="0" w:color="auto"/>
            <w:left w:val="none" w:sz="0" w:space="0" w:color="auto"/>
            <w:bottom w:val="none" w:sz="0" w:space="0" w:color="auto"/>
            <w:right w:val="none" w:sz="0" w:space="0" w:color="auto"/>
          </w:divBdr>
        </w:div>
        <w:div w:id="853882669">
          <w:marLeft w:val="640"/>
          <w:marRight w:val="0"/>
          <w:marTop w:val="0"/>
          <w:marBottom w:val="0"/>
          <w:divBdr>
            <w:top w:val="none" w:sz="0" w:space="0" w:color="auto"/>
            <w:left w:val="none" w:sz="0" w:space="0" w:color="auto"/>
            <w:bottom w:val="none" w:sz="0" w:space="0" w:color="auto"/>
            <w:right w:val="none" w:sz="0" w:space="0" w:color="auto"/>
          </w:divBdr>
        </w:div>
        <w:div w:id="1479610194">
          <w:marLeft w:val="640"/>
          <w:marRight w:val="0"/>
          <w:marTop w:val="0"/>
          <w:marBottom w:val="0"/>
          <w:divBdr>
            <w:top w:val="none" w:sz="0" w:space="0" w:color="auto"/>
            <w:left w:val="none" w:sz="0" w:space="0" w:color="auto"/>
            <w:bottom w:val="none" w:sz="0" w:space="0" w:color="auto"/>
            <w:right w:val="none" w:sz="0" w:space="0" w:color="auto"/>
          </w:divBdr>
        </w:div>
        <w:div w:id="1171674865">
          <w:marLeft w:val="640"/>
          <w:marRight w:val="0"/>
          <w:marTop w:val="0"/>
          <w:marBottom w:val="0"/>
          <w:divBdr>
            <w:top w:val="none" w:sz="0" w:space="0" w:color="auto"/>
            <w:left w:val="none" w:sz="0" w:space="0" w:color="auto"/>
            <w:bottom w:val="none" w:sz="0" w:space="0" w:color="auto"/>
            <w:right w:val="none" w:sz="0" w:space="0" w:color="auto"/>
          </w:divBdr>
        </w:div>
        <w:div w:id="1889225317">
          <w:marLeft w:val="640"/>
          <w:marRight w:val="0"/>
          <w:marTop w:val="0"/>
          <w:marBottom w:val="0"/>
          <w:divBdr>
            <w:top w:val="none" w:sz="0" w:space="0" w:color="auto"/>
            <w:left w:val="none" w:sz="0" w:space="0" w:color="auto"/>
            <w:bottom w:val="none" w:sz="0" w:space="0" w:color="auto"/>
            <w:right w:val="none" w:sz="0" w:space="0" w:color="auto"/>
          </w:divBdr>
        </w:div>
        <w:div w:id="474418321">
          <w:marLeft w:val="640"/>
          <w:marRight w:val="0"/>
          <w:marTop w:val="0"/>
          <w:marBottom w:val="0"/>
          <w:divBdr>
            <w:top w:val="none" w:sz="0" w:space="0" w:color="auto"/>
            <w:left w:val="none" w:sz="0" w:space="0" w:color="auto"/>
            <w:bottom w:val="none" w:sz="0" w:space="0" w:color="auto"/>
            <w:right w:val="none" w:sz="0" w:space="0" w:color="auto"/>
          </w:divBdr>
        </w:div>
        <w:div w:id="546918053">
          <w:marLeft w:val="640"/>
          <w:marRight w:val="0"/>
          <w:marTop w:val="0"/>
          <w:marBottom w:val="0"/>
          <w:divBdr>
            <w:top w:val="none" w:sz="0" w:space="0" w:color="auto"/>
            <w:left w:val="none" w:sz="0" w:space="0" w:color="auto"/>
            <w:bottom w:val="none" w:sz="0" w:space="0" w:color="auto"/>
            <w:right w:val="none" w:sz="0" w:space="0" w:color="auto"/>
          </w:divBdr>
        </w:div>
        <w:div w:id="491021779">
          <w:marLeft w:val="640"/>
          <w:marRight w:val="0"/>
          <w:marTop w:val="0"/>
          <w:marBottom w:val="0"/>
          <w:divBdr>
            <w:top w:val="none" w:sz="0" w:space="0" w:color="auto"/>
            <w:left w:val="none" w:sz="0" w:space="0" w:color="auto"/>
            <w:bottom w:val="none" w:sz="0" w:space="0" w:color="auto"/>
            <w:right w:val="none" w:sz="0" w:space="0" w:color="auto"/>
          </w:divBdr>
        </w:div>
        <w:div w:id="1785229871">
          <w:marLeft w:val="640"/>
          <w:marRight w:val="0"/>
          <w:marTop w:val="0"/>
          <w:marBottom w:val="0"/>
          <w:divBdr>
            <w:top w:val="none" w:sz="0" w:space="0" w:color="auto"/>
            <w:left w:val="none" w:sz="0" w:space="0" w:color="auto"/>
            <w:bottom w:val="none" w:sz="0" w:space="0" w:color="auto"/>
            <w:right w:val="none" w:sz="0" w:space="0" w:color="auto"/>
          </w:divBdr>
        </w:div>
        <w:div w:id="713427215">
          <w:marLeft w:val="640"/>
          <w:marRight w:val="0"/>
          <w:marTop w:val="0"/>
          <w:marBottom w:val="0"/>
          <w:divBdr>
            <w:top w:val="none" w:sz="0" w:space="0" w:color="auto"/>
            <w:left w:val="none" w:sz="0" w:space="0" w:color="auto"/>
            <w:bottom w:val="none" w:sz="0" w:space="0" w:color="auto"/>
            <w:right w:val="none" w:sz="0" w:space="0" w:color="auto"/>
          </w:divBdr>
        </w:div>
        <w:div w:id="391580812">
          <w:marLeft w:val="640"/>
          <w:marRight w:val="0"/>
          <w:marTop w:val="0"/>
          <w:marBottom w:val="0"/>
          <w:divBdr>
            <w:top w:val="none" w:sz="0" w:space="0" w:color="auto"/>
            <w:left w:val="none" w:sz="0" w:space="0" w:color="auto"/>
            <w:bottom w:val="none" w:sz="0" w:space="0" w:color="auto"/>
            <w:right w:val="none" w:sz="0" w:space="0" w:color="auto"/>
          </w:divBdr>
        </w:div>
        <w:div w:id="1436243720">
          <w:marLeft w:val="640"/>
          <w:marRight w:val="0"/>
          <w:marTop w:val="0"/>
          <w:marBottom w:val="0"/>
          <w:divBdr>
            <w:top w:val="none" w:sz="0" w:space="0" w:color="auto"/>
            <w:left w:val="none" w:sz="0" w:space="0" w:color="auto"/>
            <w:bottom w:val="none" w:sz="0" w:space="0" w:color="auto"/>
            <w:right w:val="none" w:sz="0" w:space="0" w:color="auto"/>
          </w:divBdr>
        </w:div>
        <w:div w:id="1812290048">
          <w:marLeft w:val="640"/>
          <w:marRight w:val="0"/>
          <w:marTop w:val="0"/>
          <w:marBottom w:val="0"/>
          <w:divBdr>
            <w:top w:val="none" w:sz="0" w:space="0" w:color="auto"/>
            <w:left w:val="none" w:sz="0" w:space="0" w:color="auto"/>
            <w:bottom w:val="none" w:sz="0" w:space="0" w:color="auto"/>
            <w:right w:val="none" w:sz="0" w:space="0" w:color="auto"/>
          </w:divBdr>
        </w:div>
        <w:div w:id="1638335575">
          <w:marLeft w:val="640"/>
          <w:marRight w:val="0"/>
          <w:marTop w:val="0"/>
          <w:marBottom w:val="0"/>
          <w:divBdr>
            <w:top w:val="none" w:sz="0" w:space="0" w:color="auto"/>
            <w:left w:val="none" w:sz="0" w:space="0" w:color="auto"/>
            <w:bottom w:val="none" w:sz="0" w:space="0" w:color="auto"/>
            <w:right w:val="none" w:sz="0" w:space="0" w:color="auto"/>
          </w:divBdr>
        </w:div>
        <w:div w:id="266274157">
          <w:marLeft w:val="640"/>
          <w:marRight w:val="0"/>
          <w:marTop w:val="0"/>
          <w:marBottom w:val="0"/>
          <w:divBdr>
            <w:top w:val="none" w:sz="0" w:space="0" w:color="auto"/>
            <w:left w:val="none" w:sz="0" w:space="0" w:color="auto"/>
            <w:bottom w:val="none" w:sz="0" w:space="0" w:color="auto"/>
            <w:right w:val="none" w:sz="0" w:space="0" w:color="auto"/>
          </w:divBdr>
        </w:div>
        <w:div w:id="663825487">
          <w:marLeft w:val="640"/>
          <w:marRight w:val="0"/>
          <w:marTop w:val="0"/>
          <w:marBottom w:val="0"/>
          <w:divBdr>
            <w:top w:val="none" w:sz="0" w:space="0" w:color="auto"/>
            <w:left w:val="none" w:sz="0" w:space="0" w:color="auto"/>
            <w:bottom w:val="none" w:sz="0" w:space="0" w:color="auto"/>
            <w:right w:val="none" w:sz="0" w:space="0" w:color="auto"/>
          </w:divBdr>
        </w:div>
        <w:div w:id="1437604588">
          <w:marLeft w:val="640"/>
          <w:marRight w:val="0"/>
          <w:marTop w:val="0"/>
          <w:marBottom w:val="0"/>
          <w:divBdr>
            <w:top w:val="none" w:sz="0" w:space="0" w:color="auto"/>
            <w:left w:val="none" w:sz="0" w:space="0" w:color="auto"/>
            <w:bottom w:val="none" w:sz="0" w:space="0" w:color="auto"/>
            <w:right w:val="none" w:sz="0" w:space="0" w:color="auto"/>
          </w:divBdr>
        </w:div>
        <w:div w:id="1735271348">
          <w:marLeft w:val="640"/>
          <w:marRight w:val="0"/>
          <w:marTop w:val="0"/>
          <w:marBottom w:val="0"/>
          <w:divBdr>
            <w:top w:val="none" w:sz="0" w:space="0" w:color="auto"/>
            <w:left w:val="none" w:sz="0" w:space="0" w:color="auto"/>
            <w:bottom w:val="none" w:sz="0" w:space="0" w:color="auto"/>
            <w:right w:val="none" w:sz="0" w:space="0" w:color="auto"/>
          </w:divBdr>
        </w:div>
        <w:div w:id="929123478">
          <w:marLeft w:val="640"/>
          <w:marRight w:val="0"/>
          <w:marTop w:val="0"/>
          <w:marBottom w:val="0"/>
          <w:divBdr>
            <w:top w:val="none" w:sz="0" w:space="0" w:color="auto"/>
            <w:left w:val="none" w:sz="0" w:space="0" w:color="auto"/>
            <w:bottom w:val="none" w:sz="0" w:space="0" w:color="auto"/>
            <w:right w:val="none" w:sz="0" w:space="0" w:color="auto"/>
          </w:divBdr>
        </w:div>
        <w:div w:id="694036480">
          <w:marLeft w:val="640"/>
          <w:marRight w:val="0"/>
          <w:marTop w:val="0"/>
          <w:marBottom w:val="0"/>
          <w:divBdr>
            <w:top w:val="none" w:sz="0" w:space="0" w:color="auto"/>
            <w:left w:val="none" w:sz="0" w:space="0" w:color="auto"/>
            <w:bottom w:val="none" w:sz="0" w:space="0" w:color="auto"/>
            <w:right w:val="none" w:sz="0" w:space="0" w:color="auto"/>
          </w:divBdr>
        </w:div>
        <w:div w:id="311450290">
          <w:marLeft w:val="640"/>
          <w:marRight w:val="0"/>
          <w:marTop w:val="0"/>
          <w:marBottom w:val="0"/>
          <w:divBdr>
            <w:top w:val="none" w:sz="0" w:space="0" w:color="auto"/>
            <w:left w:val="none" w:sz="0" w:space="0" w:color="auto"/>
            <w:bottom w:val="none" w:sz="0" w:space="0" w:color="auto"/>
            <w:right w:val="none" w:sz="0" w:space="0" w:color="auto"/>
          </w:divBdr>
        </w:div>
        <w:div w:id="241718720">
          <w:marLeft w:val="640"/>
          <w:marRight w:val="0"/>
          <w:marTop w:val="0"/>
          <w:marBottom w:val="0"/>
          <w:divBdr>
            <w:top w:val="none" w:sz="0" w:space="0" w:color="auto"/>
            <w:left w:val="none" w:sz="0" w:space="0" w:color="auto"/>
            <w:bottom w:val="none" w:sz="0" w:space="0" w:color="auto"/>
            <w:right w:val="none" w:sz="0" w:space="0" w:color="auto"/>
          </w:divBdr>
        </w:div>
        <w:div w:id="1164708656">
          <w:marLeft w:val="640"/>
          <w:marRight w:val="0"/>
          <w:marTop w:val="0"/>
          <w:marBottom w:val="0"/>
          <w:divBdr>
            <w:top w:val="none" w:sz="0" w:space="0" w:color="auto"/>
            <w:left w:val="none" w:sz="0" w:space="0" w:color="auto"/>
            <w:bottom w:val="none" w:sz="0" w:space="0" w:color="auto"/>
            <w:right w:val="none" w:sz="0" w:space="0" w:color="auto"/>
          </w:divBdr>
        </w:div>
        <w:div w:id="1240749113">
          <w:marLeft w:val="640"/>
          <w:marRight w:val="0"/>
          <w:marTop w:val="0"/>
          <w:marBottom w:val="0"/>
          <w:divBdr>
            <w:top w:val="none" w:sz="0" w:space="0" w:color="auto"/>
            <w:left w:val="none" w:sz="0" w:space="0" w:color="auto"/>
            <w:bottom w:val="none" w:sz="0" w:space="0" w:color="auto"/>
            <w:right w:val="none" w:sz="0" w:space="0" w:color="auto"/>
          </w:divBdr>
        </w:div>
        <w:div w:id="1074084561">
          <w:marLeft w:val="640"/>
          <w:marRight w:val="0"/>
          <w:marTop w:val="0"/>
          <w:marBottom w:val="0"/>
          <w:divBdr>
            <w:top w:val="none" w:sz="0" w:space="0" w:color="auto"/>
            <w:left w:val="none" w:sz="0" w:space="0" w:color="auto"/>
            <w:bottom w:val="none" w:sz="0" w:space="0" w:color="auto"/>
            <w:right w:val="none" w:sz="0" w:space="0" w:color="auto"/>
          </w:divBdr>
        </w:div>
        <w:div w:id="1955289156">
          <w:marLeft w:val="640"/>
          <w:marRight w:val="0"/>
          <w:marTop w:val="0"/>
          <w:marBottom w:val="0"/>
          <w:divBdr>
            <w:top w:val="none" w:sz="0" w:space="0" w:color="auto"/>
            <w:left w:val="none" w:sz="0" w:space="0" w:color="auto"/>
            <w:bottom w:val="none" w:sz="0" w:space="0" w:color="auto"/>
            <w:right w:val="none" w:sz="0" w:space="0" w:color="auto"/>
          </w:divBdr>
        </w:div>
        <w:div w:id="1397052859">
          <w:marLeft w:val="640"/>
          <w:marRight w:val="0"/>
          <w:marTop w:val="0"/>
          <w:marBottom w:val="0"/>
          <w:divBdr>
            <w:top w:val="none" w:sz="0" w:space="0" w:color="auto"/>
            <w:left w:val="none" w:sz="0" w:space="0" w:color="auto"/>
            <w:bottom w:val="none" w:sz="0" w:space="0" w:color="auto"/>
            <w:right w:val="none" w:sz="0" w:space="0" w:color="auto"/>
          </w:divBdr>
        </w:div>
        <w:div w:id="2008485014">
          <w:marLeft w:val="640"/>
          <w:marRight w:val="0"/>
          <w:marTop w:val="0"/>
          <w:marBottom w:val="0"/>
          <w:divBdr>
            <w:top w:val="none" w:sz="0" w:space="0" w:color="auto"/>
            <w:left w:val="none" w:sz="0" w:space="0" w:color="auto"/>
            <w:bottom w:val="none" w:sz="0" w:space="0" w:color="auto"/>
            <w:right w:val="none" w:sz="0" w:space="0" w:color="auto"/>
          </w:divBdr>
        </w:div>
        <w:div w:id="1372538534">
          <w:marLeft w:val="640"/>
          <w:marRight w:val="0"/>
          <w:marTop w:val="0"/>
          <w:marBottom w:val="0"/>
          <w:divBdr>
            <w:top w:val="none" w:sz="0" w:space="0" w:color="auto"/>
            <w:left w:val="none" w:sz="0" w:space="0" w:color="auto"/>
            <w:bottom w:val="none" w:sz="0" w:space="0" w:color="auto"/>
            <w:right w:val="none" w:sz="0" w:space="0" w:color="auto"/>
          </w:divBdr>
        </w:div>
        <w:div w:id="1778062403">
          <w:marLeft w:val="640"/>
          <w:marRight w:val="0"/>
          <w:marTop w:val="0"/>
          <w:marBottom w:val="0"/>
          <w:divBdr>
            <w:top w:val="none" w:sz="0" w:space="0" w:color="auto"/>
            <w:left w:val="none" w:sz="0" w:space="0" w:color="auto"/>
            <w:bottom w:val="none" w:sz="0" w:space="0" w:color="auto"/>
            <w:right w:val="none" w:sz="0" w:space="0" w:color="auto"/>
          </w:divBdr>
        </w:div>
        <w:div w:id="1593008014">
          <w:marLeft w:val="640"/>
          <w:marRight w:val="0"/>
          <w:marTop w:val="0"/>
          <w:marBottom w:val="0"/>
          <w:divBdr>
            <w:top w:val="none" w:sz="0" w:space="0" w:color="auto"/>
            <w:left w:val="none" w:sz="0" w:space="0" w:color="auto"/>
            <w:bottom w:val="none" w:sz="0" w:space="0" w:color="auto"/>
            <w:right w:val="none" w:sz="0" w:space="0" w:color="auto"/>
          </w:divBdr>
        </w:div>
        <w:div w:id="1929463036">
          <w:marLeft w:val="640"/>
          <w:marRight w:val="0"/>
          <w:marTop w:val="0"/>
          <w:marBottom w:val="0"/>
          <w:divBdr>
            <w:top w:val="none" w:sz="0" w:space="0" w:color="auto"/>
            <w:left w:val="none" w:sz="0" w:space="0" w:color="auto"/>
            <w:bottom w:val="none" w:sz="0" w:space="0" w:color="auto"/>
            <w:right w:val="none" w:sz="0" w:space="0" w:color="auto"/>
          </w:divBdr>
        </w:div>
        <w:div w:id="171574378">
          <w:marLeft w:val="640"/>
          <w:marRight w:val="0"/>
          <w:marTop w:val="0"/>
          <w:marBottom w:val="0"/>
          <w:divBdr>
            <w:top w:val="none" w:sz="0" w:space="0" w:color="auto"/>
            <w:left w:val="none" w:sz="0" w:space="0" w:color="auto"/>
            <w:bottom w:val="none" w:sz="0" w:space="0" w:color="auto"/>
            <w:right w:val="none" w:sz="0" w:space="0" w:color="auto"/>
          </w:divBdr>
        </w:div>
        <w:div w:id="1530527999">
          <w:marLeft w:val="640"/>
          <w:marRight w:val="0"/>
          <w:marTop w:val="0"/>
          <w:marBottom w:val="0"/>
          <w:divBdr>
            <w:top w:val="none" w:sz="0" w:space="0" w:color="auto"/>
            <w:left w:val="none" w:sz="0" w:space="0" w:color="auto"/>
            <w:bottom w:val="none" w:sz="0" w:space="0" w:color="auto"/>
            <w:right w:val="none" w:sz="0" w:space="0" w:color="auto"/>
          </w:divBdr>
        </w:div>
        <w:div w:id="838932484">
          <w:marLeft w:val="640"/>
          <w:marRight w:val="0"/>
          <w:marTop w:val="0"/>
          <w:marBottom w:val="0"/>
          <w:divBdr>
            <w:top w:val="none" w:sz="0" w:space="0" w:color="auto"/>
            <w:left w:val="none" w:sz="0" w:space="0" w:color="auto"/>
            <w:bottom w:val="none" w:sz="0" w:space="0" w:color="auto"/>
            <w:right w:val="none" w:sz="0" w:space="0" w:color="auto"/>
          </w:divBdr>
        </w:div>
      </w:divsChild>
    </w:div>
    <w:div w:id="1619334915">
      <w:bodyDiv w:val="1"/>
      <w:marLeft w:val="0"/>
      <w:marRight w:val="0"/>
      <w:marTop w:val="0"/>
      <w:marBottom w:val="0"/>
      <w:divBdr>
        <w:top w:val="none" w:sz="0" w:space="0" w:color="auto"/>
        <w:left w:val="none" w:sz="0" w:space="0" w:color="auto"/>
        <w:bottom w:val="none" w:sz="0" w:space="0" w:color="auto"/>
        <w:right w:val="none" w:sz="0" w:space="0" w:color="auto"/>
      </w:divBdr>
      <w:divsChild>
        <w:div w:id="474296743">
          <w:marLeft w:val="640"/>
          <w:marRight w:val="0"/>
          <w:marTop w:val="0"/>
          <w:marBottom w:val="0"/>
          <w:divBdr>
            <w:top w:val="none" w:sz="0" w:space="0" w:color="auto"/>
            <w:left w:val="none" w:sz="0" w:space="0" w:color="auto"/>
            <w:bottom w:val="none" w:sz="0" w:space="0" w:color="auto"/>
            <w:right w:val="none" w:sz="0" w:space="0" w:color="auto"/>
          </w:divBdr>
        </w:div>
        <w:div w:id="1473250740">
          <w:marLeft w:val="640"/>
          <w:marRight w:val="0"/>
          <w:marTop w:val="0"/>
          <w:marBottom w:val="0"/>
          <w:divBdr>
            <w:top w:val="none" w:sz="0" w:space="0" w:color="auto"/>
            <w:left w:val="none" w:sz="0" w:space="0" w:color="auto"/>
            <w:bottom w:val="none" w:sz="0" w:space="0" w:color="auto"/>
            <w:right w:val="none" w:sz="0" w:space="0" w:color="auto"/>
          </w:divBdr>
        </w:div>
        <w:div w:id="1605767239">
          <w:marLeft w:val="640"/>
          <w:marRight w:val="0"/>
          <w:marTop w:val="0"/>
          <w:marBottom w:val="0"/>
          <w:divBdr>
            <w:top w:val="none" w:sz="0" w:space="0" w:color="auto"/>
            <w:left w:val="none" w:sz="0" w:space="0" w:color="auto"/>
            <w:bottom w:val="none" w:sz="0" w:space="0" w:color="auto"/>
            <w:right w:val="none" w:sz="0" w:space="0" w:color="auto"/>
          </w:divBdr>
        </w:div>
        <w:div w:id="273758453">
          <w:marLeft w:val="640"/>
          <w:marRight w:val="0"/>
          <w:marTop w:val="0"/>
          <w:marBottom w:val="0"/>
          <w:divBdr>
            <w:top w:val="none" w:sz="0" w:space="0" w:color="auto"/>
            <w:left w:val="none" w:sz="0" w:space="0" w:color="auto"/>
            <w:bottom w:val="none" w:sz="0" w:space="0" w:color="auto"/>
            <w:right w:val="none" w:sz="0" w:space="0" w:color="auto"/>
          </w:divBdr>
        </w:div>
        <w:div w:id="786890769">
          <w:marLeft w:val="640"/>
          <w:marRight w:val="0"/>
          <w:marTop w:val="0"/>
          <w:marBottom w:val="0"/>
          <w:divBdr>
            <w:top w:val="none" w:sz="0" w:space="0" w:color="auto"/>
            <w:left w:val="none" w:sz="0" w:space="0" w:color="auto"/>
            <w:bottom w:val="none" w:sz="0" w:space="0" w:color="auto"/>
            <w:right w:val="none" w:sz="0" w:space="0" w:color="auto"/>
          </w:divBdr>
        </w:div>
        <w:div w:id="502664903">
          <w:marLeft w:val="640"/>
          <w:marRight w:val="0"/>
          <w:marTop w:val="0"/>
          <w:marBottom w:val="0"/>
          <w:divBdr>
            <w:top w:val="none" w:sz="0" w:space="0" w:color="auto"/>
            <w:left w:val="none" w:sz="0" w:space="0" w:color="auto"/>
            <w:bottom w:val="none" w:sz="0" w:space="0" w:color="auto"/>
            <w:right w:val="none" w:sz="0" w:space="0" w:color="auto"/>
          </w:divBdr>
        </w:div>
        <w:div w:id="2009013529">
          <w:marLeft w:val="640"/>
          <w:marRight w:val="0"/>
          <w:marTop w:val="0"/>
          <w:marBottom w:val="0"/>
          <w:divBdr>
            <w:top w:val="none" w:sz="0" w:space="0" w:color="auto"/>
            <w:left w:val="none" w:sz="0" w:space="0" w:color="auto"/>
            <w:bottom w:val="none" w:sz="0" w:space="0" w:color="auto"/>
            <w:right w:val="none" w:sz="0" w:space="0" w:color="auto"/>
          </w:divBdr>
        </w:div>
        <w:div w:id="1620379316">
          <w:marLeft w:val="640"/>
          <w:marRight w:val="0"/>
          <w:marTop w:val="0"/>
          <w:marBottom w:val="0"/>
          <w:divBdr>
            <w:top w:val="none" w:sz="0" w:space="0" w:color="auto"/>
            <w:left w:val="none" w:sz="0" w:space="0" w:color="auto"/>
            <w:bottom w:val="none" w:sz="0" w:space="0" w:color="auto"/>
            <w:right w:val="none" w:sz="0" w:space="0" w:color="auto"/>
          </w:divBdr>
        </w:div>
        <w:div w:id="754134457">
          <w:marLeft w:val="640"/>
          <w:marRight w:val="0"/>
          <w:marTop w:val="0"/>
          <w:marBottom w:val="0"/>
          <w:divBdr>
            <w:top w:val="none" w:sz="0" w:space="0" w:color="auto"/>
            <w:left w:val="none" w:sz="0" w:space="0" w:color="auto"/>
            <w:bottom w:val="none" w:sz="0" w:space="0" w:color="auto"/>
            <w:right w:val="none" w:sz="0" w:space="0" w:color="auto"/>
          </w:divBdr>
        </w:div>
        <w:div w:id="786125250">
          <w:marLeft w:val="640"/>
          <w:marRight w:val="0"/>
          <w:marTop w:val="0"/>
          <w:marBottom w:val="0"/>
          <w:divBdr>
            <w:top w:val="none" w:sz="0" w:space="0" w:color="auto"/>
            <w:left w:val="none" w:sz="0" w:space="0" w:color="auto"/>
            <w:bottom w:val="none" w:sz="0" w:space="0" w:color="auto"/>
            <w:right w:val="none" w:sz="0" w:space="0" w:color="auto"/>
          </w:divBdr>
        </w:div>
        <w:div w:id="644238486">
          <w:marLeft w:val="640"/>
          <w:marRight w:val="0"/>
          <w:marTop w:val="0"/>
          <w:marBottom w:val="0"/>
          <w:divBdr>
            <w:top w:val="none" w:sz="0" w:space="0" w:color="auto"/>
            <w:left w:val="none" w:sz="0" w:space="0" w:color="auto"/>
            <w:bottom w:val="none" w:sz="0" w:space="0" w:color="auto"/>
            <w:right w:val="none" w:sz="0" w:space="0" w:color="auto"/>
          </w:divBdr>
        </w:div>
        <w:div w:id="587736646">
          <w:marLeft w:val="640"/>
          <w:marRight w:val="0"/>
          <w:marTop w:val="0"/>
          <w:marBottom w:val="0"/>
          <w:divBdr>
            <w:top w:val="none" w:sz="0" w:space="0" w:color="auto"/>
            <w:left w:val="none" w:sz="0" w:space="0" w:color="auto"/>
            <w:bottom w:val="none" w:sz="0" w:space="0" w:color="auto"/>
            <w:right w:val="none" w:sz="0" w:space="0" w:color="auto"/>
          </w:divBdr>
        </w:div>
        <w:div w:id="1356660945">
          <w:marLeft w:val="640"/>
          <w:marRight w:val="0"/>
          <w:marTop w:val="0"/>
          <w:marBottom w:val="0"/>
          <w:divBdr>
            <w:top w:val="none" w:sz="0" w:space="0" w:color="auto"/>
            <w:left w:val="none" w:sz="0" w:space="0" w:color="auto"/>
            <w:bottom w:val="none" w:sz="0" w:space="0" w:color="auto"/>
            <w:right w:val="none" w:sz="0" w:space="0" w:color="auto"/>
          </w:divBdr>
        </w:div>
        <w:div w:id="1683358909">
          <w:marLeft w:val="640"/>
          <w:marRight w:val="0"/>
          <w:marTop w:val="0"/>
          <w:marBottom w:val="0"/>
          <w:divBdr>
            <w:top w:val="none" w:sz="0" w:space="0" w:color="auto"/>
            <w:left w:val="none" w:sz="0" w:space="0" w:color="auto"/>
            <w:bottom w:val="none" w:sz="0" w:space="0" w:color="auto"/>
            <w:right w:val="none" w:sz="0" w:space="0" w:color="auto"/>
          </w:divBdr>
        </w:div>
        <w:div w:id="1635988643">
          <w:marLeft w:val="640"/>
          <w:marRight w:val="0"/>
          <w:marTop w:val="0"/>
          <w:marBottom w:val="0"/>
          <w:divBdr>
            <w:top w:val="none" w:sz="0" w:space="0" w:color="auto"/>
            <w:left w:val="none" w:sz="0" w:space="0" w:color="auto"/>
            <w:bottom w:val="none" w:sz="0" w:space="0" w:color="auto"/>
            <w:right w:val="none" w:sz="0" w:space="0" w:color="auto"/>
          </w:divBdr>
        </w:div>
        <w:div w:id="2047563659">
          <w:marLeft w:val="640"/>
          <w:marRight w:val="0"/>
          <w:marTop w:val="0"/>
          <w:marBottom w:val="0"/>
          <w:divBdr>
            <w:top w:val="none" w:sz="0" w:space="0" w:color="auto"/>
            <w:left w:val="none" w:sz="0" w:space="0" w:color="auto"/>
            <w:bottom w:val="none" w:sz="0" w:space="0" w:color="auto"/>
            <w:right w:val="none" w:sz="0" w:space="0" w:color="auto"/>
          </w:divBdr>
        </w:div>
        <w:div w:id="222447586">
          <w:marLeft w:val="640"/>
          <w:marRight w:val="0"/>
          <w:marTop w:val="0"/>
          <w:marBottom w:val="0"/>
          <w:divBdr>
            <w:top w:val="none" w:sz="0" w:space="0" w:color="auto"/>
            <w:left w:val="none" w:sz="0" w:space="0" w:color="auto"/>
            <w:bottom w:val="none" w:sz="0" w:space="0" w:color="auto"/>
            <w:right w:val="none" w:sz="0" w:space="0" w:color="auto"/>
          </w:divBdr>
        </w:div>
        <w:div w:id="1020349509">
          <w:marLeft w:val="640"/>
          <w:marRight w:val="0"/>
          <w:marTop w:val="0"/>
          <w:marBottom w:val="0"/>
          <w:divBdr>
            <w:top w:val="none" w:sz="0" w:space="0" w:color="auto"/>
            <w:left w:val="none" w:sz="0" w:space="0" w:color="auto"/>
            <w:bottom w:val="none" w:sz="0" w:space="0" w:color="auto"/>
            <w:right w:val="none" w:sz="0" w:space="0" w:color="auto"/>
          </w:divBdr>
        </w:div>
        <w:div w:id="20670343">
          <w:marLeft w:val="640"/>
          <w:marRight w:val="0"/>
          <w:marTop w:val="0"/>
          <w:marBottom w:val="0"/>
          <w:divBdr>
            <w:top w:val="none" w:sz="0" w:space="0" w:color="auto"/>
            <w:left w:val="none" w:sz="0" w:space="0" w:color="auto"/>
            <w:bottom w:val="none" w:sz="0" w:space="0" w:color="auto"/>
            <w:right w:val="none" w:sz="0" w:space="0" w:color="auto"/>
          </w:divBdr>
        </w:div>
        <w:div w:id="988904208">
          <w:marLeft w:val="640"/>
          <w:marRight w:val="0"/>
          <w:marTop w:val="0"/>
          <w:marBottom w:val="0"/>
          <w:divBdr>
            <w:top w:val="none" w:sz="0" w:space="0" w:color="auto"/>
            <w:left w:val="none" w:sz="0" w:space="0" w:color="auto"/>
            <w:bottom w:val="none" w:sz="0" w:space="0" w:color="auto"/>
            <w:right w:val="none" w:sz="0" w:space="0" w:color="auto"/>
          </w:divBdr>
        </w:div>
        <w:div w:id="1395004313">
          <w:marLeft w:val="640"/>
          <w:marRight w:val="0"/>
          <w:marTop w:val="0"/>
          <w:marBottom w:val="0"/>
          <w:divBdr>
            <w:top w:val="none" w:sz="0" w:space="0" w:color="auto"/>
            <w:left w:val="none" w:sz="0" w:space="0" w:color="auto"/>
            <w:bottom w:val="none" w:sz="0" w:space="0" w:color="auto"/>
            <w:right w:val="none" w:sz="0" w:space="0" w:color="auto"/>
          </w:divBdr>
        </w:div>
        <w:div w:id="1483308539">
          <w:marLeft w:val="640"/>
          <w:marRight w:val="0"/>
          <w:marTop w:val="0"/>
          <w:marBottom w:val="0"/>
          <w:divBdr>
            <w:top w:val="none" w:sz="0" w:space="0" w:color="auto"/>
            <w:left w:val="none" w:sz="0" w:space="0" w:color="auto"/>
            <w:bottom w:val="none" w:sz="0" w:space="0" w:color="auto"/>
            <w:right w:val="none" w:sz="0" w:space="0" w:color="auto"/>
          </w:divBdr>
        </w:div>
        <w:div w:id="670257045">
          <w:marLeft w:val="640"/>
          <w:marRight w:val="0"/>
          <w:marTop w:val="0"/>
          <w:marBottom w:val="0"/>
          <w:divBdr>
            <w:top w:val="none" w:sz="0" w:space="0" w:color="auto"/>
            <w:left w:val="none" w:sz="0" w:space="0" w:color="auto"/>
            <w:bottom w:val="none" w:sz="0" w:space="0" w:color="auto"/>
            <w:right w:val="none" w:sz="0" w:space="0" w:color="auto"/>
          </w:divBdr>
        </w:div>
        <w:div w:id="956764712">
          <w:marLeft w:val="640"/>
          <w:marRight w:val="0"/>
          <w:marTop w:val="0"/>
          <w:marBottom w:val="0"/>
          <w:divBdr>
            <w:top w:val="none" w:sz="0" w:space="0" w:color="auto"/>
            <w:left w:val="none" w:sz="0" w:space="0" w:color="auto"/>
            <w:bottom w:val="none" w:sz="0" w:space="0" w:color="auto"/>
            <w:right w:val="none" w:sz="0" w:space="0" w:color="auto"/>
          </w:divBdr>
        </w:div>
        <w:div w:id="584999390">
          <w:marLeft w:val="640"/>
          <w:marRight w:val="0"/>
          <w:marTop w:val="0"/>
          <w:marBottom w:val="0"/>
          <w:divBdr>
            <w:top w:val="none" w:sz="0" w:space="0" w:color="auto"/>
            <w:left w:val="none" w:sz="0" w:space="0" w:color="auto"/>
            <w:bottom w:val="none" w:sz="0" w:space="0" w:color="auto"/>
            <w:right w:val="none" w:sz="0" w:space="0" w:color="auto"/>
          </w:divBdr>
        </w:div>
        <w:div w:id="827525405">
          <w:marLeft w:val="640"/>
          <w:marRight w:val="0"/>
          <w:marTop w:val="0"/>
          <w:marBottom w:val="0"/>
          <w:divBdr>
            <w:top w:val="none" w:sz="0" w:space="0" w:color="auto"/>
            <w:left w:val="none" w:sz="0" w:space="0" w:color="auto"/>
            <w:bottom w:val="none" w:sz="0" w:space="0" w:color="auto"/>
            <w:right w:val="none" w:sz="0" w:space="0" w:color="auto"/>
          </w:divBdr>
        </w:div>
        <w:div w:id="809128264">
          <w:marLeft w:val="640"/>
          <w:marRight w:val="0"/>
          <w:marTop w:val="0"/>
          <w:marBottom w:val="0"/>
          <w:divBdr>
            <w:top w:val="none" w:sz="0" w:space="0" w:color="auto"/>
            <w:left w:val="none" w:sz="0" w:space="0" w:color="auto"/>
            <w:bottom w:val="none" w:sz="0" w:space="0" w:color="auto"/>
            <w:right w:val="none" w:sz="0" w:space="0" w:color="auto"/>
          </w:divBdr>
        </w:div>
        <w:div w:id="1164126039">
          <w:marLeft w:val="640"/>
          <w:marRight w:val="0"/>
          <w:marTop w:val="0"/>
          <w:marBottom w:val="0"/>
          <w:divBdr>
            <w:top w:val="none" w:sz="0" w:space="0" w:color="auto"/>
            <w:left w:val="none" w:sz="0" w:space="0" w:color="auto"/>
            <w:bottom w:val="none" w:sz="0" w:space="0" w:color="auto"/>
            <w:right w:val="none" w:sz="0" w:space="0" w:color="auto"/>
          </w:divBdr>
        </w:div>
        <w:div w:id="1191726423">
          <w:marLeft w:val="640"/>
          <w:marRight w:val="0"/>
          <w:marTop w:val="0"/>
          <w:marBottom w:val="0"/>
          <w:divBdr>
            <w:top w:val="none" w:sz="0" w:space="0" w:color="auto"/>
            <w:left w:val="none" w:sz="0" w:space="0" w:color="auto"/>
            <w:bottom w:val="none" w:sz="0" w:space="0" w:color="auto"/>
            <w:right w:val="none" w:sz="0" w:space="0" w:color="auto"/>
          </w:divBdr>
        </w:div>
        <w:div w:id="580410037">
          <w:marLeft w:val="640"/>
          <w:marRight w:val="0"/>
          <w:marTop w:val="0"/>
          <w:marBottom w:val="0"/>
          <w:divBdr>
            <w:top w:val="none" w:sz="0" w:space="0" w:color="auto"/>
            <w:left w:val="none" w:sz="0" w:space="0" w:color="auto"/>
            <w:bottom w:val="none" w:sz="0" w:space="0" w:color="auto"/>
            <w:right w:val="none" w:sz="0" w:space="0" w:color="auto"/>
          </w:divBdr>
        </w:div>
        <w:div w:id="1960792608">
          <w:marLeft w:val="640"/>
          <w:marRight w:val="0"/>
          <w:marTop w:val="0"/>
          <w:marBottom w:val="0"/>
          <w:divBdr>
            <w:top w:val="none" w:sz="0" w:space="0" w:color="auto"/>
            <w:left w:val="none" w:sz="0" w:space="0" w:color="auto"/>
            <w:bottom w:val="none" w:sz="0" w:space="0" w:color="auto"/>
            <w:right w:val="none" w:sz="0" w:space="0" w:color="auto"/>
          </w:divBdr>
        </w:div>
        <w:div w:id="819855727">
          <w:marLeft w:val="640"/>
          <w:marRight w:val="0"/>
          <w:marTop w:val="0"/>
          <w:marBottom w:val="0"/>
          <w:divBdr>
            <w:top w:val="none" w:sz="0" w:space="0" w:color="auto"/>
            <w:left w:val="none" w:sz="0" w:space="0" w:color="auto"/>
            <w:bottom w:val="none" w:sz="0" w:space="0" w:color="auto"/>
            <w:right w:val="none" w:sz="0" w:space="0" w:color="auto"/>
          </w:divBdr>
        </w:div>
        <w:div w:id="314795487">
          <w:marLeft w:val="640"/>
          <w:marRight w:val="0"/>
          <w:marTop w:val="0"/>
          <w:marBottom w:val="0"/>
          <w:divBdr>
            <w:top w:val="none" w:sz="0" w:space="0" w:color="auto"/>
            <w:left w:val="none" w:sz="0" w:space="0" w:color="auto"/>
            <w:bottom w:val="none" w:sz="0" w:space="0" w:color="auto"/>
            <w:right w:val="none" w:sz="0" w:space="0" w:color="auto"/>
          </w:divBdr>
        </w:div>
        <w:div w:id="903640491">
          <w:marLeft w:val="640"/>
          <w:marRight w:val="0"/>
          <w:marTop w:val="0"/>
          <w:marBottom w:val="0"/>
          <w:divBdr>
            <w:top w:val="none" w:sz="0" w:space="0" w:color="auto"/>
            <w:left w:val="none" w:sz="0" w:space="0" w:color="auto"/>
            <w:bottom w:val="none" w:sz="0" w:space="0" w:color="auto"/>
            <w:right w:val="none" w:sz="0" w:space="0" w:color="auto"/>
          </w:divBdr>
        </w:div>
        <w:div w:id="1341617345">
          <w:marLeft w:val="640"/>
          <w:marRight w:val="0"/>
          <w:marTop w:val="0"/>
          <w:marBottom w:val="0"/>
          <w:divBdr>
            <w:top w:val="none" w:sz="0" w:space="0" w:color="auto"/>
            <w:left w:val="none" w:sz="0" w:space="0" w:color="auto"/>
            <w:bottom w:val="none" w:sz="0" w:space="0" w:color="auto"/>
            <w:right w:val="none" w:sz="0" w:space="0" w:color="auto"/>
          </w:divBdr>
        </w:div>
        <w:div w:id="834492096">
          <w:marLeft w:val="640"/>
          <w:marRight w:val="0"/>
          <w:marTop w:val="0"/>
          <w:marBottom w:val="0"/>
          <w:divBdr>
            <w:top w:val="none" w:sz="0" w:space="0" w:color="auto"/>
            <w:left w:val="none" w:sz="0" w:space="0" w:color="auto"/>
            <w:bottom w:val="none" w:sz="0" w:space="0" w:color="auto"/>
            <w:right w:val="none" w:sz="0" w:space="0" w:color="auto"/>
          </w:divBdr>
        </w:div>
        <w:div w:id="758868222">
          <w:marLeft w:val="640"/>
          <w:marRight w:val="0"/>
          <w:marTop w:val="0"/>
          <w:marBottom w:val="0"/>
          <w:divBdr>
            <w:top w:val="none" w:sz="0" w:space="0" w:color="auto"/>
            <w:left w:val="none" w:sz="0" w:space="0" w:color="auto"/>
            <w:bottom w:val="none" w:sz="0" w:space="0" w:color="auto"/>
            <w:right w:val="none" w:sz="0" w:space="0" w:color="auto"/>
          </w:divBdr>
        </w:div>
        <w:div w:id="1988582496">
          <w:marLeft w:val="640"/>
          <w:marRight w:val="0"/>
          <w:marTop w:val="0"/>
          <w:marBottom w:val="0"/>
          <w:divBdr>
            <w:top w:val="none" w:sz="0" w:space="0" w:color="auto"/>
            <w:left w:val="none" w:sz="0" w:space="0" w:color="auto"/>
            <w:bottom w:val="none" w:sz="0" w:space="0" w:color="auto"/>
            <w:right w:val="none" w:sz="0" w:space="0" w:color="auto"/>
          </w:divBdr>
        </w:div>
        <w:div w:id="1686663853">
          <w:marLeft w:val="640"/>
          <w:marRight w:val="0"/>
          <w:marTop w:val="0"/>
          <w:marBottom w:val="0"/>
          <w:divBdr>
            <w:top w:val="none" w:sz="0" w:space="0" w:color="auto"/>
            <w:left w:val="none" w:sz="0" w:space="0" w:color="auto"/>
            <w:bottom w:val="none" w:sz="0" w:space="0" w:color="auto"/>
            <w:right w:val="none" w:sz="0" w:space="0" w:color="auto"/>
          </w:divBdr>
        </w:div>
        <w:div w:id="196429703">
          <w:marLeft w:val="640"/>
          <w:marRight w:val="0"/>
          <w:marTop w:val="0"/>
          <w:marBottom w:val="0"/>
          <w:divBdr>
            <w:top w:val="none" w:sz="0" w:space="0" w:color="auto"/>
            <w:left w:val="none" w:sz="0" w:space="0" w:color="auto"/>
            <w:bottom w:val="none" w:sz="0" w:space="0" w:color="auto"/>
            <w:right w:val="none" w:sz="0" w:space="0" w:color="auto"/>
          </w:divBdr>
        </w:div>
        <w:div w:id="616110408">
          <w:marLeft w:val="640"/>
          <w:marRight w:val="0"/>
          <w:marTop w:val="0"/>
          <w:marBottom w:val="0"/>
          <w:divBdr>
            <w:top w:val="none" w:sz="0" w:space="0" w:color="auto"/>
            <w:left w:val="none" w:sz="0" w:space="0" w:color="auto"/>
            <w:bottom w:val="none" w:sz="0" w:space="0" w:color="auto"/>
            <w:right w:val="none" w:sz="0" w:space="0" w:color="auto"/>
          </w:divBdr>
        </w:div>
        <w:div w:id="1942493801">
          <w:marLeft w:val="640"/>
          <w:marRight w:val="0"/>
          <w:marTop w:val="0"/>
          <w:marBottom w:val="0"/>
          <w:divBdr>
            <w:top w:val="none" w:sz="0" w:space="0" w:color="auto"/>
            <w:left w:val="none" w:sz="0" w:space="0" w:color="auto"/>
            <w:bottom w:val="none" w:sz="0" w:space="0" w:color="auto"/>
            <w:right w:val="none" w:sz="0" w:space="0" w:color="auto"/>
          </w:divBdr>
        </w:div>
        <w:div w:id="992559285">
          <w:marLeft w:val="640"/>
          <w:marRight w:val="0"/>
          <w:marTop w:val="0"/>
          <w:marBottom w:val="0"/>
          <w:divBdr>
            <w:top w:val="none" w:sz="0" w:space="0" w:color="auto"/>
            <w:left w:val="none" w:sz="0" w:space="0" w:color="auto"/>
            <w:bottom w:val="none" w:sz="0" w:space="0" w:color="auto"/>
            <w:right w:val="none" w:sz="0" w:space="0" w:color="auto"/>
          </w:divBdr>
        </w:div>
        <w:div w:id="1780293950">
          <w:marLeft w:val="640"/>
          <w:marRight w:val="0"/>
          <w:marTop w:val="0"/>
          <w:marBottom w:val="0"/>
          <w:divBdr>
            <w:top w:val="none" w:sz="0" w:space="0" w:color="auto"/>
            <w:left w:val="none" w:sz="0" w:space="0" w:color="auto"/>
            <w:bottom w:val="none" w:sz="0" w:space="0" w:color="auto"/>
            <w:right w:val="none" w:sz="0" w:space="0" w:color="auto"/>
          </w:divBdr>
        </w:div>
        <w:div w:id="1542278488">
          <w:marLeft w:val="640"/>
          <w:marRight w:val="0"/>
          <w:marTop w:val="0"/>
          <w:marBottom w:val="0"/>
          <w:divBdr>
            <w:top w:val="none" w:sz="0" w:space="0" w:color="auto"/>
            <w:left w:val="none" w:sz="0" w:space="0" w:color="auto"/>
            <w:bottom w:val="none" w:sz="0" w:space="0" w:color="auto"/>
            <w:right w:val="none" w:sz="0" w:space="0" w:color="auto"/>
          </w:divBdr>
        </w:div>
        <w:div w:id="1529445116">
          <w:marLeft w:val="640"/>
          <w:marRight w:val="0"/>
          <w:marTop w:val="0"/>
          <w:marBottom w:val="0"/>
          <w:divBdr>
            <w:top w:val="none" w:sz="0" w:space="0" w:color="auto"/>
            <w:left w:val="none" w:sz="0" w:space="0" w:color="auto"/>
            <w:bottom w:val="none" w:sz="0" w:space="0" w:color="auto"/>
            <w:right w:val="none" w:sz="0" w:space="0" w:color="auto"/>
          </w:divBdr>
        </w:div>
        <w:div w:id="1031034779">
          <w:marLeft w:val="640"/>
          <w:marRight w:val="0"/>
          <w:marTop w:val="0"/>
          <w:marBottom w:val="0"/>
          <w:divBdr>
            <w:top w:val="none" w:sz="0" w:space="0" w:color="auto"/>
            <w:left w:val="none" w:sz="0" w:space="0" w:color="auto"/>
            <w:bottom w:val="none" w:sz="0" w:space="0" w:color="auto"/>
            <w:right w:val="none" w:sz="0" w:space="0" w:color="auto"/>
          </w:divBdr>
        </w:div>
        <w:div w:id="2135563241">
          <w:marLeft w:val="640"/>
          <w:marRight w:val="0"/>
          <w:marTop w:val="0"/>
          <w:marBottom w:val="0"/>
          <w:divBdr>
            <w:top w:val="none" w:sz="0" w:space="0" w:color="auto"/>
            <w:left w:val="none" w:sz="0" w:space="0" w:color="auto"/>
            <w:bottom w:val="none" w:sz="0" w:space="0" w:color="auto"/>
            <w:right w:val="none" w:sz="0" w:space="0" w:color="auto"/>
          </w:divBdr>
        </w:div>
        <w:div w:id="1446995229">
          <w:marLeft w:val="640"/>
          <w:marRight w:val="0"/>
          <w:marTop w:val="0"/>
          <w:marBottom w:val="0"/>
          <w:divBdr>
            <w:top w:val="none" w:sz="0" w:space="0" w:color="auto"/>
            <w:left w:val="none" w:sz="0" w:space="0" w:color="auto"/>
            <w:bottom w:val="none" w:sz="0" w:space="0" w:color="auto"/>
            <w:right w:val="none" w:sz="0" w:space="0" w:color="auto"/>
          </w:divBdr>
        </w:div>
        <w:div w:id="723219379">
          <w:marLeft w:val="640"/>
          <w:marRight w:val="0"/>
          <w:marTop w:val="0"/>
          <w:marBottom w:val="0"/>
          <w:divBdr>
            <w:top w:val="none" w:sz="0" w:space="0" w:color="auto"/>
            <w:left w:val="none" w:sz="0" w:space="0" w:color="auto"/>
            <w:bottom w:val="none" w:sz="0" w:space="0" w:color="auto"/>
            <w:right w:val="none" w:sz="0" w:space="0" w:color="auto"/>
          </w:divBdr>
        </w:div>
        <w:div w:id="1285773549">
          <w:marLeft w:val="640"/>
          <w:marRight w:val="0"/>
          <w:marTop w:val="0"/>
          <w:marBottom w:val="0"/>
          <w:divBdr>
            <w:top w:val="none" w:sz="0" w:space="0" w:color="auto"/>
            <w:left w:val="none" w:sz="0" w:space="0" w:color="auto"/>
            <w:bottom w:val="none" w:sz="0" w:space="0" w:color="auto"/>
            <w:right w:val="none" w:sz="0" w:space="0" w:color="auto"/>
          </w:divBdr>
        </w:div>
        <w:div w:id="559636961">
          <w:marLeft w:val="640"/>
          <w:marRight w:val="0"/>
          <w:marTop w:val="0"/>
          <w:marBottom w:val="0"/>
          <w:divBdr>
            <w:top w:val="none" w:sz="0" w:space="0" w:color="auto"/>
            <w:left w:val="none" w:sz="0" w:space="0" w:color="auto"/>
            <w:bottom w:val="none" w:sz="0" w:space="0" w:color="auto"/>
            <w:right w:val="none" w:sz="0" w:space="0" w:color="auto"/>
          </w:divBdr>
        </w:div>
        <w:div w:id="565921368">
          <w:marLeft w:val="640"/>
          <w:marRight w:val="0"/>
          <w:marTop w:val="0"/>
          <w:marBottom w:val="0"/>
          <w:divBdr>
            <w:top w:val="none" w:sz="0" w:space="0" w:color="auto"/>
            <w:left w:val="none" w:sz="0" w:space="0" w:color="auto"/>
            <w:bottom w:val="none" w:sz="0" w:space="0" w:color="auto"/>
            <w:right w:val="none" w:sz="0" w:space="0" w:color="auto"/>
          </w:divBdr>
        </w:div>
        <w:div w:id="747845860">
          <w:marLeft w:val="640"/>
          <w:marRight w:val="0"/>
          <w:marTop w:val="0"/>
          <w:marBottom w:val="0"/>
          <w:divBdr>
            <w:top w:val="none" w:sz="0" w:space="0" w:color="auto"/>
            <w:left w:val="none" w:sz="0" w:space="0" w:color="auto"/>
            <w:bottom w:val="none" w:sz="0" w:space="0" w:color="auto"/>
            <w:right w:val="none" w:sz="0" w:space="0" w:color="auto"/>
          </w:divBdr>
        </w:div>
        <w:div w:id="224226525">
          <w:marLeft w:val="640"/>
          <w:marRight w:val="0"/>
          <w:marTop w:val="0"/>
          <w:marBottom w:val="0"/>
          <w:divBdr>
            <w:top w:val="none" w:sz="0" w:space="0" w:color="auto"/>
            <w:left w:val="none" w:sz="0" w:space="0" w:color="auto"/>
            <w:bottom w:val="none" w:sz="0" w:space="0" w:color="auto"/>
            <w:right w:val="none" w:sz="0" w:space="0" w:color="auto"/>
          </w:divBdr>
        </w:div>
        <w:div w:id="2065174978">
          <w:marLeft w:val="640"/>
          <w:marRight w:val="0"/>
          <w:marTop w:val="0"/>
          <w:marBottom w:val="0"/>
          <w:divBdr>
            <w:top w:val="none" w:sz="0" w:space="0" w:color="auto"/>
            <w:left w:val="none" w:sz="0" w:space="0" w:color="auto"/>
            <w:bottom w:val="none" w:sz="0" w:space="0" w:color="auto"/>
            <w:right w:val="none" w:sz="0" w:space="0" w:color="auto"/>
          </w:divBdr>
        </w:div>
        <w:div w:id="1523471922">
          <w:marLeft w:val="640"/>
          <w:marRight w:val="0"/>
          <w:marTop w:val="0"/>
          <w:marBottom w:val="0"/>
          <w:divBdr>
            <w:top w:val="none" w:sz="0" w:space="0" w:color="auto"/>
            <w:left w:val="none" w:sz="0" w:space="0" w:color="auto"/>
            <w:bottom w:val="none" w:sz="0" w:space="0" w:color="auto"/>
            <w:right w:val="none" w:sz="0" w:space="0" w:color="auto"/>
          </w:divBdr>
        </w:div>
        <w:div w:id="1568497838">
          <w:marLeft w:val="640"/>
          <w:marRight w:val="0"/>
          <w:marTop w:val="0"/>
          <w:marBottom w:val="0"/>
          <w:divBdr>
            <w:top w:val="none" w:sz="0" w:space="0" w:color="auto"/>
            <w:left w:val="none" w:sz="0" w:space="0" w:color="auto"/>
            <w:bottom w:val="none" w:sz="0" w:space="0" w:color="auto"/>
            <w:right w:val="none" w:sz="0" w:space="0" w:color="auto"/>
          </w:divBdr>
        </w:div>
        <w:div w:id="548228100">
          <w:marLeft w:val="640"/>
          <w:marRight w:val="0"/>
          <w:marTop w:val="0"/>
          <w:marBottom w:val="0"/>
          <w:divBdr>
            <w:top w:val="none" w:sz="0" w:space="0" w:color="auto"/>
            <w:left w:val="none" w:sz="0" w:space="0" w:color="auto"/>
            <w:bottom w:val="none" w:sz="0" w:space="0" w:color="auto"/>
            <w:right w:val="none" w:sz="0" w:space="0" w:color="auto"/>
          </w:divBdr>
        </w:div>
        <w:div w:id="1444569676">
          <w:marLeft w:val="640"/>
          <w:marRight w:val="0"/>
          <w:marTop w:val="0"/>
          <w:marBottom w:val="0"/>
          <w:divBdr>
            <w:top w:val="none" w:sz="0" w:space="0" w:color="auto"/>
            <w:left w:val="none" w:sz="0" w:space="0" w:color="auto"/>
            <w:bottom w:val="none" w:sz="0" w:space="0" w:color="auto"/>
            <w:right w:val="none" w:sz="0" w:space="0" w:color="auto"/>
          </w:divBdr>
        </w:div>
        <w:div w:id="349918103">
          <w:marLeft w:val="640"/>
          <w:marRight w:val="0"/>
          <w:marTop w:val="0"/>
          <w:marBottom w:val="0"/>
          <w:divBdr>
            <w:top w:val="none" w:sz="0" w:space="0" w:color="auto"/>
            <w:left w:val="none" w:sz="0" w:space="0" w:color="auto"/>
            <w:bottom w:val="none" w:sz="0" w:space="0" w:color="auto"/>
            <w:right w:val="none" w:sz="0" w:space="0" w:color="auto"/>
          </w:divBdr>
        </w:div>
        <w:div w:id="1761296523">
          <w:marLeft w:val="640"/>
          <w:marRight w:val="0"/>
          <w:marTop w:val="0"/>
          <w:marBottom w:val="0"/>
          <w:divBdr>
            <w:top w:val="none" w:sz="0" w:space="0" w:color="auto"/>
            <w:left w:val="none" w:sz="0" w:space="0" w:color="auto"/>
            <w:bottom w:val="none" w:sz="0" w:space="0" w:color="auto"/>
            <w:right w:val="none" w:sz="0" w:space="0" w:color="auto"/>
          </w:divBdr>
        </w:div>
        <w:div w:id="506095489">
          <w:marLeft w:val="640"/>
          <w:marRight w:val="0"/>
          <w:marTop w:val="0"/>
          <w:marBottom w:val="0"/>
          <w:divBdr>
            <w:top w:val="none" w:sz="0" w:space="0" w:color="auto"/>
            <w:left w:val="none" w:sz="0" w:space="0" w:color="auto"/>
            <w:bottom w:val="none" w:sz="0" w:space="0" w:color="auto"/>
            <w:right w:val="none" w:sz="0" w:space="0" w:color="auto"/>
          </w:divBdr>
        </w:div>
        <w:div w:id="1891069023">
          <w:marLeft w:val="640"/>
          <w:marRight w:val="0"/>
          <w:marTop w:val="0"/>
          <w:marBottom w:val="0"/>
          <w:divBdr>
            <w:top w:val="none" w:sz="0" w:space="0" w:color="auto"/>
            <w:left w:val="none" w:sz="0" w:space="0" w:color="auto"/>
            <w:bottom w:val="none" w:sz="0" w:space="0" w:color="auto"/>
            <w:right w:val="none" w:sz="0" w:space="0" w:color="auto"/>
          </w:divBdr>
        </w:div>
        <w:div w:id="782306713">
          <w:marLeft w:val="640"/>
          <w:marRight w:val="0"/>
          <w:marTop w:val="0"/>
          <w:marBottom w:val="0"/>
          <w:divBdr>
            <w:top w:val="none" w:sz="0" w:space="0" w:color="auto"/>
            <w:left w:val="none" w:sz="0" w:space="0" w:color="auto"/>
            <w:bottom w:val="none" w:sz="0" w:space="0" w:color="auto"/>
            <w:right w:val="none" w:sz="0" w:space="0" w:color="auto"/>
          </w:divBdr>
        </w:div>
        <w:div w:id="1055549484">
          <w:marLeft w:val="640"/>
          <w:marRight w:val="0"/>
          <w:marTop w:val="0"/>
          <w:marBottom w:val="0"/>
          <w:divBdr>
            <w:top w:val="none" w:sz="0" w:space="0" w:color="auto"/>
            <w:left w:val="none" w:sz="0" w:space="0" w:color="auto"/>
            <w:bottom w:val="none" w:sz="0" w:space="0" w:color="auto"/>
            <w:right w:val="none" w:sz="0" w:space="0" w:color="auto"/>
          </w:divBdr>
        </w:div>
        <w:div w:id="300232979">
          <w:marLeft w:val="640"/>
          <w:marRight w:val="0"/>
          <w:marTop w:val="0"/>
          <w:marBottom w:val="0"/>
          <w:divBdr>
            <w:top w:val="none" w:sz="0" w:space="0" w:color="auto"/>
            <w:left w:val="none" w:sz="0" w:space="0" w:color="auto"/>
            <w:bottom w:val="none" w:sz="0" w:space="0" w:color="auto"/>
            <w:right w:val="none" w:sz="0" w:space="0" w:color="auto"/>
          </w:divBdr>
        </w:div>
        <w:div w:id="1019618891">
          <w:marLeft w:val="640"/>
          <w:marRight w:val="0"/>
          <w:marTop w:val="0"/>
          <w:marBottom w:val="0"/>
          <w:divBdr>
            <w:top w:val="none" w:sz="0" w:space="0" w:color="auto"/>
            <w:left w:val="none" w:sz="0" w:space="0" w:color="auto"/>
            <w:bottom w:val="none" w:sz="0" w:space="0" w:color="auto"/>
            <w:right w:val="none" w:sz="0" w:space="0" w:color="auto"/>
          </w:divBdr>
        </w:div>
        <w:div w:id="760876171">
          <w:marLeft w:val="640"/>
          <w:marRight w:val="0"/>
          <w:marTop w:val="0"/>
          <w:marBottom w:val="0"/>
          <w:divBdr>
            <w:top w:val="none" w:sz="0" w:space="0" w:color="auto"/>
            <w:left w:val="none" w:sz="0" w:space="0" w:color="auto"/>
            <w:bottom w:val="none" w:sz="0" w:space="0" w:color="auto"/>
            <w:right w:val="none" w:sz="0" w:space="0" w:color="auto"/>
          </w:divBdr>
        </w:div>
        <w:div w:id="1003431868">
          <w:marLeft w:val="640"/>
          <w:marRight w:val="0"/>
          <w:marTop w:val="0"/>
          <w:marBottom w:val="0"/>
          <w:divBdr>
            <w:top w:val="none" w:sz="0" w:space="0" w:color="auto"/>
            <w:left w:val="none" w:sz="0" w:space="0" w:color="auto"/>
            <w:bottom w:val="none" w:sz="0" w:space="0" w:color="auto"/>
            <w:right w:val="none" w:sz="0" w:space="0" w:color="auto"/>
          </w:divBdr>
        </w:div>
        <w:div w:id="1706977091">
          <w:marLeft w:val="640"/>
          <w:marRight w:val="0"/>
          <w:marTop w:val="0"/>
          <w:marBottom w:val="0"/>
          <w:divBdr>
            <w:top w:val="none" w:sz="0" w:space="0" w:color="auto"/>
            <w:left w:val="none" w:sz="0" w:space="0" w:color="auto"/>
            <w:bottom w:val="none" w:sz="0" w:space="0" w:color="auto"/>
            <w:right w:val="none" w:sz="0" w:space="0" w:color="auto"/>
          </w:divBdr>
        </w:div>
        <w:div w:id="749035907">
          <w:marLeft w:val="640"/>
          <w:marRight w:val="0"/>
          <w:marTop w:val="0"/>
          <w:marBottom w:val="0"/>
          <w:divBdr>
            <w:top w:val="none" w:sz="0" w:space="0" w:color="auto"/>
            <w:left w:val="none" w:sz="0" w:space="0" w:color="auto"/>
            <w:bottom w:val="none" w:sz="0" w:space="0" w:color="auto"/>
            <w:right w:val="none" w:sz="0" w:space="0" w:color="auto"/>
          </w:divBdr>
        </w:div>
        <w:div w:id="131752964">
          <w:marLeft w:val="640"/>
          <w:marRight w:val="0"/>
          <w:marTop w:val="0"/>
          <w:marBottom w:val="0"/>
          <w:divBdr>
            <w:top w:val="none" w:sz="0" w:space="0" w:color="auto"/>
            <w:left w:val="none" w:sz="0" w:space="0" w:color="auto"/>
            <w:bottom w:val="none" w:sz="0" w:space="0" w:color="auto"/>
            <w:right w:val="none" w:sz="0" w:space="0" w:color="auto"/>
          </w:divBdr>
        </w:div>
        <w:div w:id="124934233">
          <w:marLeft w:val="640"/>
          <w:marRight w:val="0"/>
          <w:marTop w:val="0"/>
          <w:marBottom w:val="0"/>
          <w:divBdr>
            <w:top w:val="none" w:sz="0" w:space="0" w:color="auto"/>
            <w:left w:val="none" w:sz="0" w:space="0" w:color="auto"/>
            <w:bottom w:val="none" w:sz="0" w:space="0" w:color="auto"/>
            <w:right w:val="none" w:sz="0" w:space="0" w:color="auto"/>
          </w:divBdr>
        </w:div>
        <w:div w:id="1885828467">
          <w:marLeft w:val="640"/>
          <w:marRight w:val="0"/>
          <w:marTop w:val="0"/>
          <w:marBottom w:val="0"/>
          <w:divBdr>
            <w:top w:val="none" w:sz="0" w:space="0" w:color="auto"/>
            <w:left w:val="none" w:sz="0" w:space="0" w:color="auto"/>
            <w:bottom w:val="none" w:sz="0" w:space="0" w:color="auto"/>
            <w:right w:val="none" w:sz="0" w:space="0" w:color="auto"/>
          </w:divBdr>
        </w:div>
        <w:div w:id="1615481025">
          <w:marLeft w:val="640"/>
          <w:marRight w:val="0"/>
          <w:marTop w:val="0"/>
          <w:marBottom w:val="0"/>
          <w:divBdr>
            <w:top w:val="none" w:sz="0" w:space="0" w:color="auto"/>
            <w:left w:val="none" w:sz="0" w:space="0" w:color="auto"/>
            <w:bottom w:val="none" w:sz="0" w:space="0" w:color="auto"/>
            <w:right w:val="none" w:sz="0" w:space="0" w:color="auto"/>
          </w:divBdr>
        </w:div>
        <w:div w:id="881940110">
          <w:marLeft w:val="640"/>
          <w:marRight w:val="0"/>
          <w:marTop w:val="0"/>
          <w:marBottom w:val="0"/>
          <w:divBdr>
            <w:top w:val="none" w:sz="0" w:space="0" w:color="auto"/>
            <w:left w:val="none" w:sz="0" w:space="0" w:color="auto"/>
            <w:bottom w:val="none" w:sz="0" w:space="0" w:color="auto"/>
            <w:right w:val="none" w:sz="0" w:space="0" w:color="auto"/>
          </w:divBdr>
        </w:div>
        <w:div w:id="476339854">
          <w:marLeft w:val="640"/>
          <w:marRight w:val="0"/>
          <w:marTop w:val="0"/>
          <w:marBottom w:val="0"/>
          <w:divBdr>
            <w:top w:val="none" w:sz="0" w:space="0" w:color="auto"/>
            <w:left w:val="none" w:sz="0" w:space="0" w:color="auto"/>
            <w:bottom w:val="none" w:sz="0" w:space="0" w:color="auto"/>
            <w:right w:val="none" w:sz="0" w:space="0" w:color="auto"/>
          </w:divBdr>
        </w:div>
        <w:div w:id="94789492">
          <w:marLeft w:val="640"/>
          <w:marRight w:val="0"/>
          <w:marTop w:val="0"/>
          <w:marBottom w:val="0"/>
          <w:divBdr>
            <w:top w:val="none" w:sz="0" w:space="0" w:color="auto"/>
            <w:left w:val="none" w:sz="0" w:space="0" w:color="auto"/>
            <w:bottom w:val="none" w:sz="0" w:space="0" w:color="auto"/>
            <w:right w:val="none" w:sz="0" w:space="0" w:color="auto"/>
          </w:divBdr>
        </w:div>
        <w:div w:id="173737734">
          <w:marLeft w:val="640"/>
          <w:marRight w:val="0"/>
          <w:marTop w:val="0"/>
          <w:marBottom w:val="0"/>
          <w:divBdr>
            <w:top w:val="none" w:sz="0" w:space="0" w:color="auto"/>
            <w:left w:val="none" w:sz="0" w:space="0" w:color="auto"/>
            <w:bottom w:val="none" w:sz="0" w:space="0" w:color="auto"/>
            <w:right w:val="none" w:sz="0" w:space="0" w:color="auto"/>
          </w:divBdr>
        </w:div>
        <w:div w:id="10380796">
          <w:marLeft w:val="640"/>
          <w:marRight w:val="0"/>
          <w:marTop w:val="0"/>
          <w:marBottom w:val="0"/>
          <w:divBdr>
            <w:top w:val="none" w:sz="0" w:space="0" w:color="auto"/>
            <w:left w:val="none" w:sz="0" w:space="0" w:color="auto"/>
            <w:bottom w:val="none" w:sz="0" w:space="0" w:color="auto"/>
            <w:right w:val="none" w:sz="0" w:space="0" w:color="auto"/>
          </w:divBdr>
        </w:div>
        <w:div w:id="450321515">
          <w:marLeft w:val="640"/>
          <w:marRight w:val="0"/>
          <w:marTop w:val="0"/>
          <w:marBottom w:val="0"/>
          <w:divBdr>
            <w:top w:val="none" w:sz="0" w:space="0" w:color="auto"/>
            <w:left w:val="none" w:sz="0" w:space="0" w:color="auto"/>
            <w:bottom w:val="none" w:sz="0" w:space="0" w:color="auto"/>
            <w:right w:val="none" w:sz="0" w:space="0" w:color="auto"/>
          </w:divBdr>
        </w:div>
        <w:div w:id="634914138">
          <w:marLeft w:val="640"/>
          <w:marRight w:val="0"/>
          <w:marTop w:val="0"/>
          <w:marBottom w:val="0"/>
          <w:divBdr>
            <w:top w:val="none" w:sz="0" w:space="0" w:color="auto"/>
            <w:left w:val="none" w:sz="0" w:space="0" w:color="auto"/>
            <w:bottom w:val="none" w:sz="0" w:space="0" w:color="auto"/>
            <w:right w:val="none" w:sz="0" w:space="0" w:color="auto"/>
          </w:divBdr>
        </w:div>
        <w:div w:id="1512723219">
          <w:marLeft w:val="640"/>
          <w:marRight w:val="0"/>
          <w:marTop w:val="0"/>
          <w:marBottom w:val="0"/>
          <w:divBdr>
            <w:top w:val="none" w:sz="0" w:space="0" w:color="auto"/>
            <w:left w:val="none" w:sz="0" w:space="0" w:color="auto"/>
            <w:bottom w:val="none" w:sz="0" w:space="0" w:color="auto"/>
            <w:right w:val="none" w:sz="0" w:space="0" w:color="auto"/>
          </w:divBdr>
        </w:div>
        <w:div w:id="683482072">
          <w:marLeft w:val="640"/>
          <w:marRight w:val="0"/>
          <w:marTop w:val="0"/>
          <w:marBottom w:val="0"/>
          <w:divBdr>
            <w:top w:val="none" w:sz="0" w:space="0" w:color="auto"/>
            <w:left w:val="none" w:sz="0" w:space="0" w:color="auto"/>
            <w:bottom w:val="none" w:sz="0" w:space="0" w:color="auto"/>
            <w:right w:val="none" w:sz="0" w:space="0" w:color="auto"/>
          </w:divBdr>
        </w:div>
        <w:div w:id="1126392616">
          <w:marLeft w:val="640"/>
          <w:marRight w:val="0"/>
          <w:marTop w:val="0"/>
          <w:marBottom w:val="0"/>
          <w:divBdr>
            <w:top w:val="none" w:sz="0" w:space="0" w:color="auto"/>
            <w:left w:val="none" w:sz="0" w:space="0" w:color="auto"/>
            <w:bottom w:val="none" w:sz="0" w:space="0" w:color="auto"/>
            <w:right w:val="none" w:sz="0" w:space="0" w:color="auto"/>
          </w:divBdr>
        </w:div>
        <w:div w:id="611089221">
          <w:marLeft w:val="640"/>
          <w:marRight w:val="0"/>
          <w:marTop w:val="0"/>
          <w:marBottom w:val="0"/>
          <w:divBdr>
            <w:top w:val="none" w:sz="0" w:space="0" w:color="auto"/>
            <w:left w:val="none" w:sz="0" w:space="0" w:color="auto"/>
            <w:bottom w:val="none" w:sz="0" w:space="0" w:color="auto"/>
            <w:right w:val="none" w:sz="0" w:space="0" w:color="auto"/>
          </w:divBdr>
        </w:div>
        <w:div w:id="863595364">
          <w:marLeft w:val="640"/>
          <w:marRight w:val="0"/>
          <w:marTop w:val="0"/>
          <w:marBottom w:val="0"/>
          <w:divBdr>
            <w:top w:val="none" w:sz="0" w:space="0" w:color="auto"/>
            <w:left w:val="none" w:sz="0" w:space="0" w:color="auto"/>
            <w:bottom w:val="none" w:sz="0" w:space="0" w:color="auto"/>
            <w:right w:val="none" w:sz="0" w:space="0" w:color="auto"/>
          </w:divBdr>
        </w:div>
        <w:div w:id="249972309">
          <w:marLeft w:val="640"/>
          <w:marRight w:val="0"/>
          <w:marTop w:val="0"/>
          <w:marBottom w:val="0"/>
          <w:divBdr>
            <w:top w:val="none" w:sz="0" w:space="0" w:color="auto"/>
            <w:left w:val="none" w:sz="0" w:space="0" w:color="auto"/>
            <w:bottom w:val="none" w:sz="0" w:space="0" w:color="auto"/>
            <w:right w:val="none" w:sz="0" w:space="0" w:color="auto"/>
          </w:divBdr>
        </w:div>
        <w:div w:id="901525341">
          <w:marLeft w:val="640"/>
          <w:marRight w:val="0"/>
          <w:marTop w:val="0"/>
          <w:marBottom w:val="0"/>
          <w:divBdr>
            <w:top w:val="none" w:sz="0" w:space="0" w:color="auto"/>
            <w:left w:val="none" w:sz="0" w:space="0" w:color="auto"/>
            <w:bottom w:val="none" w:sz="0" w:space="0" w:color="auto"/>
            <w:right w:val="none" w:sz="0" w:space="0" w:color="auto"/>
          </w:divBdr>
        </w:div>
        <w:div w:id="474223184">
          <w:marLeft w:val="640"/>
          <w:marRight w:val="0"/>
          <w:marTop w:val="0"/>
          <w:marBottom w:val="0"/>
          <w:divBdr>
            <w:top w:val="none" w:sz="0" w:space="0" w:color="auto"/>
            <w:left w:val="none" w:sz="0" w:space="0" w:color="auto"/>
            <w:bottom w:val="none" w:sz="0" w:space="0" w:color="auto"/>
            <w:right w:val="none" w:sz="0" w:space="0" w:color="auto"/>
          </w:divBdr>
        </w:div>
        <w:div w:id="20933333">
          <w:marLeft w:val="640"/>
          <w:marRight w:val="0"/>
          <w:marTop w:val="0"/>
          <w:marBottom w:val="0"/>
          <w:divBdr>
            <w:top w:val="none" w:sz="0" w:space="0" w:color="auto"/>
            <w:left w:val="none" w:sz="0" w:space="0" w:color="auto"/>
            <w:bottom w:val="none" w:sz="0" w:space="0" w:color="auto"/>
            <w:right w:val="none" w:sz="0" w:space="0" w:color="auto"/>
          </w:divBdr>
        </w:div>
        <w:div w:id="577179174">
          <w:marLeft w:val="640"/>
          <w:marRight w:val="0"/>
          <w:marTop w:val="0"/>
          <w:marBottom w:val="0"/>
          <w:divBdr>
            <w:top w:val="none" w:sz="0" w:space="0" w:color="auto"/>
            <w:left w:val="none" w:sz="0" w:space="0" w:color="auto"/>
            <w:bottom w:val="none" w:sz="0" w:space="0" w:color="auto"/>
            <w:right w:val="none" w:sz="0" w:space="0" w:color="auto"/>
          </w:divBdr>
        </w:div>
        <w:div w:id="1668053393">
          <w:marLeft w:val="640"/>
          <w:marRight w:val="0"/>
          <w:marTop w:val="0"/>
          <w:marBottom w:val="0"/>
          <w:divBdr>
            <w:top w:val="none" w:sz="0" w:space="0" w:color="auto"/>
            <w:left w:val="none" w:sz="0" w:space="0" w:color="auto"/>
            <w:bottom w:val="none" w:sz="0" w:space="0" w:color="auto"/>
            <w:right w:val="none" w:sz="0" w:space="0" w:color="auto"/>
          </w:divBdr>
        </w:div>
        <w:div w:id="1695379501">
          <w:marLeft w:val="640"/>
          <w:marRight w:val="0"/>
          <w:marTop w:val="0"/>
          <w:marBottom w:val="0"/>
          <w:divBdr>
            <w:top w:val="none" w:sz="0" w:space="0" w:color="auto"/>
            <w:left w:val="none" w:sz="0" w:space="0" w:color="auto"/>
            <w:bottom w:val="none" w:sz="0" w:space="0" w:color="auto"/>
            <w:right w:val="none" w:sz="0" w:space="0" w:color="auto"/>
          </w:divBdr>
        </w:div>
        <w:div w:id="500894190">
          <w:marLeft w:val="640"/>
          <w:marRight w:val="0"/>
          <w:marTop w:val="0"/>
          <w:marBottom w:val="0"/>
          <w:divBdr>
            <w:top w:val="none" w:sz="0" w:space="0" w:color="auto"/>
            <w:left w:val="none" w:sz="0" w:space="0" w:color="auto"/>
            <w:bottom w:val="none" w:sz="0" w:space="0" w:color="auto"/>
            <w:right w:val="none" w:sz="0" w:space="0" w:color="auto"/>
          </w:divBdr>
        </w:div>
        <w:div w:id="39133051">
          <w:marLeft w:val="640"/>
          <w:marRight w:val="0"/>
          <w:marTop w:val="0"/>
          <w:marBottom w:val="0"/>
          <w:divBdr>
            <w:top w:val="none" w:sz="0" w:space="0" w:color="auto"/>
            <w:left w:val="none" w:sz="0" w:space="0" w:color="auto"/>
            <w:bottom w:val="none" w:sz="0" w:space="0" w:color="auto"/>
            <w:right w:val="none" w:sz="0" w:space="0" w:color="auto"/>
          </w:divBdr>
        </w:div>
        <w:div w:id="1198814017">
          <w:marLeft w:val="640"/>
          <w:marRight w:val="0"/>
          <w:marTop w:val="0"/>
          <w:marBottom w:val="0"/>
          <w:divBdr>
            <w:top w:val="none" w:sz="0" w:space="0" w:color="auto"/>
            <w:left w:val="none" w:sz="0" w:space="0" w:color="auto"/>
            <w:bottom w:val="none" w:sz="0" w:space="0" w:color="auto"/>
            <w:right w:val="none" w:sz="0" w:space="0" w:color="auto"/>
          </w:divBdr>
        </w:div>
        <w:div w:id="972639703">
          <w:marLeft w:val="640"/>
          <w:marRight w:val="0"/>
          <w:marTop w:val="0"/>
          <w:marBottom w:val="0"/>
          <w:divBdr>
            <w:top w:val="none" w:sz="0" w:space="0" w:color="auto"/>
            <w:left w:val="none" w:sz="0" w:space="0" w:color="auto"/>
            <w:bottom w:val="none" w:sz="0" w:space="0" w:color="auto"/>
            <w:right w:val="none" w:sz="0" w:space="0" w:color="auto"/>
          </w:divBdr>
        </w:div>
        <w:div w:id="1435436881">
          <w:marLeft w:val="640"/>
          <w:marRight w:val="0"/>
          <w:marTop w:val="0"/>
          <w:marBottom w:val="0"/>
          <w:divBdr>
            <w:top w:val="none" w:sz="0" w:space="0" w:color="auto"/>
            <w:left w:val="none" w:sz="0" w:space="0" w:color="auto"/>
            <w:bottom w:val="none" w:sz="0" w:space="0" w:color="auto"/>
            <w:right w:val="none" w:sz="0" w:space="0" w:color="auto"/>
          </w:divBdr>
        </w:div>
        <w:div w:id="716706429">
          <w:marLeft w:val="640"/>
          <w:marRight w:val="0"/>
          <w:marTop w:val="0"/>
          <w:marBottom w:val="0"/>
          <w:divBdr>
            <w:top w:val="none" w:sz="0" w:space="0" w:color="auto"/>
            <w:left w:val="none" w:sz="0" w:space="0" w:color="auto"/>
            <w:bottom w:val="none" w:sz="0" w:space="0" w:color="auto"/>
            <w:right w:val="none" w:sz="0" w:space="0" w:color="auto"/>
          </w:divBdr>
        </w:div>
        <w:div w:id="1405028500">
          <w:marLeft w:val="640"/>
          <w:marRight w:val="0"/>
          <w:marTop w:val="0"/>
          <w:marBottom w:val="0"/>
          <w:divBdr>
            <w:top w:val="none" w:sz="0" w:space="0" w:color="auto"/>
            <w:left w:val="none" w:sz="0" w:space="0" w:color="auto"/>
            <w:bottom w:val="none" w:sz="0" w:space="0" w:color="auto"/>
            <w:right w:val="none" w:sz="0" w:space="0" w:color="auto"/>
          </w:divBdr>
        </w:div>
        <w:div w:id="717121003">
          <w:marLeft w:val="640"/>
          <w:marRight w:val="0"/>
          <w:marTop w:val="0"/>
          <w:marBottom w:val="0"/>
          <w:divBdr>
            <w:top w:val="none" w:sz="0" w:space="0" w:color="auto"/>
            <w:left w:val="none" w:sz="0" w:space="0" w:color="auto"/>
            <w:bottom w:val="none" w:sz="0" w:space="0" w:color="auto"/>
            <w:right w:val="none" w:sz="0" w:space="0" w:color="auto"/>
          </w:divBdr>
        </w:div>
        <w:div w:id="345524950">
          <w:marLeft w:val="640"/>
          <w:marRight w:val="0"/>
          <w:marTop w:val="0"/>
          <w:marBottom w:val="0"/>
          <w:divBdr>
            <w:top w:val="none" w:sz="0" w:space="0" w:color="auto"/>
            <w:left w:val="none" w:sz="0" w:space="0" w:color="auto"/>
            <w:bottom w:val="none" w:sz="0" w:space="0" w:color="auto"/>
            <w:right w:val="none" w:sz="0" w:space="0" w:color="auto"/>
          </w:divBdr>
        </w:div>
        <w:div w:id="162817264">
          <w:marLeft w:val="640"/>
          <w:marRight w:val="0"/>
          <w:marTop w:val="0"/>
          <w:marBottom w:val="0"/>
          <w:divBdr>
            <w:top w:val="none" w:sz="0" w:space="0" w:color="auto"/>
            <w:left w:val="none" w:sz="0" w:space="0" w:color="auto"/>
            <w:bottom w:val="none" w:sz="0" w:space="0" w:color="auto"/>
            <w:right w:val="none" w:sz="0" w:space="0" w:color="auto"/>
          </w:divBdr>
        </w:div>
        <w:div w:id="1839147866">
          <w:marLeft w:val="640"/>
          <w:marRight w:val="0"/>
          <w:marTop w:val="0"/>
          <w:marBottom w:val="0"/>
          <w:divBdr>
            <w:top w:val="none" w:sz="0" w:space="0" w:color="auto"/>
            <w:left w:val="none" w:sz="0" w:space="0" w:color="auto"/>
            <w:bottom w:val="none" w:sz="0" w:space="0" w:color="auto"/>
            <w:right w:val="none" w:sz="0" w:space="0" w:color="auto"/>
          </w:divBdr>
        </w:div>
        <w:div w:id="762608052">
          <w:marLeft w:val="640"/>
          <w:marRight w:val="0"/>
          <w:marTop w:val="0"/>
          <w:marBottom w:val="0"/>
          <w:divBdr>
            <w:top w:val="none" w:sz="0" w:space="0" w:color="auto"/>
            <w:left w:val="none" w:sz="0" w:space="0" w:color="auto"/>
            <w:bottom w:val="none" w:sz="0" w:space="0" w:color="auto"/>
            <w:right w:val="none" w:sz="0" w:space="0" w:color="auto"/>
          </w:divBdr>
        </w:div>
        <w:div w:id="581836408">
          <w:marLeft w:val="640"/>
          <w:marRight w:val="0"/>
          <w:marTop w:val="0"/>
          <w:marBottom w:val="0"/>
          <w:divBdr>
            <w:top w:val="none" w:sz="0" w:space="0" w:color="auto"/>
            <w:left w:val="none" w:sz="0" w:space="0" w:color="auto"/>
            <w:bottom w:val="none" w:sz="0" w:space="0" w:color="auto"/>
            <w:right w:val="none" w:sz="0" w:space="0" w:color="auto"/>
          </w:divBdr>
        </w:div>
        <w:div w:id="77754758">
          <w:marLeft w:val="640"/>
          <w:marRight w:val="0"/>
          <w:marTop w:val="0"/>
          <w:marBottom w:val="0"/>
          <w:divBdr>
            <w:top w:val="none" w:sz="0" w:space="0" w:color="auto"/>
            <w:left w:val="none" w:sz="0" w:space="0" w:color="auto"/>
            <w:bottom w:val="none" w:sz="0" w:space="0" w:color="auto"/>
            <w:right w:val="none" w:sz="0" w:space="0" w:color="auto"/>
          </w:divBdr>
        </w:div>
        <w:div w:id="1073360036">
          <w:marLeft w:val="640"/>
          <w:marRight w:val="0"/>
          <w:marTop w:val="0"/>
          <w:marBottom w:val="0"/>
          <w:divBdr>
            <w:top w:val="none" w:sz="0" w:space="0" w:color="auto"/>
            <w:left w:val="none" w:sz="0" w:space="0" w:color="auto"/>
            <w:bottom w:val="none" w:sz="0" w:space="0" w:color="auto"/>
            <w:right w:val="none" w:sz="0" w:space="0" w:color="auto"/>
          </w:divBdr>
        </w:div>
        <w:div w:id="668365510">
          <w:marLeft w:val="640"/>
          <w:marRight w:val="0"/>
          <w:marTop w:val="0"/>
          <w:marBottom w:val="0"/>
          <w:divBdr>
            <w:top w:val="none" w:sz="0" w:space="0" w:color="auto"/>
            <w:left w:val="none" w:sz="0" w:space="0" w:color="auto"/>
            <w:bottom w:val="none" w:sz="0" w:space="0" w:color="auto"/>
            <w:right w:val="none" w:sz="0" w:space="0" w:color="auto"/>
          </w:divBdr>
        </w:div>
        <w:div w:id="892928632">
          <w:marLeft w:val="640"/>
          <w:marRight w:val="0"/>
          <w:marTop w:val="0"/>
          <w:marBottom w:val="0"/>
          <w:divBdr>
            <w:top w:val="none" w:sz="0" w:space="0" w:color="auto"/>
            <w:left w:val="none" w:sz="0" w:space="0" w:color="auto"/>
            <w:bottom w:val="none" w:sz="0" w:space="0" w:color="auto"/>
            <w:right w:val="none" w:sz="0" w:space="0" w:color="auto"/>
          </w:divBdr>
        </w:div>
        <w:div w:id="909078024">
          <w:marLeft w:val="640"/>
          <w:marRight w:val="0"/>
          <w:marTop w:val="0"/>
          <w:marBottom w:val="0"/>
          <w:divBdr>
            <w:top w:val="none" w:sz="0" w:space="0" w:color="auto"/>
            <w:left w:val="none" w:sz="0" w:space="0" w:color="auto"/>
            <w:bottom w:val="none" w:sz="0" w:space="0" w:color="auto"/>
            <w:right w:val="none" w:sz="0" w:space="0" w:color="auto"/>
          </w:divBdr>
        </w:div>
      </w:divsChild>
    </w:div>
    <w:div w:id="1674724776">
      <w:bodyDiv w:val="1"/>
      <w:marLeft w:val="0"/>
      <w:marRight w:val="0"/>
      <w:marTop w:val="0"/>
      <w:marBottom w:val="0"/>
      <w:divBdr>
        <w:top w:val="none" w:sz="0" w:space="0" w:color="auto"/>
        <w:left w:val="none" w:sz="0" w:space="0" w:color="auto"/>
        <w:bottom w:val="none" w:sz="0" w:space="0" w:color="auto"/>
        <w:right w:val="none" w:sz="0" w:space="0" w:color="auto"/>
      </w:divBdr>
    </w:div>
    <w:div w:id="1694648760">
      <w:bodyDiv w:val="1"/>
      <w:marLeft w:val="0"/>
      <w:marRight w:val="0"/>
      <w:marTop w:val="0"/>
      <w:marBottom w:val="0"/>
      <w:divBdr>
        <w:top w:val="none" w:sz="0" w:space="0" w:color="auto"/>
        <w:left w:val="none" w:sz="0" w:space="0" w:color="auto"/>
        <w:bottom w:val="none" w:sz="0" w:space="0" w:color="auto"/>
        <w:right w:val="none" w:sz="0" w:space="0" w:color="auto"/>
      </w:divBdr>
      <w:divsChild>
        <w:div w:id="852569300">
          <w:marLeft w:val="640"/>
          <w:marRight w:val="0"/>
          <w:marTop w:val="0"/>
          <w:marBottom w:val="0"/>
          <w:divBdr>
            <w:top w:val="none" w:sz="0" w:space="0" w:color="auto"/>
            <w:left w:val="none" w:sz="0" w:space="0" w:color="auto"/>
            <w:bottom w:val="none" w:sz="0" w:space="0" w:color="auto"/>
            <w:right w:val="none" w:sz="0" w:space="0" w:color="auto"/>
          </w:divBdr>
        </w:div>
        <w:div w:id="1664972625">
          <w:marLeft w:val="640"/>
          <w:marRight w:val="0"/>
          <w:marTop w:val="0"/>
          <w:marBottom w:val="0"/>
          <w:divBdr>
            <w:top w:val="none" w:sz="0" w:space="0" w:color="auto"/>
            <w:left w:val="none" w:sz="0" w:space="0" w:color="auto"/>
            <w:bottom w:val="none" w:sz="0" w:space="0" w:color="auto"/>
            <w:right w:val="none" w:sz="0" w:space="0" w:color="auto"/>
          </w:divBdr>
        </w:div>
        <w:div w:id="216362161">
          <w:marLeft w:val="640"/>
          <w:marRight w:val="0"/>
          <w:marTop w:val="0"/>
          <w:marBottom w:val="0"/>
          <w:divBdr>
            <w:top w:val="none" w:sz="0" w:space="0" w:color="auto"/>
            <w:left w:val="none" w:sz="0" w:space="0" w:color="auto"/>
            <w:bottom w:val="none" w:sz="0" w:space="0" w:color="auto"/>
            <w:right w:val="none" w:sz="0" w:space="0" w:color="auto"/>
          </w:divBdr>
        </w:div>
        <w:div w:id="1920405506">
          <w:marLeft w:val="640"/>
          <w:marRight w:val="0"/>
          <w:marTop w:val="0"/>
          <w:marBottom w:val="0"/>
          <w:divBdr>
            <w:top w:val="none" w:sz="0" w:space="0" w:color="auto"/>
            <w:left w:val="none" w:sz="0" w:space="0" w:color="auto"/>
            <w:bottom w:val="none" w:sz="0" w:space="0" w:color="auto"/>
            <w:right w:val="none" w:sz="0" w:space="0" w:color="auto"/>
          </w:divBdr>
        </w:div>
        <w:div w:id="817694600">
          <w:marLeft w:val="640"/>
          <w:marRight w:val="0"/>
          <w:marTop w:val="0"/>
          <w:marBottom w:val="0"/>
          <w:divBdr>
            <w:top w:val="none" w:sz="0" w:space="0" w:color="auto"/>
            <w:left w:val="none" w:sz="0" w:space="0" w:color="auto"/>
            <w:bottom w:val="none" w:sz="0" w:space="0" w:color="auto"/>
            <w:right w:val="none" w:sz="0" w:space="0" w:color="auto"/>
          </w:divBdr>
        </w:div>
        <w:div w:id="108939409">
          <w:marLeft w:val="640"/>
          <w:marRight w:val="0"/>
          <w:marTop w:val="0"/>
          <w:marBottom w:val="0"/>
          <w:divBdr>
            <w:top w:val="none" w:sz="0" w:space="0" w:color="auto"/>
            <w:left w:val="none" w:sz="0" w:space="0" w:color="auto"/>
            <w:bottom w:val="none" w:sz="0" w:space="0" w:color="auto"/>
            <w:right w:val="none" w:sz="0" w:space="0" w:color="auto"/>
          </w:divBdr>
        </w:div>
        <w:div w:id="184251308">
          <w:marLeft w:val="640"/>
          <w:marRight w:val="0"/>
          <w:marTop w:val="0"/>
          <w:marBottom w:val="0"/>
          <w:divBdr>
            <w:top w:val="none" w:sz="0" w:space="0" w:color="auto"/>
            <w:left w:val="none" w:sz="0" w:space="0" w:color="auto"/>
            <w:bottom w:val="none" w:sz="0" w:space="0" w:color="auto"/>
            <w:right w:val="none" w:sz="0" w:space="0" w:color="auto"/>
          </w:divBdr>
        </w:div>
        <w:div w:id="1108814383">
          <w:marLeft w:val="640"/>
          <w:marRight w:val="0"/>
          <w:marTop w:val="0"/>
          <w:marBottom w:val="0"/>
          <w:divBdr>
            <w:top w:val="none" w:sz="0" w:space="0" w:color="auto"/>
            <w:left w:val="none" w:sz="0" w:space="0" w:color="auto"/>
            <w:bottom w:val="none" w:sz="0" w:space="0" w:color="auto"/>
            <w:right w:val="none" w:sz="0" w:space="0" w:color="auto"/>
          </w:divBdr>
        </w:div>
        <w:div w:id="1642075115">
          <w:marLeft w:val="640"/>
          <w:marRight w:val="0"/>
          <w:marTop w:val="0"/>
          <w:marBottom w:val="0"/>
          <w:divBdr>
            <w:top w:val="none" w:sz="0" w:space="0" w:color="auto"/>
            <w:left w:val="none" w:sz="0" w:space="0" w:color="auto"/>
            <w:bottom w:val="none" w:sz="0" w:space="0" w:color="auto"/>
            <w:right w:val="none" w:sz="0" w:space="0" w:color="auto"/>
          </w:divBdr>
        </w:div>
        <w:div w:id="750086392">
          <w:marLeft w:val="640"/>
          <w:marRight w:val="0"/>
          <w:marTop w:val="0"/>
          <w:marBottom w:val="0"/>
          <w:divBdr>
            <w:top w:val="none" w:sz="0" w:space="0" w:color="auto"/>
            <w:left w:val="none" w:sz="0" w:space="0" w:color="auto"/>
            <w:bottom w:val="none" w:sz="0" w:space="0" w:color="auto"/>
            <w:right w:val="none" w:sz="0" w:space="0" w:color="auto"/>
          </w:divBdr>
        </w:div>
        <w:div w:id="603879797">
          <w:marLeft w:val="640"/>
          <w:marRight w:val="0"/>
          <w:marTop w:val="0"/>
          <w:marBottom w:val="0"/>
          <w:divBdr>
            <w:top w:val="none" w:sz="0" w:space="0" w:color="auto"/>
            <w:left w:val="none" w:sz="0" w:space="0" w:color="auto"/>
            <w:bottom w:val="none" w:sz="0" w:space="0" w:color="auto"/>
            <w:right w:val="none" w:sz="0" w:space="0" w:color="auto"/>
          </w:divBdr>
        </w:div>
        <w:div w:id="476579545">
          <w:marLeft w:val="640"/>
          <w:marRight w:val="0"/>
          <w:marTop w:val="0"/>
          <w:marBottom w:val="0"/>
          <w:divBdr>
            <w:top w:val="none" w:sz="0" w:space="0" w:color="auto"/>
            <w:left w:val="none" w:sz="0" w:space="0" w:color="auto"/>
            <w:bottom w:val="none" w:sz="0" w:space="0" w:color="auto"/>
            <w:right w:val="none" w:sz="0" w:space="0" w:color="auto"/>
          </w:divBdr>
        </w:div>
        <w:div w:id="995648972">
          <w:marLeft w:val="640"/>
          <w:marRight w:val="0"/>
          <w:marTop w:val="0"/>
          <w:marBottom w:val="0"/>
          <w:divBdr>
            <w:top w:val="none" w:sz="0" w:space="0" w:color="auto"/>
            <w:left w:val="none" w:sz="0" w:space="0" w:color="auto"/>
            <w:bottom w:val="none" w:sz="0" w:space="0" w:color="auto"/>
            <w:right w:val="none" w:sz="0" w:space="0" w:color="auto"/>
          </w:divBdr>
        </w:div>
        <w:div w:id="1799833052">
          <w:marLeft w:val="640"/>
          <w:marRight w:val="0"/>
          <w:marTop w:val="0"/>
          <w:marBottom w:val="0"/>
          <w:divBdr>
            <w:top w:val="none" w:sz="0" w:space="0" w:color="auto"/>
            <w:left w:val="none" w:sz="0" w:space="0" w:color="auto"/>
            <w:bottom w:val="none" w:sz="0" w:space="0" w:color="auto"/>
            <w:right w:val="none" w:sz="0" w:space="0" w:color="auto"/>
          </w:divBdr>
        </w:div>
        <w:div w:id="471754583">
          <w:marLeft w:val="640"/>
          <w:marRight w:val="0"/>
          <w:marTop w:val="0"/>
          <w:marBottom w:val="0"/>
          <w:divBdr>
            <w:top w:val="none" w:sz="0" w:space="0" w:color="auto"/>
            <w:left w:val="none" w:sz="0" w:space="0" w:color="auto"/>
            <w:bottom w:val="none" w:sz="0" w:space="0" w:color="auto"/>
            <w:right w:val="none" w:sz="0" w:space="0" w:color="auto"/>
          </w:divBdr>
        </w:div>
        <w:div w:id="640502416">
          <w:marLeft w:val="640"/>
          <w:marRight w:val="0"/>
          <w:marTop w:val="0"/>
          <w:marBottom w:val="0"/>
          <w:divBdr>
            <w:top w:val="none" w:sz="0" w:space="0" w:color="auto"/>
            <w:left w:val="none" w:sz="0" w:space="0" w:color="auto"/>
            <w:bottom w:val="none" w:sz="0" w:space="0" w:color="auto"/>
            <w:right w:val="none" w:sz="0" w:space="0" w:color="auto"/>
          </w:divBdr>
        </w:div>
        <w:div w:id="238440730">
          <w:marLeft w:val="640"/>
          <w:marRight w:val="0"/>
          <w:marTop w:val="0"/>
          <w:marBottom w:val="0"/>
          <w:divBdr>
            <w:top w:val="none" w:sz="0" w:space="0" w:color="auto"/>
            <w:left w:val="none" w:sz="0" w:space="0" w:color="auto"/>
            <w:bottom w:val="none" w:sz="0" w:space="0" w:color="auto"/>
            <w:right w:val="none" w:sz="0" w:space="0" w:color="auto"/>
          </w:divBdr>
        </w:div>
        <w:div w:id="1908806190">
          <w:marLeft w:val="640"/>
          <w:marRight w:val="0"/>
          <w:marTop w:val="0"/>
          <w:marBottom w:val="0"/>
          <w:divBdr>
            <w:top w:val="none" w:sz="0" w:space="0" w:color="auto"/>
            <w:left w:val="none" w:sz="0" w:space="0" w:color="auto"/>
            <w:bottom w:val="none" w:sz="0" w:space="0" w:color="auto"/>
            <w:right w:val="none" w:sz="0" w:space="0" w:color="auto"/>
          </w:divBdr>
        </w:div>
        <w:div w:id="2053535132">
          <w:marLeft w:val="640"/>
          <w:marRight w:val="0"/>
          <w:marTop w:val="0"/>
          <w:marBottom w:val="0"/>
          <w:divBdr>
            <w:top w:val="none" w:sz="0" w:space="0" w:color="auto"/>
            <w:left w:val="none" w:sz="0" w:space="0" w:color="auto"/>
            <w:bottom w:val="none" w:sz="0" w:space="0" w:color="auto"/>
            <w:right w:val="none" w:sz="0" w:space="0" w:color="auto"/>
          </w:divBdr>
        </w:div>
        <w:div w:id="328169439">
          <w:marLeft w:val="640"/>
          <w:marRight w:val="0"/>
          <w:marTop w:val="0"/>
          <w:marBottom w:val="0"/>
          <w:divBdr>
            <w:top w:val="none" w:sz="0" w:space="0" w:color="auto"/>
            <w:left w:val="none" w:sz="0" w:space="0" w:color="auto"/>
            <w:bottom w:val="none" w:sz="0" w:space="0" w:color="auto"/>
            <w:right w:val="none" w:sz="0" w:space="0" w:color="auto"/>
          </w:divBdr>
        </w:div>
        <w:div w:id="1149711202">
          <w:marLeft w:val="640"/>
          <w:marRight w:val="0"/>
          <w:marTop w:val="0"/>
          <w:marBottom w:val="0"/>
          <w:divBdr>
            <w:top w:val="none" w:sz="0" w:space="0" w:color="auto"/>
            <w:left w:val="none" w:sz="0" w:space="0" w:color="auto"/>
            <w:bottom w:val="none" w:sz="0" w:space="0" w:color="auto"/>
            <w:right w:val="none" w:sz="0" w:space="0" w:color="auto"/>
          </w:divBdr>
        </w:div>
        <w:div w:id="1320305441">
          <w:marLeft w:val="640"/>
          <w:marRight w:val="0"/>
          <w:marTop w:val="0"/>
          <w:marBottom w:val="0"/>
          <w:divBdr>
            <w:top w:val="none" w:sz="0" w:space="0" w:color="auto"/>
            <w:left w:val="none" w:sz="0" w:space="0" w:color="auto"/>
            <w:bottom w:val="none" w:sz="0" w:space="0" w:color="auto"/>
            <w:right w:val="none" w:sz="0" w:space="0" w:color="auto"/>
          </w:divBdr>
        </w:div>
        <w:div w:id="1763916348">
          <w:marLeft w:val="640"/>
          <w:marRight w:val="0"/>
          <w:marTop w:val="0"/>
          <w:marBottom w:val="0"/>
          <w:divBdr>
            <w:top w:val="none" w:sz="0" w:space="0" w:color="auto"/>
            <w:left w:val="none" w:sz="0" w:space="0" w:color="auto"/>
            <w:bottom w:val="none" w:sz="0" w:space="0" w:color="auto"/>
            <w:right w:val="none" w:sz="0" w:space="0" w:color="auto"/>
          </w:divBdr>
        </w:div>
        <w:div w:id="647053466">
          <w:marLeft w:val="640"/>
          <w:marRight w:val="0"/>
          <w:marTop w:val="0"/>
          <w:marBottom w:val="0"/>
          <w:divBdr>
            <w:top w:val="none" w:sz="0" w:space="0" w:color="auto"/>
            <w:left w:val="none" w:sz="0" w:space="0" w:color="auto"/>
            <w:bottom w:val="none" w:sz="0" w:space="0" w:color="auto"/>
            <w:right w:val="none" w:sz="0" w:space="0" w:color="auto"/>
          </w:divBdr>
        </w:div>
        <w:div w:id="1945571145">
          <w:marLeft w:val="640"/>
          <w:marRight w:val="0"/>
          <w:marTop w:val="0"/>
          <w:marBottom w:val="0"/>
          <w:divBdr>
            <w:top w:val="none" w:sz="0" w:space="0" w:color="auto"/>
            <w:left w:val="none" w:sz="0" w:space="0" w:color="auto"/>
            <w:bottom w:val="none" w:sz="0" w:space="0" w:color="auto"/>
            <w:right w:val="none" w:sz="0" w:space="0" w:color="auto"/>
          </w:divBdr>
        </w:div>
        <w:div w:id="1579365478">
          <w:marLeft w:val="640"/>
          <w:marRight w:val="0"/>
          <w:marTop w:val="0"/>
          <w:marBottom w:val="0"/>
          <w:divBdr>
            <w:top w:val="none" w:sz="0" w:space="0" w:color="auto"/>
            <w:left w:val="none" w:sz="0" w:space="0" w:color="auto"/>
            <w:bottom w:val="none" w:sz="0" w:space="0" w:color="auto"/>
            <w:right w:val="none" w:sz="0" w:space="0" w:color="auto"/>
          </w:divBdr>
        </w:div>
        <w:div w:id="1006327328">
          <w:marLeft w:val="640"/>
          <w:marRight w:val="0"/>
          <w:marTop w:val="0"/>
          <w:marBottom w:val="0"/>
          <w:divBdr>
            <w:top w:val="none" w:sz="0" w:space="0" w:color="auto"/>
            <w:left w:val="none" w:sz="0" w:space="0" w:color="auto"/>
            <w:bottom w:val="none" w:sz="0" w:space="0" w:color="auto"/>
            <w:right w:val="none" w:sz="0" w:space="0" w:color="auto"/>
          </w:divBdr>
        </w:div>
        <w:div w:id="771440662">
          <w:marLeft w:val="640"/>
          <w:marRight w:val="0"/>
          <w:marTop w:val="0"/>
          <w:marBottom w:val="0"/>
          <w:divBdr>
            <w:top w:val="none" w:sz="0" w:space="0" w:color="auto"/>
            <w:left w:val="none" w:sz="0" w:space="0" w:color="auto"/>
            <w:bottom w:val="none" w:sz="0" w:space="0" w:color="auto"/>
            <w:right w:val="none" w:sz="0" w:space="0" w:color="auto"/>
          </w:divBdr>
        </w:div>
        <w:div w:id="773482907">
          <w:marLeft w:val="640"/>
          <w:marRight w:val="0"/>
          <w:marTop w:val="0"/>
          <w:marBottom w:val="0"/>
          <w:divBdr>
            <w:top w:val="none" w:sz="0" w:space="0" w:color="auto"/>
            <w:left w:val="none" w:sz="0" w:space="0" w:color="auto"/>
            <w:bottom w:val="none" w:sz="0" w:space="0" w:color="auto"/>
            <w:right w:val="none" w:sz="0" w:space="0" w:color="auto"/>
          </w:divBdr>
        </w:div>
        <w:div w:id="27535340">
          <w:marLeft w:val="640"/>
          <w:marRight w:val="0"/>
          <w:marTop w:val="0"/>
          <w:marBottom w:val="0"/>
          <w:divBdr>
            <w:top w:val="none" w:sz="0" w:space="0" w:color="auto"/>
            <w:left w:val="none" w:sz="0" w:space="0" w:color="auto"/>
            <w:bottom w:val="none" w:sz="0" w:space="0" w:color="auto"/>
            <w:right w:val="none" w:sz="0" w:space="0" w:color="auto"/>
          </w:divBdr>
        </w:div>
        <w:div w:id="333076048">
          <w:marLeft w:val="640"/>
          <w:marRight w:val="0"/>
          <w:marTop w:val="0"/>
          <w:marBottom w:val="0"/>
          <w:divBdr>
            <w:top w:val="none" w:sz="0" w:space="0" w:color="auto"/>
            <w:left w:val="none" w:sz="0" w:space="0" w:color="auto"/>
            <w:bottom w:val="none" w:sz="0" w:space="0" w:color="auto"/>
            <w:right w:val="none" w:sz="0" w:space="0" w:color="auto"/>
          </w:divBdr>
        </w:div>
        <w:div w:id="1698896065">
          <w:marLeft w:val="640"/>
          <w:marRight w:val="0"/>
          <w:marTop w:val="0"/>
          <w:marBottom w:val="0"/>
          <w:divBdr>
            <w:top w:val="none" w:sz="0" w:space="0" w:color="auto"/>
            <w:left w:val="none" w:sz="0" w:space="0" w:color="auto"/>
            <w:bottom w:val="none" w:sz="0" w:space="0" w:color="auto"/>
            <w:right w:val="none" w:sz="0" w:space="0" w:color="auto"/>
          </w:divBdr>
        </w:div>
        <w:div w:id="596329750">
          <w:marLeft w:val="640"/>
          <w:marRight w:val="0"/>
          <w:marTop w:val="0"/>
          <w:marBottom w:val="0"/>
          <w:divBdr>
            <w:top w:val="none" w:sz="0" w:space="0" w:color="auto"/>
            <w:left w:val="none" w:sz="0" w:space="0" w:color="auto"/>
            <w:bottom w:val="none" w:sz="0" w:space="0" w:color="auto"/>
            <w:right w:val="none" w:sz="0" w:space="0" w:color="auto"/>
          </w:divBdr>
        </w:div>
        <w:div w:id="1854152549">
          <w:marLeft w:val="640"/>
          <w:marRight w:val="0"/>
          <w:marTop w:val="0"/>
          <w:marBottom w:val="0"/>
          <w:divBdr>
            <w:top w:val="none" w:sz="0" w:space="0" w:color="auto"/>
            <w:left w:val="none" w:sz="0" w:space="0" w:color="auto"/>
            <w:bottom w:val="none" w:sz="0" w:space="0" w:color="auto"/>
            <w:right w:val="none" w:sz="0" w:space="0" w:color="auto"/>
          </w:divBdr>
        </w:div>
        <w:div w:id="2094548938">
          <w:marLeft w:val="640"/>
          <w:marRight w:val="0"/>
          <w:marTop w:val="0"/>
          <w:marBottom w:val="0"/>
          <w:divBdr>
            <w:top w:val="none" w:sz="0" w:space="0" w:color="auto"/>
            <w:left w:val="none" w:sz="0" w:space="0" w:color="auto"/>
            <w:bottom w:val="none" w:sz="0" w:space="0" w:color="auto"/>
            <w:right w:val="none" w:sz="0" w:space="0" w:color="auto"/>
          </w:divBdr>
        </w:div>
        <w:div w:id="519319545">
          <w:marLeft w:val="640"/>
          <w:marRight w:val="0"/>
          <w:marTop w:val="0"/>
          <w:marBottom w:val="0"/>
          <w:divBdr>
            <w:top w:val="none" w:sz="0" w:space="0" w:color="auto"/>
            <w:left w:val="none" w:sz="0" w:space="0" w:color="auto"/>
            <w:bottom w:val="none" w:sz="0" w:space="0" w:color="auto"/>
            <w:right w:val="none" w:sz="0" w:space="0" w:color="auto"/>
          </w:divBdr>
        </w:div>
        <w:div w:id="1997224869">
          <w:marLeft w:val="640"/>
          <w:marRight w:val="0"/>
          <w:marTop w:val="0"/>
          <w:marBottom w:val="0"/>
          <w:divBdr>
            <w:top w:val="none" w:sz="0" w:space="0" w:color="auto"/>
            <w:left w:val="none" w:sz="0" w:space="0" w:color="auto"/>
            <w:bottom w:val="none" w:sz="0" w:space="0" w:color="auto"/>
            <w:right w:val="none" w:sz="0" w:space="0" w:color="auto"/>
          </w:divBdr>
        </w:div>
        <w:div w:id="1062562703">
          <w:marLeft w:val="640"/>
          <w:marRight w:val="0"/>
          <w:marTop w:val="0"/>
          <w:marBottom w:val="0"/>
          <w:divBdr>
            <w:top w:val="none" w:sz="0" w:space="0" w:color="auto"/>
            <w:left w:val="none" w:sz="0" w:space="0" w:color="auto"/>
            <w:bottom w:val="none" w:sz="0" w:space="0" w:color="auto"/>
            <w:right w:val="none" w:sz="0" w:space="0" w:color="auto"/>
          </w:divBdr>
        </w:div>
        <w:div w:id="1768849264">
          <w:marLeft w:val="640"/>
          <w:marRight w:val="0"/>
          <w:marTop w:val="0"/>
          <w:marBottom w:val="0"/>
          <w:divBdr>
            <w:top w:val="none" w:sz="0" w:space="0" w:color="auto"/>
            <w:left w:val="none" w:sz="0" w:space="0" w:color="auto"/>
            <w:bottom w:val="none" w:sz="0" w:space="0" w:color="auto"/>
            <w:right w:val="none" w:sz="0" w:space="0" w:color="auto"/>
          </w:divBdr>
        </w:div>
        <w:div w:id="187259917">
          <w:marLeft w:val="640"/>
          <w:marRight w:val="0"/>
          <w:marTop w:val="0"/>
          <w:marBottom w:val="0"/>
          <w:divBdr>
            <w:top w:val="none" w:sz="0" w:space="0" w:color="auto"/>
            <w:left w:val="none" w:sz="0" w:space="0" w:color="auto"/>
            <w:bottom w:val="none" w:sz="0" w:space="0" w:color="auto"/>
            <w:right w:val="none" w:sz="0" w:space="0" w:color="auto"/>
          </w:divBdr>
        </w:div>
        <w:div w:id="1947535920">
          <w:marLeft w:val="640"/>
          <w:marRight w:val="0"/>
          <w:marTop w:val="0"/>
          <w:marBottom w:val="0"/>
          <w:divBdr>
            <w:top w:val="none" w:sz="0" w:space="0" w:color="auto"/>
            <w:left w:val="none" w:sz="0" w:space="0" w:color="auto"/>
            <w:bottom w:val="none" w:sz="0" w:space="0" w:color="auto"/>
            <w:right w:val="none" w:sz="0" w:space="0" w:color="auto"/>
          </w:divBdr>
        </w:div>
        <w:div w:id="1741364785">
          <w:marLeft w:val="640"/>
          <w:marRight w:val="0"/>
          <w:marTop w:val="0"/>
          <w:marBottom w:val="0"/>
          <w:divBdr>
            <w:top w:val="none" w:sz="0" w:space="0" w:color="auto"/>
            <w:left w:val="none" w:sz="0" w:space="0" w:color="auto"/>
            <w:bottom w:val="none" w:sz="0" w:space="0" w:color="auto"/>
            <w:right w:val="none" w:sz="0" w:space="0" w:color="auto"/>
          </w:divBdr>
        </w:div>
        <w:div w:id="1311405841">
          <w:marLeft w:val="640"/>
          <w:marRight w:val="0"/>
          <w:marTop w:val="0"/>
          <w:marBottom w:val="0"/>
          <w:divBdr>
            <w:top w:val="none" w:sz="0" w:space="0" w:color="auto"/>
            <w:left w:val="none" w:sz="0" w:space="0" w:color="auto"/>
            <w:bottom w:val="none" w:sz="0" w:space="0" w:color="auto"/>
            <w:right w:val="none" w:sz="0" w:space="0" w:color="auto"/>
          </w:divBdr>
        </w:div>
        <w:div w:id="10425142">
          <w:marLeft w:val="640"/>
          <w:marRight w:val="0"/>
          <w:marTop w:val="0"/>
          <w:marBottom w:val="0"/>
          <w:divBdr>
            <w:top w:val="none" w:sz="0" w:space="0" w:color="auto"/>
            <w:left w:val="none" w:sz="0" w:space="0" w:color="auto"/>
            <w:bottom w:val="none" w:sz="0" w:space="0" w:color="auto"/>
            <w:right w:val="none" w:sz="0" w:space="0" w:color="auto"/>
          </w:divBdr>
        </w:div>
        <w:div w:id="2099254679">
          <w:marLeft w:val="640"/>
          <w:marRight w:val="0"/>
          <w:marTop w:val="0"/>
          <w:marBottom w:val="0"/>
          <w:divBdr>
            <w:top w:val="none" w:sz="0" w:space="0" w:color="auto"/>
            <w:left w:val="none" w:sz="0" w:space="0" w:color="auto"/>
            <w:bottom w:val="none" w:sz="0" w:space="0" w:color="auto"/>
            <w:right w:val="none" w:sz="0" w:space="0" w:color="auto"/>
          </w:divBdr>
        </w:div>
        <w:div w:id="1388184873">
          <w:marLeft w:val="640"/>
          <w:marRight w:val="0"/>
          <w:marTop w:val="0"/>
          <w:marBottom w:val="0"/>
          <w:divBdr>
            <w:top w:val="none" w:sz="0" w:space="0" w:color="auto"/>
            <w:left w:val="none" w:sz="0" w:space="0" w:color="auto"/>
            <w:bottom w:val="none" w:sz="0" w:space="0" w:color="auto"/>
            <w:right w:val="none" w:sz="0" w:space="0" w:color="auto"/>
          </w:divBdr>
        </w:div>
        <w:div w:id="2041856511">
          <w:marLeft w:val="640"/>
          <w:marRight w:val="0"/>
          <w:marTop w:val="0"/>
          <w:marBottom w:val="0"/>
          <w:divBdr>
            <w:top w:val="none" w:sz="0" w:space="0" w:color="auto"/>
            <w:left w:val="none" w:sz="0" w:space="0" w:color="auto"/>
            <w:bottom w:val="none" w:sz="0" w:space="0" w:color="auto"/>
            <w:right w:val="none" w:sz="0" w:space="0" w:color="auto"/>
          </w:divBdr>
        </w:div>
        <w:div w:id="1850873363">
          <w:marLeft w:val="640"/>
          <w:marRight w:val="0"/>
          <w:marTop w:val="0"/>
          <w:marBottom w:val="0"/>
          <w:divBdr>
            <w:top w:val="none" w:sz="0" w:space="0" w:color="auto"/>
            <w:left w:val="none" w:sz="0" w:space="0" w:color="auto"/>
            <w:bottom w:val="none" w:sz="0" w:space="0" w:color="auto"/>
            <w:right w:val="none" w:sz="0" w:space="0" w:color="auto"/>
          </w:divBdr>
        </w:div>
        <w:div w:id="1391424722">
          <w:marLeft w:val="640"/>
          <w:marRight w:val="0"/>
          <w:marTop w:val="0"/>
          <w:marBottom w:val="0"/>
          <w:divBdr>
            <w:top w:val="none" w:sz="0" w:space="0" w:color="auto"/>
            <w:left w:val="none" w:sz="0" w:space="0" w:color="auto"/>
            <w:bottom w:val="none" w:sz="0" w:space="0" w:color="auto"/>
            <w:right w:val="none" w:sz="0" w:space="0" w:color="auto"/>
          </w:divBdr>
        </w:div>
        <w:div w:id="1192037445">
          <w:marLeft w:val="640"/>
          <w:marRight w:val="0"/>
          <w:marTop w:val="0"/>
          <w:marBottom w:val="0"/>
          <w:divBdr>
            <w:top w:val="none" w:sz="0" w:space="0" w:color="auto"/>
            <w:left w:val="none" w:sz="0" w:space="0" w:color="auto"/>
            <w:bottom w:val="none" w:sz="0" w:space="0" w:color="auto"/>
            <w:right w:val="none" w:sz="0" w:space="0" w:color="auto"/>
          </w:divBdr>
        </w:div>
        <w:div w:id="1048726771">
          <w:marLeft w:val="640"/>
          <w:marRight w:val="0"/>
          <w:marTop w:val="0"/>
          <w:marBottom w:val="0"/>
          <w:divBdr>
            <w:top w:val="none" w:sz="0" w:space="0" w:color="auto"/>
            <w:left w:val="none" w:sz="0" w:space="0" w:color="auto"/>
            <w:bottom w:val="none" w:sz="0" w:space="0" w:color="auto"/>
            <w:right w:val="none" w:sz="0" w:space="0" w:color="auto"/>
          </w:divBdr>
        </w:div>
        <w:div w:id="478958147">
          <w:marLeft w:val="640"/>
          <w:marRight w:val="0"/>
          <w:marTop w:val="0"/>
          <w:marBottom w:val="0"/>
          <w:divBdr>
            <w:top w:val="none" w:sz="0" w:space="0" w:color="auto"/>
            <w:left w:val="none" w:sz="0" w:space="0" w:color="auto"/>
            <w:bottom w:val="none" w:sz="0" w:space="0" w:color="auto"/>
            <w:right w:val="none" w:sz="0" w:space="0" w:color="auto"/>
          </w:divBdr>
        </w:div>
        <w:div w:id="120616255">
          <w:marLeft w:val="640"/>
          <w:marRight w:val="0"/>
          <w:marTop w:val="0"/>
          <w:marBottom w:val="0"/>
          <w:divBdr>
            <w:top w:val="none" w:sz="0" w:space="0" w:color="auto"/>
            <w:left w:val="none" w:sz="0" w:space="0" w:color="auto"/>
            <w:bottom w:val="none" w:sz="0" w:space="0" w:color="auto"/>
            <w:right w:val="none" w:sz="0" w:space="0" w:color="auto"/>
          </w:divBdr>
        </w:div>
        <w:div w:id="465196470">
          <w:marLeft w:val="640"/>
          <w:marRight w:val="0"/>
          <w:marTop w:val="0"/>
          <w:marBottom w:val="0"/>
          <w:divBdr>
            <w:top w:val="none" w:sz="0" w:space="0" w:color="auto"/>
            <w:left w:val="none" w:sz="0" w:space="0" w:color="auto"/>
            <w:bottom w:val="none" w:sz="0" w:space="0" w:color="auto"/>
            <w:right w:val="none" w:sz="0" w:space="0" w:color="auto"/>
          </w:divBdr>
        </w:div>
        <w:div w:id="1159153090">
          <w:marLeft w:val="640"/>
          <w:marRight w:val="0"/>
          <w:marTop w:val="0"/>
          <w:marBottom w:val="0"/>
          <w:divBdr>
            <w:top w:val="none" w:sz="0" w:space="0" w:color="auto"/>
            <w:left w:val="none" w:sz="0" w:space="0" w:color="auto"/>
            <w:bottom w:val="none" w:sz="0" w:space="0" w:color="auto"/>
            <w:right w:val="none" w:sz="0" w:space="0" w:color="auto"/>
          </w:divBdr>
        </w:div>
        <w:div w:id="999389012">
          <w:marLeft w:val="640"/>
          <w:marRight w:val="0"/>
          <w:marTop w:val="0"/>
          <w:marBottom w:val="0"/>
          <w:divBdr>
            <w:top w:val="none" w:sz="0" w:space="0" w:color="auto"/>
            <w:left w:val="none" w:sz="0" w:space="0" w:color="auto"/>
            <w:bottom w:val="none" w:sz="0" w:space="0" w:color="auto"/>
            <w:right w:val="none" w:sz="0" w:space="0" w:color="auto"/>
          </w:divBdr>
        </w:div>
        <w:div w:id="5863493">
          <w:marLeft w:val="640"/>
          <w:marRight w:val="0"/>
          <w:marTop w:val="0"/>
          <w:marBottom w:val="0"/>
          <w:divBdr>
            <w:top w:val="none" w:sz="0" w:space="0" w:color="auto"/>
            <w:left w:val="none" w:sz="0" w:space="0" w:color="auto"/>
            <w:bottom w:val="none" w:sz="0" w:space="0" w:color="auto"/>
            <w:right w:val="none" w:sz="0" w:space="0" w:color="auto"/>
          </w:divBdr>
        </w:div>
        <w:div w:id="484006129">
          <w:marLeft w:val="640"/>
          <w:marRight w:val="0"/>
          <w:marTop w:val="0"/>
          <w:marBottom w:val="0"/>
          <w:divBdr>
            <w:top w:val="none" w:sz="0" w:space="0" w:color="auto"/>
            <w:left w:val="none" w:sz="0" w:space="0" w:color="auto"/>
            <w:bottom w:val="none" w:sz="0" w:space="0" w:color="auto"/>
            <w:right w:val="none" w:sz="0" w:space="0" w:color="auto"/>
          </w:divBdr>
        </w:div>
        <w:div w:id="853344369">
          <w:marLeft w:val="640"/>
          <w:marRight w:val="0"/>
          <w:marTop w:val="0"/>
          <w:marBottom w:val="0"/>
          <w:divBdr>
            <w:top w:val="none" w:sz="0" w:space="0" w:color="auto"/>
            <w:left w:val="none" w:sz="0" w:space="0" w:color="auto"/>
            <w:bottom w:val="none" w:sz="0" w:space="0" w:color="auto"/>
            <w:right w:val="none" w:sz="0" w:space="0" w:color="auto"/>
          </w:divBdr>
        </w:div>
        <w:div w:id="58212761">
          <w:marLeft w:val="640"/>
          <w:marRight w:val="0"/>
          <w:marTop w:val="0"/>
          <w:marBottom w:val="0"/>
          <w:divBdr>
            <w:top w:val="none" w:sz="0" w:space="0" w:color="auto"/>
            <w:left w:val="none" w:sz="0" w:space="0" w:color="auto"/>
            <w:bottom w:val="none" w:sz="0" w:space="0" w:color="auto"/>
            <w:right w:val="none" w:sz="0" w:space="0" w:color="auto"/>
          </w:divBdr>
        </w:div>
        <w:div w:id="682976452">
          <w:marLeft w:val="640"/>
          <w:marRight w:val="0"/>
          <w:marTop w:val="0"/>
          <w:marBottom w:val="0"/>
          <w:divBdr>
            <w:top w:val="none" w:sz="0" w:space="0" w:color="auto"/>
            <w:left w:val="none" w:sz="0" w:space="0" w:color="auto"/>
            <w:bottom w:val="none" w:sz="0" w:space="0" w:color="auto"/>
            <w:right w:val="none" w:sz="0" w:space="0" w:color="auto"/>
          </w:divBdr>
        </w:div>
        <w:div w:id="1463767870">
          <w:marLeft w:val="640"/>
          <w:marRight w:val="0"/>
          <w:marTop w:val="0"/>
          <w:marBottom w:val="0"/>
          <w:divBdr>
            <w:top w:val="none" w:sz="0" w:space="0" w:color="auto"/>
            <w:left w:val="none" w:sz="0" w:space="0" w:color="auto"/>
            <w:bottom w:val="none" w:sz="0" w:space="0" w:color="auto"/>
            <w:right w:val="none" w:sz="0" w:space="0" w:color="auto"/>
          </w:divBdr>
        </w:div>
        <w:div w:id="52237845">
          <w:marLeft w:val="640"/>
          <w:marRight w:val="0"/>
          <w:marTop w:val="0"/>
          <w:marBottom w:val="0"/>
          <w:divBdr>
            <w:top w:val="none" w:sz="0" w:space="0" w:color="auto"/>
            <w:left w:val="none" w:sz="0" w:space="0" w:color="auto"/>
            <w:bottom w:val="none" w:sz="0" w:space="0" w:color="auto"/>
            <w:right w:val="none" w:sz="0" w:space="0" w:color="auto"/>
          </w:divBdr>
        </w:div>
        <w:div w:id="782115863">
          <w:marLeft w:val="640"/>
          <w:marRight w:val="0"/>
          <w:marTop w:val="0"/>
          <w:marBottom w:val="0"/>
          <w:divBdr>
            <w:top w:val="none" w:sz="0" w:space="0" w:color="auto"/>
            <w:left w:val="none" w:sz="0" w:space="0" w:color="auto"/>
            <w:bottom w:val="none" w:sz="0" w:space="0" w:color="auto"/>
            <w:right w:val="none" w:sz="0" w:space="0" w:color="auto"/>
          </w:divBdr>
        </w:div>
        <w:div w:id="674310779">
          <w:marLeft w:val="640"/>
          <w:marRight w:val="0"/>
          <w:marTop w:val="0"/>
          <w:marBottom w:val="0"/>
          <w:divBdr>
            <w:top w:val="none" w:sz="0" w:space="0" w:color="auto"/>
            <w:left w:val="none" w:sz="0" w:space="0" w:color="auto"/>
            <w:bottom w:val="none" w:sz="0" w:space="0" w:color="auto"/>
            <w:right w:val="none" w:sz="0" w:space="0" w:color="auto"/>
          </w:divBdr>
        </w:div>
        <w:div w:id="1377438060">
          <w:marLeft w:val="640"/>
          <w:marRight w:val="0"/>
          <w:marTop w:val="0"/>
          <w:marBottom w:val="0"/>
          <w:divBdr>
            <w:top w:val="none" w:sz="0" w:space="0" w:color="auto"/>
            <w:left w:val="none" w:sz="0" w:space="0" w:color="auto"/>
            <w:bottom w:val="none" w:sz="0" w:space="0" w:color="auto"/>
            <w:right w:val="none" w:sz="0" w:space="0" w:color="auto"/>
          </w:divBdr>
        </w:div>
        <w:div w:id="198131535">
          <w:marLeft w:val="640"/>
          <w:marRight w:val="0"/>
          <w:marTop w:val="0"/>
          <w:marBottom w:val="0"/>
          <w:divBdr>
            <w:top w:val="none" w:sz="0" w:space="0" w:color="auto"/>
            <w:left w:val="none" w:sz="0" w:space="0" w:color="auto"/>
            <w:bottom w:val="none" w:sz="0" w:space="0" w:color="auto"/>
            <w:right w:val="none" w:sz="0" w:space="0" w:color="auto"/>
          </w:divBdr>
        </w:div>
        <w:div w:id="1136336570">
          <w:marLeft w:val="640"/>
          <w:marRight w:val="0"/>
          <w:marTop w:val="0"/>
          <w:marBottom w:val="0"/>
          <w:divBdr>
            <w:top w:val="none" w:sz="0" w:space="0" w:color="auto"/>
            <w:left w:val="none" w:sz="0" w:space="0" w:color="auto"/>
            <w:bottom w:val="none" w:sz="0" w:space="0" w:color="auto"/>
            <w:right w:val="none" w:sz="0" w:space="0" w:color="auto"/>
          </w:divBdr>
        </w:div>
        <w:div w:id="1641157617">
          <w:marLeft w:val="640"/>
          <w:marRight w:val="0"/>
          <w:marTop w:val="0"/>
          <w:marBottom w:val="0"/>
          <w:divBdr>
            <w:top w:val="none" w:sz="0" w:space="0" w:color="auto"/>
            <w:left w:val="none" w:sz="0" w:space="0" w:color="auto"/>
            <w:bottom w:val="none" w:sz="0" w:space="0" w:color="auto"/>
            <w:right w:val="none" w:sz="0" w:space="0" w:color="auto"/>
          </w:divBdr>
        </w:div>
        <w:div w:id="170342117">
          <w:marLeft w:val="640"/>
          <w:marRight w:val="0"/>
          <w:marTop w:val="0"/>
          <w:marBottom w:val="0"/>
          <w:divBdr>
            <w:top w:val="none" w:sz="0" w:space="0" w:color="auto"/>
            <w:left w:val="none" w:sz="0" w:space="0" w:color="auto"/>
            <w:bottom w:val="none" w:sz="0" w:space="0" w:color="auto"/>
            <w:right w:val="none" w:sz="0" w:space="0" w:color="auto"/>
          </w:divBdr>
        </w:div>
        <w:div w:id="196283987">
          <w:marLeft w:val="640"/>
          <w:marRight w:val="0"/>
          <w:marTop w:val="0"/>
          <w:marBottom w:val="0"/>
          <w:divBdr>
            <w:top w:val="none" w:sz="0" w:space="0" w:color="auto"/>
            <w:left w:val="none" w:sz="0" w:space="0" w:color="auto"/>
            <w:bottom w:val="none" w:sz="0" w:space="0" w:color="auto"/>
            <w:right w:val="none" w:sz="0" w:space="0" w:color="auto"/>
          </w:divBdr>
        </w:div>
        <w:div w:id="280915687">
          <w:marLeft w:val="640"/>
          <w:marRight w:val="0"/>
          <w:marTop w:val="0"/>
          <w:marBottom w:val="0"/>
          <w:divBdr>
            <w:top w:val="none" w:sz="0" w:space="0" w:color="auto"/>
            <w:left w:val="none" w:sz="0" w:space="0" w:color="auto"/>
            <w:bottom w:val="none" w:sz="0" w:space="0" w:color="auto"/>
            <w:right w:val="none" w:sz="0" w:space="0" w:color="auto"/>
          </w:divBdr>
        </w:div>
        <w:div w:id="1090392180">
          <w:marLeft w:val="640"/>
          <w:marRight w:val="0"/>
          <w:marTop w:val="0"/>
          <w:marBottom w:val="0"/>
          <w:divBdr>
            <w:top w:val="none" w:sz="0" w:space="0" w:color="auto"/>
            <w:left w:val="none" w:sz="0" w:space="0" w:color="auto"/>
            <w:bottom w:val="none" w:sz="0" w:space="0" w:color="auto"/>
            <w:right w:val="none" w:sz="0" w:space="0" w:color="auto"/>
          </w:divBdr>
        </w:div>
        <w:div w:id="1263032448">
          <w:marLeft w:val="640"/>
          <w:marRight w:val="0"/>
          <w:marTop w:val="0"/>
          <w:marBottom w:val="0"/>
          <w:divBdr>
            <w:top w:val="none" w:sz="0" w:space="0" w:color="auto"/>
            <w:left w:val="none" w:sz="0" w:space="0" w:color="auto"/>
            <w:bottom w:val="none" w:sz="0" w:space="0" w:color="auto"/>
            <w:right w:val="none" w:sz="0" w:space="0" w:color="auto"/>
          </w:divBdr>
        </w:div>
        <w:div w:id="1194197703">
          <w:marLeft w:val="640"/>
          <w:marRight w:val="0"/>
          <w:marTop w:val="0"/>
          <w:marBottom w:val="0"/>
          <w:divBdr>
            <w:top w:val="none" w:sz="0" w:space="0" w:color="auto"/>
            <w:left w:val="none" w:sz="0" w:space="0" w:color="auto"/>
            <w:bottom w:val="none" w:sz="0" w:space="0" w:color="auto"/>
            <w:right w:val="none" w:sz="0" w:space="0" w:color="auto"/>
          </w:divBdr>
        </w:div>
        <w:div w:id="375929942">
          <w:marLeft w:val="640"/>
          <w:marRight w:val="0"/>
          <w:marTop w:val="0"/>
          <w:marBottom w:val="0"/>
          <w:divBdr>
            <w:top w:val="none" w:sz="0" w:space="0" w:color="auto"/>
            <w:left w:val="none" w:sz="0" w:space="0" w:color="auto"/>
            <w:bottom w:val="none" w:sz="0" w:space="0" w:color="auto"/>
            <w:right w:val="none" w:sz="0" w:space="0" w:color="auto"/>
          </w:divBdr>
        </w:div>
        <w:div w:id="1436899717">
          <w:marLeft w:val="640"/>
          <w:marRight w:val="0"/>
          <w:marTop w:val="0"/>
          <w:marBottom w:val="0"/>
          <w:divBdr>
            <w:top w:val="none" w:sz="0" w:space="0" w:color="auto"/>
            <w:left w:val="none" w:sz="0" w:space="0" w:color="auto"/>
            <w:bottom w:val="none" w:sz="0" w:space="0" w:color="auto"/>
            <w:right w:val="none" w:sz="0" w:space="0" w:color="auto"/>
          </w:divBdr>
        </w:div>
        <w:div w:id="1597398243">
          <w:marLeft w:val="640"/>
          <w:marRight w:val="0"/>
          <w:marTop w:val="0"/>
          <w:marBottom w:val="0"/>
          <w:divBdr>
            <w:top w:val="none" w:sz="0" w:space="0" w:color="auto"/>
            <w:left w:val="none" w:sz="0" w:space="0" w:color="auto"/>
            <w:bottom w:val="none" w:sz="0" w:space="0" w:color="auto"/>
            <w:right w:val="none" w:sz="0" w:space="0" w:color="auto"/>
          </w:divBdr>
        </w:div>
        <w:div w:id="536432162">
          <w:marLeft w:val="640"/>
          <w:marRight w:val="0"/>
          <w:marTop w:val="0"/>
          <w:marBottom w:val="0"/>
          <w:divBdr>
            <w:top w:val="none" w:sz="0" w:space="0" w:color="auto"/>
            <w:left w:val="none" w:sz="0" w:space="0" w:color="auto"/>
            <w:bottom w:val="none" w:sz="0" w:space="0" w:color="auto"/>
            <w:right w:val="none" w:sz="0" w:space="0" w:color="auto"/>
          </w:divBdr>
        </w:div>
        <w:div w:id="416757428">
          <w:marLeft w:val="640"/>
          <w:marRight w:val="0"/>
          <w:marTop w:val="0"/>
          <w:marBottom w:val="0"/>
          <w:divBdr>
            <w:top w:val="none" w:sz="0" w:space="0" w:color="auto"/>
            <w:left w:val="none" w:sz="0" w:space="0" w:color="auto"/>
            <w:bottom w:val="none" w:sz="0" w:space="0" w:color="auto"/>
            <w:right w:val="none" w:sz="0" w:space="0" w:color="auto"/>
          </w:divBdr>
        </w:div>
        <w:div w:id="537472519">
          <w:marLeft w:val="640"/>
          <w:marRight w:val="0"/>
          <w:marTop w:val="0"/>
          <w:marBottom w:val="0"/>
          <w:divBdr>
            <w:top w:val="none" w:sz="0" w:space="0" w:color="auto"/>
            <w:left w:val="none" w:sz="0" w:space="0" w:color="auto"/>
            <w:bottom w:val="none" w:sz="0" w:space="0" w:color="auto"/>
            <w:right w:val="none" w:sz="0" w:space="0" w:color="auto"/>
          </w:divBdr>
        </w:div>
        <w:div w:id="1632127580">
          <w:marLeft w:val="640"/>
          <w:marRight w:val="0"/>
          <w:marTop w:val="0"/>
          <w:marBottom w:val="0"/>
          <w:divBdr>
            <w:top w:val="none" w:sz="0" w:space="0" w:color="auto"/>
            <w:left w:val="none" w:sz="0" w:space="0" w:color="auto"/>
            <w:bottom w:val="none" w:sz="0" w:space="0" w:color="auto"/>
            <w:right w:val="none" w:sz="0" w:space="0" w:color="auto"/>
          </w:divBdr>
        </w:div>
        <w:div w:id="1160928173">
          <w:marLeft w:val="640"/>
          <w:marRight w:val="0"/>
          <w:marTop w:val="0"/>
          <w:marBottom w:val="0"/>
          <w:divBdr>
            <w:top w:val="none" w:sz="0" w:space="0" w:color="auto"/>
            <w:left w:val="none" w:sz="0" w:space="0" w:color="auto"/>
            <w:bottom w:val="none" w:sz="0" w:space="0" w:color="auto"/>
            <w:right w:val="none" w:sz="0" w:space="0" w:color="auto"/>
          </w:divBdr>
        </w:div>
        <w:div w:id="408622968">
          <w:marLeft w:val="640"/>
          <w:marRight w:val="0"/>
          <w:marTop w:val="0"/>
          <w:marBottom w:val="0"/>
          <w:divBdr>
            <w:top w:val="none" w:sz="0" w:space="0" w:color="auto"/>
            <w:left w:val="none" w:sz="0" w:space="0" w:color="auto"/>
            <w:bottom w:val="none" w:sz="0" w:space="0" w:color="auto"/>
            <w:right w:val="none" w:sz="0" w:space="0" w:color="auto"/>
          </w:divBdr>
        </w:div>
        <w:div w:id="1466240811">
          <w:marLeft w:val="640"/>
          <w:marRight w:val="0"/>
          <w:marTop w:val="0"/>
          <w:marBottom w:val="0"/>
          <w:divBdr>
            <w:top w:val="none" w:sz="0" w:space="0" w:color="auto"/>
            <w:left w:val="none" w:sz="0" w:space="0" w:color="auto"/>
            <w:bottom w:val="none" w:sz="0" w:space="0" w:color="auto"/>
            <w:right w:val="none" w:sz="0" w:space="0" w:color="auto"/>
          </w:divBdr>
        </w:div>
        <w:div w:id="1886288890">
          <w:marLeft w:val="640"/>
          <w:marRight w:val="0"/>
          <w:marTop w:val="0"/>
          <w:marBottom w:val="0"/>
          <w:divBdr>
            <w:top w:val="none" w:sz="0" w:space="0" w:color="auto"/>
            <w:left w:val="none" w:sz="0" w:space="0" w:color="auto"/>
            <w:bottom w:val="none" w:sz="0" w:space="0" w:color="auto"/>
            <w:right w:val="none" w:sz="0" w:space="0" w:color="auto"/>
          </w:divBdr>
        </w:div>
        <w:div w:id="1451047588">
          <w:marLeft w:val="640"/>
          <w:marRight w:val="0"/>
          <w:marTop w:val="0"/>
          <w:marBottom w:val="0"/>
          <w:divBdr>
            <w:top w:val="none" w:sz="0" w:space="0" w:color="auto"/>
            <w:left w:val="none" w:sz="0" w:space="0" w:color="auto"/>
            <w:bottom w:val="none" w:sz="0" w:space="0" w:color="auto"/>
            <w:right w:val="none" w:sz="0" w:space="0" w:color="auto"/>
          </w:divBdr>
        </w:div>
        <w:div w:id="1237009827">
          <w:marLeft w:val="640"/>
          <w:marRight w:val="0"/>
          <w:marTop w:val="0"/>
          <w:marBottom w:val="0"/>
          <w:divBdr>
            <w:top w:val="none" w:sz="0" w:space="0" w:color="auto"/>
            <w:left w:val="none" w:sz="0" w:space="0" w:color="auto"/>
            <w:bottom w:val="none" w:sz="0" w:space="0" w:color="auto"/>
            <w:right w:val="none" w:sz="0" w:space="0" w:color="auto"/>
          </w:divBdr>
        </w:div>
        <w:div w:id="259605919">
          <w:marLeft w:val="640"/>
          <w:marRight w:val="0"/>
          <w:marTop w:val="0"/>
          <w:marBottom w:val="0"/>
          <w:divBdr>
            <w:top w:val="none" w:sz="0" w:space="0" w:color="auto"/>
            <w:left w:val="none" w:sz="0" w:space="0" w:color="auto"/>
            <w:bottom w:val="none" w:sz="0" w:space="0" w:color="auto"/>
            <w:right w:val="none" w:sz="0" w:space="0" w:color="auto"/>
          </w:divBdr>
        </w:div>
        <w:div w:id="1877695223">
          <w:marLeft w:val="640"/>
          <w:marRight w:val="0"/>
          <w:marTop w:val="0"/>
          <w:marBottom w:val="0"/>
          <w:divBdr>
            <w:top w:val="none" w:sz="0" w:space="0" w:color="auto"/>
            <w:left w:val="none" w:sz="0" w:space="0" w:color="auto"/>
            <w:bottom w:val="none" w:sz="0" w:space="0" w:color="auto"/>
            <w:right w:val="none" w:sz="0" w:space="0" w:color="auto"/>
          </w:divBdr>
        </w:div>
        <w:div w:id="1293367478">
          <w:marLeft w:val="640"/>
          <w:marRight w:val="0"/>
          <w:marTop w:val="0"/>
          <w:marBottom w:val="0"/>
          <w:divBdr>
            <w:top w:val="none" w:sz="0" w:space="0" w:color="auto"/>
            <w:left w:val="none" w:sz="0" w:space="0" w:color="auto"/>
            <w:bottom w:val="none" w:sz="0" w:space="0" w:color="auto"/>
            <w:right w:val="none" w:sz="0" w:space="0" w:color="auto"/>
          </w:divBdr>
        </w:div>
        <w:div w:id="743645691">
          <w:marLeft w:val="640"/>
          <w:marRight w:val="0"/>
          <w:marTop w:val="0"/>
          <w:marBottom w:val="0"/>
          <w:divBdr>
            <w:top w:val="none" w:sz="0" w:space="0" w:color="auto"/>
            <w:left w:val="none" w:sz="0" w:space="0" w:color="auto"/>
            <w:bottom w:val="none" w:sz="0" w:space="0" w:color="auto"/>
            <w:right w:val="none" w:sz="0" w:space="0" w:color="auto"/>
          </w:divBdr>
        </w:div>
        <w:div w:id="558976052">
          <w:marLeft w:val="640"/>
          <w:marRight w:val="0"/>
          <w:marTop w:val="0"/>
          <w:marBottom w:val="0"/>
          <w:divBdr>
            <w:top w:val="none" w:sz="0" w:space="0" w:color="auto"/>
            <w:left w:val="none" w:sz="0" w:space="0" w:color="auto"/>
            <w:bottom w:val="none" w:sz="0" w:space="0" w:color="auto"/>
            <w:right w:val="none" w:sz="0" w:space="0" w:color="auto"/>
          </w:divBdr>
        </w:div>
        <w:div w:id="328870006">
          <w:marLeft w:val="640"/>
          <w:marRight w:val="0"/>
          <w:marTop w:val="0"/>
          <w:marBottom w:val="0"/>
          <w:divBdr>
            <w:top w:val="none" w:sz="0" w:space="0" w:color="auto"/>
            <w:left w:val="none" w:sz="0" w:space="0" w:color="auto"/>
            <w:bottom w:val="none" w:sz="0" w:space="0" w:color="auto"/>
            <w:right w:val="none" w:sz="0" w:space="0" w:color="auto"/>
          </w:divBdr>
        </w:div>
        <w:div w:id="1411192972">
          <w:marLeft w:val="640"/>
          <w:marRight w:val="0"/>
          <w:marTop w:val="0"/>
          <w:marBottom w:val="0"/>
          <w:divBdr>
            <w:top w:val="none" w:sz="0" w:space="0" w:color="auto"/>
            <w:left w:val="none" w:sz="0" w:space="0" w:color="auto"/>
            <w:bottom w:val="none" w:sz="0" w:space="0" w:color="auto"/>
            <w:right w:val="none" w:sz="0" w:space="0" w:color="auto"/>
          </w:divBdr>
        </w:div>
        <w:div w:id="902058817">
          <w:marLeft w:val="640"/>
          <w:marRight w:val="0"/>
          <w:marTop w:val="0"/>
          <w:marBottom w:val="0"/>
          <w:divBdr>
            <w:top w:val="none" w:sz="0" w:space="0" w:color="auto"/>
            <w:left w:val="none" w:sz="0" w:space="0" w:color="auto"/>
            <w:bottom w:val="none" w:sz="0" w:space="0" w:color="auto"/>
            <w:right w:val="none" w:sz="0" w:space="0" w:color="auto"/>
          </w:divBdr>
        </w:div>
        <w:div w:id="2083915444">
          <w:marLeft w:val="640"/>
          <w:marRight w:val="0"/>
          <w:marTop w:val="0"/>
          <w:marBottom w:val="0"/>
          <w:divBdr>
            <w:top w:val="none" w:sz="0" w:space="0" w:color="auto"/>
            <w:left w:val="none" w:sz="0" w:space="0" w:color="auto"/>
            <w:bottom w:val="none" w:sz="0" w:space="0" w:color="auto"/>
            <w:right w:val="none" w:sz="0" w:space="0" w:color="auto"/>
          </w:divBdr>
        </w:div>
        <w:div w:id="1051463905">
          <w:marLeft w:val="640"/>
          <w:marRight w:val="0"/>
          <w:marTop w:val="0"/>
          <w:marBottom w:val="0"/>
          <w:divBdr>
            <w:top w:val="none" w:sz="0" w:space="0" w:color="auto"/>
            <w:left w:val="none" w:sz="0" w:space="0" w:color="auto"/>
            <w:bottom w:val="none" w:sz="0" w:space="0" w:color="auto"/>
            <w:right w:val="none" w:sz="0" w:space="0" w:color="auto"/>
          </w:divBdr>
        </w:div>
        <w:div w:id="479544502">
          <w:marLeft w:val="640"/>
          <w:marRight w:val="0"/>
          <w:marTop w:val="0"/>
          <w:marBottom w:val="0"/>
          <w:divBdr>
            <w:top w:val="none" w:sz="0" w:space="0" w:color="auto"/>
            <w:left w:val="none" w:sz="0" w:space="0" w:color="auto"/>
            <w:bottom w:val="none" w:sz="0" w:space="0" w:color="auto"/>
            <w:right w:val="none" w:sz="0" w:space="0" w:color="auto"/>
          </w:divBdr>
        </w:div>
        <w:div w:id="98333466">
          <w:marLeft w:val="640"/>
          <w:marRight w:val="0"/>
          <w:marTop w:val="0"/>
          <w:marBottom w:val="0"/>
          <w:divBdr>
            <w:top w:val="none" w:sz="0" w:space="0" w:color="auto"/>
            <w:left w:val="none" w:sz="0" w:space="0" w:color="auto"/>
            <w:bottom w:val="none" w:sz="0" w:space="0" w:color="auto"/>
            <w:right w:val="none" w:sz="0" w:space="0" w:color="auto"/>
          </w:divBdr>
        </w:div>
        <w:div w:id="1268853589">
          <w:marLeft w:val="640"/>
          <w:marRight w:val="0"/>
          <w:marTop w:val="0"/>
          <w:marBottom w:val="0"/>
          <w:divBdr>
            <w:top w:val="none" w:sz="0" w:space="0" w:color="auto"/>
            <w:left w:val="none" w:sz="0" w:space="0" w:color="auto"/>
            <w:bottom w:val="none" w:sz="0" w:space="0" w:color="auto"/>
            <w:right w:val="none" w:sz="0" w:space="0" w:color="auto"/>
          </w:divBdr>
        </w:div>
        <w:div w:id="2036999705">
          <w:marLeft w:val="640"/>
          <w:marRight w:val="0"/>
          <w:marTop w:val="0"/>
          <w:marBottom w:val="0"/>
          <w:divBdr>
            <w:top w:val="none" w:sz="0" w:space="0" w:color="auto"/>
            <w:left w:val="none" w:sz="0" w:space="0" w:color="auto"/>
            <w:bottom w:val="none" w:sz="0" w:space="0" w:color="auto"/>
            <w:right w:val="none" w:sz="0" w:space="0" w:color="auto"/>
          </w:divBdr>
        </w:div>
        <w:div w:id="310407782">
          <w:marLeft w:val="640"/>
          <w:marRight w:val="0"/>
          <w:marTop w:val="0"/>
          <w:marBottom w:val="0"/>
          <w:divBdr>
            <w:top w:val="none" w:sz="0" w:space="0" w:color="auto"/>
            <w:left w:val="none" w:sz="0" w:space="0" w:color="auto"/>
            <w:bottom w:val="none" w:sz="0" w:space="0" w:color="auto"/>
            <w:right w:val="none" w:sz="0" w:space="0" w:color="auto"/>
          </w:divBdr>
        </w:div>
        <w:div w:id="1495101735">
          <w:marLeft w:val="640"/>
          <w:marRight w:val="0"/>
          <w:marTop w:val="0"/>
          <w:marBottom w:val="0"/>
          <w:divBdr>
            <w:top w:val="none" w:sz="0" w:space="0" w:color="auto"/>
            <w:left w:val="none" w:sz="0" w:space="0" w:color="auto"/>
            <w:bottom w:val="none" w:sz="0" w:space="0" w:color="auto"/>
            <w:right w:val="none" w:sz="0" w:space="0" w:color="auto"/>
          </w:divBdr>
        </w:div>
        <w:div w:id="121580900">
          <w:marLeft w:val="640"/>
          <w:marRight w:val="0"/>
          <w:marTop w:val="0"/>
          <w:marBottom w:val="0"/>
          <w:divBdr>
            <w:top w:val="none" w:sz="0" w:space="0" w:color="auto"/>
            <w:left w:val="none" w:sz="0" w:space="0" w:color="auto"/>
            <w:bottom w:val="none" w:sz="0" w:space="0" w:color="auto"/>
            <w:right w:val="none" w:sz="0" w:space="0" w:color="auto"/>
          </w:divBdr>
        </w:div>
        <w:div w:id="1828784670">
          <w:marLeft w:val="640"/>
          <w:marRight w:val="0"/>
          <w:marTop w:val="0"/>
          <w:marBottom w:val="0"/>
          <w:divBdr>
            <w:top w:val="none" w:sz="0" w:space="0" w:color="auto"/>
            <w:left w:val="none" w:sz="0" w:space="0" w:color="auto"/>
            <w:bottom w:val="none" w:sz="0" w:space="0" w:color="auto"/>
            <w:right w:val="none" w:sz="0" w:space="0" w:color="auto"/>
          </w:divBdr>
        </w:div>
        <w:div w:id="910239532">
          <w:marLeft w:val="640"/>
          <w:marRight w:val="0"/>
          <w:marTop w:val="0"/>
          <w:marBottom w:val="0"/>
          <w:divBdr>
            <w:top w:val="none" w:sz="0" w:space="0" w:color="auto"/>
            <w:left w:val="none" w:sz="0" w:space="0" w:color="auto"/>
            <w:bottom w:val="none" w:sz="0" w:space="0" w:color="auto"/>
            <w:right w:val="none" w:sz="0" w:space="0" w:color="auto"/>
          </w:divBdr>
        </w:div>
        <w:div w:id="1372728216">
          <w:marLeft w:val="640"/>
          <w:marRight w:val="0"/>
          <w:marTop w:val="0"/>
          <w:marBottom w:val="0"/>
          <w:divBdr>
            <w:top w:val="none" w:sz="0" w:space="0" w:color="auto"/>
            <w:left w:val="none" w:sz="0" w:space="0" w:color="auto"/>
            <w:bottom w:val="none" w:sz="0" w:space="0" w:color="auto"/>
            <w:right w:val="none" w:sz="0" w:space="0" w:color="auto"/>
          </w:divBdr>
        </w:div>
        <w:div w:id="1753157108">
          <w:marLeft w:val="640"/>
          <w:marRight w:val="0"/>
          <w:marTop w:val="0"/>
          <w:marBottom w:val="0"/>
          <w:divBdr>
            <w:top w:val="none" w:sz="0" w:space="0" w:color="auto"/>
            <w:left w:val="none" w:sz="0" w:space="0" w:color="auto"/>
            <w:bottom w:val="none" w:sz="0" w:space="0" w:color="auto"/>
            <w:right w:val="none" w:sz="0" w:space="0" w:color="auto"/>
          </w:divBdr>
        </w:div>
        <w:div w:id="1406799687">
          <w:marLeft w:val="640"/>
          <w:marRight w:val="0"/>
          <w:marTop w:val="0"/>
          <w:marBottom w:val="0"/>
          <w:divBdr>
            <w:top w:val="none" w:sz="0" w:space="0" w:color="auto"/>
            <w:left w:val="none" w:sz="0" w:space="0" w:color="auto"/>
            <w:bottom w:val="none" w:sz="0" w:space="0" w:color="auto"/>
            <w:right w:val="none" w:sz="0" w:space="0" w:color="auto"/>
          </w:divBdr>
        </w:div>
        <w:div w:id="738134233">
          <w:marLeft w:val="640"/>
          <w:marRight w:val="0"/>
          <w:marTop w:val="0"/>
          <w:marBottom w:val="0"/>
          <w:divBdr>
            <w:top w:val="none" w:sz="0" w:space="0" w:color="auto"/>
            <w:left w:val="none" w:sz="0" w:space="0" w:color="auto"/>
            <w:bottom w:val="none" w:sz="0" w:space="0" w:color="auto"/>
            <w:right w:val="none" w:sz="0" w:space="0" w:color="auto"/>
          </w:divBdr>
        </w:div>
      </w:divsChild>
    </w:div>
    <w:div w:id="1697656139">
      <w:bodyDiv w:val="1"/>
      <w:marLeft w:val="0"/>
      <w:marRight w:val="0"/>
      <w:marTop w:val="0"/>
      <w:marBottom w:val="0"/>
      <w:divBdr>
        <w:top w:val="none" w:sz="0" w:space="0" w:color="auto"/>
        <w:left w:val="none" w:sz="0" w:space="0" w:color="auto"/>
        <w:bottom w:val="none" w:sz="0" w:space="0" w:color="auto"/>
        <w:right w:val="none" w:sz="0" w:space="0" w:color="auto"/>
      </w:divBdr>
      <w:divsChild>
        <w:div w:id="150097044">
          <w:marLeft w:val="640"/>
          <w:marRight w:val="0"/>
          <w:marTop w:val="0"/>
          <w:marBottom w:val="0"/>
          <w:divBdr>
            <w:top w:val="none" w:sz="0" w:space="0" w:color="auto"/>
            <w:left w:val="none" w:sz="0" w:space="0" w:color="auto"/>
            <w:bottom w:val="none" w:sz="0" w:space="0" w:color="auto"/>
            <w:right w:val="none" w:sz="0" w:space="0" w:color="auto"/>
          </w:divBdr>
        </w:div>
        <w:div w:id="1890871500">
          <w:marLeft w:val="640"/>
          <w:marRight w:val="0"/>
          <w:marTop w:val="0"/>
          <w:marBottom w:val="0"/>
          <w:divBdr>
            <w:top w:val="none" w:sz="0" w:space="0" w:color="auto"/>
            <w:left w:val="none" w:sz="0" w:space="0" w:color="auto"/>
            <w:bottom w:val="none" w:sz="0" w:space="0" w:color="auto"/>
            <w:right w:val="none" w:sz="0" w:space="0" w:color="auto"/>
          </w:divBdr>
        </w:div>
        <w:div w:id="1980649436">
          <w:marLeft w:val="640"/>
          <w:marRight w:val="0"/>
          <w:marTop w:val="0"/>
          <w:marBottom w:val="0"/>
          <w:divBdr>
            <w:top w:val="none" w:sz="0" w:space="0" w:color="auto"/>
            <w:left w:val="none" w:sz="0" w:space="0" w:color="auto"/>
            <w:bottom w:val="none" w:sz="0" w:space="0" w:color="auto"/>
            <w:right w:val="none" w:sz="0" w:space="0" w:color="auto"/>
          </w:divBdr>
        </w:div>
        <w:div w:id="1549099486">
          <w:marLeft w:val="640"/>
          <w:marRight w:val="0"/>
          <w:marTop w:val="0"/>
          <w:marBottom w:val="0"/>
          <w:divBdr>
            <w:top w:val="none" w:sz="0" w:space="0" w:color="auto"/>
            <w:left w:val="none" w:sz="0" w:space="0" w:color="auto"/>
            <w:bottom w:val="none" w:sz="0" w:space="0" w:color="auto"/>
            <w:right w:val="none" w:sz="0" w:space="0" w:color="auto"/>
          </w:divBdr>
        </w:div>
        <w:div w:id="590117399">
          <w:marLeft w:val="640"/>
          <w:marRight w:val="0"/>
          <w:marTop w:val="0"/>
          <w:marBottom w:val="0"/>
          <w:divBdr>
            <w:top w:val="none" w:sz="0" w:space="0" w:color="auto"/>
            <w:left w:val="none" w:sz="0" w:space="0" w:color="auto"/>
            <w:bottom w:val="none" w:sz="0" w:space="0" w:color="auto"/>
            <w:right w:val="none" w:sz="0" w:space="0" w:color="auto"/>
          </w:divBdr>
        </w:div>
        <w:div w:id="1707636962">
          <w:marLeft w:val="640"/>
          <w:marRight w:val="0"/>
          <w:marTop w:val="0"/>
          <w:marBottom w:val="0"/>
          <w:divBdr>
            <w:top w:val="none" w:sz="0" w:space="0" w:color="auto"/>
            <w:left w:val="none" w:sz="0" w:space="0" w:color="auto"/>
            <w:bottom w:val="none" w:sz="0" w:space="0" w:color="auto"/>
            <w:right w:val="none" w:sz="0" w:space="0" w:color="auto"/>
          </w:divBdr>
        </w:div>
        <w:div w:id="571745170">
          <w:marLeft w:val="640"/>
          <w:marRight w:val="0"/>
          <w:marTop w:val="0"/>
          <w:marBottom w:val="0"/>
          <w:divBdr>
            <w:top w:val="none" w:sz="0" w:space="0" w:color="auto"/>
            <w:left w:val="none" w:sz="0" w:space="0" w:color="auto"/>
            <w:bottom w:val="none" w:sz="0" w:space="0" w:color="auto"/>
            <w:right w:val="none" w:sz="0" w:space="0" w:color="auto"/>
          </w:divBdr>
        </w:div>
        <w:div w:id="776557403">
          <w:marLeft w:val="640"/>
          <w:marRight w:val="0"/>
          <w:marTop w:val="0"/>
          <w:marBottom w:val="0"/>
          <w:divBdr>
            <w:top w:val="none" w:sz="0" w:space="0" w:color="auto"/>
            <w:left w:val="none" w:sz="0" w:space="0" w:color="auto"/>
            <w:bottom w:val="none" w:sz="0" w:space="0" w:color="auto"/>
            <w:right w:val="none" w:sz="0" w:space="0" w:color="auto"/>
          </w:divBdr>
        </w:div>
        <w:div w:id="1961374000">
          <w:marLeft w:val="640"/>
          <w:marRight w:val="0"/>
          <w:marTop w:val="0"/>
          <w:marBottom w:val="0"/>
          <w:divBdr>
            <w:top w:val="none" w:sz="0" w:space="0" w:color="auto"/>
            <w:left w:val="none" w:sz="0" w:space="0" w:color="auto"/>
            <w:bottom w:val="none" w:sz="0" w:space="0" w:color="auto"/>
            <w:right w:val="none" w:sz="0" w:space="0" w:color="auto"/>
          </w:divBdr>
        </w:div>
        <w:div w:id="427430268">
          <w:marLeft w:val="640"/>
          <w:marRight w:val="0"/>
          <w:marTop w:val="0"/>
          <w:marBottom w:val="0"/>
          <w:divBdr>
            <w:top w:val="none" w:sz="0" w:space="0" w:color="auto"/>
            <w:left w:val="none" w:sz="0" w:space="0" w:color="auto"/>
            <w:bottom w:val="none" w:sz="0" w:space="0" w:color="auto"/>
            <w:right w:val="none" w:sz="0" w:space="0" w:color="auto"/>
          </w:divBdr>
        </w:div>
        <w:div w:id="1343705875">
          <w:marLeft w:val="640"/>
          <w:marRight w:val="0"/>
          <w:marTop w:val="0"/>
          <w:marBottom w:val="0"/>
          <w:divBdr>
            <w:top w:val="none" w:sz="0" w:space="0" w:color="auto"/>
            <w:left w:val="none" w:sz="0" w:space="0" w:color="auto"/>
            <w:bottom w:val="none" w:sz="0" w:space="0" w:color="auto"/>
            <w:right w:val="none" w:sz="0" w:space="0" w:color="auto"/>
          </w:divBdr>
        </w:div>
        <w:div w:id="782112645">
          <w:marLeft w:val="640"/>
          <w:marRight w:val="0"/>
          <w:marTop w:val="0"/>
          <w:marBottom w:val="0"/>
          <w:divBdr>
            <w:top w:val="none" w:sz="0" w:space="0" w:color="auto"/>
            <w:left w:val="none" w:sz="0" w:space="0" w:color="auto"/>
            <w:bottom w:val="none" w:sz="0" w:space="0" w:color="auto"/>
            <w:right w:val="none" w:sz="0" w:space="0" w:color="auto"/>
          </w:divBdr>
        </w:div>
        <w:div w:id="1249122155">
          <w:marLeft w:val="640"/>
          <w:marRight w:val="0"/>
          <w:marTop w:val="0"/>
          <w:marBottom w:val="0"/>
          <w:divBdr>
            <w:top w:val="none" w:sz="0" w:space="0" w:color="auto"/>
            <w:left w:val="none" w:sz="0" w:space="0" w:color="auto"/>
            <w:bottom w:val="none" w:sz="0" w:space="0" w:color="auto"/>
            <w:right w:val="none" w:sz="0" w:space="0" w:color="auto"/>
          </w:divBdr>
        </w:div>
        <w:div w:id="1863009040">
          <w:marLeft w:val="640"/>
          <w:marRight w:val="0"/>
          <w:marTop w:val="0"/>
          <w:marBottom w:val="0"/>
          <w:divBdr>
            <w:top w:val="none" w:sz="0" w:space="0" w:color="auto"/>
            <w:left w:val="none" w:sz="0" w:space="0" w:color="auto"/>
            <w:bottom w:val="none" w:sz="0" w:space="0" w:color="auto"/>
            <w:right w:val="none" w:sz="0" w:space="0" w:color="auto"/>
          </w:divBdr>
        </w:div>
        <w:div w:id="1260791780">
          <w:marLeft w:val="640"/>
          <w:marRight w:val="0"/>
          <w:marTop w:val="0"/>
          <w:marBottom w:val="0"/>
          <w:divBdr>
            <w:top w:val="none" w:sz="0" w:space="0" w:color="auto"/>
            <w:left w:val="none" w:sz="0" w:space="0" w:color="auto"/>
            <w:bottom w:val="none" w:sz="0" w:space="0" w:color="auto"/>
            <w:right w:val="none" w:sz="0" w:space="0" w:color="auto"/>
          </w:divBdr>
        </w:div>
        <w:div w:id="1872065820">
          <w:marLeft w:val="640"/>
          <w:marRight w:val="0"/>
          <w:marTop w:val="0"/>
          <w:marBottom w:val="0"/>
          <w:divBdr>
            <w:top w:val="none" w:sz="0" w:space="0" w:color="auto"/>
            <w:left w:val="none" w:sz="0" w:space="0" w:color="auto"/>
            <w:bottom w:val="none" w:sz="0" w:space="0" w:color="auto"/>
            <w:right w:val="none" w:sz="0" w:space="0" w:color="auto"/>
          </w:divBdr>
        </w:div>
        <w:div w:id="1699694112">
          <w:marLeft w:val="640"/>
          <w:marRight w:val="0"/>
          <w:marTop w:val="0"/>
          <w:marBottom w:val="0"/>
          <w:divBdr>
            <w:top w:val="none" w:sz="0" w:space="0" w:color="auto"/>
            <w:left w:val="none" w:sz="0" w:space="0" w:color="auto"/>
            <w:bottom w:val="none" w:sz="0" w:space="0" w:color="auto"/>
            <w:right w:val="none" w:sz="0" w:space="0" w:color="auto"/>
          </w:divBdr>
        </w:div>
        <w:div w:id="1671130138">
          <w:marLeft w:val="640"/>
          <w:marRight w:val="0"/>
          <w:marTop w:val="0"/>
          <w:marBottom w:val="0"/>
          <w:divBdr>
            <w:top w:val="none" w:sz="0" w:space="0" w:color="auto"/>
            <w:left w:val="none" w:sz="0" w:space="0" w:color="auto"/>
            <w:bottom w:val="none" w:sz="0" w:space="0" w:color="auto"/>
            <w:right w:val="none" w:sz="0" w:space="0" w:color="auto"/>
          </w:divBdr>
        </w:div>
        <w:div w:id="1372462881">
          <w:marLeft w:val="640"/>
          <w:marRight w:val="0"/>
          <w:marTop w:val="0"/>
          <w:marBottom w:val="0"/>
          <w:divBdr>
            <w:top w:val="none" w:sz="0" w:space="0" w:color="auto"/>
            <w:left w:val="none" w:sz="0" w:space="0" w:color="auto"/>
            <w:bottom w:val="none" w:sz="0" w:space="0" w:color="auto"/>
            <w:right w:val="none" w:sz="0" w:space="0" w:color="auto"/>
          </w:divBdr>
        </w:div>
        <w:div w:id="1119496111">
          <w:marLeft w:val="640"/>
          <w:marRight w:val="0"/>
          <w:marTop w:val="0"/>
          <w:marBottom w:val="0"/>
          <w:divBdr>
            <w:top w:val="none" w:sz="0" w:space="0" w:color="auto"/>
            <w:left w:val="none" w:sz="0" w:space="0" w:color="auto"/>
            <w:bottom w:val="none" w:sz="0" w:space="0" w:color="auto"/>
            <w:right w:val="none" w:sz="0" w:space="0" w:color="auto"/>
          </w:divBdr>
        </w:div>
        <w:div w:id="78991930">
          <w:marLeft w:val="640"/>
          <w:marRight w:val="0"/>
          <w:marTop w:val="0"/>
          <w:marBottom w:val="0"/>
          <w:divBdr>
            <w:top w:val="none" w:sz="0" w:space="0" w:color="auto"/>
            <w:left w:val="none" w:sz="0" w:space="0" w:color="auto"/>
            <w:bottom w:val="none" w:sz="0" w:space="0" w:color="auto"/>
            <w:right w:val="none" w:sz="0" w:space="0" w:color="auto"/>
          </w:divBdr>
        </w:div>
        <w:div w:id="290214447">
          <w:marLeft w:val="640"/>
          <w:marRight w:val="0"/>
          <w:marTop w:val="0"/>
          <w:marBottom w:val="0"/>
          <w:divBdr>
            <w:top w:val="none" w:sz="0" w:space="0" w:color="auto"/>
            <w:left w:val="none" w:sz="0" w:space="0" w:color="auto"/>
            <w:bottom w:val="none" w:sz="0" w:space="0" w:color="auto"/>
            <w:right w:val="none" w:sz="0" w:space="0" w:color="auto"/>
          </w:divBdr>
        </w:div>
        <w:div w:id="125441667">
          <w:marLeft w:val="640"/>
          <w:marRight w:val="0"/>
          <w:marTop w:val="0"/>
          <w:marBottom w:val="0"/>
          <w:divBdr>
            <w:top w:val="none" w:sz="0" w:space="0" w:color="auto"/>
            <w:left w:val="none" w:sz="0" w:space="0" w:color="auto"/>
            <w:bottom w:val="none" w:sz="0" w:space="0" w:color="auto"/>
            <w:right w:val="none" w:sz="0" w:space="0" w:color="auto"/>
          </w:divBdr>
        </w:div>
        <w:div w:id="779106747">
          <w:marLeft w:val="640"/>
          <w:marRight w:val="0"/>
          <w:marTop w:val="0"/>
          <w:marBottom w:val="0"/>
          <w:divBdr>
            <w:top w:val="none" w:sz="0" w:space="0" w:color="auto"/>
            <w:left w:val="none" w:sz="0" w:space="0" w:color="auto"/>
            <w:bottom w:val="none" w:sz="0" w:space="0" w:color="auto"/>
            <w:right w:val="none" w:sz="0" w:space="0" w:color="auto"/>
          </w:divBdr>
        </w:div>
        <w:div w:id="1318917760">
          <w:marLeft w:val="640"/>
          <w:marRight w:val="0"/>
          <w:marTop w:val="0"/>
          <w:marBottom w:val="0"/>
          <w:divBdr>
            <w:top w:val="none" w:sz="0" w:space="0" w:color="auto"/>
            <w:left w:val="none" w:sz="0" w:space="0" w:color="auto"/>
            <w:bottom w:val="none" w:sz="0" w:space="0" w:color="auto"/>
            <w:right w:val="none" w:sz="0" w:space="0" w:color="auto"/>
          </w:divBdr>
        </w:div>
        <w:div w:id="925385873">
          <w:marLeft w:val="640"/>
          <w:marRight w:val="0"/>
          <w:marTop w:val="0"/>
          <w:marBottom w:val="0"/>
          <w:divBdr>
            <w:top w:val="none" w:sz="0" w:space="0" w:color="auto"/>
            <w:left w:val="none" w:sz="0" w:space="0" w:color="auto"/>
            <w:bottom w:val="none" w:sz="0" w:space="0" w:color="auto"/>
            <w:right w:val="none" w:sz="0" w:space="0" w:color="auto"/>
          </w:divBdr>
        </w:div>
        <w:div w:id="2041201094">
          <w:marLeft w:val="640"/>
          <w:marRight w:val="0"/>
          <w:marTop w:val="0"/>
          <w:marBottom w:val="0"/>
          <w:divBdr>
            <w:top w:val="none" w:sz="0" w:space="0" w:color="auto"/>
            <w:left w:val="none" w:sz="0" w:space="0" w:color="auto"/>
            <w:bottom w:val="none" w:sz="0" w:space="0" w:color="auto"/>
            <w:right w:val="none" w:sz="0" w:space="0" w:color="auto"/>
          </w:divBdr>
        </w:div>
        <w:div w:id="1846364616">
          <w:marLeft w:val="640"/>
          <w:marRight w:val="0"/>
          <w:marTop w:val="0"/>
          <w:marBottom w:val="0"/>
          <w:divBdr>
            <w:top w:val="none" w:sz="0" w:space="0" w:color="auto"/>
            <w:left w:val="none" w:sz="0" w:space="0" w:color="auto"/>
            <w:bottom w:val="none" w:sz="0" w:space="0" w:color="auto"/>
            <w:right w:val="none" w:sz="0" w:space="0" w:color="auto"/>
          </w:divBdr>
        </w:div>
        <w:div w:id="637956066">
          <w:marLeft w:val="640"/>
          <w:marRight w:val="0"/>
          <w:marTop w:val="0"/>
          <w:marBottom w:val="0"/>
          <w:divBdr>
            <w:top w:val="none" w:sz="0" w:space="0" w:color="auto"/>
            <w:left w:val="none" w:sz="0" w:space="0" w:color="auto"/>
            <w:bottom w:val="none" w:sz="0" w:space="0" w:color="auto"/>
            <w:right w:val="none" w:sz="0" w:space="0" w:color="auto"/>
          </w:divBdr>
        </w:div>
        <w:div w:id="1422873685">
          <w:marLeft w:val="640"/>
          <w:marRight w:val="0"/>
          <w:marTop w:val="0"/>
          <w:marBottom w:val="0"/>
          <w:divBdr>
            <w:top w:val="none" w:sz="0" w:space="0" w:color="auto"/>
            <w:left w:val="none" w:sz="0" w:space="0" w:color="auto"/>
            <w:bottom w:val="none" w:sz="0" w:space="0" w:color="auto"/>
            <w:right w:val="none" w:sz="0" w:space="0" w:color="auto"/>
          </w:divBdr>
        </w:div>
        <w:div w:id="1796018057">
          <w:marLeft w:val="640"/>
          <w:marRight w:val="0"/>
          <w:marTop w:val="0"/>
          <w:marBottom w:val="0"/>
          <w:divBdr>
            <w:top w:val="none" w:sz="0" w:space="0" w:color="auto"/>
            <w:left w:val="none" w:sz="0" w:space="0" w:color="auto"/>
            <w:bottom w:val="none" w:sz="0" w:space="0" w:color="auto"/>
            <w:right w:val="none" w:sz="0" w:space="0" w:color="auto"/>
          </w:divBdr>
        </w:div>
        <w:div w:id="106124086">
          <w:marLeft w:val="640"/>
          <w:marRight w:val="0"/>
          <w:marTop w:val="0"/>
          <w:marBottom w:val="0"/>
          <w:divBdr>
            <w:top w:val="none" w:sz="0" w:space="0" w:color="auto"/>
            <w:left w:val="none" w:sz="0" w:space="0" w:color="auto"/>
            <w:bottom w:val="none" w:sz="0" w:space="0" w:color="auto"/>
            <w:right w:val="none" w:sz="0" w:space="0" w:color="auto"/>
          </w:divBdr>
        </w:div>
        <w:div w:id="1482576933">
          <w:marLeft w:val="640"/>
          <w:marRight w:val="0"/>
          <w:marTop w:val="0"/>
          <w:marBottom w:val="0"/>
          <w:divBdr>
            <w:top w:val="none" w:sz="0" w:space="0" w:color="auto"/>
            <w:left w:val="none" w:sz="0" w:space="0" w:color="auto"/>
            <w:bottom w:val="none" w:sz="0" w:space="0" w:color="auto"/>
            <w:right w:val="none" w:sz="0" w:space="0" w:color="auto"/>
          </w:divBdr>
        </w:div>
        <w:div w:id="511603589">
          <w:marLeft w:val="640"/>
          <w:marRight w:val="0"/>
          <w:marTop w:val="0"/>
          <w:marBottom w:val="0"/>
          <w:divBdr>
            <w:top w:val="none" w:sz="0" w:space="0" w:color="auto"/>
            <w:left w:val="none" w:sz="0" w:space="0" w:color="auto"/>
            <w:bottom w:val="none" w:sz="0" w:space="0" w:color="auto"/>
            <w:right w:val="none" w:sz="0" w:space="0" w:color="auto"/>
          </w:divBdr>
        </w:div>
        <w:div w:id="1425106911">
          <w:marLeft w:val="640"/>
          <w:marRight w:val="0"/>
          <w:marTop w:val="0"/>
          <w:marBottom w:val="0"/>
          <w:divBdr>
            <w:top w:val="none" w:sz="0" w:space="0" w:color="auto"/>
            <w:left w:val="none" w:sz="0" w:space="0" w:color="auto"/>
            <w:bottom w:val="none" w:sz="0" w:space="0" w:color="auto"/>
            <w:right w:val="none" w:sz="0" w:space="0" w:color="auto"/>
          </w:divBdr>
        </w:div>
        <w:div w:id="2074351764">
          <w:marLeft w:val="640"/>
          <w:marRight w:val="0"/>
          <w:marTop w:val="0"/>
          <w:marBottom w:val="0"/>
          <w:divBdr>
            <w:top w:val="none" w:sz="0" w:space="0" w:color="auto"/>
            <w:left w:val="none" w:sz="0" w:space="0" w:color="auto"/>
            <w:bottom w:val="none" w:sz="0" w:space="0" w:color="auto"/>
            <w:right w:val="none" w:sz="0" w:space="0" w:color="auto"/>
          </w:divBdr>
        </w:div>
        <w:div w:id="2058360223">
          <w:marLeft w:val="640"/>
          <w:marRight w:val="0"/>
          <w:marTop w:val="0"/>
          <w:marBottom w:val="0"/>
          <w:divBdr>
            <w:top w:val="none" w:sz="0" w:space="0" w:color="auto"/>
            <w:left w:val="none" w:sz="0" w:space="0" w:color="auto"/>
            <w:bottom w:val="none" w:sz="0" w:space="0" w:color="auto"/>
            <w:right w:val="none" w:sz="0" w:space="0" w:color="auto"/>
          </w:divBdr>
        </w:div>
        <w:div w:id="221333166">
          <w:marLeft w:val="640"/>
          <w:marRight w:val="0"/>
          <w:marTop w:val="0"/>
          <w:marBottom w:val="0"/>
          <w:divBdr>
            <w:top w:val="none" w:sz="0" w:space="0" w:color="auto"/>
            <w:left w:val="none" w:sz="0" w:space="0" w:color="auto"/>
            <w:bottom w:val="none" w:sz="0" w:space="0" w:color="auto"/>
            <w:right w:val="none" w:sz="0" w:space="0" w:color="auto"/>
          </w:divBdr>
        </w:div>
        <w:div w:id="827212979">
          <w:marLeft w:val="640"/>
          <w:marRight w:val="0"/>
          <w:marTop w:val="0"/>
          <w:marBottom w:val="0"/>
          <w:divBdr>
            <w:top w:val="none" w:sz="0" w:space="0" w:color="auto"/>
            <w:left w:val="none" w:sz="0" w:space="0" w:color="auto"/>
            <w:bottom w:val="none" w:sz="0" w:space="0" w:color="auto"/>
            <w:right w:val="none" w:sz="0" w:space="0" w:color="auto"/>
          </w:divBdr>
        </w:div>
        <w:div w:id="850023407">
          <w:marLeft w:val="640"/>
          <w:marRight w:val="0"/>
          <w:marTop w:val="0"/>
          <w:marBottom w:val="0"/>
          <w:divBdr>
            <w:top w:val="none" w:sz="0" w:space="0" w:color="auto"/>
            <w:left w:val="none" w:sz="0" w:space="0" w:color="auto"/>
            <w:bottom w:val="none" w:sz="0" w:space="0" w:color="auto"/>
            <w:right w:val="none" w:sz="0" w:space="0" w:color="auto"/>
          </w:divBdr>
        </w:div>
        <w:div w:id="693961903">
          <w:marLeft w:val="640"/>
          <w:marRight w:val="0"/>
          <w:marTop w:val="0"/>
          <w:marBottom w:val="0"/>
          <w:divBdr>
            <w:top w:val="none" w:sz="0" w:space="0" w:color="auto"/>
            <w:left w:val="none" w:sz="0" w:space="0" w:color="auto"/>
            <w:bottom w:val="none" w:sz="0" w:space="0" w:color="auto"/>
            <w:right w:val="none" w:sz="0" w:space="0" w:color="auto"/>
          </w:divBdr>
        </w:div>
        <w:div w:id="812912944">
          <w:marLeft w:val="640"/>
          <w:marRight w:val="0"/>
          <w:marTop w:val="0"/>
          <w:marBottom w:val="0"/>
          <w:divBdr>
            <w:top w:val="none" w:sz="0" w:space="0" w:color="auto"/>
            <w:left w:val="none" w:sz="0" w:space="0" w:color="auto"/>
            <w:bottom w:val="none" w:sz="0" w:space="0" w:color="auto"/>
            <w:right w:val="none" w:sz="0" w:space="0" w:color="auto"/>
          </w:divBdr>
        </w:div>
        <w:div w:id="1685784913">
          <w:marLeft w:val="640"/>
          <w:marRight w:val="0"/>
          <w:marTop w:val="0"/>
          <w:marBottom w:val="0"/>
          <w:divBdr>
            <w:top w:val="none" w:sz="0" w:space="0" w:color="auto"/>
            <w:left w:val="none" w:sz="0" w:space="0" w:color="auto"/>
            <w:bottom w:val="none" w:sz="0" w:space="0" w:color="auto"/>
            <w:right w:val="none" w:sz="0" w:space="0" w:color="auto"/>
          </w:divBdr>
        </w:div>
        <w:div w:id="2080205176">
          <w:marLeft w:val="640"/>
          <w:marRight w:val="0"/>
          <w:marTop w:val="0"/>
          <w:marBottom w:val="0"/>
          <w:divBdr>
            <w:top w:val="none" w:sz="0" w:space="0" w:color="auto"/>
            <w:left w:val="none" w:sz="0" w:space="0" w:color="auto"/>
            <w:bottom w:val="none" w:sz="0" w:space="0" w:color="auto"/>
            <w:right w:val="none" w:sz="0" w:space="0" w:color="auto"/>
          </w:divBdr>
        </w:div>
        <w:div w:id="1282807733">
          <w:marLeft w:val="640"/>
          <w:marRight w:val="0"/>
          <w:marTop w:val="0"/>
          <w:marBottom w:val="0"/>
          <w:divBdr>
            <w:top w:val="none" w:sz="0" w:space="0" w:color="auto"/>
            <w:left w:val="none" w:sz="0" w:space="0" w:color="auto"/>
            <w:bottom w:val="none" w:sz="0" w:space="0" w:color="auto"/>
            <w:right w:val="none" w:sz="0" w:space="0" w:color="auto"/>
          </w:divBdr>
        </w:div>
        <w:div w:id="341978116">
          <w:marLeft w:val="640"/>
          <w:marRight w:val="0"/>
          <w:marTop w:val="0"/>
          <w:marBottom w:val="0"/>
          <w:divBdr>
            <w:top w:val="none" w:sz="0" w:space="0" w:color="auto"/>
            <w:left w:val="none" w:sz="0" w:space="0" w:color="auto"/>
            <w:bottom w:val="none" w:sz="0" w:space="0" w:color="auto"/>
            <w:right w:val="none" w:sz="0" w:space="0" w:color="auto"/>
          </w:divBdr>
        </w:div>
        <w:div w:id="1009409707">
          <w:marLeft w:val="640"/>
          <w:marRight w:val="0"/>
          <w:marTop w:val="0"/>
          <w:marBottom w:val="0"/>
          <w:divBdr>
            <w:top w:val="none" w:sz="0" w:space="0" w:color="auto"/>
            <w:left w:val="none" w:sz="0" w:space="0" w:color="auto"/>
            <w:bottom w:val="none" w:sz="0" w:space="0" w:color="auto"/>
            <w:right w:val="none" w:sz="0" w:space="0" w:color="auto"/>
          </w:divBdr>
        </w:div>
        <w:div w:id="1643774130">
          <w:marLeft w:val="640"/>
          <w:marRight w:val="0"/>
          <w:marTop w:val="0"/>
          <w:marBottom w:val="0"/>
          <w:divBdr>
            <w:top w:val="none" w:sz="0" w:space="0" w:color="auto"/>
            <w:left w:val="none" w:sz="0" w:space="0" w:color="auto"/>
            <w:bottom w:val="none" w:sz="0" w:space="0" w:color="auto"/>
            <w:right w:val="none" w:sz="0" w:space="0" w:color="auto"/>
          </w:divBdr>
        </w:div>
        <w:div w:id="602229432">
          <w:marLeft w:val="640"/>
          <w:marRight w:val="0"/>
          <w:marTop w:val="0"/>
          <w:marBottom w:val="0"/>
          <w:divBdr>
            <w:top w:val="none" w:sz="0" w:space="0" w:color="auto"/>
            <w:left w:val="none" w:sz="0" w:space="0" w:color="auto"/>
            <w:bottom w:val="none" w:sz="0" w:space="0" w:color="auto"/>
            <w:right w:val="none" w:sz="0" w:space="0" w:color="auto"/>
          </w:divBdr>
        </w:div>
        <w:div w:id="404230740">
          <w:marLeft w:val="640"/>
          <w:marRight w:val="0"/>
          <w:marTop w:val="0"/>
          <w:marBottom w:val="0"/>
          <w:divBdr>
            <w:top w:val="none" w:sz="0" w:space="0" w:color="auto"/>
            <w:left w:val="none" w:sz="0" w:space="0" w:color="auto"/>
            <w:bottom w:val="none" w:sz="0" w:space="0" w:color="auto"/>
            <w:right w:val="none" w:sz="0" w:space="0" w:color="auto"/>
          </w:divBdr>
        </w:div>
        <w:div w:id="1048606735">
          <w:marLeft w:val="640"/>
          <w:marRight w:val="0"/>
          <w:marTop w:val="0"/>
          <w:marBottom w:val="0"/>
          <w:divBdr>
            <w:top w:val="none" w:sz="0" w:space="0" w:color="auto"/>
            <w:left w:val="none" w:sz="0" w:space="0" w:color="auto"/>
            <w:bottom w:val="none" w:sz="0" w:space="0" w:color="auto"/>
            <w:right w:val="none" w:sz="0" w:space="0" w:color="auto"/>
          </w:divBdr>
        </w:div>
        <w:div w:id="138962826">
          <w:marLeft w:val="640"/>
          <w:marRight w:val="0"/>
          <w:marTop w:val="0"/>
          <w:marBottom w:val="0"/>
          <w:divBdr>
            <w:top w:val="none" w:sz="0" w:space="0" w:color="auto"/>
            <w:left w:val="none" w:sz="0" w:space="0" w:color="auto"/>
            <w:bottom w:val="none" w:sz="0" w:space="0" w:color="auto"/>
            <w:right w:val="none" w:sz="0" w:space="0" w:color="auto"/>
          </w:divBdr>
        </w:div>
        <w:div w:id="893854098">
          <w:marLeft w:val="640"/>
          <w:marRight w:val="0"/>
          <w:marTop w:val="0"/>
          <w:marBottom w:val="0"/>
          <w:divBdr>
            <w:top w:val="none" w:sz="0" w:space="0" w:color="auto"/>
            <w:left w:val="none" w:sz="0" w:space="0" w:color="auto"/>
            <w:bottom w:val="none" w:sz="0" w:space="0" w:color="auto"/>
            <w:right w:val="none" w:sz="0" w:space="0" w:color="auto"/>
          </w:divBdr>
        </w:div>
        <w:div w:id="1833174868">
          <w:marLeft w:val="640"/>
          <w:marRight w:val="0"/>
          <w:marTop w:val="0"/>
          <w:marBottom w:val="0"/>
          <w:divBdr>
            <w:top w:val="none" w:sz="0" w:space="0" w:color="auto"/>
            <w:left w:val="none" w:sz="0" w:space="0" w:color="auto"/>
            <w:bottom w:val="none" w:sz="0" w:space="0" w:color="auto"/>
            <w:right w:val="none" w:sz="0" w:space="0" w:color="auto"/>
          </w:divBdr>
        </w:div>
        <w:div w:id="546454590">
          <w:marLeft w:val="640"/>
          <w:marRight w:val="0"/>
          <w:marTop w:val="0"/>
          <w:marBottom w:val="0"/>
          <w:divBdr>
            <w:top w:val="none" w:sz="0" w:space="0" w:color="auto"/>
            <w:left w:val="none" w:sz="0" w:space="0" w:color="auto"/>
            <w:bottom w:val="none" w:sz="0" w:space="0" w:color="auto"/>
            <w:right w:val="none" w:sz="0" w:space="0" w:color="auto"/>
          </w:divBdr>
        </w:div>
        <w:div w:id="590235831">
          <w:marLeft w:val="640"/>
          <w:marRight w:val="0"/>
          <w:marTop w:val="0"/>
          <w:marBottom w:val="0"/>
          <w:divBdr>
            <w:top w:val="none" w:sz="0" w:space="0" w:color="auto"/>
            <w:left w:val="none" w:sz="0" w:space="0" w:color="auto"/>
            <w:bottom w:val="none" w:sz="0" w:space="0" w:color="auto"/>
            <w:right w:val="none" w:sz="0" w:space="0" w:color="auto"/>
          </w:divBdr>
        </w:div>
        <w:div w:id="860365236">
          <w:marLeft w:val="640"/>
          <w:marRight w:val="0"/>
          <w:marTop w:val="0"/>
          <w:marBottom w:val="0"/>
          <w:divBdr>
            <w:top w:val="none" w:sz="0" w:space="0" w:color="auto"/>
            <w:left w:val="none" w:sz="0" w:space="0" w:color="auto"/>
            <w:bottom w:val="none" w:sz="0" w:space="0" w:color="auto"/>
            <w:right w:val="none" w:sz="0" w:space="0" w:color="auto"/>
          </w:divBdr>
        </w:div>
        <w:div w:id="292948320">
          <w:marLeft w:val="640"/>
          <w:marRight w:val="0"/>
          <w:marTop w:val="0"/>
          <w:marBottom w:val="0"/>
          <w:divBdr>
            <w:top w:val="none" w:sz="0" w:space="0" w:color="auto"/>
            <w:left w:val="none" w:sz="0" w:space="0" w:color="auto"/>
            <w:bottom w:val="none" w:sz="0" w:space="0" w:color="auto"/>
            <w:right w:val="none" w:sz="0" w:space="0" w:color="auto"/>
          </w:divBdr>
        </w:div>
        <w:div w:id="899172865">
          <w:marLeft w:val="640"/>
          <w:marRight w:val="0"/>
          <w:marTop w:val="0"/>
          <w:marBottom w:val="0"/>
          <w:divBdr>
            <w:top w:val="none" w:sz="0" w:space="0" w:color="auto"/>
            <w:left w:val="none" w:sz="0" w:space="0" w:color="auto"/>
            <w:bottom w:val="none" w:sz="0" w:space="0" w:color="auto"/>
            <w:right w:val="none" w:sz="0" w:space="0" w:color="auto"/>
          </w:divBdr>
        </w:div>
        <w:div w:id="556936685">
          <w:marLeft w:val="640"/>
          <w:marRight w:val="0"/>
          <w:marTop w:val="0"/>
          <w:marBottom w:val="0"/>
          <w:divBdr>
            <w:top w:val="none" w:sz="0" w:space="0" w:color="auto"/>
            <w:left w:val="none" w:sz="0" w:space="0" w:color="auto"/>
            <w:bottom w:val="none" w:sz="0" w:space="0" w:color="auto"/>
            <w:right w:val="none" w:sz="0" w:space="0" w:color="auto"/>
          </w:divBdr>
        </w:div>
        <w:div w:id="1958681545">
          <w:marLeft w:val="640"/>
          <w:marRight w:val="0"/>
          <w:marTop w:val="0"/>
          <w:marBottom w:val="0"/>
          <w:divBdr>
            <w:top w:val="none" w:sz="0" w:space="0" w:color="auto"/>
            <w:left w:val="none" w:sz="0" w:space="0" w:color="auto"/>
            <w:bottom w:val="none" w:sz="0" w:space="0" w:color="auto"/>
            <w:right w:val="none" w:sz="0" w:space="0" w:color="auto"/>
          </w:divBdr>
        </w:div>
        <w:div w:id="116604894">
          <w:marLeft w:val="640"/>
          <w:marRight w:val="0"/>
          <w:marTop w:val="0"/>
          <w:marBottom w:val="0"/>
          <w:divBdr>
            <w:top w:val="none" w:sz="0" w:space="0" w:color="auto"/>
            <w:left w:val="none" w:sz="0" w:space="0" w:color="auto"/>
            <w:bottom w:val="none" w:sz="0" w:space="0" w:color="auto"/>
            <w:right w:val="none" w:sz="0" w:space="0" w:color="auto"/>
          </w:divBdr>
        </w:div>
        <w:div w:id="967274897">
          <w:marLeft w:val="640"/>
          <w:marRight w:val="0"/>
          <w:marTop w:val="0"/>
          <w:marBottom w:val="0"/>
          <w:divBdr>
            <w:top w:val="none" w:sz="0" w:space="0" w:color="auto"/>
            <w:left w:val="none" w:sz="0" w:space="0" w:color="auto"/>
            <w:bottom w:val="none" w:sz="0" w:space="0" w:color="auto"/>
            <w:right w:val="none" w:sz="0" w:space="0" w:color="auto"/>
          </w:divBdr>
        </w:div>
        <w:div w:id="1694963374">
          <w:marLeft w:val="640"/>
          <w:marRight w:val="0"/>
          <w:marTop w:val="0"/>
          <w:marBottom w:val="0"/>
          <w:divBdr>
            <w:top w:val="none" w:sz="0" w:space="0" w:color="auto"/>
            <w:left w:val="none" w:sz="0" w:space="0" w:color="auto"/>
            <w:bottom w:val="none" w:sz="0" w:space="0" w:color="auto"/>
            <w:right w:val="none" w:sz="0" w:space="0" w:color="auto"/>
          </w:divBdr>
        </w:div>
        <w:div w:id="233319388">
          <w:marLeft w:val="640"/>
          <w:marRight w:val="0"/>
          <w:marTop w:val="0"/>
          <w:marBottom w:val="0"/>
          <w:divBdr>
            <w:top w:val="none" w:sz="0" w:space="0" w:color="auto"/>
            <w:left w:val="none" w:sz="0" w:space="0" w:color="auto"/>
            <w:bottom w:val="none" w:sz="0" w:space="0" w:color="auto"/>
            <w:right w:val="none" w:sz="0" w:space="0" w:color="auto"/>
          </w:divBdr>
        </w:div>
        <w:div w:id="561016423">
          <w:marLeft w:val="640"/>
          <w:marRight w:val="0"/>
          <w:marTop w:val="0"/>
          <w:marBottom w:val="0"/>
          <w:divBdr>
            <w:top w:val="none" w:sz="0" w:space="0" w:color="auto"/>
            <w:left w:val="none" w:sz="0" w:space="0" w:color="auto"/>
            <w:bottom w:val="none" w:sz="0" w:space="0" w:color="auto"/>
            <w:right w:val="none" w:sz="0" w:space="0" w:color="auto"/>
          </w:divBdr>
        </w:div>
        <w:div w:id="15154007">
          <w:marLeft w:val="640"/>
          <w:marRight w:val="0"/>
          <w:marTop w:val="0"/>
          <w:marBottom w:val="0"/>
          <w:divBdr>
            <w:top w:val="none" w:sz="0" w:space="0" w:color="auto"/>
            <w:left w:val="none" w:sz="0" w:space="0" w:color="auto"/>
            <w:bottom w:val="none" w:sz="0" w:space="0" w:color="auto"/>
            <w:right w:val="none" w:sz="0" w:space="0" w:color="auto"/>
          </w:divBdr>
        </w:div>
        <w:div w:id="37821178">
          <w:marLeft w:val="640"/>
          <w:marRight w:val="0"/>
          <w:marTop w:val="0"/>
          <w:marBottom w:val="0"/>
          <w:divBdr>
            <w:top w:val="none" w:sz="0" w:space="0" w:color="auto"/>
            <w:left w:val="none" w:sz="0" w:space="0" w:color="auto"/>
            <w:bottom w:val="none" w:sz="0" w:space="0" w:color="auto"/>
            <w:right w:val="none" w:sz="0" w:space="0" w:color="auto"/>
          </w:divBdr>
        </w:div>
        <w:div w:id="2030790702">
          <w:marLeft w:val="640"/>
          <w:marRight w:val="0"/>
          <w:marTop w:val="0"/>
          <w:marBottom w:val="0"/>
          <w:divBdr>
            <w:top w:val="none" w:sz="0" w:space="0" w:color="auto"/>
            <w:left w:val="none" w:sz="0" w:space="0" w:color="auto"/>
            <w:bottom w:val="none" w:sz="0" w:space="0" w:color="auto"/>
            <w:right w:val="none" w:sz="0" w:space="0" w:color="auto"/>
          </w:divBdr>
        </w:div>
        <w:div w:id="1304432708">
          <w:marLeft w:val="640"/>
          <w:marRight w:val="0"/>
          <w:marTop w:val="0"/>
          <w:marBottom w:val="0"/>
          <w:divBdr>
            <w:top w:val="none" w:sz="0" w:space="0" w:color="auto"/>
            <w:left w:val="none" w:sz="0" w:space="0" w:color="auto"/>
            <w:bottom w:val="none" w:sz="0" w:space="0" w:color="auto"/>
            <w:right w:val="none" w:sz="0" w:space="0" w:color="auto"/>
          </w:divBdr>
        </w:div>
        <w:div w:id="2105757121">
          <w:marLeft w:val="640"/>
          <w:marRight w:val="0"/>
          <w:marTop w:val="0"/>
          <w:marBottom w:val="0"/>
          <w:divBdr>
            <w:top w:val="none" w:sz="0" w:space="0" w:color="auto"/>
            <w:left w:val="none" w:sz="0" w:space="0" w:color="auto"/>
            <w:bottom w:val="none" w:sz="0" w:space="0" w:color="auto"/>
            <w:right w:val="none" w:sz="0" w:space="0" w:color="auto"/>
          </w:divBdr>
        </w:div>
        <w:div w:id="140388225">
          <w:marLeft w:val="640"/>
          <w:marRight w:val="0"/>
          <w:marTop w:val="0"/>
          <w:marBottom w:val="0"/>
          <w:divBdr>
            <w:top w:val="none" w:sz="0" w:space="0" w:color="auto"/>
            <w:left w:val="none" w:sz="0" w:space="0" w:color="auto"/>
            <w:bottom w:val="none" w:sz="0" w:space="0" w:color="auto"/>
            <w:right w:val="none" w:sz="0" w:space="0" w:color="auto"/>
          </w:divBdr>
        </w:div>
        <w:div w:id="373770837">
          <w:marLeft w:val="640"/>
          <w:marRight w:val="0"/>
          <w:marTop w:val="0"/>
          <w:marBottom w:val="0"/>
          <w:divBdr>
            <w:top w:val="none" w:sz="0" w:space="0" w:color="auto"/>
            <w:left w:val="none" w:sz="0" w:space="0" w:color="auto"/>
            <w:bottom w:val="none" w:sz="0" w:space="0" w:color="auto"/>
            <w:right w:val="none" w:sz="0" w:space="0" w:color="auto"/>
          </w:divBdr>
        </w:div>
        <w:div w:id="979917318">
          <w:marLeft w:val="640"/>
          <w:marRight w:val="0"/>
          <w:marTop w:val="0"/>
          <w:marBottom w:val="0"/>
          <w:divBdr>
            <w:top w:val="none" w:sz="0" w:space="0" w:color="auto"/>
            <w:left w:val="none" w:sz="0" w:space="0" w:color="auto"/>
            <w:bottom w:val="none" w:sz="0" w:space="0" w:color="auto"/>
            <w:right w:val="none" w:sz="0" w:space="0" w:color="auto"/>
          </w:divBdr>
        </w:div>
        <w:div w:id="858202330">
          <w:marLeft w:val="640"/>
          <w:marRight w:val="0"/>
          <w:marTop w:val="0"/>
          <w:marBottom w:val="0"/>
          <w:divBdr>
            <w:top w:val="none" w:sz="0" w:space="0" w:color="auto"/>
            <w:left w:val="none" w:sz="0" w:space="0" w:color="auto"/>
            <w:bottom w:val="none" w:sz="0" w:space="0" w:color="auto"/>
            <w:right w:val="none" w:sz="0" w:space="0" w:color="auto"/>
          </w:divBdr>
        </w:div>
        <w:div w:id="1808432774">
          <w:marLeft w:val="640"/>
          <w:marRight w:val="0"/>
          <w:marTop w:val="0"/>
          <w:marBottom w:val="0"/>
          <w:divBdr>
            <w:top w:val="none" w:sz="0" w:space="0" w:color="auto"/>
            <w:left w:val="none" w:sz="0" w:space="0" w:color="auto"/>
            <w:bottom w:val="none" w:sz="0" w:space="0" w:color="auto"/>
            <w:right w:val="none" w:sz="0" w:space="0" w:color="auto"/>
          </w:divBdr>
        </w:div>
        <w:div w:id="2031174667">
          <w:marLeft w:val="640"/>
          <w:marRight w:val="0"/>
          <w:marTop w:val="0"/>
          <w:marBottom w:val="0"/>
          <w:divBdr>
            <w:top w:val="none" w:sz="0" w:space="0" w:color="auto"/>
            <w:left w:val="none" w:sz="0" w:space="0" w:color="auto"/>
            <w:bottom w:val="none" w:sz="0" w:space="0" w:color="auto"/>
            <w:right w:val="none" w:sz="0" w:space="0" w:color="auto"/>
          </w:divBdr>
        </w:div>
        <w:div w:id="1848981021">
          <w:marLeft w:val="640"/>
          <w:marRight w:val="0"/>
          <w:marTop w:val="0"/>
          <w:marBottom w:val="0"/>
          <w:divBdr>
            <w:top w:val="none" w:sz="0" w:space="0" w:color="auto"/>
            <w:left w:val="none" w:sz="0" w:space="0" w:color="auto"/>
            <w:bottom w:val="none" w:sz="0" w:space="0" w:color="auto"/>
            <w:right w:val="none" w:sz="0" w:space="0" w:color="auto"/>
          </w:divBdr>
        </w:div>
        <w:div w:id="2120561349">
          <w:marLeft w:val="640"/>
          <w:marRight w:val="0"/>
          <w:marTop w:val="0"/>
          <w:marBottom w:val="0"/>
          <w:divBdr>
            <w:top w:val="none" w:sz="0" w:space="0" w:color="auto"/>
            <w:left w:val="none" w:sz="0" w:space="0" w:color="auto"/>
            <w:bottom w:val="none" w:sz="0" w:space="0" w:color="auto"/>
            <w:right w:val="none" w:sz="0" w:space="0" w:color="auto"/>
          </w:divBdr>
        </w:div>
        <w:div w:id="1130899129">
          <w:marLeft w:val="640"/>
          <w:marRight w:val="0"/>
          <w:marTop w:val="0"/>
          <w:marBottom w:val="0"/>
          <w:divBdr>
            <w:top w:val="none" w:sz="0" w:space="0" w:color="auto"/>
            <w:left w:val="none" w:sz="0" w:space="0" w:color="auto"/>
            <w:bottom w:val="none" w:sz="0" w:space="0" w:color="auto"/>
            <w:right w:val="none" w:sz="0" w:space="0" w:color="auto"/>
          </w:divBdr>
        </w:div>
        <w:div w:id="195319610">
          <w:marLeft w:val="640"/>
          <w:marRight w:val="0"/>
          <w:marTop w:val="0"/>
          <w:marBottom w:val="0"/>
          <w:divBdr>
            <w:top w:val="none" w:sz="0" w:space="0" w:color="auto"/>
            <w:left w:val="none" w:sz="0" w:space="0" w:color="auto"/>
            <w:bottom w:val="none" w:sz="0" w:space="0" w:color="auto"/>
            <w:right w:val="none" w:sz="0" w:space="0" w:color="auto"/>
          </w:divBdr>
        </w:div>
        <w:div w:id="1732800783">
          <w:marLeft w:val="640"/>
          <w:marRight w:val="0"/>
          <w:marTop w:val="0"/>
          <w:marBottom w:val="0"/>
          <w:divBdr>
            <w:top w:val="none" w:sz="0" w:space="0" w:color="auto"/>
            <w:left w:val="none" w:sz="0" w:space="0" w:color="auto"/>
            <w:bottom w:val="none" w:sz="0" w:space="0" w:color="auto"/>
            <w:right w:val="none" w:sz="0" w:space="0" w:color="auto"/>
          </w:divBdr>
        </w:div>
        <w:div w:id="148178463">
          <w:marLeft w:val="640"/>
          <w:marRight w:val="0"/>
          <w:marTop w:val="0"/>
          <w:marBottom w:val="0"/>
          <w:divBdr>
            <w:top w:val="none" w:sz="0" w:space="0" w:color="auto"/>
            <w:left w:val="none" w:sz="0" w:space="0" w:color="auto"/>
            <w:bottom w:val="none" w:sz="0" w:space="0" w:color="auto"/>
            <w:right w:val="none" w:sz="0" w:space="0" w:color="auto"/>
          </w:divBdr>
        </w:div>
        <w:div w:id="1772970746">
          <w:marLeft w:val="640"/>
          <w:marRight w:val="0"/>
          <w:marTop w:val="0"/>
          <w:marBottom w:val="0"/>
          <w:divBdr>
            <w:top w:val="none" w:sz="0" w:space="0" w:color="auto"/>
            <w:left w:val="none" w:sz="0" w:space="0" w:color="auto"/>
            <w:bottom w:val="none" w:sz="0" w:space="0" w:color="auto"/>
            <w:right w:val="none" w:sz="0" w:space="0" w:color="auto"/>
          </w:divBdr>
        </w:div>
        <w:div w:id="936328613">
          <w:marLeft w:val="640"/>
          <w:marRight w:val="0"/>
          <w:marTop w:val="0"/>
          <w:marBottom w:val="0"/>
          <w:divBdr>
            <w:top w:val="none" w:sz="0" w:space="0" w:color="auto"/>
            <w:left w:val="none" w:sz="0" w:space="0" w:color="auto"/>
            <w:bottom w:val="none" w:sz="0" w:space="0" w:color="auto"/>
            <w:right w:val="none" w:sz="0" w:space="0" w:color="auto"/>
          </w:divBdr>
        </w:div>
        <w:div w:id="1823349331">
          <w:marLeft w:val="640"/>
          <w:marRight w:val="0"/>
          <w:marTop w:val="0"/>
          <w:marBottom w:val="0"/>
          <w:divBdr>
            <w:top w:val="none" w:sz="0" w:space="0" w:color="auto"/>
            <w:left w:val="none" w:sz="0" w:space="0" w:color="auto"/>
            <w:bottom w:val="none" w:sz="0" w:space="0" w:color="auto"/>
            <w:right w:val="none" w:sz="0" w:space="0" w:color="auto"/>
          </w:divBdr>
        </w:div>
        <w:div w:id="2059813442">
          <w:marLeft w:val="640"/>
          <w:marRight w:val="0"/>
          <w:marTop w:val="0"/>
          <w:marBottom w:val="0"/>
          <w:divBdr>
            <w:top w:val="none" w:sz="0" w:space="0" w:color="auto"/>
            <w:left w:val="none" w:sz="0" w:space="0" w:color="auto"/>
            <w:bottom w:val="none" w:sz="0" w:space="0" w:color="auto"/>
            <w:right w:val="none" w:sz="0" w:space="0" w:color="auto"/>
          </w:divBdr>
        </w:div>
        <w:div w:id="1917742321">
          <w:marLeft w:val="640"/>
          <w:marRight w:val="0"/>
          <w:marTop w:val="0"/>
          <w:marBottom w:val="0"/>
          <w:divBdr>
            <w:top w:val="none" w:sz="0" w:space="0" w:color="auto"/>
            <w:left w:val="none" w:sz="0" w:space="0" w:color="auto"/>
            <w:bottom w:val="none" w:sz="0" w:space="0" w:color="auto"/>
            <w:right w:val="none" w:sz="0" w:space="0" w:color="auto"/>
          </w:divBdr>
        </w:div>
        <w:div w:id="163589316">
          <w:marLeft w:val="640"/>
          <w:marRight w:val="0"/>
          <w:marTop w:val="0"/>
          <w:marBottom w:val="0"/>
          <w:divBdr>
            <w:top w:val="none" w:sz="0" w:space="0" w:color="auto"/>
            <w:left w:val="none" w:sz="0" w:space="0" w:color="auto"/>
            <w:bottom w:val="none" w:sz="0" w:space="0" w:color="auto"/>
            <w:right w:val="none" w:sz="0" w:space="0" w:color="auto"/>
          </w:divBdr>
        </w:div>
        <w:div w:id="4525428">
          <w:marLeft w:val="640"/>
          <w:marRight w:val="0"/>
          <w:marTop w:val="0"/>
          <w:marBottom w:val="0"/>
          <w:divBdr>
            <w:top w:val="none" w:sz="0" w:space="0" w:color="auto"/>
            <w:left w:val="none" w:sz="0" w:space="0" w:color="auto"/>
            <w:bottom w:val="none" w:sz="0" w:space="0" w:color="auto"/>
            <w:right w:val="none" w:sz="0" w:space="0" w:color="auto"/>
          </w:divBdr>
        </w:div>
        <w:div w:id="623462526">
          <w:marLeft w:val="640"/>
          <w:marRight w:val="0"/>
          <w:marTop w:val="0"/>
          <w:marBottom w:val="0"/>
          <w:divBdr>
            <w:top w:val="none" w:sz="0" w:space="0" w:color="auto"/>
            <w:left w:val="none" w:sz="0" w:space="0" w:color="auto"/>
            <w:bottom w:val="none" w:sz="0" w:space="0" w:color="auto"/>
            <w:right w:val="none" w:sz="0" w:space="0" w:color="auto"/>
          </w:divBdr>
        </w:div>
        <w:div w:id="826433677">
          <w:marLeft w:val="640"/>
          <w:marRight w:val="0"/>
          <w:marTop w:val="0"/>
          <w:marBottom w:val="0"/>
          <w:divBdr>
            <w:top w:val="none" w:sz="0" w:space="0" w:color="auto"/>
            <w:left w:val="none" w:sz="0" w:space="0" w:color="auto"/>
            <w:bottom w:val="none" w:sz="0" w:space="0" w:color="auto"/>
            <w:right w:val="none" w:sz="0" w:space="0" w:color="auto"/>
          </w:divBdr>
        </w:div>
        <w:div w:id="375475556">
          <w:marLeft w:val="640"/>
          <w:marRight w:val="0"/>
          <w:marTop w:val="0"/>
          <w:marBottom w:val="0"/>
          <w:divBdr>
            <w:top w:val="none" w:sz="0" w:space="0" w:color="auto"/>
            <w:left w:val="none" w:sz="0" w:space="0" w:color="auto"/>
            <w:bottom w:val="none" w:sz="0" w:space="0" w:color="auto"/>
            <w:right w:val="none" w:sz="0" w:space="0" w:color="auto"/>
          </w:divBdr>
        </w:div>
        <w:div w:id="243029761">
          <w:marLeft w:val="640"/>
          <w:marRight w:val="0"/>
          <w:marTop w:val="0"/>
          <w:marBottom w:val="0"/>
          <w:divBdr>
            <w:top w:val="none" w:sz="0" w:space="0" w:color="auto"/>
            <w:left w:val="none" w:sz="0" w:space="0" w:color="auto"/>
            <w:bottom w:val="none" w:sz="0" w:space="0" w:color="auto"/>
            <w:right w:val="none" w:sz="0" w:space="0" w:color="auto"/>
          </w:divBdr>
        </w:div>
        <w:div w:id="1846364729">
          <w:marLeft w:val="640"/>
          <w:marRight w:val="0"/>
          <w:marTop w:val="0"/>
          <w:marBottom w:val="0"/>
          <w:divBdr>
            <w:top w:val="none" w:sz="0" w:space="0" w:color="auto"/>
            <w:left w:val="none" w:sz="0" w:space="0" w:color="auto"/>
            <w:bottom w:val="none" w:sz="0" w:space="0" w:color="auto"/>
            <w:right w:val="none" w:sz="0" w:space="0" w:color="auto"/>
          </w:divBdr>
        </w:div>
        <w:div w:id="17199124">
          <w:marLeft w:val="640"/>
          <w:marRight w:val="0"/>
          <w:marTop w:val="0"/>
          <w:marBottom w:val="0"/>
          <w:divBdr>
            <w:top w:val="none" w:sz="0" w:space="0" w:color="auto"/>
            <w:left w:val="none" w:sz="0" w:space="0" w:color="auto"/>
            <w:bottom w:val="none" w:sz="0" w:space="0" w:color="auto"/>
            <w:right w:val="none" w:sz="0" w:space="0" w:color="auto"/>
          </w:divBdr>
        </w:div>
        <w:div w:id="1520778718">
          <w:marLeft w:val="640"/>
          <w:marRight w:val="0"/>
          <w:marTop w:val="0"/>
          <w:marBottom w:val="0"/>
          <w:divBdr>
            <w:top w:val="none" w:sz="0" w:space="0" w:color="auto"/>
            <w:left w:val="none" w:sz="0" w:space="0" w:color="auto"/>
            <w:bottom w:val="none" w:sz="0" w:space="0" w:color="auto"/>
            <w:right w:val="none" w:sz="0" w:space="0" w:color="auto"/>
          </w:divBdr>
        </w:div>
        <w:div w:id="325474433">
          <w:marLeft w:val="640"/>
          <w:marRight w:val="0"/>
          <w:marTop w:val="0"/>
          <w:marBottom w:val="0"/>
          <w:divBdr>
            <w:top w:val="none" w:sz="0" w:space="0" w:color="auto"/>
            <w:left w:val="none" w:sz="0" w:space="0" w:color="auto"/>
            <w:bottom w:val="none" w:sz="0" w:space="0" w:color="auto"/>
            <w:right w:val="none" w:sz="0" w:space="0" w:color="auto"/>
          </w:divBdr>
        </w:div>
        <w:div w:id="1829512587">
          <w:marLeft w:val="640"/>
          <w:marRight w:val="0"/>
          <w:marTop w:val="0"/>
          <w:marBottom w:val="0"/>
          <w:divBdr>
            <w:top w:val="none" w:sz="0" w:space="0" w:color="auto"/>
            <w:left w:val="none" w:sz="0" w:space="0" w:color="auto"/>
            <w:bottom w:val="none" w:sz="0" w:space="0" w:color="auto"/>
            <w:right w:val="none" w:sz="0" w:space="0" w:color="auto"/>
          </w:divBdr>
        </w:div>
        <w:div w:id="1207523663">
          <w:marLeft w:val="640"/>
          <w:marRight w:val="0"/>
          <w:marTop w:val="0"/>
          <w:marBottom w:val="0"/>
          <w:divBdr>
            <w:top w:val="none" w:sz="0" w:space="0" w:color="auto"/>
            <w:left w:val="none" w:sz="0" w:space="0" w:color="auto"/>
            <w:bottom w:val="none" w:sz="0" w:space="0" w:color="auto"/>
            <w:right w:val="none" w:sz="0" w:space="0" w:color="auto"/>
          </w:divBdr>
        </w:div>
        <w:div w:id="1369524577">
          <w:marLeft w:val="640"/>
          <w:marRight w:val="0"/>
          <w:marTop w:val="0"/>
          <w:marBottom w:val="0"/>
          <w:divBdr>
            <w:top w:val="none" w:sz="0" w:space="0" w:color="auto"/>
            <w:left w:val="none" w:sz="0" w:space="0" w:color="auto"/>
            <w:bottom w:val="none" w:sz="0" w:space="0" w:color="auto"/>
            <w:right w:val="none" w:sz="0" w:space="0" w:color="auto"/>
          </w:divBdr>
        </w:div>
        <w:div w:id="685250356">
          <w:marLeft w:val="640"/>
          <w:marRight w:val="0"/>
          <w:marTop w:val="0"/>
          <w:marBottom w:val="0"/>
          <w:divBdr>
            <w:top w:val="none" w:sz="0" w:space="0" w:color="auto"/>
            <w:left w:val="none" w:sz="0" w:space="0" w:color="auto"/>
            <w:bottom w:val="none" w:sz="0" w:space="0" w:color="auto"/>
            <w:right w:val="none" w:sz="0" w:space="0" w:color="auto"/>
          </w:divBdr>
        </w:div>
        <w:div w:id="1025670983">
          <w:marLeft w:val="640"/>
          <w:marRight w:val="0"/>
          <w:marTop w:val="0"/>
          <w:marBottom w:val="0"/>
          <w:divBdr>
            <w:top w:val="none" w:sz="0" w:space="0" w:color="auto"/>
            <w:left w:val="none" w:sz="0" w:space="0" w:color="auto"/>
            <w:bottom w:val="none" w:sz="0" w:space="0" w:color="auto"/>
            <w:right w:val="none" w:sz="0" w:space="0" w:color="auto"/>
          </w:divBdr>
        </w:div>
        <w:div w:id="1731077801">
          <w:marLeft w:val="640"/>
          <w:marRight w:val="0"/>
          <w:marTop w:val="0"/>
          <w:marBottom w:val="0"/>
          <w:divBdr>
            <w:top w:val="none" w:sz="0" w:space="0" w:color="auto"/>
            <w:left w:val="none" w:sz="0" w:space="0" w:color="auto"/>
            <w:bottom w:val="none" w:sz="0" w:space="0" w:color="auto"/>
            <w:right w:val="none" w:sz="0" w:space="0" w:color="auto"/>
          </w:divBdr>
        </w:div>
        <w:div w:id="1148327909">
          <w:marLeft w:val="640"/>
          <w:marRight w:val="0"/>
          <w:marTop w:val="0"/>
          <w:marBottom w:val="0"/>
          <w:divBdr>
            <w:top w:val="none" w:sz="0" w:space="0" w:color="auto"/>
            <w:left w:val="none" w:sz="0" w:space="0" w:color="auto"/>
            <w:bottom w:val="none" w:sz="0" w:space="0" w:color="auto"/>
            <w:right w:val="none" w:sz="0" w:space="0" w:color="auto"/>
          </w:divBdr>
        </w:div>
        <w:div w:id="928543008">
          <w:marLeft w:val="640"/>
          <w:marRight w:val="0"/>
          <w:marTop w:val="0"/>
          <w:marBottom w:val="0"/>
          <w:divBdr>
            <w:top w:val="none" w:sz="0" w:space="0" w:color="auto"/>
            <w:left w:val="none" w:sz="0" w:space="0" w:color="auto"/>
            <w:bottom w:val="none" w:sz="0" w:space="0" w:color="auto"/>
            <w:right w:val="none" w:sz="0" w:space="0" w:color="auto"/>
          </w:divBdr>
        </w:div>
        <w:div w:id="18092112">
          <w:marLeft w:val="640"/>
          <w:marRight w:val="0"/>
          <w:marTop w:val="0"/>
          <w:marBottom w:val="0"/>
          <w:divBdr>
            <w:top w:val="none" w:sz="0" w:space="0" w:color="auto"/>
            <w:left w:val="none" w:sz="0" w:space="0" w:color="auto"/>
            <w:bottom w:val="none" w:sz="0" w:space="0" w:color="auto"/>
            <w:right w:val="none" w:sz="0" w:space="0" w:color="auto"/>
          </w:divBdr>
        </w:div>
        <w:div w:id="1247300613">
          <w:marLeft w:val="640"/>
          <w:marRight w:val="0"/>
          <w:marTop w:val="0"/>
          <w:marBottom w:val="0"/>
          <w:divBdr>
            <w:top w:val="none" w:sz="0" w:space="0" w:color="auto"/>
            <w:left w:val="none" w:sz="0" w:space="0" w:color="auto"/>
            <w:bottom w:val="none" w:sz="0" w:space="0" w:color="auto"/>
            <w:right w:val="none" w:sz="0" w:space="0" w:color="auto"/>
          </w:divBdr>
        </w:div>
        <w:div w:id="2121872946">
          <w:marLeft w:val="640"/>
          <w:marRight w:val="0"/>
          <w:marTop w:val="0"/>
          <w:marBottom w:val="0"/>
          <w:divBdr>
            <w:top w:val="none" w:sz="0" w:space="0" w:color="auto"/>
            <w:left w:val="none" w:sz="0" w:space="0" w:color="auto"/>
            <w:bottom w:val="none" w:sz="0" w:space="0" w:color="auto"/>
            <w:right w:val="none" w:sz="0" w:space="0" w:color="auto"/>
          </w:divBdr>
        </w:div>
        <w:div w:id="1037008370">
          <w:marLeft w:val="640"/>
          <w:marRight w:val="0"/>
          <w:marTop w:val="0"/>
          <w:marBottom w:val="0"/>
          <w:divBdr>
            <w:top w:val="none" w:sz="0" w:space="0" w:color="auto"/>
            <w:left w:val="none" w:sz="0" w:space="0" w:color="auto"/>
            <w:bottom w:val="none" w:sz="0" w:space="0" w:color="auto"/>
            <w:right w:val="none" w:sz="0" w:space="0" w:color="auto"/>
          </w:divBdr>
        </w:div>
      </w:divsChild>
    </w:div>
    <w:div w:id="1719360019">
      <w:bodyDiv w:val="1"/>
      <w:marLeft w:val="0"/>
      <w:marRight w:val="0"/>
      <w:marTop w:val="0"/>
      <w:marBottom w:val="0"/>
      <w:divBdr>
        <w:top w:val="none" w:sz="0" w:space="0" w:color="auto"/>
        <w:left w:val="none" w:sz="0" w:space="0" w:color="auto"/>
        <w:bottom w:val="none" w:sz="0" w:space="0" w:color="auto"/>
        <w:right w:val="none" w:sz="0" w:space="0" w:color="auto"/>
      </w:divBdr>
      <w:divsChild>
        <w:div w:id="70809168">
          <w:marLeft w:val="640"/>
          <w:marRight w:val="0"/>
          <w:marTop w:val="0"/>
          <w:marBottom w:val="0"/>
          <w:divBdr>
            <w:top w:val="none" w:sz="0" w:space="0" w:color="auto"/>
            <w:left w:val="none" w:sz="0" w:space="0" w:color="auto"/>
            <w:bottom w:val="none" w:sz="0" w:space="0" w:color="auto"/>
            <w:right w:val="none" w:sz="0" w:space="0" w:color="auto"/>
          </w:divBdr>
        </w:div>
        <w:div w:id="173421527">
          <w:marLeft w:val="640"/>
          <w:marRight w:val="0"/>
          <w:marTop w:val="0"/>
          <w:marBottom w:val="0"/>
          <w:divBdr>
            <w:top w:val="none" w:sz="0" w:space="0" w:color="auto"/>
            <w:left w:val="none" w:sz="0" w:space="0" w:color="auto"/>
            <w:bottom w:val="none" w:sz="0" w:space="0" w:color="auto"/>
            <w:right w:val="none" w:sz="0" w:space="0" w:color="auto"/>
          </w:divBdr>
        </w:div>
        <w:div w:id="1194615846">
          <w:marLeft w:val="640"/>
          <w:marRight w:val="0"/>
          <w:marTop w:val="0"/>
          <w:marBottom w:val="0"/>
          <w:divBdr>
            <w:top w:val="none" w:sz="0" w:space="0" w:color="auto"/>
            <w:left w:val="none" w:sz="0" w:space="0" w:color="auto"/>
            <w:bottom w:val="none" w:sz="0" w:space="0" w:color="auto"/>
            <w:right w:val="none" w:sz="0" w:space="0" w:color="auto"/>
          </w:divBdr>
        </w:div>
        <w:div w:id="688485147">
          <w:marLeft w:val="640"/>
          <w:marRight w:val="0"/>
          <w:marTop w:val="0"/>
          <w:marBottom w:val="0"/>
          <w:divBdr>
            <w:top w:val="none" w:sz="0" w:space="0" w:color="auto"/>
            <w:left w:val="none" w:sz="0" w:space="0" w:color="auto"/>
            <w:bottom w:val="none" w:sz="0" w:space="0" w:color="auto"/>
            <w:right w:val="none" w:sz="0" w:space="0" w:color="auto"/>
          </w:divBdr>
        </w:div>
        <w:div w:id="2064206008">
          <w:marLeft w:val="640"/>
          <w:marRight w:val="0"/>
          <w:marTop w:val="0"/>
          <w:marBottom w:val="0"/>
          <w:divBdr>
            <w:top w:val="none" w:sz="0" w:space="0" w:color="auto"/>
            <w:left w:val="none" w:sz="0" w:space="0" w:color="auto"/>
            <w:bottom w:val="none" w:sz="0" w:space="0" w:color="auto"/>
            <w:right w:val="none" w:sz="0" w:space="0" w:color="auto"/>
          </w:divBdr>
        </w:div>
        <w:div w:id="1455902117">
          <w:marLeft w:val="640"/>
          <w:marRight w:val="0"/>
          <w:marTop w:val="0"/>
          <w:marBottom w:val="0"/>
          <w:divBdr>
            <w:top w:val="none" w:sz="0" w:space="0" w:color="auto"/>
            <w:left w:val="none" w:sz="0" w:space="0" w:color="auto"/>
            <w:bottom w:val="none" w:sz="0" w:space="0" w:color="auto"/>
            <w:right w:val="none" w:sz="0" w:space="0" w:color="auto"/>
          </w:divBdr>
        </w:div>
        <w:div w:id="1626808844">
          <w:marLeft w:val="640"/>
          <w:marRight w:val="0"/>
          <w:marTop w:val="0"/>
          <w:marBottom w:val="0"/>
          <w:divBdr>
            <w:top w:val="none" w:sz="0" w:space="0" w:color="auto"/>
            <w:left w:val="none" w:sz="0" w:space="0" w:color="auto"/>
            <w:bottom w:val="none" w:sz="0" w:space="0" w:color="auto"/>
            <w:right w:val="none" w:sz="0" w:space="0" w:color="auto"/>
          </w:divBdr>
        </w:div>
        <w:div w:id="1172644766">
          <w:marLeft w:val="640"/>
          <w:marRight w:val="0"/>
          <w:marTop w:val="0"/>
          <w:marBottom w:val="0"/>
          <w:divBdr>
            <w:top w:val="none" w:sz="0" w:space="0" w:color="auto"/>
            <w:left w:val="none" w:sz="0" w:space="0" w:color="auto"/>
            <w:bottom w:val="none" w:sz="0" w:space="0" w:color="auto"/>
            <w:right w:val="none" w:sz="0" w:space="0" w:color="auto"/>
          </w:divBdr>
        </w:div>
        <w:div w:id="1780250200">
          <w:marLeft w:val="640"/>
          <w:marRight w:val="0"/>
          <w:marTop w:val="0"/>
          <w:marBottom w:val="0"/>
          <w:divBdr>
            <w:top w:val="none" w:sz="0" w:space="0" w:color="auto"/>
            <w:left w:val="none" w:sz="0" w:space="0" w:color="auto"/>
            <w:bottom w:val="none" w:sz="0" w:space="0" w:color="auto"/>
            <w:right w:val="none" w:sz="0" w:space="0" w:color="auto"/>
          </w:divBdr>
        </w:div>
        <w:div w:id="1148399043">
          <w:marLeft w:val="640"/>
          <w:marRight w:val="0"/>
          <w:marTop w:val="0"/>
          <w:marBottom w:val="0"/>
          <w:divBdr>
            <w:top w:val="none" w:sz="0" w:space="0" w:color="auto"/>
            <w:left w:val="none" w:sz="0" w:space="0" w:color="auto"/>
            <w:bottom w:val="none" w:sz="0" w:space="0" w:color="auto"/>
            <w:right w:val="none" w:sz="0" w:space="0" w:color="auto"/>
          </w:divBdr>
        </w:div>
        <w:div w:id="497233152">
          <w:marLeft w:val="640"/>
          <w:marRight w:val="0"/>
          <w:marTop w:val="0"/>
          <w:marBottom w:val="0"/>
          <w:divBdr>
            <w:top w:val="none" w:sz="0" w:space="0" w:color="auto"/>
            <w:left w:val="none" w:sz="0" w:space="0" w:color="auto"/>
            <w:bottom w:val="none" w:sz="0" w:space="0" w:color="auto"/>
            <w:right w:val="none" w:sz="0" w:space="0" w:color="auto"/>
          </w:divBdr>
        </w:div>
        <w:div w:id="1948081247">
          <w:marLeft w:val="640"/>
          <w:marRight w:val="0"/>
          <w:marTop w:val="0"/>
          <w:marBottom w:val="0"/>
          <w:divBdr>
            <w:top w:val="none" w:sz="0" w:space="0" w:color="auto"/>
            <w:left w:val="none" w:sz="0" w:space="0" w:color="auto"/>
            <w:bottom w:val="none" w:sz="0" w:space="0" w:color="auto"/>
            <w:right w:val="none" w:sz="0" w:space="0" w:color="auto"/>
          </w:divBdr>
        </w:div>
        <w:div w:id="1311835543">
          <w:marLeft w:val="640"/>
          <w:marRight w:val="0"/>
          <w:marTop w:val="0"/>
          <w:marBottom w:val="0"/>
          <w:divBdr>
            <w:top w:val="none" w:sz="0" w:space="0" w:color="auto"/>
            <w:left w:val="none" w:sz="0" w:space="0" w:color="auto"/>
            <w:bottom w:val="none" w:sz="0" w:space="0" w:color="auto"/>
            <w:right w:val="none" w:sz="0" w:space="0" w:color="auto"/>
          </w:divBdr>
        </w:div>
        <w:div w:id="2008053469">
          <w:marLeft w:val="640"/>
          <w:marRight w:val="0"/>
          <w:marTop w:val="0"/>
          <w:marBottom w:val="0"/>
          <w:divBdr>
            <w:top w:val="none" w:sz="0" w:space="0" w:color="auto"/>
            <w:left w:val="none" w:sz="0" w:space="0" w:color="auto"/>
            <w:bottom w:val="none" w:sz="0" w:space="0" w:color="auto"/>
            <w:right w:val="none" w:sz="0" w:space="0" w:color="auto"/>
          </w:divBdr>
        </w:div>
        <w:div w:id="424110520">
          <w:marLeft w:val="640"/>
          <w:marRight w:val="0"/>
          <w:marTop w:val="0"/>
          <w:marBottom w:val="0"/>
          <w:divBdr>
            <w:top w:val="none" w:sz="0" w:space="0" w:color="auto"/>
            <w:left w:val="none" w:sz="0" w:space="0" w:color="auto"/>
            <w:bottom w:val="none" w:sz="0" w:space="0" w:color="auto"/>
            <w:right w:val="none" w:sz="0" w:space="0" w:color="auto"/>
          </w:divBdr>
        </w:div>
        <w:div w:id="1589733097">
          <w:marLeft w:val="640"/>
          <w:marRight w:val="0"/>
          <w:marTop w:val="0"/>
          <w:marBottom w:val="0"/>
          <w:divBdr>
            <w:top w:val="none" w:sz="0" w:space="0" w:color="auto"/>
            <w:left w:val="none" w:sz="0" w:space="0" w:color="auto"/>
            <w:bottom w:val="none" w:sz="0" w:space="0" w:color="auto"/>
            <w:right w:val="none" w:sz="0" w:space="0" w:color="auto"/>
          </w:divBdr>
        </w:div>
        <w:div w:id="663749581">
          <w:marLeft w:val="640"/>
          <w:marRight w:val="0"/>
          <w:marTop w:val="0"/>
          <w:marBottom w:val="0"/>
          <w:divBdr>
            <w:top w:val="none" w:sz="0" w:space="0" w:color="auto"/>
            <w:left w:val="none" w:sz="0" w:space="0" w:color="auto"/>
            <w:bottom w:val="none" w:sz="0" w:space="0" w:color="auto"/>
            <w:right w:val="none" w:sz="0" w:space="0" w:color="auto"/>
          </w:divBdr>
        </w:div>
        <w:div w:id="1601374690">
          <w:marLeft w:val="640"/>
          <w:marRight w:val="0"/>
          <w:marTop w:val="0"/>
          <w:marBottom w:val="0"/>
          <w:divBdr>
            <w:top w:val="none" w:sz="0" w:space="0" w:color="auto"/>
            <w:left w:val="none" w:sz="0" w:space="0" w:color="auto"/>
            <w:bottom w:val="none" w:sz="0" w:space="0" w:color="auto"/>
            <w:right w:val="none" w:sz="0" w:space="0" w:color="auto"/>
          </w:divBdr>
        </w:div>
        <w:div w:id="896359001">
          <w:marLeft w:val="640"/>
          <w:marRight w:val="0"/>
          <w:marTop w:val="0"/>
          <w:marBottom w:val="0"/>
          <w:divBdr>
            <w:top w:val="none" w:sz="0" w:space="0" w:color="auto"/>
            <w:left w:val="none" w:sz="0" w:space="0" w:color="auto"/>
            <w:bottom w:val="none" w:sz="0" w:space="0" w:color="auto"/>
            <w:right w:val="none" w:sz="0" w:space="0" w:color="auto"/>
          </w:divBdr>
        </w:div>
        <w:div w:id="934896756">
          <w:marLeft w:val="640"/>
          <w:marRight w:val="0"/>
          <w:marTop w:val="0"/>
          <w:marBottom w:val="0"/>
          <w:divBdr>
            <w:top w:val="none" w:sz="0" w:space="0" w:color="auto"/>
            <w:left w:val="none" w:sz="0" w:space="0" w:color="auto"/>
            <w:bottom w:val="none" w:sz="0" w:space="0" w:color="auto"/>
            <w:right w:val="none" w:sz="0" w:space="0" w:color="auto"/>
          </w:divBdr>
        </w:div>
        <w:div w:id="1379280275">
          <w:marLeft w:val="640"/>
          <w:marRight w:val="0"/>
          <w:marTop w:val="0"/>
          <w:marBottom w:val="0"/>
          <w:divBdr>
            <w:top w:val="none" w:sz="0" w:space="0" w:color="auto"/>
            <w:left w:val="none" w:sz="0" w:space="0" w:color="auto"/>
            <w:bottom w:val="none" w:sz="0" w:space="0" w:color="auto"/>
            <w:right w:val="none" w:sz="0" w:space="0" w:color="auto"/>
          </w:divBdr>
        </w:div>
        <w:div w:id="109319108">
          <w:marLeft w:val="640"/>
          <w:marRight w:val="0"/>
          <w:marTop w:val="0"/>
          <w:marBottom w:val="0"/>
          <w:divBdr>
            <w:top w:val="none" w:sz="0" w:space="0" w:color="auto"/>
            <w:left w:val="none" w:sz="0" w:space="0" w:color="auto"/>
            <w:bottom w:val="none" w:sz="0" w:space="0" w:color="auto"/>
            <w:right w:val="none" w:sz="0" w:space="0" w:color="auto"/>
          </w:divBdr>
        </w:div>
        <w:div w:id="1702437758">
          <w:marLeft w:val="640"/>
          <w:marRight w:val="0"/>
          <w:marTop w:val="0"/>
          <w:marBottom w:val="0"/>
          <w:divBdr>
            <w:top w:val="none" w:sz="0" w:space="0" w:color="auto"/>
            <w:left w:val="none" w:sz="0" w:space="0" w:color="auto"/>
            <w:bottom w:val="none" w:sz="0" w:space="0" w:color="auto"/>
            <w:right w:val="none" w:sz="0" w:space="0" w:color="auto"/>
          </w:divBdr>
        </w:div>
        <w:div w:id="873662672">
          <w:marLeft w:val="640"/>
          <w:marRight w:val="0"/>
          <w:marTop w:val="0"/>
          <w:marBottom w:val="0"/>
          <w:divBdr>
            <w:top w:val="none" w:sz="0" w:space="0" w:color="auto"/>
            <w:left w:val="none" w:sz="0" w:space="0" w:color="auto"/>
            <w:bottom w:val="none" w:sz="0" w:space="0" w:color="auto"/>
            <w:right w:val="none" w:sz="0" w:space="0" w:color="auto"/>
          </w:divBdr>
        </w:div>
        <w:div w:id="509174944">
          <w:marLeft w:val="640"/>
          <w:marRight w:val="0"/>
          <w:marTop w:val="0"/>
          <w:marBottom w:val="0"/>
          <w:divBdr>
            <w:top w:val="none" w:sz="0" w:space="0" w:color="auto"/>
            <w:left w:val="none" w:sz="0" w:space="0" w:color="auto"/>
            <w:bottom w:val="none" w:sz="0" w:space="0" w:color="auto"/>
            <w:right w:val="none" w:sz="0" w:space="0" w:color="auto"/>
          </w:divBdr>
        </w:div>
        <w:div w:id="2045474512">
          <w:marLeft w:val="640"/>
          <w:marRight w:val="0"/>
          <w:marTop w:val="0"/>
          <w:marBottom w:val="0"/>
          <w:divBdr>
            <w:top w:val="none" w:sz="0" w:space="0" w:color="auto"/>
            <w:left w:val="none" w:sz="0" w:space="0" w:color="auto"/>
            <w:bottom w:val="none" w:sz="0" w:space="0" w:color="auto"/>
            <w:right w:val="none" w:sz="0" w:space="0" w:color="auto"/>
          </w:divBdr>
        </w:div>
        <w:div w:id="607665615">
          <w:marLeft w:val="640"/>
          <w:marRight w:val="0"/>
          <w:marTop w:val="0"/>
          <w:marBottom w:val="0"/>
          <w:divBdr>
            <w:top w:val="none" w:sz="0" w:space="0" w:color="auto"/>
            <w:left w:val="none" w:sz="0" w:space="0" w:color="auto"/>
            <w:bottom w:val="none" w:sz="0" w:space="0" w:color="auto"/>
            <w:right w:val="none" w:sz="0" w:space="0" w:color="auto"/>
          </w:divBdr>
        </w:div>
        <w:div w:id="1087581906">
          <w:marLeft w:val="640"/>
          <w:marRight w:val="0"/>
          <w:marTop w:val="0"/>
          <w:marBottom w:val="0"/>
          <w:divBdr>
            <w:top w:val="none" w:sz="0" w:space="0" w:color="auto"/>
            <w:left w:val="none" w:sz="0" w:space="0" w:color="auto"/>
            <w:bottom w:val="none" w:sz="0" w:space="0" w:color="auto"/>
            <w:right w:val="none" w:sz="0" w:space="0" w:color="auto"/>
          </w:divBdr>
        </w:div>
        <w:div w:id="1275407584">
          <w:marLeft w:val="640"/>
          <w:marRight w:val="0"/>
          <w:marTop w:val="0"/>
          <w:marBottom w:val="0"/>
          <w:divBdr>
            <w:top w:val="none" w:sz="0" w:space="0" w:color="auto"/>
            <w:left w:val="none" w:sz="0" w:space="0" w:color="auto"/>
            <w:bottom w:val="none" w:sz="0" w:space="0" w:color="auto"/>
            <w:right w:val="none" w:sz="0" w:space="0" w:color="auto"/>
          </w:divBdr>
        </w:div>
        <w:div w:id="533545533">
          <w:marLeft w:val="640"/>
          <w:marRight w:val="0"/>
          <w:marTop w:val="0"/>
          <w:marBottom w:val="0"/>
          <w:divBdr>
            <w:top w:val="none" w:sz="0" w:space="0" w:color="auto"/>
            <w:left w:val="none" w:sz="0" w:space="0" w:color="auto"/>
            <w:bottom w:val="none" w:sz="0" w:space="0" w:color="auto"/>
            <w:right w:val="none" w:sz="0" w:space="0" w:color="auto"/>
          </w:divBdr>
        </w:div>
        <w:div w:id="971902061">
          <w:marLeft w:val="640"/>
          <w:marRight w:val="0"/>
          <w:marTop w:val="0"/>
          <w:marBottom w:val="0"/>
          <w:divBdr>
            <w:top w:val="none" w:sz="0" w:space="0" w:color="auto"/>
            <w:left w:val="none" w:sz="0" w:space="0" w:color="auto"/>
            <w:bottom w:val="none" w:sz="0" w:space="0" w:color="auto"/>
            <w:right w:val="none" w:sz="0" w:space="0" w:color="auto"/>
          </w:divBdr>
        </w:div>
        <w:div w:id="866867231">
          <w:marLeft w:val="640"/>
          <w:marRight w:val="0"/>
          <w:marTop w:val="0"/>
          <w:marBottom w:val="0"/>
          <w:divBdr>
            <w:top w:val="none" w:sz="0" w:space="0" w:color="auto"/>
            <w:left w:val="none" w:sz="0" w:space="0" w:color="auto"/>
            <w:bottom w:val="none" w:sz="0" w:space="0" w:color="auto"/>
            <w:right w:val="none" w:sz="0" w:space="0" w:color="auto"/>
          </w:divBdr>
        </w:div>
        <w:div w:id="1099446608">
          <w:marLeft w:val="640"/>
          <w:marRight w:val="0"/>
          <w:marTop w:val="0"/>
          <w:marBottom w:val="0"/>
          <w:divBdr>
            <w:top w:val="none" w:sz="0" w:space="0" w:color="auto"/>
            <w:left w:val="none" w:sz="0" w:space="0" w:color="auto"/>
            <w:bottom w:val="none" w:sz="0" w:space="0" w:color="auto"/>
            <w:right w:val="none" w:sz="0" w:space="0" w:color="auto"/>
          </w:divBdr>
        </w:div>
        <w:div w:id="943460335">
          <w:marLeft w:val="640"/>
          <w:marRight w:val="0"/>
          <w:marTop w:val="0"/>
          <w:marBottom w:val="0"/>
          <w:divBdr>
            <w:top w:val="none" w:sz="0" w:space="0" w:color="auto"/>
            <w:left w:val="none" w:sz="0" w:space="0" w:color="auto"/>
            <w:bottom w:val="none" w:sz="0" w:space="0" w:color="auto"/>
            <w:right w:val="none" w:sz="0" w:space="0" w:color="auto"/>
          </w:divBdr>
        </w:div>
        <w:div w:id="1613710043">
          <w:marLeft w:val="640"/>
          <w:marRight w:val="0"/>
          <w:marTop w:val="0"/>
          <w:marBottom w:val="0"/>
          <w:divBdr>
            <w:top w:val="none" w:sz="0" w:space="0" w:color="auto"/>
            <w:left w:val="none" w:sz="0" w:space="0" w:color="auto"/>
            <w:bottom w:val="none" w:sz="0" w:space="0" w:color="auto"/>
            <w:right w:val="none" w:sz="0" w:space="0" w:color="auto"/>
          </w:divBdr>
        </w:div>
        <w:div w:id="1590889562">
          <w:marLeft w:val="640"/>
          <w:marRight w:val="0"/>
          <w:marTop w:val="0"/>
          <w:marBottom w:val="0"/>
          <w:divBdr>
            <w:top w:val="none" w:sz="0" w:space="0" w:color="auto"/>
            <w:left w:val="none" w:sz="0" w:space="0" w:color="auto"/>
            <w:bottom w:val="none" w:sz="0" w:space="0" w:color="auto"/>
            <w:right w:val="none" w:sz="0" w:space="0" w:color="auto"/>
          </w:divBdr>
        </w:div>
        <w:div w:id="1547839032">
          <w:marLeft w:val="640"/>
          <w:marRight w:val="0"/>
          <w:marTop w:val="0"/>
          <w:marBottom w:val="0"/>
          <w:divBdr>
            <w:top w:val="none" w:sz="0" w:space="0" w:color="auto"/>
            <w:left w:val="none" w:sz="0" w:space="0" w:color="auto"/>
            <w:bottom w:val="none" w:sz="0" w:space="0" w:color="auto"/>
            <w:right w:val="none" w:sz="0" w:space="0" w:color="auto"/>
          </w:divBdr>
        </w:div>
        <w:div w:id="1288512654">
          <w:marLeft w:val="640"/>
          <w:marRight w:val="0"/>
          <w:marTop w:val="0"/>
          <w:marBottom w:val="0"/>
          <w:divBdr>
            <w:top w:val="none" w:sz="0" w:space="0" w:color="auto"/>
            <w:left w:val="none" w:sz="0" w:space="0" w:color="auto"/>
            <w:bottom w:val="none" w:sz="0" w:space="0" w:color="auto"/>
            <w:right w:val="none" w:sz="0" w:space="0" w:color="auto"/>
          </w:divBdr>
        </w:div>
        <w:div w:id="1960255650">
          <w:marLeft w:val="640"/>
          <w:marRight w:val="0"/>
          <w:marTop w:val="0"/>
          <w:marBottom w:val="0"/>
          <w:divBdr>
            <w:top w:val="none" w:sz="0" w:space="0" w:color="auto"/>
            <w:left w:val="none" w:sz="0" w:space="0" w:color="auto"/>
            <w:bottom w:val="none" w:sz="0" w:space="0" w:color="auto"/>
            <w:right w:val="none" w:sz="0" w:space="0" w:color="auto"/>
          </w:divBdr>
        </w:div>
        <w:div w:id="2069722335">
          <w:marLeft w:val="640"/>
          <w:marRight w:val="0"/>
          <w:marTop w:val="0"/>
          <w:marBottom w:val="0"/>
          <w:divBdr>
            <w:top w:val="none" w:sz="0" w:space="0" w:color="auto"/>
            <w:left w:val="none" w:sz="0" w:space="0" w:color="auto"/>
            <w:bottom w:val="none" w:sz="0" w:space="0" w:color="auto"/>
            <w:right w:val="none" w:sz="0" w:space="0" w:color="auto"/>
          </w:divBdr>
        </w:div>
        <w:div w:id="720445500">
          <w:marLeft w:val="640"/>
          <w:marRight w:val="0"/>
          <w:marTop w:val="0"/>
          <w:marBottom w:val="0"/>
          <w:divBdr>
            <w:top w:val="none" w:sz="0" w:space="0" w:color="auto"/>
            <w:left w:val="none" w:sz="0" w:space="0" w:color="auto"/>
            <w:bottom w:val="none" w:sz="0" w:space="0" w:color="auto"/>
            <w:right w:val="none" w:sz="0" w:space="0" w:color="auto"/>
          </w:divBdr>
        </w:div>
        <w:div w:id="999430936">
          <w:marLeft w:val="640"/>
          <w:marRight w:val="0"/>
          <w:marTop w:val="0"/>
          <w:marBottom w:val="0"/>
          <w:divBdr>
            <w:top w:val="none" w:sz="0" w:space="0" w:color="auto"/>
            <w:left w:val="none" w:sz="0" w:space="0" w:color="auto"/>
            <w:bottom w:val="none" w:sz="0" w:space="0" w:color="auto"/>
            <w:right w:val="none" w:sz="0" w:space="0" w:color="auto"/>
          </w:divBdr>
        </w:div>
        <w:div w:id="84691902">
          <w:marLeft w:val="640"/>
          <w:marRight w:val="0"/>
          <w:marTop w:val="0"/>
          <w:marBottom w:val="0"/>
          <w:divBdr>
            <w:top w:val="none" w:sz="0" w:space="0" w:color="auto"/>
            <w:left w:val="none" w:sz="0" w:space="0" w:color="auto"/>
            <w:bottom w:val="none" w:sz="0" w:space="0" w:color="auto"/>
            <w:right w:val="none" w:sz="0" w:space="0" w:color="auto"/>
          </w:divBdr>
        </w:div>
        <w:div w:id="1305431785">
          <w:marLeft w:val="640"/>
          <w:marRight w:val="0"/>
          <w:marTop w:val="0"/>
          <w:marBottom w:val="0"/>
          <w:divBdr>
            <w:top w:val="none" w:sz="0" w:space="0" w:color="auto"/>
            <w:left w:val="none" w:sz="0" w:space="0" w:color="auto"/>
            <w:bottom w:val="none" w:sz="0" w:space="0" w:color="auto"/>
            <w:right w:val="none" w:sz="0" w:space="0" w:color="auto"/>
          </w:divBdr>
        </w:div>
        <w:div w:id="1516068946">
          <w:marLeft w:val="640"/>
          <w:marRight w:val="0"/>
          <w:marTop w:val="0"/>
          <w:marBottom w:val="0"/>
          <w:divBdr>
            <w:top w:val="none" w:sz="0" w:space="0" w:color="auto"/>
            <w:left w:val="none" w:sz="0" w:space="0" w:color="auto"/>
            <w:bottom w:val="none" w:sz="0" w:space="0" w:color="auto"/>
            <w:right w:val="none" w:sz="0" w:space="0" w:color="auto"/>
          </w:divBdr>
        </w:div>
        <w:div w:id="1448232137">
          <w:marLeft w:val="640"/>
          <w:marRight w:val="0"/>
          <w:marTop w:val="0"/>
          <w:marBottom w:val="0"/>
          <w:divBdr>
            <w:top w:val="none" w:sz="0" w:space="0" w:color="auto"/>
            <w:left w:val="none" w:sz="0" w:space="0" w:color="auto"/>
            <w:bottom w:val="none" w:sz="0" w:space="0" w:color="auto"/>
            <w:right w:val="none" w:sz="0" w:space="0" w:color="auto"/>
          </w:divBdr>
        </w:div>
        <w:div w:id="1770394808">
          <w:marLeft w:val="640"/>
          <w:marRight w:val="0"/>
          <w:marTop w:val="0"/>
          <w:marBottom w:val="0"/>
          <w:divBdr>
            <w:top w:val="none" w:sz="0" w:space="0" w:color="auto"/>
            <w:left w:val="none" w:sz="0" w:space="0" w:color="auto"/>
            <w:bottom w:val="none" w:sz="0" w:space="0" w:color="auto"/>
            <w:right w:val="none" w:sz="0" w:space="0" w:color="auto"/>
          </w:divBdr>
        </w:div>
        <w:div w:id="1375079566">
          <w:marLeft w:val="640"/>
          <w:marRight w:val="0"/>
          <w:marTop w:val="0"/>
          <w:marBottom w:val="0"/>
          <w:divBdr>
            <w:top w:val="none" w:sz="0" w:space="0" w:color="auto"/>
            <w:left w:val="none" w:sz="0" w:space="0" w:color="auto"/>
            <w:bottom w:val="none" w:sz="0" w:space="0" w:color="auto"/>
            <w:right w:val="none" w:sz="0" w:space="0" w:color="auto"/>
          </w:divBdr>
        </w:div>
        <w:div w:id="1043601277">
          <w:marLeft w:val="640"/>
          <w:marRight w:val="0"/>
          <w:marTop w:val="0"/>
          <w:marBottom w:val="0"/>
          <w:divBdr>
            <w:top w:val="none" w:sz="0" w:space="0" w:color="auto"/>
            <w:left w:val="none" w:sz="0" w:space="0" w:color="auto"/>
            <w:bottom w:val="none" w:sz="0" w:space="0" w:color="auto"/>
            <w:right w:val="none" w:sz="0" w:space="0" w:color="auto"/>
          </w:divBdr>
        </w:div>
        <w:div w:id="903222510">
          <w:marLeft w:val="640"/>
          <w:marRight w:val="0"/>
          <w:marTop w:val="0"/>
          <w:marBottom w:val="0"/>
          <w:divBdr>
            <w:top w:val="none" w:sz="0" w:space="0" w:color="auto"/>
            <w:left w:val="none" w:sz="0" w:space="0" w:color="auto"/>
            <w:bottom w:val="none" w:sz="0" w:space="0" w:color="auto"/>
            <w:right w:val="none" w:sz="0" w:space="0" w:color="auto"/>
          </w:divBdr>
        </w:div>
        <w:div w:id="1896625728">
          <w:marLeft w:val="640"/>
          <w:marRight w:val="0"/>
          <w:marTop w:val="0"/>
          <w:marBottom w:val="0"/>
          <w:divBdr>
            <w:top w:val="none" w:sz="0" w:space="0" w:color="auto"/>
            <w:left w:val="none" w:sz="0" w:space="0" w:color="auto"/>
            <w:bottom w:val="none" w:sz="0" w:space="0" w:color="auto"/>
            <w:right w:val="none" w:sz="0" w:space="0" w:color="auto"/>
          </w:divBdr>
        </w:div>
        <w:div w:id="1304896200">
          <w:marLeft w:val="640"/>
          <w:marRight w:val="0"/>
          <w:marTop w:val="0"/>
          <w:marBottom w:val="0"/>
          <w:divBdr>
            <w:top w:val="none" w:sz="0" w:space="0" w:color="auto"/>
            <w:left w:val="none" w:sz="0" w:space="0" w:color="auto"/>
            <w:bottom w:val="none" w:sz="0" w:space="0" w:color="auto"/>
            <w:right w:val="none" w:sz="0" w:space="0" w:color="auto"/>
          </w:divBdr>
        </w:div>
        <w:div w:id="1767647606">
          <w:marLeft w:val="640"/>
          <w:marRight w:val="0"/>
          <w:marTop w:val="0"/>
          <w:marBottom w:val="0"/>
          <w:divBdr>
            <w:top w:val="none" w:sz="0" w:space="0" w:color="auto"/>
            <w:left w:val="none" w:sz="0" w:space="0" w:color="auto"/>
            <w:bottom w:val="none" w:sz="0" w:space="0" w:color="auto"/>
            <w:right w:val="none" w:sz="0" w:space="0" w:color="auto"/>
          </w:divBdr>
        </w:div>
        <w:div w:id="759105275">
          <w:marLeft w:val="640"/>
          <w:marRight w:val="0"/>
          <w:marTop w:val="0"/>
          <w:marBottom w:val="0"/>
          <w:divBdr>
            <w:top w:val="none" w:sz="0" w:space="0" w:color="auto"/>
            <w:left w:val="none" w:sz="0" w:space="0" w:color="auto"/>
            <w:bottom w:val="none" w:sz="0" w:space="0" w:color="auto"/>
            <w:right w:val="none" w:sz="0" w:space="0" w:color="auto"/>
          </w:divBdr>
        </w:div>
        <w:div w:id="1269387101">
          <w:marLeft w:val="640"/>
          <w:marRight w:val="0"/>
          <w:marTop w:val="0"/>
          <w:marBottom w:val="0"/>
          <w:divBdr>
            <w:top w:val="none" w:sz="0" w:space="0" w:color="auto"/>
            <w:left w:val="none" w:sz="0" w:space="0" w:color="auto"/>
            <w:bottom w:val="none" w:sz="0" w:space="0" w:color="auto"/>
            <w:right w:val="none" w:sz="0" w:space="0" w:color="auto"/>
          </w:divBdr>
        </w:div>
        <w:div w:id="1219514455">
          <w:marLeft w:val="640"/>
          <w:marRight w:val="0"/>
          <w:marTop w:val="0"/>
          <w:marBottom w:val="0"/>
          <w:divBdr>
            <w:top w:val="none" w:sz="0" w:space="0" w:color="auto"/>
            <w:left w:val="none" w:sz="0" w:space="0" w:color="auto"/>
            <w:bottom w:val="none" w:sz="0" w:space="0" w:color="auto"/>
            <w:right w:val="none" w:sz="0" w:space="0" w:color="auto"/>
          </w:divBdr>
        </w:div>
        <w:div w:id="727340898">
          <w:marLeft w:val="640"/>
          <w:marRight w:val="0"/>
          <w:marTop w:val="0"/>
          <w:marBottom w:val="0"/>
          <w:divBdr>
            <w:top w:val="none" w:sz="0" w:space="0" w:color="auto"/>
            <w:left w:val="none" w:sz="0" w:space="0" w:color="auto"/>
            <w:bottom w:val="none" w:sz="0" w:space="0" w:color="auto"/>
            <w:right w:val="none" w:sz="0" w:space="0" w:color="auto"/>
          </w:divBdr>
        </w:div>
        <w:div w:id="1844003378">
          <w:marLeft w:val="640"/>
          <w:marRight w:val="0"/>
          <w:marTop w:val="0"/>
          <w:marBottom w:val="0"/>
          <w:divBdr>
            <w:top w:val="none" w:sz="0" w:space="0" w:color="auto"/>
            <w:left w:val="none" w:sz="0" w:space="0" w:color="auto"/>
            <w:bottom w:val="none" w:sz="0" w:space="0" w:color="auto"/>
            <w:right w:val="none" w:sz="0" w:space="0" w:color="auto"/>
          </w:divBdr>
        </w:div>
        <w:div w:id="168983364">
          <w:marLeft w:val="640"/>
          <w:marRight w:val="0"/>
          <w:marTop w:val="0"/>
          <w:marBottom w:val="0"/>
          <w:divBdr>
            <w:top w:val="none" w:sz="0" w:space="0" w:color="auto"/>
            <w:left w:val="none" w:sz="0" w:space="0" w:color="auto"/>
            <w:bottom w:val="none" w:sz="0" w:space="0" w:color="auto"/>
            <w:right w:val="none" w:sz="0" w:space="0" w:color="auto"/>
          </w:divBdr>
        </w:div>
        <w:div w:id="325482090">
          <w:marLeft w:val="640"/>
          <w:marRight w:val="0"/>
          <w:marTop w:val="0"/>
          <w:marBottom w:val="0"/>
          <w:divBdr>
            <w:top w:val="none" w:sz="0" w:space="0" w:color="auto"/>
            <w:left w:val="none" w:sz="0" w:space="0" w:color="auto"/>
            <w:bottom w:val="none" w:sz="0" w:space="0" w:color="auto"/>
            <w:right w:val="none" w:sz="0" w:space="0" w:color="auto"/>
          </w:divBdr>
        </w:div>
        <w:div w:id="1606963879">
          <w:marLeft w:val="640"/>
          <w:marRight w:val="0"/>
          <w:marTop w:val="0"/>
          <w:marBottom w:val="0"/>
          <w:divBdr>
            <w:top w:val="none" w:sz="0" w:space="0" w:color="auto"/>
            <w:left w:val="none" w:sz="0" w:space="0" w:color="auto"/>
            <w:bottom w:val="none" w:sz="0" w:space="0" w:color="auto"/>
            <w:right w:val="none" w:sz="0" w:space="0" w:color="auto"/>
          </w:divBdr>
        </w:div>
        <w:div w:id="1800686168">
          <w:marLeft w:val="640"/>
          <w:marRight w:val="0"/>
          <w:marTop w:val="0"/>
          <w:marBottom w:val="0"/>
          <w:divBdr>
            <w:top w:val="none" w:sz="0" w:space="0" w:color="auto"/>
            <w:left w:val="none" w:sz="0" w:space="0" w:color="auto"/>
            <w:bottom w:val="none" w:sz="0" w:space="0" w:color="auto"/>
            <w:right w:val="none" w:sz="0" w:space="0" w:color="auto"/>
          </w:divBdr>
        </w:div>
        <w:div w:id="908419452">
          <w:marLeft w:val="640"/>
          <w:marRight w:val="0"/>
          <w:marTop w:val="0"/>
          <w:marBottom w:val="0"/>
          <w:divBdr>
            <w:top w:val="none" w:sz="0" w:space="0" w:color="auto"/>
            <w:left w:val="none" w:sz="0" w:space="0" w:color="auto"/>
            <w:bottom w:val="none" w:sz="0" w:space="0" w:color="auto"/>
            <w:right w:val="none" w:sz="0" w:space="0" w:color="auto"/>
          </w:divBdr>
        </w:div>
        <w:div w:id="90509555">
          <w:marLeft w:val="640"/>
          <w:marRight w:val="0"/>
          <w:marTop w:val="0"/>
          <w:marBottom w:val="0"/>
          <w:divBdr>
            <w:top w:val="none" w:sz="0" w:space="0" w:color="auto"/>
            <w:left w:val="none" w:sz="0" w:space="0" w:color="auto"/>
            <w:bottom w:val="none" w:sz="0" w:space="0" w:color="auto"/>
            <w:right w:val="none" w:sz="0" w:space="0" w:color="auto"/>
          </w:divBdr>
        </w:div>
        <w:div w:id="1317419461">
          <w:marLeft w:val="640"/>
          <w:marRight w:val="0"/>
          <w:marTop w:val="0"/>
          <w:marBottom w:val="0"/>
          <w:divBdr>
            <w:top w:val="none" w:sz="0" w:space="0" w:color="auto"/>
            <w:left w:val="none" w:sz="0" w:space="0" w:color="auto"/>
            <w:bottom w:val="none" w:sz="0" w:space="0" w:color="auto"/>
            <w:right w:val="none" w:sz="0" w:space="0" w:color="auto"/>
          </w:divBdr>
        </w:div>
        <w:div w:id="1246838439">
          <w:marLeft w:val="640"/>
          <w:marRight w:val="0"/>
          <w:marTop w:val="0"/>
          <w:marBottom w:val="0"/>
          <w:divBdr>
            <w:top w:val="none" w:sz="0" w:space="0" w:color="auto"/>
            <w:left w:val="none" w:sz="0" w:space="0" w:color="auto"/>
            <w:bottom w:val="none" w:sz="0" w:space="0" w:color="auto"/>
            <w:right w:val="none" w:sz="0" w:space="0" w:color="auto"/>
          </w:divBdr>
        </w:div>
        <w:div w:id="704722456">
          <w:marLeft w:val="640"/>
          <w:marRight w:val="0"/>
          <w:marTop w:val="0"/>
          <w:marBottom w:val="0"/>
          <w:divBdr>
            <w:top w:val="none" w:sz="0" w:space="0" w:color="auto"/>
            <w:left w:val="none" w:sz="0" w:space="0" w:color="auto"/>
            <w:bottom w:val="none" w:sz="0" w:space="0" w:color="auto"/>
            <w:right w:val="none" w:sz="0" w:space="0" w:color="auto"/>
          </w:divBdr>
        </w:div>
        <w:div w:id="1291739099">
          <w:marLeft w:val="640"/>
          <w:marRight w:val="0"/>
          <w:marTop w:val="0"/>
          <w:marBottom w:val="0"/>
          <w:divBdr>
            <w:top w:val="none" w:sz="0" w:space="0" w:color="auto"/>
            <w:left w:val="none" w:sz="0" w:space="0" w:color="auto"/>
            <w:bottom w:val="none" w:sz="0" w:space="0" w:color="auto"/>
            <w:right w:val="none" w:sz="0" w:space="0" w:color="auto"/>
          </w:divBdr>
        </w:div>
        <w:div w:id="2130777619">
          <w:marLeft w:val="640"/>
          <w:marRight w:val="0"/>
          <w:marTop w:val="0"/>
          <w:marBottom w:val="0"/>
          <w:divBdr>
            <w:top w:val="none" w:sz="0" w:space="0" w:color="auto"/>
            <w:left w:val="none" w:sz="0" w:space="0" w:color="auto"/>
            <w:bottom w:val="none" w:sz="0" w:space="0" w:color="auto"/>
            <w:right w:val="none" w:sz="0" w:space="0" w:color="auto"/>
          </w:divBdr>
        </w:div>
        <w:div w:id="1899588116">
          <w:marLeft w:val="640"/>
          <w:marRight w:val="0"/>
          <w:marTop w:val="0"/>
          <w:marBottom w:val="0"/>
          <w:divBdr>
            <w:top w:val="none" w:sz="0" w:space="0" w:color="auto"/>
            <w:left w:val="none" w:sz="0" w:space="0" w:color="auto"/>
            <w:bottom w:val="none" w:sz="0" w:space="0" w:color="auto"/>
            <w:right w:val="none" w:sz="0" w:space="0" w:color="auto"/>
          </w:divBdr>
        </w:div>
        <w:div w:id="722868815">
          <w:marLeft w:val="640"/>
          <w:marRight w:val="0"/>
          <w:marTop w:val="0"/>
          <w:marBottom w:val="0"/>
          <w:divBdr>
            <w:top w:val="none" w:sz="0" w:space="0" w:color="auto"/>
            <w:left w:val="none" w:sz="0" w:space="0" w:color="auto"/>
            <w:bottom w:val="none" w:sz="0" w:space="0" w:color="auto"/>
            <w:right w:val="none" w:sz="0" w:space="0" w:color="auto"/>
          </w:divBdr>
        </w:div>
        <w:div w:id="1488669106">
          <w:marLeft w:val="640"/>
          <w:marRight w:val="0"/>
          <w:marTop w:val="0"/>
          <w:marBottom w:val="0"/>
          <w:divBdr>
            <w:top w:val="none" w:sz="0" w:space="0" w:color="auto"/>
            <w:left w:val="none" w:sz="0" w:space="0" w:color="auto"/>
            <w:bottom w:val="none" w:sz="0" w:space="0" w:color="auto"/>
            <w:right w:val="none" w:sz="0" w:space="0" w:color="auto"/>
          </w:divBdr>
        </w:div>
        <w:div w:id="1418331580">
          <w:marLeft w:val="640"/>
          <w:marRight w:val="0"/>
          <w:marTop w:val="0"/>
          <w:marBottom w:val="0"/>
          <w:divBdr>
            <w:top w:val="none" w:sz="0" w:space="0" w:color="auto"/>
            <w:left w:val="none" w:sz="0" w:space="0" w:color="auto"/>
            <w:bottom w:val="none" w:sz="0" w:space="0" w:color="auto"/>
            <w:right w:val="none" w:sz="0" w:space="0" w:color="auto"/>
          </w:divBdr>
        </w:div>
        <w:div w:id="22366620">
          <w:marLeft w:val="640"/>
          <w:marRight w:val="0"/>
          <w:marTop w:val="0"/>
          <w:marBottom w:val="0"/>
          <w:divBdr>
            <w:top w:val="none" w:sz="0" w:space="0" w:color="auto"/>
            <w:left w:val="none" w:sz="0" w:space="0" w:color="auto"/>
            <w:bottom w:val="none" w:sz="0" w:space="0" w:color="auto"/>
            <w:right w:val="none" w:sz="0" w:space="0" w:color="auto"/>
          </w:divBdr>
        </w:div>
        <w:div w:id="331875024">
          <w:marLeft w:val="640"/>
          <w:marRight w:val="0"/>
          <w:marTop w:val="0"/>
          <w:marBottom w:val="0"/>
          <w:divBdr>
            <w:top w:val="none" w:sz="0" w:space="0" w:color="auto"/>
            <w:left w:val="none" w:sz="0" w:space="0" w:color="auto"/>
            <w:bottom w:val="none" w:sz="0" w:space="0" w:color="auto"/>
            <w:right w:val="none" w:sz="0" w:space="0" w:color="auto"/>
          </w:divBdr>
        </w:div>
        <w:div w:id="1618367704">
          <w:marLeft w:val="640"/>
          <w:marRight w:val="0"/>
          <w:marTop w:val="0"/>
          <w:marBottom w:val="0"/>
          <w:divBdr>
            <w:top w:val="none" w:sz="0" w:space="0" w:color="auto"/>
            <w:left w:val="none" w:sz="0" w:space="0" w:color="auto"/>
            <w:bottom w:val="none" w:sz="0" w:space="0" w:color="auto"/>
            <w:right w:val="none" w:sz="0" w:space="0" w:color="auto"/>
          </w:divBdr>
        </w:div>
        <w:div w:id="263458316">
          <w:marLeft w:val="640"/>
          <w:marRight w:val="0"/>
          <w:marTop w:val="0"/>
          <w:marBottom w:val="0"/>
          <w:divBdr>
            <w:top w:val="none" w:sz="0" w:space="0" w:color="auto"/>
            <w:left w:val="none" w:sz="0" w:space="0" w:color="auto"/>
            <w:bottom w:val="none" w:sz="0" w:space="0" w:color="auto"/>
            <w:right w:val="none" w:sz="0" w:space="0" w:color="auto"/>
          </w:divBdr>
        </w:div>
        <w:div w:id="1658340461">
          <w:marLeft w:val="640"/>
          <w:marRight w:val="0"/>
          <w:marTop w:val="0"/>
          <w:marBottom w:val="0"/>
          <w:divBdr>
            <w:top w:val="none" w:sz="0" w:space="0" w:color="auto"/>
            <w:left w:val="none" w:sz="0" w:space="0" w:color="auto"/>
            <w:bottom w:val="none" w:sz="0" w:space="0" w:color="auto"/>
            <w:right w:val="none" w:sz="0" w:space="0" w:color="auto"/>
          </w:divBdr>
        </w:div>
        <w:div w:id="715663127">
          <w:marLeft w:val="640"/>
          <w:marRight w:val="0"/>
          <w:marTop w:val="0"/>
          <w:marBottom w:val="0"/>
          <w:divBdr>
            <w:top w:val="none" w:sz="0" w:space="0" w:color="auto"/>
            <w:left w:val="none" w:sz="0" w:space="0" w:color="auto"/>
            <w:bottom w:val="none" w:sz="0" w:space="0" w:color="auto"/>
            <w:right w:val="none" w:sz="0" w:space="0" w:color="auto"/>
          </w:divBdr>
        </w:div>
        <w:div w:id="770660050">
          <w:marLeft w:val="640"/>
          <w:marRight w:val="0"/>
          <w:marTop w:val="0"/>
          <w:marBottom w:val="0"/>
          <w:divBdr>
            <w:top w:val="none" w:sz="0" w:space="0" w:color="auto"/>
            <w:left w:val="none" w:sz="0" w:space="0" w:color="auto"/>
            <w:bottom w:val="none" w:sz="0" w:space="0" w:color="auto"/>
            <w:right w:val="none" w:sz="0" w:space="0" w:color="auto"/>
          </w:divBdr>
        </w:div>
        <w:div w:id="1331787784">
          <w:marLeft w:val="640"/>
          <w:marRight w:val="0"/>
          <w:marTop w:val="0"/>
          <w:marBottom w:val="0"/>
          <w:divBdr>
            <w:top w:val="none" w:sz="0" w:space="0" w:color="auto"/>
            <w:left w:val="none" w:sz="0" w:space="0" w:color="auto"/>
            <w:bottom w:val="none" w:sz="0" w:space="0" w:color="auto"/>
            <w:right w:val="none" w:sz="0" w:space="0" w:color="auto"/>
          </w:divBdr>
        </w:div>
        <w:div w:id="1768038700">
          <w:marLeft w:val="640"/>
          <w:marRight w:val="0"/>
          <w:marTop w:val="0"/>
          <w:marBottom w:val="0"/>
          <w:divBdr>
            <w:top w:val="none" w:sz="0" w:space="0" w:color="auto"/>
            <w:left w:val="none" w:sz="0" w:space="0" w:color="auto"/>
            <w:bottom w:val="none" w:sz="0" w:space="0" w:color="auto"/>
            <w:right w:val="none" w:sz="0" w:space="0" w:color="auto"/>
          </w:divBdr>
        </w:div>
        <w:div w:id="765541373">
          <w:marLeft w:val="640"/>
          <w:marRight w:val="0"/>
          <w:marTop w:val="0"/>
          <w:marBottom w:val="0"/>
          <w:divBdr>
            <w:top w:val="none" w:sz="0" w:space="0" w:color="auto"/>
            <w:left w:val="none" w:sz="0" w:space="0" w:color="auto"/>
            <w:bottom w:val="none" w:sz="0" w:space="0" w:color="auto"/>
            <w:right w:val="none" w:sz="0" w:space="0" w:color="auto"/>
          </w:divBdr>
        </w:div>
        <w:div w:id="72242308">
          <w:marLeft w:val="640"/>
          <w:marRight w:val="0"/>
          <w:marTop w:val="0"/>
          <w:marBottom w:val="0"/>
          <w:divBdr>
            <w:top w:val="none" w:sz="0" w:space="0" w:color="auto"/>
            <w:left w:val="none" w:sz="0" w:space="0" w:color="auto"/>
            <w:bottom w:val="none" w:sz="0" w:space="0" w:color="auto"/>
            <w:right w:val="none" w:sz="0" w:space="0" w:color="auto"/>
          </w:divBdr>
        </w:div>
        <w:div w:id="1871455520">
          <w:marLeft w:val="640"/>
          <w:marRight w:val="0"/>
          <w:marTop w:val="0"/>
          <w:marBottom w:val="0"/>
          <w:divBdr>
            <w:top w:val="none" w:sz="0" w:space="0" w:color="auto"/>
            <w:left w:val="none" w:sz="0" w:space="0" w:color="auto"/>
            <w:bottom w:val="none" w:sz="0" w:space="0" w:color="auto"/>
            <w:right w:val="none" w:sz="0" w:space="0" w:color="auto"/>
          </w:divBdr>
        </w:div>
        <w:div w:id="1488283276">
          <w:marLeft w:val="640"/>
          <w:marRight w:val="0"/>
          <w:marTop w:val="0"/>
          <w:marBottom w:val="0"/>
          <w:divBdr>
            <w:top w:val="none" w:sz="0" w:space="0" w:color="auto"/>
            <w:left w:val="none" w:sz="0" w:space="0" w:color="auto"/>
            <w:bottom w:val="none" w:sz="0" w:space="0" w:color="auto"/>
            <w:right w:val="none" w:sz="0" w:space="0" w:color="auto"/>
          </w:divBdr>
        </w:div>
        <w:div w:id="681054302">
          <w:marLeft w:val="640"/>
          <w:marRight w:val="0"/>
          <w:marTop w:val="0"/>
          <w:marBottom w:val="0"/>
          <w:divBdr>
            <w:top w:val="none" w:sz="0" w:space="0" w:color="auto"/>
            <w:left w:val="none" w:sz="0" w:space="0" w:color="auto"/>
            <w:bottom w:val="none" w:sz="0" w:space="0" w:color="auto"/>
            <w:right w:val="none" w:sz="0" w:space="0" w:color="auto"/>
          </w:divBdr>
        </w:div>
        <w:div w:id="1961913399">
          <w:marLeft w:val="640"/>
          <w:marRight w:val="0"/>
          <w:marTop w:val="0"/>
          <w:marBottom w:val="0"/>
          <w:divBdr>
            <w:top w:val="none" w:sz="0" w:space="0" w:color="auto"/>
            <w:left w:val="none" w:sz="0" w:space="0" w:color="auto"/>
            <w:bottom w:val="none" w:sz="0" w:space="0" w:color="auto"/>
            <w:right w:val="none" w:sz="0" w:space="0" w:color="auto"/>
          </w:divBdr>
        </w:div>
        <w:div w:id="406726842">
          <w:marLeft w:val="640"/>
          <w:marRight w:val="0"/>
          <w:marTop w:val="0"/>
          <w:marBottom w:val="0"/>
          <w:divBdr>
            <w:top w:val="none" w:sz="0" w:space="0" w:color="auto"/>
            <w:left w:val="none" w:sz="0" w:space="0" w:color="auto"/>
            <w:bottom w:val="none" w:sz="0" w:space="0" w:color="auto"/>
            <w:right w:val="none" w:sz="0" w:space="0" w:color="auto"/>
          </w:divBdr>
        </w:div>
        <w:div w:id="2090536479">
          <w:marLeft w:val="640"/>
          <w:marRight w:val="0"/>
          <w:marTop w:val="0"/>
          <w:marBottom w:val="0"/>
          <w:divBdr>
            <w:top w:val="none" w:sz="0" w:space="0" w:color="auto"/>
            <w:left w:val="none" w:sz="0" w:space="0" w:color="auto"/>
            <w:bottom w:val="none" w:sz="0" w:space="0" w:color="auto"/>
            <w:right w:val="none" w:sz="0" w:space="0" w:color="auto"/>
          </w:divBdr>
        </w:div>
        <w:div w:id="969818301">
          <w:marLeft w:val="640"/>
          <w:marRight w:val="0"/>
          <w:marTop w:val="0"/>
          <w:marBottom w:val="0"/>
          <w:divBdr>
            <w:top w:val="none" w:sz="0" w:space="0" w:color="auto"/>
            <w:left w:val="none" w:sz="0" w:space="0" w:color="auto"/>
            <w:bottom w:val="none" w:sz="0" w:space="0" w:color="auto"/>
            <w:right w:val="none" w:sz="0" w:space="0" w:color="auto"/>
          </w:divBdr>
        </w:div>
        <w:div w:id="1007249509">
          <w:marLeft w:val="640"/>
          <w:marRight w:val="0"/>
          <w:marTop w:val="0"/>
          <w:marBottom w:val="0"/>
          <w:divBdr>
            <w:top w:val="none" w:sz="0" w:space="0" w:color="auto"/>
            <w:left w:val="none" w:sz="0" w:space="0" w:color="auto"/>
            <w:bottom w:val="none" w:sz="0" w:space="0" w:color="auto"/>
            <w:right w:val="none" w:sz="0" w:space="0" w:color="auto"/>
          </w:divBdr>
        </w:div>
        <w:div w:id="472865643">
          <w:marLeft w:val="640"/>
          <w:marRight w:val="0"/>
          <w:marTop w:val="0"/>
          <w:marBottom w:val="0"/>
          <w:divBdr>
            <w:top w:val="none" w:sz="0" w:space="0" w:color="auto"/>
            <w:left w:val="none" w:sz="0" w:space="0" w:color="auto"/>
            <w:bottom w:val="none" w:sz="0" w:space="0" w:color="auto"/>
            <w:right w:val="none" w:sz="0" w:space="0" w:color="auto"/>
          </w:divBdr>
        </w:div>
        <w:div w:id="919751430">
          <w:marLeft w:val="640"/>
          <w:marRight w:val="0"/>
          <w:marTop w:val="0"/>
          <w:marBottom w:val="0"/>
          <w:divBdr>
            <w:top w:val="none" w:sz="0" w:space="0" w:color="auto"/>
            <w:left w:val="none" w:sz="0" w:space="0" w:color="auto"/>
            <w:bottom w:val="none" w:sz="0" w:space="0" w:color="auto"/>
            <w:right w:val="none" w:sz="0" w:space="0" w:color="auto"/>
          </w:divBdr>
        </w:div>
        <w:div w:id="1343976550">
          <w:marLeft w:val="640"/>
          <w:marRight w:val="0"/>
          <w:marTop w:val="0"/>
          <w:marBottom w:val="0"/>
          <w:divBdr>
            <w:top w:val="none" w:sz="0" w:space="0" w:color="auto"/>
            <w:left w:val="none" w:sz="0" w:space="0" w:color="auto"/>
            <w:bottom w:val="none" w:sz="0" w:space="0" w:color="auto"/>
            <w:right w:val="none" w:sz="0" w:space="0" w:color="auto"/>
          </w:divBdr>
        </w:div>
        <w:div w:id="553739829">
          <w:marLeft w:val="640"/>
          <w:marRight w:val="0"/>
          <w:marTop w:val="0"/>
          <w:marBottom w:val="0"/>
          <w:divBdr>
            <w:top w:val="none" w:sz="0" w:space="0" w:color="auto"/>
            <w:left w:val="none" w:sz="0" w:space="0" w:color="auto"/>
            <w:bottom w:val="none" w:sz="0" w:space="0" w:color="auto"/>
            <w:right w:val="none" w:sz="0" w:space="0" w:color="auto"/>
          </w:divBdr>
        </w:div>
        <w:div w:id="652833686">
          <w:marLeft w:val="640"/>
          <w:marRight w:val="0"/>
          <w:marTop w:val="0"/>
          <w:marBottom w:val="0"/>
          <w:divBdr>
            <w:top w:val="none" w:sz="0" w:space="0" w:color="auto"/>
            <w:left w:val="none" w:sz="0" w:space="0" w:color="auto"/>
            <w:bottom w:val="none" w:sz="0" w:space="0" w:color="auto"/>
            <w:right w:val="none" w:sz="0" w:space="0" w:color="auto"/>
          </w:divBdr>
        </w:div>
        <w:div w:id="1884780789">
          <w:marLeft w:val="640"/>
          <w:marRight w:val="0"/>
          <w:marTop w:val="0"/>
          <w:marBottom w:val="0"/>
          <w:divBdr>
            <w:top w:val="none" w:sz="0" w:space="0" w:color="auto"/>
            <w:left w:val="none" w:sz="0" w:space="0" w:color="auto"/>
            <w:bottom w:val="none" w:sz="0" w:space="0" w:color="auto"/>
            <w:right w:val="none" w:sz="0" w:space="0" w:color="auto"/>
          </w:divBdr>
        </w:div>
        <w:div w:id="2107723039">
          <w:marLeft w:val="640"/>
          <w:marRight w:val="0"/>
          <w:marTop w:val="0"/>
          <w:marBottom w:val="0"/>
          <w:divBdr>
            <w:top w:val="none" w:sz="0" w:space="0" w:color="auto"/>
            <w:left w:val="none" w:sz="0" w:space="0" w:color="auto"/>
            <w:bottom w:val="none" w:sz="0" w:space="0" w:color="auto"/>
            <w:right w:val="none" w:sz="0" w:space="0" w:color="auto"/>
          </w:divBdr>
        </w:div>
        <w:div w:id="1170557948">
          <w:marLeft w:val="640"/>
          <w:marRight w:val="0"/>
          <w:marTop w:val="0"/>
          <w:marBottom w:val="0"/>
          <w:divBdr>
            <w:top w:val="none" w:sz="0" w:space="0" w:color="auto"/>
            <w:left w:val="none" w:sz="0" w:space="0" w:color="auto"/>
            <w:bottom w:val="none" w:sz="0" w:space="0" w:color="auto"/>
            <w:right w:val="none" w:sz="0" w:space="0" w:color="auto"/>
          </w:divBdr>
        </w:div>
        <w:div w:id="321202655">
          <w:marLeft w:val="640"/>
          <w:marRight w:val="0"/>
          <w:marTop w:val="0"/>
          <w:marBottom w:val="0"/>
          <w:divBdr>
            <w:top w:val="none" w:sz="0" w:space="0" w:color="auto"/>
            <w:left w:val="none" w:sz="0" w:space="0" w:color="auto"/>
            <w:bottom w:val="none" w:sz="0" w:space="0" w:color="auto"/>
            <w:right w:val="none" w:sz="0" w:space="0" w:color="auto"/>
          </w:divBdr>
        </w:div>
        <w:div w:id="1377584984">
          <w:marLeft w:val="640"/>
          <w:marRight w:val="0"/>
          <w:marTop w:val="0"/>
          <w:marBottom w:val="0"/>
          <w:divBdr>
            <w:top w:val="none" w:sz="0" w:space="0" w:color="auto"/>
            <w:left w:val="none" w:sz="0" w:space="0" w:color="auto"/>
            <w:bottom w:val="none" w:sz="0" w:space="0" w:color="auto"/>
            <w:right w:val="none" w:sz="0" w:space="0" w:color="auto"/>
          </w:divBdr>
        </w:div>
        <w:div w:id="437601940">
          <w:marLeft w:val="640"/>
          <w:marRight w:val="0"/>
          <w:marTop w:val="0"/>
          <w:marBottom w:val="0"/>
          <w:divBdr>
            <w:top w:val="none" w:sz="0" w:space="0" w:color="auto"/>
            <w:left w:val="none" w:sz="0" w:space="0" w:color="auto"/>
            <w:bottom w:val="none" w:sz="0" w:space="0" w:color="auto"/>
            <w:right w:val="none" w:sz="0" w:space="0" w:color="auto"/>
          </w:divBdr>
        </w:div>
        <w:div w:id="1197964454">
          <w:marLeft w:val="640"/>
          <w:marRight w:val="0"/>
          <w:marTop w:val="0"/>
          <w:marBottom w:val="0"/>
          <w:divBdr>
            <w:top w:val="none" w:sz="0" w:space="0" w:color="auto"/>
            <w:left w:val="none" w:sz="0" w:space="0" w:color="auto"/>
            <w:bottom w:val="none" w:sz="0" w:space="0" w:color="auto"/>
            <w:right w:val="none" w:sz="0" w:space="0" w:color="auto"/>
          </w:divBdr>
        </w:div>
        <w:div w:id="621497271">
          <w:marLeft w:val="640"/>
          <w:marRight w:val="0"/>
          <w:marTop w:val="0"/>
          <w:marBottom w:val="0"/>
          <w:divBdr>
            <w:top w:val="none" w:sz="0" w:space="0" w:color="auto"/>
            <w:left w:val="none" w:sz="0" w:space="0" w:color="auto"/>
            <w:bottom w:val="none" w:sz="0" w:space="0" w:color="auto"/>
            <w:right w:val="none" w:sz="0" w:space="0" w:color="auto"/>
          </w:divBdr>
        </w:div>
        <w:div w:id="1275936963">
          <w:marLeft w:val="640"/>
          <w:marRight w:val="0"/>
          <w:marTop w:val="0"/>
          <w:marBottom w:val="0"/>
          <w:divBdr>
            <w:top w:val="none" w:sz="0" w:space="0" w:color="auto"/>
            <w:left w:val="none" w:sz="0" w:space="0" w:color="auto"/>
            <w:bottom w:val="none" w:sz="0" w:space="0" w:color="auto"/>
            <w:right w:val="none" w:sz="0" w:space="0" w:color="auto"/>
          </w:divBdr>
        </w:div>
        <w:div w:id="412356841">
          <w:marLeft w:val="640"/>
          <w:marRight w:val="0"/>
          <w:marTop w:val="0"/>
          <w:marBottom w:val="0"/>
          <w:divBdr>
            <w:top w:val="none" w:sz="0" w:space="0" w:color="auto"/>
            <w:left w:val="none" w:sz="0" w:space="0" w:color="auto"/>
            <w:bottom w:val="none" w:sz="0" w:space="0" w:color="auto"/>
            <w:right w:val="none" w:sz="0" w:space="0" w:color="auto"/>
          </w:divBdr>
        </w:div>
        <w:div w:id="1321498994">
          <w:marLeft w:val="640"/>
          <w:marRight w:val="0"/>
          <w:marTop w:val="0"/>
          <w:marBottom w:val="0"/>
          <w:divBdr>
            <w:top w:val="none" w:sz="0" w:space="0" w:color="auto"/>
            <w:left w:val="none" w:sz="0" w:space="0" w:color="auto"/>
            <w:bottom w:val="none" w:sz="0" w:space="0" w:color="auto"/>
            <w:right w:val="none" w:sz="0" w:space="0" w:color="auto"/>
          </w:divBdr>
        </w:div>
        <w:div w:id="982660630">
          <w:marLeft w:val="640"/>
          <w:marRight w:val="0"/>
          <w:marTop w:val="0"/>
          <w:marBottom w:val="0"/>
          <w:divBdr>
            <w:top w:val="none" w:sz="0" w:space="0" w:color="auto"/>
            <w:left w:val="none" w:sz="0" w:space="0" w:color="auto"/>
            <w:bottom w:val="none" w:sz="0" w:space="0" w:color="auto"/>
            <w:right w:val="none" w:sz="0" w:space="0" w:color="auto"/>
          </w:divBdr>
        </w:div>
        <w:div w:id="11423386">
          <w:marLeft w:val="640"/>
          <w:marRight w:val="0"/>
          <w:marTop w:val="0"/>
          <w:marBottom w:val="0"/>
          <w:divBdr>
            <w:top w:val="none" w:sz="0" w:space="0" w:color="auto"/>
            <w:left w:val="none" w:sz="0" w:space="0" w:color="auto"/>
            <w:bottom w:val="none" w:sz="0" w:space="0" w:color="auto"/>
            <w:right w:val="none" w:sz="0" w:space="0" w:color="auto"/>
          </w:divBdr>
        </w:div>
        <w:div w:id="225116693">
          <w:marLeft w:val="640"/>
          <w:marRight w:val="0"/>
          <w:marTop w:val="0"/>
          <w:marBottom w:val="0"/>
          <w:divBdr>
            <w:top w:val="none" w:sz="0" w:space="0" w:color="auto"/>
            <w:left w:val="none" w:sz="0" w:space="0" w:color="auto"/>
            <w:bottom w:val="none" w:sz="0" w:space="0" w:color="auto"/>
            <w:right w:val="none" w:sz="0" w:space="0" w:color="auto"/>
          </w:divBdr>
        </w:div>
        <w:div w:id="1810324339">
          <w:marLeft w:val="640"/>
          <w:marRight w:val="0"/>
          <w:marTop w:val="0"/>
          <w:marBottom w:val="0"/>
          <w:divBdr>
            <w:top w:val="none" w:sz="0" w:space="0" w:color="auto"/>
            <w:left w:val="none" w:sz="0" w:space="0" w:color="auto"/>
            <w:bottom w:val="none" w:sz="0" w:space="0" w:color="auto"/>
            <w:right w:val="none" w:sz="0" w:space="0" w:color="auto"/>
          </w:divBdr>
        </w:div>
      </w:divsChild>
    </w:div>
    <w:div w:id="1802308601">
      <w:bodyDiv w:val="1"/>
      <w:marLeft w:val="0"/>
      <w:marRight w:val="0"/>
      <w:marTop w:val="0"/>
      <w:marBottom w:val="0"/>
      <w:divBdr>
        <w:top w:val="none" w:sz="0" w:space="0" w:color="auto"/>
        <w:left w:val="none" w:sz="0" w:space="0" w:color="auto"/>
        <w:bottom w:val="none" w:sz="0" w:space="0" w:color="auto"/>
        <w:right w:val="none" w:sz="0" w:space="0" w:color="auto"/>
      </w:divBdr>
    </w:div>
    <w:div w:id="1825707525">
      <w:bodyDiv w:val="1"/>
      <w:marLeft w:val="0"/>
      <w:marRight w:val="0"/>
      <w:marTop w:val="0"/>
      <w:marBottom w:val="0"/>
      <w:divBdr>
        <w:top w:val="none" w:sz="0" w:space="0" w:color="auto"/>
        <w:left w:val="none" w:sz="0" w:space="0" w:color="auto"/>
        <w:bottom w:val="none" w:sz="0" w:space="0" w:color="auto"/>
        <w:right w:val="none" w:sz="0" w:space="0" w:color="auto"/>
      </w:divBdr>
      <w:divsChild>
        <w:div w:id="1936282034">
          <w:marLeft w:val="640"/>
          <w:marRight w:val="0"/>
          <w:marTop w:val="0"/>
          <w:marBottom w:val="0"/>
          <w:divBdr>
            <w:top w:val="none" w:sz="0" w:space="0" w:color="auto"/>
            <w:left w:val="none" w:sz="0" w:space="0" w:color="auto"/>
            <w:bottom w:val="none" w:sz="0" w:space="0" w:color="auto"/>
            <w:right w:val="none" w:sz="0" w:space="0" w:color="auto"/>
          </w:divBdr>
        </w:div>
        <w:div w:id="1160272283">
          <w:marLeft w:val="640"/>
          <w:marRight w:val="0"/>
          <w:marTop w:val="0"/>
          <w:marBottom w:val="0"/>
          <w:divBdr>
            <w:top w:val="none" w:sz="0" w:space="0" w:color="auto"/>
            <w:left w:val="none" w:sz="0" w:space="0" w:color="auto"/>
            <w:bottom w:val="none" w:sz="0" w:space="0" w:color="auto"/>
            <w:right w:val="none" w:sz="0" w:space="0" w:color="auto"/>
          </w:divBdr>
        </w:div>
        <w:div w:id="570970475">
          <w:marLeft w:val="640"/>
          <w:marRight w:val="0"/>
          <w:marTop w:val="0"/>
          <w:marBottom w:val="0"/>
          <w:divBdr>
            <w:top w:val="none" w:sz="0" w:space="0" w:color="auto"/>
            <w:left w:val="none" w:sz="0" w:space="0" w:color="auto"/>
            <w:bottom w:val="none" w:sz="0" w:space="0" w:color="auto"/>
            <w:right w:val="none" w:sz="0" w:space="0" w:color="auto"/>
          </w:divBdr>
        </w:div>
        <w:div w:id="489520666">
          <w:marLeft w:val="640"/>
          <w:marRight w:val="0"/>
          <w:marTop w:val="0"/>
          <w:marBottom w:val="0"/>
          <w:divBdr>
            <w:top w:val="none" w:sz="0" w:space="0" w:color="auto"/>
            <w:left w:val="none" w:sz="0" w:space="0" w:color="auto"/>
            <w:bottom w:val="none" w:sz="0" w:space="0" w:color="auto"/>
            <w:right w:val="none" w:sz="0" w:space="0" w:color="auto"/>
          </w:divBdr>
        </w:div>
        <w:div w:id="1452436035">
          <w:marLeft w:val="640"/>
          <w:marRight w:val="0"/>
          <w:marTop w:val="0"/>
          <w:marBottom w:val="0"/>
          <w:divBdr>
            <w:top w:val="none" w:sz="0" w:space="0" w:color="auto"/>
            <w:left w:val="none" w:sz="0" w:space="0" w:color="auto"/>
            <w:bottom w:val="none" w:sz="0" w:space="0" w:color="auto"/>
            <w:right w:val="none" w:sz="0" w:space="0" w:color="auto"/>
          </w:divBdr>
        </w:div>
        <w:div w:id="805705625">
          <w:marLeft w:val="640"/>
          <w:marRight w:val="0"/>
          <w:marTop w:val="0"/>
          <w:marBottom w:val="0"/>
          <w:divBdr>
            <w:top w:val="none" w:sz="0" w:space="0" w:color="auto"/>
            <w:left w:val="none" w:sz="0" w:space="0" w:color="auto"/>
            <w:bottom w:val="none" w:sz="0" w:space="0" w:color="auto"/>
            <w:right w:val="none" w:sz="0" w:space="0" w:color="auto"/>
          </w:divBdr>
        </w:div>
        <w:div w:id="1550537106">
          <w:marLeft w:val="640"/>
          <w:marRight w:val="0"/>
          <w:marTop w:val="0"/>
          <w:marBottom w:val="0"/>
          <w:divBdr>
            <w:top w:val="none" w:sz="0" w:space="0" w:color="auto"/>
            <w:left w:val="none" w:sz="0" w:space="0" w:color="auto"/>
            <w:bottom w:val="none" w:sz="0" w:space="0" w:color="auto"/>
            <w:right w:val="none" w:sz="0" w:space="0" w:color="auto"/>
          </w:divBdr>
        </w:div>
        <w:div w:id="1568493981">
          <w:marLeft w:val="640"/>
          <w:marRight w:val="0"/>
          <w:marTop w:val="0"/>
          <w:marBottom w:val="0"/>
          <w:divBdr>
            <w:top w:val="none" w:sz="0" w:space="0" w:color="auto"/>
            <w:left w:val="none" w:sz="0" w:space="0" w:color="auto"/>
            <w:bottom w:val="none" w:sz="0" w:space="0" w:color="auto"/>
            <w:right w:val="none" w:sz="0" w:space="0" w:color="auto"/>
          </w:divBdr>
        </w:div>
        <w:div w:id="534659466">
          <w:marLeft w:val="640"/>
          <w:marRight w:val="0"/>
          <w:marTop w:val="0"/>
          <w:marBottom w:val="0"/>
          <w:divBdr>
            <w:top w:val="none" w:sz="0" w:space="0" w:color="auto"/>
            <w:left w:val="none" w:sz="0" w:space="0" w:color="auto"/>
            <w:bottom w:val="none" w:sz="0" w:space="0" w:color="auto"/>
            <w:right w:val="none" w:sz="0" w:space="0" w:color="auto"/>
          </w:divBdr>
        </w:div>
        <w:div w:id="1697853643">
          <w:marLeft w:val="640"/>
          <w:marRight w:val="0"/>
          <w:marTop w:val="0"/>
          <w:marBottom w:val="0"/>
          <w:divBdr>
            <w:top w:val="none" w:sz="0" w:space="0" w:color="auto"/>
            <w:left w:val="none" w:sz="0" w:space="0" w:color="auto"/>
            <w:bottom w:val="none" w:sz="0" w:space="0" w:color="auto"/>
            <w:right w:val="none" w:sz="0" w:space="0" w:color="auto"/>
          </w:divBdr>
        </w:div>
        <w:div w:id="2024936717">
          <w:marLeft w:val="640"/>
          <w:marRight w:val="0"/>
          <w:marTop w:val="0"/>
          <w:marBottom w:val="0"/>
          <w:divBdr>
            <w:top w:val="none" w:sz="0" w:space="0" w:color="auto"/>
            <w:left w:val="none" w:sz="0" w:space="0" w:color="auto"/>
            <w:bottom w:val="none" w:sz="0" w:space="0" w:color="auto"/>
            <w:right w:val="none" w:sz="0" w:space="0" w:color="auto"/>
          </w:divBdr>
        </w:div>
        <w:div w:id="465858247">
          <w:marLeft w:val="640"/>
          <w:marRight w:val="0"/>
          <w:marTop w:val="0"/>
          <w:marBottom w:val="0"/>
          <w:divBdr>
            <w:top w:val="none" w:sz="0" w:space="0" w:color="auto"/>
            <w:left w:val="none" w:sz="0" w:space="0" w:color="auto"/>
            <w:bottom w:val="none" w:sz="0" w:space="0" w:color="auto"/>
            <w:right w:val="none" w:sz="0" w:space="0" w:color="auto"/>
          </w:divBdr>
        </w:div>
        <w:div w:id="1903368998">
          <w:marLeft w:val="640"/>
          <w:marRight w:val="0"/>
          <w:marTop w:val="0"/>
          <w:marBottom w:val="0"/>
          <w:divBdr>
            <w:top w:val="none" w:sz="0" w:space="0" w:color="auto"/>
            <w:left w:val="none" w:sz="0" w:space="0" w:color="auto"/>
            <w:bottom w:val="none" w:sz="0" w:space="0" w:color="auto"/>
            <w:right w:val="none" w:sz="0" w:space="0" w:color="auto"/>
          </w:divBdr>
        </w:div>
        <w:div w:id="502821745">
          <w:marLeft w:val="640"/>
          <w:marRight w:val="0"/>
          <w:marTop w:val="0"/>
          <w:marBottom w:val="0"/>
          <w:divBdr>
            <w:top w:val="none" w:sz="0" w:space="0" w:color="auto"/>
            <w:left w:val="none" w:sz="0" w:space="0" w:color="auto"/>
            <w:bottom w:val="none" w:sz="0" w:space="0" w:color="auto"/>
            <w:right w:val="none" w:sz="0" w:space="0" w:color="auto"/>
          </w:divBdr>
        </w:div>
        <w:div w:id="1792632323">
          <w:marLeft w:val="640"/>
          <w:marRight w:val="0"/>
          <w:marTop w:val="0"/>
          <w:marBottom w:val="0"/>
          <w:divBdr>
            <w:top w:val="none" w:sz="0" w:space="0" w:color="auto"/>
            <w:left w:val="none" w:sz="0" w:space="0" w:color="auto"/>
            <w:bottom w:val="none" w:sz="0" w:space="0" w:color="auto"/>
            <w:right w:val="none" w:sz="0" w:space="0" w:color="auto"/>
          </w:divBdr>
        </w:div>
        <w:div w:id="963001863">
          <w:marLeft w:val="640"/>
          <w:marRight w:val="0"/>
          <w:marTop w:val="0"/>
          <w:marBottom w:val="0"/>
          <w:divBdr>
            <w:top w:val="none" w:sz="0" w:space="0" w:color="auto"/>
            <w:left w:val="none" w:sz="0" w:space="0" w:color="auto"/>
            <w:bottom w:val="none" w:sz="0" w:space="0" w:color="auto"/>
            <w:right w:val="none" w:sz="0" w:space="0" w:color="auto"/>
          </w:divBdr>
        </w:div>
        <w:div w:id="441144276">
          <w:marLeft w:val="640"/>
          <w:marRight w:val="0"/>
          <w:marTop w:val="0"/>
          <w:marBottom w:val="0"/>
          <w:divBdr>
            <w:top w:val="none" w:sz="0" w:space="0" w:color="auto"/>
            <w:left w:val="none" w:sz="0" w:space="0" w:color="auto"/>
            <w:bottom w:val="none" w:sz="0" w:space="0" w:color="auto"/>
            <w:right w:val="none" w:sz="0" w:space="0" w:color="auto"/>
          </w:divBdr>
        </w:div>
        <w:div w:id="328943043">
          <w:marLeft w:val="640"/>
          <w:marRight w:val="0"/>
          <w:marTop w:val="0"/>
          <w:marBottom w:val="0"/>
          <w:divBdr>
            <w:top w:val="none" w:sz="0" w:space="0" w:color="auto"/>
            <w:left w:val="none" w:sz="0" w:space="0" w:color="auto"/>
            <w:bottom w:val="none" w:sz="0" w:space="0" w:color="auto"/>
            <w:right w:val="none" w:sz="0" w:space="0" w:color="auto"/>
          </w:divBdr>
        </w:div>
        <w:div w:id="2011060864">
          <w:marLeft w:val="640"/>
          <w:marRight w:val="0"/>
          <w:marTop w:val="0"/>
          <w:marBottom w:val="0"/>
          <w:divBdr>
            <w:top w:val="none" w:sz="0" w:space="0" w:color="auto"/>
            <w:left w:val="none" w:sz="0" w:space="0" w:color="auto"/>
            <w:bottom w:val="none" w:sz="0" w:space="0" w:color="auto"/>
            <w:right w:val="none" w:sz="0" w:space="0" w:color="auto"/>
          </w:divBdr>
        </w:div>
        <w:div w:id="155191348">
          <w:marLeft w:val="640"/>
          <w:marRight w:val="0"/>
          <w:marTop w:val="0"/>
          <w:marBottom w:val="0"/>
          <w:divBdr>
            <w:top w:val="none" w:sz="0" w:space="0" w:color="auto"/>
            <w:left w:val="none" w:sz="0" w:space="0" w:color="auto"/>
            <w:bottom w:val="none" w:sz="0" w:space="0" w:color="auto"/>
            <w:right w:val="none" w:sz="0" w:space="0" w:color="auto"/>
          </w:divBdr>
        </w:div>
        <w:div w:id="1170412505">
          <w:marLeft w:val="640"/>
          <w:marRight w:val="0"/>
          <w:marTop w:val="0"/>
          <w:marBottom w:val="0"/>
          <w:divBdr>
            <w:top w:val="none" w:sz="0" w:space="0" w:color="auto"/>
            <w:left w:val="none" w:sz="0" w:space="0" w:color="auto"/>
            <w:bottom w:val="none" w:sz="0" w:space="0" w:color="auto"/>
            <w:right w:val="none" w:sz="0" w:space="0" w:color="auto"/>
          </w:divBdr>
        </w:div>
        <w:div w:id="1931085888">
          <w:marLeft w:val="640"/>
          <w:marRight w:val="0"/>
          <w:marTop w:val="0"/>
          <w:marBottom w:val="0"/>
          <w:divBdr>
            <w:top w:val="none" w:sz="0" w:space="0" w:color="auto"/>
            <w:left w:val="none" w:sz="0" w:space="0" w:color="auto"/>
            <w:bottom w:val="none" w:sz="0" w:space="0" w:color="auto"/>
            <w:right w:val="none" w:sz="0" w:space="0" w:color="auto"/>
          </w:divBdr>
        </w:div>
        <w:div w:id="209461414">
          <w:marLeft w:val="640"/>
          <w:marRight w:val="0"/>
          <w:marTop w:val="0"/>
          <w:marBottom w:val="0"/>
          <w:divBdr>
            <w:top w:val="none" w:sz="0" w:space="0" w:color="auto"/>
            <w:left w:val="none" w:sz="0" w:space="0" w:color="auto"/>
            <w:bottom w:val="none" w:sz="0" w:space="0" w:color="auto"/>
            <w:right w:val="none" w:sz="0" w:space="0" w:color="auto"/>
          </w:divBdr>
        </w:div>
        <w:div w:id="158888432">
          <w:marLeft w:val="640"/>
          <w:marRight w:val="0"/>
          <w:marTop w:val="0"/>
          <w:marBottom w:val="0"/>
          <w:divBdr>
            <w:top w:val="none" w:sz="0" w:space="0" w:color="auto"/>
            <w:left w:val="none" w:sz="0" w:space="0" w:color="auto"/>
            <w:bottom w:val="none" w:sz="0" w:space="0" w:color="auto"/>
            <w:right w:val="none" w:sz="0" w:space="0" w:color="auto"/>
          </w:divBdr>
        </w:div>
        <w:div w:id="969701065">
          <w:marLeft w:val="640"/>
          <w:marRight w:val="0"/>
          <w:marTop w:val="0"/>
          <w:marBottom w:val="0"/>
          <w:divBdr>
            <w:top w:val="none" w:sz="0" w:space="0" w:color="auto"/>
            <w:left w:val="none" w:sz="0" w:space="0" w:color="auto"/>
            <w:bottom w:val="none" w:sz="0" w:space="0" w:color="auto"/>
            <w:right w:val="none" w:sz="0" w:space="0" w:color="auto"/>
          </w:divBdr>
        </w:div>
        <w:div w:id="495851071">
          <w:marLeft w:val="640"/>
          <w:marRight w:val="0"/>
          <w:marTop w:val="0"/>
          <w:marBottom w:val="0"/>
          <w:divBdr>
            <w:top w:val="none" w:sz="0" w:space="0" w:color="auto"/>
            <w:left w:val="none" w:sz="0" w:space="0" w:color="auto"/>
            <w:bottom w:val="none" w:sz="0" w:space="0" w:color="auto"/>
            <w:right w:val="none" w:sz="0" w:space="0" w:color="auto"/>
          </w:divBdr>
        </w:div>
        <w:div w:id="182137266">
          <w:marLeft w:val="640"/>
          <w:marRight w:val="0"/>
          <w:marTop w:val="0"/>
          <w:marBottom w:val="0"/>
          <w:divBdr>
            <w:top w:val="none" w:sz="0" w:space="0" w:color="auto"/>
            <w:left w:val="none" w:sz="0" w:space="0" w:color="auto"/>
            <w:bottom w:val="none" w:sz="0" w:space="0" w:color="auto"/>
            <w:right w:val="none" w:sz="0" w:space="0" w:color="auto"/>
          </w:divBdr>
        </w:div>
        <w:div w:id="58215006">
          <w:marLeft w:val="640"/>
          <w:marRight w:val="0"/>
          <w:marTop w:val="0"/>
          <w:marBottom w:val="0"/>
          <w:divBdr>
            <w:top w:val="none" w:sz="0" w:space="0" w:color="auto"/>
            <w:left w:val="none" w:sz="0" w:space="0" w:color="auto"/>
            <w:bottom w:val="none" w:sz="0" w:space="0" w:color="auto"/>
            <w:right w:val="none" w:sz="0" w:space="0" w:color="auto"/>
          </w:divBdr>
        </w:div>
        <w:div w:id="621302965">
          <w:marLeft w:val="640"/>
          <w:marRight w:val="0"/>
          <w:marTop w:val="0"/>
          <w:marBottom w:val="0"/>
          <w:divBdr>
            <w:top w:val="none" w:sz="0" w:space="0" w:color="auto"/>
            <w:left w:val="none" w:sz="0" w:space="0" w:color="auto"/>
            <w:bottom w:val="none" w:sz="0" w:space="0" w:color="auto"/>
            <w:right w:val="none" w:sz="0" w:space="0" w:color="auto"/>
          </w:divBdr>
        </w:div>
        <w:div w:id="1112014943">
          <w:marLeft w:val="640"/>
          <w:marRight w:val="0"/>
          <w:marTop w:val="0"/>
          <w:marBottom w:val="0"/>
          <w:divBdr>
            <w:top w:val="none" w:sz="0" w:space="0" w:color="auto"/>
            <w:left w:val="none" w:sz="0" w:space="0" w:color="auto"/>
            <w:bottom w:val="none" w:sz="0" w:space="0" w:color="auto"/>
            <w:right w:val="none" w:sz="0" w:space="0" w:color="auto"/>
          </w:divBdr>
        </w:div>
        <w:div w:id="1057162491">
          <w:marLeft w:val="640"/>
          <w:marRight w:val="0"/>
          <w:marTop w:val="0"/>
          <w:marBottom w:val="0"/>
          <w:divBdr>
            <w:top w:val="none" w:sz="0" w:space="0" w:color="auto"/>
            <w:left w:val="none" w:sz="0" w:space="0" w:color="auto"/>
            <w:bottom w:val="none" w:sz="0" w:space="0" w:color="auto"/>
            <w:right w:val="none" w:sz="0" w:space="0" w:color="auto"/>
          </w:divBdr>
        </w:div>
        <w:div w:id="565652806">
          <w:marLeft w:val="640"/>
          <w:marRight w:val="0"/>
          <w:marTop w:val="0"/>
          <w:marBottom w:val="0"/>
          <w:divBdr>
            <w:top w:val="none" w:sz="0" w:space="0" w:color="auto"/>
            <w:left w:val="none" w:sz="0" w:space="0" w:color="auto"/>
            <w:bottom w:val="none" w:sz="0" w:space="0" w:color="auto"/>
            <w:right w:val="none" w:sz="0" w:space="0" w:color="auto"/>
          </w:divBdr>
        </w:div>
        <w:div w:id="1749569423">
          <w:marLeft w:val="640"/>
          <w:marRight w:val="0"/>
          <w:marTop w:val="0"/>
          <w:marBottom w:val="0"/>
          <w:divBdr>
            <w:top w:val="none" w:sz="0" w:space="0" w:color="auto"/>
            <w:left w:val="none" w:sz="0" w:space="0" w:color="auto"/>
            <w:bottom w:val="none" w:sz="0" w:space="0" w:color="auto"/>
            <w:right w:val="none" w:sz="0" w:space="0" w:color="auto"/>
          </w:divBdr>
        </w:div>
        <w:div w:id="1271281137">
          <w:marLeft w:val="640"/>
          <w:marRight w:val="0"/>
          <w:marTop w:val="0"/>
          <w:marBottom w:val="0"/>
          <w:divBdr>
            <w:top w:val="none" w:sz="0" w:space="0" w:color="auto"/>
            <w:left w:val="none" w:sz="0" w:space="0" w:color="auto"/>
            <w:bottom w:val="none" w:sz="0" w:space="0" w:color="auto"/>
            <w:right w:val="none" w:sz="0" w:space="0" w:color="auto"/>
          </w:divBdr>
        </w:div>
        <w:div w:id="60568817">
          <w:marLeft w:val="640"/>
          <w:marRight w:val="0"/>
          <w:marTop w:val="0"/>
          <w:marBottom w:val="0"/>
          <w:divBdr>
            <w:top w:val="none" w:sz="0" w:space="0" w:color="auto"/>
            <w:left w:val="none" w:sz="0" w:space="0" w:color="auto"/>
            <w:bottom w:val="none" w:sz="0" w:space="0" w:color="auto"/>
            <w:right w:val="none" w:sz="0" w:space="0" w:color="auto"/>
          </w:divBdr>
        </w:div>
        <w:div w:id="607469327">
          <w:marLeft w:val="640"/>
          <w:marRight w:val="0"/>
          <w:marTop w:val="0"/>
          <w:marBottom w:val="0"/>
          <w:divBdr>
            <w:top w:val="none" w:sz="0" w:space="0" w:color="auto"/>
            <w:left w:val="none" w:sz="0" w:space="0" w:color="auto"/>
            <w:bottom w:val="none" w:sz="0" w:space="0" w:color="auto"/>
            <w:right w:val="none" w:sz="0" w:space="0" w:color="auto"/>
          </w:divBdr>
        </w:div>
        <w:div w:id="768813074">
          <w:marLeft w:val="640"/>
          <w:marRight w:val="0"/>
          <w:marTop w:val="0"/>
          <w:marBottom w:val="0"/>
          <w:divBdr>
            <w:top w:val="none" w:sz="0" w:space="0" w:color="auto"/>
            <w:left w:val="none" w:sz="0" w:space="0" w:color="auto"/>
            <w:bottom w:val="none" w:sz="0" w:space="0" w:color="auto"/>
            <w:right w:val="none" w:sz="0" w:space="0" w:color="auto"/>
          </w:divBdr>
        </w:div>
        <w:div w:id="1240166919">
          <w:marLeft w:val="640"/>
          <w:marRight w:val="0"/>
          <w:marTop w:val="0"/>
          <w:marBottom w:val="0"/>
          <w:divBdr>
            <w:top w:val="none" w:sz="0" w:space="0" w:color="auto"/>
            <w:left w:val="none" w:sz="0" w:space="0" w:color="auto"/>
            <w:bottom w:val="none" w:sz="0" w:space="0" w:color="auto"/>
            <w:right w:val="none" w:sz="0" w:space="0" w:color="auto"/>
          </w:divBdr>
        </w:div>
        <w:div w:id="336924198">
          <w:marLeft w:val="640"/>
          <w:marRight w:val="0"/>
          <w:marTop w:val="0"/>
          <w:marBottom w:val="0"/>
          <w:divBdr>
            <w:top w:val="none" w:sz="0" w:space="0" w:color="auto"/>
            <w:left w:val="none" w:sz="0" w:space="0" w:color="auto"/>
            <w:bottom w:val="none" w:sz="0" w:space="0" w:color="auto"/>
            <w:right w:val="none" w:sz="0" w:space="0" w:color="auto"/>
          </w:divBdr>
        </w:div>
        <w:div w:id="1564173283">
          <w:marLeft w:val="640"/>
          <w:marRight w:val="0"/>
          <w:marTop w:val="0"/>
          <w:marBottom w:val="0"/>
          <w:divBdr>
            <w:top w:val="none" w:sz="0" w:space="0" w:color="auto"/>
            <w:left w:val="none" w:sz="0" w:space="0" w:color="auto"/>
            <w:bottom w:val="none" w:sz="0" w:space="0" w:color="auto"/>
            <w:right w:val="none" w:sz="0" w:space="0" w:color="auto"/>
          </w:divBdr>
        </w:div>
        <w:div w:id="283389612">
          <w:marLeft w:val="640"/>
          <w:marRight w:val="0"/>
          <w:marTop w:val="0"/>
          <w:marBottom w:val="0"/>
          <w:divBdr>
            <w:top w:val="none" w:sz="0" w:space="0" w:color="auto"/>
            <w:left w:val="none" w:sz="0" w:space="0" w:color="auto"/>
            <w:bottom w:val="none" w:sz="0" w:space="0" w:color="auto"/>
            <w:right w:val="none" w:sz="0" w:space="0" w:color="auto"/>
          </w:divBdr>
        </w:div>
        <w:div w:id="591548574">
          <w:marLeft w:val="640"/>
          <w:marRight w:val="0"/>
          <w:marTop w:val="0"/>
          <w:marBottom w:val="0"/>
          <w:divBdr>
            <w:top w:val="none" w:sz="0" w:space="0" w:color="auto"/>
            <w:left w:val="none" w:sz="0" w:space="0" w:color="auto"/>
            <w:bottom w:val="none" w:sz="0" w:space="0" w:color="auto"/>
            <w:right w:val="none" w:sz="0" w:space="0" w:color="auto"/>
          </w:divBdr>
        </w:div>
        <w:div w:id="1374233812">
          <w:marLeft w:val="640"/>
          <w:marRight w:val="0"/>
          <w:marTop w:val="0"/>
          <w:marBottom w:val="0"/>
          <w:divBdr>
            <w:top w:val="none" w:sz="0" w:space="0" w:color="auto"/>
            <w:left w:val="none" w:sz="0" w:space="0" w:color="auto"/>
            <w:bottom w:val="none" w:sz="0" w:space="0" w:color="auto"/>
            <w:right w:val="none" w:sz="0" w:space="0" w:color="auto"/>
          </w:divBdr>
        </w:div>
        <w:div w:id="1656715667">
          <w:marLeft w:val="640"/>
          <w:marRight w:val="0"/>
          <w:marTop w:val="0"/>
          <w:marBottom w:val="0"/>
          <w:divBdr>
            <w:top w:val="none" w:sz="0" w:space="0" w:color="auto"/>
            <w:left w:val="none" w:sz="0" w:space="0" w:color="auto"/>
            <w:bottom w:val="none" w:sz="0" w:space="0" w:color="auto"/>
            <w:right w:val="none" w:sz="0" w:space="0" w:color="auto"/>
          </w:divBdr>
        </w:div>
        <w:div w:id="799037352">
          <w:marLeft w:val="640"/>
          <w:marRight w:val="0"/>
          <w:marTop w:val="0"/>
          <w:marBottom w:val="0"/>
          <w:divBdr>
            <w:top w:val="none" w:sz="0" w:space="0" w:color="auto"/>
            <w:left w:val="none" w:sz="0" w:space="0" w:color="auto"/>
            <w:bottom w:val="none" w:sz="0" w:space="0" w:color="auto"/>
            <w:right w:val="none" w:sz="0" w:space="0" w:color="auto"/>
          </w:divBdr>
        </w:div>
        <w:div w:id="1914965771">
          <w:marLeft w:val="640"/>
          <w:marRight w:val="0"/>
          <w:marTop w:val="0"/>
          <w:marBottom w:val="0"/>
          <w:divBdr>
            <w:top w:val="none" w:sz="0" w:space="0" w:color="auto"/>
            <w:left w:val="none" w:sz="0" w:space="0" w:color="auto"/>
            <w:bottom w:val="none" w:sz="0" w:space="0" w:color="auto"/>
            <w:right w:val="none" w:sz="0" w:space="0" w:color="auto"/>
          </w:divBdr>
        </w:div>
        <w:div w:id="464659031">
          <w:marLeft w:val="640"/>
          <w:marRight w:val="0"/>
          <w:marTop w:val="0"/>
          <w:marBottom w:val="0"/>
          <w:divBdr>
            <w:top w:val="none" w:sz="0" w:space="0" w:color="auto"/>
            <w:left w:val="none" w:sz="0" w:space="0" w:color="auto"/>
            <w:bottom w:val="none" w:sz="0" w:space="0" w:color="auto"/>
            <w:right w:val="none" w:sz="0" w:space="0" w:color="auto"/>
          </w:divBdr>
        </w:div>
        <w:div w:id="1928415015">
          <w:marLeft w:val="640"/>
          <w:marRight w:val="0"/>
          <w:marTop w:val="0"/>
          <w:marBottom w:val="0"/>
          <w:divBdr>
            <w:top w:val="none" w:sz="0" w:space="0" w:color="auto"/>
            <w:left w:val="none" w:sz="0" w:space="0" w:color="auto"/>
            <w:bottom w:val="none" w:sz="0" w:space="0" w:color="auto"/>
            <w:right w:val="none" w:sz="0" w:space="0" w:color="auto"/>
          </w:divBdr>
        </w:div>
        <w:div w:id="869031211">
          <w:marLeft w:val="640"/>
          <w:marRight w:val="0"/>
          <w:marTop w:val="0"/>
          <w:marBottom w:val="0"/>
          <w:divBdr>
            <w:top w:val="none" w:sz="0" w:space="0" w:color="auto"/>
            <w:left w:val="none" w:sz="0" w:space="0" w:color="auto"/>
            <w:bottom w:val="none" w:sz="0" w:space="0" w:color="auto"/>
            <w:right w:val="none" w:sz="0" w:space="0" w:color="auto"/>
          </w:divBdr>
        </w:div>
        <w:div w:id="1902789567">
          <w:marLeft w:val="640"/>
          <w:marRight w:val="0"/>
          <w:marTop w:val="0"/>
          <w:marBottom w:val="0"/>
          <w:divBdr>
            <w:top w:val="none" w:sz="0" w:space="0" w:color="auto"/>
            <w:left w:val="none" w:sz="0" w:space="0" w:color="auto"/>
            <w:bottom w:val="none" w:sz="0" w:space="0" w:color="auto"/>
            <w:right w:val="none" w:sz="0" w:space="0" w:color="auto"/>
          </w:divBdr>
        </w:div>
        <w:div w:id="145323409">
          <w:marLeft w:val="640"/>
          <w:marRight w:val="0"/>
          <w:marTop w:val="0"/>
          <w:marBottom w:val="0"/>
          <w:divBdr>
            <w:top w:val="none" w:sz="0" w:space="0" w:color="auto"/>
            <w:left w:val="none" w:sz="0" w:space="0" w:color="auto"/>
            <w:bottom w:val="none" w:sz="0" w:space="0" w:color="auto"/>
            <w:right w:val="none" w:sz="0" w:space="0" w:color="auto"/>
          </w:divBdr>
        </w:div>
        <w:div w:id="1470584638">
          <w:marLeft w:val="640"/>
          <w:marRight w:val="0"/>
          <w:marTop w:val="0"/>
          <w:marBottom w:val="0"/>
          <w:divBdr>
            <w:top w:val="none" w:sz="0" w:space="0" w:color="auto"/>
            <w:left w:val="none" w:sz="0" w:space="0" w:color="auto"/>
            <w:bottom w:val="none" w:sz="0" w:space="0" w:color="auto"/>
            <w:right w:val="none" w:sz="0" w:space="0" w:color="auto"/>
          </w:divBdr>
        </w:div>
        <w:div w:id="401489753">
          <w:marLeft w:val="640"/>
          <w:marRight w:val="0"/>
          <w:marTop w:val="0"/>
          <w:marBottom w:val="0"/>
          <w:divBdr>
            <w:top w:val="none" w:sz="0" w:space="0" w:color="auto"/>
            <w:left w:val="none" w:sz="0" w:space="0" w:color="auto"/>
            <w:bottom w:val="none" w:sz="0" w:space="0" w:color="auto"/>
            <w:right w:val="none" w:sz="0" w:space="0" w:color="auto"/>
          </w:divBdr>
        </w:div>
        <w:div w:id="1334918005">
          <w:marLeft w:val="640"/>
          <w:marRight w:val="0"/>
          <w:marTop w:val="0"/>
          <w:marBottom w:val="0"/>
          <w:divBdr>
            <w:top w:val="none" w:sz="0" w:space="0" w:color="auto"/>
            <w:left w:val="none" w:sz="0" w:space="0" w:color="auto"/>
            <w:bottom w:val="none" w:sz="0" w:space="0" w:color="auto"/>
            <w:right w:val="none" w:sz="0" w:space="0" w:color="auto"/>
          </w:divBdr>
        </w:div>
        <w:div w:id="58863299">
          <w:marLeft w:val="640"/>
          <w:marRight w:val="0"/>
          <w:marTop w:val="0"/>
          <w:marBottom w:val="0"/>
          <w:divBdr>
            <w:top w:val="none" w:sz="0" w:space="0" w:color="auto"/>
            <w:left w:val="none" w:sz="0" w:space="0" w:color="auto"/>
            <w:bottom w:val="none" w:sz="0" w:space="0" w:color="auto"/>
            <w:right w:val="none" w:sz="0" w:space="0" w:color="auto"/>
          </w:divBdr>
        </w:div>
        <w:div w:id="136998263">
          <w:marLeft w:val="640"/>
          <w:marRight w:val="0"/>
          <w:marTop w:val="0"/>
          <w:marBottom w:val="0"/>
          <w:divBdr>
            <w:top w:val="none" w:sz="0" w:space="0" w:color="auto"/>
            <w:left w:val="none" w:sz="0" w:space="0" w:color="auto"/>
            <w:bottom w:val="none" w:sz="0" w:space="0" w:color="auto"/>
            <w:right w:val="none" w:sz="0" w:space="0" w:color="auto"/>
          </w:divBdr>
        </w:div>
        <w:div w:id="622924789">
          <w:marLeft w:val="640"/>
          <w:marRight w:val="0"/>
          <w:marTop w:val="0"/>
          <w:marBottom w:val="0"/>
          <w:divBdr>
            <w:top w:val="none" w:sz="0" w:space="0" w:color="auto"/>
            <w:left w:val="none" w:sz="0" w:space="0" w:color="auto"/>
            <w:bottom w:val="none" w:sz="0" w:space="0" w:color="auto"/>
            <w:right w:val="none" w:sz="0" w:space="0" w:color="auto"/>
          </w:divBdr>
        </w:div>
        <w:div w:id="558977869">
          <w:marLeft w:val="640"/>
          <w:marRight w:val="0"/>
          <w:marTop w:val="0"/>
          <w:marBottom w:val="0"/>
          <w:divBdr>
            <w:top w:val="none" w:sz="0" w:space="0" w:color="auto"/>
            <w:left w:val="none" w:sz="0" w:space="0" w:color="auto"/>
            <w:bottom w:val="none" w:sz="0" w:space="0" w:color="auto"/>
            <w:right w:val="none" w:sz="0" w:space="0" w:color="auto"/>
          </w:divBdr>
        </w:div>
        <w:div w:id="1622610229">
          <w:marLeft w:val="640"/>
          <w:marRight w:val="0"/>
          <w:marTop w:val="0"/>
          <w:marBottom w:val="0"/>
          <w:divBdr>
            <w:top w:val="none" w:sz="0" w:space="0" w:color="auto"/>
            <w:left w:val="none" w:sz="0" w:space="0" w:color="auto"/>
            <w:bottom w:val="none" w:sz="0" w:space="0" w:color="auto"/>
            <w:right w:val="none" w:sz="0" w:space="0" w:color="auto"/>
          </w:divBdr>
        </w:div>
        <w:div w:id="971444762">
          <w:marLeft w:val="640"/>
          <w:marRight w:val="0"/>
          <w:marTop w:val="0"/>
          <w:marBottom w:val="0"/>
          <w:divBdr>
            <w:top w:val="none" w:sz="0" w:space="0" w:color="auto"/>
            <w:left w:val="none" w:sz="0" w:space="0" w:color="auto"/>
            <w:bottom w:val="none" w:sz="0" w:space="0" w:color="auto"/>
            <w:right w:val="none" w:sz="0" w:space="0" w:color="auto"/>
          </w:divBdr>
        </w:div>
        <w:div w:id="2024241989">
          <w:marLeft w:val="640"/>
          <w:marRight w:val="0"/>
          <w:marTop w:val="0"/>
          <w:marBottom w:val="0"/>
          <w:divBdr>
            <w:top w:val="none" w:sz="0" w:space="0" w:color="auto"/>
            <w:left w:val="none" w:sz="0" w:space="0" w:color="auto"/>
            <w:bottom w:val="none" w:sz="0" w:space="0" w:color="auto"/>
            <w:right w:val="none" w:sz="0" w:space="0" w:color="auto"/>
          </w:divBdr>
        </w:div>
        <w:div w:id="803541818">
          <w:marLeft w:val="640"/>
          <w:marRight w:val="0"/>
          <w:marTop w:val="0"/>
          <w:marBottom w:val="0"/>
          <w:divBdr>
            <w:top w:val="none" w:sz="0" w:space="0" w:color="auto"/>
            <w:left w:val="none" w:sz="0" w:space="0" w:color="auto"/>
            <w:bottom w:val="none" w:sz="0" w:space="0" w:color="auto"/>
            <w:right w:val="none" w:sz="0" w:space="0" w:color="auto"/>
          </w:divBdr>
        </w:div>
        <w:div w:id="390278511">
          <w:marLeft w:val="640"/>
          <w:marRight w:val="0"/>
          <w:marTop w:val="0"/>
          <w:marBottom w:val="0"/>
          <w:divBdr>
            <w:top w:val="none" w:sz="0" w:space="0" w:color="auto"/>
            <w:left w:val="none" w:sz="0" w:space="0" w:color="auto"/>
            <w:bottom w:val="none" w:sz="0" w:space="0" w:color="auto"/>
            <w:right w:val="none" w:sz="0" w:space="0" w:color="auto"/>
          </w:divBdr>
        </w:div>
        <w:div w:id="60058024">
          <w:marLeft w:val="640"/>
          <w:marRight w:val="0"/>
          <w:marTop w:val="0"/>
          <w:marBottom w:val="0"/>
          <w:divBdr>
            <w:top w:val="none" w:sz="0" w:space="0" w:color="auto"/>
            <w:left w:val="none" w:sz="0" w:space="0" w:color="auto"/>
            <w:bottom w:val="none" w:sz="0" w:space="0" w:color="auto"/>
            <w:right w:val="none" w:sz="0" w:space="0" w:color="auto"/>
          </w:divBdr>
        </w:div>
        <w:div w:id="26613089">
          <w:marLeft w:val="640"/>
          <w:marRight w:val="0"/>
          <w:marTop w:val="0"/>
          <w:marBottom w:val="0"/>
          <w:divBdr>
            <w:top w:val="none" w:sz="0" w:space="0" w:color="auto"/>
            <w:left w:val="none" w:sz="0" w:space="0" w:color="auto"/>
            <w:bottom w:val="none" w:sz="0" w:space="0" w:color="auto"/>
            <w:right w:val="none" w:sz="0" w:space="0" w:color="auto"/>
          </w:divBdr>
        </w:div>
        <w:div w:id="1111705739">
          <w:marLeft w:val="640"/>
          <w:marRight w:val="0"/>
          <w:marTop w:val="0"/>
          <w:marBottom w:val="0"/>
          <w:divBdr>
            <w:top w:val="none" w:sz="0" w:space="0" w:color="auto"/>
            <w:left w:val="none" w:sz="0" w:space="0" w:color="auto"/>
            <w:bottom w:val="none" w:sz="0" w:space="0" w:color="auto"/>
            <w:right w:val="none" w:sz="0" w:space="0" w:color="auto"/>
          </w:divBdr>
        </w:div>
        <w:div w:id="284192802">
          <w:marLeft w:val="640"/>
          <w:marRight w:val="0"/>
          <w:marTop w:val="0"/>
          <w:marBottom w:val="0"/>
          <w:divBdr>
            <w:top w:val="none" w:sz="0" w:space="0" w:color="auto"/>
            <w:left w:val="none" w:sz="0" w:space="0" w:color="auto"/>
            <w:bottom w:val="none" w:sz="0" w:space="0" w:color="auto"/>
            <w:right w:val="none" w:sz="0" w:space="0" w:color="auto"/>
          </w:divBdr>
        </w:div>
        <w:div w:id="1665621074">
          <w:marLeft w:val="640"/>
          <w:marRight w:val="0"/>
          <w:marTop w:val="0"/>
          <w:marBottom w:val="0"/>
          <w:divBdr>
            <w:top w:val="none" w:sz="0" w:space="0" w:color="auto"/>
            <w:left w:val="none" w:sz="0" w:space="0" w:color="auto"/>
            <w:bottom w:val="none" w:sz="0" w:space="0" w:color="auto"/>
            <w:right w:val="none" w:sz="0" w:space="0" w:color="auto"/>
          </w:divBdr>
        </w:div>
        <w:div w:id="1670671989">
          <w:marLeft w:val="640"/>
          <w:marRight w:val="0"/>
          <w:marTop w:val="0"/>
          <w:marBottom w:val="0"/>
          <w:divBdr>
            <w:top w:val="none" w:sz="0" w:space="0" w:color="auto"/>
            <w:left w:val="none" w:sz="0" w:space="0" w:color="auto"/>
            <w:bottom w:val="none" w:sz="0" w:space="0" w:color="auto"/>
            <w:right w:val="none" w:sz="0" w:space="0" w:color="auto"/>
          </w:divBdr>
        </w:div>
        <w:div w:id="454444484">
          <w:marLeft w:val="640"/>
          <w:marRight w:val="0"/>
          <w:marTop w:val="0"/>
          <w:marBottom w:val="0"/>
          <w:divBdr>
            <w:top w:val="none" w:sz="0" w:space="0" w:color="auto"/>
            <w:left w:val="none" w:sz="0" w:space="0" w:color="auto"/>
            <w:bottom w:val="none" w:sz="0" w:space="0" w:color="auto"/>
            <w:right w:val="none" w:sz="0" w:space="0" w:color="auto"/>
          </w:divBdr>
        </w:div>
        <w:div w:id="311325316">
          <w:marLeft w:val="640"/>
          <w:marRight w:val="0"/>
          <w:marTop w:val="0"/>
          <w:marBottom w:val="0"/>
          <w:divBdr>
            <w:top w:val="none" w:sz="0" w:space="0" w:color="auto"/>
            <w:left w:val="none" w:sz="0" w:space="0" w:color="auto"/>
            <w:bottom w:val="none" w:sz="0" w:space="0" w:color="auto"/>
            <w:right w:val="none" w:sz="0" w:space="0" w:color="auto"/>
          </w:divBdr>
        </w:div>
        <w:div w:id="1348563252">
          <w:marLeft w:val="640"/>
          <w:marRight w:val="0"/>
          <w:marTop w:val="0"/>
          <w:marBottom w:val="0"/>
          <w:divBdr>
            <w:top w:val="none" w:sz="0" w:space="0" w:color="auto"/>
            <w:left w:val="none" w:sz="0" w:space="0" w:color="auto"/>
            <w:bottom w:val="none" w:sz="0" w:space="0" w:color="auto"/>
            <w:right w:val="none" w:sz="0" w:space="0" w:color="auto"/>
          </w:divBdr>
        </w:div>
        <w:div w:id="1920207914">
          <w:marLeft w:val="640"/>
          <w:marRight w:val="0"/>
          <w:marTop w:val="0"/>
          <w:marBottom w:val="0"/>
          <w:divBdr>
            <w:top w:val="none" w:sz="0" w:space="0" w:color="auto"/>
            <w:left w:val="none" w:sz="0" w:space="0" w:color="auto"/>
            <w:bottom w:val="none" w:sz="0" w:space="0" w:color="auto"/>
            <w:right w:val="none" w:sz="0" w:space="0" w:color="auto"/>
          </w:divBdr>
        </w:div>
        <w:div w:id="999432106">
          <w:marLeft w:val="640"/>
          <w:marRight w:val="0"/>
          <w:marTop w:val="0"/>
          <w:marBottom w:val="0"/>
          <w:divBdr>
            <w:top w:val="none" w:sz="0" w:space="0" w:color="auto"/>
            <w:left w:val="none" w:sz="0" w:space="0" w:color="auto"/>
            <w:bottom w:val="none" w:sz="0" w:space="0" w:color="auto"/>
            <w:right w:val="none" w:sz="0" w:space="0" w:color="auto"/>
          </w:divBdr>
        </w:div>
        <w:div w:id="1530682889">
          <w:marLeft w:val="640"/>
          <w:marRight w:val="0"/>
          <w:marTop w:val="0"/>
          <w:marBottom w:val="0"/>
          <w:divBdr>
            <w:top w:val="none" w:sz="0" w:space="0" w:color="auto"/>
            <w:left w:val="none" w:sz="0" w:space="0" w:color="auto"/>
            <w:bottom w:val="none" w:sz="0" w:space="0" w:color="auto"/>
            <w:right w:val="none" w:sz="0" w:space="0" w:color="auto"/>
          </w:divBdr>
        </w:div>
        <w:div w:id="909390587">
          <w:marLeft w:val="640"/>
          <w:marRight w:val="0"/>
          <w:marTop w:val="0"/>
          <w:marBottom w:val="0"/>
          <w:divBdr>
            <w:top w:val="none" w:sz="0" w:space="0" w:color="auto"/>
            <w:left w:val="none" w:sz="0" w:space="0" w:color="auto"/>
            <w:bottom w:val="none" w:sz="0" w:space="0" w:color="auto"/>
            <w:right w:val="none" w:sz="0" w:space="0" w:color="auto"/>
          </w:divBdr>
        </w:div>
        <w:div w:id="1868133090">
          <w:marLeft w:val="640"/>
          <w:marRight w:val="0"/>
          <w:marTop w:val="0"/>
          <w:marBottom w:val="0"/>
          <w:divBdr>
            <w:top w:val="none" w:sz="0" w:space="0" w:color="auto"/>
            <w:left w:val="none" w:sz="0" w:space="0" w:color="auto"/>
            <w:bottom w:val="none" w:sz="0" w:space="0" w:color="auto"/>
            <w:right w:val="none" w:sz="0" w:space="0" w:color="auto"/>
          </w:divBdr>
        </w:div>
        <w:div w:id="1730691174">
          <w:marLeft w:val="640"/>
          <w:marRight w:val="0"/>
          <w:marTop w:val="0"/>
          <w:marBottom w:val="0"/>
          <w:divBdr>
            <w:top w:val="none" w:sz="0" w:space="0" w:color="auto"/>
            <w:left w:val="none" w:sz="0" w:space="0" w:color="auto"/>
            <w:bottom w:val="none" w:sz="0" w:space="0" w:color="auto"/>
            <w:right w:val="none" w:sz="0" w:space="0" w:color="auto"/>
          </w:divBdr>
        </w:div>
        <w:div w:id="783812881">
          <w:marLeft w:val="640"/>
          <w:marRight w:val="0"/>
          <w:marTop w:val="0"/>
          <w:marBottom w:val="0"/>
          <w:divBdr>
            <w:top w:val="none" w:sz="0" w:space="0" w:color="auto"/>
            <w:left w:val="none" w:sz="0" w:space="0" w:color="auto"/>
            <w:bottom w:val="none" w:sz="0" w:space="0" w:color="auto"/>
            <w:right w:val="none" w:sz="0" w:space="0" w:color="auto"/>
          </w:divBdr>
        </w:div>
        <w:div w:id="1838962445">
          <w:marLeft w:val="640"/>
          <w:marRight w:val="0"/>
          <w:marTop w:val="0"/>
          <w:marBottom w:val="0"/>
          <w:divBdr>
            <w:top w:val="none" w:sz="0" w:space="0" w:color="auto"/>
            <w:left w:val="none" w:sz="0" w:space="0" w:color="auto"/>
            <w:bottom w:val="none" w:sz="0" w:space="0" w:color="auto"/>
            <w:right w:val="none" w:sz="0" w:space="0" w:color="auto"/>
          </w:divBdr>
        </w:div>
        <w:div w:id="684940532">
          <w:marLeft w:val="640"/>
          <w:marRight w:val="0"/>
          <w:marTop w:val="0"/>
          <w:marBottom w:val="0"/>
          <w:divBdr>
            <w:top w:val="none" w:sz="0" w:space="0" w:color="auto"/>
            <w:left w:val="none" w:sz="0" w:space="0" w:color="auto"/>
            <w:bottom w:val="none" w:sz="0" w:space="0" w:color="auto"/>
            <w:right w:val="none" w:sz="0" w:space="0" w:color="auto"/>
          </w:divBdr>
        </w:div>
        <w:div w:id="364601346">
          <w:marLeft w:val="640"/>
          <w:marRight w:val="0"/>
          <w:marTop w:val="0"/>
          <w:marBottom w:val="0"/>
          <w:divBdr>
            <w:top w:val="none" w:sz="0" w:space="0" w:color="auto"/>
            <w:left w:val="none" w:sz="0" w:space="0" w:color="auto"/>
            <w:bottom w:val="none" w:sz="0" w:space="0" w:color="auto"/>
            <w:right w:val="none" w:sz="0" w:space="0" w:color="auto"/>
          </w:divBdr>
        </w:div>
        <w:div w:id="1501311690">
          <w:marLeft w:val="640"/>
          <w:marRight w:val="0"/>
          <w:marTop w:val="0"/>
          <w:marBottom w:val="0"/>
          <w:divBdr>
            <w:top w:val="none" w:sz="0" w:space="0" w:color="auto"/>
            <w:left w:val="none" w:sz="0" w:space="0" w:color="auto"/>
            <w:bottom w:val="none" w:sz="0" w:space="0" w:color="auto"/>
            <w:right w:val="none" w:sz="0" w:space="0" w:color="auto"/>
          </w:divBdr>
        </w:div>
        <w:div w:id="252515934">
          <w:marLeft w:val="640"/>
          <w:marRight w:val="0"/>
          <w:marTop w:val="0"/>
          <w:marBottom w:val="0"/>
          <w:divBdr>
            <w:top w:val="none" w:sz="0" w:space="0" w:color="auto"/>
            <w:left w:val="none" w:sz="0" w:space="0" w:color="auto"/>
            <w:bottom w:val="none" w:sz="0" w:space="0" w:color="auto"/>
            <w:right w:val="none" w:sz="0" w:space="0" w:color="auto"/>
          </w:divBdr>
        </w:div>
        <w:div w:id="640574580">
          <w:marLeft w:val="640"/>
          <w:marRight w:val="0"/>
          <w:marTop w:val="0"/>
          <w:marBottom w:val="0"/>
          <w:divBdr>
            <w:top w:val="none" w:sz="0" w:space="0" w:color="auto"/>
            <w:left w:val="none" w:sz="0" w:space="0" w:color="auto"/>
            <w:bottom w:val="none" w:sz="0" w:space="0" w:color="auto"/>
            <w:right w:val="none" w:sz="0" w:space="0" w:color="auto"/>
          </w:divBdr>
        </w:div>
        <w:div w:id="1307512374">
          <w:marLeft w:val="640"/>
          <w:marRight w:val="0"/>
          <w:marTop w:val="0"/>
          <w:marBottom w:val="0"/>
          <w:divBdr>
            <w:top w:val="none" w:sz="0" w:space="0" w:color="auto"/>
            <w:left w:val="none" w:sz="0" w:space="0" w:color="auto"/>
            <w:bottom w:val="none" w:sz="0" w:space="0" w:color="auto"/>
            <w:right w:val="none" w:sz="0" w:space="0" w:color="auto"/>
          </w:divBdr>
        </w:div>
        <w:div w:id="1208303035">
          <w:marLeft w:val="640"/>
          <w:marRight w:val="0"/>
          <w:marTop w:val="0"/>
          <w:marBottom w:val="0"/>
          <w:divBdr>
            <w:top w:val="none" w:sz="0" w:space="0" w:color="auto"/>
            <w:left w:val="none" w:sz="0" w:space="0" w:color="auto"/>
            <w:bottom w:val="none" w:sz="0" w:space="0" w:color="auto"/>
            <w:right w:val="none" w:sz="0" w:space="0" w:color="auto"/>
          </w:divBdr>
        </w:div>
        <w:div w:id="1228221965">
          <w:marLeft w:val="640"/>
          <w:marRight w:val="0"/>
          <w:marTop w:val="0"/>
          <w:marBottom w:val="0"/>
          <w:divBdr>
            <w:top w:val="none" w:sz="0" w:space="0" w:color="auto"/>
            <w:left w:val="none" w:sz="0" w:space="0" w:color="auto"/>
            <w:bottom w:val="none" w:sz="0" w:space="0" w:color="auto"/>
            <w:right w:val="none" w:sz="0" w:space="0" w:color="auto"/>
          </w:divBdr>
        </w:div>
        <w:div w:id="1164468502">
          <w:marLeft w:val="640"/>
          <w:marRight w:val="0"/>
          <w:marTop w:val="0"/>
          <w:marBottom w:val="0"/>
          <w:divBdr>
            <w:top w:val="none" w:sz="0" w:space="0" w:color="auto"/>
            <w:left w:val="none" w:sz="0" w:space="0" w:color="auto"/>
            <w:bottom w:val="none" w:sz="0" w:space="0" w:color="auto"/>
            <w:right w:val="none" w:sz="0" w:space="0" w:color="auto"/>
          </w:divBdr>
        </w:div>
        <w:div w:id="1081296792">
          <w:marLeft w:val="640"/>
          <w:marRight w:val="0"/>
          <w:marTop w:val="0"/>
          <w:marBottom w:val="0"/>
          <w:divBdr>
            <w:top w:val="none" w:sz="0" w:space="0" w:color="auto"/>
            <w:left w:val="none" w:sz="0" w:space="0" w:color="auto"/>
            <w:bottom w:val="none" w:sz="0" w:space="0" w:color="auto"/>
            <w:right w:val="none" w:sz="0" w:space="0" w:color="auto"/>
          </w:divBdr>
        </w:div>
        <w:div w:id="586310704">
          <w:marLeft w:val="640"/>
          <w:marRight w:val="0"/>
          <w:marTop w:val="0"/>
          <w:marBottom w:val="0"/>
          <w:divBdr>
            <w:top w:val="none" w:sz="0" w:space="0" w:color="auto"/>
            <w:left w:val="none" w:sz="0" w:space="0" w:color="auto"/>
            <w:bottom w:val="none" w:sz="0" w:space="0" w:color="auto"/>
            <w:right w:val="none" w:sz="0" w:space="0" w:color="auto"/>
          </w:divBdr>
        </w:div>
        <w:div w:id="528223190">
          <w:marLeft w:val="640"/>
          <w:marRight w:val="0"/>
          <w:marTop w:val="0"/>
          <w:marBottom w:val="0"/>
          <w:divBdr>
            <w:top w:val="none" w:sz="0" w:space="0" w:color="auto"/>
            <w:left w:val="none" w:sz="0" w:space="0" w:color="auto"/>
            <w:bottom w:val="none" w:sz="0" w:space="0" w:color="auto"/>
            <w:right w:val="none" w:sz="0" w:space="0" w:color="auto"/>
          </w:divBdr>
        </w:div>
        <w:div w:id="303974153">
          <w:marLeft w:val="640"/>
          <w:marRight w:val="0"/>
          <w:marTop w:val="0"/>
          <w:marBottom w:val="0"/>
          <w:divBdr>
            <w:top w:val="none" w:sz="0" w:space="0" w:color="auto"/>
            <w:left w:val="none" w:sz="0" w:space="0" w:color="auto"/>
            <w:bottom w:val="none" w:sz="0" w:space="0" w:color="auto"/>
            <w:right w:val="none" w:sz="0" w:space="0" w:color="auto"/>
          </w:divBdr>
        </w:div>
        <w:div w:id="1063261321">
          <w:marLeft w:val="640"/>
          <w:marRight w:val="0"/>
          <w:marTop w:val="0"/>
          <w:marBottom w:val="0"/>
          <w:divBdr>
            <w:top w:val="none" w:sz="0" w:space="0" w:color="auto"/>
            <w:left w:val="none" w:sz="0" w:space="0" w:color="auto"/>
            <w:bottom w:val="none" w:sz="0" w:space="0" w:color="auto"/>
            <w:right w:val="none" w:sz="0" w:space="0" w:color="auto"/>
          </w:divBdr>
        </w:div>
        <w:div w:id="1645815789">
          <w:marLeft w:val="640"/>
          <w:marRight w:val="0"/>
          <w:marTop w:val="0"/>
          <w:marBottom w:val="0"/>
          <w:divBdr>
            <w:top w:val="none" w:sz="0" w:space="0" w:color="auto"/>
            <w:left w:val="none" w:sz="0" w:space="0" w:color="auto"/>
            <w:bottom w:val="none" w:sz="0" w:space="0" w:color="auto"/>
            <w:right w:val="none" w:sz="0" w:space="0" w:color="auto"/>
          </w:divBdr>
        </w:div>
        <w:div w:id="929311174">
          <w:marLeft w:val="640"/>
          <w:marRight w:val="0"/>
          <w:marTop w:val="0"/>
          <w:marBottom w:val="0"/>
          <w:divBdr>
            <w:top w:val="none" w:sz="0" w:space="0" w:color="auto"/>
            <w:left w:val="none" w:sz="0" w:space="0" w:color="auto"/>
            <w:bottom w:val="none" w:sz="0" w:space="0" w:color="auto"/>
            <w:right w:val="none" w:sz="0" w:space="0" w:color="auto"/>
          </w:divBdr>
        </w:div>
        <w:div w:id="763527141">
          <w:marLeft w:val="640"/>
          <w:marRight w:val="0"/>
          <w:marTop w:val="0"/>
          <w:marBottom w:val="0"/>
          <w:divBdr>
            <w:top w:val="none" w:sz="0" w:space="0" w:color="auto"/>
            <w:left w:val="none" w:sz="0" w:space="0" w:color="auto"/>
            <w:bottom w:val="none" w:sz="0" w:space="0" w:color="auto"/>
            <w:right w:val="none" w:sz="0" w:space="0" w:color="auto"/>
          </w:divBdr>
        </w:div>
        <w:div w:id="256407779">
          <w:marLeft w:val="640"/>
          <w:marRight w:val="0"/>
          <w:marTop w:val="0"/>
          <w:marBottom w:val="0"/>
          <w:divBdr>
            <w:top w:val="none" w:sz="0" w:space="0" w:color="auto"/>
            <w:left w:val="none" w:sz="0" w:space="0" w:color="auto"/>
            <w:bottom w:val="none" w:sz="0" w:space="0" w:color="auto"/>
            <w:right w:val="none" w:sz="0" w:space="0" w:color="auto"/>
          </w:divBdr>
        </w:div>
        <w:div w:id="1338654053">
          <w:marLeft w:val="640"/>
          <w:marRight w:val="0"/>
          <w:marTop w:val="0"/>
          <w:marBottom w:val="0"/>
          <w:divBdr>
            <w:top w:val="none" w:sz="0" w:space="0" w:color="auto"/>
            <w:left w:val="none" w:sz="0" w:space="0" w:color="auto"/>
            <w:bottom w:val="none" w:sz="0" w:space="0" w:color="auto"/>
            <w:right w:val="none" w:sz="0" w:space="0" w:color="auto"/>
          </w:divBdr>
        </w:div>
        <w:div w:id="1894271335">
          <w:marLeft w:val="640"/>
          <w:marRight w:val="0"/>
          <w:marTop w:val="0"/>
          <w:marBottom w:val="0"/>
          <w:divBdr>
            <w:top w:val="none" w:sz="0" w:space="0" w:color="auto"/>
            <w:left w:val="none" w:sz="0" w:space="0" w:color="auto"/>
            <w:bottom w:val="none" w:sz="0" w:space="0" w:color="auto"/>
            <w:right w:val="none" w:sz="0" w:space="0" w:color="auto"/>
          </w:divBdr>
        </w:div>
        <w:div w:id="2140145999">
          <w:marLeft w:val="640"/>
          <w:marRight w:val="0"/>
          <w:marTop w:val="0"/>
          <w:marBottom w:val="0"/>
          <w:divBdr>
            <w:top w:val="none" w:sz="0" w:space="0" w:color="auto"/>
            <w:left w:val="none" w:sz="0" w:space="0" w:color="auto"/>
            <w:bottom w:val="none" w:sz="0" w:space="0" w:color="auto"/>
            <w:right w:val="none" w:sz="0" w:space="0" w:color="auto"/>
          </w:divBdr>
        </w:div>
        <w:div w:id="689264059">
          <w:marLeft w:val="640"/>
          <w:marRight w:val="0"/>
          <w:marTop w:val="0"/>
          <w:marBottom w:val="0"/>
          <w:divBdr>
            <w:top w:val="none" w:sz="0" w:space="0" w:color="auto"/>
            <w:left w:val="none" w:sz="0" w:space="0" w:color="auto"/>
            <w:bottom w:val="none" w:sz="0" w:space="0" w:color="auto"/>
            <w:right w:val="none" w:sz="0" w:space="0" w:color="auto"/>
          </w:divBdr>
        </w:div>
        <w:div w:id="1993214130">
          <w:marLeft w:val="640"/>
          <w:marRight w:val="0"/>
          <w:marTop w:val="0"/>
          <w:marBottom w:val="0"/>
          <w:divBdr>
            <w:top w:val="none" w:sz="0" w:space="0" w:color="auto"/>
            <w:left w:val="none" w:sz="0" w:space="0" w:color="auto"/>
            <w:bottom w:val="none" w:sz="0" w:space="0" w:color="auto"/>
            <w:right w:val="none" w:sz="0" w:space="0" w:color="auto"/>
          </w:divBdr>
        </w:div>
        <w:div w:id="778332572">
          <w:marLeft w:val="640"/>
          <w:marRight w:val="0"/>
          <w:marTop w:val="0"/>
          <w:marBottom w:val="0"/>
          <w:divBdr>
            <w:top w:val="none" w:sz="0" w:space="0" w:color="auto"/>
            <w:left w:val="none" w:sz="0" w:space="0" w:color="auto"/>
            <w:bottom w:val="none" w:sz="0" w:space="0" w:color="auto"/>
            <w:right w:val="none" w:sz="0" w:space="0" w:color="auto"/>
          </w:divBdr>
        </w:div>
        <w:div w:id="520095289">
          <w:marLeft w:val="640"/>
          <w:marRight w:val="0"/>
          <w:marTop w:val="0"/>
          <w:marBottom w:val="0"/>
          <w:divBdr>
            <w:top w:val="none" w:sz="0" w:space="0" w:color="auto"/>
            <w:left w:val="none" w:sz="0" w:space="0" w:color="auto"/>
            <w:bottom w:val="none" w:sz="0" w:space="0" w:color="auto"/>
            <w:right w:val="none" w:sz="0" w:space="0" w:color="auto"/>
          </w:divBdr>
        </w:div>
        <w:div w:id="902908107">
          <w:marLeft w:val="640"/>
          <w:marRight w:val="0"/>
          <w:marTop w:val="0"/>
          <w:marBottom w:val="0"/>
          <w:divBdr>
            <w:top w:val="none" w:sz="0" w:space="0" w:color="auto"/>
            <w:left w:val="none" w:sz="0" w:space="0" w:color="auto"/>
            <w:bottom w:val="none" w:sz="0" w:space="0" w:color="auto"/>
            <w:right w:val="none" w:sz="0" w:space="0" w:color="auto"/>
          </w:divBdr>
        </w:div>
        <w:div w:id="888344528">
          <w:marLeft w:val="640"/>
          <w:marRight w:val="0"/>
          <w:marTop w:val="0"/>
          <w:marBottom w:val="0"/>
          <w:divBdr>
            <w:top w:val="none" w:sz="0" w:space="0" w:color="auto"/>
            <w:left w:val="none" w:sz="0" w:space="0" w:color="auto"/>
            <w:bottom w:val="none" w:sz="0" w:space="0" w:color="auto"/>
            <w:right w:val="none" w:sz="0" w:space="0" w:color="auto"/>
          </w:divBdr>
        </w:div>
        <w:div w:id="444544773">
          <w:marLeft w:val="640"/>
          <w:marRight w:val="0"/>
          <w:marTop w:val="0"/>
          <w:marBottom w:val="0"/>
          <w:divBdr>
            <w:top w:val="none" w:sz="0" w:space="0" w:color="auto"/>
            <w:left w:val="none" w:sz="0" w:space="0" w:color="auto"/>
            <w:bottom w:val="none" w:sz="0" w:space="0" w:color="auto"/>
            <w:right w:val="none" w:sz="0" w:space="0" w:color="auto"/>
          </w:divBdr>
        </w:div>
        <w:div w:id="1356539774">
          <w:marLeft w:val="640"/>
          <w:marRight w:val="0"/>
          <w:marTop w:val="0"/>
          <w:marBottom w:val="0"/>
          <w:divBdr>
            <w:top w:val="none" w:sz="0" w:space="0" w:color="auto"/>
            <w:left w:val="none" w:sz="0" w:space="0" w:color="auto"/>
            <w:bottom w:val="none" w:sz="0" w:space="0" w:color="auto"/>
            <w:right w:val="none" w:sz="0" w:space="0" w:color="auto"/>
          </w:divBdr>
        </w:div>
        <w:div w:id="272711320">
          <w:marLeft w:val="640"/>
          <w:marRight w:val="0"/>
          <w:marTop w:val="0"/>
          <w:marBottom w:val="0"/>
          <w:divBdr>
            <w:top w:val="none" w:sz="0" w:space="0" w:color="auto"/>
            <w:left w:val="none" w:sz="0" w:space="0" w:color="auto"/>
            <w:bottom w:val="none" w:sz="0" w:space="0" w:color="auto"/>
            <w:right w:val="none" w:sz="0" w:space="0" w:color="auto"/>
          </w:divBdr>
        </w:div>
        <w:div w:id="1930768016">
          <w:marLeft w:val="640"/>
          <w:marRight w:val="0"/>
          <w:marTop w:val="0"/>
          <w:marBottom w:val="0"/>
          <w:divBdr>
            <w:top w:val="none" w:sz="0" w:space="0" w:color="auto"/>
            <w:left w:val="none" w:sz="0" w:space="0" w:color="auto"/>
            <w:bottom w:val="none" w:sz="0" w:space="0" w:color="auto"/>
            <w:right w:val="none" w:sz="0" w:space="0" w:color="auto"/>
          </w:divBdr>
        </w:div>
        <w:div w:id="1738165505">
          <w:marLeft w:val="640"/>
          <w:marRight w:val="0"/>
          <w:marTop w:val="0"/>
          <w:marBottom w:val="0"/>
          <w:divBdr>
            <w:top w:val="none" w:sz="0" w:space="0" w:color="auto"/>
            <w:left w:val="none" w:sz="0" w:space="0" w:color="auto"/>
            <w:bottom w:val="none" w:sz="0" w:space="0" w:color="auto"/>
            <w:right w:val="none" w:sz="0" w:space="0" w:color="auto"/>
          </w:divBdr>
        </w:div>
        <w:div w:id="865872121">
          <w:marLeft w:val="640"/>
          <w:marRight w:val="0"/>
          <w:marTop w:val="0"/>
          <w:marBottom w:val="0"/>
          <w:divBdr>
            <w:top w:val="none" w:sz="0" w:space="0" w:color="auto"/>
            <w:left w:val="none" w:sz="0" w:space="0" w:color="auto"/>
            <w:bottom w:val="none" w:sz="0" w:space="0" w:color="auto"/>
            <w:right w:val="none" w:sz="0" w:space="0" w:color="auto"/>
          </w:divBdr>
        </w:div>
      </w:divsChild>
    </w:div>
    <w:div w:id="1843856274">
      <w:bodyDiv w:val="1"/>
      <w:marLeft w:val="0"/>
      <w:marRight w:val="0"/>
      <w:marTop w:val="0"/>
      <w:marBottom w:val="0"/>
      <w:divBdr>
        <w:top w:val="none" w:sz="0" w:space="0" w:color="auto"/>
        <w:left w:val="none" w:sz="0" w:space="0" w:color="auto"/>
        <w:bottom w:val="none" w:sz="0" w:space="0" w:color="auto"/>
        <w:right w:val="none" w:sz="0" w:space="0" w:color="auto"/>
      </w:divBdr>
    </w:div>
    <w:div w:id="1866014421">
      <w:bodyDiv w:val="1"/>
      <w:marLeft w:val="0"/>
      <w:marRight w:val="0"/>
      <w:marTop w:val="0"/>
      <w:marBottom w:val="0"/>
      <w:divBdr>
        <w:top w:val="none" w:sz="0" w:space="0" w:color="auto"/>
        <w:left w:val="none" w:sz="0" w:space="0" w:color="auto"/>
        <w:bottom w:val="none" w:sz="0" w:space="0" w:color="auto"/>
        <w:right w:val="none" w:sz="0" w:space="0" w:color="auto"/>
      </w:divBdr>
    </w:div>
    <w:div w:id="1921215162">
      <w:bodyDiv w:val="1"/>
      <w:marLeft w:val="0"/>
      <w:marRight w:val="0"/>
      <w:marTop w:val="0"/>
      <w:marBottom w:val="0"/>
      <w:divBdr>
        <w:top w:val="none" w:sz="0" w:space="0" w:color="auto"/>
        <w:left w:val="none" w:sz="0" w:space="0" w:color="auto"/>
        <w:bottom w:val="none" w:sz="0" w:space="0" w:color="auto"/>
        <w:right w:val="none" w:sz="0" w:space="0" w:color="auto"/>
      </w:divBdr>
      <w:divsChild>
        <w:div w:id="832843171">
          <w:marLeft w:val="640"/>
          <w:marRight w:val="0"/>
          <w:marTop w:val="0"/>
          <w:marBottom w:val="0"/>
          <w:divBdr>
            <w:top w:val="none" w:sz="0" w:space="0" w:color="auto"/>
            <w:left w:val="none" w:sz="0" w:space="0" w:color="auto"/>
            <w:bottom w:val="none" w:sz="0" w:space="0" w:color="auto"/>
            <w:right w:val="none" w:sz="0" w:space="0" w:color="auto"/>
          </w:divBdr>
        </w:div>
        <w:div w:id="1348798818">
          <w:marLeft w:val="640"/>
          <w:marRight w:val="0"/>
          <w:marTop w:val="0"/>
          <w:marBottom w:val="0"/>
          <w:divBdr>
            <w:top w:val="none" w:sz="0" w:space="0" w:color="auto"/>
            <w:left w:val="none" w:sz="0" w:space="0" w:color="auto"/>
            <w:bottom w:val="none" w:sz="0" w:space="0" w:color="auto"/>
            <w:right w:val="none" w:sz="0" w:space="0" w:color="auto"/>
          </w:divBdr>
        </w:div>
        <w:div w:id="264769471">
          <w:marLeft w:val="640"/>
          <w:marRight w:val="0"/>
          <w:marTop w:val="0"/>
          <w:marBottom w:val="0"/>
          <w:divBdr>
            <w:top w:val="none" w:sz="0" w:space="0" w:color="auto"/>
            <w:left w:val="none" w:sz="0" w:space="0" w:color="auto"/>
            <w:bottom w:val="none" w:sz="0" w:space="0" w:color="auto"/>
            <w:right w:val="none" w:sz="0" w:space="0" w:color="auto"/>
          </w:divBdr>
        </w:div>
        <w:div w:id="439491219">
          <w:marLeft w:val="640"/>
          <w:marRight w:val="0"/>
          <w:marTop w:val="0"/>
          <w:marBottom w:val="0"/>
          <w:divBdr>
            <w:top w:val="none" w:sz="0" w:space="0" w:color="auto"/>
            <w:left w:val="none" w:sz="0" w:space="0" w:color="auto"/>
            <w:bottom w:val="none" w:sz="0" w:space="0" w:color="auto"/>
            <w:right w:val="none" w:sz="0" w:space="0" w:color="auto"/>
          </w:divBdr>
        </w:div>
        <w:div w:id="455636214">
          <w:marLeft w:val="640"/>
          <w:marRight w:val="0"/>
          <w:marTop w:val="0"/>
          <w:marBottom w:val="0"/>
          <w:divBdr>
            <w:top w:val="none" w:sz="0" w:space="0" w:color="auto"/>
            <w:left w:val="none" w:sz="0" w:space="0" w:color="auto"/>
            <w:bottom w:val="none" w:sz="0" w:space="0" w:color="auto"/>
            <w:right w:val="none" w:sz="0" w:space="0" w:color="auto"/>
          </w:divBdr>
        </w:div>
        <w:div w:id="475487394">
          <w:marLeft w:val="640"/>
          <w:marRight w:val="0"/>
          <w:marTop w:val="0"/>
          <w:marBottom w:val="0"/>
          <w:divBdr>
            <w:top w:val="none" w:sz="0" w:space="0" w:color="auto"/>
            <w:left w:val="none" w:sz="0" w:space="0" w:color="auto"/>
            <w:bottom w:val="none" w:sz="0" w:space="0" w:color="auto"/>
            <w:right w:val="none" w:sz="0" w:space="0" w:color="auto"/>
          </w:divBdr>
        </w:div>
        <w:div w:id="1367565580">
          <w:marLeft w:val="640"/>
          <w:marRight w:val="0"/>
          <w:marTop w:val="0"/>
          <w:marBottom w:val="0"/>
          <w:divBdr>
            <w:top w:val="none" w:sz="0" w:space="0" w:color="auto"/>
            <w:left w:val="none" w:sz="0" w:space="0" w:color="auto"/>
            <w:bottom w:val="none" w:sz="0" w:space="0" w:color="auto"/>
            <w:right w:val="none" w:sz="0" w:space="0" w:color="auto"/>
          </w:divBdr>
        </w:div>
        <w:div w:id="889194438">
          <w:marLeft w:val="640"/>
          <w:marRight w:val="0"/>
          <w:marTop w:val="0"/>
          <w:marBottom w:val="0"/>
          <w:divBdr>
            <w:top w:val="none" w:sz="0" w:space="0" w:color="auto"/>
            <w:left w:val="none" w:sz="0" w:space="0" w:color="auto"/>
            <w:bottom w:val="none" w:sz="0" w:space="0" w:color="auto"/>
            <w:right w:val="none" w:sz="0" w:space="0" w:color="auto"/>
          </w:divBdr>
        </w:div>
        <w:div w:id="1028528610">
          <w:marLeft w:val="640"/>
          <w:marRight w:val="0"/>
          <w:marTop w:val="0"/>
          <w:marBottom w:val="0"/>
          <w:divBdr>
            <w:top w:val="none" w:sz="0" w:space="0" w:color="auto"/>
            <w:left w:val="none" w:sz="0" w:space="0" w:color="auto"/>
            <w:bottom w:val="none" w:sz="0" w:space="0" w:color="auto"/>
            <w:right w:val="none" w:sz="0" w:space="0" w:color="auto"/>
          </w:divBdr>
        </w:div>
        <w:div w:id="72746121">
          <w:marLeft w:val="640"/>
          <w:marRight w:val="0"/>
          <w:marTop w:val="0"/>
          <w:marBottom w:val="0"/>
          <w:divBdr>
            <w:top w:val="none" w:sz="0" w:space="0" w:color="auto"/>
            <w:left w:val="none" w:sz="0" w:space="0" w:color="auto"/>
            <w:bottom w:val="none" w:sz="0" w:space="0" w:color="auto"/>
            <w:right w:val="none" w:sz="0" w:space="0" w:color="auto"/>
          </w:divBdr>
        </w:div>
        <w:div w:id="1946813170">
          <w:marLeft w:val="640"/>
          <w:marRight w:val="0"/>
          <w:marTop w:val="0"/>
          <w:marBottom w:val="0"/>
          <w:divBdr>
            <w:top w:val="none" w:sz="0" w:space="0" w:color="auto"/>
            <w:left w:val="none" w:sz="0" w:space="0" w:color="auto"/>
            <w:bottom w:val="none" w:sz="0" w:space="0" w:color="auto"/>
            <w:right w:val="none" w:sz="0" w:space="0" w:color="auto"/>
          </w:divBdr>
        </w:div>
        <w:div w:id="51392033">
          <w:marLeft w:val="640"/>
          <w:marRight w:val="0"/>
          <w:marTop w:val="0"/>
          <w:marBottom w:val="0"/>
          <w:divBdr>
            <w:top w:val="none" w:sz="0" w:space="0" w:color="auto"/>
            <w:left w:val="none" w:sz="0" w:space="0" w:color="auto"/>
            <w:bottom w:val="none" w:sz="0" w:space="0" w:color="auto"/>
            <w:right w:val="none" w:sz="0" w:space="0" w:color="auto"/>
          </w:divBdr>
        </w:div>
        <w:div w:id="813764458">
          <w:marLeft w:val="640"/>
          <w:marRight w:val="0"/>
          <w:marTop w:val="0"/>
          <w:marBottom w:val="0"/>
          <w:divBdr>
            <w:top w:val="none" w:sz="0" w:space="0" w:color="auto"/>
            <w:left w:val="none" w:sz="0" w:space="0" w:color="auto"/>
            <w:bottom w:val="none" w:sz="0" w:space="0" w:color="auto"/>
            <w:right w:val="none" w:sz="0" w:space="0" w:color="auto"/>
          </w:divBdr>
        </w:div>
        <w:div w:id="1739594760">
          <w:marLeft w:val="640"/>
          <w:marRight w:val="0"/>
          <w:marTop w:val="0"/>
          <w:marBottom w:val="0"/>
          <w:divBdr>
            <w:top w:val="none" w:sz="0" w:space="0" w:color="auto"/>
            <w:left w:val="none" w:sz="0" w:space="0" w:color="auto"/>
            <w:bottom w:val="none" w:sz="0" w:space="0" w:color="auto"/>
            <w:right w:val="none" w:sz="0" w:space="0" w:color="auto"/>
          </w:divBdr>
        </w:div>
        <w:div w:id="2072924356">
          <w:marLeft w:val="640"/>
          <w:marRight w:val="0"/>
          <w:marTop w:val="0"/>
          <w:marBottom w:val="0"/>
          <w:divBdr>
            <w:top w:val="none" w:sz="0" w:space="0" w:color="auto"/>
            <w:left w:val="none" w:sz="0" w:space="0" w:color="auto"/>
            <w:bottom w:val="none" w:sz="0" w:space="0" w:color="auto"/>
            <w:right w:val="none" w:sz="0" w:space="0" w:color="auto"/>
          </w:divBdr>
        </w:div>
        <w:div w:id="2136439113">
          <w:marLeft w:val="640"/>
          <w:marRight w:val="0"/>
          <w:marTop w:val="0"/>
          <w:marBottom w:val="0"/>
          <w:divBdr>
            <w:top w:val="none" w:sz="0" w:space="0" w:color="auto"/>
            <w:left w:val="none" w:sz="0" w:space="0" w:color="auto"/>
            <w:bottom w:val="none" w:sz="0" w:space="0" w:color="auto"/>
            <w:right w:val="none" w:sz="0" w:space="0" w:color="auto"/>
          </w:divBdr>
        </w:div>
        <w:div w:id="209653693">
          <w:marLeft w:val="640"/>
          <w:marRight w:val="0"/>
          <w:marTop w:val="0"/>
          <w:marBottom w:val="0"/>
          <w:divBdr>
            <w:top w:val="none" w:sz="0" w:space="0" w:color="auto"/>
            <w:left w:val="none" w:sz="0" w:space="0" w:color="auto"/>
            <w:bottom w:val="none" w:sz="0" w:space="0" w:color="auto"/>
            <w:right w:val="none" w:sz="0" w:space="0" w:color="auto"/>
          </w:divBdr>
        </w:div>
        <w:div w:id="1239482856">
          <w:marLeft w:val="640"/>
          <w:marRight w:val="0"/>
          <w:marTop w:val="0"/>
          <w:marBottom w:val="0"/>
          <w:divBdr>
            <w:top w:val="none" w:sz="0" w:space="0" w:color="auto"/>
            <w:left w:val="none" w:sz="0" w:space="0" w:color="auto"/>
            <w:bottom w:val="none" w:sz="0" w:space="0" w:color="auto"/>
            <w:right w:val="none" w:sz="0" w:space="0" w:color="auto"/>
          </w:divBdr>
        </w:div>
        <w:div w:id="552498534">
          <w:marLeft w:val="640"/>
          <w:marRight w:val="0"/>
          <w:marTop w:val="0"/>
          <w:marBottom w:val="0"/>
          <w:divBdr>
            <w:top w:val="none" w:sz="0" w:space="0" w:color="auto"/>
            <w:left w:val="none" w:sz="0" w:space="0" w:color="auto"/>
            <w:bottom w:val="none" w:sz="0" w:space="0" w:color="auto"/>
            <w:right w:val="none" w:sz="0" w:space="0" w:color="auto"/>
          </w:divBdr>
        </w:div>
        <w:div w:id="2101825000">
          <w:marLeft w:val="640"/>
          <w:marRight w:val="0"/>
          <w:marTop w:val="0"/>
          <w:marBottom w:val="0"/>
          <w:divBdr>
            <w:top w:val="none" w:sz="0" w:space="0" w:color="auto"/>
            <w:left w:val="none" w:sz="0" w:space="0" w:color="auto"/>
            <w:bottom w:val="none" w:sz="0" w:space="0" w:color="auto"/>
            <w:right w:val="none" w:sz="0" w:space="0" w:color="auto"/>
          </w:divBdr>
        </w:div>
        <w:div w:id="1283533436">
          <w:marLeft w:val="640"/>
          <w:marRight w:val="0"/>
          <w:marTop w:val="0"/>
          <w:marBottom w:val="0"/>
          <w:divBdr>
            <w:top w:val="none" w:sz="0" w:space="0" w:color="auto"/>
            <w:left w:val="none" w:sz="0" w:space="0" w:color="auto"/>
            <w:bottom w:val="none" w:sz="0" w:space="0" w:color="auto"/>
            <w:right w:val="none" w:sz="0" w:space="0" w:color="auto"/>
          </w:divBdr>
        </w:div>
        <w:div w:id="1786342582">
          <w:marLeft w:val="640"/>
          <w:marRight w:val="0"/>
          <w:marTop w:val="0"/>
          <w:marBottom w:val="0"/>
          <w:divBdr>
            <w:top w:val="none" w:sz="0" w:space="0" w:color="auto"/>
            <w:left w:val="none" w:sz="0" w:space="0" w:color="auto"/>
            <w:bottom w:val="none" w:sz="0" w:space="0" w:color="auto"/>
            <w:right w:val="none" w:sz="0" w:space="0" w:color="auto"/>
          </w:divBdr>
        </w:div>
        <w:div w:id="939486888">
          <w:marLeft w:val="640"/>
          <w:marRight w:val="0"/>
          <w:marTop w:val="0"/>
          <w:marBottom w:val="0"/>
          <w:divBdr>
            <w:top w:val="none" w:sz="0" w:space="0" w:color="auto"/>
            <w:left w:val="none" w:sz="0" w:space="0" w:color="auto"/>
            <w:bottom w:val="none" w:sz="0" w:space="0" w:color="auto"/>
            <w:right w:val="none" w:sz="0" w:space="0" w:color="auto"/>
          </w:divBdr>
        </w:div>
        <w:div w:id="1491366818">
          <w:marLeft w:val="640"/>
          <w:marRight w:val="0"/>
          <w:marTop w:val="0"/>
          <w:marBottom w:val="0"/>
          <w:divBdr>
            <w:top w:val="none" w:sz="0" w:space="0" w:color="auto"/>
            <w:left w:val="none" w:sz="0" w:space="0" w:color="auto"/>
            <w:bottom w:val="none" w:sz="0" w:space="0" w:color="auto"/>
            <w:right w:val="none" w:sz="0" w:space="0" w:color="auto"/>
          </w:divBdr>
        </w:div>
        <w:div w:id="1048844227">
          <w:marLeft w:val="640"/>
          <w:marRight w:val="0"/>
          <w:marTop w:val="0"/>
          <w:marBottom w:val="0"/>
          <w:divBdr>
            <w:top w:val="none" w:sz="0" w:space="0" w:color="auto"/>
            <w:left w:val="none" w:sz="0" w:space="0" w:color="auto"/>
            <w:bottom w:val="none" w:sz="0" w:space="0" w:color="auto"/>
            <w:right w:val="none" w:sz="0" w:space="0" w:color="auto"/>
          </w:divBdr>
        </w:div>
        <w:div w:id="273632822">
          <w:marLeft w:val="640"/>
          <w:marRight w:val="0"/>
          <w:marTop w:val="0"/>
          <w:marBottom w:val="0"/>
          <w:divBdr>
            <w:top w:val="none" w:sz="0" w:space="0" w:color="auto"/>
            <w:left w:val="none" w:sz="0" w:space="0" w:color="auto"/>
            <w:bottom w:val="none" w:sz="0" w:space="0" w:color="auto"/>
            <w:right w:val="none" w:sz="0" w:space="0" w:color="auto"/>
          </w:divBdr>
        </w:div>
        <w:div w:id="141897700">
          <w:marLeft w:val="640"/>
          <w:marRight w:val="0"/>
          <w:marTop w:val="0"/>
          <w:marBottom w:val="0"/>
          <w:divBdr>
            <w:top w:val="none" w:sz="0" w:space="0" w:color="auto"/>
            <w:left w:val="none" w:sz="0" w:space="0" w:color="auto"/>
            <w:bottom w:val="none" w:sz="0" w:space="0" w:color="auto"/>
            <w:right w:val="none" w:sz="0" w:space="0" w:color="auto"/>
          </w:divBdr>
        </w:div>
        <w:div w:id="1527674176">
          <w:marLeft w:val="640"/>
          <w:marRight w:val="0"/>
          <w:marTop w:val="0"/>
          <w:marBottom w:val="0"/>
          <w:divBdr>
            <w:top w:val="none" w:sz="0" w:space="0" w:color="auto"/>
            <w:left w:val="none" w:sz="0" w:space="0" w:color="auto"/>
            <w:bottom w:val="none" w:sz="0" w:space="0" w:color="auto"/>
            <w:right w:val="none" w:sz="0" w:space="0" w:color="auto"/>
          </w:divBdr>
        </w:div>
        <w:div w:id="1249198114">
          <w:marLeft w:val="640"/>
          <w:marRight w:val="0"/>
          <w:marTop w:val="0"/>
          <w:marBottom w:val="0"/>
          <w:divBdr>
            <w:top w:val="none" w:sz="0" w:space="0" w:color="auto"/>
            <w:left w:val="none" w:sz="0" w:space="0" w:color="auto"/>
            <w:bottom w:val="none" w:sz="0" w:space="0" w:color="auto"/>
            <w:right w:val="none" w:sz="0" w:space="0" w:color="auto"/>
          </w:divBdr>
        </w:div>
        <w:div w:id="1712194271">
          <w:marLeft w:val="640"/>
          <w:marRight w:val="0"/>
          <w:marTop w:val="0"/>
          <w:marBottom w:val="0"/>
          <w:divBdr>
            <w:top w:val="none" w:sz="0" w:space="0" w:color="auto"/>
            <w:left w:val="none" w:sz="0" w:space="0" w:color="auto"/>
            <w:bottom w:val="none" w:sz="0" w:space="0" w:color="auto"/>
            <w:right w:val="none" w:sz="0" w:space="0" w:color="auto"/>
          </w:divBdr>
        </w:div>
        <w:div w:id="786117527">
          <w:marLeft w:val="640"/>
          <w:marRight w:val="0"/>
          <w:marTop w:val="0"/>
          <w:marBottom w:val="0"/>
          <w:divBdr>
            <w:top w:val="none" w:sz="0" w:space="0" w:color="auto"/>
            <w:left w:val="none" w:sz="0" w:space="0" w:color="auto"/>
            <w:bottom w:val="none" w:sz="0" w:space="0" w:color="auto"/>
            <w:right w:val="none" w:sz="0" w:space="0" w:color="auto"/>
          </w:divBdr>
        </w:div>
        <w:div w:id="950823404">
          <w:marLeft w:val="640"/>
          <w:marRight w:val="0"/>
          <w:marTop w:val="0"/>
          <w:marBottom w:val="0"/>
          <w:divBdr>
            <w:top w:val="none" w:sz="0" w:space="0" w:color="auto"/>
            <w:left w:val="none" w:sz="0" w:space="0" w:color="auto"/>
            <w:bottom w:val="none" w:sz="0" w:space="0" w:color="auto"/>
            <w:right w:val="none" w:sz="0" w:space="0" w:color="auto"/>
          </w:divBdr>
        </w:div>
        <w:div w:id="1010376792">
          <w:marLeft w:val="640"/>
          <w:marRight w:val="0"/>
          <w:marTop w:val="0"/>
          <w:marBottom w:val="0"/>
          <w:divBdr>
            <w:top w:val="none" w:sz="0" w:space="0" w:color="auto"/>
            <w:left w:val="none" w:sz="0" w:space="0" w:color="auto"/>
            <w:bottom w:val="none" w:sz="0" w:space="0" w:color="auto"/>
            <w:right w:val="none" w:sz="0" w:space="0" w:color="auto"/>
          </w:divBdr>
        </w:div>
        <w:div w:id="1513253102">
          <w:marLeft w:val="640"/>
          <w:marRight w:val="0"/>
          <w:marTop w:val="0"/>
          <w:marBottom w:val="0"/>
          <w:divBdr>
            <w:top w:val="none" w:sz="0" w:space="0" w:color="auto"/>
            <w:left w:val="none" w:sz="0" w:space="0" w:color="auto"/>
            <w:bottom w:val="none" w:sz="0" w:space="0" w:color="auto"/>
            <w:right w:val="none" w:sz="0" w:space="0" w:color="auto"/>
          </w:divBdr>
        </w:div>
        <w:div w:id="154494421">
          <w:marLeft w:val="640"/>
          <w:marRight w:val="0"/>
          <w:marTop w:val="0"/>
          <w:marBottom w:val="0"/>
          <w:divBdr>
            <w:top w:val="none" w:sz="0" w:space="0" w:color="auto"/>
            <w:left w:val="none" w:sz="0" w:space="0" w:color="auto"/>
            <w:bottom w:val="none" w:sz="0" w:space="0" w:color="auto"/>
            <w:right w:val="none" w:sz="0" w:space="0" w:color="auto"/>
          </w:divBdr>
        </w:div>
        <w:div w:id="1081876247">
          <w:marLeft w:val="640"/>
          <w:marRight w:val="0"/>
          <w:marTop w:val="0"/>
          <w:marBottom w:val="0"/>
          <w:divBdr>
            <w:top w:val="none" w:sz="0" w:space="0" w:color="auto"/>
            <w:left w:val="none" w:sz="0" w:space="0" w:color="auto"/>
            <w:bottom w:val="none" w:sz="0" w:space="0" w:color="auto"/>
            <w:right w:val="none" w:sz="0" w:space="0" w:color="auto"/>
          </w:divBdr>
        </w:div>
        <w:div w:id="1279141395">
          <w:marLeft w:val="640"/>
          <w:marRight w:val="0"/>
          <w:marTop w:val="0"/>
          <w:marBottom w:val="0"/>
          <w:divBdr>
            <w:top w:val="none" w:sz="0" w:space="0" w:color="auto"/>
            <w:left w:val="none" w:sz="0" w:space="0" w:color="auto"/>
            <w:bottom w:val="none" w:sz="0" w:space="0" w:color="auto"/>
            <w:right w:val="none" w:sz="0" w:space="0" w:color="auto"/>
          </w:divBdr>
        </w:div>
        <w:div w:id="1030374148">
          <w:marLeft w:val="640"/>
          <w:marRight w:val="0"/>
          <w:marTop w:val="0"/>
          <w:marBottom w:val="0"/>
          <w:divBdr>
            <w:top w:val="none" w:sz="0" w:space="0" w:color="auto"/>
            <w:left w:val="none" w:sz="0" w:space="0" w:color="auto"/>
            <w:bottom w:val="none" w:sz="0" w:space="0" w:color="auto"/>
            <w:right w:val="none" w:sz="0" w:space="0" w:color="auto"/>
          </w:divBdr>
        </w:div>
        <w:div w:id="2140341426">
          <w:marLeft w:val="640"/>
          <w:marRight w:val="0"/>
          <w:marTop w:val="0"/>
          <w:marBottom w:val="0"/>
          <w:divBdr>
            <w:top w:val="none" w:sz="0" w:space="0" w:color="auto"/>
            <w:left w:val="none" w:sz="0" w:space="0" w:color="auto"/>
            <w:bottom w:val="none" w:sz="0" w:space="0" w:color="auto"/>
            <w:right w:val="none" w:sz="0" w:space="0" w:color="auto"/>
          </w:divBdr>
        </w:div>
        <w:div w:id="652564826">
          <w:marLeft w:val="640"/>
          <w:marRight w:val="0"/>
          <w:marTop w:val="0"/>
          <w:marBottom w:val="0"/>
          <w:divBdr>
            <w:top w:val="none" w:sz="0" w:space="0" w:color="auto"/>
            <w:left w:val="none" w:sz="0" w:space="0" w:color="auto"/>
            <w:bottom w:val="none" w:sz="0" w:space="0" w:color="auto"/>
            <w:right w:val="none" w:sz="0" w:space="0" w:color="auto"/>
          </w:divBdr>
        </w:div>
        <w:div w:id="1675297466">
          <w:marLeft w:val="640"/>
          <w:marRight w:val="0"/>
          <w:marTop w:val="0"/>
          <w:marBottom w:val="0"/>
          <w:divBdr>
            <w:top w:val="none" w:sz="0" w:space="0" w:color="auto"/>
            <w:left w:val="none" w:sz="0" w:space="0" w:color="auto"/>
            <w:bottom w:val="none" w:sz="0" w:space="0" w:color="auto"/>
            <w:right w:val="none" w:sz="0" w:space="0" w:color="auto"/>
          </w:divBdr>
        </w:div>
        <w:div w:id="450517392">
          <w:marLeft w:val="640"/>
          <w:marRight w:val="0"/>
          <w:marTop w:val="0"/>
          <w:marBottom w:val="0"/>
          <w:divBdr>
            <w:top w:val="none" w:sz="0" w:space="0" w:color="auto"/>
            <w:left w:val="none" w:sz="0" w:space="0" w:color="auto"/>
            <w:bottom w:val="none" w:sz="0" w:space="0" w:color="auto"/>
            <w:right w:val="none" w:sz="0" w:space="0" w:color="auto"/>
          </w:divBdr>
        </w:div>
        <w:div w:id="76445060">
          <w:marLeft w:val="640"/>
          <w:marRight w:val="0"/>
          <w:marTop w:val="0"/>
          <w:marBottom w:val="0"/>
          <w:divBdr>
            <w:top w:val="none" w:sz="0" w:space="0" w:color="auto"/>
            <w:left w:val="none" w:sz="0" w:space="0" w:color="auto"/>
            <w:bottom w:val="none" w:sz="0" w:space="0" w:color="auto"/>
            <w:right w:val="none" w:sz="0" w:space="0" w:color="auto"/>
          </w:divBdr>
        </w:div>
        <w:div w:id="2015454925">
          <w:marLeft w:val="640"/>
          <w:marRight w:val="0"/>
          <w:marTop w:val="0"/>
          <w:marBottom w:val="0"/>
          <w:divBdr>
            <w:top w:val="none" w:sz="0" w:space="0" w:color="auto"/>
            <w:left w:val="none" w:sz="0" w:space="0" w:color="auto"/>
            <w:bottom w:val="none" w:sz="0" w:space="0" w:color="auto"/>
            <w:right w:val="none" w:sz="0" w:space="0" w:color="auto"/>
          </w:divBdr>
        </w:div>
        <w:div w:id="1605186497">
          <w:marLeft w:val="640"/>
          <w:marRight w:val="0"/>
          <w:marTop w:val="0"/>
          <w:marBottom w:val="0"/>
          <w:divBdr>
            <w:top w:val="none" w:sz="0" w:space="0" w:color="auto"/>
            <w:left w:val="none" w:sz="0" w:space="0" w:color="auto"/>
            <w:bottom w:val="none" w:sz="0" w:space="0" w:color="auto"/>
            <w:right w:val="none" w:sz="0" w:space="0" w:color="auto"/>
          </w:divBdr>
        </w:div>
        <w:div w:id="347370890">
          <w:marLeft w:val="640"/>
          <w:marRight w:val="0"/>
          <w:marTop w:val="0"/>
          <w:marBottom w:val="0"/>
          <w:divBdr>
            <w:top w:val="none" w:sz="0" w:space="0" w:color="auto"/>
            <w:left w:val="none" w:sz="0" w:space="0" w:color="auto"/>
            <w:bottom w:val="none" w:sz="0" w:space="0" w:color="auto"/>
            <w:right w:val="none" w:sz="0" w:space="0" w:color="auto"/>
          </w:divBdr>
        </w:div>
        <w:div w:id="1719167174">
          <w:marLeft w:val="640"/>
          <w:marRight w:val="0"/>
          <w:marTop w:val="0"/>
          <w:marBottom w:val="0"/>
          <w:divBdr>
            <w:top w:val="none" w:sz="0" w:space="0" w:color="auto"/>
            <w:left w:val="none" w:sz="0" w:space="0" w:color="auto"/>
            <w:bottom w:val="none" w:sz="0" w:space="0" w:color="auto"/>
            <w:right w:val="none" w:sz="0" w:space="0" w:color="auto"/>
          </w:divBdr>
        </w:div>
        <w:div w:id="325936192">
          <w:marLeft w:val="640"/>
          <w:marRight w:val="0"/>
          <w:marTop w:val="0"/>
          <w:marBottom w:val="0"/>
          <w:divBdr>
            <w:top w:val="none" w:sz="0" w:space="0" w:color="auto"/>
            <w:left w:val="none" w:sz="0" w:space="0" w:color="auto"/>
            <w:bottom w:val="none" w:sz="0" w:space="0" w:color="auto"/>
            <w:right w:val="none" w:sz="0" w:space="0" w:color="auto"/>
          </w:divBdr>
        </w:div>
        <w:div w:id="419909176">
          <w:marLeft w:val="640"/>
          <w:marRight w:val="0"/>
          <w:marTop w:val="0"/>
          <w:marBottom w:val="0"/>
          <w:divBdr>
            <w:top w:val="none" w:sz="0" w:space="0" w:color="auto"/>
            <w:left w:val="none" w:sz="0" w:space="0" w:color="auto"/>
            <w:bottom w:val="none" w:sz="0" w:space="0" w:color="auto"/>
            <w:right w:val="none" w:sz="0" w:space="0" w:color="auto"/>
          </w:divBdr>
        </w:div>
        <w:div w:id="1286809926">
          <w:marLeft w:val="640"/>
          <w:marRight w:val="0"/>
          <w:marTop w:val="0"/>
          <w:marBottom w:val="0"/>
          <w:divBdr>
            <w:top w:val="none" w:sz="0" w:space="0" w:color="auto"/>
            <w:left w:val="none" w:sz="0" w:space="0" w:color="auto"/>
            <w:bottom w:val="none" w:sz="0" w:space="0" w:color="auto"/>
            <w:right w:val="none" w:sz="0" w:space="0" w:color="auto"/>
          </w:divBdr>
        </w:div>
        <w:div w:id="1719009820">
          <w:marLeft w:val="640"/>
          <w:marRight w:val="0"/>
          <w:marTop w:val="0"/>
          <w:marBottom w:val="0"/>
          <w:divBdr>
            <w:top w:val="none" w:sz="0" w:space="0" w:color="auto"/>
            <w:left w:val="none" w:sz="0" w:space="0" w:color="auto"/>
            <w:bottom w:val="none" w:sz="0" w:space="0" w:color="auto"/>
            <w:right w:val="none" w:sz="0" w:space="0" w:color="auto"/>
          </w:divBdr>
        </w:div>
        <w:div w:id="43988487">
          <w:marLeft w:val="640"/>
          <w:marRight w:val="0"/>
          <w:marTop w:val="0"/>
          <w:marBottom w:val="0"/>
          <w:divBdr>
            <w:top w:val="none" w:sz="0" w:space="0" w:color="auto"/>
            <w:left w:val="none" w:sz="0" w:space="0" w:color="auto"/>
            <w:bottom w:val="none" w:sz="0" w:space="0" w:color="auto"/>
            <w:right w:val="none" w:sz="0" w:space="0" w:color="auto"/>
          </w:divBdr>
        </w:div>
        <w:div w:id="1081215258">
          <w:marLeft w:val="640"/>
          <w:marRight w:val="0"/>
          <w:marTop w:val="0"/>
          <w:marBottom w:val="0"/>
          <w:divBdr>
            <w:top w:val="none" w:sz="0" w:space="0" w:color="auto"/>
            <w:left w:val="none" w:sz="0" w:space="0" w:color="auto"/>
            <w:bottom w:val="none" w:sz="0" w:space="0" w:color="auto"/>
            <w:right w:val="none" w:sz="0" w:space="0" w:color="auto"/>
          </w:divBdr>
        </w:div>
        <w:div w:id="642464507">
          <w:marLeft w:val="640"/>
          <w:marRight w:val="0"/>
          <w:marTop w:val="0"/>
          <w:marBottom w:val="0"/>
          <w:divBdr>
            <w:top w:val="none" w:sz="0" w:space="0" w:color="auto"/>
            <w:left w:val="none" w:sz="0" w:space="0" w:color="auto"/>
            <w:bottom w:val="none" w:sz="0" w:space="0" w:color="auto"/>
            <w:right w:val="none" w:sz="0" w:space="0" w:color="auto"/>
          </w:divBdr>
        </w:div>
        <w:div w:id="1524006715">
          <w:marLeft w:val="640"/>
          <w:marRight w:val="0"/>
          <w:marTop w:val="0"/>
          <w:marBottom w:val="0"/>
          <w:divBdr>
            <w:top w:val="none" w:sz="0" w:space="0" w:color="auto"/>
            <w:left w:val="none" w:sz="0" w:space="0" w:color="auto"/>
            <w:bottom w:val="none" w:sz="0" w:space="0" w:color="auto"/>
            <w:right w:val="none" w:sz="0" w:space="0" w:color="auto"/>
          </w:divBdr>
        </w:div>
        <w:div w:id="954603972">
          <w:marLeft w:val="640"/>
          <w:marRight w:val="0"/>
          <w:marTop w:val="0"/>
          <w:marBottom w:val="0"/>
          <w:divBdr>
            <w:top w:val="none" w:sz="0" w:space="0" w:color="auto"/>
            <w:left w:val="none" w:sz="0" w:space="0" w:color="auto"/>
            <w:bottom w:val="none" w:sz="0" w:space="0" w:color="auto"/>
            <w:right w:val="none" w:sz="0" w:space="0" w:color="auto"/>
          </w:divBdr>
        </w:div>
        <w:div w:id="9962021">
          <w:marLeft w:val="640"/>
          <w:marRight w:val="0"/>
          <w:marTop w:val="0"/>
          <w:marBottom w:val="0"/>
          <w:divBdr>
            <w:top w:val="none" w:sz="0" w:space="0" w:color="auto"/>
            <w:left w:val="none" w:sz="0" w:space="0" w:color="auto"/>
            <w:bottom w:val="none" w:sz="0" w:space="0" w:color="auto"/>
            <w:right w:val="none" w:sz="0" w:space="0" w:color="auto"/>
          </w:divBdr>
        </w:div>
        <w:div w:id="1595816896">
          <w:marLeft w:val="640"/>
          <w:marRight w:val="0"/>
          <w:marTop w:val="0"/>
          <w:marBottom w:val="0"/>
          <w:divBdr>
            <w:top w:val="none" w:sz="0" w:space="0" w:color="auto"/>
            <w:left w:val="none" w:sz="0" w:space="0" w:color="auto"/>
            <w:bottom w:val="none" w:sz="0" w:space="0" w:color="auto"/>
            <w:right w:val="none" w:sz="0" w:space="0" w:color="auto"/>
          </w:divBdr>
        </w:div>
        <w:div w:id="1144080587">
          <w:marLeft w:val="640"/>
          <w:marRight w:val="0"/>
          <w:marTop w:val="0"/>
          <w:marBottom w:val="0"/>
          <w:divBdr>
            <w:top w:val="none" w:sz="0" w:space="0" w:color="auto"/>
            <w:left w:val="none" w:sz="0" w:space="0" w:color="auto"/>
            <w:bottom w:val="none" w:sz="0" w:space="0" w:color="auto"/>
            <w:right w:val="none" w:sz="0" w:space="0" w:color="auto"/>
          </w:divBdr>
        </w:div>
        <w:div w:id="942035131">
          <w:marLeft w:val="640"/>
          <w:marRight w:val="0"/>
          <w:marTop w:val="0"/>
          <w:marBottom w:val="0"/>
          <w:divBdr>
            <w:top w:val="none" w:sz="0" w:space="0" w:color="auto"/>
            <w:left w:val="none" w:sz="0" w:space="0" w:color="auto"/>
            <w:bottom w:val="none" w:sz="0" w:space="0" w:color="auto"/>
            <w:right w:val="none" w:sz="0" w:space="0" w:color="auto"/>
          </w:divBdr>
        </w:div>
        <w:div w:id="729226488">
          <w:marLeft w:val="640"/>
          <w:marRight w:val="0"/>
          <w:marTop w:val="0"/>
          <w:marBottom w:val="0"/>
          <w:divBdr>
            <w:top w:val="none" w:sz="0" w:space="0" w:color="auto"/>
            <w:left w:val="none" w:sz="0" w:space="0" w:color="auto"/>
            <w:bottom w:val="none" w:sz="0" w:space="0" w:color="auto"/>
            <w:right w:val="none" w:sz="0" w:space="0" w:color="auto"/>
          </w:divBdr>
        </w:div>
        <w:div w:id="1787775528">
          <w:marLeft w:val="640"/>
          <w:marRight w:val="0"/>
          <w:marTop w:val="0"/>
          <w:marBottom w:val="0"/>
          <w:divBdr>
            <w:top w:val="none" w:sz="0" w:space="0" w:color="auto"/>
            <w:left w:val="none" w:sz="0" w:space="0" w:color="auto"/>
            <w:bottom w:val="none" w:sz="0" w:space="0" w:color="auto"/>
            <w:right w:val="none" w:sz="0" w:space="0" w:color="auto"/>
          </w:divBdr>
        </w:div>
        <w:div w:id="279528472">
          <w:marLeft w:val="640"/>
          <w:marRight w:val="0"/>
          <w:marTop w:val="0"/>
          <w:marBottom w:val="0"/>
          <w:divBdr>
            <w:top w:val="none" w:sz="0" w:space="0" w:color="auto"/>
            <w:left w:val="none" w:sz="0" w:space="0" w:color="auto"/>
            <w:bottom w:val="none" w:sz="0" w:space="0" w:color="auto"/>
            <w:right w:val="none" w:sz="0" w:space="0" w:color="auto"/>
          </w:divBdr>
        </w:div>
        <w:div w:id="1990593133">
          <w:marLeft w:val="640"/>
          <w:marRight w:val="0"/>
          <w:marTop w:val="0"/>
          <w:marBottom w:val="0"/>
          <w:divBdr>
            <w:top w:val="none" w:sz="0" w:space="0" w:color="auto"/>
            <w:left w:val="none" w:sz="0" w:space="0" w:color="auto"/>
            <w:bottom w:val="none" w:sz="0" w:space="0" w:color="auto"/>
            <w:right w:val="none" w:sz="0" w:space="0" w:color="auto"/>
          </w:divBdr>
        </w:div>
        <w:div w:id="2034919221">
          <w:marLeft w:val="640"/>
          <w:marRight w:val="0"/>
          <w:marTop w:val="0"/>
          <w:marBottom w:val="0"/>
          <w:divBdr>
            <w:top w:val="none" w:sz="0" w:space="0" w:color="auto"/>
            <w:left w:val="none" w:sz="0" w:space="0" w:color="auto"/>
            <w:bottom w:val="none" w:sz="0" w:space="0" w:color="auto"/>
            <w:right w:val="none" w:sz="0" w:space="0" w:color="auto"/>
          </w:divBdr>
        </w:div>
        <w:div w:id="1926104818">
          <w:marLeft w:val="640"/>
          <w:marRight w:val="0"/>
          <w:marTop w:val="0"/>
          <w:marBottom w:val="0"/>
          <w:divBdr>
            <w:top w:val="none" w:sz="0" w:space="0" w:color="auto"/>
            <w:left w:val="none" w:sz="0" w:space="0" w:color="auto"/>
            <w:bottom w:val="none" w:sz="0" w:space="0" w:color="auto"/>
            <w:right w:val="none" w:sz="0" w:space="0" w:color="auto"/>
          </w:divBdr>
        </w:div>
        <w:div w:id="141696410">
          <w:marLeft w:val="640"/>
          <w:marRight w:val="0"/>
          <w:marTop w:val="0"/>
          <w:marBottom w:val="0"/>
          <w:divBdr>
            <w:top w:val="none" w:sz="0" w:space="0" w:color="auto"/>
            <w:left w:val="none" w:sz="0" w:space="0" w:color="auto"/>
            <w:bottom w:val="none" w:sz="0" w:space="0" w:color="auto"/>
            <w:right w:val="none" w:sz="0" w:space="0" w:color="auto"/>
          </w:divBdr>
        </w:div>
        <w:div w:id="526526214">
          <w:marLeft w:val="640"/>
          <w:marRight w:val="0"/>
          <w:marTop w:val="0"/>
          <w:marBottom w:val="0"/>
          <w:divBdr>
            <w:top w:val="none" w:sz="0" w:space="0" w:color="auto"/>
            <w:left w:val="none" w:sz="0" w:space="0" w:color="auto"/>
            <w:bottom w:val="none" w:sz="0" w:space="0" w:color="auto"/>
            <w:right w:val="none" w:sz="0" w:space="0" w:color="auto"/>
          </w:divBdr>
        </w:div>
        <w:div w:id="560486753">
          <w:marLeft w:val="640"/>
          <w:marRight w:val="0"/>
          <w:marTop w:val="0"/>
          <w:marBottom w:val="0"/>
          <w:divBdr>
            <w:top w:val="none" w:sz="0" w:space="0" w:color="auto"/>
            <w:left w:val="none" w:sz="0" w:space="0" w:color="auto"/>
            <w:bottom w:val="none" w:sz="0" w:space="0" w:color="auto"/>
            <w:right w:val="none" w:sz="0" w:space="0" w:color="auto"/>
          </w:divBdr>
        </w:div>
        <w:div w:id="1961914682">
          <w:marLeft w:val="640"/>
          <w:marRight w:val="0"/>
          <w:marTop w:val="0"/>
          <w:marBottom w:val="0"/>
          <w:divBdr>
            <w:top w:val="none" w:sz="0" w:space="0" w:color="auto"/>
            <w:left w:val="none" w:sz="0" w:space="0" w:color="auto"/>
            <w:bottom w:val="none" w:sz="0" w:space="0" w:color="auto"/>
            <w:right w:val="none" w:sz="0" w:space="0" w:color="auto"/>
          </w:divBdr>
        </w:div>
        <w:div w:id="1474371383">
          <w:marLeft w:val="640"/>
          <w:marRight w:val="0"/>
          <w:marTop w:val="0"/>
          <w:marBottom w:val="0"/>
          <w:divBdr>
            <w:top w:val="none" w:sz="0" w:space="0" w:color="auto"/>
            <w:left w:val="none" w:sz="0" w:space="0" w:color="auto"/>
            <w:bottom w:val="none" w:sz="0" w:space="0" w:color="auto"/>
            <w:right w:val="none" w:sz="0" w:space="0" w:color="auto"/>
          </w:divBdr>
        </w:div>
        <w:div w:id="2138910292">
          <w:marLeft w:val="640"/>
          <w:marRight w:val="0"/>
          <w:marTop w:val="0"/>
          <w:marBottom w:val="0"/>
          <w:divBdr>
            <w:top w:val="none" w:sz="0" w:space="0" w:color="auto"/>
            <w:left w:val="none" w:sz="0" w:space="0" w:color="auto"/>
            <w:bottom w:val="none" w:sz="0" w:space="0" w:color="auto"/>
            <w:right w:val="none" w:sz="0" w:space="0" w:color="auto"/>
          </w:divBdr>
        </w:div>
        <w:div w:id="1870793532">
          <w:marLeft w:val="640"/>
          <w:marRight w:val="0"/>
          <w:marTop w:val="0"/>
          <w:marBottom w:val="0"/>
          <w:divBdr>
            <w:top w:val="none" w:sz="0" w:space="0" w:color="auto"/>
            <w:left w:val="none" w:sz="0" w:space="0" w:color="auto"/>
            <w:bottom w:val="none" w:sz="0" w:space="0" w:color="auto"/>
            <w:right w:val="none" w:sz="0" w:space="0" w:color="auto"/>
          </w:divBdr>
        </w:div>
        <w:div w:id="327103648">
          <w:marLeft w:val="640"/>
          <w:marRight w:val="0"/>
          <w:marTop w:val="0"/>
          <w:marBottom w:val="0"/>
          <w:divBdr>
            <w:top w:val="none" w:sz="0" w:space="0" w:color="auto"/>
            <w:left w:val="none" w:sz="0" w:space="0" w:color="auto"/>
            <w:bottom w:val="none" w:sz="0" w:space="0" w:color="auto"/>
            <w:right w:val="none" w:sz="0" w:space="0" w:color="auto"/>
          </w:divBdr>
        </w:div>
        <w:div w:id="2008707739">
          <w:marLeft w:val="640"/>
          <w:marRight w:val="0"/>
          <w:marTop w:val="0"/>
          <w:marBottom w:val="0"/>
          <w:divBdr>
            <w:top w:val="none" w:sz="0" w:space="0" w:color="auto"/>
            <w:left w:val="none" w:sz="0" w:space="0" w:color="auto"/>
            <w:bottom w:val="none" w:sz="0" w:space="0" w:color="auto"/>
            <w:right w:val="none" w:sz="0" w:space="0" w:color="auto"/>
          </w:divBdr>
        </w:div>
        <w:div w:id="1361129892">
          <w:marLeft w:val="640"/>
          <w:marRight w:val="0"/>
          <w:marTop w:val="0"/>
          <w:marBottom w:val="0"/>
          <w:divBdr>
            <w:top w:val="none" w:sz="0" w:space="0" w:color="auto"/>
            <w:left w:val="none" w:sz="0" w:space="0" w:color="auto"/>
            <w:bottom w:val="none" w:sz="0" w:space="0" w:color="auto"/>
            <w:right w:val="none" w:sz="0" w:space="0" w:color="auto"/>
          </w:divBdr>
        </w:div>
        <w:div w:id="1790272856">
          <w:marLeft w:val="640"/>
          <w:marRight w:val="0"/>
          <w:marTop w:val="0"/>
          <w:marBottom w:val="0"/>
          <w:divBdr>
            <w:top w:val="none" w:sz="0" w:space="0" w:color="auto"/>
            <w:left w:val="none" w:sz="0" w:space="0" w:color="auto"/>
            <w:bottom w:val="none" w:sz="0" w:space="0" w:color="auto"/>
            <w:right w:val="none" w:sz="0" w:space="0" w:color="auto"/>
          </w:divBdr>
        </w:div>
        <w:div w:id="2032802084">
          <w:marLeft w:val="640"/>
          <w:marRight w:val="0"/>
          <w:marTop w:val="0"/>
          <w:marBottom w:val="0"/>
          <w:divBdr>
            <w:top w:val="none" w:sz="0" w:space="0" w:color="auto"/>
            <w:left w:val="none" w:sz="0" w:space="0" w:color="auto"/>
            <w:bottom w:val="none" w:sz="0" w:space="0" w:color="auto"/>
            <w:right w:val="none" w:sz="0" w:space="0" w:color="auto"/>
          </w:divBdr>
        </w:div>
        <w:div w:id="2121298140">
          <w:marLeft w:val="640"/>
          <w:marRight w:val="0"/>
          <w:marTop w:val="0"/>
          <w:marBottom w:val="0"/>
          <w:divBdr>
            <w:top w:val="none" w:sz="0" w:space="0" w:color="auto"/>
            <w:left w:val="none" w:sz="0" w:space="0" w:color="auto"/>
            <w:bottom w:val="none" w:sz="0" w:space="0" w:color="auto"/>
            <w:right w:val="none" w:sz="0" w:space="0" w:color="auto"/>
          </w:divBdr>
        </w:div>
        <w:div w:id="1265071630">
          <w:marLeft w:val="640"/>
          <w:marRight w:val="0"/>
          <w:marTop w:val="0"/>
          <w:marBottom w:val="0"/>
          <w:divBdr>
            <w:top w:val="none" w:sz="0" w:space="0" w:color="auto"/>
            <w:left w:val="none" w:sz="0" w:space="0" w:color="auto"/>
            <w:bottom w:val="none" w:sz="0" w:space="0" w:color="auto"/>
            <w:right w:val="none" w:sz="0" w:space="0" w:color="auto"/>
          </w:divBdr>
        </w:div>
        <w:div w:id="889419462">
          <w:marLeft w:val="640"/>
          <w:marRight w:val="0"/>
          <w:marTop w:val="0"/>
          <w:marBottom w:val="0"/>
          <w:divBdr>
            <w:top w:val="none" w:sz="0" w:space="0" w:color="auto"/>
            <w:left w:val="none" w:sz="0" w:space="0" w:color="auto"/>
            <w:bottom w:val="none" w:sz="0" w:space="0" w:color="auto"/>
            <w:right w:val="none" w:sz="0" w:space="0" w:color="auto"/>
          </w:divBdr>
        </w:div>
        <w:div w:id="793601550">
          <w:marLeft w:val="640"/>
          <w:marRight w:val="0"/>
          <w:marTop w:val="0"/>
          <w:marBottom w:val="0"/>
          <w:divBdr>
            <w:top w:val="none" w:sz="0" w:space="0" w:color="auto"/>
            <w:left w:val="none" w:sz="0" w:space="0" w:color="auto"/>
            <w:bottom w:val="none" w:sz="0" w:space="0" w:color="auto"/>
            <w:right w:val="none" w:sz="0" w:space="0" w:color="auto"/>
          </w:divBdr>
        </w:div>
        <w:div w:id="1166090458">
          <w:marLeft w:val="640"/>
          <w:marRight w:val="0"/>
          <w:marTop w:val="0"/>
          <w:marBottom w:val="0"/>
          <w:divBdr>
            <w:top w:val="none" w:sz="0" w:space="0" w:color="auto"/>
            <w:left w:val="none" w:sz="0" w:space="0" w:color="auto"/>
            <w:bottom w:val="none" w:sz="0" w:space="0" w:color="auto"/>
            <w:right w:val="none" w:sz="0" w:space="0" w:color="auto"/>
          </w:divBdr>
        </w:div>
        <w:div w:id="1389108615">
          <w:marLeft w:val="640"/>
          <w:marRight w:val="0"/>
          <w:marTop w:val="0"/>
          <w:marBottom w:val="0"/>
          <w:divBdr>
            <w:top w:val="none" w:sz="0" w:space="0" w:color="auto"/>
            <w:left w:val="none" w:sz="0" w:space="0" w:color="auto"/>
            <w:bottom w:val="none" w:sz="0" w:space="0" w:color="auto"/>
            <w:right w:val="none" w:sz="0" w:space="0" w:color="auto"/>
          </w:divBdr>
        </w:div>
        <w:div w:id="1268730644">
          <w:marLeft w:val="640"/>
          <w:marRight w:val="0"/>
          <w:marTop w:val="0"/>
          <w:marBottom w:val="0"/>
          <w:divBdr>
            <w:top w:val="none" w:sz="0" w:space="0" w:color="auto"/>
            <w:left w:val="none" w:sz="0" w:space="0" w:color="auto"/>
            <w:bottom w:val="none" w:sz="0" w:space="0" w:color="auto"/>
            <w:right w:val="none" w:sz="0" w:space="0" w:color="auto"/>
          </w:divBdr>
        </w:div>
        <w:div w:id="1503470805">
          <w:marLeft w:val="640"/>
          <w:marRight w:val="0"/>
          <w:marTop w:val="0"/>
          <w:marBottom w:val="0"/>
          <w:divBdr>
            <w:top w:val="none" w:sz="0" w:space="0" w:color="auto"/>
            <w:left w:val="none" w:sz="0" w:space="0" w:color="auto"/>
            <w:bottom w:val="none" w:sz="0" w:space="0" w:color="auto"/>
            <w:right w:val="none" w:sz="0" w:space="0" w:color="auto"/>
          </w:divBdr>
        </w:div>
        <w:div w:id="285159748">
          <w:marLeft w:val="640"/>
          <w:marRight w:val="0"/>
          <w:marTop w:val="0"/>
          <w:marBottom w:val="0"/>
          <w:divBdr>
            <w:top w:val="none" w:sz="0" w:space="0" w:color="auto"/>
            <w:left w:val="none" w:sz="0" w:space="0" w:color="auto"/>
            <w:bottom w:val="none" w:sz="0" w:space="0" w:color="auto"/>
            <w:right w:val="none" w:sz="0" w:space="0" w:color="auto"/>
          </w:divBdr>
        </w:div>
        <w:div w:id="618417973">
          <w:marLeft w:val="640"/>
          <w:marRight w:val="0"/>
          <w:marTop w:val="0"/>
          <w:marBottom w:val="0"/>
          <w:divBdr>
            <w:top w:val="none" w:sz="0" w:space="0" w:color="auto"/>
            <w:left w:val="none" w:sz="0" w:space="0" w:color="auto"/>
            <w:bottom w:val="none" w:sz="0" w:space="0" w:color="auto"/>
            <w:right w:val="none" w:sz="0" w:space="0" w:color="auto"/>
          </w:divBdr>
        </w:div>
        <w:div w:id="945043107">
          <w:marLeft w:val="640"/>
          <w:marRight w:val="0"/>
          <w:marTop w:val="0"/>
          <w:marBottom w:val="0"/>
          <w:divBdr>
            <w:top w:val="none" w:sz="0" w:space="0" w:color="auto"/>
            <w:left w:val="none" w:sz="0" w:space="0" w:color="auto"/>
            <w:bottom w:val="none" w:sz="0" w:space="0" w:color="auto"/>
            <w:right w:val="none" w:sz="0" w:space="0" w:color="auto"/>
          </w:divBdr>
        </w:div>
        <w:div w:id="537552185">
          <w:marLeft w:val="640"/>
          <w:marRight w:val="0"/>
          <w:marTop w:val="0"/>
          <w:marBottom w:val="0"/>
          <w:divBdr>
            <w:top w:val="none" w:sz="0" w:space="0" w:color="auto"/>
            <w:left w:val="none" w:sz="0" w:space="0" w:color="auto"/>
            <w:bottom w:val="none" w:sz="0" w:space="0" w:color="auto"/>
            <w:right w:val="none" w:sz="0" w:space="0" w:color="auto"/>
          </w:divBdr>
        </w:div>
        <w:div w:id="1655334884">
          <w:marLeft w:val="640"/>
          <w:marRight w:val="0"/>
          <w:marTop w:val="0"/>
          <w:marBottom w:val="0"/>
          <w:divBdr>
            <w:top w:val="none" w:sz="0" w:space="0" w:color="auto"/>
            <w:left w:val="none" w:sz="0" w:space="0" w:color="auto"/>
            <w:bottom w:val="none" w:sz="0" w:space="0" w:color="auto"/>
            <w:right w:val="none" w:sz="0" w:space="0" w:color="auto"/>
          </w:divBdr>
        </w:div>
        <w:div w:id="1036201800">
          <w:marLeft w:val="640"/>
          <w:marRight w:val="0"/>
          <w:marTop w:val="0"/>
          <w:marBottom w:val="0"/>
          <w:divBdr>
            <w:top w:val="none" w:sz="0" w:space="0" w:color="auto"/>
            <w:left w:val="none" w:sz="0" w:space="0" w:color="auto"/>
            <w:bottom w:val="none" w:sz="0" w:space="0" w:color="auto"/>
            <w:right w:val="none" w:sz="0" w:space="0" w:color="auto"/>
          </w:divBdr>
        </w:div>
        <w:div w:id="1944726351">
          <w:marLeft w:val="640"/>
          <w:marRight w:val="0"/>
          <w:marTop w:val="0"/>
          <w:marBottom w:val="0"/>
          <w:divBdr>
            <w:top w:val="none" w:sz="0" w:space="0" w:color="auto"/>
            <w:left w:val="none" w:sz="0" w:space="0" w:color="auto"/>
            <w:bottom w:val="none" w:sz="0" w:space="0" w:color="auto"/>
            <w:right w:val="none" w:sz="0" w:space="0" w:color="auto"/>
          </w:divBdr>
        </w:div>
        <w:div w:id="8146263">
          <w:marLeft w:val="640"/>
          <w:marRight w:val="0"/>
          <w:marTop w:val="0"/>
          <w:marBottom w:val="0"/>
          <w:divBdr>
            <w:top w:val="none" w:sz="0" w:space="0" w:color="auto"/>
            <w:left w:val="none" w:sz="0" w:space="0" w:color="auto"/>
            <w:bottom w:val="none" w:sz="0" w:space="0" w:color="auto"/>
            <w:right w:val="none" w:sz="0" w:space="0" w:color="auto"/>
          </w:divBdr>
        </w:div>
        <w:div w:id="878318922">
          <w:marLeft w:val="640"/>
          <w:marRight w:val="0"/>
          <w:marTop w:val="0"/>
          <w:marBottom w:val="0"/>
          <w:divBdr>
            <w:top w:val="none" w:sz="0" w:space="0" w:color="auto"/>
            <w:left w:val="none" w:sz="0" w:space="0" w:color="auto"/>
            <w:bottom w:val="none" w:sz="0" w:space="0" w:color="auto"/>
            <w:right w:val="none" w:sz="0" w:space="0" w:color="auto"/>
          </w:divBdr>
        </w:div>
        <w:div w:id="1053963651">
          <w:marLeft w:val="640"/>
          <w:marRight w:val="0"/>
          <w:marTop w:val="0"/>
          <w:marBottom w:val="0"/>
          <w:divBdr>
            <w:top w:val="none" w:sz="0" w:space="0" w:color="auto"/>
            <w:left w:val="none" w:sz="0" w:space="0" w:color="auto"/>
            <w:bottom w:val="none" w:sz="0" w:space="0" w:color="auto"/>
            <w:right w:val="none" w:sz="0" w:space="0" w:color="auto"/>
          </w:divBdr>
        </w:div>
        <w:div w:id="1863475072">
          <w:marLeft w:val="640"/>
          <w:marRight w:val="0"/>
          <w:marTop w:val="0"/>
          <w:marBottom w:val="0"/>
          <w:divBdr>
            <w:top w:val="none" w:sz="0" w:space="0" w:color="auto"/>
            <w:left w:val="none" w:sz="0" w:space="0" w:color="auto"/>
            <w:bottom w:val="none" w:sz="0" w:space="0" w:color="auto"/>
            <w:right w:val="none" w:sz="0" w:space="0" w:color="auto"/>
          </w:divBdr>
        </w:div>
        <w:div w:id="1683241687">
          <w:marLeft w:val="640"/>
          <w:marRight w:val="0"/>
          <w:marTop w:val="0"/>
          <w:marBottom w:val="0"/>
          <w:divBdr>
            <w:top w:val="none" w:sz="0" w:space="0" w:color="auto"/>
            <w:left w:val="none" w:sz="0" w:space="0" w:color="auto"/>
            <w:bottom w:val="none" w:sz="0" w:space="0" w:color="auto"/>
            <w:right w:val="none" w:sz="0" w:space="0" w:color="auto"/>
          </w:divBdr>
        </w:div>
        <w:div w:id="1428427855">
          <w:marLeft w:val="640"/>
          <w:marRight w:val="0"/>
          <w:marTop w:val="0"/>
          <w:marBottom w:val="0"/>
          <w:divBdr>
            <w:top w:val="none" w:sz="0" w:space="0" w:color="auto"/>
            <w:left w:val="none" w:sz="0" w:space="0" w:color="auto"/>
            <w:bottom w:val="none" w:sz="0" w:space="0" w:color="auto"/>
            <w:right w:val="none" w:sz="0" w:space="0" w:color="auto"/>
          </w:divBdr>
        </w:div>
        <w:div w:id="992491695">
          <w:marLeft w:val="640"/>
          <w:marRight w:val="0"/>
          <w:marTop w:val="0"/>
          <w:marBottom w:val="0"/>
          <w:divBdr>
            <w:top w:val="none" w:sz="0" w:space="0" w:color="auto"/>
            <w:left w:val="none" w:sz="0" w:space="0" w:color="auto"/>
            <w:bottom w:val="none" w:sz="0" w:space="0" w:color="auto"/>
            <w:right w:val="none" w:sz="0" w:space="0" w:color="auto"/>
          </w:divBdr>
        </w:div>
        <w:div w:id="537088160">
          <w:marLeft w:val="640"/>
          <w:marRight w:val="0"/>
          <w:marTop w:val="0"/>
          <w:marBottom w:val="0"/>
          <w:divBdr>
            <w:top w:val="none" w:sz="0" w:space="0" w:color="auto"/>
            <w:left w:val="none" w:sz="0" w:space="0" w:color="auto"/>
            <w:bottom w:val="none" w:sz="0" w:space="0" w:color="auto"/>
            <w:right w:val="none" w:sz="0" w:space="0" w:color="auto"/>
          </w:divBdr>
        </w:div>
        <w:div w:id="656034494">
          <w:marLeft w:val="640"/>
          <w:marRight w:val="0"/>
          <w:marTop w:val="0"/>
          <w:marBottom w:val="0"/>
          <w:divBdr>
            <w:top w:val="none" w:sz="0" w:space="0" w:color="auto"/>
            <w:left w:val="none" w:sz="0" w:space="0" w:color="auto"/>
            <w:bottom w:val="none" w:sz="0" w:space="0" w:color="auto"/>
            <w:right w:val="none" w:sz="0" w:space="0" w:color="auto"/>
          </w:divBdr>
        </w:div>
        <w:div w:id="1846699170">
          <w:marLeft w:val="640"/>
          <w:marRight w:val="0"/>
          <w:marTop w:val="0"/>
          <w:marBottom w:val="0"/>
          <w:divBdr>
            <w:top w:val="none" w:sz="0" w:space="0" w:color="auto"/>
            <w:left w:val="none" w:sz="0" w:space="0" w:color="auto"/>
            <w:bottom w:val="none" w:sz="0" w:space="0" w:color="auto"/>
            <w:right w:val="none" w:sz="0" w:space="0" w:color="auto"/>
          </w:divBdr>
        </w:div>
        <w:div w:id="866069341">
          <w:marLeft w:val="640"/>
          <w:marRight w:val="0"/>
          <w:marTop w:val="0"/>
          <w:marBottom w:val="0"/>
          <w:divBdr>
            <w:top w:val="none" w:sz="0" w:space="0" w:color="auto"/>
            <w:left w:val="none" w:sz="0" w:space="0" w:color="auto"/>
            <w:bottom w:val="none" w:sz="0" w:space="0" w:color="auto"/>
            <w:right w:val="none" w:sz="0" w:space="0" w:color="auto"/>
          </w:divBdr>
        </w:div>
        <w:div w:id="820779189">
          <w:marLeft w:val="640"/>
          <w:marRight w:val="0"/>
          <w:marTop w:val="0"/>
          <w:marBottom w:val="0"/>
          <w:divBdr>
            <w:top w:val="none" w:sz="0" w:space="0" w:color="auto"/>
            <w:left w:val="none" w:sz="0" w:space="0" w:color="auto"/>
            <w:bottom w:val="none" w:sz="0" w:space="0" w:color="auto"/>
            <w:right w:val="none" w:sz="0" w:space="0" w:color="auto"/>
          </w:divBdr>
        </w:div>
        <w:div w:id="1444299406">
          <w:marLeft w:val="640"/>
          <w:marRight w:val="0"/>
          <w:marTop w:val="0"/>
          <w:marBottom w:val="0"/>
          <w:divBdr>
            <w:top w:val="none" w:sz="0" w:space="0" w:color="auto"/>
            <w:left w:val="none" w:sz="0" w:space="0" w:color="auto"/>
            <w:bottom w:val="none" w:sz="0" w:space="0" w:color="auto"/>
            <w:right w:val="none" w:sz="0" w:space="0" w:color="auto"/>
          </w:divBdr>
        </w:div>
        <w:div w:id="1748918335">
          <w:marLeft w:val="640"/>
          <w:marRight w:val="0"/>
          <w:marTop w:val="0"/>
          <w:marBottom w:val="0"/>
          <w:divBdr>
            <w:top w:val="none" w:sz="0" w:space="0" w:color="auto"/>
            <w:left w:val="none" w:sz="0" w:space="0" w:color="auto"/>
            <w:bottom w:val="none" w:sz="0" w:space="0" w:color="auto"/>
            <w:right w:val="none" w:sz="0" w:space="0" w:color="auto"/>
          </w:divBdr>
        </w:div>
        <w:div w:id="82341945">
          <w:marLeft w:val="640"/>
          <w:marRight w:val="0"/>
          <w:marTop w:val="0"/>
          <w:marBottom w:val="0"/>
          <w:divBdr>
            <w:top w:val="none" w:sz="0" w:space="0" w:color="auto"/>
            <w:left w:val="none" w:sz="0" w:space="0" w:color="auto"/>
            <w:bottom w:val="none" w:sz="0" w:space="0" w:color="auto"/>
            <w:right w:val="none" w:sz="0" w:space="0" w:color="auto"/>
          </w:divBdr>
        </w:div>
        <w:div w:id="1921985484">
          <w:marLeft w:val="640"/>
          <w:marRight w:val="0"/>
          <w:marTop w:val="0"/>
          <w:marBottom w:val="0"/>
          <w:divBdr>
            <w:top w:val="none" w:sz="0" w:space="0" w:color="auto"/>
            <w:left w:val="none" w:sz="0" w:space="0" w:color="auto"/>
            <w:bottom w:val="none" w:sz="0" w:space="0" w:color="auto"/>
            <w:right w:val="none" w:sz="0" w:space="0" w:color="auto"/>
          </w:divBdr>
        </w:div>
        <w:div w:id="1306274618">
          <w:marLeft w:val="640"/>
          <w:marRight w:val="0"/>
          <w:marTop w:val="0"/>
          <w:marBottom w:val="0"/>
          <w:divBdr>
            <w:top w:val="none" w:sz="0" w:space="0" w:color="auto"/>
            <w:left w:val="none" w:sz="0" w:space="0" w:color="auto"/>
            <w:bottom w:val="none" w:sz="0" w:space="0" w:color="auto"/>
            <w:right w:val="none" w:sz="0" w:space="0" w:color="auto"/>
          </w:divBdr>
        </w:div>
        <w:div w:id="1892880820">
          <w:marLeft w:val="640"/>
          <w:marRight w:val="0"/>
          <w:marTop w:val="0"/>
          <w:marBottom w:val="0"/>
          <w:divBdr>
            <w:top w:val="none" w:sz="0" w:space="0" w:color="auto"/>
            <w:left w:val="none" w:sz="0" w:space="0" w:color="auto"/>
            <w:bottom w:val="none" w:sz="0" w:space="0" w:color="auto"/>
            <w:right w:val="none" w:sz="0" w:space="0" w:color="auto"/>
          </w:divBdr>
        </w:div>
        <w:div w:id="686099765">
          <w:marLeft w:val="640"/>
          <w:marRight w:val="0"/>
          <w:marTop w:val="0"/>
          <w:marBottom w:val="0"/>
          <w:divBdr>
            <w:top w:val="none" w:sz="0" w:space="0" w:color="auto"/>
            <w:left w:val="none" w:sz="0" w:space="0" w:color="auto"/>
            <w:bottom w:val="none" w:sz="0" w:space="0" w:color="auto"/>
            <w:right w:val="none" w:sz="0" w:space="0" w:color="auto"/>
          </w:divBdr>
        </w:div>
        <w:div w:id="933784076">
          <w:marLeft w:val="640"/>
          <w:marRight w:val="0"/>
          <w:marTop w:val="0"/>
          <w:marBottom w:val="0"/>
          <w:divBdr>
            <w:top w:val="none" w:sz="0" w:space="0" w:color="auto"/>
            <w:left w:val="none" w:sz="0" w:space="0" w:color="auto"/>
            <w:bottom w:val="none" w:sz="0" w:space="0" w:color="auto"/>
            <w:right w:val="none" w:sz="0" w:space="0" w:color="auto"/>
          </w:divBdr>
        </w:div>
      </w:divsChild>
    </w:div>
    <w:div w:id="1927375716">
      <w:bodyDiv w:val="1"/>
      <w:marLeft w:val="0"/>
      <w:marRight w:val="0"/>
      <w:marTop w:val="0"/>
      <w:marBottom w:val="0"/>
      <w:divBdr>
        <w:top w:val="none" w:sz="0" w:space="0" w:color="auto"/>
        <w:left w:val="none" w:sz="0" w:space="0" w:color="auto"/>
        <w:bottom w:val="none" w:sz="0" w:space="0" w:color="auto"/>
        <w:right w:val="none" w:sz="0" w:space="0" w:color="auto"/>
      </w:divBdr>
      <w:divsChild>
        <w:div w:id="129594727">
          <w:marLeft w:val="640"/>
          <w:marRight w:val="0"/>
          <w:marTop w:val="0"/>
          <w:marBottom w:val="0"/>
          <w:divBdr>
            <w:top w:val="none" w:sz="0" w:space="0" w:color="auto"/>
            <w:left w:val="none" w:sz="0" w:space="0" w:color="auto"/>
            <w:bottom w:val="none" w:sz="0" w:space="0" w:color="auto"/>
            <w:right w:val="none" w:sz="0" w:space="0" w:color="auto"/>
          </w:divBdr>
        </w:div>
        <w:div w:id="283587134">
          <w:marLeft w:val="640"/>
          <w:marRight w:val="0"/>
          <w:marTop w:val="0"/>
          <w:marBottom w:val="0"/>
          <w:divBdr>
            <w:top w:val="none" w:sz="0" w:space="0" w:color="auto"/>
            <w:left w:val="none" w:sz="0" w:space="0" w:color="auto"/>
            <w:bottom w:val="none" w:sz="0" w:space="0" w:color="auto"/>
            <w:right w:val="none" w:sz="0" w:space="0" w:color="auto"/>
          </w:divBdr>
        </w:div>
        <w:div w:id="2020504468">
          <w:marLeft w:val="640"/>
          <w:marRight w:val="0"/>
          <w:marTop w:val="0"/>
          <w:marBottom w:val="0"/>
          <w:divBdr>
            <w:top w:val="none" w:sz="0" w:space="0" w:color="auto"/>
            <w:left w:val="none" w:sz="0" w:space="0" w:color="auto"/>
            <w:bottom w:val="none" w:sz="0" w:space="0" w:color="auto"/>
            <w:right w:val="none" w:sz="0" w:space="0" w:color="auto"/>
          </w:divBdr>
        </w:div>
        <w:div w:id="699861838">
          <w:marLeft w:val="640"/>
          <w:marRight w:val="0"/>
          <w:marTop w:val="0"/>
          <w:marBottom w:val="0"/>
          <w:divBdr>
            <w:top w:val="none" w:sz="0" w:space="0" w:color="auto"/>
            <w:left w:val="none" w:sz="0" w:space="0" w:color="auto"/>
            <w:bottom w:val="none" w:sz="0" w:space="0" w:color="auto"/>
            <w:right w:val="none" w:sz="0" w:space="0" w:color="auto"/>
          </w:divBdr>
        </w:div>
        <w:div w:id="687945878">
          <w:marLeft w:val="640"/>
          <w:marRight w:val="0"/>
          <w:marTop w:val="0"/>
          <w:marBottom w:val="0"/>
          <w:divBdr>
            <w:top w:val="none" w:sz="0" w:space="0" w:color="auto"/>
            <w:left w:val="none" w:sz="0" w:space="0" w:color="auto"/>
            <w:bottom w:val="none" w:sz="0" w:space="0" w:color="auto"/>
            <w:right w:val="none" w:sz="0" w:space="0" w:color="auto"/>
          </w:divBdr>
        </w:div>
        <w:div w:id="1532919190">
          <w:marLeft w:val="640"/>
          <w:marRight w:val="0"/>
          <w:marTop w:val="0"/>
          <w:marBottom w:val="0"/>
          <w:divBdr>
            <w:top w:val="none" w:sz="0" w:space="0" w:color="auto"/>
            <w:left w:val="none" w:sz="0" w:space="0" w:color="auto"/>
            <w:bottom w:val="none" w:sz="0" w:space="0" w:color="auto"/>
            <w:right w:val="none" w:sz="0" w:space="0" w:color="auto"/>
          </w:divBdr>
        </w:div>
        <w:div w:id="2143694511">
          <w:marLeft w:val="640"/>
          <w:marRight w:val="0"/>
          <w:marTop w:val="0"/>
          <w:marBottom w:val="0"/>
          <w:divBdr>
            <w:top w:val="none" w:sz="0" w:space="0" w:color="auto"/>
            <w:left w:val="none" w:sz="0" w:space="0" w:color="auto"/>
            <w:bottom w:val="none" w:sz="0" w:space="0" w:color="auto"/>
            <w:right w:val="none" w:sz="0" w:space="0" w:color="auto"/>
          </w:divBdr>
        </w:div>
        <w:div w:id="2137985706">
          <w:marLeft w:val="640"/>
          <w:marRight w:val="0"/>
          <w:marTop w:val="0"/>
          <w:marBottom w:val="0"/>
          <w:divBdr>
            <w:top w:val="none" w:sz="0" w:space="0" w:color="auto"/>
            <w:left w:val="none" w:sz="0" w:space="0" w:color="auto"/>
            <w:bottom w:val="none" w:sz="0" w:space="0" w:color="auto"/>
            <w:right w:val="none" w:sz="0" w:space="0" w:color="auto"/>
          </w:divBdr>
        </w:div>
        <w:div w:id="405494444">
          <w:marLeft w:val="640"/>
          <w:marRight w:val="0"/>
          <w:marTop w:val="0"/>
          <w:marBottom w:val="0"/>
          <w:divBdr>
            <w:top w:val="none" w:sz="0" w:space="0" w:color="auto"/>
            <w:left w:val="none" w:sz="0" w:space="0" w:color="auto"/>
            <w:bottom w:val="none" w:sz="0" w:space="0" w:color="auto"/>
            <w:right w:val="none" w:sz="0" w:space="0" w:color="auto"/>
          </w:divBdr>
        </w:div>
        <w:div w:id="208732909">
          <w:marLeft w:val="640"/>
          <w:marRight w:val="0"/>
          <w:marTop w:val="0"/>
          <w:marBottom w:val="0"/>
          <w:divBdr>
            <w:top w:val="none" w:sz="0" w:space="0" w:color="auto"/>
            <w:left w:val="none" w:sz="0" w:space="0" w:color="auto"/>
            <w:bottom w:val="none" w:sz="0" w:space="0" w:color="auto"/>
            <w:right w:val="none" w:sz="0" w:space="0" w:color="auto"/>
          </w:divBdr>
        </w:div>
        <w:div w:id="1156873599">
          <w:marLeft w:val="640"/>
          <w:marRight w:val="0"/>
          <w:marTop w:val="0"/>
          <w:marBottom w:val="0"/>
          <w:divBdr>
            <w:top w:val="none" w:sz="0" w:space="0" w:color="auto"/>
            <w:left w:val="none" w:sz="0" w:space="0" w:color="auto"/>
            <w:bottom w:val="none" w:sz="0" w:space="0" w:color="auto"/>
            <w:right w:val="none" w:sz="0" w:space="0" w:color="auto"/>
          </w:divBdr>
        </w:div>
        <w:div w:id="312410178">
          <w:marLeft w:val="640"/>
          <w:marRight w:val="0"/>
          <w:marTop w:val="0"/>
          <w:marBottom w:val="0"/>
          <w:divBdr>
            <w:top w:val="none" w:sz="0" w:space="0" w:color="auto"/>
            <w:left w:val="none" w:sz="0" w:space="0" w:color="auto"/>
            <w:bottom w:val="none" w:sz="0" w:space="0" w:color="auto"/>
            <w:right w:val="none" w:sz="0" w:space="0" w:color="auto"/>
          </w:divBdr>
        </w:div>
        <w:div w:id="1769882071">
          <w:marLeft w:val="640"/>
          <w:marRight w:val="0"/>
          <w:marTop w:val="0"/>
          <w:marBottom w:val="0"/>
          <w:divBdr>
            <w:top w:val="none" w:sz="0" w:space="0" w:color="auto"/>
            <w:left w:val="none" w:sz="0" w:space="0" w:color="auto"/>
            <w:bottom w:val="none" w:sz="0" w:space="0" w:color="auto"/>
            <w:right w:val="none" w:sz="0" w:space="0" w:color="auto"/>
          </w:divBdr>
        </w:div>
        <w:div w:id="2016497636">
          <w:marLeft w:val="640"/>
          <w:marRight w:val="0"/>
          <w:marTop w:val="0"/>
          <w:marBottom w:val="0"/>
          <w:divBdr>
            <w:top w:val="none" w:sz="0" w:space="0" w:color="auto"/>
            <w:left w:val="none" w:sz="0" w:space="0" w:color="auto"/>
            <w:bottom w:val="none" w:sz="0" w:space="0" w:color="auto"/>
            <w:right w:val="none" w:sz="0" w:space="0" w:color="auto"/>
          </w:divBdr>
        </w:div>
        <w:div w:id="208306086">
          <w:marLeft w:val="640"/>
          <w:marRight w:val="0"/>
          <w:marTop w:val="0"/>
          <w:marBottom w:val="0"/>
          <w:divBdr>
            <w:top w:val="none" w:sz="0" w:space="0" w:color="auto"/>
            <w:left w:val="none" w:sz="0" w:space="0" w:color="auto"/>
            <w:bottom w:val="none" w:sz="0" w:space="0" w:color="auto"/>
            <w:right w:val="none" w:sz="0" w:space="0" w:color="auto"/>
          </w:divBdr>
        </w:div>
        <w:div w:id="635795660">
          <w:marLeft w:val="640"/>
          <w:marRight w:val="0"/>
          <w:marTop w:val="0"/>
          <w:marBottom w:val="0"/>
          <w:divBdr>
            <w:top w:val="none" w:sz="0" w:space="0" w:color="auto"/>
            <w:left w:val="none" w:sz="0" w:space="0" w:color="auto"/>
            <w:bottom w:val="none" w:sz="0" w:space="0" w:color="auto"/>
            <w:right w:val="none" w:sz="0" w:space="0" w:color="auto"/>
          </w:divBdr>
        </w:div>
        <w:div w:id="1129739003">
          <w:marLeft w:val="640"/>
          <w:marRight w:val="0"/>
          <w:marTop w:val="0"/>
          <w:marBottom w:val="0"/>
          <w:divBdr>
            <w:top w:val="none" w:sz="0" w:space="0" w:color="auto"/>
            <w:left w:val="none" w:sz="0" w:space="0" w:color="auto"/>
            <w:bottom w:val="none" w:sz="0" w:space="0" w:color="auto"/>
            <w:right w:val="none" w:sz="0" w:space="0" w:color="auto"/>
          </w:divBdr>
        </w:div>
        <w:div w:id="697895205">
          <w:marLeft w:val="640"/>
          <w:marRight w:val="0"/>
          <w:marTop w:val="0"/>
          <w:marBottom w:val="0"/>
          <w:divBdr>
            <w:top w:val="none" w:sz="0" w:space="0" w:color="auto"/>
            <w:left w:val="none" w:sz="0" w:space="0" w:color="auto"/>
            <w:bottom w:val="none" w:sz="0" w:space="0" w:color="auto"/>
            <w:right w:val="none" w:sz="0" w:space="0" w:color="auto"/>
          </w:divBdr>
        </w:div>
        <w:div w:id="1481338537">
          <w:marLeft w:val="640"/>
          <w:marRight w:val="0"/>
          <w:marTop w:val="0"/>
          <w:marBottom w:val="0"/>
          <w:divBdr>
            <w:top w:val="none" w:sz="0" w:space="0" w:color="auto"/>
            <w:left w:val="none" w:sz="0" w:space="0" w:color="auto"/>
            <w:bottom w:val="none" w:sz="0" w:space="0" w:color="auto"/>
            <w:right w:val="none" w:sz="0" w:space="0" w:color="auto"/>
          </w:divBdr>
        </w:div>
        <w:div w:id="2096169457">
          <w:marLeft w:val="640"/>
          <w:marRight w:val="0"/>
          <w:marTop w:val="0"/>
          <w:marBottom w:val="0"/>
          <w:divBdr>
            <w:top w:val="none" w:sz="0" w:space="0" w:color="auto"/>
            <w:left w:val="none" w:sz="0" w:space="0" w:color="auto"/>
            <w:bottom w:val="none" w:sz="0" w:space="0" w:color="auto"/>
            <w:right w:val="none" w:sz="0" w:space="0" w:color="auto"/>
          </w:divBdr>
        </w:div>
        <w:div w:id="369838624">
          <w:marLeft w:val="640"/>
          <w:marRight w:val="0"/>
          <w:marTop w:val="0"/>
          <w:marBottom w:val="0"/>
          <w:divBdr>
            <w:top w:val="none" w:sz="0" w:space="0" w:color="auto"/>
            <w:left w:val="none" w:sz="0" w:space="0" w:color="auto"/>
            <w:bottom w:val="none" w:sz="0" w:space="0" w:color="auto"/>
            <w:right w:val="none" w:sz="0" w:space="0" w:color="auto"/>
          </w:divBdr>
        </w:div>
        <w:div w:id="1590575813">
          <w:marLeft w:val="640"/>
          <w:marRight w:val="0"/>
          <w:marTop w:val="0"/>
          <w:marBottom w:val="0"/>
          <w:divBdr>
            <w:top w:val="none" w:sz="0" w:space="0" w:color="auto"/>
            <w:left w:val="none" w:sz="0" w:space="0" w:color="auto"/>
            <w:bottom w:val="none" w:sz="0" w:space="0" w:color="auto"/>
            <w:right w:val="none" w:sz="0" w:space="0" w:color="auto"/>
          </w:divBdr>
        </w:div>
        <w:div w:id="546264912">
          <w:marLeft w:val="640"/>
          <w:marRight w:val="0"/>
          <w:marTop w:val="0"/>
          <w:marBottom w:val="0"/>
          <w:divBdr>
            <w:top w:val="none" w:sz="0" w:space="0" w:color="auto"/>
            <w:left w:val="none" w:sz="0" w:space="0" w:color="auto"/>
            <w:bottom w:val="none" w:sz="0" w:space="0" w:color="auto"/>
            <w:right w:val="none" w:sz="0" w:space="0" w:color="auto"/>
          </w:divBdr>
        </w:div>
        <w:div w:id="803043036">
          <w:marLeft w:val="640"/>
          <w:marRight w:val="0"/>
          <w:marTop w:val="0"/>
          <w:marBottom w:val="0"/>
          <w:divBdr>
            <w:top w:val="none" w:sz="0" w:space="0" w:color="auto"/>
            <w:left w:val="none" w:sz="0" w:space="0" w:color="auto"/>
            <w:bottom w:val="none" w:sz="0" w:space="0" w:color="auto"/>
            <w:right w:val="none" w:sz="0" w:space="0" w:color="auto"/>
          </w:divBdr>
        </w:div>
        <w:div w:id="1961454809">
          <w:marLeft w:val="640"/>
          <w:marRight w:val="0"/>
          <w:marTop w:val="0"/>
          <w:marBottom w:val="0"/>
          <w:divBdr>
            <w:top w:val="none" w:sz="0" w:space="0" w:color="auto"/>
            <w:left w:val="none" w:sz="0" w:space="0" w:color="auto"/>
            <w:bottom w:val="none" w:sz="0" w:space="0" w:color="auto"/>
            <w:right w:val="none" w:sz="0" w:space="0" w:color="auto"/>
          </w:divBdr>
        </w:div>
        <w:div w:id="1486122480">
          <w:marLeft w:val="640"/>
          <w:marRight w:val="0"/>
          <w:marTop w:val="0"/>
          <w:marBottom w:val="0"/>
          <w:divBdr>
            <w:top w:val="none" w:sz="0" w:space="0" w:color="auto"/>
            <w:left w:val="none" w:sz="0" w:space="0" w:color="auto"/>
            <w:bottom w:val="none" w:sz="0" w:space="0" w:color="auto"/>
            <w:right w:val="none" w:sz="0" w:space="0" w:color="auto"/>
          </w:divBdr>
        </w:div>
        <w:div w:id="902450731">
          <w:marLeft w:val="640"/>
          <w:marRight w:val="0"/>
          <w:marTop w:val="0"/>
          <w:marBottom w:val="0"/>
          <w:divBdr>
            <w:top w:val="none" w:sz="0" w:space="0" w:color="auto"/>
            <w:left w:val="none" w:sz="0" w:space="0" w:color="auto"/>
            <w:bottom w:val="none" w:sz="0" w:space="0" w:color="auto"/>
            <w:right w:val="none" w:sz="0" w:space="0" w:color="auto"/>
          </w:divBdr>
        </w:div>
        <w:div w:id="1856458832">
          <w:marLeft w:val="640"/>
          <w:marRight w:val="0"/>
          <w:marTop w:val="0"/>
          <w:marBottom w:val="0"/>
          <w:divBdr>
            <w:top w:val="none" w:sz="0" w:space="0" w:color="auto"/>
            <w:left w:val="none" w:sz="0" w:space="0" w:color="auto"/>
            <w:bottom w:val="none" w:sz="0" w:space="0" w:color="auto"/>
            <w:right w:val="none" w:sz="0" w:space="0" w:color="auto"/>
          </w:divBdr>
        </w:div>
        <w:div w:id="1035959584">
          <w:marLeft w:val="640"/>
          <w:marRight w:val="0"/>
          <w:marTop w:val="0"/>
          <w:marBottom w:val="0"/>
          <w:divBdr>
            <w:top w:val="none" w:sz="0" w:space="0" w:color="auto"/>
            <w:left w:val="none" w:sz="0" w:space="0" w:color="auto"/>
            <w:bottom w:val="none" w:sz="0" w:space="0" w:color="auto"/>
            <w:right w:val="none" w:sz="0" w:space="0" w:color="auto"/>
          </w:divBdr>
        </w:div>
        <w:div w:id="1751779304">
          <w:marLeft w:val="640"/>
          <w:marRight w:val="0"/>
          <w:marTop w:val="0"/>
          <w:marBottom w:val="0"/>
          <w:divBdr>
            <w:top w:val="none" w:sz="0" w:space="0" w:color="auto"/>
            <w:left w:val="none" w:sz="0" w:space="0" w:color="auto"/>
            <w:bottom w:val="none" w:sz="0" w:space="0" w:color="auto"/>
            <w:right w:val="none" w:sz="0" w:space="0" w:color="auto"/>
          </w:divBdr>
        </w:div>
        <w:div w:id="1397633143">
          <w:marLeft w:val="640"/>
          <w:marRight w:val="0"/>
          <w:marTop w:val="0"/>
          <w:marBottom w:val="0"/>
          <w:divBdr>
            <w:top w:val="none" w:sz="0" w:space="0" w:color="auto"/>
            <w:left w:val="none" w:sz="0" w:space="0" w:color="auto"/>
            <w:bottom w:val="none" w:sz="0" w:space="0" w:color="auto"/>
            <w:right w:val="none" w:sz="0" w:space="0" w:color="auto"/>
          </w:divBdr>
        </w:div>
        <w:div w:id="1735814991">
          <w:marLeft w:val="640"/>
          <w:marRight w:val="0"/>
          <w:marTop w:val="0"/>
          <w:marBottom w:val="0"/>
          <w:divBdr>
            <w:top w:val="none" w:sz="0" w:space="0" w:color="auto"/>
            <w:left w:val="none" w:sz="0" w:space="0" w:color="auto"/>
            <w:bottom w:val="none" w:sz="0" w:space="0" w:color="auto"/>
            <w:right w:val="none" w:sz="0" w:space="0" w:color="auto"/>
          </w:divBdr>
        </w:div>
        <w:div w:id="1141460330">
          <w:marLeft w:val="640"/>
          <w:marRight w:val="0"/>
          <w:marTop w:val="0"/>
          <w:marBottom w:val="0"/>
          <w:divBdr>
            <w:top w:val="none" w:sz="0" w:space="0" w:color="auto"/>
            <w:left w:val="none" w:sz="0" w:space="0" w:color="auto"/>
            <w:bottom w:val="none" w:sz="0" w:space="0" w:color="auto"/>
            <w:right w:val="none" w:sz="0" w:space="0" w:color="auto"/>
          </w:divBdr>
        </w:div>
        <w:div w:id="1941838803">
          <w:marLeft w:val="640"/>
          <w:marRight w:val="0"/>
          <w:marTop w:val="0"/>
          <w:marBottom w:val="0"/>
          <w:divBdr>
            <w:top w:val="none" w:sz="0" w:space="0" w:color="auto"/>
            <w:left w:val="none" w:sz="0" w:space="0" w:color="auto"/>
            <w:bottom w:val="none" w:sz="0" w:space="0" w:color="auto"/>
            <w:right w:val="none" w:sz="0" w:space="0" w:color="auto"/>
          </w:divBdr>
        </w:div>
        <w:div w:id="2143693288">
          <w:marLeft w:val="640"/>
          <w:marRight w:val="0"/>
          <w:marTop w:val="0"/>
          <w:marBottom w:val="0"/>
          <w:divBdr>
            <w:top w:val="none" w:sz="0" w:space="0" w:color="auto"/>
            <w:left w:val="none" w:sz="0" w:space="0" w:color="auto"/>
            <w:bottom w:val="none" w:sz="0" w:space="0" w:color="auto"/>
            <w:right w:val="none" w:sz="0" w:space="0" w:color="auto"/>
          </w:divBdr>
        </w:div>
        <w:div w:id="896747404">
          <w:marLeft w:val="640"/>
          <w:marRight w:val="0"/>
          <w:marTop w:val="0"/>
          <w:marBottom w:val="0"/>
          <w:divBdr>
            <w:top w:val="none" w:sz="0" w:space="0" w:color="auto"/>
            <w:left w:val="none" w:sz="0" w:space="0" w:color="auto"/>
            <w:bottom w:val="none" w:sz="0" w:space="0" w:color="auto"/>
            <w:right w:val="none" w:sz="0" w:space="0" w:color="auto"/>
          </w:divBdr>
        </w:div>
        <w:div w:id="1952784182">
          <w:marLeft w:val="640"/>
          <w:marRight w:val="0"/>
          <w:marTop w:val="0"/>
          <w:marBottom w:val="0"/>
          <w:divBdr>
            <w:top w:val="none" w:sz="0" w:space="0" w:color="auto"/>
            <w:left w:val="none" w:sz="0" w:space="0" w:color="auto"/>
            <w:bottom w:val="none" w:sz="0" w:space="0" w:color="auto"/>
            <w:right w:val="none" w:sz="0" w:space="0" w:color="auto"/>
          </w:divBdr>
        </w:div>
        <w:div w:id="1544706877">
          <w:marLeft w:val="640"/>
          <w:marRight w:val="0"/>
          <w:marTop w:val="0"/>
          <w:marBottom w:val="0"/>
          <w:divBdr>
            <w:top w:val="none" w:sz="0" w:space="0" w:color="auto"/>
            <w:left w:val="none" w:sz="0" w:space="0" w:color="auto"/>
            <w:bottom w:val="none" w:sz="0" w:space="0" w:color="auto"/>
            <w:right w:val="none" w:sz="0" w:space="0" w:color="auto"/>
          </w:divBdr>
        </w:div>
        <w:div w:id="1341928817">
          <w:marLeft w:val="640"/>
          <w:marRight w:val="0"/>
          <w:marTop w:val="0"/>
          <w:marBottom w:val="0"/>
          <w:divBdr>
            <w:top w:val="none" w:sz="0" w:space="0" w:color="auto"/>
            <w:left w:val="none" w:sz="0" w:space="0" w:color="auto"/>
            <w:bottom w:val="none" w:sz="0" w:space="0" w:color="auto"/>
            <w:right w:val="none" w:sz="0" w:space="0" w:color="auto"/>
          </w:divBdr>
        </w:div>
        <w:div w:id="1033656566">
          <w:marLeft w:val="640"/>
          <w:marRight w:val="0"/>
          <w:marTop w:val="0"/>
          <w:marBottom w:val="0"/>
          <w:divBdr>
            <w:top w:val="none" w:sz="0" w:space="0" w:color="auto"/>
            <w:left w:val="none" w:sz="0" w:space="0" w:color="auto"/>
            <w:bottom w:val="none" w:sz="0" w:space="0" w:color="auto"/>
            <w:right w:val="none" w:sz="0" w:space="0" w:color="auto"/>
          </w:divBdr>
        </w:div>
        <w:div w:id="1789742448">
          <w:marLeft w:val="640"/>
          <w:marRight w:val="0"/>
          <w:marTop w:val="0"/>
          <w:marBottom w:val="0"/>
          <w:divBdr>
            <w:top w:val="none" w:sz="0" w:space="0" w:color="auto"/>
            <w:left w:val="none" w:sz="0" w:space="0" w:color="auto"/>
            <w:bottom w:val="none" w:sz="0" w:space="0" w:color="auto"/>
            <w:right w:val="none" w:sz="0" w:space="0" w:color="auto"/>
          </w:divBdr>
        </w:div>
        <w:div w:id="1901598070">
          <w:marLeft w:val="640"/>
          <w:marRight w:val="0"/>
          <w:marTop w:val="0"/>
          <w:marBottom w:val="0"/>
          <w:divBdr>
            <w:top w:val="none" w:sz="0" w:space="0" w:color="auto"/>
            <w:left w:val="none" w:sz="0" w:space="0" w:color="auto"/>
            <w:bottom w:val="none" w:sz="0" w:space="0" w:color="auto"/>
            <w:right w:val="none" w:sz="0" w:space="0" w:color="auto"/>
          </w:divBdr>
        </w:div>
        <w:div w:id="1615670465">
          <w:marLeft w:val="640"/>
          <w:marRight w:val="0"/>
          <w:marTop w:val="0"/>
          <w:marBottom w:val="0"/>
          <w:divBdr>
            <w:top w:val="none" w:sz="0" w:space="0" w:color="auto"/>
            <w:left w:val="none" w:sz="0" w:space="0" w:color="auto"/>
            <w:bottom w:val="none" w:sz="0" w:space="0" w:color="auto"/>
            <w:right w:val="none" w:sz="0" w:space="0" w:color="auto"/>
          </w:divBdr>
        </w:div>
        <w:div w:id="104934667">
          <w:marLeft w:val="640"/>
          <w:marRight w:val="0"/>
          <w:marTop w:val="0"/>
          <w:marBottom w:val="0"/>
          <w:divBdr>
            <w:top w:val="none" w:sz="0" w:space="0" w:color="auto"/>
            <w:left w:val="none" w:sz="0" w:space="0" w:color="auto"/>
            <w:bottom w:val="none" w:sz="0" w:space="0" w:color="auto"/>
            <w:right w:val="none" w:sz="0" w:space="0" w:color="auto"/>
          </w:divBdr>
        </w:div>
        <w:div w:id="34082372">
          <w:marLeft w:val="640"/>
          <w:marRight w:val="0"/>
          <w:marTop w:val="0"/>
          <w:marBottom w:val="0"/>
          <w:divBdr>
            <w:top w:val="none" w:sz="0" w:space="0" w:color="auto"/>
            <w:left w:val="none" w:sz="0" w:space="0" w:color="auto"/>
            <w:bottom w:val="none" w:sz="0" w:space="0" w:color="auto"/>
            <w:right w:val="none" w:sz="0" w:space="0" w:color="auto"/>
          </w:divBdr>
        </w:div>
        <w:div w:id="1156258721">
          <w:marLeft w:val="640"/>
          <w:marRight w:val="0"/>
          <w:marTop w:val="0"/>
          <w:marBottom w:val="0"/>
          <w:divBdr>
            <w:top w:val="none" w:sz="0" w:space="0" w:color="auto"/>
            <w:left w:val="none" w:sz="0" w:space="0" w:color="auto"/>
            <w:bottom w:val="none" w:sz="0" w:space="0" w:color="auto"/>
            <w:right w:val="none" w:sz="0" w:space="0" w:color="auto"/>
          </w:divBdr>
        </w:div>
        <w:div w:id="1871255632">
          <w:marLeft w:val="640"/>
          <w:marRight w:val="0"/>
          <w:marTop w:val="0"/>
          <w:marBottom w:val="0"/>
          <w:divBdr>
            <w:top w:val="none" w:sz="0" w:space="0" w:color="auto"/>
            <w:left w:val="none" w:sz="0" w:space="0" w:color="auto"/>
            <w:bottom w:val="none" w:sz="0" w:space="0" w:color="auto"/>
            <w:right w:val="none" w:sz="0" w:space="0" w:color="auto"/>
          </w:divBdr>
        </w:div>
        <w:div w:id="1338656460">
          <w:marLeft w:val="640"/>
          <w:marRight w:val="0"/>
          <w:marTop w:val="0"/>
          <w:marBottom w:val="0"/>
          <w:divBdr>
            <w:top w:val="none" w:sz="0" w:space="0" w:color="auto"/>
            <w:left w:val="none" w:sz="0" w:space="0" w:color="auto"/>
            <w:bottom w:val="none" w:sz="0" w:space="0" w:color="auto"/>
            <w:right w:val="none" w:sz="0" w:space="0" w:color="auto"/>
          </w:divBdr>
        </w:div>
        <w:div w:id="654912617">
          <w:marLeft w:val="640"/>
          <w:marRight w:val="0"/>
          <w:marTop w:val="0"/>
          <w:marBottom w:val="0"/>
          <w:divBdr>
            <w:top w:val="none" w:sz="0" w:space="0" w:color="auto"/>
            <w:left w:val="none" w:sz="0" w:space="0" w:color="auto"/>
            <w:bottom w:val="none" w:sz="0" w:space="0" w:color="auto"/>
            <w:right w:val="none" w:sz="0" w:space="0" w:color="auto"/>
          </w:divBdr>
        </w:div>
        <w:div w:id="1072849000">
          <w:marLeft w:val="640"/>
          <w:marRight w:val="0"/>
          <w:marTop w:val="0"/>
          <w:marBottom w:val="0"/>
          <w:divBdr>
            <w:top w:val="none" w:sz="0" w:space="0" w:color="auto"/>
            <w:left w:val="none" w:sz="0" w:space="0" w:color="auto"/>
            <w:bottom w:val="none" w:sz="0" w:space="0" w:color="auto"/>
            <w:right w:val="none" w:sz="0" w:space="0" w:color="auto"/>
          </w:divBdr>
        </w:div>
        <w:div w:id="409929520">
          <w:marLeft w:val="640"/>
          <w:marRight w:val="0"/>
          <w:marTop w:val="0"/>
          <w:marBottom w:val="0"/>
          <w:divBdr>
            <w:top w:val="none" w:sz="0" w:space="0" w:color="auto"/>
            <w:left w:val="none" w:sz="0" w:space="0" w:color="auto"/>
            <w:bottom w:val="none" w:sz="0" w:space="0" w:color="auto"/>
            <w:right w:val="none" w:sz="0" w:space="0" w:color="auto"/>
          </w:divBdr>
        </w:div>
        <w:div w:id="1483548725">
          <w:marLeft w:val="640"/>
          <w:marRight w:val="0"/>
          <w:marTop w:val="0"/>
          <w:marBottom w:val="0"/>
          <w:divBdr>
            <w:top w:val="none" w:sz="0" w:space="0" w:color="auto"/>
            <w:left w:val="none" w:sz="0" w:space="0" w:color="auto"/>
            <w:bottom w:val="none" w:sz="0" w:space="0" w:color="auto"/>
            <w:right w:val="none" w:sz="0" w:space="0" w:color="auto"/>
          </w:divBdr>
        </w:div>
        <w:div w:id="510801798">
          <w:marLeft w:val="640"/>
          <w:marRight w:val="0"/>
          <w:marTop w:val="0"/>
          <w:marBottom w:val="0"/>
          <w:divBdr>
            <w:top w:val="none" w:sz="0" w:space="0" w:color="auto"/>
            <w:left w:val="none" w:sz="0" w:space="0" w:color="auto"/>
            <w:bottom w:val="none" w:sz="0" w:space="0" w:color="auto"/>
            <w:right w:val="none" w:sz="0" w:space="0" w:color="auto"/>
          </w:divBdr>
        </w:div>
        <w:div w:id="679354680">
          <w:marLeft w:val="640"/>
          <w:marRight w:val="0"/>
          <w:marTop w:val="0"/>
          <w:marBottom w:val="0"/>
          <w:divBdr>
            <w:top w:val="none" w:sz="0" w:space="0" w:color="auto"/>
            <w:left w:val="none" w:sz="0" w:space="0" w:color="auto"/>
            <w:bottom w:val="none" w:sz="0" w:space="0" w:color="auto"/>
            <w:right w:val="none" w:sz="0" w:space="0" w:color="auto"/>
          </w:divBdr>
        </w:div>
        <w:div w:id="1817137728">
          <w:marLeft w:val="640"/>
          <w:marRight w:val="0"/>
          <w:marTop w:val="0"/>
          <w:marBottom w:val="0"/>
          <w:divBdr>
            <w:top w:val="none" w:sz="0" w:space="0" w:color="auto"/>
            <w:left w:val="none" w:sz="0" w:space="0" w:color="auto"/>
            <w:bottom w:val="none" w:sz="0" w:space="0" w:color="auto"/>
            <w:right w:val="none" w:sz="0" w:space="0" w:color="auto"/>
          </w:divBdr>
        </w:div>
        <w:div w:id="336539777">
          <w:marLeft w:val="640"/>
          <w:marRight w:val="0"/>
          <w:marTop w:val="0"/>
          <w:marBottom w:val="0"/>
          <w:divBdr>
            <w:top w:val="none" w:sz="0" w:space="0" w:color="auto"/>
            <w:left w:val="none" w:sz="0" w:space="0" w:color="auto"/>
            <w:bottom w:val="none" w:sz="0" w:space="0" w:color="auto"/>
            <w:right w:val="none" w:sz="0" w:space="0" w:color="auto"/>
          </w:divBdr>
        </w:div>
        <w:div w:id="1480029775">
          <w:marLeft w:val="640"/>
          <w:marRight w:val="0"/>
          <w:marTop w:val="0"/>
          <w:marBottom w:val="0"/>
          <w:divBdr>
            <w:top w:val="none" w:sz="0" w:space="0" w:color="auto"/>
            <w:left w:val="none" w:sz="0" w:space="0" w:color="auto"/>
            <w:bottom w:val="none" w:sz="0" w:space="0" w:color="auto"/>
            <w:right w:val="none" w:sz="0" w:space="0" w:color="auto"/>
          </w:divBdr>
        </w:div>
        <w:div w:id="1416781513">
          <w:marLeft w:val="640"/>
          <w:marRight w:val="0"/>
          <w:marTop w:val="0"/>
          <w:marBottom w:val="0"/>
          <w:divBdr>
            <w:top w:val="none" w:sz="0" w:space="0" w:color="auto"/>
            <w:left w:val="none" w:sz="0" w:space="0" w:color="auto"/>
            <w:bottom w:val="none" w:sz="0" w:space="0" w:color="auto"/>
            <w:right w:val="none" w:sz="0" w:space="0" w:color="auto"/>
          </w:divBdr>
        </w:div>
        <w:div w:id="1652101962">
          <w:marLeft w:val="640"/>
          <w:marRight w:val="0"/>
          <w:marTop w:val="0"/>
          <w:marBottom w:val="0"/>
          <w:divBdr>
            <w:top w:val="none" w:sz="0" w:space="0" w:color="auto"/>
            <w:left w:val="none" w:sz="0" w:space="0" w:color="auto"/>
            <w:bottom w:val="none" w:sz="0" w:space="0" w:color="auto"/>
            <w:right w:val="none" w:sz="0" w:space="0" w:color="auto"/>
          </w:divBdr>
        </w:div>
        <w:div w:id="121458181">
          <w:marLeft w:val="640"/>
          <w:marRight w:val="0"/>
          <w:marTop w:val="0"/>
          <w:marBottom w:val="0"/>
          <w:divBdr>
            <w:top w:val="none" w:sz="0" w:space="0" w:color="auto"/>
            <w:left w:val="none" w:sz="0" w:space="0" w:color="auto"/>
            <w:bottom w:val="none" w:sz="0" w:space="0" w:color="auto"/>
            <w:right w:val="none" w:sz="0" w:space="0" w:color="auto"/>
          </w:divBdr>
        </w:div>
        <w:div w:id="868296351">
          <w:marLeft w:val="640"/>
          <w:marRight w:val="0"/>
          <w:marTop w:val="0"/>
          <w:marBottom w:val="0"/>
          <w:divBdr>
            <w:top w:val="none" w:sz="0" w:space="0" w:color="auto"/>
            <w:left w:val="none" w:sz="0" w:space="0" w:color="auto"/>
            <w:bottom w:val="none" w:sz="0" w:space="0" w:color="auto"/>
            <w:right w:val="none" w:sz="0" w:space="0" w:color="auto"/>
          </w:divBdr>
        </w:div>
        <w:div w:id="780221186">
          <w:marLeft w:val="640"/>
          <w:marRight w:val="0"/>
          <w:marTop w:val="0"/>
          <w:marBottom w:val="0"/>
          <w:divBdr>
            <w:top w:val="none" w:sz="0" w:space="0" w:color="auto"/>
            <w:left w:val="none" w:sz="0" w:space="0" w:color="auto"/>
            <w:bottom w:val="none" w:sz="0" w:space="0" w:color="auto"/>
            <w:right w:val="none" w:sz="0" w:space="0" w:color="auto"/>
          </w:divBdr>
        </w:div>
        <w:div w:id="1687321333">
          <w:marLeft w:val="640"/>
          <w:marRight w:val="0"/>
          <w:marTop w:val="0"/>
          <w:marBottom w:val="0"/>
          <w:divBdr>
            <w:top w:val="none" w:sz="0" w:space="0" w:color="auto"/>
            <w:left w:val="none" w:sz="0" w:space="0" w:color="auto"/>
            <w:bottom w:val="none" w:sz="0" w:space="0" w:color="auto"/>
            <w:right w:val="none" w:sz="0" w:space="0" w:color="auto"/>
          </w:divBdr>
        </w:div>
        <w:div w:id="810638844">
          <w:marLeft w:val="640"/>
          <w:marRight w:val="0"/>
          <w:marTop w:val="0"/>
          <w:marBottom w:val="0"/>
          <w:divBdr>
            <w:top w:val="none" w:sz="0" w:space="0" w:color="auto"/>
            <w:left w:val="none" w:sz="0" w:space="0" w:color="auto"/>
            <w:bottom w:val="none" w:sz="0" w:space="0" w:color="auto"/>
            <w:right w:val="none" w:sz="0" w:space="0" w:color="auto"/>
          </w:divBdr>
        </w:div>
        <w:div w:id="954604463">
          <w:marLeft w:val="640"/>
          <w:marRight w:val="0"/>
          <w:marTop w:val="0"/>
          <w:marBottom w:val="0"/>
          <w:divBdr>
            <w:top w:val="none" w:sz="0" w:space="0" w:color="auto"/>
            <w:left w:val="none" w:sz="0" w:space="0" w:color="auto"/>
            <w:bottom w:val="none" w:sz="0" w:space="0" w:color="auto"/>
            <w:right w:val="none" w:sz="0" w:space="0" w:color="auto"/>
          </w:divBdr>
        </w:div>
        <w:div w:id="338045425">
          <w:marLeft w:val="640"/>
          <w:marRight w:val="0"/>
          <w:marTop w:val="0"/>
          <w:marBottom w:val="0"/>
          <w:divBdr>
            <w:top w:val="none" w:sz="0" w:space="0" w:color="auto"/>
            <w:left w:val="none" w:sz="0" w:space="0" w:color="auto"/>
            <w:bottom w:val="none" w:sz="0" w:space="0" w:color="auto"/>
            <w:right w:val="none" w:sz="0" w:space="0" w:color="auto"/>
          </w:divBdr>
        </w:div>
        <w:div w:id="659230757">
          <w:marLeft w:val="640"/>
          <w:marRight w:val="0"/>
          <w:marTop w:val="0"/>
          <w:marBottom w:val="0"/>
          <w:divBdr>
            <w:top w:val="none" w:sz="0" w:space="0" w:color="auto"/>
            <w:left w:val="none" w:sz="0" w:space="0" w:color="auto"/>
            <w:bottom w:val="none" w:sz="0" w:space="0" w:color="auto"/>
            <w:right w:val="none" w:sz="0" w:space="0" w:color="auto"/>
          </w:divBdr>
        </w:div>
        <w:div w:id="1965691501">
          <w:marLeft w:val="640"/>
          <w:marRight w:val="0"/>
          <w:marTop w:val="0"/>
          <w:marBottom w:val="0"/>
          <w:divBdr>
            <w:top w:val="none" w:sz="0" w:space="0" w:color="auto"/>
            <w:left w:val="none" w:sz="0" w:space="0" w:color="auto"/>
            <w:bottom w:val="none" w:sz="0" w:space="0" w:color="auto"/>
            <w:right w:val="none" w:sz="0" w:space="0" w:color="auto"/>
          </w:divBdr>
        </w:div>
        <w:div w:id="1662808011">
          <w:marLeft w:val="640"/>
          <w:marRight w:val="0"/>
          <w:marTop w:val="0"/>
          <w:marBottom w:val="0"/>
          <w:divBdr>
            <w:top w:val="none" w:sz="0" w:space="0" w:color="auto"/>
            <w:left w:val="none" w:sz="0" w:space="0" w:color="auto"/>
            <w:bottom w:val="none" w:sz="0" w:space="0" w:color="auto"/>
            <w:right w:val="none" w:sz="0" w:space="0" w:color="auto"/>
          </w:divBdr>
        </w:div>
        <w:div w:id="1506745102">
          <w:marLeft w:val="640"/>
          <w:marRight w:val="0"/>
          <w:marTop w:val="0"/>
          <w:marBottom w:val="0"/>
          <w:divBdr>
            <w:top w:val="none" w:sz="0" w:space="0" w:color="auto"/>
            <w:left w:val="none" w:sz="0" w:space="0" w:color="auto"/>
            <w:bottom w:val="none" w:sz="0" w:space="0" w:color="auto"/>
            <w:right w:val="none" w:sz="0" w:space="0" w:color="auto"/>
          </w:divBdr>
        </w:div>
        <w:div w:id="42558661">
          <w:marLeft w:val="640"/>
          <w:marRight w:val="0"/>
          <w:marTop w:val="0"/>
          <w:marBottom w:val="0"/>
          <w:divBdr>
            <w:top w:val="none" w:sz="0" w:space="0" w:color="auto"/>
            <w:left w:val="none" w:sz="0" w:space="0" w:color="auto"/>
            <w:bottom w:val="none" w:sz="0" w:space="0" w:color="auto"/>
            <w:right w:val="none" w:sz="0" w:space="0" w:color="auto"/>
          </w:divBdr>
        </w:div>
        <w:div w:id="87972753">
          <w:marLeft w:val="640"/>
          <w:marRight w:val="0"/>
          <w:marTop w:val="0"/>
          <w:marBottom w:val="0"/>
          <w:divBdr>
            <w:top w:val="none" w:sz="0" w:space="0" w:color="auto"/>
            <w:left w:val="none" w:sz="0" w:space="0" w:color="auto"/>
            <w:bottom w:val="none" w:sz="0" w:space="0" w:color="auto"/>
            <w:right w:val="none" w:sz="0" w:space="0" w:color="auto"/>
          </w:divBdr>
        </w:div>
        <w:div w:id="1900482272">
          <w:marLeft w:val="640"/>
          <w:marRight w:val="0"/>
          <w:marTop w:val="0"/>
          <w:marBottom w:val="0"/>
          <w:divBdr>
            <w:top w:val="none" w:sz="0" w:space="0" w:color="auto"/>
            <w:left w:val="none" w:sz="0" w:space="0" w:color="auto"/>
            <w:bottom w:val="none" w:sz="0" w:space="0" w:color="auto"/>
            <w:right w:val="none" w:sz="0" w:space="0" w:color="auto"/>
          </w:divBdr>
        </w:div>
        <w:div w:id="1097753134">
          <w:marLeft w:val="640"/>
          <w:marRight w:val="0"/>
          <w:marTop w:val="0"/>
          <w:marBottom w:val="0"/>
          <w:divBdr>
            <w:top w:val="none" w:sz="0" w:space="0" w:color="auto"/>
            <w:left w:val="none" w:sz="0" w:space="0" w:color="auto"/>
            <w:bottom w:val="none" w:sz="0" w:space="0" w:color="auto"/>
            <w:right w:val="none" w:sz="0" w:space="0" w:color="auto"/>
          </w:divBdr>
        </w:div>
        <w:div w:id="538054836">
          <w:marLeft w:val="640"/>
          <w:marRight w:val="0"/>
          <w:marTop w:val="0"/>
          <w:marBottom w:val="0"/>
          <w:divBdr>
            <w:top w:val="none" w:sz="0" w:space="0" w:color="auto"/>
            <w:left w:val="none" w:sz="0" w:space="0" w:color="auto"/>
            <w:bottom w:val="none" w:sz="0" w:space="0" w:color="auto"/>
            <w:right w:val="none" w:sz="0" w:space="0" w:color="auto"/>
          </w:divBdr>
        </w:div>
        <w:div w:id="1556812746">
          <w:marLeft w:val="640"/>
          <w:marRight w:val="0"/>
          <w:marTop w:val="0"/>
          <w:marBottom w:val="0"/>
          <w:divBdr>
            <w:top w:val="none" w:sz="0" w:space="0" w:color="auto"/>
            <w:left w:val="none" w:sz="0" w:space="0" w:color="auto"/>
            <w:bottom w:val="none" w:sz="0" w:space="0" w:color="auto"/>
            <w:right w:val="none" w:sz="0" w:space="0" w:color="auto"/>
          </w:divBdr>
        </w:div>
        <w:div w:id="958609896">
          <w:marLeft w:val="640"/>
          <w:marRight w:val="0"/>
          <w:marTop w:val="0"/>
          <w:marBottom w:val="0"/>
          <w:divBdr>
            <w:top w:val="none" w:sz="0" w:space="0" w:color="auto"/>
            <w:left w:val="none" w:sz="0" w:space="0" w:color="auto"/>
            <w:bottom w:val="none" w:sz="0" w:space="0" w:color="auto"/>
            <w:right w:val="none" w:sz="0" w:space="0" w:color="auto"/>
          </w:divBdr>
        </w:div>
        <w:div w:id="61030335">
          <w:marLeft w:val="640"/>
          <w:marRight w:val="0"/>
          <w:marTop w:val="0"/>
          <w:marBottom w:val="0"/>
          <w:divBdr>
            <w:top w:val="none" w:sz="0" w:space="0" w:color="auto"/>
            <w:left w:val="none" w:sz="0" w:space="0" w:color="auto"/>
            <w:bottom w:val="none" w:sz="0" w:space="0" w:color="auto"/>
            <w:right w:val="none" w:sz="0" w:space="0" w:color="auto"/>
          </w:divBdr>
        </w:div>
        <w:div w:id="207842757">
          <w:marLeft w:val="640"/>
          <w:marRight w:val="0"/>
          <w:marTop w:val="0"/>
          <w:marBottom w:val="0"/>
          <w:divBdr>
            <w:top w:val="none" w:sz="0" w:space="0" w:color="auto"/>
            <w:left w:val="none" w:sz="0" w:space="0" w:color="auto"/>
            <w:bottom w:val="none" w:sz="0" w:space="0" w:color="auto"/>
            <w:right w:val="none" w:sz="0" w:space="0" w:color="auto"/>
          </w:divBdr>
        </w:div>
        <w:div w:id="1197506190">
          <w:marLeft w:val="640"/>
          <w:marRight w:val="0"/>
          <w:marTop w:val="0"/>
          <w:marBottom w:val="0"/>
          <w:divBdr>
            <w:top w:val="none" w:sz="0" w:space="0" w:color="auto"/>
            <w:left w:val="none" w:sz="0" w:space="0" w:color="auto"/>
            <w:bottom w:val="none" w:sz="0" w:space="0" w:color="auto"/>
            <w:right w:val="none" w:sz="0" w:space="0" w:color="auto"/>
          </w:divBdr>
        </w:div>
        <w:div w:id="839345356">
          <w:marLeft w:val="640"/>
          <w:marRight w:val="0"/>
          <w:marTop w:val="0"/>
          <w:marBottom w:val="0"/>
          <w:divBdr>
            <w:top w:val="none" w:sz="0" w:space="0" w:color="auto"/>
            <w:left w:val="none" w:sz="0" w:space="0" w:color="auto"/>
            <w:bottom w:val="none" w:sz="0" w:space="0" w:color="auto"/>
            <w:right w:val="none" w:sz="0" w:space="0" w:color="auto"/>
          </w:divBdr>
        </w:div>
        <w:div w:id="393818019">
          <w:marLeft w:val="640"/>
          <w:marRight w:val="0"/>
          <w:marTop w:val="0"/>
          <w:marBottom w:val="0"/>
          <w:divBdr>
            <w:top w:val="none" w:sz="0" w:space="0" w:color="auto"/>
            <w:left w:val="none" w:sz="0" w:space="0" w:color="auto"/>
            <w:bottom w:val="none" w:sz="0" w:space="0" w:color="auto"/>
            <w:right w:val="none" w:sz="0" w:space="0" w:color="auto"/>
          </w:divBdr>
        </w:div>
        <w:div w:id="643772863">
          <w:marLeft w:val="640"/>
          <w:marRight w:val="0"/>
          <w:marTop w:val="0"/>
          <w:marBottom w:val="0"/>
          <w:divBdr>
            <w:top w:val="none" w:sz="0" w:space="0" w:color="auto"/>
            <w:left w:val="none" w:sz="0" w:space="0" w:color="auto"/>
            <w:bottom w:val="none" w:sz="0" w:space="0" w:color="auto"/>
            <w:right w:val="none" w:sz="0" w:space="0" w:color="auto"/>
          </w:divBdr>
        </w:div>
        <w:div w:id="1908613743">
          <w:marLeft w:val="640"/>
          <w:marRight w:val="0"/>
          <w:marTop w:val="0"/>
          <w:marBottom w:val="0"/>
          <w:divBdr>
            <w:top w:val="none" w:sz="0" w:space="0" w:color="auto"/>
            <w:left w:val="none" w:sz="0" w:space="0" w:color="auto"/>
            <w:bottom w:val="none" w:sz="0" w:space="0" w:color="auto"/>
            <w:right w:val="none" w:sz="0" w:space="0" w:color="auto"/>
          </w:divBdr>
        </w:div>
        <w:div w:id="2112969821">
          <w:marLeft w:val="640"/>
          <w:marRight w:val="0"/>
          <w:marTop w:val="0"/>
          <w:marBottom w:val="0"/>
          <w:divBdr>
            <w:top w:val="none" w:sz="0" w:space="0" w:color="auto"/>
            <w:left w:val="none" w:sz="0" w:space="0" w:color="auto"/>
            <w:bottom w:val="none" w:sz="0" w:space="0" w:color="auto"/>
            <w:right w:val="none" w:sz="0" w:space="0" w:color="auto"/>
          </w:divBdr>
        </w:div>
        <w:div w:id="280382235">
          <w:marLeft w:val="640"/>
          <w:marRight w:val="0"/>
          <w:marTop w:val="0"/>
          <w:marBottom w:val="0"/>
          <w:divBdr>
            <w:top w:val="none" w:sz="0" w:space="0" w:color="auto"/>
            <w:left w:val="none" w:sz="0" w:space="0" w:color="auto"/>
            <w:bottom w:val="none" w:sz="0" w:space="0" w:color="auto"/>
            <w:right w:val="none" w:sz="0" w:space="0" w:color="auto"/>
          </w:divBdr>
        </w:div>
        <w:div w:id="1678577715">
          <w:marLeft w:val="640"/>
          <w:marRight w:val="0"/>
          <w:marTop w:val="0"/>
          <w:marBottom w:val="0"/>
          <w:divBdr>
            <w:top w:val="none" w:sz="0" w:space="0" w:color="auto"/>
            <w:left w:val="none" w:sz="0" w:space="0" w:color="auto"/>
            <w:bottom w:val="none" w:sz="0" w:space="0" w:color="auto"/>
            <w:right w:val="none" w:sz="0" w:space="0" w:color="auto"/>
          </w:divBdr>
        </w:div>
        <w:div w:id="203442668">
          <w:marLeft w:val="640"/>
          <w:marRight w:val="0"/>
          <w:marTop w:val="0"/>
          <w:marBottom w:val="0"/>
          <w:divBdr>
            <w:top w:val="none" w:sz="0" w:space="0" w:color="auto"/>
            <w:left w:val="none" w:sz="0" w:space="0" w:color="auto"/>
            <w:bottom w:val="none" w:sz="0" w:space="0" w:color="auto"/>
            <w:right w:val="none" w:sz="0" w:space="0" w:color="auto"/>
          </w:divBdr>
        </w:div>
        <w:div w:id="5790315">
          <w:marLeft w:val="640"/>
          <w:marRight w:val="0"/>
          <w:marTop w:val="0"/>
          <w:marBottom w:val="0"/>
          <w:divBdr>
            <w:top w:val="none" w:sz="0" w:space="0" w:color="auto"/>
            <w:left w:val="none" w:sz="0" w:space="0" w:color="auto"/>
            <w:bottom w:val="none" w:sz="0" w:space="0" w:color="auto"/>
            <w:right w:val="none" w:sz="0" w:space="0" w:color="auto"/>
          </w:divBdr>
        </w:div>
        <w:div w:id="1533609848">
          <w:marLeft w:val="640"/>
          <w:marRight w:val="0"/>
          <w:marTop w:val="0"/>
          <w:marBottom w:val="0"/>
          <w:divBdr>
            <w:top w:val="none" w:sz="0" w:space="0" w:color="auto"/>
            <w:left w:val="none" w:sz="0" w:space="0" w:color="auto"/>
            <w:bottom w:val="none" w:sz="0" w:space="0" w:color="auto"/>
            <w:right w:val="none" w:sz="0" w:space="0" w:color="auto"/>
          </w:divBdr>
        </w:div>
        <w:div w:id="338386124">
          <w:marLeft w:val="640"/>
          <w:marRight w:val="0"/>
          <w:marTop w:val="0"/>
          <w:marBottom w:val="0"/>
          <w:divBdr>
            <w:top w:val="none" w:sz="0" w:space="0" w:color="auto"/>
            <w:left w:val="none" w:sz="0" w:space="0" w:color="auto"/>
            <w:bottom w:val="none" w:sz="0" w:space="0" w:color="auto"/>
            <w:right w:val="none" w:sz="0" w:space="0" w:color="auto"/>
          </w:divBdr>
        </w:div>
        <w:div w:id="422846762">
          <w:marLeft w:val="640"/>
          <w:marRight w:val="0"/>
          <w:marTop w:val="0"/>
          <w:marBottom w:val="0"/>
          <w:divBdr>
            <w:top w:val="none" w:sz="0" w:space="0" w:color="auto"/>
            <w:left w:val="none" w:sz="0" w:space="0" w:color="auto"/>
            <w:bottom w:val="none" w:sz="0" w:space="0" w:color="auto"/>
            <w:right w:val="none" w:sz="0" w:space="0" w:color="auto"/>
          </w:divBdr>
        </w:div>
        <w:div w:id="1606383686">
          <w:marLeft w:val="640"/>
          <w:marRight w:val="0"/>
          <w:marTop w:val="0"/>
          <w:marBottom w:val="0"/>
          <w:divBdr>
            <w:top w:val="none" w:sz="0" w:space="0" w:color="auto"/>
            <w:left w:val="none" w:sz="0" w:space="0" w:color="auto"/>
            <w:bottom w:val="none" w:sz="0" w:space="0" w:color="auto"/>
            <w:right w:val="none" w:sz="0" w:space="0" w:color="auto"/>
          </w:divBdr>
        </w:div>
        <w:div w:id="1343246135">
          <w:marLeft w:val="640"/>
          <w:marRight w:val="0"/>
          <w:marTop w:val="0"/>
          <w:marBottom w:val="0"/>
          <w:divBdr>
            <w:top w:val="none" w:sz="0" w:space="0" w:color="auto"/>
            <w:left w:val="none" w:sz="0" w:space="0" w:color="auto"/>
            <w:bottom w:val="none" w:sz="0" w:space="0" w:color="auto"/>
            <w:right w:val="none" w:sz="0" w:space="0" w:color="auto"/>
          </w:divBdr>
        </w:div>
        <w:div w:id="2114863920">
          <w:marLeft w:val="640"/>
          <w:marRight w:val="0"/>
          <w:marTop w:val="0"/>
          <w:marBottom w:val="0"/>
          <w:divBdr>
            <w:top w:val="none" w:sz="0" w:space="0" w:color="auto"/>
            <w:left w:val="none" w:sz="0" w:space="0" w:color="auto"/>
            <w:bottom w:val="none" w:sz="0" w:space="0" w:color="auto"/>
            <w:right w:val="none" w:sz="0" w:space="0" w:color="auto"/>
          </w:divBdr>
        </w:div>
        <w:div w:id="313872265">
          <w:marLeft w:val="640"/>
          <w:marRight w:val="0"/>
          <w:marTop w:val="0"/>
          <w:marBottom w:val="0"/>
          <w:divBdr>
            <w:top w:val="none" w:sz="0" w:space="0" w:color="auto"/>
            <w:left w:val="none" w:sz="0" w:space="0" w:color="auto"/>
            <w:bottom w:val="none" w:sz="0" w:space="0" w:color="auto"/>
            <w:right w:val="none" w:sz="0" w:space="0" w:color="auto"/>
          </w:divBdr>
        </w:div>
        <w:div w:id="1604462474">
          <w:marLeft w:val="640"/>
          <w:marRight w:val="0"/>
          <w:marTop w:val="0"/>
          <w:marBottom w:val="0"/>
          <w:divBdr>
            <w:top w:val="none" w:sz="0" w:space="0" w:color="auto"/>
            <w:left w:val="none" w:sz="0" w:space="0" w:color="auto"/>
            <w:bottom w:val="none" w:sz="0" w:space="0" w:color="auto"/>
            <w:right w:val="none" w:sz="0" w:space="0" w:color="auto"/>
          </w:divBdr>
        </w:div>
        <w:div w:id="1894197132">
          <w:marLeft w:val="640"/>
          <w:marRight w:val="0"/>
          <w:marTop w:val="0"/>
          <w:marBottom w:val="0"/>
          <w:divBdr>
            <w:top w:val="none" w:sz="0" w:space="0" w:color="auto"/>
            <w:left w:val="none" w:sz="0" w:space="0" w:color="auto"/>
            <w:bottom w:val="none" w:sz="0" w:space="0" w:color="auto"/>
            <w:right w:val="none" w:sz="0" w:space="0" w:color="auto"/>
          </w:divBdr>
        </w:div>
        <w:div w:id="692265387">
          <w:marLeft w:val="640"/>
          <w:marRight w:val="0"/>
          <w:marTop w:val="0"/>
          <w:marBottom w:val="0"/>
          <w:divBdr>
            <w:top w:val="none" w:sz="0" w:space="0" w:color="auto"/>
            <w:left w:val="none" w:sz="0" w:space="0" w:color="auto"/>
            <w:bottom w:val="none" w:sz="0" w:space="0" w:color="auto"/>
            <w:right w:val="none" w:sz="0" w:space="0" w:color="auto"/>
          </w:divBdr>
        </w:div>
        <w:div w:id="1097601556">
          <w:marLeft w:val="640"/>
          <w:marRight w:val="0"/>
          <w:marTop w:val="0"/>
          <w:marBottom w:val="0"/>
          <w:divBdr>
            <w:top w:val="none" w:sz="0" w:space="0" w:color="auto"/>
            <w:left w:val="none" w:sz="0" w:space="0" w:color="auto"/>
            <w:bottom w:val="none" w:sz="0" w:space="0" w:color="auto"/>
            <w:right w:val="none" w:sz="0" w:space="0" w:color="auto"/>
          </w:divBdr>
        </w:div>
        <w:div w:id="468131460">
          <w:marLeft w:val="640"/>
          <w:marRight w:val="0"/>
          <w:marTop w:val="0"/>
          <w:marBottom w:val="0"/>
          <w:divBdr>
            <w:top w:val="none" w:sz="0" w:space="0" w:color="auto"/>
            <w:left w:val="none" w:sz="0" w:space="0" w:color="auto"/>
            <w:bottom w:val="none" w:sz="0" w:space="0" w:color="auto"/>
            <w:right w:val="none" w:sz="0" w:space="0" w:color="auto"/>
          </w:divBdr>
        </w:div>
        <w:div w:id="833762559">
          <w:marLeft w:val="640"/>
          <w:marRight w:val="0"/>
          <w:marTop w:val="0"/>
          <w:marBottom w:val="0"/>
          <w:divBdr>
            <w:top w:val="none" w:sz="0" w:space="0" w:color="auto"/>
            <w:left w:val="none" w:sz="0" w:space="0" w:color="auto"/>
            <w:bottom w:val="none" w:sz="0" w:space="0" w:color="auto"/>
            <w:right w:val="none" w:sz="0" w:space="0" w:color="auto"/>
          </w:divBdr>
        </w:div>
        <w:div w:id="852181939">
          <w:marLeft w:val="640"/>
          <w:marRight w:val="0"/>
          <w:marTop w:val="0"/>
          <w:marBottom w:val="0"/>
          <w:divBdr>
            <w:top w:val="none" w:sz="0" w:space="0" w:color="auto"/>
            <w:left w:val="none" w:sz="0" w:space="0" w:color="auto"/>
            <w:bottom w:val="none" w:sz="0" w:space="0" w:color="auto"/>
            <w:right w:val="none" w:sz="0" w:space="0" w:color="auto"/>
          </w:divBdr>
        </w:div>
        <w:div w:id="1303657911">
          <w:marLeft w:val="640"/>
          <w:marRight w:val="0"/>
          <w:marTop w:val="0"/>
          <w:marBottom w:val="0"/>
          <w:divBdr>
            <w:top w:val="none" w:sz="0" w:space="0" w:color="auto"/>
            <w:left w:val="none" w:sz="0" w:space="0" w:color="auto"/>
            <w:bottom w:val="none" w:sz="0" w:space="0" w:color="auto"/>
            <w:right w:val="none" w:sz="0" w:space="0" w:color="auto"/>
          </w:divBdr>
        </w:div>
        <w:div w:id="616839941">
          <w:marLeft w:val="640"/>
          <w:marRight w:val="0"/>
          <w:marTop w:val="0"/>
          <w:marBottom w:val="0"/>
          <w:divBdr>
            <w:top w:val="none" w:sz="0" w:space="0" w:color="auto"/>
            <w:left w:val="none" w:sz="0" w:space="0" w:color="auto"/>
            <w:bottom w:val="none" w:sz="0" w:space="0" w:color="auto"/>
            <w:right w:val="none" w:sz="0" w:space="0" w:color="auto"/>
          </w:divBdr>
        </w:div>
        <w:div w:id="1430195297">
          <w:marLeft w:val="640"/>
          <w:marRight w:val="0"/>
          <w:marTop w:val="0"/>
          <w:marBottom w:val="0"/>
          <w:divBdr>
            <w:top w:val="none" w:sz="0" w:space="0" w:color="auto"/>
            <w:left w:val="none" w:sz="0" w:space="0" w:color="auto"/>
            <w:bottom w:val="none" w:sz="0" w:space="0" w:color="auto"/>
            <w:right w:val="none" w:sz="0" w:space="0" w:color="auto"/>
          </w:divBdr>
        </w:div>
        <w:div w:id="1588535189">
          <w:marLeft w:val="640"/>
          <w:marRight w:val="0"/>
          <w:marTop w:val="0"/>
          <w:marBottom w:val="0"/>
          <w:divBdr>
            <w:top w:val="none" w:sz="0" w:space="0" w:color="auto"/>
            <w:left w:val="none" w:sz="0" w:space="0" w:color="auto"/>
            <w:bottom w:val="none" w:sz="0" w:space="0" w:color="auto"/>
            <w:right w:val="none" w:sz="0" w:space="0" w:color="auto"/>
          </w:divBdr>
        </w:div>
        <w:div w:id="962731333">
          <w:marLeft w:val="640"/>
          <w:marRight w:val="0"/>
          <w:marTop w:val="0"/>
          <w:marBottom w:val="0"/>
          <w:divBdr>
            <w:top w:val="none" w:sz="0" w:space="0" w:color="auto"/>
            <w:left w:val="none" w:sz="0" w:space="0" w:color="auto"/>
            <w:bottom w:val="none" w:sz="0" w:space="0" w:color="auto"/>
            <w:right w:val="none" w:sz="0" w:space="0" w:color="auto"/>
          </w:divBdr>
        </w:div>
        <w:div w:id="1933585640">
          <w:marLeft w:val="640"/>
          <w:marRight w:val="0"/>
          <w:marTop w:val="0"/>
          <w:marBottom w:val="0"/>
          <w:divBdr>
            <w:top w:val="none" w:sz="0" w:space="0" w:color="auto"/>
            <w:left w:val="none" w:sz="0" w:space="0" w:color="auto"/>
            <w:bottom w:val="none" w:sz="0" w:space="0" w:color="auto"/>
            <w:right w:val="none" w:sz="0" w:space="0" w:color="auto"/>
          </w:divBdr>
        </w:div>
        <w:div w:id="1175535184">
          <w:marLeft w:val="640"/>
          <w:marRight w:val="0"/>
          <w:marTop w:val="0"/>
          <w:marBottom w:val="0"/>
          <w:divBdr>
            <w:top w:val="none" w:sz="0" w:space="0" w:color="auto"/>
            <w:left w:val="none" w:sz="0" w:space="0" w:color="auto"/>
            <w:bottom w:val="none" w:sz="0" w:space="0" w:color="auto"/>
            <w:right w:val="none" w:sz="0" w:space="0" w:color="auto"/>
          </w:divBdr>
        </w:div>
        <w:div w:id="236788333">
          <w:marLeft w:val="640"/>
          <w:marRight w:val="0"/>
          <w:marTop w:val="0"/>
          <w:marBottom w:val="0"/>
          <w:divBdr>
            <w:top w:val="none" w:sz="0" w:space="0" w:color="auto"/>
            <w:left w:val="none" w:sz="0" w:space="0" w:color="auto"/>
            <w:bottom w:val="none" w:sz="0" w:space="0" w:color="auto"/>
            <w:right w:val="none" w:sz="0" w:space="0" w:color="auto"/>
          </w:divBdr>
        </w:div>
        <w:div w:id="1514760115">
          <w:marLeft w:val="640"/>
          <w:marRight w:val="0"/>
          <w:marTop w:val="0"/>
          <w:marBottom w:val="0"/>
          <w:divBdr>
            <w:top w:val="none" w:sz="0" w:space="0" w:color="auto"/>
            <w:left w:val="none" w:sz="0" w:space="0" w:color="auto"/>
            <w:bottom w:val="none" w:sz="0" w:space="0" w:color="auto"/>
            <w:right w:val="none" w:sz="0" w:space="0" w:color="auto"/>
          </w:divBdr>
        </w:div>
        <w:div w:id="1541670118">
          <w:marLeft w:val="640"/>
          <w:marRight w:val="0"/>
          <w:marTop w:val="0"/>
          <w:marBottom w:val="0"/>
          <w:divBdr>
            <w:top w:val="none" w:sz="0" w:space="0" w:color="auto"/>
            <w:left w:val="none" w:sz="0" w:space="0" w:color="auto"/>
            <w:bottom w:val="none" w:sz="0" w:space="0" w:color="auto"/>
            <w:right w:val="none" w:sz="0" w:space="0" w:color="auto"/>
          </w:divBdr>
        </w:div>
      </w:divsChild>
    </w:div>
    <w:div w:id="1929999583">
      <w:bodyDiv w:val="1"/>
      <w:marLeft w:val="0"/>
      <w:marRight w:val="0"/>
      <w:marTop w:val="0"/>
      <w:marBottom w:val="0"/>
      <w:divBdr>
        <w:top w:val="none" w:sz="0" w:space="0" w:color="auto"/>
        <w:left w:val="none" w:sz="0" w:space="0" w:color="auto"/>
        <w:bottom w:val="none" w:sz="0" w:space="0" w:color="auto"/>
        <w:right w:val="none" w:sz="0" w:space="0" w:color="auto"/>
      </w:divBdr>
    </w:div>
    <w:div w:id="1957641294">
      <w:bodyDiv w:val="1"/>
      <w:marLeft w:val="0"/>
      <w:marRight w:val="0"/>
      <w:marTop w:val="0"/>
      <w:marBottom w:val="0"/>
      <w:divBdr>
        <w:top w:val="none" w:sz="0" w:space="0" w:color="auto"/>
        <w:left w:val="none" w:sz="0" w:space="0" w:color="auto"/>
        <w:bottom w:val="none" w:sz="0" w:space="0" w:color="auto"/>
        <w:right w:val="none" w:sz="0" w:space="0" w:color="auto"/>
      </w:divBdr>
      <w:divsChild>
        <w:div w:id="2070222778">
          <w:marLeft w:val="640"/>
          <w:marRight w:val="0"/>
          <w:marTop w:val="0"/>
          <w:marBottom w:val="0"/>
          <w:divBdr>
            <w:top w:val="none" w:sz="0" w:space="0" w:color="auto"/>
            <w:left w:val="none" w:sz="0" w:space="0" w:color="auto"/>
            <w:bottom w:val="none" w:sz="0" w:space="0" w:color="auto"/>
            <w:right w:val="none" w:sz="0" w:space="0" w:color="auto"/>
          </w:divBdr>
        </w:div>
        <w:div w:id="1060708718">
          <w:marLeft w:val="640"/>
          <w:marRight w:val="0"/>
          <w:marTop w:val="0"/>
          <w:marBottom w:val="0"/>
          <w:divBdr>
            <w:top w:val="none" w:sz="0" w:space="0" w:color="auto"/>
            <w:left w:val="none" w:sz="0" w:space="0" w:color="auto"/>
            <w:bottom w:val="none" w:sz="0" w:space="0" w:color="auto"/>
            <w:right w:val="none" w:sz="0" w:space="0" w:color="auto"/>
          </w:divBdr>
        </w:div>
        <w:div w:id="2071272855">
          <w:marLeft w:val="640"/>
          <w:marRight w:val="0"/>
          <w:marTop w:val="0"/>
          <w:marBottom w:val="0"/>
          <w:divBdr>
            <w:top w:val="none" w:sz="0" w:space="0" w:color="auto"/>
            <w:left w:val="none" w:sz="0" w:space="0" w:color="auto"/>
            <w:bottom w:val="none" w:sz="0" w:space="0" w:color="auto"/>
            <w:right w:val="none" w:sz="0" w:space="0" w:color="auto"/>
          </w:divBdr>
        </w:div>
        <w:div w:id="894435639">
          <w:marLeft w:val="640"/>
          <w:marRight w:val="0"/>
          <w:marTop w:val="0"/>
          <w:marBottom w:val="0"/>
          <w:divBdr>
            <w:top w:val="none" w:sz="0" w:space="0" w:color="auto"/>
            <w:left w:val="none" w:sz="0" w:space="0" w:color="auto"/>
            <w:bottom w:val="none" w:sz="0" w:space="0" w:color="auto"/>
            <w:right w:val="none" w:sz="0" w:space="0" w:color="auto"/>
          </w:divBdr>
        </w:div>
        <w:div w:id="573124500">
          <w:marLeft w:val="640"/>
          <w:marRight w:val="0"/>
          <w:marTop w:val="0"/>
          <w:marBottom w:val="0"/>
          <w:divBdr>
            <w:top w:val="none" w:sz="0" w:space="0" w:color="auto"/>
            <w:left w:val="none" w:sz="0" w:space="0" w:color="auto"/>
            <w:bottom w:val="none" w:sz="0" w:space="0" w:color="auto"/>
            <w:right w:val="none" w:sz="0" w:space="0" w:color="auto"/>
          </w:divBdr>
        </w:div>
        <w:div w:id="1558274609">
          <w:marLeft w:val="640"/>
          <w:marRight w:val="0"/>
          <w:marTop w:val="0"/>
          <w:marBottom w:val="0"/>
          <w:divBdr>
            <w:top w:val="none" w:sz="0" w:space="0" w:color="auto"/>
            <w:left w:val="none" w:sz="0" w:space="0" w:color="auto"/>
            <w:bottom w:val="none" w:sz="0" w:space="0" w:color="auto"/>
            <w:right w:val="none" w:sz="0" w:space="0" w:color="auto"/>
          </w:divBdr>
        </w:div>
        <w:div w:id="126707613">
          <w:marLeft w:val="640"/>
          <w:marRight w:val="0"/>
          <w:marTop w:val="0"/>
          <w:marBottom w:val="0"/>
          <w:divBdr>
            <w:top w:val="none" w:sz="0" w:space="0" w:color="auto"/>
            <w:left w:val="none" w:sz="0" w:space="0" w:color="auto"/>
            <w:bottom w:val="none" w:sz="0" w:space="0" w:color="auto"/>
            <w:right w:val="none" w:sz="0" w:space="0" w:color="auto"/>
          </w:divBdr>
        </w:div>
        <w:div w:id="514612449">
          <w:marLeft w:val="640"/>
          <w:marRight w:val="0"/>
          <w:marTop w:val="0"/>
          <w:marBottom w:val="0"/>
          <w:divBdr>
            <w:top w:val="none" w:sz="0" w:space="0" w:color="auto"/>
            <w:left w:val="none" w:sz="0" w:space="0" w:color="auto"/>
            <w:bottom w:val="none" w:sz="0" w:space="0" w:color="auto"/>
            <w:right w:val="none" w:sz="0" w:space="0" w:color="auto"/>
          </w:divBdr>
        </w:div>
        <w:div w:id="1115632767">
          <w:marLeft w:val="640"/>
          <w:marRight w:val="0"/>
          <w:marTop w:val="0"/>
          <w:marBottom w:val="0"/>
          <w:divBdr>
            <w:top w:val="none" w:sz="0" w:space="0" w:color="auto"/>
            <w:left w:val="none" w:sz="0" w:space="0" w:color="auto"/>
            <w:bottom w:val="none" w:sz="0" w:space="0" w:color="auto"/>
            <w:right w:val="none" w:sz="0" w:space="0" w:color="auto"/>
          </w:divBdr>
        </w:div>
        <w:div w:id="261886957">
          <w:marLeft w:val="640"/>
          <w:marRight w:val="0"/>
          <w:marTop w:val="0"/>
          <w:marBottom w:val="0"/>
          <w:divBdr>
            <w:top w:val="none" w:sz="0" w:space="0" w:color="auto"/>
            <w:left w:val="none" w:sz="0" w:space="0" w:color="auto"/>
            <w:bottom w:val="none" w:sz="0" w:space="0" w:color="auto"/>
            <w:right w:val="none" w:sz="0" w:space="0" w:color="auto"/>
          </w:divBdr>
        </w:div>
        <w:div w:id="147018628">
          <w:marLeft w:val="640"/>
          <w:marRight w:val="0"/>
          <w:marTop w:val="0"/>
          <w:marBottom w:val="0"/>
          <w:divBdr>
            <w:top w:val="none" w:sz="0" w:space="0" w:color="auto"/>
            <w:left w:val="none" w:sz="0" w:space="0" w:color="auto"/>
            <w:bottom w:val="none" w:sz="0" w:space="0" w:color="auto"/>
            <w:right w:val="none" w:sz="0" w:space="0" w:color="auto"/>
          </w:divBdr>
        </w:div>
        <w:div w:id="157549940">
          <w:marLeft w:val="640"/>
          <w:marRight w:val="0"/>
          <w:marTop w:val="0"/>
          <w:marBottom w:val="0"/>
          <w:divBdr>
            <w:top w:val="none" w:sz="0" w:space="0" w:color="auto"/>
            <w:left w:val="none" w:sz="0" w:space="0" w:color="auto"/>
            <w:bottom w:val="none" w:sz="0" w:space="0" w:color="auto"/>
            <w:right w:val="none" w:sz="0" w:space="0" w:color="auto"/>
          </w:divBdr>
        </w:div>
        <w:div w:id="1067999688">
          <w:marLeft w:val="640"/>
          <w:marRight w:val="0"/>
          <w:marTop w:val="0"/>
          <w:marBottom w:val="0"/>
          <w:divBdr>
            <w:top w:val="none" w:sz="0" w:space="0" w:color="auto"/>
            <w:left w:val="none" w:sz="0" w:space="0" w:color="auto"/>
            <w:bottom w:val="none" w:sz="0" w:space="0" w:color="auto"/>
            <w:right w:val="none" w:sz="0" w:space="0" w:color="auto"/>
          </w:divBdr>
        </w:div>
        <w:div w:id="1486237673">
          <w:marLeft w:val="640"/>
          <w:marRight w:val="0"/>
          <w:marTop w:val="0"/>
          <w:marBottom w:val="0"/>
          <w:divBdr>
            <w:top w:val="none" w:sz="0" w:space="0" w:color="auto"/>
            <w:left w:val="none" w:sz="0" w:space="0" w:color="auto"/>
            <w:bottom w:val="none" w:sz="0" w:space="0" w:color="auto"/>
            <w:right w:val="none" w:sz="0" w:space="0" w:color="auto"/>
          </w:divBdr>
        </w:div>
        <w:div w:id="484513405">
          <w:marLeft w:val="640"/>
          <w:marRight w:val="0"/>
          <w:marTop w:val="0"/>
          <w:marBottom w:val="0"/>
          <w:divBdr>
            <w:top w:val="none" w:sz="0" w:space="0" w:color="auto"/>
            <w:left w:val="none" w:sz="0" w:space="0" w:color="auto"/>
            <w:bottom w:val="none" w:sz="0" w:space="0" w:color="auto"/>
            <w:right w:val="none" w:sz="0" w:space="0" w:color="auto"/>
          </w:divBdr>
        </w:div>
        <w:div w:id="1501041388">
          <w:marLeft w:val="640"/>
          <w:marRight w:val="0"/>
          <w:marTop w:val="0"/>
          <w:marBottom w:val="0"/>
          <w:divBdr>
            <w:top w:val="none" w:sz="0" w:space="0" w:color="auto"/>
            <w:left w:val="none" w:sz="0" w:space="0" w:color="auto"/>
            <w:bottom w:val="none" w:sz="0" w:space="0" w:color="auto"/>
            <w:right w:val="none" w:sz="0" w:space="0" w:color="auto"/>
          </w:divBdr>
        </w:div>
        <w:div w:id="43337096">
          <w:marLeft w:val="640"/>
          <w:marRight w:val="0"/>
          <w:marTop w:val="0"/>
          <w:marBottom w:val="0"/>
          <w:divBdr>
            <w:top w:val="none" w:sz="0" w:space="0" w:color="auto"/>
            <w:left w:val="none" w:sz="0" w:space="0" w:color="auto"/>
            <w:bottom w:val="none" w:sz="0" w:space="0" w:color="auto"/>
            <w:right w:val="none" w:sz="0" w:space="0" w:color="auto"/>
          </w:divBdr>
        </w:div>
        <w:div w:id="41756365">
          <w:marLeft w:val="640"/>
          <w:marRight w:val="0"/>
          <w:marTop w:val="0"/>
          <w:marBottom w:val="0"/>
          <w:divBdr>
            <w:top w:val="none" w:sz="0" w:space="0" w:color="auto"/>
            <w:left w:val="none" w:sz="0" w:space="0" w:color="auto"/>
            <w:bottom w:val="none" w:sz="0" w:space="0" w:color="auto"/>
            <w:right w:val="none" w:sz="0" w:space="0" w:color="auto"/>
          </w:divBdr>
        </w:div>
        <w:div w:id="348484052">
          <w:marLeft w:val="640"/>
          <w:marRight w:val="0"/>
          <w:marTop w:val="0"/>
          <w:marBottom w:val="0"/>
          <w:divBdr>
            <w:top w:val="none" w:sz="0" w:space="0" w:color="auto"/>
            <w:left w:val="none" w:sz="0" w:space="0" w:color="auto"/>
            <w:bottom w:val="none" w:sz="0" w:space="0" w:color="auto"/>
            <w:right w:val="none" w:sz="0" w:space="0" w:color="auto"/>
          </w:divBdr>
        </w:div>
        <w:div w:id="154107781">
          <w:marLeft w:val="640"/>
          <w:marRight w:val="0"/>
          <w:marTop w:val="0"/>
          <w:marBottom w:val="0"/>
          <w:divBdr>
            <w:top w:val="none" w:sz="0" w:space="0" w:color="auto"/>
            <w:left w:val="none" w:sz="0" w:space="0" w:color="auto"/>
            <w:bottom w:val="none" w:sz="0" w:space="0" w:color="auto"/>
            <w:right w:val="none" w:sz="0" w:space="0" w:color="auto"/>
          </w:divBdr>
        </w:div>
        <w:div w:id="812913622">
          <w:marLeft w:val="640"/>
          <w:marRight w:val="0"/>
          <w:marTop w:val="0"/>
          <w:marBottom w:val="0"/>
          <w:divBdr>
            <w:top w:val="none" w:sz="0" w:space="0" w:color="auto"/>
            <w:left w:val="none" w:sz="0" w:space="0" w:color="auto"/>
            <w:bottom w:val="none" w:sz="0" w:space="0" w:color="auto"/>
            <w:right w:val="none" w:sz="0" w:space="0" w:color="auto"/>
          </w:divBdr>
        </w:div>
        <w:div w:id="402025598">
          <w:marLeft w:val="640"/>
          <w:marRight w:val="0"/>
          <w:marTop w:val="0"/>
          <w:marBottom w:val="0"/>
          <w:divBdr>
            <w:top w:val="none" w:sz="0" w:space="0" w:color="auto"/>
            <w:left w:val="none" w:sz="0" w:space="0" w:color="auto"/>
            <w:bottom w:val="none" w:sz="0" w:space="0" w:color="auto"/>
            <w:right w:val="none" w:sz="0" w:space="0" w:color="auto"/>
          </w:divBdr>
        </w:div>
        <w:div w:id="935789814">
          <w:marLeft w:val="640"/>
          <w:marRight w:val="0"/>
          <w:marTop w:val="0"/>
          <w:marBottom w:val="0"/>
          <w:divBdr>
            <w:top w:val="none" w:sz="0" w:space="0" w:color="auto"/>
            <w:left w:val="none" w:sz="0" w:space="0" w:color="auto"/>
            <w:bottom w:val="none" w:sz="0" w:space="0" w:color="auto"/>
            <w:right w:val="none" w:sz="0" w:space="0" w:color="auto"/>
          </w:divBdr>
        </w:div>
        <w:div w:id="1669018985">
          <w:marLeft w:val="640"/>
          <w:marRight w:val="0"/>
          <w:marTop w:val="0"/>
          <w:marBottom w:val="0"/>
          <w:divBdr>
            <w:top w:val="none" w:sz="0" w:space="0" w:color="auto"/>
            <w:left w:val="none" w:sz="0" w:space="0" w:color="auto"/>
            <w:bottom w:val="none" w:sz="0" w:space="0" w:color="auto"/>
            <w:right w:val="none" w:sz="0" w:space="0" w:color="auto"/>
          </w:divBdr>
        </w:div>
        <w:div w:id="370688389">
          <w:marLeft w:val="640"/>
          <w:marRight w:val="0"/>
          <w:marTop w:val="0"/>
          <w:marBottom w:val="0"/>
          <w:divBdr>
            <w:top w:val="none" w:sz="0" w:space="0" w:color="auto"/>
            <w:left w:val="none" w:sz="0" w:space="0" w:color="auto"/>
            <w:bottom w:val="none" w:sz="0" w:space="0" w:color="auto"/>
            <w:right w:val="none" w:sz="0" w:space="0" w:color="auto"/>
          </w:divBdr>
        </w:div>
        <w:div w:id="556597727">
          <w:marLeft w:val="640"/>
          <w:marRight w:val="0"/>
          <w:marTop w:val="0"/>
          <w:marBottom w:val="0"/>
          <w:divBdr>
            <w:top w:val="none" w:sz="0" w:space="0" w:color="auto"/>
            <w:left w:val="none" w:sz="0" w:space="0" w:color="auto"/>
            <w:bottom w:val="none" w:sz="0" w:space="0" w:color="auto"/>
            <w:right w:val="none" w:sz="0" w:space="0" w:color="auto"/>
          </w:divBdr>
        </w:div>
        <w:div w:id="1423718783">
          <w:marLeft w:val="640"/>
          <w:marRight w:val="0"/>
          <w:marTop w:val="0"/>
          <w:marBottom w:val="0"/>
          <w:divBdr>
            <w:top w:val="none" w:sz="0" w:space="0" w:color="auto"/>
            <w:left w:val="none" w:sz="0" w:space="0" w:color="auto"/>
            <w:bottom w:val="none" w:sz="0" w:space="0" w:color="auto"/>
            <w:right w:val="none" w:sz="0" w:space="0" w:color="auto"/>
          </w:divBdr>
        </w:div>
        <w:div w:id="1256593715">
          <w:marLeft w:val="640"/>
          <w:marRight w:val="0"/>
          <w:marTop w:val="0"/>
          <w:marBottom w:val="0"/>
          <w:divBdr>
            <w:top w:val="none" w:sz="0" w:space="0" w:color="auto"/>
            <w:left w:val="none" w:sz="0" w:space="0" w:color="auto"/>
            <w:bottom w:val="none" w:sz="0" w:space="0" w:color="auto"/>
            <w:right w:val="none" w:sz="0" w:space="0" w:color="auto"/>
          </w:divBdr>
        </w:div>
        <w:div w:id="1452747455">
          <w:marLeft w:val="640"/>
          <w:marRight w:val="0"/>
          <w:marTop w:val="0"/>
          <w:marBottom w:val="0"/>
          <w:divBdr>
            <w:top w:val="none" w:sz="0" w:space="0" w:color="auto"/>
            <w:left w:val="none" w:sz="0" w:space="0" w:color="auto"/>
            <w:bottom w:val="none" w:sz="0" w:space="0" w:color="auto"/>
            <w:right w:val="none" w:sz="0" w:space="0" w:color="auto"/>
          </w:divBdr>
        </w:div>
        <w:div w:id="1783912284">
          <w:marLeft w:val="640"/>
          <w:marRight w:val="0"/>
          <w:marTop w:val="0"/>
          <w:marBottom w:val="0"/>
          <w:divBdr>
            <w:top w:val="none" w:sz="0" w:space="0" w:color="auto"/>
            <w:left w:val="none" w:sz="0" w:space="0" w:color="auto"/>
            <w:bottom w:val="none" w:sz="0" w:space="0" w:color="auto"/>
            <w:right w:val="none" w:sz="0" w:space="0" w:color="auto"/>
          </w:divBdr>
        </w:div>
        <w:div w:id="291523830">
          <w:marLeft w:val="640"/>
          <w:marRight w:val="0"/>
          <w:marTop w:val="0"/>
          <w:marBottom w:val="0"/>
          <w:divBdr>
            <w:top w:val="none" w:sz="0" w:space="0" w:color="auto"/>
            <w:left w:val="none" w:sz="0" w:space="0" w:color="auto"/>
            <w:bottom w:val="none" w:sz="0" w:space="0" w:color="auto"/>
            <w:right w:val="none" w:sz="0" w:space="0" w:color="auto"/>
          </w:divBdr>
        </w:div>
        <w:div w:id="564605858">
          <w:marLeft w:val="640"/>
          <w:marRight w:val="0"/>
          <w:marTop w:val="0"/>
          <w:marBottom w:val="0"/>
          <w:divBdr>
            <w:top w:val="none" w:sz="0" w:space="0" w:color="auto"/>
            <w:left w:val="none" w:sz="0" w:space="0" w:color="auto"/>
            <w:bottom w:val="none" w:sz="0" w:space="0" w:color="auto"/>
            <w:right w:val="none" w:sz="0" w:space="0" w:color="auto"/>
          </w:divBdr>
        </w:div>
        <w:div w:id="1920670998">
          <w:marLeft w:val="640"/>
          <w:marRight w:val="0"/>
          <w:marTop w:val="0"/>
          <w:marBottom w:val="0"/>
          <w:divBdr>
            <w:top w:val="none" w:sz="0" w:space="0" w:color="auto"/>
            <w:left w:val="none" w:sz="0" w:space="0" w:color="auto"/>
            <w:bottom w:val="none" w:sz="0" w:space="0" w:color="auto"/>
            <w:right w:val="none" w:sz="0" w:space="0" w:color="auto"/>
          </w:divBdr>
        </w:div>
        <w:div w:id="1629973145">
          <w:marLeft w:val="640"/>
          <w:marRight w:val="0"/>
          <w:marTop w:val="0"/>
          <w:marBottom w:val="0"/>
          <w:divBdr>
            <w:top w:val="none" w:sz="0" w:space="0" w:color="auto"/>
            <w:left w:val="none" w:sz="0" w:space="0" w:color="auto"/>
            <w:bottom w:val="none" w:sz="0" w:space="0" w:color="auto"/>
            <w:right w:val="none" w:sz="0" w:space="0" w:color="auto"/>
          </w:divBdr>
        </w:div>
        <w:div w:id="165829568">
          <w:marLeft w:val="640"/>
          <w:marRight w:val="0"/>
          <w:marTop w:val="0"/>
          <w:marBottom w:val="0"/>
          <w:divBdr>
            <w:top w:val="none" w:sz="0" w:space="0" w:color="auto"/>
            <w:left w:val="none" w:sz="0" w:space="0" w:color="auto"/>
            <w:bottom w:val="none" w:sz="0" w:space="0" w:color="auto"/>
            <w:right w:val="none" w:sz="0" w:space="0" w:color="auto"/>
          </w:divBdr>
        </w:div>
        <w:div w:id="1825664081">
          <w:marLeft w:val="640"/>
          <w:marRight w:val="0"/>
          <w:marTop w:val="0"/>
          <w:marBottom w:val="0"/>
          <w:divBdr>
            <w:top w:val="none" w:sz="0" w:space="0" w:color="auto"/>
            <w:left w:val="none" w:sz="0" w:space="0" w:color="auto"/>
            <w:bottom w:val="none" w:sz="0" w:space="0" w:color="auto"/>
            <w:right w:val="none" w:sz="0" w:space="0" w:color="auto"/>
          </w:divBdr>
        </w:div>
        <w:div w:id="64108826">
          <w:marLeft w:val="640"/>
          <w:marRight w:val="0"/>
          <w:marTop w:val="0"/>
          <w:marBottom w:val="0"/>
          <w:divBdr>
            <w:top w:val="none" w:sz="0" w:space="0" w:color="auto"/>
            <w:left w:val="none" w:sz="0" w:space="0" w:color="auto"/>
            <w:bottom w:val="none" w:sz="0" w:space="0" w:color="auto"/>
            <w:right w:val="none" w:sz="0" w:space="0" w:color="auto"/>
          </w:divBdr>
        </w:div>
        <w:div w:id="812647876">
          <w:marLeft w:val="640"/>
          <w:marRight w:val="0"/>
          <w:marTop w:val="0"/>
          <w:marBottom w:val="0"/>
          <w:divBdr>
            <w:top w:val="none" w:sz="0" w:space="0" w:color="auto"/>
            <w:left w:val="none" w:sz="0" w:space="0" w:color="auto"/>
            <w:bottom w:val="none" w:sz="0" w:space="0" w:color="auto"/>
            <w:right w:val="none" w:sz="0" w:space="0" w:color="auto"/>
          </w:divBdr>
        </w:div>
        <w:div w:id="716202900">
          <w:marLeft w:val="640"/>
          <w:marRight w:val="0"/>
          <w:marTop w:val="0"/>
          <w:marBottom w:val="0"/>
          <w:divBdr>
            <w:top w:val="none" w:sz="0" w:space="0" w:color="auto"/>
            <w:left w:val="none" w:sz="0" w:space="0" w:color="auto"/>
            <w:bottom w:val="none" w:sz="0" w:space="0" w:color="auto"/>
            <w:right w:val="none" w:sz="0" w:space="0" w:color="auto"/>
          </w:divBdr>
        </w:div>
        <w:div w:id="989945670">
          <w:marLeft w:val="640"/>
          <w:marRight w:val="0"/>
          <w:marTop w:val="0"/>
          <w:marBottom w:val="0"/>
          <w:divBdr>
            <w:top w:val="none" w:sz="0" w:space="0" w:color="auto"/>
            <w:left w:val="none" w:sz="0" w:space="0" w:color="auto"/>
            <w:bottom w:val="none" w:sz="0" w:space="0" w:color="auto"/>
            <w:right w:val="none" w:sz="0" w:space="0" w:color="auto"/>
          </w:divBdr>
        </w:div>
        <w:div w:id="496964529">
          <w:marLeft w:val="640"/>
          <w:marRight w:val="0"/>
          <w:marTop w:val="0"/>
          <w:marBottom w:val="0"/>
          <w:divBdr>
            <w:top w:val="none" w:sz="0" w:space="0" w:color="auto"/>
            <w:left w:val="none" w:sz="0" w:space="0" w:color="auto"/>
            <w:bottom w:val="none" w:sz="0" w:space="0" w:color="auto"/>
            <w:right w:val="none" w:sz="0" w:space="0" w:color="auto"/>
          </w:divBdr>
        </w:div>
        <w:div w:id="1893806686">
          <w:marLeft w:val="640"/>
          <w:marRight w:val="0"/>
          <w:marTop w:val="0"/>
          <w:marBottom w:val="0"/>
          <w:divBdr>
            <w:top w:val="none" w:sz="0" w:space="0" w:color="auto"/>
            <w:left w:val="none" w:sz="0" w:space="0" w:color="auto"/>
            <w:bottom w:val="none" w:sz="0" w:space="0" w:color="auto"/>
            <w:right w:val="none" w:sz="0" w:space="0" w:color="auto"/>
          </w:divBdr>
        </w:div>
        <w:div w:id="1274634541">
          <w:marLeft w:val="640"/>
          <w:marRight w:val="0"/>
          <w:marTop w:val="0"/>
          <w:marBottom w:val="0"/>
          <w:divBdr>
            <w:top w:val="none" w:sz="0" w:space="0" w:color="auto"/>
            <w:left w:val="none" w:sz="0" w:space="0" w:color="auto"/>
            <w:bottom w:val="none" w:sz="0" w:space="0" w:color="auto"/>
            <w:right w:val="none" w:sz="0" w:space="0" w:color="auto"/>
          </w:divBdr>
        </w:div>
        <w:div w:id="590086499">
          <w:marLeft w:val="640"/>
          <w:marRight w:val="0"/>
          <w:marTop w:val="0"/>
          <w:marBottom w:val="0"/>
          <w:divBdr>
            <w:top w:val="none" w:sz="0" w:space="0" w:color="auto"/>
            <w:left w:val="none" w:sz="0" w:space="0" w:color="auto"/>
            <w:bottom w:val="none" w:sz="0" w:space="0" w:color="auto"/>
            <w:right w:val="none" w:sz="0" w:space="0" w:color="auto"/>
          </w:divBdr>
        </w:div>
        <w:div w:id="1024135286">
          <w:marLeft w:val="640"/>
          <w:marRight w:val="0"/>
          <w:marTop w:val="0"/>
          <w:marBottom w:val="0"/>
          <w:divBdr>
            <w:top w:val="none" w:sz="0" w:space="0" w:color="auto"/>
            <w:left w:val="none" w:sz="0" w:space="0" w:color="auto"/>
            <w:bottom w:val="none" w:sz="0" w:space="0" w:color="auto"/>
            <w:right w:val="none" w:sz="0" w:space="0" w:color="auto"/>
          </w:divBdr>
        </w:div>
        <w:div w:id="489056024">
          <w:marLeft w:val="640"/>
          <w:marRight w:val="0"/>
          <w:marTop w:val="0"/>
          <w:marBottom w:val="0"/>
          <w:divBdr>
            <w:top w:val="none" w:sz="0" w:space="0" w:color="auto"/>
            <w:left w:val="none" w:sz="0" w:space="0" w:color="auto"/>
            <w:bottom w:val="none" w:sz="0" w:space="0" w:color="auto"/>
            <w:right w:val="none" w:sz="0" w:space="0" w:color="auto"/>
          </w:divBdr>
        </w:div>
        <w:div w:id="396632389">
          <w:marLeft w:val="640"/>
          <w:marRight w:val="0"/>
          <w:marTop w:val="0"/>
          <w:marBottom w:val="0"/>
          <w:divBdr>
            <w:top w:val="none" w:sz="0" w:space="0" w:color="auto"/>
            <w:left w:val="none" w:sz="0" w:space="0" w:color="auto"/>
            <w:bottom w:val="none" w:sz="0" w:space="0" w:color="auto"/>
            <w:right w:val="none" w:sz="0" w:space="0" w:color="auto"/>
          </w:divBdr>
        </w:div>
        <w:div w:id="1616936117">
          <w:marLeft w:val="640"/>
          <w:marRight w:val="0"/>
          <w:marTop w:val="0"/>
          <w:marBottom w:val="0"/>
          <w:divBdr>
            <w:top w:val="none" w:sz="0" w:space="0" w:color="auto"/>
            <w:left w:val="none" w:sz="0" w:space="0" w:color="auto"/>
            <w:bottom w:val="none" w:sz="0" w:space="0" w:color="auto"/>
            <w:right w:val="none" w:sz="0" w:space="0" w:color="auto"/>
          </w:divBdr>
        </w:div>
        <w:div w:id="1193879516">
          <w:marLeft w:val="640"/>
          <w:marRight w:val="0"/>
          <w:marTop w:val="0"/>
          <w:marBottom w:val="0"/>
          <w:divBdr>
            <w:top w:val="none" w:sz="0" w:space="0" w:color="auto"/>
            <w:left w:val="none" w:sz="0" w:space="0" w:color="auto"/>
            <w:bottom w:val="none" w:sz="0" w:space="0" w:color="auto"/>
            <w:right w:val="none" w:sz="0" w:space="0" w:color="auto"/>
          </w:divBdr>
        </w:div>
        <w:div w:id="957368748">
          <w:marLeft w:val="640"/>
          <w:marRight w:val="0"/>
          <w:marTop w:val="0"/>
          <w:marBottom w:val="0"/>
          <w:divBdr>
            <w:top w:val="none" w:sz="0" w:space="0" w:color="auto"/>
            <w:left w:val="none" w:sz="0" w:space="0" w:color="auto"/>
            <w:bottom w:val="none" w:sz="0" w:space="0" w:color="auto"/>
            <w:right w:val="none" w:sz="0" w:space="0" w:color="auto"/>
          </w:divBdr>
        </w:div>
        <w:div w:id="1992250942">
          <w:marLeft w:val="640"/>
          <w:marRight w:val="0"/>
          <w:marTop w:val="0"/>
          <w:marBottom w:val="0"/>
          <w:divBdr>
            <w:top w:val="none" w:sz="0" w:space="0" w:color="auto"/>
            <w:left w:val="none" w:sz="0" w:space="0" w:color="auto"/>
            <w:bottom w:val="none" w:sz="0" w:space="0" w:color="auto"/>
            <w:right w:val="none" w:sz="0" w:space="0" w:color="auto"/>
          </w:divBdr>
        </w:div>
        <w:div w:id="485249887">
          <w:marLeft w:val="640"/>
          <w:marRight w:val="0"/>
          <w:marTop w:val="0"/>
          <w:marBottom w:val="0"/>
          <w:divBdr>
            <w:top w:val="none" w:sz="0" w:space="0" w:color="auto"/>
            <w:left w:val="none" w:sz="0" w:space="0" w:color="auto"/>
            <w:bottom w:val="none" w:sz="0" w:space="0" w:color="auto"/>
            <w:right w:val="none" w:sz="0" w:space="0" w:color="auto"/>
          </w:divBdr>
        </w:div>
        <w:div w:id="224879635">
          <w:marLeft w:val="640"/>
          <w:marRight w:val="0"/>
          <w:marTop w:val="0"/>
          <w:marBottom w:val="0"/>
          <w:divBdr>
            <w:top w:val="none" w:sz="0" w:space="0" w:color="auto"/>
            <w:left w:val="none" w:sz="0" w:space="0" w:color="auto"/>
            <w:bottom w:val="none" w:sz="0" w:space="0" w:color="auto"/>
            <w:right w:val="none" w:sz="0" w:space="0" w:color="auto"/>
          </w:divBdr>
        </w:div>
        <w:div w:id="1425761104">
          <w:marLeft w:val="640"/>
          <w:marRight w:val="0"/>
          <w:marTop w:val="0"/>
          <w:marBottom w:val="0"/>
          <w:divBdr>
            <w:top w:val="none" w:sz="0" w:space="0" w:color="auto"/>
            <w:left w:val="none" w:sz="0" w:space="0" w:color="auto"/>
            <w:bottom w:val="none" w:sz="0" w:space="0" w:color="auto"/>
            <w:right w:val="none" w:sz="0" w:space="0" w:color="auto"/>
          </w:divBdr>
        </w:div>
        <w:div w:id="678435675">
          <w:marLeft w:val="640"/>
          <w:marRight w:val="0"/>
          <w:marTop w:val="0"/>
          <w:marBottom w:val="0"/>
          <w:divBdr>
            <w:top w:val="none" w:sz="0" w:space="0" w:color="auto"/>
            <w:left w:val="none" w:sz="0" w:space="0" w:color="auto"/>
            <w:bottom w:val="none" w:sz="0" w:space="0" w:color="auto"/>
            <w:right w:val="none" w:sz="0" w:space="0" w:color="auto"/>
          </w:divBdr>
        </w:div>
        <w:div w:id="2105345230">
          <w:marLeft w:val="640"/>
          <w:marRight w:val="0"/>
          <w:marTop w:val="0"/>
          <w:marBottom w:val="0"/>
          <w:divBdr>
            <w:top w:val="none" w:sz="0" w:space="0" w:color="auto"/>
            <w:left w:val="none" w:sz="0" w:space="0" w:color="auto"/>
            <w:bottom w:val="none" w:sz="0" w:space="0" w:color="auto"/>
            <w:right w:val="none" w:sz="0" w:space="0" w:color="auto"/>
          </w:divBdr>
        </w:div>
        <w:div w:id="1359816585">
          <w:marLeft w:val="640"/>
          <w:marRight w:val="0"/>
          <w:marTop w:val="0"/>
          <w:marBottom w:val="0"/>
          <w:divBdr>
            <w:top w:val="none" w:sz="0" w:space="0" w:color="auto"/>
            <w:left w:val="none" w:sz="0" w:space="0" w:color="auto"/>
            <w:bottom w:val="none" w:sz="0" w:space="0" w:color="auto"/>
            <w:right w:val="none" w:sz="0" w:space="0" w:color="auto"/>
          </w:divBdr>
        </w:div>
        <w:div w:id="1238904306">
          <w:marLeft w:val="640"/>
          <w:marRight w:val="0"/>
          <w:marTop w:val="0"/>
          <w:marBottom w:val="0"/>
          <w:divBdr>
            <w:top w:val="none" w:sz="0" w:space="0" w:color="auto"/>
            <w:left w:val="none" w:sz="0" w:space="0" w:color="auto"/>
            <w:bottom w:val="none" w:sz="0" w:space="0" w:color="auto"/>
            <w:right w:val="none" w:sz="0" w:space="0" w:color="auto"/>
          </w:divBdr>
        </w:div>
        <w:div w:id="1127046513">
          <w:marLeft w:val="640"/>
          <w:marRight w:val="0"/>
          <w:marTop w:val="0"/>
          <w:marBottom w:val="0"/>
          <w:divBdr>
            <w:top w:val="none" w:sz="0" w:space="0" w:color="auto"/>
            <w:left w:val="none" w:sz="0" w:space="0" w:color="auto"/>
            <w:bottom w:val="none" w:sz="0" w:space="0" w:color="auto"/>
            <w:right w:val="none" w:sz="0" w:space="0" w:color="auto"/>
          </w:divBdr>
        </w:div>
        <w:div w:id="1702900347">
          <w:marLeft w:val="640"/>
          <w:marRight w:val="0"/>
          <w:marTop w:val="0"/>
          <w:marBottom w:val="0"/>
          <w:divBdr>
            <w:top w:val="none" w:sz="0" w:space="0" w:color="auto"/>
            <w:left w:val="none" w:sz="0" w:space="0" w:color="auto"/>
            <w:bottom w:val="none" w:sz="0" w:space="0" w:color="auto"/>
            <w:right w:val="none" w:sz="0" w:space="0" w:color="auto"/>
          </w:divBdr>
        </w:div>
        <w:div w:id="809131142">
          <w:marLeft w:val="640"/>
          <w:marRight w:val="0"/>
          <w:marTop w:val="0"/>
          <w:marBottom w:val="0"/>
          <w:divBdr>
            <w:top w:val="none" w:sz="0" w:space="0" w:color="auto"/>
            <w:left w:val="none" w:sz="0" w:space="0" w:color="auto"/>
            <w:bottom w:val="none" w:sz="0" w:space="0" w:color="auto"/>
            <w:right w:val="none" w:sz="0" w:space="0" w:color="auto"/>
          </w:divBdr>
        </w:div>
        <w:div w:id="528838727">
          <w:marLeft w:val="640"/>
          <w:marRight w:val="0"/>
          <w:marTop w:val="0"/>
          <w:marBottom w:val="0"/>
          <w:divBdr>
            <w:top w:val="none" w:sz="0" w:space="0" w:color="auto"/>
            <w:left w:val="none" w:sz="0" w:space="0" w:color="auto"/>
            <w:bottom w:val="none" w:sz="0" w:space="0" w:color="auto"/>
            <w:right w:val="none" w:sz="0" w:space="0" w:color="auto"/>
          </w:divBdr>
        </w:div>
        <w:div w:id="54361188">
          <w:marLeft w:val="640"/>
          <w:marRight w:val="0"/>
          <w:marTop w:val="0"/>
          <w:marBottom w:val="0"/>
          <w:divBdr>
            <w:top w:val="none" w:sz="0" w:space="0" w:color="auto"/>
            <w:left w:val="none" w:sz="0" w:space="0" w:color="auto"/>
            <w:bottom w:val="none" w:sz="0" w:space="0" w:color="auto"/>
            <w:right w:val="none" w:sz="0" w:space="0" w:color="auto"/>
          </w:divBdr>
        </w:div>
        <w:div w:id="576746966">
          <w:marLeft w:val="640"/>
          <w:marRight w:val="0"/>
          <w:marTop w:val="0"/>
          <w:marBottom w:val="0"/>
          <w:divBdr>
            <w:top w:val="none" w:sz="0" w:space="0" w:color="auto"/>
            <w:left w:val="none" w:sz="0" w:space="0" w:color="auto"/>
            <w:bottom w:val="none" w:sz="0" w:space="0" w:color="auto"/>
            <w:right w:val="none" w:sz="0" w:space="0" w:color="auto"/>
          </w:divBdr>
        </w:div>
        <w:div w:id="1130631841">
          <w:marLeft w:val="640"/>
          <w:marRight w:val="0"/>
          <w:marTop w:val="0"/>
          <w:marBottom w:val="0"/>
          <w:divBdr>
            <w:top w:val="none" w:sz="0" w:space="0" w:color="auto"/>
            <w:left w:val="none" w:sz="0" w:space="0" w:color="auto"/>
            <w:bottom w:val="none" w:sz="0" w:space="0" w:color="auto"/>
            <w:right w:val="none" w:sz="0" w:space="0" w:color="auto"/>
          </w:divBdr>
        </w:div>
        <w:div w:id="1056508743">
          <w:marLeft w:val="640"/>
          <w:marRight w:val="0"/>
          <w:marTop w:val="0"/>
          <w:marBottom w:val="0"/>
          <w:divBdr>
            <w:top w:val="none" w:sz="0" w:space="0" w:color="auto"/>
            <w:left w:val="none" w:sz="0" w:space="0" w:color="auto"/>
            <w:bottom w:val="none" w:sz="0" w:space="0" w:color="auto"/>
            <w:right w:val="none" w:sz="0" w:space="0" w:color="auto"/>
          </w:divBdr>
        </w:div>
        <w:div w:id="700711123">
          <w:marLeft w:val="640"/>
          <w:marRight w:val="0"/>
          <w:marTop w:val="0"/>
          <w:marBottom w:val="0"/>
          <w:divBdr>
            <w:top w:val="none" w:sz="0" w:space="0" w:color="auto"/>
            <w:left w:val="none" w:sz="0" w:space="0" w:color="auto"/>
            <w:bottom w:val="none" w:sz="0" w:space="0" w:color="auto"/>
            <w:right w:val="none" w:sz="0" w:space="0" w:color="auto"/>
          </w:divBdr>
        </w:div>
        <w:div w:id="384718254">
          <w:marLeft w:val="640"/>
          <w:marRight w:val="0"/>
          <w:marTop w:val="0"/>
          <w:marBottom w:val="0"/>
          <w:divBdr>
            <w:top w:val="none" w:sz="0" w:space="0" w:color="auto"/>
            <w:left w:val="none" w:sz="0" w:space="0" w:color="auto"/>
            <w:bottom w:val="none" w:sz="0" w:space="0" w:color="auto"/>
            <w:right w:val="none" w:sz="0" w:space="0" w:color="auto"/>
          </w:divBdr>
        </w:div>
        <w:div w:id="82804056">
          <w:marLeft w:val="640"/>
          <w:marRight w:val="0"/>
          <w:marTop w:val="0"/>
          <w:marBottom w:val="0"/>
          <w:divBdr>
            <w:top w:val="none" w:sz="0" w:space="0" w:color="auto"/>
            <w:left w:val="none" w:sz="0" w:space="0" w:color="auto"/>
            <w:bottom w:val="none" w:sz="0" w:space="0" w:color="auto"/>
            <w:right w:val="none" w:sz="0" w:space="0" w:color="auto"/>
          </w:divBdr>
        </w:div>
        <w:div w:id="876552840">
          <w:marLeft w:val="640"/>
          <w:marRight w:val="0"/>
          <w:marTop w:val="0"/>
          <w:marBottom w:val="0"/>
          <w:divBdr>
            <w:top w:val="none" w:sz="0" w:space="0" w:color="auto"/>
            <w:left w:val="none" w:sz="0" w:space="0" w:color="auto"/>
            <w:bottom w:val="none" w:sz="0" w:space="0" w:color="auto"/>
            <w:right w:val="none" w:sz="0" w:space="0" w:color="auto"/>
          </w:divBdr>
        </w:div>
        <w:div w:id="1437091855">
          <w:marLeft w:val="640"/>
          <w:marRight w:val="0"/>
          <w:marTop w:val="0"/>
          <w:marBottom w:val="0"/>
          <w:divBdr>
            <w:top w:val="none" w:sz="0" w:space="0" w:color="auto"/>
            <w:left w:val="none" w:sz="0" w:space="0" w:color="auto"/>
            <w:bottom w:val="none" w:sz="0" w:space="0" w:color="auto"/>
            <w:right w:val="none" w:sz="0" w:space="0" w:color="auto"/>
          </w:divBdr>
        </w:div>
        <w:div w:id="2139954368">
          <w:marLeft w:val="640"/>
          <w:marRight w:val="0"/>
          <w:marTop w:val="0"/>
          <w:marBottom w:val="0"/>
          <w:divBdr>
            <w:top w:val="none" w:sz="0" w:space="0" w:color="auto"/>
            <w:left w:val="none" w:sz="0" w:space="0" w:color="auto"/>
            <w:bottom w:val="none" w:sz="0" w:space="0" w:color="auto"/>
            <w:right w:val="none" w:sz="0" w:space="0" w:color="auto"/>
          </w:divBdr>
        </w:div>
        <w:div w:id="2103794232">
          <w:marLeft w:val="640"/>
          <w:marRight w:val="0"/>
          <w:marTop w:val="0"/>
          <w:marBottom w:val="0"/>
          <w:divBdr>
            <w:top w:val="none" w:sz="0" w:space="0" w:color="auto"/>
            <w:left w:val="none" w:sz="0" w:space="0" w:color="auto"/>
            <w:bottom w:val="none" w:sz="0" w:space="0" w:color="auto"/>
            <w:right w:val="none" w:sz="0" w:space="0" w:color="auto"/>
          </w:divBdr>
        </w:div>
        <w:div w:id="746609237">
          <w:marLeft w:val="640"/>
          <w:marRight w:val="0"/>
          <w:marTop w:val="0"/>
          <w:marBottom w:val="0"/>
          <w:divBdr>
            <w:top w:val="none" w:sz="0" w:space="0" w:color="auto"/>
            <w:left w:val="none" w:sz="0" w:space="0" w:color="auto"/>
            <w:bottom w:val="none" w:sz="0" w:space="0" w:color="auto"/>
            <w:right w:val="none" w:sz="0" w:space="0" w:color="auto"/>
          </w:divBdr>
        </w:div>
        <w:div w:id="391849499">
          <w:marLeft w:val="640"/>
          <w:marRight w:val="0"/>
          <w:marTop w:val="0"/>
          <w:marBottom w:val="0"/>
          <w:divBdr>
            <w:top w:val="none" w:sz="0" w:space="0" w:color="auto"/>
            <w:left w:val="none" w:sz="0" w:space="0" w:color="auto"/>
            <w:bottom w:val="none" w:sz="0" w:space="0" w:color="auto"/>
            <w:right w:val="none" w:sz="0" w:space="0" w:color="auto"/>
          </w:divBdr>
        </w:div>
        <w:div w:id="1659534360">
          <w:marLeft w:val="640"/>
          <w:marRight w:val="0"/>
          <w:marTop w:val="0"/>
          <w:marBottom w:val="0"/>
          <w:divBdr>
            <w:top w:val="none" w:sz="0" w:space="0" w:color="auto"/>
            <w:left w:val="none" w:sz="0" w:space="0" w:color="auto"/>
            <w:bottom w:val="none" w:sz="0" w:space="0" w:color="auto"/>
            <w:right w:val="none" w:sz="0" w:space="0" w:color="auto"/>
          </w:divBdr>
        </w:div>
        <w:div w:id="1651714500">
          <w:marLeft w:val="640"/>
          <w:marRight w:val="0"/>
          <w:marTop w:val="0"/>
          <w:marBottom w:val="0"/>
          <w:divBdr>
            <w:top w:val="none" w:sz="0" w:space="0" w:color="auto"/>
            <w:left w:val="none" w:sz="0" w:space="0" w:color="auto"/>
            <w:bottom w:val="none" w:sz="0" w:space="0" w:color="auto"/>
            <w:right w:val="none" w:sz="0" w:space="0" w:color="auto"/>
          </w:divBdr>
        </w:div>
        <w:div w:id="1543401496">
          <w:marLeft w:val="640"/>
          <w:marRight w:val="0"/>
          <w:marTop w:val="0"/>
          <w:marBottom w:val="0"/>
          <w:divBdr>
            <w:top w:val="none" w:sz="0" w:space="0" w:color="auto"/>
            <w:left w:val="none" w:sz="0" w:space="0" w:color="auto"/>
            <w:bottom w:val="none" w:sz="0" w:space="0" w:color="auto"/>
            <w:right w:val="none" w:sz="0" w:space="0" w:color="auto"/>
          </w:divBdr>
        </w:div>
        <w:div w:id="24986812">
          <w:marLeft w:val="640"/>
          <w:marRight w:val="0"/>
          <w:marTop w:val="0"/>
          <w:marBottom w:val="0"/>
          <w:divBdr>
            <w:top w:val="none" w:sz="0" w:space="0" w:color="auto"/>
            <w:left w:val="none" w:sz="0" w:space="0" w:color="auto"/>
            <w:bottom w:val="none" w:sz="0" w:space="0" w:color="auto"/>
            <w:right w:val="none" w:sz="0" w:space="0" w:color="auto"/>
          </w:divBdr>
        </w:div>
        <w:div w:id="1804881168">
          <w:marLeft w:val="640"/>
          <w:marRight w:val="0"/>
          <w:marTop w:val="0"/>
          <w:marBottom w:val="0"/>
          <w:divBdr>
            <w:top w:val="none" w:sz="0" w:space="0" w:color="auto"/>
            <w:left w:val="none" w:sz="0" w:space="0" w:color="auto"/>
            <w:bottom w:val="none" w:sz="0" w:space="0" w:color="auto"/>
            <w:right w:val="none" w:sz="0" w:space="0" w:color="auto"/>
          </w:divBdr>
        </w:div>
        <w:div w:id="186673504">
          <w:marLeft w:val="640"/>
          <w:marRight w:val="0"/>
          <w:marTop w:val="0"/>
          <w:marBottom w:val="0"/>
          <w:divBdr>
            <w:top w:val="none" w:sz="0" w:space="0" w:color="auto"/>
            <w:left w:val="none" w:sz="0" w:space="0" w:color="auto"/>
            <w:bottom w:val="none" w:sz="0" w:space="0" w:color="auto"/>
            <w:right w:val="none" w:sz="0" w:space="0" w:color="auto"/>
          </w:divBdr>
        </w:div>
        <w:div w:id="1083452111">
          <w:marLeft w:val="640"/>
          <w:marRight w:val="0"/>
          <w:marTop w:val="0"/>
          <w:marBottom w:val="0"/>
          <w:divBdr>
            <w:top w:val="none" w:sz="0" w:space="0" w:color="auto"/>
            <w:left w:val="none" w:sz="0" w:space="0" w:color="auto"/>
            <w:bottom w:val="none" w:sz="0" w:space="0" w:color="auto"/>
            <w:right w:val="none" w:sz="0" w:space="0" w:color="auto"/>
          </w:divBdr>
        </w:div>
        <w:div w:id="1843352317">
          <w:marLeft w:val="640"/>
          <w:marRight w:val="0"/>
          <w:marTop w:val="0"/>
          <w:marBottom w:val="0"/>
          <w:divBdr>
            <w:top w:val="none" w:sz="0" w:space="0" w:color="auto"/>
            <w:left w:val="none" w:sz="0" w:space="0" w:color="auto"/>
            <w:bottom w:val="none" w:sz="0" w:space="0" w:color="auto"/>
            <w:right w:val="none" w:sz="0" w:space="0" w:color="auto"/>
          </w:divBdr>
        </w:div>
        <w:div w:id="1608267141">
          <w:marLeft w:val="640"/>
          <w:marRight w:val="0"/>
          <w:marTop w:val="0"/>
          <w:marBottom w:val="0"/>
          <w:divBdr>
            <w:top w:val="none" w:sz="0" w:space="0" w:color="auto"/>
            <w:left w:val="none" w:sz="0" w:space="0" w:color="auto"/>
            <w:bottom w:val="none" w:sz="0" w:space="0" w:color="auto"/>
            <w:right w:val="none" w:sz="0" w:space="0" w:color="auto"/>
          </w:divBdr>
        </w:div>
        <w:div w:id="1271939195">
          <w:marLeft w:val="640"/>
          <w:marRight w:val="0"/>
          <w:marTop w:val="0"/>
          <w:marBottom w:val="0"/>
          <w:divBdr>
            <w:top w:val="none" w:sz="0" w:space="0" w:color="auto"/>
            <w:left w:val="none" w:sz="0" w:space="0" w:color="auto"/>
            <w:bottom w:val="none" w:sz="0" w:space="0" w:color="auto"/>
            <w:right w:val="none" w:sz="0" w:space="0" w:color="auto"/>
          </w:divBdr>
        </w:div>
        <w:div w:id="977078344">
          <w:marLeft w:val="640"/>
          <w:marRight w:val="0"/>
          <w:marTop w:val="0"/>
          <w:marBottom w:val="0"/>
          <w:divBdr>
            <w:top w:val="none" w:sz="0" w:space="0" w:color="auto"/>
            <w:left w:val="none" w:sz="0" w:space="0" w:color="auto"/>
            <w:bottom w:val="none" w:sz="0" w:space="0" w:color="auto"/>
            <w:right w:val="none" w:sz="0" w:space="0" w:color="auto"/>
          </w:divBdr>
        </w:div>
        <w:div w:id="753893169">
          <w:marLeft w:val="640"/>
          <w:marRight w:val="0"/>
          <w:marTop w:val="0"/>
          <w:marBottom w:val="0"/>
          <w:divBdr>
            <w:top w:val="none" w:sz="0" w:space="0" w:color="auto"/>
            <w:left w:val="none" w:sz="0" w:space="0" w:color="auto"/>
            <w:bottom w:val="none" w:sz="0" w:space="0" w:color="auto"/>
            <w:right w:val="none" w:sz="0" w:space="0" w:color="auto"/>
          </w:divBdr>
        </w:div>
        <w:div w:id="680084723">
          <w:marLeft w:val="640"/>
          <w:marRight w:val="0"/>
          <w:marTop w:val="0"/>
          <w:marBottom w:val="0"/>
          <w:divBdr>
            <w:top w:val="none" w:sz="0" w:space="0" w:color="auto"/>
            <w:left w:val="none" w:sz="0" w:space="0" w:color="auto"/>
            <w:bottom w:val="none" w:sz="0" w:space="0" w:color="auto"/>
            <w:right w:val="none" w:sz="0" w:space="0" w:color="auto"/>
          </w:divBdr>
        </w:div>
        <w:div w:id="1284776144">
          <w:marLeft w:val="640"/>
          <w:marRight w:val="0"/>
          <w:marTop w:val="0"/>
          <w:marBottom w:val="0"/>
          <w:divBdr>
            <w:top w:val="none" w:sz="0" w:space="0" w:color="auto"/>
            <w:left w:val="none" w:sz="0" w:space="0" w:color="auto"/>
            <w:bottom w:val="none" w:sz="0" w:space="0" w:color="auto"/>
            <w:right w:val="none" w:sz="0" w:space="0" w:color="auto"/>
          </w:divBdr>
        </w:div>
        <w:div w:id="1614511159">
          <w:marLeft w:val="640"/>
          <w:marRight w:val="0"/>
          <w:marTop w:val="0"/>
          <w:marBottom w:val="0"/>
          <w:divBdr>
            <w:top w:val="none" w:sz="0" w:space="0" w:color="auto"/>
            <w:left w:val="none" w:sz="0" w:space="0" w:color="auto"/>
            <w:bottom w:val="none" w:sz="0" w:space="0" w:color="auto"/>
            <w:right w:val="none" w:sz="0" w:space="0" w:color="auto"/>
          </w:divBdr>
        </w:div>
        <w:div w:id="1943804107">
          <w:marLeft w:val="640"/>
          <w:marRight w:val="0"/>
          <w:marTop w:val="0"/>
          <w:marBottom w:val="0"/>
          <w:divBdr>
            <w:top w:val="none" w:sz="0" w:space="0" w:color="auto"/>
            <w:left w:val="none" w:sz="0" w:space="0" w:color="auto"/>
            <w:bottom w:val="none" w:sz="0" w:space="0" w:color="auto"/>
            <w:right w:val="none" w:sz="0" w:space="0" w:color="auto"/>
          </w:divBdr>
        </w:div>
        <w:div w:id="1075322340">
          <w:marLeft w:val="640"/>
          <w:marRight w:val="0"/>
          <w:marTop w:val="0"/>
          <w:marBottom w:val="0"/>
          <w:divBdr>
            <w:top w:val="none" w:sz="0" w:space="0" w:color="auto"/>
            <w:left w:val="none" w:sz="0" w:space="0" w:color="auto"/>
            <w:bottom w:val="none" w:sz="0" w:space="0" w:color="auto"/>
            <w:right w:val="none" w:sz="0" w:space="0" w:color="auto"/>
          </w:divBdr>
        </w:div>
        <w:div w:id="1443915135">
          <w:marLeft w:val="640"/>
          <w:marRight w:val="0"/>
          <w:marTop w:val="0"/>
          <w:marBottom w:val="0"/>
          <w:divBdr>
            <w:top w:val="none" w:sz="0" w:space="0" w:color="auto"/>
            <w:left w:val="none" w:sz="0" w:space="0" w:color="auto"/>
            <w:bottom w:val="none" w:sz="0" w:space="0" w:color="auto"/>
            <w:right w:val="none" w:sz="0" w:space="0" w:color="auto"/>
          </w:divBdr>
        </w:div>
        <w:div w:id="1424840538">
          <w:marLeft w:val="640"/>
          <w:marRight w:val="0"/>
          <w:marTop w:val="0"/>
          <w:marBottom w:val="0"/>
          <w:divBdr>
            <w:top w:val="none" w:sz="0" w:space="0" w:color="auto"/>
            <w:left w:val="none" w:sz="0" w:space="0" w:color="auto"/>
            <w:bottom w:val="none" w:sz="0" w:space="0" w:color="auto"/>
            <w:right w:val="none" w:sz="0" w:space="0" w:color="auto"/>
          </w:divBdr>
        </w:div>
        <w:div w:id="884219090">
          <w:marLeft w:val="640"/>
          <w:marRight w:val="0"/>
          <w:marTop w:val="0"/>
          <w:marBottom w:val="0"/>
          <w:divBdr>
            <w:top w:val="none" w:sz="0" w:space="0" w:color="auto"/>
            <w:left w:val="none" w:sz="0" w:space="0" w:color="auto"/>
            <w:bottom w:val="none" w:sz="0" w:space="0" w:color="auto"/>
            <w:right w:val="none" w:sz="0" w:space="0" w:color="auto"/>
          </w:divBdr>
        </w:div>
        <w:div w:id="1064255142">
          <w:marLeft w:val="640"/>
          <w:marRight w:val="0"/>
          <w:marTop w:val="0"/>
          <w:marBottom w:val="0"/>
          <w:divBdr>
            <w:top w:val="none" w:sz="0" w:space="0" w:color="auto"/>
            <w:left w:val="none" w:sz="0" w:space="0" w:color="auto"/>
            <w:bottom w:val="none" w:sz="0" w:space="0" w:color="auto"/>
            <w:right w:val="none" w:sz="0" w:space="0" w:color="auto"/>
          </w:divBdr>
        </w:div>
        <w:div w:id="233128058">
          <w:marLeft w:val="640"/>
          <w:marRight w:val="0"/>
          <w:marTop w:val="0"/>
          <w:marBottom w:val="0"/>
          <w:divBdr>
            <w:top w:val="none" w:sz="0" w:space="0" w:color="auto"/>
            <w:left w:val="none" w:sz="0" w:space="0" w:color="auto"/>
            <w:bottom w:val="none" w:sz="0" w:space="0" w:color="auto"/>
            <w:right w:val="none" w:sz="0" w:space="0" w:color="auto"/>
          </w:divBdr>
        </w:div>
        <w:div w:id="717357908">
          <w:marLeft w:val="640"/>
          <w:marRight w:val="0"/>
          <w:marTop w:val="0"/>
          <w:marBottom w:val="0"/>
          <w:divBdr>
            <w:top w:val="none" w:sz="0" w:space="0" w:color="auto"/>
            <w:left w:val="none" w:sz="0" w:space="0" w:color="auto"/>
            <w:bottom w:val="none" w:sz="0" w:space="0" w:color="auto"/>
            <w:right w:val="none" w:sz="0" w:space="0" w:color="auto"/>
          </w:divBdr>
        </w:div>
        <w:div w:id="1130443015">
          <w:marLeft w:val="640"/>
          <w:marRight w:val="0"/>
          <w:marTop w:val="0"/>
          <w:marBottom w:val="0"/>
          <w:divBdr>
            <w:top w:val="none" w:sz="0" w:space="0" w:color="auto"/>
            <w:left w:val="none" w:sz="0" w:space="0" w:color="auto"/>
            <w:bottom w:val="none" w:sz="0" w:space="0" w:color="auto"/>
            <w:right w:val="none" w:sz="0" w:space="0" w:color="auto"/>
          </w:divBdr>
        </w:div>
        <w:div w:id="1999113217">
          <w:marLeft w:val="640"/>
          <w:marRight w:val="0"/>
          <w:marTop w:val="0"/>
          <w:marBottom w:val="0"/>
          <w:divBdr>
            <w:top w:val="none" w:sz="0" w:space="0" w:color="auto"/>
            <w:left w:val="none" w:sz="0" w:space="0" w:color="auto"/>
            <w:bottom w:val="none" w:sz="0" w:space="0" w:color="auto"/>
            <w:right w:val="none" w:sz="0" w:space="0" w:color="auto"/>
          </w:divBdr>
        </w:div>
        <w:div w:id="487981453">
          <w:marLeft w:val="640"/>
          <w:marRight w:val="0"/>
          <w:marTop w:val="0"/>
          <w:marBottom w:val="0"/>
          <w:divBdr>
            <w:top w:val="none" w:sz="0" w:space="0" w:color="auto"/>
            <w:left w:val="none" w:sz="0" w:space="0" w:color="auto"/>
            <w:bottom w:val="none" w:sz="0" w:space="0" w:color="auto"/>
            <w:right w:val="none" w:sz="0" w:space="0" w:color="auto"/>
          </w:divBdr>
        </w:div>
        <w:div w:id="140081546">
          <w:marLeft w:val="640"/>
          <w:marRight w:val="0"/>
          <w:marTop w:val="0"/>
          <w:marBottom w:val="0"/>
          <w:divBdr>
            <w:top w:val="none" w:sz="0" w:space="0" w:color="auto"/>
            <w:left w:val="none" w:sz="0" w:space="0" w:color="auto"/>
            <w:bottom w:val="none" w:sz="0" w:space="0" w:color="auto"/>
            <w:right w:val="none" w:sz="0" w:space="0" w:color="auto"/>
          </w:divBdr>
        </w:div>
        <w:div w:id="1303147801">
          <w:marLeft w:val="640"/>
          <w:marRight w:val="0"/>
          <w:marTop w:val="0"/>
          <w:marBottom w:val="0"/>
          <w:divBdr>
            <w:top w:val="none" w:sz="0" w:space="0" w:color="auto"/>
            <w:left w:val="none" w:sz="0" w:space="0" w:color="auto"/>
            <w:bottom w:val="none" w:sz="0" w:space="0" w:color="auto"/>
            <w:right w:val="none" w:sz="0" w:space="0" w:color="auto"/>
          </w:divBdr>
        </w:div>
        <w:div w:id="1792284500">
          <w:marLeft w:val="640"/>
          <w:marRight w:val="0"/>
          <w:marTop w:val="0"/>
          <w:marBottom w:val="0"/>
          <w:divBdr>
            <w:top w:val="none" w:sz="0" w:space="0" w:color="auto"/>
            <w:left w:val="none" w:sz="0" w:space="0" w:color="auto"/>
            <w:bottom w:val="none" w:sz="0" w:space="0" w:color="auto"/>
            <w:right w:val="none" w:sz="0" w:space="0" w:color="auto"/>
          </w:divBdr>
        </w:div>
        <w:div w:id="238100386">
          <w:marLeft w:val="640"/>
          <w:marRight w:val="0"/>
          <w:marTop w:val="0"/>
          <w:marBottom w:val="0"/>
          <w:divBdr>
            <w:top w:val="none" w:sz="0" w:space="0" w:color="auto"/>
            <w:left w:val="none" w:sz="0" w:space="0" w:color="auto"/>
            <w:bottom w:val="none" w:sz="0" w:space="0" w:color="auto"/>
            <w:right w:val="none" w:sz="0" w:space="0" w:color="auto"/>
          </w:divBdr>
        </w:div>
        <w:div w:id="666634646">
          <w:marLeft w:val="640"/>
          <w:marRight w:val="0"/>
          <w:marTop w:val="0"/>
          <w:marBottom w:val="0"/>
          <w:divBdr>
            <w:top w:val="none" w:sz="0" w:space="0" w:color="auto"/>
            <w:left w:val="none" w:sz="0" w:space="0" w:color="auto"/>
            <w:bottom w:val="none" w:sz="0" w:space="0" w:color="auto"/>
            <w:right w:val="none" w:sz="0" w:space="0" w:color="auto"/>
          </w:divBdr>
        </w:div>
        <w:div w:id="1178428680">
          <w:marLeft w:val="640"/>
          <w:marRight w:val="0"/>
          <w:marTop w:val="0"/>
          <w:marBottom w:val="0"/>
          <w:divBdr>
            <w:top w:val="none" w:sz="0" w:space="0" w:color="auto"/>
            <w:left w:val="none" w:sz="0" w:space="0" w:color="auto"/>
            <w:bottom w:val="none" w:sz="0" w:space="0" w:color="auto"/>
            <w:right w:val="none" w:sz="0" w:space="0" w:color="auto"/>
          </w:divBdr>
        </w:div>
        <w:div w:id="2017414363">
          <w:marLeft w:val="640"/>
          <w:marRight w:val="0"/>
          <w:marTop w:val="0"/>
          <w:marBottom w:val="0"/>
          <w:divBdr>
            <w:top w:val="none" w:sz="0" w:space="0" w:color="auto"/>
            <w:left w:val="none" w:sz="0" w:space="0" w:color="auto"/>
            <w:bottom w:val="none" w:sz="0" w:space="0" w:color="auto"/>
            <w:right w:val="none" w:sz="0" w:space="0" w:color="auto"/>
          </w:divBdr>
        </w:div>
        <w:div w:id="4094767">
          <w:marLeft w:val="640"/>
          <w:marRight w:val="0"/>
          <w:marTop w:val="0"/>
          <w:marBottom w:val="0"/>
          <w:divBdr>
            <w:top w:val="none" w:sz="0" w:space="0" w:color="auto"/>
            <w:left w:val="none" w:sz="0" w:space="0" w:color="auto"/>
            <w:bottom w:val="none" w:sz="0" w:space="0" w:color="auto"/>
            <w:right w:val="none" w:sz="0" w:space="0" w:color="auto"/>
          </w:divBdr>
        </w:div>
        <w:div w:id="1571382136">
          <w:marLeft w:val="640"/>
          <w:marRight w:val="0"/>
          <w:marTop w:val="0"/>
          <w:marBottom w:val="0"/>
          <w:divBdr>
            <w:top w:val="none" w:sz="0" w:space="0" w:color="auto"/>
            <w:left w:val="none" w:sz="0" w:space="0" w:color="auto"/>
            <w:bottom w:val="none" w:sz="0" w:space="0" w:color="auto"/>
            <w:right w:val="none" w:sz="0" w:space="0" w:color="auto"/>
          </w:divBdr>
        </w:div>
        <w:div w:id="640044149">
          <w:marLeft w:val="640"/>
          <w:marRight w:val="0"/>
          <w:marTop w:val="0"/>
          <w:marBottom w:val="0"/>
          <w:divBdr>
            <w:top w:val="none" w:sz="0" w:space="0" w:color="auto"/>
            <w:left w:val="none" w:sz="0" w:space="0" w:color="auto"/>
            <w:bottom w:val="none" w:sz="0" w:space="0" w:color="auto"/>
            <w:right w:val="none" w:sz="0" w:space="0" w:color="auto"/>
          </w:divBdr>
        </w:div>
        <w:div w:id="1444348291">
          <w:marLeft w:val="640"/>
          <w:marRight w:val="0"/>
          <w:marTop w:val="0"/>
          <w:marBottom w:val="0"/>
          <w:divBdr>
            <w:top w:val="none" w:sz="0" w:space="0" w:color="auto"/>
            <w:left w:val="none" w:sz="0" w:space="0" w:color="auto"/>
            <w:bottom w:val="none" w:sz="0" w:space="0" w:color="auto"/>
            <w:right w:val="none" w:sz="0" w:space="0" w:color="auto"/>
          </w:divBdr>
        </w:div>
      </w:divsChild>
    </w:div>
    <w:div w:id="1960260193">
      <w:bodyDiv w:val="1"/>
      <w:marLeft w:val="0"/>
      <w:marRight w:val="0"/>
      <w:marTop w:val="0"/>
      <w:marBottom w:val="0"/>
      <w:divBdr>
        <w:top w:val="none" w:sz="0" w:space="0" w:color="auto"/>
        <w:left w:val="none" w:sz="0" w:space="0" w:color="auto"/>
        <w:bottom w:val="none" w:sz="0" w:space="0" w:color="auto"/>
        <w:right w:val="none" w:sz="0" w:space="0" w:color="auto"/>
      </w:divBdr>
      <w:divsChild>
        <w:div w:id="314188183">
          <w:marLeft w:val="640"/>
          <w:marRight w:val="0"/>
          <w:marTop w:val="0"/>
          <w:marBottom w:val="0"/>
          <w:divBdr>
            <w:top w:val="none" w:sz="0" w:space="0" w:color="auto"/>
            <w:left w:val="none" w:sz="0" w:space="0" w:color="auto"/>
            <w:bottom w:val="none" w:sz="0" w:space="0" w:color="auto"/>
            <w:right w:val="none" w:sz="0" w:space="0" w:color="auto"/>
          </w:divBdr>
        </w:div>
        <w:div w:id="501547661">
          <w:marLeft w:val="640"/>
          <w:marRight w:val="0"/>
          <w:marTop w:val="0"/>
          <w:marBottom w:val="0"/>
          <w:divBdr>
            <w:top w:val="none" w:sz="0" w:space="0" w:color="auto"/>
            <w:left w:val="none" w:sz="0" w:space="0" w:color="auto"/>
            <w:bottom w:val="none" w:sz="0" w:space="0" w:color="auto"/>
            <w:right w:val="none" w:sz="0" w:space="0" w:color="auto"/>
          </w:divBdr>
        </w:div>
        <w:div w:id="1596016435">
          <w:marLeft w:val="640"/>
          <w:marRight w:val="0"/>
          <w:marTop w:val="0"/>
          <w:marBottom w:val="0"/>
          <w:divBdr>
            <w:top w:val="none" w:sz="0" w:space="0" w:color="auto"/>
            <w:left w:val="none" w:sz="0" w:space="0" w:color="auto"/>
            <w:bottom w:val="none" w:sz="0" w:space="0" w:color="auto"/>
            <w:right w:val="none" w:sz="0" w:space="0" w:color="auto"/>
          </w:divBdr>
        </w:div>
        <w:div w:id="517473870">
          <w:marLeft w:val="640"/>
          <w:marRight w:val="0"/>
          <w:marTop w:val="0"/>
          <w:marBottom w:val="0"/>
          <w:divBdr>
            <w:top w:val="none" w:sz="0" w:space="0" w:color="auto"/>
            <w:left w:val="none" w:sz="0" w:space="0" w:color="auto"/>
            <w:bottom w:val="none" w:sz="0" w:space="0" w:color="auto"/>
            <w:right w:val="none" w:sz="0" w:space="0" w:color="auto"/>
          </w:divBdr>
        </w:div>
        <w:div w:id="1813911114">
          <w:marLeft w:val="640"/>
          <w:marRight w:val="0"/>
          <w:marTop w:val="0"/>
          <w:marBottom w:val="0"/>
          <w:divBdr>
            <w:top w:val="none" w:sz="0" w:space="0" w:color="auto"/>
            <w:left w:val="none" w:sz="0" w:space="0" w:color="auto"/>
            <w:bottom w:val="none" w:sz="0" w:space="0" w:color="auto"/>
            <w:right w:val="none" w:sz="0" w:space="0" w:color="auto"/>
          </w:divBdr>
        </w:div>
        <w:div w:id="755438538">
          <w:marLeft w:val="640"/>
          <w:marRight w:val="0"/>
          <w:marTop w:val="0"/>
          <w:marBottom w:val="0"/>
          <w:divBdr>
            <w:top w:val="none" w:sz="0" w:space="0" w:color="auto"/>
            <w:left w:val="none" w:sz="0" w:space="0" w:color="auto"/>
            <w:bottom w:val="none" w:sz="0" w:space="0" w:color="auto"/>
            <w:right w:val="none" w:sz="0" w:space="0" w:color="auto"/>
          </w:divBdr>
        </w:div>
        <w:div w:id="805708079">
          <w:marLeft w:val="640"/>
          <w:marRight w:val="0"/>
          <w:marTop w:val="0"/>
          <w:marBottom w:val="0"/>
          <w:divBdr>
            <w:top w:val="none" w:sz="0" w:space="0" w:color="auto"/>
            <w:left w:val="none" w:sz="0" w:space="0" w:color="auto"/>
            <w:bottom w:val="none" w:sz="0" w:space="0" w:color="auto"/>
            <w:right w:val="none" w:sz="0" w:space="0" w:color="auto"/>
          </w:divBdr>
        </w:div>
        <w:div w:id="328873800">
          <w:marLeft w:val="640"/>
          <w:marRight w:val="0"/>
          <w:marTop w:val="0"/>
          <w:marBottom w:val="0"/>
          <w:divBdr>
            <w:top w:val="none" w:sz="0" w:space="0" w:color="auto"/>
            <w:left w:val="none" w:sz="0" w:space="0" w:color="auto"/>
            <w:bottom w:val="none" w:sz="0" w:space="0" w:color="auto"/>
            <w:right w:val="none" w:sz="0" w:space="0" w:color="auto"/>
          </w:divBdr>
        </w:div>
        <w:div w:id="1756054145">
          <w:marLeft w:val="640"/>
          <w:marRight w:val="0"/>
          <w:marTop w:val="0"/>
          <w:marBottom w:val="0"/>
          <w:divBdr>
            <w:top w:val="none" w:sz="0" w:space="0" w:color="auto"/>
            <w:left w:val="none" w:sz="0" w:space="0" w:color="auto"/>
            <w:bottom w:val="none" w:sz="0" w:space="0" w:color="auto"/>
            <w:right w:val="none" w:sz="0" w:space="0" w:color="auto"/>
          </w:divBdr>
        </w:div>
        <w:div w:id="1781800482">
          <w:marLeft w:val="640"/>
          <w:marRight w:val="0"/>
          <w:marTop w:val="0"/>
          <w:marBottom w:val="0"/>
          <w:divBdr>
            <w:top w:val="none" w:sz="0" w:space="0" w:color="auto"/>
            <w:left w:val="none" w:sz="0" w:space="0" w:color="auto"/>
            <w:bottom w:val="none" w:sz="0" w:space="0" w:color="auto"/>
            <w:right w:val="none" w:sz="0" w:space="0" w:color="auto"/>
          </w:divBdr>
        </w:div>
        <w:div w:id="394671236">
          <w:marLeft w:val="640"/>
          <w:marRight w:val="0"/>
          <w:marTop w:val="0"/>
          <w:marBottom w:val="0"/>
          <w:divBdr>
            <w:top w:val="none" w:sz="0" w:space="0" w:color="auto"/>
            <w:left w:val="none" w:sz="0" w:space="0" w:color="auto"/>
            <w:bottom w:val="none" w:sz="0" w:space="0" w:color="auto"/>
            <w:right w:val="none" w:sz="0" w:space="0" w:color="auto"/>
          </w:divBdr>
        </w:div>
        <w:div w:id="1311327166">
          <w:marLeft w:val="640"/>
          <w:marRight w:val="0"/>
          <w:marTop w:val="0"/>
          <w:marBottom w:val="0"/>
          <w:divBdr>
            <w:top w:val="none" w:sz="0" w:space="0" w:color="auto"/>
            <w:left w:val="none" w:sz="0" w:space="0" w:color="auto"/>
            <w:bottom w:val="none" w:sz="0" w:space="0" w:color="auto"/>
            <w:right w:val="none" w:sz="0" w:space="0" w:color="auto"/>
          </w:divBdr>
        </w:div>
        <w:div w:id="2136754901">
          <w:marLeft w:val="640"/>
          <w:marRight w:val="0"/>
          <w:marTop w:val="0"/>
          <w:marBottom w:val="0"/>
          <w:divBdr>
            <w:top w:val="none" w:sz="0" w:space="0" w:color="auto"/>
            <w:left w:val="none" w:sz="0" w:space="0" w:color="auto"/>
            <w:bottom w:val="none" w:sz="0" w:space="0" w:color="auto"/>
            <w:right w:val="none" w:sz="0" w:space="0" w:color="auto"/>
          </w:divBdr>
        </w:div>
        <w:div w:id="1905528795">
          <w:marLeft w:val="640"/>
          <w:marRight w:val="0"/>
          <w:marTop w:val="0"/>
          <w:marBottom w:val="0"/>
          <w:divBdr>
            <w:top w:val="none" w:sz="0" w:space="0" w:color="auto"/>
            <w:left w:val="none" w:sz="0" w:space="0" w:color="auto"/>
            <w:bottom w:val="none" w:sz="0" w:space="0" w:color="auto"/>
            <w:right w:val="none" w:sz="0" w:space="0" w:color="auto"/>
          </w:divBdr>
        </w:div>
        <w:div w:id="1102458350">
          <w:marLeft w:val="640"/>
          <w:marRight w:val="0"/>
          <w:marTop w:val="0"/>
          <w:marBottom w:val="0"/>
          <w:divBdr>
            <w:top w:val="none" w:sz="0" w:space="0" w:color="auto"/>
            <w:left w:val="none" w:sz="0" w:space="0" w:color="auto"/>
            <w:bottom w:val="none" w:sz="0" w:space="0" w:color="auto"/>
            <w:right w:val="none" w:sz="0" w:space="0" w:color="auto"/>
          </w:divBdr>
        </w:div>
        <w:div w:id="661279352">
          <w:marLeft w:val="640"/>
          <w:marRight w:val="0"/>
          <w:marTop w:val="0"/>
          <w:marBottom w:val="0"/>
          <w:divBdr>
            <w:top w:val="none" w:sz="0" w:space="0" w:color="auto"/>
            <w:left w:val="none" w:sz="0" w:space="0" w:color="auto"/>
            <w:bottom w:val="none" w:sz="0" w:space="0" w:color="auto"/>
            <w:right w:val="none" w:sz="0" w:space="0" w:color="auto"/>
          </w:divBdr>
        </w:div>
        <w:div w:id="1578898861">
          <w:marLeft w:val="640"/>
          <w:marRight w:val="0"/>
          <w:marTop w:val="0"/>
          <w:marBottom w:val="0"/>
          <w:divBdr>
            <w:top w:val="none" w:sz="0" w:space="0" w:color="auto"/>
            <w:left w:val="none" w:sz="0" w:space="0" w:color="auto"/>
            <w:bottom w:val="none" w:sz="0" w:space="0" w:color="auto"/>
            <w:right w:val="none" w:sz="0" w:space="0" w:color="auto"/>
          </w:divBdr>
        </w:div>
        <w:div w:id="514809310">
          <w:marLeft w:val="640"/>
          <w:marRight w:val="0"/>
          <w:marTop w:val="0"/>
          <w:marBottom w:val="0"/>
          <w:divBdr>
            <w:top w:val="none" w:sz="0" w:space="0" w:color="auto"/>
            <w:left w:val="none" w:sz="0" w:space="0" w:color="auto"/>
            <w:bottom w:val="none" w:sz="0" w:space="0" w:color="auto"/>
            <w:right w:val="none" w:sz="0" w:space="0" w:color="auto"/>
          </w:divBdr>
        </w:div>
        <w:div w:id="525143463">
          <w:marLeft w:val="640"/>
          <w:marRight w:val="0"/>
          <w:marTop w:val="0"/>
          <w:marBottom w:val="0"/>
          <w:divBdr>
            <w:top w:val="none" w:sz="0" w:space="0" w:color="auto"/>
            <w:left w:val="none" w:sz="0" w:space="0" w:color="auto"/>
            <w:bottom w:val="none" w:sz="0" w:space="0" w:color="auto"/>
            <w:right w:val="none" w:sz="0" w:space="0" w:color="auto"/>
          </w:divBdr>
        </w:div>
        <w:div w:id="1306161474">
          <w:marLeft w:val="640"/>
          <w:marRight w:val="0"/>
          <w:marTop w:val="0"/>
          <w:marBottom w:val="0"/>
          <w:divBdr>
            <w:top w:val="none" w:sz="0" w:space="0" w:color="auto"/>
            <w:left w:val="none" w:sz="0" w:space="0" w:color="auto"/>
            <w:bottom w:val="none" w:sz="0" w:space="0" w:color="auto"/>
            <w:right w:val="none" w:sz="0" w:space="0" w:color="auto"/>
          </w:divBdr>
        </w:div>
        <w:div w:id="550120448">
          <w:marLeft w:val="640"/>
          <w:marRight w:val="0"/>
          <w:marTop w:val="0"/>
          <w:marBottom w:val="0"/>
          <w:divBdr>
            <w:top w:val="none" w:sz="0" w:space="0" w:color="auto"/>
            <w:left w:val="none" w:sz="0" w:space="0" w:color="auto"/>
            <w:bottom w:val="none" w:sz="0" w:space="0" w:color="auto"/>
            <w:right w:val="none" w:sz="0" w:space="0" w:color="auto"/>
          </w:divBdr>
        </w:div>
        <w:div w:id="57212993">
          <w:marLeft w:val="640"/>
          <w:marRight w:val="0"/>
          <w:marTop w:val="0"/>
          <w:marBottom w:val="0"/>
          <w:divBdr>
            <w:top w:val="none" w:sz="0" w:space="0" w:color="auto"/>
            <w:left w:val="none" w:sz="0" w:space="0" w:color="auto"/>
            <w:bottom w:val="none" w:sz="0" w:space="0" w:color="auto"/>
            <w:right w:val="none" w:sz="0" w:space="0" w:color="auto"/>
          </w:divBdr>
        </w:div>
        <w:div w:id="1313607738">
          <w:marLeft w:val="640"/>
          <w:marRight w:val="0"/>
          <w:marTop w:val="0"/>
          <w:marBottom w:val="0"/>
          <w:divBdr>
            <w:top w:val="none" w:sz="0" w:space="0" w:color="auto"/>
            <w:left w:val="none" w:sz="0" w:space="0" w:color="auto"/>
            <w:bottom w:val="none" w:sz="0" w:space="0" w:color="auto"/>
            <w:right w:val="none" w:sz="0" w:space="0" w:color="auto"/>
          </w:divBdr>
        </w:div>
        <w:div w:id="535847052">
          <w:marLeft w:val="640"/>
          <w:marRight w:val="0"/>
          <w:marTop w:val="0"/>
          <w:marBottom w:val="0"/>
          <w:divBdr>
            <w:top w:val="none" w:sz="0" w:space="0" w:color="auto"/>
            <w:left w:val="none" w:sz="0" w:space="0" w:color="auto"/>
            <w:bottom w:val="none" w:sz="0" w:space="0" w:color="auto"/>
            <w:right w:val="none" w:sz="0" w:space="0" w:color="auto"/>
          </w:divBdr>
        </w:div>
        <w:div w:id="1934164363">
          <w:marLeft w:val="640"/>
          <w:marRight w:val="0"/>
          <w:marTop w:val="0"/>
          <w:marBottom w:val="0"/>
          <w:divBdr>
            <w:top w:val="none" w:sz="0" w:space="0" w:color="auto"/>
            <w:left w:val="none" w:sz="0" w:space="0" w:color="auto"/>
            <w:bottom w:val="none" w:sz="0" w:space="0" w:color="auto"/>
            <w:right w:val="none" w:sz="0" w:space="0" w:color="auto"/>
          </w:divBdr>
        </w:div>
        <w:div w:id="797336163">
          <w:marLeft w:val="640"/>
          <w:marRight w:val="0"/>
          <w:marTop w:val="0"/>
          <w:marBottom w:val="0"/>
          <w:divBdr>
            <w:top w:val="none" w:sz="0" w:space="0" w:color="auto"/>
            <w:left w:val="none" w:sz="0" w:space="0" w:color="auto"/>
            <w:bottom w:val="none" w:sz="0" w:space="0" w:color="auto"/>
            <w:right w:val="none" w:sz="0" w:space="0" w:color="auto"/>
          </w:divBdr>
        </w:div>
        <w:div w:id="77871560">
          <w:marLeft w:val="640"/>
          <w:marRight w:val="0"/>
          <w:marTop w:val="0"/>
          <w:marBottom w:val="0"/>
          <w:divBdr>
            <w:top w:val="none" w:sz="0" w:space="0" w:color="auto"/>
            <w:left w:val="none" w:sz="0" w:space="0" w:color="auto"/>
            <w:bottom w:val="none" w:sz="0" w:space="0" w:color="auto"/>
            <w:right w:val="none" w:sz="0" w:space="0" w:color="auto"/>
          </w:divBdr>
        </w:div>
        <w:div w:id="1192916261">
          <w:marLeft w:val="640"/>
          <w:marRight w:val="0"/>
          <w:marTop w:val="0"/>
          <w:marBottom w:val="0"/>
          <w:divBdr>
            <w:top w:val="none" w:sz="0" w:space="0" w:color="auto"/>
            <w:left w:val="none" w:sz="0" w:space="0" w:color="auto"/>
            <w:bottom w:val="none" w:sz="0" w:space="0" w:color="auto"/>
            <w:right w:val="none" w:sz="0" w:space="0" w:color="auto"/>
          </w:divBdr>
        </w:div>
        <w:div w:id="1063527577">
          <w:marLeft w:val="640"/>
          <w:marRight w:val="0"/>
          <w:marTop w:val="0"/>
          <w:marBottom w:val="0"/>
          <w:divBdr>
            <w:top w:val="none" w:sz="0" w:space="0" w:color="auto"/>
            <w:left w:val="none" w:sz="0" w:space="0" w:color="auto"/>
            <w:bottom w:val="none" w:sz="0" w:space="0" w:color="auto"/>
            <w:right w:val="none" w:sz="0" w:space="0" w:color="auto"/>
          </w:divBdr>
        </w:div>
        <w:div w:id="45573836">
          <w:marLeft w:val="640"/>
          <w:marRight w:val="0"/>
          <w:marTop w:val="0"/>
          <w:marBottom w:val="0"/>
          <w:divBdr>
            <w:top w:val="none" w:sz="0" w:space="0" w:color="auto"/>
            <w:left w:val="none" w:sz="0" w:space="0" w:color="auto"/>
            <w:bottom w:val="none" w:sz="0" w:space="0" w:color="auto"/>
            <w:right w:val="none" w:sz="0" w:space="0" w:color="auto"/>
          </w:divBdr>
        </w:div>
        <w:div w:id="1179269016">
          <w:marLeft w:val="640"/>
          <w:marRight w:val="0"/>
          <w:marTop w:val="0"/>
          <w:marBottom w:val="0"/>
          <w:divBdr>
            <w:top w:val="none" w:sz="0" w:space="0" w:color="auto"/>
            <w:left w:val="none" w:sz="0" w:space="0" w:color="auto"/>
            <w:bottom w:val="none" w:sz="0" w:space="0" w:color="auto"/>
            <w:right w:val="none" w:sz="0" w:space="0" w:color="auto"/>
          </w:divBdr>
        </w:div>
        <w:div w:id="1823813127">
          <w:marLeft w:val="640"/>
          <w:marRight w:val="0"/>
          <w:marTop w:val="0"/>
          <w:marBottom w:val="0"/>
          <w:divBdr>
            <w:top w:val="none" w:sz="0" w:space="0" w:color="auto"/>
            <w:left w:val="none" w:sz="0" w:space="0" w:color="auto"/>
            <w:bottom w:val="none" w:sz="0" w:space="0" w:color="auto"/>
            <w:right w:val="none" w:sz="0" w:space="0" w:color="auto"/>
          </w:divBdr>
        </w:div>
        <w:div w:id="1566910313">
          <w:marLeft w:val="640"/>
          <w:marRight w:val="0"/>
          <w:marTop w:val="0"/>
          <w:marBottom w:val="0"/>
          <w:divBdr>
            <w:top w:val="none" w:sz="0" w:space="0" w:color="auto"/>
            <w:left w:val="none" w:sz="0" w:space="0" w:color="auto"/>
            <w:bottom w:val="none" w:sz="0" w:space="0" w:color="auto"/>
            <w:right w:val="none" w:sz="0" w:space="0" w:color="auto"/>
          </w:divBdr>
        </w:div>
        <w:div w:id="1971133675">
          <w:marLeft w:val="640"/>
          <w:marRight w:val="0"/>
          <w:marTop w:val="0"/>
          <w:marBottom w:val="0"/>
          <w:divBdr>
            <w:top w:val="none" w:sz="0" w:space="0" w:color="auto"/>
            <w:left w:val="none" w:sz="0" w:space="0" w:color="auto"/>
            <w:bottom w:val="none" w:sz="0" w:space="0" w:color="auto"/>
            <w:right w:val="none" w:sz="0" w:space="0" w:color="auto"/>
          </w:divBdr>
        </w:div>
        <w:div w:id="1735278430">
          <w:marLeft w:val="640"/>
          <w:marRight w:val="0"/>
          <w:marTop w:val="0"/>
          <w:marBottom w:val="0"/>
          <w:divBdr>
            <w:top w:val="none" w:sz="0" w:space="0" w:color="auto"/>
            <w:left w:val="none" w:sz="0" w:space="0" w:color="auto"/>
            <w:bottom w:val="none" w:sz="0" w:space="0" w:color="auto"/>
            <w:right w:val="none" w:sz="0" w:space="0" w:color="auto"/>
          </w:divBdr>
        </w:div>
        <w:div w:id="378019308">
          <w:marLeft w:val="640"/>
          <w:marRight w:val="0"/>
          <w:marTop w:val="0"/>
          <w:marBottom w:val="0"/>
          <w:divBdr>
            <w:top w:val="none" w:sz="0" w:space="0" w:color="auto"/>
            <w:left w:val="none" w:sz="0" w:space="0" w:color="auto"/>
            <w:bottom w:val="none" w:sz="0" w:space="0" w:color="auto"/>
            <w:right w:val="none" w:sz="0" w:space="0" w:color="auto"/>
          </w:divBdr>
        </w:div>
        <w:div w:id="1757828118">
          <w:marLeft w:val="640"/>
          <w:marRight w:val="0"/>
          <w:marTop w:val="0"/>
          <w:marBottom w:val="0"/>
          <w:divBdr>
            <w:top w:val="none" w:sz="0" w:space="0" w:color="auto"/>
            <w:left w:val="none" w:sz="0" w:space="0" w:color="auto"/>
            <w:bottom w:val="none" w:sz="0" w:space="0" w:color="auto"/>
            <w:right w:val="none" w:sz="0" w:space="0" w:color="auto"/>
          </w:divBdr>
        </w:div>
        <w:div w:id="3478547">
          <w:marLeft w:val="640"/>
          <w:marRight w:val="0"/>
          <w:marTop w:val="0"/>
          <w:marBottom w:val="0"/>
          <w:divBdr>
            <w:top w:val="none" w:sz="0" w:space="0" w:color="auto"/>
            <w:left w:val="none" w:sz="0" w:space="0" w:color="auto"/>
            <w:bottom w:val="none" w:sz="0" w:space="0" w:color="auto"/>
            <w:right w:val="none" w:sz="0" w:space="0" w:color="auto"/>
          </w:divBdr>
        </w:div>
        <w:div w:id="984167594">
          <w:marLeft w:val="640"/>
          <w:marRight w:val="0"/>
          <w:marTop w:val="0"/>
          <w:marBottom w:val="0"/>
          <w:divBdr>
            <w:top w:val="none" w:sz="0" w:space="0" w:color="auto"/>
            <w:left w:val="none" w:sz="0" w:space="0" w:color="auto"/>
            <w:bottom w:val="none" w:sz="0" w:space="0" w:color="auto"/>
            <w:right w:val="none" w:sz="0" w:space="0" w:color="auto"/>
          </w:divBdr>
        </w:div>
        <w:div w:id="11222395">
          <w:marLeft w:val="640"/>
          <w:marRight w:val="0"/>
          <w:marTop w:val="0"/>
          <w:marBottom w:val="0"/>
          <w:divBdr>
            <w:top w:val="none" w:sz="0" w:space="0" w:color="auto"/>
            <w:left w:val="none" w:sz="0" w:space="0" w:color="auto"/>
            <w:bottom w:val="none" w:sz="0" w:space="0" w:color="auto"/>
            <w:right w:val="none" w:sz="0" w:space="0" w:color="auto"/>
          </w:divBdr>
        </w:div>
        <w:div w:id="1128812929">
          <w:marLeft w:val="640"/>
          <w:marRight w:val="0"/>
          <w:marTop w:val="0"/>
          <w:marBottom w:val="0"/>
          <w:divBdr>
            <w:top w:val="none" w:sz="0" w:space="0" w:color="auto"/>
            <w:left w:val="none" w:sz="0" w:space="0" w:color="auto"/>
            <w:bottom w:val="none" w:sz="0" w:space="0" w:color="auto"/>
            <w:right w:val="none" w:sz="0" w:space="0" w:color="auto"/>
          </w:divBdr>
        </w:div>
        <w:div w:id="1403258541">
          <w:marLeft w:val="640"/>
          <w:marRight w:val="0"/>
          <w:marTop w:val="0"/>
          <w:marBottom w:val="0"/>
          <w:divBdr>
            <w:top w:val="none" w:sz="0" w:space="0" w:color="auto"/>
            <w:left w:val="none" w:sz="0" w:space="0" w:color="auto"/>
            <w:bottom w:val="none" w:sz="0" w:space="0" w:color="auto"/>
            <w:right w:val="none" w:sz="0" w:space="0" w:color="auto"/>
          </w:divBdr>
        </w:div>
        <w:div w:id="530387185">
          <w:marLeft w:val="640"/>
          <w:marRight w:val="0"/>
          <w:marTop w:val="0"/>
          <w:marBottom w:val="0"/>
          <w:divBdr>
            <w:top w:val="none" w:sz="0" w:space="0" w:color="auto"/>
            <w:left w:val="none" w:sz="0" w:space="0" w:color="auto"/>
            <w:bottom w:val="none" w:sz="0" w:space="0" w:color="auto"/>
            <w:right w:val="none" w:sz="0" w:space="0" w:color="auto"/>
          </w:divBdr>
        </w:div>
        <w:div w:id="2094233178">
          <w:marLeft w:val="640"/>
          <w:marRight w:val="0"/>
          <w:marTop w:val="0"/>
          <w:marBottom w:val="0"/>
          <w:divBdr>
            <w:top w:val="none" w:sz="0" w:space="0" w:color="auto"/>
            <w:left w:val="none" w:sz="0" w:space="0" w:color="auto"/>
            <w:bottom w:val="none" w:sz="0" w:space="0" w:color="auto"/>
            <w:right w:val="none" w:sz="0" w:space="0" w:color="auto"/>
          </w:divBdr>
        </w:div>
        <w:div w:id="21052513">
          <w:marLeft w:val="640"/>
          <w:marRight w:val="0"/>
          <w:marTop w:val="0"/>
          <w:marBottom w:val="0"/>
          <w:divBdr>
            <w:top w:val="none" w:sz="0" w:space="0" w:color="auto"/>
            <w:left w:val="none" w:sz="0" w:space="0" w:color="auto"/>
            <w:bottom w:val="none" w:sz="0" w:space="0" w:color="auto"/>
            <w:right w:val="none" w:sz="0" w:space="0" w:color="auto"/>
          </w:divBdr>
        </w:div>
        <w:div w:id="1902403810">
          <w:marLeft w:val="640"/>
          <w:marRight w:val="0"/>
          <w:marTop w:val="0"/>
          <w:marBottom w:val="0"/>
          <w:divBdr>
            <w:top w:val="none" w:sz="0" w:space="0" w:color="auto"/>
            <w:left w:val="none" w:sz="0" w:space="0" w:color="auto"/>
            <w:bottom w:val="none" w:sz="0" w:space="0" w:color="auto"/>
            <w:right w:val="none" w:sz="0" w:space="0" w:color="auto"/>
          </w:divBdr>
        </w:div>
        <w:div w:id="1386182101">
          <w:marLeft w:val="640"/>
          <w:marRight w:val="0"/>
          <w:marTop w:val="0"/>
          <w:marBottom w:val="0"/>
          <w:divBdr>
            <w:top w:val="none" w:sz="0" w:space="0" w:color="auto"/>
            <w:left w:val="none" w:sz="0" w:space="0" w:color="auto"/>
            <w:bottom w:val="none" w:sz="0" w:space="0" w:color="auto"/>
            <w:right w:val="none" w:sz="0" w:space="0" w:color="auto"/>
          </w:divBdr>
        </w:div>
        <w:div w:id="273753128">
          <w:marLeft w:val="640"/>
          <w:marRight w:val="0"/>
          <w:marTop w:val="0"/>
          <w:marBottom w:val="0"/>
          <w:divBdr>
            <w:top w:val="none" w:sz="0" w:space="0" w:color="auto"/>
            <w:left w:val="none" w:sz="0" w:space="0" w:color="auto"/>
            <w:bottom w:val="none" w:sz="0" w:space="0" w:color="auto"/>
            <w:right w:val="none" w:sz="0" w:space="0" w:color="auto"/>
          </w:divBdr>
        </w:div>
        <w:div w:id="924606860">
          <w:marLeft w:val="640"/>
          <w:marRight w:val="0"/>
          <w:marTop w:val="0"/>
          <w:marBottom w:val="0"/>
          <w:divBdr>
            <w:top w:val="none" w:sz="0" w:space="0" w:color="auto"/>
            <w:left w:val="none" w:sz="0" w:space="0" w:color="auto"/>
            <w:bottom w:val="none" w:sz="0" w:space="0" w:color="auto"/>
            <w:right w:val="none" w:sz="0" w:space="0" w:color="auto"/>
          </w:divBdr>
        </w:div>
        <w:div w:id="1484855099">
          <w:marLeft w:val="640"/>
          <w:marRight w:val="0"/>
          <w:marTop w:val="0"/>
          <w:marBottom w:val="0"/>
          <w:divBdr>
            <w:top w:val="none" w:sz="0" w:space="0" w:color="auto"/>
            <w:left w:val="none" w:sz="0" w:space="0" w:color="auto"/>
            <w:bottom w:val="none" w:sz="0" w:space="0" w:color="auto"/>
            <w:right w:val="none" w:sz="0" w:space="0" w:color="auto"/>
          </w:divBdr>
        </w:div>
        <w:div w:id="1289507294">
          <w:marLeft w:val="640"/>
          <w:marRight w:val="0"/>
          <w:marTop w:val="0"/>
          <w:marBottom w:val="0"/>
          <w:divBdr>
            <w:top w:val="none" w:sz="0" w:space="0" w:color="auto"/>
            <w:left w:val="none" w:sz="0" w:space="0" w:color="auto"/>
            <w:bottom w:val="none" w:sz="0" w:space="0" w:color="auto"/>
            <w:right w:val="none" w:sz="0" w:space="0" w:color="auto"/>
          </w:divBdr>
        </w:div>
        <w:div w:id="1336420280">
          <w:marLeft w:val="640"/>
          <w:marRight w:val="0"/>
          <w:marTop w:val="0"/>
          <w:marBottom w:val="0"/>
          <w:divBdr>
            <w:top w:val="none" w:sz="0" w:space="0" w:color="auto"/>
            <w:left w:val="none" w:sz="0" w:space="0" w:color="auto"/>
            <w:bottom w:val="none" w:sz="0" w:space="0" w:color="auto"/>
            <w:right w:val="none" w:sz="0" w:space="0" w:color="auto"/>
          </w:divBdr>
        </w:div>
        <w:div w:id="1266885282">
          <w:marLeft w:val="640"/>
          <w:marRight w:val="0"/>
          <w:marTop w:val="0"/>
          <w:marBottom w:val="0"/>
          <w:divBdr>
            <w:top w:val="none" w:sz="0" w:space="0" w:color="auto"/>
            <w:left w:val="none" w:sz="0" w:space="0" w:color="auto"/>
            <w:bottom w:val="none" w:sz="0" w:space="0" w:color="auto"/>
            <w:right w:val="none" w:sz="0" w:space="0" w:color="auto"/>
          </w:divBdr>
        </w:div>
        <w:div w:id="679046981">
          <w:marLeft w:val="640"/>
          <w:marRight w:val="0"/>
          <w:marTop w:val="0"/>
          <w:marBottom w:val="0"/>
          <w:divBdr>
            <w:top w:val="none" w:sz="0" w:space="0" w:color="auto"/>
            <w:left w:val="none" w:sz="0" w:space="0" w:color="auto"/>
            <w:bottom w:val="none" w:sz="0" w:space="0" w:color="auto"/>
            <w:right w:val="none" w:sz="0" w:space="0" w:color="auto"/>
          </w:divBdr>
        </w:div>
        <w:div w:id="1119110457">
          <w:marLeft w:val="640"/>
          <w:marRight w:val="0"/>
          <w:marTop w:val="0"/>
          <w:marBottom w:val="0"/>
          <w:divBdr>
            <w:top w:val="none" w:sz="0" w:space="0" w:color="auto"/>
            <w:left w:val="none" w:sz="0" w:space="0" w:color="auto"/>
            <w:bottom w:val="none" w:sz="0" w:space="0" w:color="auto"/>
            <w:right w:val="none" w:sz="0" w:space="0" w:color="auto"/>
          </w:divBdr>
        </w:div>
        <w:div w:id="718091244">
          <w:marLeft w:val="640"/>
          <w:marRight w:val="0"/>
          <w:marTop w:val="0"/>
          <w:marBottom w:val="0"/>
          <w:divBdr>
            <w:top w:val="none" w:sz="0" w:space="0" w:color="auto"/>
            <w:left w:val="none" w:sz="0" w:space="0" w:color="auto"/>
            <w:bottom w:val="none" w:sz="0" w:space="0" w:color="auto"/>
            <w:right w:val="none" w:sz="0" w:space="0" w:color="auto"/>
          </w:divBdr>
        </w:div>
        <w:div w:id="87698772">
          <w:marLeft w:val="640"/>
          <w:marRight w:val="0"/>
          <w:marTop w:val="0"/>
          <w:marBottom w:val="0"/>
          <w:divBdr>
            <w:top w:val="none" w:sz="0" w:space="0" w:color="auto"/>
            <w:left w:val="none" w:sz="0" w:space="0" w:color="auto"/>
            <w:bottom w:val="none" w:sz="0" w:space="0" w:color="auto"/>
            <w:right w:val="none" w:sz="0" w:space="0" w:color="auto"/>
          </w:divBdr>
        </w:div>
        <w:div w:id="143284593">
          <w:marLeft w:val="640"/>
          <w:marRight w:val="0"/>
          <w:marTop w:val="0"/>
          <w:marBottom w:val="0"/>
          <w:divBdr>
            <w:top w:val="none" w:sz="0" w:space="0" w:color="auto"/>
            <w:left w:val="none" w:sz="0" w:space="0" w:color="auto"/>
            <w:bottom w:val="none" w:sz="0" w:space="0" w:color="auto"/>
            <w:right w:val="none" w:sz="0" w:space="0" w:color="auto"/>
          </w:divBdr>
        </w:div>
        <w:div w:id="1414161807">
          <w:marLeft w:val="640"/>
          <w:marRight w:val="0"/>
          <w:marTop w:val="0"/>
          <w:marBottom w:val="0"/>
          <w:divBdr>
            <w:top w:val="none" w:sz="0" w:space="0" w:color="auto"/>
            <w:left w:val="none" w:sz="0" w:space="0" w:color="auto"/>
            <w:bottom w:val="none" w:sz="0" w:space="0" w:color="auto"/>
            <w:right w:val="none" w:sz="0" w:space="0" w:color="auto"/>
          </w:divBdr>
        </w:div>
        <w:div w:id="908878414">
          <w:marLeft w:val="640"/>
          <w:marRight w:val="0"/>
          <w:marTop w:val="0"/>
          <w:marBottom w:val="0"/>
          <w:divBdr>
            <w:top w:val="none" w:sz="0" w:space="0" w:color="auto"/>
            <w:left w:val="none" w:sz="0" w:space="0" w:color="auto"/>
            <w:bottom w:val="none" w:sz="0" w:space="0" w:color="auto"/>
            <w:right w:val="none" w:sz="0" w:space="0" w:color="auto"/>
          </w:divBdr>
        </w:div>
        <w:div w:id="1659990813">
          <w:marLeft w:val="640"/>
          <w:marRight w:val="0"/>
          <w:marTop w:val="0"/>
          <w:marBottom w:val="0"/>
          <w:divBdr>
            <w:top w:val="none" w:sz="0" w:space="0" w:color="auto"/>
            <w:left w:val="none" w:sz="0" w:space="0" w:color="auto"/>
            <w:bottom w:val="none" w:sz="0" w:space="0" w:color="auto"/>
            <w:right w:val="none" w:sz="0" w:space="0" w:color="auto"/>
          </w:divBdr>
        </w:div>
        <w:div w:id="981732917">
          <w:marLeft w:val="640"/>
          <w:marRight w:val="0"/>
          <w:marTop w:val="0"/>
          <w:marBottom w:val="0"/>
          <w:divBdr>
            <w:top w:val="none" w:sz="0" w:space="0" w:color="auto"/>
            <w:left w:val="none" w:sz="0" w:space="0" w:color="auto"/>
            <w:bottom w:val="none" w:sz="0" w:space="0" w:color="auto"/>
            <w:right w:val="none" w:sz="0" w:space="0" w:color="auto"/>
          </w:divBdr>
        </w:div>
        <w:div w:id="364721980">
          <w:marLeft w:val="640"/>
          <w:marRight w:val="0"/>
          <w:marTop w:val="0"/>
          <w:marBottom w:val="0"/>
          <w:divBdr>
            <w:top w:val="none" w:sz="0" w:space="0" w:color="auto"/>
            <w:left w:val="none" w:sz="0" w:space="0" w:color="auto"/>
            <w:bottom w:val="none" w:sz="0" w:space="0" w:color="auto"/>
            <w:right w:val="none" w:sz="0" w:space="0" w:color="auto"/>
          </w:divBdr>
        </w:div>
        <w:div w:id="295381061">
          <w:marLeft w:val="640"/>
          <w:marRight w:val="0"/>
          <w:marTop w:val="0"/>
          <w:marBottom w:val="0"/>
          <w:divBdr>
            <w:top w:val="none" w:sz="0" w:space="0" w:color="auto"/>
            <w:left w:val="none" w:sz="0" w:space="0" w:color="auto"/>
            <w:bottom w:val="none" w:sz="0" w:space="0" w:color="auto"/>
            <w:right w:val="none" w:sz="0" w:space="0" w:color="auto"/>
          </w:divBdr>
        </w:div>
        <w:div w:id="2051028742">
          <w:marLeft w:val="640"/>
          <w:marRight w:val="0"/>
          <w:marTop w:val="0"/>
          <w:marBottom w:val="0"/>
          <w:divBdr>
            <w:top w:val="none" w:sz="0" w:space="0" w:color="auto"/>
            <w:left w:val="none" w:sz="0" w:space="0" w:color="auto"/>
            <w:bottom w:val="none" w:sz="0" w:space="0" w:color="auto"/>
            <w:right w:val="none" w:sz="0" w:space="0" w:color="auto"/>
          </w:divBdr>
        </w:div>
        <w:div w:id="1937473294">
          <w:marLeft w:val="640"/>
          <w:marRight w:val="0"/>
          <w:marTop w:val="0"/>
          <w:marBottom w:val="0"/>
          <w:divBdr>
            <w:top w:val="none" w:sz="0" w:space="0" w:color="auto"/>
            <w:left w:val="none" w:sz="0" w:space="0" w:color="auto"/>
            <w:bottom w:val="none" w:sz="0" w:space="0" w:color="auto"/>
            <w:right w:val="none" w:sz="0" w:space="0" w:color="auto"/>
          </w:divBdr>
        </w:div>
        <w:div w:id="1789006891">
          <w:marLeft w:val="640"/>
          <w:marRight w:val="0"/>
          <w:marTop w:val="0"/>
          <w:marBottom w:val="0"/>
          <w:divBdr>
            <w:top w:val="none" w:sz="0" w:space="0" w:color="auto"/>
            <w:left w:val="none" w:sz="0" w:space="0" w:color="auto"/>
            <w:bottom w:val="none" w:sz="0" w:space="0" w:color="auto"/>
            <w:right w:val="none" w:sz="0" w:space="0" w:color="auto"/>
          </w:divBdr>
        </w:div>
        <w:div w:id="1031032728">
          <w:marLeft w:val="640"/>
          <w:marRight w:val="0"/>
          <w:marTop w:val="0"/>
          <w:marBottom w:val="0"/>
          <w:divBdr>
            <w:top w:val="none" w:sz="0" w:space="0" w:color="auto"/>
            <w:left w:val="none" w:sz="0" w:space="0" w:color="auto"/>
            <w:bottom w:val="none" w:sz="0" w:space="0" w:color="auto"/>
            <w:right w:val="none" w:sz="0" w:space="0" w:color="auto"/>
          </w:divBdr>
        </w:div>
        <w:div w:id="531890292">
          <w:marLeft w:val="640"/>
          <w:marRight w:val="0"/>
          <w:marTop w:val="0"/>
          <w:marBottom w:val="0"/>
          <w:divBdr>
            <w:top w:val="none" w:sz="0" w:space="0" w:color="auto"/>
            <w:left w:val="none" w:sz="0" w:space="0" w:color="auto"/>
            <w:bottom w:val="none" w:sz="0" w:space="0" w:color="auto"/>
            <w:right w:val="none" w:sz="0" w:space="0" w:color="auto"/>
          </w:divBdr>
        </w:div>
        <w:div w:id="1462730347">
          <w:marLeft w:val="640"/>
          <w:marRight w:val="0"/>
          <w:marTop w:val="0"/>
          <w:marBottom w:val="0"/>
          <w:divBdr>
            <w:top w:val="none" w:sz="0" w:space="0" w:color="auto"/>
            <w:left w:val="none" w:sz="0" w:space="0" w:color="auto"/>
            <w:bottom w:val="none" w:sz="0" w:space="0" w:color="auto"/>
            <w:right w:val="none" w:sz="0" w:space="0" w:color="auto"/>
          </w:divBdr>
        </w:div>
        <w:div w:id="218175149">
          <w:marLeft w:val="640"/>
          <w:marRight w:val="0"/>
          <w:marTop w:val="0"/>
          <w:marBottom w:val="0"/>
          <w:divBdr>
            <w:top w:val="none" w:sz="0" w:space="0" w:color="auto"/>
            <w:left w:val="none" w:sz="0" w:space="0" w:color="auto"/>
            <w:bottom w:val="none" w:sz="0" w:space="0" w:color="auto"/>
            <w:right w:val="none" w:sz="0" w:space="0" w:color="auto"/>
          </w:divBdr>
        </w:div>
        <w:div w:id="52432247">
          <w:marLeft w:val="640"/>
          <w:marRight w:val="0"/>
          <w:marTop w:val="0"/>
          <w:marBottom w:val="0"/>
          <w:divBdr>
            <w:top w:val="none" w:sz="0" w:space="0" w:color="auto"/>
            <w:left w:val="none" w:sz="0" w:space="0" w:color="auto"/>
            <w:bottom w:val="none" w:sz="0" w:space="0" w:color="auto"/>
            <w:right w:val="none" w:sz="0" w:space="0" w:color="auto"/>
          </w:divBdr>
        </w:div>
        <w:div w:id="199782408">
          <w:marLeft w:val="640"/>
          <w:marRight w:val="0"/>
          <w:marTop w:val="0"/>
          <w:marBottom w:val="0"/>
          <w:divBdr>
            <w:top w:val="none" w:sz="0" w:space="0" w:color="auto"/>
            <w:left w:val="none" w:sz="0" w:space="0" w:color="auto"/>
            <w:bottom w:val="none" w:sz="0" w:space="0" w:color="auto"/>
            <w:right w:val="none" w:sz="0" w:space="0" w:color="auto"/>
          </w:divBdr>
        </w:div>
        <w:div w:id="2123571467">
          <w:marLeft w:val="640"/>
          <w:marRight w:val="0"/>
          <w:marTop w:val="0"/>
          <w:marBottom w:val="0"/>
          <w:divBdr>
            <w:top w:val="none" w:sz="0" w:space="0" w:color="auto"/>
            <w:left w:val="none" w:sz="0" w:space="0" w:color="auto"/>
            <w:bottom w:val="none" w:sz="0" w:space="0" w:color="auto"/>
            <w:right w:val="none" w:sz="0" w:space="0" w:color="auto"/>
          </w:divBdr>
        </w:div>
        <w:div w:id="950749024">
          <w:marLeft w:val="640"/>
          <w:marRight w:val="0"/>
          <w:marTop w:val="0"/>
          <w:marBottom w:val="0"/>
          <w:divBdr>
            <w:top w:val="none" w:sz="0" w:space="0" w:color="auto"/>
            <w:left w:val="none" w:sz="0" w:space="0" w:color="auto"/>
            <w:bottom w:val="none" w:sz="0" w:space="0" w:color="auto"/>
            <w:right w:val="none" w:sz="0" w:space="0" w:color="auto"/>
          </w:divBdr>
        </w:div>
        <w:div w:id="1519343489">
          <w:marLeft w:val="640"/>
          <w:marRight w:val="0"/>
          <w:marTop w:val="0"/>
          <w:marBottom w:val="0"/>
          <w:divBdr>
            <w:top w:val="none" w:sz="0" w:space="0" w:color="auto"/>
            <w:left w:val="none" w:sz="0" w:space="0" w:color="auto"/>
            <w:bottom w:val="none" w:sz="0" w:space="0" w:color="auto"/>
            <w:right w:val="none" w:sz="0" w:space="0" w:color="auto"/>
          </w:divBdr>
        </w:div>
        <w:div w:id="464667299">
          <w:marLeft w:val="640"/>
          <w:marRight w:val="0"/>
          <w:marTop w:val="0"/>
          <w:marBottom w:val="0"/>
          <w:divBdr>
            <w:top w:val="none" w:sz="0" w:space="0" w:color="auto"/>
            <w:left w:val="none" w:sz="0" w:space="0" w:color="auto"/>
            <w:bottom w:val="none" w:sz="0" w:space="0" w:color="auto"/>
            <w:right w:val="none" w:sz="0" w:space="0" w:color="auto"/>
          </w:divBdr>
        </w:div>
        <w:div w:id="2031566392">
          <w:marLeft w:val="640"/>
          <w:marRight w:val="0"/>
          <w:marTop w:val="0"/>
          <w:marBottom w:val="0"/>
          <w:divBdr>
            <w:top w:val="none" w:sz="0" w:space="0" w:color="auto"/>
            <w:left w:val="none" w:sz="0" w:space="0" w:color="auto"/>
            <w:bottom w:val="none" w:sz="0" w:space="0" w:color="auto"/>
            <w:right w:val="none" w:sz="0" w:space="0" w:color="auto"/>
          </w:divBdr>
        </w:div>
        <w:div w:id="112943535">
          <w:marLeft w:val="640"/>
          <w:marRight w:val="0"/>
          <w:marTop w:val="0"/>
          <w:marBottom w:val="0"/>
          <w:divBdr>
            <w:top w:val="none" w:sz="0" w:space="0" w:color="auto"/>
            <w:left w:val="none" w:sz="0" w:space="0" w:color="auto"/>
            <w:bottom w:val="none" w:sz="0" w:space="0" w:color="auto"/>
            <w:right w:val="none" w:sz="0" w:space="0" w:color="auto"/>
          </w:divBdr>
        </w:div>
        <w:div w:id="283580799">
          <w:marLeft w:val="640"/>
          <w:marRight w:val="0"/>
          <w:marTop w:val="0"/>
          <w:marBottom w:val="0"/>
          <w:divBdr>
            <w:top w:val="none" w:sz="0" w:space="0" w:color="auto"/>
            <w:left w:val="none" w:sz="0" w:space="0" w:color="auto"/>
            <w:bottom w:val="none" w:sz="0" w:space="0" w:color="auto"/>
            <w:right w:val="none" w:sz="0" w:space="0" w:color="auto"/>
          </w:divBdr>
        </w:div>
        <w:div w:id="574823840">
          <w:marLeft w:val="640"/>
          <w:marRight w:val="0"/>
          <w:marTop w:val="0"/>
          <w:marBottom w:val="0"/>
          <w:divBdr>
            <w:top w:val="none" w:sz="0" w:space="0" w:color="auto"/>
            <w:left w:val="none" w:sz="0" w:space="0" w:color="auto"/>
            <w:bottom w:val="none" w:sz="0" w:space="0" w:color="auto"/>
            <w:right w:val="none" w:sz="0" w:space="0" w:color="auto"/>
          </w:divBdr>
        </w:div>
        <w:div w:id="32848564">
          <w:marLeft w:val="640"/>
          <w:marRight w:val="0"/>
          <w:marTop w:val="0"/>
          <w:marBottom w:val="0"/>
          <w:divBdr>
            <w:top w:val="none" w:sz="0" w:space="0" w:color="auto"/>
            <w:left w:val="none" w:sz="0" w:space="0" w:color="auto"/>
            <w:bottom w:val="none" w:sz="0" w:space="0" w:color="auto"/>
            <w:right w:val="none" w:sz="0" w:space="0" w:color="auto"/>
          </w:divBdr>
        </w:div>
        <w:div w:id="920917731">
          <w:marLeft w:val="640"/>
          <w:marRight w:val="0"/>
          <w:marTop w:val="0"/>
          <w:marBottom w:val="0"/>
          <w:divBdr>
            <w:top w:val="none" w:sz="0" w:space="0" w:color="auto"/>
            <w:left w:val="none" w:sz="0" w:space="0" w:color="auto"/>
            <w:bottom w:val="none" w:sz="0" w:space="0" w:color="auto"/>
            <w:right w:val="none" w:sz="0" w:space="0" w:color="auto"/>
          </w:divBdr>
        </w:div>
        <w:div w:id="328872762">
          <w:marLeft w:val="640"/>
          <w:marRight w:val="0"/>
          <w:marTop w:val="0"/>
          <w:marBottom w:val="0"/>
          <w:divBdr>
            <w:top w:val="none" w:sz="0" w:space="0" w:color="auto"/>
            <w:left w:val="none" w:sz="0" w:space="0" w:color="auto"/>
            <w:bottom w:val="none" w:sz="0" w:space="0" w:color="auto"/>
            <w:right w:val="none" w:sz="0" w:space="0" w:color="auto"/>
          </w:divBdr>
        </w:div>
        <w:div w:id="1554655613">
          <w:marLeft w:val="640"/>
          <w:marRight w:val="0"/>
          <w:marTop w:val="0"/>
          <w:marBottom w:val="0"/>
          <w:divBdr>
            <w:top w:val="none" w:sz="0" w:space="0" w:color="auto"/>
            <w:left w:val="none" w:sz="0" w:space="0" w:color="auto"/>
            <w:bottom w:val="none" w:sz="0" w:space="0" w:color="auto"/>
            <w:right w:val="none" w:sz="0" w:space="0" w:color="auto"/>
          </w:divBdr>
        </w:div>
        <w:div w:id="1191334539">
          <w:marLeft w:val="640"/>
          <w:marRight w:val="0"/>
          <w:marTop w:val="0"/>
          <w:marBottom w:val="0"/>
          <w:divBdr>
            <w:top w:val="none" w:sz="0" w:space="0" w:color="auto"/>
            <w:left w:val="none" w:sz="0" w:space="0" w:color="auto"/>
            <w:bottom w:val="none" w:sz="0" w:space="0" w:color="auto"/>
            <w:right w:val="none" w:sz="0" w:space="0" w:color="auto"/>
          </w:divBdr>
        </w:div>
        <w:div w:id="976105493">
          <w:marLeft w:val="640"/>
          <w:marRight w:val="0"/>
          <w:marTop w:val="0"/>
          <w:marBottom w:val="0"/>
          <w:divBdr>
            <w:top w:val="none" w:sz="0" w:space="0" w:color="auto"/>
            <w:left w:val="none" w:sz="0" w:space="0" w:color="auto"/>
            <w:bottom w:val="none" w:sz="0" w:space="0" w:color="auto"/>
            <w:right w:val="none" w:sz="0" w:space="0" w:color="auto"/>
          </w:divBdr>
        </w:div>
        <w:div w:id="985622683">
          <w:marLeft w:val="640"/>
          <w:marRight w:val="0"/>
          <w:marTop w:val="0"/>
          <w:marBottom w:val="0"/>
          <w:divBdr>
            <w:top w:val="none" w:sz="0" w:space="0" w:color="auto"/>
            <w:left w:val="none" w:sz="0" w:space="0" w:color="auto"/>
            <w:bottom w:val="none" w:sz="0" w:space="0" w:color="auto"/>
            <w:right w:val="none" w:sz="0" w:space="0" w:color="auto"/>
          </w:divBdr>
        </w:div>
        <w:div w:id="383598858">
          <w:marLeft w:val="640"/>
          <w:marRight w:val="0"/>
          <w:marTop w:val="0"/>
          <w:marBottom w:val="0"/>
          <w:divBdr>
            <w:top w:val="none" w:sz="0" w:space="0" w:color="auto"/>
            <w:left w:val="none" w:sz="0" w:space="0" w:color="auto"/>
            <w:bottom w:val="none" w:sz="0" w:space="0" w:color="auto"/>
            <w:right w:val="none" w:sz="0" w:space="0" w:color="auto"/>
          </w:divBdr>
        </w:div>
        <w:div w:id="697050655">
          <w:marLeft w:val="640"/>
          <w:marRight w:val="0"/>
          <w:marTop w:val="0"/>
          <w:marBottom w:val="0"/>
          <w:divBdr>
            <w:top w:val="none" w:sz="0" w:space="0" w:color="auto"/>
            <w:left w:val="none" w:sz="0" w:space="0" w:color="auto"/>
            <w:bottom w:val="none" w:sz="0" w:space="0" w:color="auto"/>
            <w:right w:val="none" w:sz="0" w:space="0" w:color="auto"/>
          </w:divBdr>
        </w:div>
        <w:div w:id="189150659">
          <w:marLeft w:val="640"/>
          <w:marRight w:val="0"/>
          <w:marTop w:val="0"/>
          <w:marBottom w:val="0"/>
          <w:divBdr>
            <w:top w:val="none" w:sz="0" w:space="0" w:color="auto"/>
            <w:left w:val="none" w:sz="0" w:space="0" w:color="auto"/>
            <w:bottom w:val="none" w:sz="0" w:space="0" w:color="auto"/>
            <w:right w:val="none" w:sz="0" w:space="0" w:color="auto"/>
          </w:divBdr>
        </w:div>
        <w:div w:id="157313011">
          <w:marLeft w:val="640"/>
          <w:marRight w:val="0"/>
          <w:marTop w:val="0"/>
          <w:marBottom w:val="0"/>
          <w:divBdr>
            <w:top w:val="none" w:sz="0" w:space="0" w:color="auto"/>
            <w:left w:val="none" w:sz="0" w:space="0" w:color="auto"/>
            <w:bottom w:val="none" w:sz="0" w:space="0" w:color="auto"/>
            <w:right w:val="none" w:sz="0" w:space="0" w:color="auto"/>
          </w:divBdr>
        </w:div>
        <w:div w:id="95097514">
          <w:marLeft w:val="640"/>
          <w:marRight w:val="0"/>
          <w:marTop w:val="0"/>
          <w:marBottom w:val="0"/>
          <w:divBdr>
            <w:top w:val="none" w:sz="0" w:space="0" w:color="auto"/>
            <w:left w:val="none" w:sz="0" w:space="0" w:color="auto"/>
            <w:bottom w:val="none" w:sz="0" w:space="0" w:color="auto"/>
            <w:right w:val="none" w:sz="0" w:space="0" w:color="auto"/>
          </w:divBdr>
        </w:div>
        <w:div w:id="87891943">
          <w:marLeft w:val="640"/>
          <w:marRight w:val="0"/>
          <w:marTop w:val="0"/>
          <w:marBottom w:val="0"/>
          <w:divBdr>
            <w:top w:val="none" w:sz="0" w:space="0" w:color="auto"/>
            <w:left w:val="none" w:sz="0" w:space="0" w:color="auto"/>
            <w:bottom w:val="none" w:sz="0" w:space="0" w:color="auto"/>
            <w:right w:val="none" w:sz="0" w:space="0" w:color="auto"/>
          </w:divBdr>
        </w:div>
        <w:div w:id="27141841">
          <w:marLeft w:val="640"/>
          <w:marRight w:val="0"/>
          <w:marTop w:val="0"/>
          <w:marBottom w:val="0"/>
          <w:divBdr>
            <w:top w:val="none" w:sz="0" w:space="0" w:color="auto"/>
            <w:left w:val="none" w:sz="0" w:space="0" w:color="auto"/>
            <w:bottom w:val="none" w:sz="0" w:space="0" w:color="auto"/>
            <w:right w:val="none" w:sz="0" w:space="0" w:color="auto"/>
          </w:divBdr>
        </w:div>
        <w:div w:id="595089920">
          <w:marLeft w:val="640"/>
          <w:marRight w:val="0"/>
          <w:marTop w:val="0"/>
          <w:marBottom w:val="0"/>
          <w:divBdr>
            <w:top w:val="none" w:sz="0" w:space="0" w:color="auto"/>
            <w:left w:val="none" w:sz="0" w:space="0" w:color="auto"/>
            <w:bottom w:val="none" w:sz="0" w:space="0" w:color="auto"/>
            <w:right w:val="none" w:sz="0" w:space="0" w:color="auto"/>
          </w:divBdr>
        </w:div>
        <w:div w:id="1625189922">
          <w:marLeft w:val="640"/>
          <w:marRight w:val="0"/>
          <w:marTop w:val="0"/>
          <w:marBottom w:val="0"/>
          <w:divBdr>
            <w:top w:val="none" w:sz="0" w:space="0" w:color="auto"/>
            <w:left w:val="none" w:sz="0" w:space="0" w:color="auto"/>
            <w:bottom w:val="none" w:sz="0" w:space="0" w:color="auto"/>
            <w:right w:val="none" w:sz="0" w:space="0" w:color="auto"/>
          </w:divBdr>
        </w:div>
        <w:div w:id="1168789112">
          <w:marLeft w:val="640"/>
          <w:marRight w:val="0"/>
          <w:marTop w:val="0"/>
          <w:marBottom w:val="0"/>
          <w:divBdr>
            <w:top w:val="none" w:sz="0" w:space="0" w:color="auto"/>
            <w:left w:val="none" w:sz="0" w:space="0" w:color="auto"/>
            <w:bottom w:val="none" w:sz="0" w:space="0" w:color="auto"/>
            <w:right w:val="none" w:sz="0" w:space="0" w:color="auto"/>
          </w:divBdr>
        </w:div>
        <w:div w:id="1795514923">
          <w:marLeft w:val="640"/>
          <w:marRight w:val="0"/>
          <w:marTop w:val="0"/>
          <w:marBottom w:val="0"/>
          <w:divBdr>
            <w:top w:val="none" w:sz="0" w:space="0" w:color="auto"/>
            <w:left w:val="none" w:sz="0" w:space="0" w:color="auto"/>
            <w:bottom w:val="none" w:sz="0" w:space="0" w:color="auto"/>
            <w:right w:val="none" w:sz="0" w:space="0" w:color="auto"/>
          </w:divBdr>
        </w:div>
        <w:div w:id="1091974938">
          <w:marLeft w:val="640"/>
          <w:marRight w:val="0"/>
          <w:marTop w:val="0"/>
          <w:marBottom w:val="0"/>
          <w:divBdr>
            <w:top w:val="none" w:sz="0" w:space="0" w:color="auto"/>
            <w:left w:val="none" w:sz="0" w:space="0" w:color="auto"/>
            <w:bottom w:val="none" w:sz="0" w:space="0" w:color="auto"/>
            <w:right w:val="none" w:sz="0" w:space="0" w:color="auto"/>
          </w:divBdr>
        </w:div>
        <w:div w:id="1837256992">
          <w:marLeft w:val="640"/>
          <w:marRight w:val="0"/>
          <w:marTop w:val="0"/>
          <w:marBottom w:val="0"/>
          <w:divBdr>
            <w:top w:val="none" w:sz="0" w:space="0" w:color="auto"/>
            <w:left w:val="none" w:sz="0" w:space="0" w:color="auto"/>
            <w:bottom w:val="none" w:sz="0" w:space="0" w:color="auto"/>
            <w:right w:val="none" w:sz="0" w:space="0" w:color="auto"/>
          </w:divBdr>
        </w:div>
        <w:div w:id="1486974380">
          <w:marLeft w:val="640"/>
          <w:marRight w:val="0"/>
          <w:marTop w:val="0"/>
          <w:marBottom w:val="0"/>
          <w:divBdr>
            <w:top w:val="none" w:sz="0" w:space="0" w:color="auto"/>
            <w:left w:val="none" w:sz="0" w:space="0" w:color="auto"/>
            <w:bottom w:val="none" w:sz="0" w:space="0" w:color="auto"/>
            <w:right w:val="none" w:sz="0" w:space="0" w:color="auto"/>
          </w:divBdr>
        </w:div>
        <w:div w:id="188489844">
          <w:marLeft w:val="640"/>
          <w:marRight w:val="0"/>
          <w:marTop w:val="0"/>
          <w:marBottom w:val="0"/>
          <w:divBdr>
            <w:top w:val="none" w:sz="0" w:space="0" w:color="auto"/>
            <w:left w:val="none" w:sz="0" w:space="0" w:color="auto"/>
            <w:bottom w:val="none" w:sz="0" w:space="0" w:color="auto"/>
            <w:right w:val="none" w:sz="0" w:space="0" w:color="auto"/>
          </w:divBdr>
        </w:div>
        <w:div w:id="68891338">
          <w:marLeft w:val="640"/>
          <w:marRight w:val="0"/>
          <w:marTop w:val="0"/>
          <w:marBottom w:val="0"/>
          <w:divBdr>
            <w:top w:val="none" w:sz="0" w:space="0" w:color="auto"/>
            <w:left w:val="none" w:sz="0" w:space="0" w:color="auto"/>
            <w:bottom w:val="none" w:sz="0" w:space="0" w:color="auto"/>
            <w:right w:val="none" w:sz="0" w:space="0" w:color="auto"/>
          </w:divBdr>
        </w:div>
        <w:div w:id="16201081">
          <w:marLeft w:val="640"/>
          <w:marRight w:val="0"/>
          <w:marTop w:val="0"/>
          <w:marBottom w:val="0"/>
          <w:divBdr>
            <w:top w:val="none" w:sz="0" w:space="0" w:color="auto"/>
            <w:left w:val="none" w:sz="0" w:space="0" w:color="auto"/>
            <w:bottom w:val="none" w:sz="0" w:space="0" w:color="auto"/>
            <w:right w:val="none" w:sz="0" w:space="0" w:color="auto"/>
          </w:divBdr>
        </w:div>
        <w:div w:id="2133084591">
          <w:marLeft w:val="640"/>
          <w:marRight w:val="0"/>
          <w:marTop w:val="0"/>
          <w:marBottom w:val="0"/>
          <w:divBdr>
            <w:top w:val="none" w:sz="0" w:space="0" w:color="auto"/>
            <w:left w:val="none" w:sz="0" w:space="0" w:color="auto"/>
            <w:bottom w:val="none" w:sz="0" w:space="0" w:color="auto"/>
            <w:right w:val="none" w:sz="0" w:space="0" w:color="auto"/>
          </w:divBdr>
        </w:div>
        <w:div w:id="1348824462">
          <w:marLeft w:val="640"/>
          <w:marRight w:val="0"/>
          <w:marTop w:val="0"/>
          <w:marBottom w:val="0"/>
          <w:divBdr>
            <w:top w:val="none" w:sz="0" w:space="0" w:color="auto"/>
            <w:left w:val="none" w:sz="0" w:space="0" w:color="auto"/>
            <w:bottom w:val="none" w:sz="0" w:space="0" w:color="auto"/>
            <w:right w:val="none" w:sz="0" w:space="0" w:color="auto"/>
          </w:divBdr>
        </w:div>
        <w:div w:id="60955229">
          <w:marLeft w:val="640"/>
          <w:marRight w:val="0"/>
          <w:marTop w:val="0"/>
          <w:marBottom w:val="0"/>
          <w:divBdr>
            <w:top w:val="none" w:sz="0" w:space="0" w:color="auto"/>
            <w:left w:val="none" w:sz="0" w:space="0" w:color="auto"/>
            <w:bottom w:val="none" w:sz="0" w:space="0" w:color="auto"/>
            <w:right w:val="none" w:sz="0" w:space="0" w:color="auto"/>
          </w:divBdr>
        </w:div>
        <w:div w:id="1608728780">
          <w:marLeft w:val="640"/>
          <w:marRight w:val="0"/>
          <w:marTop w:val="0"/>
          <w:marBottom w:val="0"/>
          <w:divBdr>
            <w:top w:val="none" w:sz="0" w:space="0" w:color="auto"/>
            <w:left w:val="none" w:sz="0" w:space="0" w:color="auto"/>
            <w:bottom w:val="none" w:sz="0" w:space="0" w:color="auto"/>
            <w:right w:val="none" w:sz="0" w:space="0" w:color="auto"/>
          </w:divBdr>
        </w:div>
        <w:div w:id="1816409912">
          <w:marLeft w:val="640"/>
          <w:marRight w:val="0"/>
          <w:marTop w:val="0"/>
          <w:marBottom w:val="0"/>
          <w:divBdr>
            <w:top w:val="none" w:sz="0" w:space="0" w:color="auto"/>
            <w:left w:val="none" w:sz="0" w:space="0" w:color="auto"/>
            <w:bottom w:val="none" w:sz="0" w:space="0" w:color="auto"/>
            <w:right w:val="none" w:sz="0" w:space="0" w:color="auto"/>
          </w:divBdr>
        </w:div>
      </w:divsChild>
    </w:div>
    <w:div w:id="1985891589">
      <w:bodyDiv w:val="1"/>
      <w:marLeft w:val="0"/>
      <w:marRight w:val="0"/>
      <w:marTop w:val="0"/>
      <w:marBottom w:val="0"/>
      <w:divBdr>
        <w:top w:val="none" w:sz="0" w:space="0" w:color="auto"/>
        <w:left w:val="none" w:sz="0" w:space="0" w:color="auto"/>
        <w:bottom w:val="none" w:sz="0" w:space="0" w:color="auto"/>
        <w:right w:val="none" w:sz="0" w:space="0" w:color="auto"/>
      </w:divBdr>
      <w:divsChild>
        <w:div w:id="458036476">
          <w:marLeft w:val="640"/>
          <w:marRight w:val="0"/>
          <w:marTop w:val="0"/>
          <w:marBottom w:val="0"/>
          <w:divBdr>
            <w:top w:val="none" w:sz="0" w:space="0" w:color="auto"/>
            <w:left w:val="none" w:sz="0" w:space="0" w:color="auto"/>
            <w:bottom w:val="none" w:sz="0" w:space="0" w:color="auto"/>
            <w:right w:val="none" w:sz="0" w:space="0" w:color="auto"/>
          </w:divBdr>
        </w:div>
        <w:div w:id="638804946">
          <w:marLeft w:val="640"/>
          <w:marRight w:val="0"/>
          <w:marTop w:val="0"/>
          <w:marBottom w:val="0"/>
          <w:divBdr>
            <w:top w:val="none" w:sz="0" w:space="0" w:color="auto"/>
            <w:left w:val="none" w:sz="0" w:space="0" w:color="auto"/>
            <w:bottom w:val="none" w:sz="0" w:space="0" w:color="auto"/>
            <w:right w:val="none" w:sz="0" w:space="0" w:color="auto"/>
          </w:divBdr>
        </w:div>
        <w:div w:id="465199033">
          <w:marLeft w:val="640"/>
          <w:marRight w:val="0"/>
          <w:marTop w:val="0"/>
          <w:marBottom w:val="0"/>
          <w:divBdr>
            <w:top w:val="none" w:sz="0" w:space="0" w:color="auto"/>
            <w:left w:val="none" w:sz="0" w:space="0" w:color="auto"/>
            <w:bottom w:val="none" w:sz="0" w:space="0" w:color="auto"/>
            <w:right w:val="none" w:sz="0" w:space="0" w:color="auto"/>
          </w:divBdr>
        </w:div>
        <w:div w:id="1762095927">
          <w:marLeft w:val="640"/>
          <w:marRight w:val="0"/>
          <w:marTop w:val="0"/>
          <w:marBottom w:val="0"/>
          <w:divBdr>
            <w:top w:val="none" w:sz="0" w:space="0" w:color="auto"/>
            <w:left w:val="none" w:sz="0" w:space="0" w:color="auto"/>
            <w:bottom w:val="none" w:sz="0" w:space="0" w:color="auto"/>
            <w:right w:val="none" w:sz="0" w:space="0" w:color="auto"/>
          </w:divBdr>
        </w:div>
        <w:div w:id="744956886">
          <w:marLeft w:val="640"/>
          <w:marRight w:val="0"/>
          <w:marTop w:val="0"/>
          <w:marBottom w:val="0"/>
          <w:divBdr>
            <w:top w:val="none" w:sz="0" w:space="0" w:color="auto"/>
            <w:left w:val="none" w:sz="0" w:space="0" w:color="auto"/>
            <w:bottom w:val="none" w:sz="0" w:space="0" w:color="auto"/>
            <w:right w:val="none" w:sz="0" w:space="0" w:color="auto"/>
          </w:divBdr>
        </w:div>
        <w:div w:id="1555000507">
          <w:marLeft w:val="640"/>
          <w:marRight w:val="0"/>
          <w:marTop w:val="0"/>
          <w:marBottom w:val="0"/>
          <w:divBdr>
            <w:top w:val="none" w:sz="0" w:space="0" w:color="auto"/>
            <w:left w:val="none" w:sz="0" w:space="0" w:color="auto"/>
            <w:bottom w:val="none" w:sz="0" w:space="0" w:color="auto"/>
            <w:right w:val="none" w:sz="0" w:space="0" w:color="auto"/>
          </w:divBdr>
        </w:div>
        <w:div w:id="2084444078">
          <w:marLeft w:val="640"/>
          <w:marRight w:val="0"/>
          <w:marTop w:val="0"/>
          <w:marBottom w:val="0"/>
          <w:divBdr>
            <w:top w:val="none" w:sz="0" w:space="0" w:color="auto"/>
            <w:left w:val="none" w:sz="0" w:space="0" w:color="auto"/>
            <w:bottom w:val="none" w:sz="0" w:space="0" w:color="auto"/>
            <w:right w:val="none" w:sz="0" w:space="0" w:color="auto"/>
          </w:divBdr>
        </w:div>
        <w:div w:id="225846051">
          <w:marLeft w:val="640"/>
          <w:marRight w:val="0"/>
          <w:marTop w:val="0"/>
          <w:marBottom w:val="0"/>
          <w:divBdr>
            <w:top w:val="none" w:sz="0" w:space="0" w:color="auto"/>
            <w:left w:val="none" w:sz="0" w:space="0" w:color="auto"/>
            <w:bottom w:val="none" w:sz="0" w:space="0" w:color="auto"/>
            <w:right w:val="none" w:sz="0" w:space="0" w:color="auto"/>
          </w:divBdr>
        </w:div>
        <w:div w:id="100033748">
          <w:marLeft w:val="640"/>
          <w:marRight w:val="0"/>
          <w:marTop w:val="0"/>
          <w:marBottom w:val="0"/>
          <w:divBdr>
            <w:top w:val="none" w:sz="0" w:space="0" w:color="auto"/>
            <w:left w:val="none" w:sz="0" w:space="0" w:color="auto"/>
            <w:bottom w:val="none" w:sz="0" w:space="0" w:color="auto"/>
            <w:right w:val="none" w:sz="0" w:space="0" w:color="auto"/>
          </w:divBdr>
        </w:div>
        <w:div w:id="1023214069">
          <w:marLeft w:val="640"/>
          <w:marRight w:val="0"/>
          <w:marTop w:val="0"/>
          <w:marBottom w:val="0"/>
          <w:divBdr>
            <w:top w:val="none" w:sz="0" w:space="0" w:color="auto"/>
            <w:left w:val="none" w:sz="0" w:space="0" w:color="auto"/>
            <w:bottom w:val="none" w:sz="0" w:space="0" w:color="auto"/>
            <w:right w:val="none" w:sz="0" w:space="0" w:color="auto"/>
          </w:divBdr>
        </w:div>
        <w:div w:id="618997753">
          <w:marLeft w:val="640"/>
          <w:marRight w:val="0"/>
          <w:marTop w:val="0"/>
          <w:marBottom w:val="0"/>
          <w:divBdr>
            <w:top w:val="none" w:sz="0" w:space="0" w:color="auto"/>
            <w:left w:val="none" w:sz="0" w:space="0" w:color="auto"/>
            <w:bottom w:val="none" w:sz="0" w:space="0" w:color="auto"/>
            <w:right w:val="none" w:sz="0" w:space="0" w:color="auto"/>
          </w:divBdr>
        </w:div>
        <w:div w:id="2131972552">
          <w:marLeft w:val="640"/>
          <w:marRight w:val="0"/>
          <w:marTop w:val="0"/>
          <w:marBottom w:val="0"/>
          <w:divBdr>
            <w:top w:val="none" w:sz="0" w:space="0" w:color="auto"/>
            <w:left w:val="none" w:sz="0" w:space="0" w:color="auto"/>
            <w:bottom w:val="none" w:sz="0" w:space="0" w:color="auto"/>
            <w:right w:val="none" w:sz="0" w:space="0" w:color="auto"/>
          </w:divBdr>
        </w:div>
        <w:div w:id="2054454143">
          <w:marLeft w:val="640"/>
          <w:marRight w:val="0"/>
          <w:marTop w:val="0"/>
          <w:marBottom w:val="0"/>
          <w:divBdr>
            <w:top w:val="none" w:sz="0" w:space="0" w:color="auto"/>
            <w:left w:val="none" w:sz="0" w:space="0" w:color="auto"/>
            <w:bottom w:val="none" w:sz="0" w:space="0" w:color="auto"/>
            <w:right w:val="none" w:sz="0" w:space="0" w:color="auto"/>
          </w:divBdr>
        </w:div>
        <w:div w:id="1499880594">
          <w:marLeft w:val="640"/>
          <w:marRight w:val="0"/>
          <w:marTop w:val="0"/>
          <w:marBottom w:val="0"/>
          <w:divBdr>
            <w:top w:val="none" w:sz="0" w:space="0" w:color="auto"/>
            <w:left w:val="none" w:sz="0" w:space="0" w:color="auto"/>
            <w:bottom w:val="none" w:sz="0" w:space="0" w:color="auto"/>
            <w:right w:val="none" w:sz="0" w:space="0" w:color="auto"/>
          </w:divBdr>
        </w:div>
        <w:div w:id="1637026160">
          <w:marLeft w:val="640"/>
          <w:marRight w:val="0"/>
          <w:marTop w:val="0"/>
          <w:marBottom w:val="0"/>
          <w:divBdr>
            <w:top w:val="none" w:sz="0" w:space="0" w:color="auto"/>
            <w:left w:val="none" w:sz="0" w:space="0" w:color="auto"/>
            <w:bottom w:val="none" w:sz="0" w:space="0" w:color="auto"/>
            <w:right w:val="none" w:sz="0" w:space="0" w:color="auto"/>
          </w:divBdr>
        </w:div>
        <w:div w:id="560605283">
          <w:marLeft w:val="640"/>
          <w:marRight w:val="0"/>
          <w:marTop w:val="0"/>
          <w:marBottom w:val="0"/>
          <w:divBdr>
            <w:top w:val="none" w:sz="0" w:space="0" w:color="auto"/>
            <w:left w:val="none" w:sz="0" w:space="0" w:color="auto"/>
            <w:bottom w:val="none" w:sz="0" w:space="0" w:color="auto"/>
            <w:right w:val="none" w:sz="0" w:space="0" w:color="auto"/>
          </w:divBdr>
        </w:div>
        <w:div w:id="1816071521">
          <w:marLeft w:val="640"/>
          <w:marRight w:val="0"/>
          <w:marTop w:val="0"/>
          <w:marBottom w:val="0"/>
          <w:divBdr>
            <w:top w:val="none" w:sz="0" w:space="0" w:color="auto"/>
            <w:left w:val="none" w:sz="0" w:space="0" w:color="auto"/>
            <w:bottom w:val="none" w:sz="0" w:space="0" w:color="auto"/>
            <w:right w:val="none" w:sz="0" w:space="0" w:color="auto"/>
          </w:divBdr>
        </w:div>
        <w:div w:id="1174034512">
          <w:marLeft w:val="640"/>
          <w:marRight w:val="0"/>
          <w:marTop w:val="0"/>
          <w:marBottom w:val="0"/>
          <w:divBdr>
            <w:top w:val="none" w:sz="0" w:space="0" w:color="auto"/>
            <w:left w:val="none" w:sz="0" w:space="0" w:color="auto"/>
            <w:bottom w:val="none" w:sz="0" w:space="0" w:color="auto"/>
            <w:right w:val="none" w:sz="0" w:space="0" w:color="auto"/>
          </w:divBdr>
        </w:div>
        <w:div w:id="398095472">
          <w:marLeft w:val="640"/>
          <w:marRight w:val="0"/>
          <w:marTop w:val="0"/>
          <w:marBottom w:val="0"/>
          <w:divBdr>
            <w:top w:val="none" w:sz="0" w:space="0" w:color="auto"/>
            <w:left w:val="none" w:sz="0" w:space="0" w:color="auto"/>
            <w:bottom w:val="none" w:sz="0" w:space="0" w:color="auto"/>
            <w:right w:val="none" w:sz="0" w:space="0" w:color="auto"/>
          </w:divBdr>
        </w:div>
        <w:div w:id="298147155">
          <w:marLeft w:val="640"/>
          <w:marRight w:val="0"/>
          <w:marTop w:val="0"/>
          <w:marBottom w:val="0"/>
          <w:divBdr>
            <w:top w:val="none" w:sz="0" w:space="0" w:color="auto"/>
            <w:left w:val="none" w:sz="0" w:space="0" w:color="auto"/>
            <w:bottom w:val="none" w:sz="0" w:space="0" w:color="auto"/>
            <w:right w:val="none" w:sz="0" w:space="0" w:color="auto"/>
          </w:divBdr>
        </w:div>
        <w:div w:id="1606035578">
          <w:marLeft w:val="640"/>
          <w:marRight w:val="0"/>
          <w:marTop w:val="0"/>
          <w:marBottom w:val="0"/>
          <w:divBdr>
            <w:top w:val="none" w:sz="0" w:space="0" w:color="auto"/>
            <w:left w:val="none" w:sz="0" w:space="0" w:color="auto"/>
            <w:bottom w:val="none" w:sz="0" w:space="0" w:color="auto"/>
            <w:right w:val="none" w:sz="0" w:space="0" w:color="auto"/>
          </w:divBdr>
        </w:div>
        <w:div w:id="1720007498">
          <w:marLeft w:val="640"/>
          <w:marRight w:val="0"/>
          <w:marTop w:val="0"/>
          <w:marBottom w:val="0"/>
          <w:divBdr>
            <w:top w:val="none" w:sz="0" w:space="0" w:color="auto"/>
            <w:left w:val="none" w:sz="0" w:space="0" w:color="auto"/>
            <w:bottom w:val="none" w:sz="0" w:space="0" w:color="auto"/>
            <w:right w:val="none" w:sz="0" w:space="0" w:color="auto"/>
          </w:divBdr>
        </w:div>
        <w:div w:id="750659142">
          <w:marLeft w:val="640"/>
          <w:marRight w:val="0"/>
          <w:marTop w:val="0"/>
          <w:marBottom w:val="0"/>
          <w:divBdr>
            <w:top w:val="none" w:sz="0" w:space="0" w:color="auto"/>
            <w:left w:val="none" w:sz="0" w:space="0" w:color="auto"/>
            <w:bottom w:val="none" w:sz="0" w:space="0" w:color="auto"/>
            <w:right w:val="none" w:sz="0" w:space="0" w:color="auto"/>
          </w:divBdr>
        </w:div>
        <w:div w:id="1272207323">
          <w:marLeft w:val="640"/>
          <w:marRight w:val="0"/>
          <w:marTop w:val="0"/>
          <w:marBottom w:val="0"/>
          <w:divBdr>
            <w:top w:val="none" w:sz="0" w:space="0" w:color="auto"/>
            <w:left w:val="none" w:sz="0" w:space="0" w:color="auto"/>
            <w:bottom w:val="none" w:sz="0" w:space="0" w:color="auto"/>
            <w:right w:val="none" w:sz="0" w:space="0" w:color="auto"/>
          </w:divBdr>
        </w:div>
        <w:div w:id="545223196">
          <w:marLeft w:val="640"/>
          <w:marRight w:val="0"/>
          <w:marTop w:val="0"/>
          <w:marBottom w:val="0"/>
          <w:divBdr>
            <w:top w:val="none" w:sz="0" w:space="0" w:color="auto"/>
            <w:left w:val="none" w:sz="0" w:space="0" w:color="auto"/>
            <w:bottom w:val="none" w:sz="0" w:space="0" w:color="auto"/>
            <w:right w:val="none" w:sz="0" w:space="0" w:color="auto"/>
          </w:divBdr>
        </w:div>
        <w:div w:id="965503900">
          <w:marLeft w:val="640"/>
          <w:marRight w:val="0"/>
          <w:marTop w:val="0"/>
          <w:marBottom w:val="0"/>
          <w:divBdr>
            <w:top w:val="none" w:sz="0" w:space="0" w:color="auto"/>
            <w:left w:val="none" w:sz="0" w:space="0" w:color="auto"/>
            <w:bottom w:val="none" w:sz="0" w:space="0" w:color="auto"/>
            <w:right w:val="none" w:sz="0" w:space="0" w:color="auto"/>
          </w:divBdr>
        </w:div>
        <w:div w:id="2036882563">
          <w:marLeft w:val="640"/>
          <w:marRight w:val="0"/>
          <w:marTop w:val="0"/>
          <w:marBottom w:val="0"/>
          <w:divBdr>
            <w:top w:val="none" w:sz="0" w:space="0" w:color="auto"/>
            <w:left w:val="none" w:sz="0" w:space="0" w:color="auto"/>
            <w:bottom w:val="none" w:sz="0" w:space="0" w:color="auto"/>
            <w:right w:val="none" w:sz="0" w:space="0" w:color="auto"/>
          </w:divBdr>
        </w:div>
        <w:div w:id="1058361006">
          <w:marLeft w:val="640"/>
          <w:marRight w:val="0"/>
          <w:marTop w:val="0"/>
          <w:marBottom w:val="0"/>
          <w:divBdr>
            <w:top w:val="none" w:sz="0" w:space="0" w:color="auto"/>
            <w:left w:val="none" w:sz="0" w:space="0" w:color="auto"/>
            <w:bottom w:val="none" w:sz="0" w:space="0" w:color="auto"/>
            <w:right w:val="none" w:sz="0" w:space="0" w:color="auto"/>
          </w:divBdr>
        </w:div>
        <w:div w:id="287200873">
          <w:marLeft w:val="640"/>
          <w:marRight w:val="0"/>
          <w:marTop w:val="0"/>
          <w:marBottom w:val="0"/>
          <w:divBdr>
            <w:top w:val="none" w:sz="0" w:space="0" w:color="auto"/>
            <w:left w:val="none" w:sz="0" w:space="0" w:color="auto"/>
            <w:bottom w:val="none" w:sz="0" w:space="0" w:color="auto"/>
            <w:right w:val="none" w:sz="0" w:space="0" w:color="auto"/>
          </w:divBdr>
        </w:div>
        <w:div w:id="302000769">
          <w:marLeft w:val="640"/>
          <w:marRight w:val="0"/>
          <w:marTop w:val="0"/>
          <w:marBottom w:val="0"/>
          <w:divBdr>
            <w:top w:val="none" w:sz="0" w:space="0" w:color="auto"/>
            <w:left w:val="none" w:sz="0" w:space="0" w:color="auto"/>
            <w:bottom w:val="none" w:sz="0" w:space="0" w:color="auto"/>
            <w:right w:val="none" w:sz="0" w:space="0" w:color="auto"/>
          </w:divBdr>
        </w:div>
        <w:div w:id="986477285">
          <w:marLeft w:val="640"/>
          <w:marRight w:val="0"/>
          <w:marTop w:val="0"/>
          <w:marBottom w:val="0"/>
          <w:divBdr>
            <w:top w:val="none" w:sz="0" w:space="0" w:color="auto"/>
            <w:left w:val="none" w:sz="0" w:space="0" w:color="auto"/>
            <w:bottom w:val="none" w:sz="0" w:space="0" w:color="auto"/>
            <w:right w:val="none" w:sz="0" w:space="0" w:color="auto"/>
          </w:divBdr>
        </w:div>
        <w:div w:id="1525292826">
          <w:marLeft w:val="640"/>
          <w:marRight w:val="0"/>
          <w:marTop w:val="0"/>
          <w:marBottom w:val="0"/>
          <w:divBdr>
            <w:top w:val="none" w:sz="0" w:space="0" w:color="auto"/>
            <w:left w:val="none" w:sz="0" w:space="0" w:color="auto"/>
            <w:bottom w:val="none" w:sz="0" w:space="0" w:color="auto"/>
            <w:right w:val="none" w:sz="0" w:space="0" w:color="auto"/>
          </w:divBdr>
        </w:div>
        <w:div w:id="1065688083">
          <w:marLeft w:val="640"/>
          <w:marRight w:val="0"/>
          <w:marTop w:val="0"/>
          <w:marBottom w:val="0"/>
          <w:divBdr>
            <w:top w:val="none" w:sz="0" w:space="0" w:color="auto"/>
            <w:left w:val="none" w:sz="0" w:space="0" w:color="auto"/>
            <w:bottom w:val="none" w:sz="0" w:space="0" w:color="auto"/>
            <w:right w:val="none" w:sz="0" w:space="0" w:color="auto"/>
          </w:divBdr>
        </w:div>
        <w:div w:id="635642951">
          <w:marLeft w:val="640"/>
          <w:marRight w:val="0"/>
          <w:marTop w:val="0"/>
          <w:marBottom w:val="0"/>
          <w:divBdr>
            <w:top w:val="none" w:sz="0" w:space="0" w:color="auto"/>
            <w:left w:val="none" w:sz="0" w:space="0" w:color="auto"/>
            <w:bottom w:val="none" w:sz="0" w:space="0" w:color="auto"/>
            <w:right w:val="none" w:sz="0" w:space="0" w:color="auto"/>
          </w:divBdr>
        </w:div>
        <w:div w:id="947077536">
          <w:marLeft w:val="640"/>
          <w:marRight w:val="0"/>
          <w:marTop w:val="0"/>
          <w:marBottom w:val="0"/>
          <w:divBdr>
            <w:top w:val="none" w:sz="0" w:space="0" w:color="auto"/>
            <w:left w:val="none" w:sz="0" w:space="0" w:color="auto"/>
            <w:bottom w:val="none" w:sz="0" w:space="0" w:color="auto"/>
            <w:right w:val="none" w:sz="0" w:space="0" w:color="auto"/>
          </w:divBdr>
        </w:div>
        <w:div w:id="1126579007">
          <w:marLeft w:val="640"/>
          <w:marRight w:val="0"/>
          <w:marTop w:val="0"/>
          <w:marBottom w:val="0"/>
          <w:divBdr>
            <w:top w:val="none" w:sz="0" w:space="0" w:color="auto"/>
            <w:left w:val="none" w:sz="0" w:space="0" w:color="auto"/>
            <w:bottom w:val="none" w:sz="0" w:space="0" w:color="auto"/>
            <w:right w:val="none" w:sz="0" w:space="0" w:color="auto"/>
          </w:divBdr>
        </w:div>
        <w:div w:id="2053381688">
          <w:marLeft w:val="640"/>
          <w:marRight w:val="0"/>
          <w:marTop w:val="0"/>
          <w:marBottom w:val="0"/>
          <w:divBdr>
            <w:top w:val="none" w:sz="0" w:space="0" w:color="auto"/>
            <w:left w:val="none" w:sz="0" w:space="0" w:color="auto"/>
            <w:bottom w:val="none" w:sz="0" w:space="0" w:color="auto"/>
            <w:right w:val="none" w:sz="0" w:space="0" w:color="auto"/>
          </w:divBdr>
        </w:div>
        <w:div w:id="1379276555">
          <w:marLeft w:val="640"/>
          <w:marRight w:val="0"/>
          <w:marTop w:val="0"/>
          <w:marBottom w:val="0"/>
          <w:divBdr>
            <w:top w:val="none" w:sz="0" w:space="0" w:color="auto"/>
            <w:left w:val="none" w:sz="0" w:space="0" w:color="auto"/>
            <w:bottom w:val="none" w:sz="0" w:space="0" w:color="auto"/>
            <w:right w:val="none" w:sz="0" w:space="0" w:color="auto"/>
          </w:divBdr>
        </w:div>
        <w:div w:id="495802482">
          <w:marLeft w:val="640"/>
          <w:marRight w:val="0"/>
          <w:marTop w:val="0"/>
          <w:marBottom w:val="0"/>
          <w:divBdr>
            <w:top w:val="none" w:sz="0" w:space="0" w:color="auto"/>
            <w:left w:val="none" w:sz="0" w:space="0" w:color="auto"/>
            <w:bottom w:val="none" w:sz="0" w:space="0" w:color="auto"/>
            <w:right w:val="none" w:sz="0" w:space="0" w:color="auto"/>
          </w:divBdr>
        </w:div>
        <w:div w:id="834684458">
          <w:marLeft w:val="640"/>
          <w:marRight w:val="0"/>
          <w:marTop w:val="0"/>
          <w:marBottom w:val="0"/>
          <w:divBdr>
            <w:top w:val="none" w:sz="0" w:space="0" w:color="auto"/>
            <w:left w:val="none" w:sz="0" w:space="0" w:color="auto"/>
            <w:bottom w:val="none" w:sz="0" w:space="0" w:color="auto"/>
            <w:right w:val="none" w:sz="0" w:space="0" w:color="auto"/>
          </w:divBdr>
        </w:div>
        <w:div w:id="1141532937">
          <w:marLeft w:val="640"/>
          <w:marRight w:val="0"/>
          <w:marTop w:val="0"/>
          <w:marBottom w:val="0"/>
          <w:divBdr>
            <w:top w:val="none" w:sz="0" w:space="0" w:color="auto"/>
            <w:left w:val="none" w:sz="0" w:space="0" w:color="auto"/>
            <w:bottom w:val="none" w:sz="0" w:space="0" w:color="auto"/>
            <w:right w:val="none" w:sz="0" w:space="0" w:color="auto"/>
          </w:divBdr>
        </w:div>
        <w:div w:id="873810397">
          <w:marLeft w:val="640"/>
          <w:marRight w:val="0"/>
          <w:marTop w:val="0"/>
          <w:marBottom w:val="0"/>
          <w:divBdr>
            <w:top w:val="none" w:sz="0" w:space="0" w:color="auto"/>
            <w:left w:val="none" w:sz="0" w:space="0" w:color="auto"/>
            <w:bottom w:val="none" w:sz="0" w:space="0" w:color="auto"/>
            <w:right w:val="none" w:sz="0" w:space="0" w:color="auto"/>
          </w:divBdr>
        </w:div>
        <w:div w:id="1300648244">
          <w:marLeft w:val="640"/>
          <w:marRight w:val="0"/>
          <w:marTop w:val="0"/>
          <w:marBottom w:val="0"/>
          <w:divBdr>
            <w:top w:val="none" w:sz="0" w:space="0" w:color="auto"/>
            <w:left w:val="none" w:sz="0" w:space="0" w:color="auto"/>
            <w:bottom w:val="none" w:sz="0" w:space="0" w:color="auto"/>
            <w:right w:val="none" w:sz="0" w:space="0" w:color="auto"/>
          </w:divBdr>
        </w:div>
        <w:div w:id="1470125603">
          <w:marLeft w:val="640"/>
          <w:marRight w:val="0"/>
          <w:marTop w:val="0"/>
          <w:marBottom w:val="0"/>
          <w:divBdr>
            <w:top w:val="none" w:sz="0" w:space="0" w:color="auto"/>
            <w:left w:val="none" w:sz="0" w:space="0" w:color="auto"/>
            <w:bottom w:val="none" w:sz="0" w:space="0" w:color="auto"/>
            <w:right w:val="none" w:sz="0" w:space="0" w:color="auto"/>
          </w:divBdr>
        </w:div>
        <w:div w:id="518811595">
          <w:marLeft w:val="640"/>
          <w:marRight w:val="0"/>
          <w:marTop w:val="0"/>
          <w:marBottom w:val="0"/>
          <w:divBdr>
            <w:top w:val="none" w:sz="0" w:space="0" w:color="auto"/>
            <w:left w:val="none" w:sz="0" w:space="0" w:color="auto"/>
            <w:bottom w:val="none" w:sz="0" w:space="0" w:color="auto"/>
            <w:right w:val="none" w:sz="0" w:space="0" w:color="auto"/>
          </w:divBdr>
        </w:div>
        <w:div w:id="1715154513">
          <w:marLeft w:val="640"/>
          <w:marRight w:val="0"/>
          <w:marTop w:val="0"/>
          <w:marBottom w:val="0"/>
          <w:divBdr>
            <w:top w:val="none" w:sz="0" w:space="0" w:color="auto"/>
            <w:left w:val="none" w:sz="0" w:space="0" w:color="auto"/>
            <w:bottom w:val="none" w:sz="0" w:space="0" w:color="auto"/>
            <w:right w:val="none" w:sz="0" w:space="0" w:color="auto"/>
          </w:divBdr>
        </w:div>
        <w:div w:id="1927108209">
          <w:marLeft w:val="640"/>
          <w:marRight w:val="0"/>
          <w:marTop w:val="0"/>
          <w:marBottom w:val="0"/>
          <w:divBdr>
            <w:top w:val="none" w:sz="0" w:space="0" w:color="auto"/>
            <w:left w:val="none" w:sz="0" w:space="0" w:color="auto"/>
            <w:bottom w:val="none" w:sz="0" w:space="0" w:color="auto"/>
            <w:right w:val="none" w:sz="0" w:space="0" w:color="auto"/>
          </w:divBdr>
        </w:div>
        <w:div w:id="1547253899">
          <w:marLeft w:val="640"/>
          <w:marRight w:val="0"/>
          <w:marTop w:val="0"/>
          <w:marBottom w:val="0"/>
          <w:divBdr>
            <w:top w:val="none" w:sz="0" w:space="0" w:color="auto"/>
            <w:left w:val="none" w:sz="0" w:space="0" w:color="auto"/>
            <w:bottom w:val="none" w:sz="0" w:space="0" w:color="auto"/>
            <w:right w:val="none" w:sz="0" w:space="0" w:color="auto"/>
          </w:divBdr>
        </w:div>
        <w:div w:id="1371495435">
          <w:marLeft w:val="640"/>
          <w:marRight w:val="0"/>
          <w:marTop w:val="0"/>
          <w:marBottom w:val="0"/>
          <w:divBdr>
            <w:top w:val="none" w:sz="0" w:space="0" w:color="auto"/>
            <w:left w:val="none" w:sz="0" w:space="0" w:color="auto"/>
            <w:bottom w:val="none" w:sz="0" w:space="0" w:color="auto"/>
            <w:right w:val="none" w:sz="0" w:space="0" w:color="auto"/>
          </w:divBdr>
        </w:div>
        <w:div w:id="1027489711">
          <w:marLeft w:val="640"/>
          <w:marRight w:val="0"/>
          <w:marTop w:val="0"/>
          <w:marBottom w:val="0"/>
          <w:divBdr>
            <w:top w:val="none" w:sz="0" w:space="0" w:color="auto"/>
            <w:left w:val="none" w:sz="0" w:space="0" w:color="auto"/>
            <w:bottom w:val="none" w:sz="0" w:space="0" w:color="auto"/>
            <w:right w:val="none" w:sz="0" w:space="0" w:color="auto"/>
          </w:divBdr>
        </w:div>
        <w:div w:id="886139379">
          <w:marLeft w:val="640"/>
          <w:marRight w:val="0"/>
          <w:marTop w:val="0"/>
          <w:marBottom w:val="0"/>
          <w:divBdr>
            <w:top w:val="none" w:sz="0" w:space="0" w:color="auto"/>
            <w:left w:val="none" w:sz="0" w:space="0" w:color="auto"/>
            <w:bottom w:val="none" w:sz="0" w:space="0" w:color="auto"/>
            <w:right w:val="none" w:sz="0" w:space="0" w:color="auto"/>
          </w:divBdr>
        </w:div>
        <w:div w:id="1179852101">
          <w:marLeft w:val="640"/>
          <w:marRight w:val="0"/>
          <w:marTop w:val="0"/>
          <w:marBottom w:val="0"/>
          <w:divBdr>
            <w:top w:val="none" w:sz="0" w:space="0" w:color="auto"/>
            <w:left w:val="none" w:sz="0" w:space="0" w:color="auto"/>
            <w:bottom w:val="none" w:sz="0" w:space="0" w:color="auto"/>
            <w:right w:val="none" w:sz="0" w:space="0" w:color="auto"/>
          </w:divBdr>
        </w:div>
        <w:div w:id="1925068699">
          <w:marLeft w:val="640"/>
          <w:marRight w:val="0"/>
          <w:marTop w:val="0"/>
          <w:marBottom w:val="0"/>
          <w:divBdr>
            <w:top w:val="none" w:sz="0" w:space="0" w:color="auto"/>
            <w:left w:val="none" w:sz="0" w:space="0" w:color="auto"/>
            <w:bottom w:val="none" w:sz="0" w:space="0" w:color="auto"/>
            <w:right w:val="none" w:sz="0" w:space="0" w:color="auto"/>
          </w:divBdr>
        </w:div>
        <w:div w:id="1546673848">
          <w:marLeft w:val="640"/>
          <w:marRight w:val="0"/>
          <w:marTop w:val="0"/>
          <w:marBottom w:val="0"/>
          <w:divBdr>
            <w:top w:val="none" w:sz="0" w:space="0" w:color="auto"/>
            <w:left w:val="none" w:sz="0" w:space="0" w:color="auto"/>
            <w:bottom w:val="none" w:sz="0" w:space="0" w:color="auto"/>
            <w:right w:val="none" w:sz="0" w:space="0" w:color="auto"/>
          </w:divBdr>
        </w:div>
        <w:div w:id="1458333720">
          <w:marLeft w:val="640"/>
          <w:marRight w:val="0"/>
          <w:marTop w:val="0"/>
          <w:marBottom w:val="0"/>
          <w:divBdr>
            <w:top w:val="none" w:sz="0" w:space="0" w:color="auto"/>
            <w:left w:val="none" w:sz="0" w:space="0" w:color="auto"/>
            <w:bottom w:val="none" w:sz="0" w:space="0" w:color="auto"/>
            <w:right w:val="none" w:sz="0" w:space="0" w:color="auto"/>
          </w:divBdr>
        </w:div>
        <w:div w:id="2075197541">
          <w:marLeft w:val="640"/>
          <w:marRight w:val="0"/>
          <w:marTop w:val="0"/>
          <w:marBottom w:val="0"/>
          <w:divBdr>
            <w:top w:val="none" w:sz="0" w:space="0" w:color="auto"/>
            <w:left w:val="none" w:sz="0" w:space="0" w:color="auto"/>
            <w:bottom w:val="none" w:sz="0" w:space="0" w:color="auto"/>
            <w:right w:val="none" w:sz="0" w:space="0" w:color="auto"/>
          </w:divBdr>
        </w:div>
        <w:div w:id="1017316621">
          <w:marLeft w:val="640"/>
          <w:marRight w:val="0"/>
          <w:marTop w:val="0"/>
          <w:marBottom w:val="0"/>
          <w:divBdr>
            <w:top w:val="none" w:sz="0" w:space="0" w:color="auto"/>
            <w:left w:val="none" w:sz="0" w:space="0" w:color="auto"/>
            <w:bottom w:val="none" w:sz="0" w:space="0" w:color="auto"/>
            <w:right w:val="none" w:sz="0" w:space="0" w:color="auto"/>
          </w:divBdr>
        </w:div>
        <w:div w:id="1187597127">
          <w:marLeft w:val="640"/>
          <w:marRight w:val="0"/>
          <w:marTop w:val="0"/>
          <w:marBottom w:val="0"/>
          <w:divBdr>
            <w:top w:val="none" w:sz="0" w:space="0" w:color="auto"/>
            <w:left w:val="none" w:sz="0" w:space="0" w:color="auto"/>
            <w:bottom w:val="none" w:sz="0" w:space="0" w:color="auto"/>
            <w:right w:val="none" w:sz="0" w:space="0" w:color="auto"/>
          </w:divBdr>
        </w:div>
        <w:div w:id="1864174054">
          <w:marLeft w:val="640"/>
          <w:marRight w:val="0"/>
          <w:marTop w:val="0"/>
          <w:marBottom w:val="0"/>
          <w:divBdr>
            <w:top w:val="none" w:sz="0" w:space="0" w:color="auto"/>
            <w:left w:val="none" w:sz="0" w:space="0" w:color="auto"/>
            <w:bottom w:val="none" w:sz="0" w:space="0" w:color="auto"/>
            <w:right w:val="none" w:sz="0" w:space="0" w:color="auto"/>
          </w:divBdr>
        </w:div>
        <w:div w:id="1027487678">
          <w:marLeft w:val="640"/>
          <w:marRight w:val="0"/>
          <w:marTop w:val="0"/>
          <w:marBottom w:val="0"/>
          <w:divBdr>
            <w:top w:val="none" w:sz="0" w:space="0" w:color="auto"/>
            <w:left w:val="none" w:sz="0" w:space="0" w:color="auto"/>
            <w:bottom w:val="none" w:sz="0" w:space="0" w:color="auto"/>
            <w:right w:val="none" w:sz="0" w:space="0" w:color="auto"/>
          </w:divBdr>
        </w:div>
        <w:div w:id="254900173">
          <w:marLeft w:val="640"/>
          <w:marRight w:val="0"/>
          <w:marTop w:val="0"/>
          <w:marBottom w:val="0"/>
          <w:divBdr>
            <w:top w:val="none" w:sz="0" w:space="0" w:color="auto"/>
            <w:left w:val="none" w:sz="0" w:space="0" w:color="auto"/>
            <w:bottom w:val="none" w:sz="0" w:space="0" w:color="auto"/>
            <w:right w:val="none" w:sz="0" w:space="0" w:color="auto"/>
          </w:divBdr>
        </w:div>
        <w:div w:id="420881629">
          <w:marLeft w:val="640"/>
          <w:marRight w:val="0"/>
          <w:marTop w:val="0"/>
          <w:marBottom w:val="0"/>
          <w:divBdr>
            <w:top w:val="none" w:sz="0" w:space="0" w:color="auto"/>
            <w:left w:val="none" w:sz="0" w:space="0" w:color="auto"/>
            <w:bottom w:val="none" w:sz="0" w:space="0" w:color="auto"/>
            <w:right w:val="none" w:sz="0" w:space="0" w:color="auto"/>
          </w:divBdr>
        </w:div>
        <w:div w:id="1094936817">
          <w:marLeft w:val="640"/>
          <w:marRight w:val="0"/>
          <w:marTop w:val="0"/>
          <w:marBottom w:val="0"/>
          <w:divBdr>
            <w:top w:val="none" w:sz="0" w:space="0" w:color="auto"/>
            <w:left w:val="none" w:sz="0" w:space="0" w:color="auto"/>
            <w:bottom w:val="none" w:sz="0" w:space="0" w:color="auto"/>
            <w:right w:val="none" w:sz="0" w:space="0" w:color="auto"/>
          </w:divBdr>
        </w:div>
        <w:div w:id="45422620">
          <w:marLeft w:val="640"/>
          <w:marRight w:val="0"/>
          <w:marTop w:val="0"/>
          <w:marBottom w:val="0"/>
          <w:divBdr>
            <w:top w:val="none" w:sz="0" w:space="0" w:color="auto"/>
            <w:left w:val="none" w:sz="0" w:space="0" w:color="auto"/>
            <w:bottom w:val="none" w:sz="0" w:space="0" w:color="auto"/>
            <w:right w:val="none" w:sz="0" w:space="0" w:color="auto"/>
          </w:divBdr>
        </w:div>
        <w:div w:id="1969898182">
          <w:marLeft w:val="640"/>
          <w:marRight w:val="0"/>
          <w:marTop w:val="0"/>
          <w:marBottom w:val="0"/>
          <w:divBdr>
            <w:top w:val="none" w:sz="0" w:space="0" w:color="auto"/>
            <w:left w:val="none" w:sz="0" w:space="0" w:color="auto"/>
            <w:bottom w:val="none" w:sz="0" w:space="0" w:color="auto"/>
            <w:right w:val="none" w:sz="0" w:space="0" w:color="auto"/>
          </w:divBdr>
        </w:div>
        <w:div w:id="1322929767">
          <w:marLeft w:val="640"/>
          <w:marRight w:val="0"/>
          <w:marTop w:val="0"/>
          <w:marBottom w:val="0"/>
          <w:divBdr>
            <w:top w:val="none" w:sz="0" w:space="0" w:color="auto"/>
            <w:left w:val="none" w:sz="0" w:space="0" w:color="auto"/>
            <w:bottom w:val="none" w:sz="0" w:space="0" w:color="auto"/>
            <w:right w:val="none" w:sz="0" w:space="0" w:color="auto"/>
          </w:divBdr>
        </w:div>
        <w:div w:id="1519928104">
          <w:marLeft w:val="640"/>
          <w:marRight w:val="0"/>
          <w:marTop w:val="0"/>
          <w:marBottom w:val="0"/>
          <w:divBdr>
            <w:top w:val="none" w:sz="0" w:space="0" w:color="auto"/>
            <w:left w:val="none" w:sz="0" w:space="0" w:color="auto"/>
            <w:bottom w:val="none" w:sz="0" w:space="0" w:color="auto"/>
            <w:right w:val="none" w:sz="0" w:space="0" w:color="auto"/>
          </w:divBdr>
        </w:div>
        <w:div w:id="1663772893">
          <w:marLeft w:val="640"/>
          <w:marRight w:val="0"/>
          <w:marTop w:val="0"/>
          <w:marBottom w:val="0"/>
          <w:divBdr>
            <w:top w:val="none" w:sz="0" w:space="0" w:color="auto"/>
            <w:left w:val="none" w:sz="0" w:space="0" w:color="auto"/>
            <w:bottom w:val="none" w:sz="0" w:space="0" w:color="auto"/>
            <w:right w:val="none" w:sz="0" w:space="0" w:color="auto"/>
          </w:divBdr>
        </w:div>
        <w:div w:id="1100952340">
          <w:marLeft w:val="640"/>
          <w:marRight w:val="0"/>
          <w:marTop w:val="0"/>
          <w:marBottom w:val="0"/>
          <w:divBdr>
            <w:top w:val="none" w:sz="0" w:space="0" w:color="auto"/>
            <w:left w:val="none" w:sz="0" w:space="0" w:color="auto"/>
            <w:bottom w:val="none" w:sz="0" w:space="0" w:color="auto"/>
            <w:right w:val="none" w:sz="0" w:space="0" w:color="auto"/>
          </w:divBdr>
        </w:div>
        <w:div w:id="300623066">
          <w:marLeft w:val="640"/>
          <w:marRight w:val="0"/>
          <w:marTop w:val="0"/>
          <w:marBottom w:val="0"/>
          <w:divBdr>
            <w:top w:val="none" w:sz="0" w:space="0" w:color="auto"/>
            <w:left w:val="none" w:sz="0" w:space="0" w:color="auto"/>
            <w:bottom w:val="none" w:sz="0" w:space="0" w:color="auto"/>
            <w:right w:val="none" w:sz="0" w:space="0" w:color="auto"/>
          </w:divBdr>
        </w:div>
        <w:div w:id="1065110246">
          <w:marLeft w:val="640"/>
          <w:marRight w:val="0"/>
          <w:marTop w:val="0"/>
          <w:marBottom w:val="0"/>
          <w:divBdr>
            <w:top w:val="none" w:sz="0" w:space="0" w:color="auto"/>
            <w:left w:val="none" w:sz="0" w:space="0" w:color="auto"/>
            <w:bottom w:val="none" w:sz="0" w:space="0" w:color="auto"/>
            <w:right w:val="none" w:sz="0" w:space="0" w:color="auto"/>
          </w:divBdr>
        </w:div>
        <w:div w:id="2050374165">
          <w:marLeft w:val="640"/>
          <w:marRight w:val="0"/>
          <w:marTop w:val="0"/>
          <w:marBottom w:val="0"/>
          <w:divBdr>
            <w:top w:val="none" w:sz="0" w:space="0" w:color="auto"/>
            <w:left w:val="none" w:sz="0" w:space="0" w:color="auto"/>
            <w:bottom w:val="none" w:sz="0" w:space="0" w:color="auto"/>
            <w:right w:val="none" w:sz="0" w:space="0" w:color="auto"/>
          </w:divBdr>
        </w:div>
        <w:div w:id="1648629440">
          <w:marLeft w:val="640"/>
          <w:marRight w:val="0"/>
          <w:marTop w:val="0"/>
          <w:marBottom w:val="0"/>
          <w:divBdr>
            <w:top w:val="none" w:sz="0" w:space="0" w:color="auto"/>
            <w:left w:val="none" w:sz="0" w:space="0" w:color="auto"/>
            <w:bottom w:val="none" w:sz="0" w:space="0" w:color="auto"/>
            <w:right w:val="none" w:sz="0" w:space="0" w:color="auto"/>
          </w:divBdr>
        </w:div>
        <w:div w:id="1067415413">
          <w:marLeft w:val="640"/>
          <w:marRight w:val="0"/>
          <w:marTop w:val="0"/>
          <w:marBottom w:val="0"/>
          <w:divBdr>
            <w:top w:val="none" w:sz="0" w:space="0" w:color="auto"/>
            <w:left w:val="none" w:sz="0" w:space="0" w:color="auto"/>
            <w:bottom w:val="none" w:sz="0" w:space="0" w:color="auto"/>
            <w:right w:val="none" w:sz="0" w:space="0" w:color="auto"/>
          </w:divBdr>
        </w:div>
        <w:div w:id="1627421929">
          <w:marLeft w:val="640"/>
          <w:marRight w:val="0"/>
          <w:marTop w:val="0"/>
          <w:marBottom w:val="0"/>
          <w:divBdr>
            <w:top w:val="none" w:sz="0" w:space="0" w:color="auto"/>
            <w:left w:val="none" w:sz="0" w:space="0" w:color="auto"/>
            <w:bottom w:val="none" w:sz="0" w:space="0" w:color="auto"/>
            <w:right w:val="none" w:sz="0" w:space="0" w:color="auto"/>
          </w:divBdr>
        </w:div>
        <w:div w:id="606889300">
          <w:marLeft w:val="640"/>
          <w:marRight w:val="0"/>
          <w:marTop w:val="0"/>
          <w:marBottom w:val="0"/>
          <w:divBdr>
            <w:top w:val="none" w:sz="0" w:space="0" w:color="auto"/>
            <w:left w:val="none" w:sz="0" w:space="0" w:color="auto"/>
            <w:bottom w:val="none" w:sz="0" w:space="0" w:color="auto"/>
            <w:right w:val="none" w:sz="0" w:space="0" w:color="auto"/>
          </w:divBdr>
        </w:div>
        <w:div w:id="1922375212">
          <w:marLeft w:val="640"/>
          <w:marRight w:val="0"/>
          <w:marTop w:val="0"/>
          <w:marBottom w:val="0"/>
          <w:divBdr>
            <w:top w:val="none" w:sz="0" w:space="0" w:color="auto"/>
            <w:left w:val="none" w:sz="0" w:space="0" w:color="auto"/>
            <w:bottom w:val="none" w:sz="0" w:space="0" w:color="auto"/>
            <w:right w:val="none" w:sz="0" w:space="0" w:color="auto"/>
          </w:divBdr>
        </w:div>
        <w:div w:id="132409368">
          <w:marLeft w:val="640"/>
          <w:marRight w:val="0"/>
          <w:marTop w:val="0"/>
          <w:marBottom w:val="0"/>
          <w:divBdr>
            <w:top w:val="none" w:sz="0" w:space="0" w:color="auto"/>
            <w:left w:val="none" w:sz="0" w:space="0" w:color="auto"/>
            <w:bottom w:val="none" w:sz="0" w:space="0" w:color="auto"/>
            <w:right w:val="none" w:sz="0" w:space="0" w:color="auto"/>
          </w:divBdr>
        </w:div>
        <w:div w:id="65345448">
          <w:marLeft w:val="640"/>
          <w:marRight w:val="0"/>
          <w:marTop w:val="0"/>
          <w:marBottom w:val="0"/>
          <w:divBdr>
            <w:top w:val="none" w:sz="0" w:space="0" w:color="auto"/>
            <w:left w:val="none" w:sz="0" w:space="0" w:color="auto"/>
            <w:bottom w:val="none" w:sz="0" w:space="0" w:color="auto"/>
            <w:right w:val="none" w:sz="0" w:space="0" w:color="auto"/>
          </w:divBdr>
        </w:div>
        <w:div w:id="346716374">
          <w:marLeft w:val="640"/>
          <w:marRight w:val="0"/>
          <w:marTop w:val="0"/>
          <w:marBottom w:val="0"/>
          <w:divBdr>
            <w:top w:val="none" w:sz="0" w:space="0" w:color="auto"/>
            <w:left w:val="none" w:sz="0" w:space="0" w:color="auto"/>
            <w:bottom w:val="none" w:sz="0" w:space="0" w:color="auto"/>
            <w:right w:val="none" w:sz="0" w:space="0" w:color="auto"/>
          </w:divBdr>
        </w:div>
        <w:div w:id="1521317384">
          <w:marLeft w:val="640"/>
          <w:marRight w:val="0"/>
          <w:marTop w:val="0"/>
          <w:marBottom w:val="0"/>
          <w:divBdr>
            <w:top w:val="none" w:sz="0" w:space="0" w:color="auto"/>
            <w:left w:val="none" w:sz="0" w:space="0" w:color="auto"/>
            <w:bottom w:val="none" w:sz="0" w:space="0" w:color="auto"/>
            <w:right w:val="none" w:sz="0" w:space="0" w:color="auto"/>
          </w:divBdr>
        </w:div>
        <w:div w:id="983239942">
          <w:marLeft w:val="640"/>
          <w:marRight w:val="0"/>
          <w:marTop w:val="0"/>
          <w:marBottom w:val="0"/>
          <w:divBdr>
            <w:top w:val="none" w:sz="0" w:space="0" w:color="auto"/>
            <w:left w:val="none" w:sz="0" w:space="0" w:color="auto"/>
            <w:bottom w:val="none" w:sz="0" w:space="0" w:color="auto"/>
            <w:right w:val="none" w:sz="0" w:space="0" w:color="auto"/>
          </w:divBdr>
        </w:div>
        <w:div w:id="1016464991">
          <w:marLeft w:val="640"/>
          <w:marRight w:val="0"/>
          <w:marTop w:val="0"/>
          <w:marBottom w:val="0"/>
          <w:divBdr>
            <w:top w:val="none" w:sz="0" w:space="0" w:color="auto"/>
            <w:left w:val="none" w:sz="0" w:space="0" w:color="auto"/>
            <w:bottom w:val="none" w:sz="0" w:space="0" w:color="auto"/>
            <w:right w:val="none" w:sz="0" w:space="0" w:color="auto"/>
          </w:divBdr>
        </w:div>
        <w:div w:id="1794014294">
          <w:marLeft w:val="640"/>
          <w:marRight w:val="0"/>
          <w:marTop w:val="0"/>
          <w:marBottom w:val="0"/>
          <w:divBdr>
            <w:top w:val="none" w:sz="0" w:space="0" w:color="auto"/>
            <w:left w:val="none" w:sz="0" w:space="0" w:color="auto"/>
            <w:bottom w:val="none" w:sz="0" w:space="0" w:color="auto"/>
            <w:right w:val="none" w:sz="0" w:space="0" w:color="auto"/>
          </w:divBdr>
        </w:div>
        <w:div w:id="782270137">
          <w:marLeft w:val="640"/>
          <w:marRight w:val="0"/>
          <w:marTop w:val="0"/>
          <w:marBottom w:val="0"/>
          <w:divBdr>
            <w:top w:val="none" w:sz="0" w:space="0" w:color="auto"/>
            <w:left w:val="none" w:sz="0" w:space="0" w:color="auto"/>
            <w:bottom w:val="none" w:sz="0" w:space="0" w:color="auto"/>
            <w:right w:val="none" w:sz="0" w:space="0" w:color="auto"/>
          </w:divBdr>
        </w:div>
        <w:div w:id="641038993">
          <w:marLeft w:val="640"/>
          <w:marRight w:val="0"/>
          <w:marTop w:val="0"/>
          <w:marBottom w:val="0"/>
          <w:divBdr>
            <w:top w:val="none" w:sz="0" w:space="0" w:color="auto"/>
            <w:left w:val="none" w:sz="0" w:space="0" w:color="auto"/>
            <w:bottom w:val="none" w:sz="0" w:space="0" w:color="auto"/>
            <w:right w:val="none" w:sz="0" w:space="0" w:color="auto"/>
          </w:divBdr>
        </w:div>
        <w:div w:id="645403055">
          <w:marLeft w:val="640"/>
          <w:marRight w:val="0"/>
          <w:marTop w:val="0"/>
          <w:marBottom w:val="0"/>
          <w:divBdr>
            <w:top w:val="none" w:sz="0" w:space="0" w:color="auto"/>
            <w:left w:val="none" w:sz="0" w:space="0" w:color="auto"/>
            <w:bottom w:val="none" w:sz="0" w:space="0" w:color="auto"/>
            <w:right w:val="none" w:sz="0" w:space="0" w:color="auto"/>
          </w:divBdr>
        </w:div>
        <w:div w:id="1841701954">
          <w:marLeft w:val="640"/>
          <w:marRight w:val="0"/>
          <w:marTop w:val="0"/>
          <w:marBottom w:val="0"/>
          <w:divBdr>
            <w:top w:val="none" w:sz="0" w:space="0" w:color="auto"/>
            <w:left w:val="none" w:sz="0" w:space="0" w:color="auto"/>
            <w:bottom w:val="none" w:sz="0" w:space="0" w:color="auto"/>
            <w:right w:val="none" w:sz="0" w:space="0" w:color="auto"/>
          </w:divBdr>
        </w:div>
        <w:div w:id="109589548">
          <w:marLeft w:val="640"/>
          <w:marRight w:val="0"/>
          <w:marTop w:val="0"/>
          <w:marBottom w:val="0"/>
          <w:divBdr>
            <w:top w:val="none" w:sz="0" w:space="0" w:color="auto"/>
            <w:left w:val="none" w:sz="0" w:space="0" w:color="auto"/>
            <w:bottom w:val="none" w:sz="0" w:space="0" w:color="auto"/>
            <w:right w:val="none" w:sz="0" w:space="0" w:color="auto"/>
          </w:divBdr>
        </w:div>
        <w:div w:id="312301485">
          <w:marLeft w:val="640"/>
          <w:marRight w:val="0"/>
          <w:marTop w:val="0"/>
          <w:marBottom w:val="0"/>
          <w:divBdr>
            <w:top w:val="none" w:sz="0" w:space="0" w:color="auto"/>
            <w:left w:val="none" w:sz="0" w:space="0" w:color="auto"/>
            <w:bottom w:val="none" w:sz="0" w:space="0" w:color="auto"/>
            <w:right w:val="none" w:sz="0" w:space="0" w:color="auto"/>
          </w:divBdr>
        </w:div>
        <w:div w:id="893351032">
          <w:marLeft w:val="640"/>
          <w:marRight w:val="0"/>
          <w:marTop w:val="0"/>
          <w:marBottom w:val="0"/>
          <w:divBdr>
            <w:top w:val="none" w:sz="0" w:space="0" w:color="auto"/>
            <w:left w:val="none" w:sz="0" w:space="0" w:color="auto"/>
            <w:bottom w:val="none" w:sz="0" w:space="0" w:color="auto"/>
            <w:right w:val="none" w:sz="0" w:space="0" w:color="auto"/>
          </w:divBdr>
        </w:div>
        <w:div w:id="1359889389">
          <w:marLeft w:val="640"/>
          <w:marRight w:val="0"/>
          <w:marTop w:val="0"/>
          <w:marBottom w:val="0"/>
          <w:divBdr>
            <w:top w:val="none" w:sz="0" w:space="0" w:color="auto"/>
            <w:left w:val="none" w:sz="0" w:space="0" w:color="auto"/>
            <w:bottom w:val="none" w:sz="0" w:space="0" w:color="auto"/>
            <w:right w:val="none" w:sz="0" w:space="0" w:color="auto"/>
          </w:divBdr>
        </w:div>
        <w:div w:id="164714716">
          <w:marLeft w:val="640"/>
          <w:marRight w:val="0"/>
          <w:marTop w:val="0"/>
          <w:marBottom w:val="0"/>
          <w:divBdr>
            <w:top w:val="none" w:sz="0" w:space="0" w:color="auto"/>
            <w:left w:val="none" w:sz="0" w:space="0" w:color="auto"/>
            <w:bottom w:val="none" w:sz="0" w:space="0" w:color="auto"/>
            <w:right w:val="none" w:sz="0" w:space="0" w:color="auto"/>
          </w:divBdr>
        </w:div>
        <w:div w:id="249777576">
          <w:marLeft w:val="640"/>
          <w:marRight w:val="0"/>
          <w:marTop w:val="0"/>
          <w:marBottom w:val="0"/>
          <w:divBdr>
            <w:top w:val="none" w:sz="0" w:space="0" w:color="auto"/>
            <w:left w:val="none" w:sz="0" w:space="0" w:color="auto"/>
            <w:bottom w:val="none" w:sz="0" w:space="0" w:color="auto"/>
            <w:right w:val="none" w:sz="0" w:space="0" w:color="auto"/>
          </w:divBdr>
        </w:div>
        <w:div w:id="1384325282">
          <w:marLeft w:val="640"/>
          <w:marRight w:val="0"/>
          <w:marTop w:val="0"/>
          <w:marBottom w:val="0"/>
          <w:divBdr>
            <w:top w:val="none" w:sz="0" w:space="0" w:color="auto"/>
            <w:left w:val="none" w:sz="0" w:space="0" w:color="auto"/>
            <w:bottom w:val="none" w:sz="0" w:space="0" w:color="auto"/>
            <w:right w:val="none" w:sz="0" w:space="0" w:color="auto"/>
          </w:divBdr>
        </w:div>
        <w:div w:id="146020996">
          <w:marLeft w:val="640"/>
          <w:marRight w:val="0"/>
          <w:marTop w:val="0"/>
          <w:marBottom w:val="0"/>
          <w:divBdr>
            <w:top w:val="none" w:sz="0" w:space="0" w:color="auto"/>
            <w:left w:val="none" w:sz="0" w:space="0" w:color="auto"/>
            <w:bottom w:val="none" w:sz="0" w:space="0" w:color="auto"/>
            <w:right w:val="none" w:sz="0" w:space="0" w:color="auto"/>
          </w:divBdr>
        </w:div>
        <w:div w:id="1539969227">
          <w:marLeft w:val="640"/>
          <w:marRight w:val="0"/>
          <w:marTop w:val="0"/>
          <w:marBottom w:val="0"/>
          <w:divBdr>
            <w:top w:val="none" w:sz="0" w:space="0" w:color="auto"/>
            <w:left w:val="none" w:sz="0" w:space="0" w:color="auto"/>
            <w:bottom w:val="none" w:sz="0" w:space="0" w:color="auto"/>
            <w:right w:val="none" w:sz="0" w:space="0" w:color="auto"/>
          </w:divBdr>
        </w:div>
        <w:div w:id="1252275079">
          <w:marLeft w:val="640"/>
          <w:marRight w:val="0"/>
          <w:marTop w:val="0"/>
          <w:marBottom w:val="0"/>
          <w:divBdr>
            <w:top w:val="none" w:sz="0" w:space="0" w:color="auto"/>
            <w:left w:val="none" w:sz="0" w:space="0" w:color="auto"/>
            <w:bottom w:val="none" w:sz="0" w:space="0" w:color="auto"/>
            <w:right w:val="none" w:sz="0" w:space="0" w:color="auto"/>
          </w:divBdr>
        </w:div>
        <w:div w:id="1378511933">
          <w:marLeft w:val="640"/>
          <w:marRight w:val="0"/>
          <w:marTop w:val="0"/>
          <w:marBottom w:val="0"/>
          <w:divBdr>
            <w:top w:val="none" w:sz="0" w:space="0" w:color="auto"/>
            <w:left w:val="none" w:sz="0" w:space="0" w:color="auto"/>
            <w:bottom w:val="none" w:sz="0" w:space="0" w:color="auto"/>
            <w:right w:val="none" w:sz="0" w:space="0" w:color="auto"/>
          </w:divBdr>
        </w:div>
        <w:div w:id="161900147">
          <w:marLeft w:val="640"/>
          <w:marRight w:val="0"/>
          <w:marTop w:val="0"/>
          <w:marBottom w:val="0"/>
          <w:divBdr>
            <w:top w:val="none" w:sz="0" w:space="0" w:color="auto"/>
            <w:left w:val="none" w:sz="0" w:space="0" w:color="auto"/>
            <w:bottom w:val="none" w:sz="0" w:space="0" w:color="auto"/>
            <w:right w:val="none" w:sz="0" w:space="0" w:color="auto"/>
          </w:divBdr>
        </w:div>
        <w:div w:id="2010256738">
          <w:marLeft w:val="640"/>
          <w:marRight w:val="0"/>
          <w:marTop w:val="0"/>
          <w:marBottom w:val="0"/>
          <w:divBdr>
            <w:top w:val="none" w:sz="0" w:space="0" w:color="auto"/>
            <w:left w:val="none" w:sz="0" w:space="0" w:color="auto"/>
            <w:bottom w:val="none" w:sz="0" w:space="0" w:color="auto"/>
            <w:right w:val="none" w:sz="0" w:space="0" w:color="auto"/>
          </w:divBdr>
        </w:div>
        <w:div w:id="1324967672">
          <w:marLeft w:val="640"/>
          <w:marRight w:val="0"/>
          <w:marTop w:val="0"/>
          <w:marBottom w:val="0"/>
          <w:divBdr>
            <w:top w:val="none" w:sz="0" w:space="0" w:color="auto"/>
            <w:left w:val="none" w:sz="0" w:space="0" w:color="auto"/>
            <w:bottom w:val="none" w:sz="0" w:space="0" w:color="auto"/>
            <w:right w:val="none" w:sz="0" w:space="0" w:color="auto"/>
          </w:divBdr>
        </w:div>
        <w:div w:id="1674841699">
          <w:marLeft w:val="640"/>
          <w:marRight w:val="0"/>
          <w:marTop w:val="0"/>
          <w:marBottom w:val="0"/>
          <w:divBdr>
            <w:top w:val="none" w:sz="0" w:space="0" w:color="auto"/>
            <w:left w:val="none" w:sz="0" w:space="0" w:color="auto"/>
            <w:bottom w:val="none" w:sz="0" w:space="0" w:color="auto"/>
            <w:right w:val="none" w:sz="0" w:space="0" w:color="auto"/>
          </w:divBdr>
        </w:div>
        <w:div w:id="1877698517">
          <w:marLeft w:val="640"/>
          <w:marRight w:val="0"/>
          <w:marTop w:val="0"/>
          <w:marBottom w:val="0"/>
          <w:divBdr>
            <w:top w:val="none" w:sz="0" w:space="0" w:color="auto"/>
            <w:left w:val="none" w:sz="0" w:space="0" w:color="auto"/>
            <w:bottom w:val="none" w:sz="0" w:space="0" w:color="auto"/>
            <w:right w:val="none" w:sz="0" w:space="0" w:color="auto"/>
          </w:divBdr>
        </w:div>
        <w:div w:id="2022269443">
          <w:marLeft w:val="640"/>
          <w:marRight w:val="0"/>
          <w:marTop w:val="0"/>
          <w:marBottom w:val="0"/>
          <w:divBdr>
            <w:top w:val="none" w:sz="0" w:space="0" w:color="auto"/>
            <w:left w:val="none" w:sz="0" w:space="0" w:color="auto"/>
            <w:bottom w:val="none" w:sz="0" w:space="0" w:color="auto"/>
            <w:right w:val="none" w:sz="0" w:space="0" w:color="auto"/>
          </w:divBdr>
        </w:div>
        <w:div w:id="1165130584">
          <w:marLeft w:val="640"/>
          <w:marRight w:val="0"/>
          <w:marTop w:val="0"/>
          <w:marBottom w:val="0"/>
          <w:divBdr>
            <w:top w:val="none" w:sz="0" w:space="0" w:color="auto"/>
            <w:left w:val="none" w:sz="0" w:space="0" w:color="auto"/>
            <w:bottom w:val="none" w:sz="0" w:space="0" w:color="auto"/>
            <w:right w:val="none" w:sz="0" w:space="0" w:color="auto"/>
          </w:divBdr>
        </w:div>
        <w:div w:id="280645666">
          <w:marLeft w:val="640"/>
          <w:marRight w:val="0"/>
          <w:marTop w:val="0"/>
          <w:marBottom w:val="0"/>
          <w:divBdr>
            <w:top w:val="none" w:sz="0" w:space="0" w:color="auto"/>
            <w:left w:val="none" w:sz="0" w:space="0" w:color="auto"/>
            <w:bottom w:val="none" w:sz="0" w:space="0" w:color="auto"/>
            <w:right w:val="none" w:sz="0" w:space="0" w:color="auto"/>
          </w:divBdr>
        </w:div>
        <w:div w:id="1069302585">
          <w:marLeft w:val="640"/>
          <w:marRight w:val="0"/>
          <w:marTop w:val="0"/>
          <w:marBottom w:val="0"/>
          <w:divBdr>
            <w:top w:val="none" w:sz="0" w:space="0" w:color="auto"/>
            <w:left w:val="none" w:sz="0" w:space="0" w:color="auto"/>
            <w:bottom w:val="none" w:sz="0" w:space="0" w:color="auto"/>
            <w:right w:val="none" w:sz="0" w:space="0" w:color="auto"/>
          </w:divBdr>
        </w:div>
        <w:div w:id="2143421419">
          <w:marLeft w:val="640"/>
          <w:marRight w:val="0"/>
          <w:marTop w:val="0"/>
          <w:marBottom w:val="0"/>
          <w:divBdr>
            <w:top w:val="none" w:sz="0" w:space="0" w:color="auto"/>
            <w:left w:val="none" w:sz="0" w:space="0" w:color="auto"/>
            <w:bottom w:val="none" w:sz="0" w:space="0" w:color="auto"/>
            <w:right w:val="none" w:sz="0" w:space="0" w:color="auto"/>
          </w:divBdr>
        </w:div>
        <w:div w:id="1357658506">
          <w:marLeft w:val="640"/>
          <w:marRight w:val="0"/>
          <w:marTop w:val="0"/>
          <w:marBottom w:val="0"/>
          <w:divBdr>
            <w:top w:val="none" w:sz="0" w:space="0" w:color="auto"/>
            <w:left w:val="none" w:sz="0" w:space="0" w:color="auto"/>
            <w:bottom w:val="none" w:sz="0" w:space="0" w:color="auto"/>
            <w:right w:val="none" w:sz="0" w:space="0" w:color="auto"/>
          </w:divBdr>
        </w:div>
        <w:div w:id="41634144">
          <w:marLeft w:val="640"/>
          <w:marRight w:val="0"/>
          <w:marTop w:val="0"/>
          <w:marBottom w:val="0"/>
          <w:divBdr>
            <w:top w:val="none" w:sz="0" w:space="0" w:color="auto"/>
            <w:left w:val="none" w:sz="0" w:space="0" w:color="auto"/>
            <w:bottom w:val="none" w:sz="0" w:space="0" w:color="auto"/>
            <w:right w:val="none" w:sz="0" w:space="0" w:color="auto"/>
          </w:divBdr>
        </w:div>
        <w:div w:id="2044819954">
          <w:marLeft w:val="640"/>
          <w:marRight w:val="0"/>
          <w:marTop w:val="0"/>
          <w:marBottom w:val="0"/>
          <w:divBdr>
            <w:top w:val="none" w:sz="0" w:space="0" w:color="auto"/>
            <w:left w:val="none" w:sz="0" w:space="0" w:color="auto"/>
            <w:bottom w:val="none" w:sz="0" w:space="0" w:color="auto"/>
            <w:right w:val="none" w:sz="0" w:space="0" w:color="auto"/>
          </w:divBdr>
        </w:div>
        <w:div w:id="1795564830">
          <w:marLeft w:val="640"/>
          <w:marRight w:val="0"/>
          <w:marTop w:val="0"/>
          <w:marBottom w:val="0"/>
          <w:divBdr>
            <w:top w:val="none" w:sz="0" w:space="0" w:color="auto"/>
            <w:left w:val="none" w:sz="0" w:space="0" w:color="auto"/>
            <w:bottom w:val="none" w:sz="0" w:space="0" w:color="auto"/>
            <w:right w:val="none" w:sz="0" w:space="0" w:color="auto"/>
          </w:divBdr>
        </w:div>
      </w:divsChild>
    </w:div>
    <w:div w:id="2004044463">
      <w:bodyDiv w:val="1"/>
      <w:marLeft w:val="0"/>
      <w:marRight w:val="0"/>
      <w:marTop w:val="0"/>
      <w:marBottom w:val="0"/>
      <w:divBdr>
        <w:top w:val="none" w:sz="0" w:space="0" w:color="auto"/>
        <w:left w:val="none" w:sz="0" w:space="0" w:color="auto"/>
        <w:bottom w:val="none" w:sz="0" w:space="0" w:color="auto"/>
        <w:right w:val="none" w:sz="0" w:space="0" w:color="auto"/>
      </w:divBdr>
    </w:div>
    <w:div w:id="2022006828">
      <w:bodyDiv w:val="1"/>
      <w:marLeft w:val="0"/>
      <w:marRight w:val="0"/>
      <w:marTop w:val="0"/>
      <w:marBottom w:val="0"/>
      <w:divBdr>
        <w:top w:val="none" w:sz="0" w:space="0" w:color="auto"/>
        <w:left w:val="none" w:sz="0" w:space="0" w:color="auto"/>
        <w:bottom w:val="none" w:sz="0" w:space="0" w:color="auto"/>
        <w:right w:val="none" w:sz="0" w:space="0" w:color="auto"/>
      </w:divBdr>
      <w:divsChild>
        <w:div w:id="1299724436">
          <w:marLeft w:val="640"/>
          <w:marRight w:val="0"/>
          <w:marTop w:val="0"/>
          <w:marBottom w:val="0"/>
          <w:divBdr>
            <w:top w:val="none" w:sz="0" w:space="0" w:color="auto"/>
            <w:left w:val="none" w:sz="0" w:space="0" w:color="auto"/>
            <w:bottom w:val="none" w:sz="0" w:space="0" w:color="auto"/>
            <w:right w:val="none" w:sz="0" w:space="0" w:color="auto"/>
          </w:divBdr>
          <w:divsChild>
            <w:div w:id="184636287">
              <w:marLeft w:val="0"/>
              <w:marRight w:val="0"/>
              <w:marTop w:val="0"/>
              <w:marBottom w:val="0"/>
              <w:divBdr>
                <w:top w:val="none" w:sz="0" w:space="0" w:color="auto"/>
                <w:left w:val="none" w:sz="0" w:space="0" w:color="auto"/>
                <w:bottom w:val="none" w:sz="0" w:space="0" w:color="auto"/>
                <w:right w:val="none" w:sz="0" w:space="0" w:color="auto"/>
              </w:divBdr>
              <w:divsChild>
                <w:div w:id="656762498">
                  <w:marLeft w:val="640"/>
                  <w:marRight w:val="0"/>
                  <w:marTop w:val="0"/>
                  <w:marBottom w:val="0"/>
                  <w:divBdr>
                    <w:top w:val="none" w:sz="0" w:space="0" w:color="auto"/>
                    <w:left w:val="none" w:sz="0" w:space="0" w:color="auto"/>
                    <w:bottom w:val="none" w:sz="0" w:space="0" w:color="auto"/>
                    <w:right w:val="none" w:sz="0" w:space="0" w:color="auto"/>
                  </w:divBdr>
                </w:div>
                <w:div w:id="892622184">
                  <w:marLeft w:val="640"/>
                  <w:marRight w:val="0"/>
                  <w:marTop w:val="0"/>
                  <w:marBottom w:val="0"/>
                  <w:divBdr>
                    <w:top w:val="none" w:sz="0" w:space="0" w:color="auto"/>
                    <w:left w:val="none" w:sz="0" w:space="0" w:color="auto"/>
                    <w:bottom w:val="none" w:sz="0" w:space="0" w:color="auto"/>
                    <w:right w:val="none" w:sz="0" w:space="0" w:color="auto"/>
                  </w:divBdr>
                </w:div>
                <w:div w:id="723677072">
                  <w:marLeft w:val="640"/>
                  <w:marRight w:val="0"/>
                  <w:marTop w:val="0"/>
                  <w:marBottom w:val="0"/>
                  <w:divBdr>
                    <w:top w:val="none" w:sz="0" w:space="0" w:color="auto"/>
                    <w:left w:val="none" w:sz="0" w:space="0" w:color="auto"/>
                    <w:bottom w:val="none" w:sz="0" w:space="0" w:color="auto"/>
                    <w:right w:val="none" w:sz="0" w:space="0" w:color="auto"/>
                  </w:divBdr>
                </w:div>
                <w:div w:id="460655768">
                  <w:marLeft w:val="640"/>
                  <w:marRight w:val="0"/>
                  <w:marTop w:val="0"/>
                  <w:marBottom w:val="0"/>
                  <w:divBdr>
                    <w:top w:val="none" w:sz="0" w:space="0" w:color="auto"/>
                    <w:left w:val="none" w:sz="0" w:space="0" w:color="auto"/>
                    <w:bottom w:val="none" w:sz="0" w:space="0" w:color="auto"/>
                    <w:right w:val="none" w:sz="0" w:space="0" w:color="auto"/>
                  </w:divBdr>
                </w:div>
                <w:div w:id="1059128998">
                  <w:marLeft w:val="640"/>
                  <w:marRight w:val="0"/>
                  <w:marTop w:val="0"/>
                  <w:marBottom w:val="0"/>
                  <w:divBdr>
                    <w:top w:val="none" w:sz="0" w:space="0" w:color="auto"/>
                    <w:left w:val="none" w:sz="0" w:space="0" w:color="auto"/>
                    <w:bottom w:val="none" w:sz="0" w:space="0" w:color="auto"/>
                    <w:right w:val="none" w:sz="0" w:space="0" w:color="auto"/>
                  </w:divBdr>
                </w:div>
                <w:div w:id="694888340">
                  <w:marLeft w:val="640"/>
                  <w:marRight w:val="0"/>
                  <w:marTop w:val="0"/>
                  <w:marBottom w:val="0"/>
                  <w:divBdr>
                    <w:top w:val="none" w:sz="0" w:space="0" w:color="auto"/>
                    <w:left w:val="none" w:sz="0" w:space="0" w:color="auto"/>
                    <w:bottom w:val="none" w:sz="0" w:space="0" w:color="auto"/>
                    <w:right w:val="none" w:sz="0" w:space="0" w:color="auto"/>
                  </w:divBdr>
                </w:div>
                <w:div w:id="1616592834">
                  <w:marLeft w:val="640"/>
                  <w:marRight w:val="0"/>
                  <w:marTop w:val="0"/>
                  <w:marBottom w:val="0"/>
                  <w:divBdr>
                    <w:top w:val="none" w:sz="0" w:space="0" w:color="auto"/>
                    <w:left w:val="none" w:sz="0" w:space="0" w:color="auto"/>
                    <w:bottom w:val="none" w:sz="0" w:space="0" w:color="auto"/>
                    <w:right w:val="none" w:sz="0" w:space="0" w:color="auto"/>
                  </w:divBdr>
                </w:div>
                <w:div w:id="40904759">
                  <w:marLeft w:val="640"/>
                  <w:marRight w:val="0"/>
                  <w:marTop w:val="0"/>
                  <w:marBottom w:val="0"/>
                  <w:divBdr>
                    <w:top w:val="none" w:sz="0" w:space="0" w:color="auto"/>
                    <w:left w:val="none" w:sz="0" w:space="0" w:color="auto"/>
                    <w:bottom w:val="none" w:sz="0" w:space="0" w:color="auto"/>
                    <w:right w:val="none" w:sz="0" w:space="0" w:color="auto"/>
                  </w:divBdr>
                </w:div>
                <w:div w:id="1744721606">
                  <w:marLeft w:val="640"/>
                  <w:marRight w:val="0"/>
                  <w:marTop w:val="0"/>
                  <w:marBottom w:val="0"/>
                  <w:divBdr>
                    <w:top w:val="none" w:sz="0" w:space="0" w:color="auto"/>
                    <w:left w:val="none" w:sz="0" w:space="0" w:color="auto"/>
                    <w:bottom w:val="none" w:sz="0" w:space="0" w:color="auto"/>
                    <w:right w:val="none" w:sz="0" w:space="0" w:color="auto"/>
                  </w:divBdr>
                </w:div>
                <w:div w:id="215094102">
                  <w:marLeft w:val="640"/>
                  <w:marRight w:val="0"/>
                  <w:marTop w:val="0"/>
                  <w:marBottom w:val="0"/>
                  <w:divBdr>
                    <w:top w:val="none" w:sz="0" w:space="0" w:color="auto"/>
                    <w:left w:val="none" w:sz="0" w:space="0" w:color="auto"/>
                    <w:bottom w:val="none" w:sz="0" w:space="0" w:color="auto"/>
                    <w:right w:val="none" w:sz="0" w:space="0" w:color="auto"/>
                  </w:divBdr>
                </w:div>
                <w:div w:id="1648394044">
                  <w:marLeft w:val="640"/>
                  <w:marRight w:val="0"/>
                  <w:marTop w:val="0"/>
                  <w:marBottom w:val="0"/>
                  <w:divBdr>
                    <w:top w:val="none" w:sz="0" w:space="0" w:color="auto"/>
                    <w:left w:val="none" w:sz="0" w:space="0" w:color="auto"/>
                    <w:bottom w:val="none" w:sz="0" w:space="0" w:color="auto"/>
                    <w:right w:val="none" w:sz="0" w:space="0" w:color="auto"/>
                  </w:divBdr>
                </w:div>
                <w:div w:id="1404133824">
                  <w:marLeft w:val="640"/>
                  <w:marRight w:val="0"/>
                  <w:marTop w:val="0"/>
                  <w:marBottom w:val="0"/>
                  <w:divBdr>
                    <w:top w:val="none" w:sz="0" w:space="0" w:color="auto"/>
                    <w:left w:val="none" w:sz="0" w:space="0" w:color="auto"/>
                    <w:bottom w:val="none" w:sz="0" w:space="0" w:color="auto"/>
                    <w:right w:val="none" w:sz="0" w:space="0" w:color="auto"/>
                  </w:divBdr>
                </w:div>
                <w:div w:id="818503004">
                  <w:marLeft w:val="640"/>
                  <w:marRight w:val="0"/>
                  <w:marTop w:val="0"/>
                  <w:marBottom w:val="0"/>
                  <w:divBdr>
                    <w:top w:val="none" w:sz="0" w:space="0" w:color="auto"/>
                    <w:left w:val="none" w:sz="0" w:space="0" w:color="auto"/>
                    <w:bottom w:val="none" w:sz="0" w:space="0" w:color="auto"/>
                    <w:right w:val="none" w:sz="0" w:space="0" w:color="auto"/>
                  </w:divBdr>
                </w:div>
                <w:div w:id="1144543887">
                  <w:marLeft w:val="640"/>
                  <w:marRight w:val="0"/>
                  <w:marTop w:val="0"/>
                  <w:marBottom w:val="0"/>
                  <w:divBdr>
                    <w:top w:val="none" w:sz="0" w:space="0" w:color="auto"/>
                    <w:left w:val="none" w:sz="0" w:space="0" w:color="auto"/>
                    <w:bottom w:val="none" w:sz="0" w:space="0" w:color="auto"/>
                    <w:right w:val="none" w:sz="0" w:space="0" w:color="auto"/>
                  </w:divBdr>
                </w:div>
                <w:div w:id="832257398">
                  <w:marLeft w:val="640"/>
                  <w:marRight w:val="0"/>
                  <w:marTop w:val="0"/>
                  <w:marBottom w:val="0"/>
                  <w:divBdr>
                    <w:top w:val="none" w:sz="0" w:space="0" w:color="auto"/>
                    <w:left w:val="none" w:sz="0" w:space="0" w:color="auto"/>
                    <w:bottom w:val="none" w:sz="0" w:space="0" w:color="auto"/>
                    <w:right w:val="none" w:sz="0" w:space="0" w:color="auto"/>
                  </w:divBdr>
                </w:div>
                <w:div w:id="1630168256">
                  <w:marLeft w:val="640"/>
                  <w:marRight w:val="0"/>
                  <w:marTop w:val="0"/>
                  <w:marBottom w:val="0"/>
                  <w:divBdr>
                    <w:top w:val="none" w:sz="0" w:space="0" w:color="auto"/>
                    <w:left w:val="none" w:sz="0" w:space="0" w:color="auto"/>
                    <w:bottom w:val="none" w:sz="0" w:space="0" w:color="auto"/>
                    <w:right w:val="none" w:sz="0" w:space="0" w:color="auto"/>
                  </w:divBdr>
                </w:div>
                <w:div w:id="1009598346">
                  <w:marLeft w:val="640"/>
                  <w:marRight w:val="0"/>
                  <w:marTop w:val="0"/>
                  <w:marBottom w:val="0"/>
                  <w:divBdr>
                    <w:top w:val="none" w:sz="0" w:space="0" w:color="auto"/>
                    <w:left w:val="none" w:sz="0" w:space="0" w:color="auto"/>
                    <w:bottom w:val="none" w:sz="0" w:space="0" w:color="auto"/>
                    <w:right w:val="none" w:sz="0" w:space="0" w:color="auto"/>
                  </w:divBdr>
                </w:div>
                <w:div w:id="987443735">
                  <w:marLeft w:val="640"/>
                  <w:marRight w:val="0"/>
                  <w:marTop w:val="0"/>
                  <w:marBottom w:val="0"/>
                  <w:divBdr>
                    <w:top w:val="none" w:sz="0" w:space="0" w:color="auto"/>
                    <w:left w:val="none" w:sz="0" w:space="0" w:color="auto"/>
                    <w:bottom w:val="none" w:sz="0" w:space="0" w:color="auto"/>
                    <w:right w:val="none" w:sz="0" w:space="0" w:color="auto"/>
                  </w:divBdr>
                </w:div>
                <w:div w:id="822308515">
                  <w:marLeft w:val="640"/>
                  <w:marRight w:val="0"/>
                  <w:marTop w:val="0"/>
                  <w:marBottom w:val="0"/>
                  <w:divBdr>
                    <w:top w:val="none" w:sz="0" w:space="0" w:color="auto"/>
                    <w:left w:val="none" w:sz="0" w:space="0" w:color="auto"/>
                    <w:bottom w:val="none" w:sz="0" w:space="0" w:color="auto"/>
                    <w:right w:val="none" w:sz="0" w:space="0" w:color="auto"/>
                  </w:divBdr>
                </w:div>
                <w:div w:id="173618435">
                  <w:marLeft w:val="640"/>
                  <w:marRight w:val="0"/>
                  <w:marTop w:val="0"/>
                  <w:marBottom w:val="0"/>
                  <w:divBdr>
                    <w:top w:val="none" w:sz="0" w:space="0" w:color="auto"/>
                    <w:left w:val="none" w:sz="0" w:space="0" w:color="auto"/>
                    <w:bottom w:val="none" w:sz="0" w:space="0" w:color="auto"/>
                    <w:right w:val="none" w:sz="0" w:space="0" w:color="auto"/>
                  </w:divBdr>
                </w:div>
                <w:div w:id="987519971">
                  <w:marLeft w:val="640"/>
                  <w:marRight w:val="0"/>
                  <w:marTop w:val="0"/>
                  <w:marBottom w:val="0"/>
                  <w:divBdr>
                    <w:top w:val="none" w:sz="0" w:space="0" w:color="auto"/>
                    <w:left w:val="none" w:sz="0" w:space="0" w:color="auto"/>
                    <w:bottom w:val="none" w:sz="0" w:space="0" w:color="auto"/>
                    <w:right w:val="none" w:sz="0" w:space="0" w:color="auto"/>
                  </w:divBdr>
                </w:div>
                <w:div w:id="867183545">
                  <w:marLeft w:val="640"/>
                  <w:marRight w:val="0"/>
                  <w:marTop w:val="0"/>
                  <w:marBottom w:val="0"/>
                  <w:divBdr>
                    <w:top w:val="none" w:sz="0" w:space="0" w:color="auto"/>
                    <w:left w:val="none" w:sz="0" w:space="0" w:color="auto"/>
                    <w:bottom w:val="none" w:sz="0" w:space="0" w:color="auto"/>
                    <w:right w:val="none" w:sz="0" w:space="0" w:color="auto"/>
                  </w:divBdr>
                </w:div>
                <w:div w:id="1864400222">
                  <w:marLeft w:val="640"/>
                  <w:marRight w:val="0"/>
                  <w:marTop w:val="0"/>
                  <w:marBottom w:val="0"/>
                  <w:divBdr>
                    <w:top w:val="none" w:sz="0" w:space="0" w:color="auto"/>
                    <w:left w:val="none" w:sz="0" w:space="0" w:color="auto"/>
                    <w:bottom w:val="none" w:sz="0" w:space="0" w:color="auto"/>
                    <w:right w:val="none" w:sz="0" w:space="0" w:color="auto"/>
                  </w:divBdr>
                </w:div>
                <w:div w:id="951397974">
                  <w:marLeft w:val="640"/>
                  <w:marRight w:val="0"/>
                  <w:marTop w:val="0"/>
                  <w:marBottom w:val="0"/>
                  <w:divBdr>
                    <w:top w:val="none" w:sz="0" w:space="0" w:color="auto"/>
                    <w:left w:val="none" w:sz="0" w:space="0" w:color="auto"/>
                    <w:bottom w:val="none" w:sz="0" w:space="0" w:color="auto"/>
                    <w:right w:val="none" w:sz="0" w:space="0" w:color="auto"/>
                  </w:divBdr>
                </w:div>
                <w:div w:id="942343726">
                  <w:marLeft w:val="640"/>
                  <w:marRight w:val="0"/>
                  <w:marTop w:val="0"/>
                  <w:marBottom w:val="0"/>
                  <w:divBdr>
                    <w:top w:val="none" w:sz="0" w:space="0" w:color="auto"/>
                    <w:left w:val="none" w:sz="0" w:space="0" w:color="auto"/>
                    <w:bottom w:val="none" w:sz="0" w:space="0" w:color="auto"/>
                    <w:right w:val="none" w:sz="0" w:space="0" w:color="auto"/>
                  </w:divBdr>
                </w:div>
                <w:div w:id="634524418">
                  <w:marLeft w:val="640"/>
                  <w:marRight w:val="0"/>
                  <w:marTop w:val="0"/>
                  <w:marBottom w:val="0"/>
                  <w:divBdr>
                    <w:top w:val="none" w:sz="0" w:space="0" w:color="auto"/>
                    <w:left w:val="none" w:sz="0" w:space="0" w:color="auto"/>
                    <w:bottom w:val="none" w:sz="0" w:space="0" w:color="auto"/>
                    <w:right w:val="none" w:sz="0" w:space="0" w:color="auto"/>
                  </w:divBdr>
                </w:div>
                <w:div w:id="1016885422">
                  <w:marLeft w:val="640"/>
                  <w:marRight w:val="0"/>
                  <w:marTop w:val="0"/>
                  <w:marBottom w:val="0"/>
                  <w:divBdr>
                    <w:top w:val="none" w:sz="0" w:space="0" w:color="auto"/>
                    <w:left w:val="none" w:sz="0" w:space="0" w:color="auto"/>
                    <w:bottom w:val="none" w:sz="0" w:space="0" w:color="auto"/>
                    <w:right w:val="none" w:sz="0" w:space="0" w:color="auto"/>
                  </w:divBdr>
                </w:div>
                <w:div w:id="2063601030">
                  <w:marLeft w:val="640"/>
                  <w:marRight w:val="0"/>
                  <w:marTop w:val="0"/>
                  <w:marBottom w:val="0"/>
                  <w:divBdr>
                    <w:top w:val="none" w:sz="0" w:space="0" w:color="auto"/>
                    <w:left w:val="none" w:sz="0" w:space="0" w:color="auto"/>
                    <w:bottom w:val="none" w:sz="0" w:space="0" w:color="auto"/>
                    <w:right w:val="none" w:sz="0" w:space="0" w:color="auto"/>
                  </w:divBdr>
                </w:div>
                <w:div w:id="1470826150">
                  <w:marLeft w:val="640"/>
                  <w:marRight w:val="0"/>
                  <w:marTop w:val="0"/>
                  <w:marBottom w:val="0"/>
                  <w:divBdr>
                    <w:top w:val="none" w:sz="0" w:space="0" w:color="auto"/>
                    <w:left w:val="none" w:sz="0" w:space="0" w:color="auto"/>
                    <w:bottom w:val="none" w:sz="0" w:space="0" w:color="auto"/>
                    <w:right w:val="none" w:sz="0" w:space="0" w:color="auto"/>
                  </w:divBdr>
                </w:div>
                <w:div w:id="101386969">
                  <w:marLeft w:val="640"/>
                  <w:marRight w:val="0"/>
                  <w:marTop w:val="0"/>
                  <w:marBottom w:val="0"/>
                  <w:divBdr>
                    <w:top w:val="none" w:sz="0" w:space="0" w:color="auto"/>
                    <w:left w:val="none" w:sz="0" w:space="0" w:color="auto"/>
                    <w:bottom w:val="none" w:sz="0" w:space="0" w:color="auto"/>
                    <w:right w:val="none" w:sz="0" w:space="0" w:color="auto"/>
                  </w:divBdr>
                </w:div>
                <w:div w:id="854155200">
                  <w:marLeft w:val="640"/>
                  <w:marRight w:val="0"/>
                  <w:marTop w:val="0"/>
                  <w:marBottom w:val="0"/>
                  <w:divBdr>
                    <w:top w:val="none" w:sz="0" w:space="0" w:color="auto"/>
                    <w:left w:val="none" w:sz="0" w:space="0" w:color="auto"/>
                    <w:bottom w:val="none" w:sz="0" w:space="0" w:color="auto"/>
                    <w:right w:val="none" w:sz="0" w:space="0" w:color="auto"/>
                  </w:divBdr>
                </w:div>
                <w:div w:id="1797143221">
                  <w:marLeft w:val="640"/>
                  <w:marRight w:val="0"/>
                  <w:marTop w:val="0"/>
                  <w:marBottom w:val="0"/>
                  <w:divBdr>
                    <w:top w:val="none" w:sz="0" w:space="0" w:color="auto"/>
                    <w:left w:val="none" w:sz="0" w:space="0" w:color="auto"/>
                    <w:bottom w:val="none" w:sz="0" w:space="0" w:color="auto"/>
                    <w:right w:val="none" w:sz="0" w:space="0" w:color="auto"/>
                  </w:divBdr>
                </w:div>
                <w:div w:id="1040863364">
                  <w:marLeft w:val="640"/>
                  <w:marRight w:val="0"/>
                  <w:marTop w:val="0"/>
                  <w:marBottom w:val="0"/>
                  <w:divBdr>
                    <w:top w:val="none" w:sz="0" w:space="0" w:color="auto"/>
                    <w:left w:val="none" w:sz="0" w:space="0" w:color="auto"/>
                    <w:bottom w:val="none" w:sz="0" w:space="0" w:color="auto"/>
                    <w:right w:val="none" w:sz="0" w:space="0" w:color="auto"/>
                  </w:divBdr>
                </w:div>
                <w:div w:id="2072998677">
                  <w:marLeft w:val="640"/>
                  <w:marRight w:val="0"/>
                  <w:marTop w:val="0"/>
                  <w:marBottom w:val="0"/>
                  <w:divBdr>
                    <w:top w:val="none" w:sz="0" w:space="0" w:color="auto"/>
                    <w:left w:val="none" w:sz="0" w:space="0" w:color="auto"/>
                    <w:bottom w:val="none" w:sz="0" w:space="0" w:color="auto"/>
                    <w:right w:val="none" w:sz="0" w:space="0" w:color="auto"/>
                  </w:divBdr>
                </w:div>
                <w:div w:id="305816305">
                  <w:marLeft w:val="640"/>
                  <w:marRight w:val="0"/>
                  <w:marTop w:val="0"/>
                  <w:marBottom w:val="0"/>
                  <w:divBdr>
                    <w:top w:val="none" w:sz="0" w:space="0" w:color="auto"/>
                    <w:left w:val="none" w:sz="0" w:space="0" w:color="auto"/>
                    <w:bottom w:val="none" w:sz="0" w:space="0" w:color="auto"/>
                    <w:right w:val="none" w:sz="0" w:space="0" w:color="auto"/>
                  </w:divBdr>
                </w:div>
                <w:div w:id="1288656242">
                  <w:marLeft w:val="640"/>
                  <w:marRight w:val="0"/>
                  <w:marTop w:val="0"/>
                  <w:marBottom w:val="0"/>
                  <w:divBdr>
                    <w:top w:val="none" w:sz="0" w:space="0" w:color="auto"/>
                    <w:left w:val="none" w:sz="0" w:space="0" w:color="auto"/>
                    <w:bottom w:val="none" w:sz="0" w:space="0" w:color="auto"/>
                    <w:right w:val="none" w:sz="0" w:space="0" w:color="auto"/>
                  </w:divBdr>
                </w:div>
                <w:div w:id="457337572">
                  <w:marLeft w:val="640"/>
                  <w:marRight w:val="0"/>
                  <w:marTop w:val="0"/>
                  <w:marBottom w:val="0"/>
                  <w:divBdr>
                    <w:top w:val="none" w:sz="0" w:space="0" w:color="auto"/>
                    <w:left w:val="none" w:sz="0" w:space="0" w:color="auto"/>
                    <w:bottom w:val="none" w:sz="0" w:space="0" w:color="auto"/>
                    <w:right w:val="none" w:sz="0" w:space="0" w:color="auto"/>
                  </w:divBdr>
                </w:div>
                <w:div w:id="1282493834">
                  <w:marLeft w:val="640"/>
                  <w:marRight w:val="0"/>
                  <w:marTop w:val="0"/>
                  <w:marBottom w:val="0"/>
                  <w:divBdr>
                    <w:top w:val="none" w:sz="0" w:space="0" w:color="auto"/>
                    <w:left w:val="none" w:sz="0" w:space="0" w:color="auto"/>
                    <w:bottom w:val="none" w:sz="0" w:space="0" w:color="auto"/>
                    <w:right w:val="none" w:sz="0" w:space="0" w:color="auto"/>
                  </w:divBdr>
                </w:div>
                <w:div w:id="1433092671">
                  <w:marLeft w:val="640"/>
                  <w:marRight w:val="0"/>
                  <w:marTop w:val="0"/>
                  <w:marBottom w:val="0"/>
                  <w:divBdr>
                    <w:top w:val="none" w:sz="0" w:space="0" w:color="auto"/>
                    <w:left w:val="none" w:sz="0" w:space="0" w:color="auto"/>
                    <w:bottom w:val="none" w:sz="0" w:space="0" w:color="auto"/>
                    <w:right w:val="none" w:sz="0" w:space="0" w:color="auto"/>
                  </w:divBdr>
                </w:div>
                <w:div w:id="214119898">
                  <w:marLeft w:val="640"/>
                  <w:marRight w:val="0"/>
                  <w:marTop w:val="0"/>
                  <w:marBottom w:val="0"/>
                  <w:divBdr>
                    <w:top w:val="none" w:sz="0" w:space="0" w:color="auto"/>
                    <w:left w:val="none" w:sz="0" w:space="0" w:color="auto"/>
                    <w:bottom w:val="none" w:sz="0" w:space="0" w:color="auto"/>
                    <w:right w:val="none" w:sz="0" w:space="0" w:color="auto"/>
                  </w:divBdr>
                </w:div>
                <w:div w:id="60955566">
                  <w:marLeft w:val="640"/>
                  <w:marRight w:val="0"/>
                  <w:marTop w:val="0"/>
                  <w:marBottom w:val="0"/>
                  <w:divBdr>
                    <w:top w:val="none" w:sz="0" w:space="0" w:color="auto"/>
                    <w:left w:val="none" w:sz="0" w:space="0" w:color="auto"/>
                    <w:bottom w:val="none" w:sz="0" w:space="0" w:color="auto"/>
                    <w:right w:val="none" w:sz="0" w:space="0" w:color="auto"/>
                  </w:divBdr>
                </w:div>
                <w:div w:id="1598828216">
                  <w:marLeft w:val="640"/>
                  <w:marRight w:val="0"/>
                  <w:marTop w:val="0"/>
                  <w:marBottom w:val="0"/>
                  <w:divBdr>
                    <w:top w:val="none" w:sz="0" w:space="0" w:color="auto"/>
                    <w:left w:val="none" w:sz="0" w:space="0" w:color="auto"/>
                    <w:bottom w:val="none" w:sz="0" w:space="0" w:color="auto"/>
                    <w:right w:val="none" w:sz="0" w:space="0" w:color="auto"/>
                  </w:divBdr>
                </w:div>
                <w:div w:id="1721400246">
                  <w:marLeft w:val="640"/>
                  <w:marRight w:val="0"/>
                  <w:marTop w:val="0"/>
                  <w:marBottom w:val="0"/>
                  <w:divBdr>
                    <w:top w:val="none" w:sz="0" w:space="0" w:color="auto"/>
                    <w:left w:val="none" w:sz="0" w:space="0" w:color="auto"/>
                    <w:bottom w:val="none" w:sz="0" w:space="0" w:color="auto"/>
                    <w:right w:val="none" w:sz="0" w:space="0" w:color="auto"/>
                  </w:divBdr>
                </w:div>
                <w:div w:id="787043243">
                  <w:marLeft w:val="640"/>
                  <w:marRight w:val="0"/>
                  <w:marTop w:val="0"/>
                  <w:marBottom w:val="0"/>
                  <w:divBdr>
                    <w:top w:val="none" w:sz="0" w:space="0" w:color="auto"/>
                    <w:left w:val="none" w:sz="0" w:space="0" w:color="auto"/>
                    <w:bottom w:val="none" w:sz="0" w:space="0" w:color="auto"/>
                    <w:right w:val="none" w:sz="0" w:space="0" w:color="auto"/>
                  </w:divBdr>
                </w:div>
                <w:div w:id="1535119696">
                  <w:marLeft w:val="640"/>
                  <w:marRight w:val="0"/>
                  <w:marTop w:val="0"/>
                  <w:marBottom w:val="0"/>
                  <w:divBdr>
                    <w:top w:val="none" w:sz="0" w:space="0" w:color="auto"/>
                    <w:left w:val="none" w:sz="0" w:space="0" w:color="auto"/>
                    <w:bottom w:val="none" w:sz="0" w:space="0" w:color="auto"/>
                    <w:right w:val="none" w:sz="0" w:space="0" w:color="auto"/>
                  </w:divBdr>
                </w:div>
                <w:div w:id="956251064">
                  <w:marLeft w:val="640"/>
                  <w:marRight w:val="0"/>
                  <w:marTop w:val="0"/>
                  <w:marBottom w:val="0"/>
                  <w:divBdr>
                    <w:top w:val="none" w:sz="0" w:space="0" w:color="auto"/>
                    <w:left w:val="none" w:sz="0" w:space="0" w:color="auto"/>
                    <w:bottom w:val="none" w:sz="0" w:space="0" w:color="auto"/>
                    <w:right w:val="none" w:sz="0" w:space="0" w:color="auto"/>
                  </w:divBdr>
                </w:div>
                <w:div w:id="622537964">
                  <w:marLeft w:val="640"/>
                  <w:marRight w:val="0"/>
                  <w:marTop w:val="0"/>
                  <w:marBottom w:val="0"/>
                  <w:divBdr>
                    <w:top w:val="none" w:sz="0" w:space="0" w:color="auto"/>
                    <w:left w:val="none" w:sz="0" w:space="0" w:color="auto"/>
                    <w:bottom w:val="none" w:sz="0" w:space="0" w:color="auto"/>
                    <w:right w:val="none" w:sz="0" w:space="0" w:color="auto"/>
                  </w:divBdr>
                </w:div>
                <w:div w:id="1797143385">
                  <w:marLeft w:val="640"/>
                  <w:marRight w:val="0"/>
                  <w:marTop w:val="0"/>
                  <w:marBottom w:val="0"/>
                  <w:divBdr>
                    <w:top w:val="none" w:sz="0" w:space="0" w:color="auto"/>
                    <w:left w:val="none" w:sz="0" w:space="0" w:color="auto"/>
                    <w:bottom w:val="none" w:sz="0" w:space="0" w:color="auto"/>
                    <w:right w:val="none" w:sz="0" w:space="0" w:color="auto"/>
                  </w:divBdr>
                </w:div>
                <w:div w:id="1835104545">
                  <w:marLeft w:val="640"/>
                  <w:marRight w:val="0"/>
                  <w:marTop w:val="0"/>
                  <w:marBottom w:val="0"/>
                  <w:divBdr>
                    <w:top w:val="none" w:sz="0" w:space="0" w:color="auto"/>
                    <w:left w:val="none" w:sz="0" w:space="0" w:color="auto"/>
                    <w:bottom w:val="none" w:sz="0" w:space="0" w:color="auto"/>
                    <w:right w:val="none" w:sz="0" w:space="0" w:color="auto"/>
                  </w:divBdr>
                </w:div>
                <w:div w:id="56243398">
                  <w:marLeft w:val="640"/>
                  <w:marRight w:val="0"/>
                  <w:marTop w:val="0"/>
                  <w:marBottom w:val="0"/>
                  <w:divBdr>
                    <w:top w:val="none" w:sz="0" w:space="0" w:color="auto"/>
                    <w:left w:val="none" w:sz="0" w:space="0" w:color="auto"/>
                    <w:bottom w:val="none" w:sz="0" w:space="0" w:color="auto"/>
                    <w:right w:val="none" w:sz="0" w:space="0" w:color="auto"/>
                  </w:divBdr>
                </w:div>
                <w:div w:id="983317430">
                  <w:marLeft w:val="640"/>
                  <w:marRight w:val="0"/>
                  <w:marTop w:val="0"/>
                  <w:marBottom w:val="0"/>
                  <w:divBdr>
                    <w:top w:val="none" w:sz="0" w:space="0" w:color="auto"/>
                    <w:left w:val="none" w:sz="0" w:space="0" w:color="auto"/>
                    <w:bottom w:val="none" w:sz="0" w:space="0" w:color="auto"/>
                    <w:right w:val="none" w:sz="0" w:space="0" w:color="auto"/>
                  </w:divBdr>
                </w:div>
                <w:div w:id="1320228229">
                  <w:marLeft w:val="640"/>
                  <w:marRight w:val="0"/>
                  <w:marTop w:val="0"/>
                  <w:marBottom w:val="0"/>
                  <w:divBdr>
                    <w:top w:val="none" w:sz="0" w:space="0" w:color="auto"/>
                    <w:left w:val="none" w:sz="0" w:space="0" w:color="auto"/>
                    <w:bottom w:val="none" w:sz="0" w:space="0" w:color="auto"/>
                    <w:right w:val="none" w:sz="0" w:space="0" w:color="auto"/>
                  </w:divBdr>
                </w:div>
                <w:div w:id="425613821">
                  <w:marLeft w:val="640"/>
                  <w:marRight w:val="0"/>
                  <w:marTop w:val="0"/>
                  <w:marBottom w:val="0"/>
                  <w:divBdr>
                    <w:top w:val="none" w:sz="0" w:space="0" w:color="auto"/>
                    <w:left w:val="none" w:sz="0" w:space="0" w:color="auto"/>
                    <w:bottom w:val="none" w:sz="0" w:space="0" w:color="auto"/>
                    <w:right w:val="none" w:sz="0" w:space="0" w:color="auto"/>
                  </w:divBdr>
                </w:div>
                <w:div w:id="1431504450">
                  <w:marLeft w:val="640"/>
                  <w:marRight w:val="0"/>
                  <w:marTop w:val="0"/>
                  <w:marBottom w:val="0"/>
                  <w:divBdr>
                    <w:top w:val="none" w:sz="0" w:space="0" w:color="auto"/>
                    <w:left w:val="none" w:sz="0" w:space="0" w:color="auto"/>
                    <w:bottom w:val="none" w:sz="0" w:space="0" w:color="auto"/>
                    <w:right w:val="none" w:sz="0" w:space="0" w:color="auto"/>
                  </w:divBdr>
                </w:div>
                <w:div w:id="480075732">
                  <w:marLeft w:val="640"/>
                  <w:marRight w:val="0"/>
                  <w:marTop w:val="0"/>
                  <w:marBottom w:val="0"/>
                  <w:divBdr>
                    <w:top w:val="none" w:sz="0" w:space="0" w:color="auto"/>
                    <w:left w:val="none" w:sz="0" w:space="0" w:color="auto"/>
                    <w:bottom w:val="none" w:sz="0" w:space="0" w:color="auto"/>
                    <w:right w:val="none" w:sz="0" w:space="0" w:color="auto"/>
                  </w:divBdr>
                </w:div>
                <w:div w:id="2030061045">
                  <w:marLeft w:val="640"/>
                  <w:marRight w:val="0"/>
                  <w:marTop w:val="0"/>
                  <w:marBottom w:val="0"/>
                  <w:divBdr>
                    <w:top w:val="none" w:sz="0" w:space="0" w:color="auto"/>
                    <w:left w:val="none" w:sz="0" w:space="0" w:color="auto"/>
                    <w:bottom w:val="none" w:sz="0" w:space="0" w:color="auto"/>
                    <w:right w:val="none" w:sz="0" w:space="0" w:color="auto"/>
                  </w:divBdr>
                </w:div>
                <w:div w:id="1403680777">
                  <w:marLeft w:val="640"/>
                  <w:marRight w:val="0"/>
                  <w:marTop w:val="0"/>
                  <w:marBottom w:val="0"/>
                  <w:divBdr>
                    <w:top w:val="none" w:sz="0" w:space="0" w:color="auto"/>
                    <w:left w:val="none" w:sz="0" w:space="0" w:color="auto"/>
                    <w:bottom w:val="none" w:sz="0" w:space="0" w:color="auto"/>
                    <w:right w:val="none" w:sz="0" w:space="0" w:color="auto"/>
                  </w:divBdr>
                </w:div>
                <w:div w:id="737439216">
                  <w:marLeft w:val="640"/>
                  <w:marRight w:val="0"/>
                  <w:marTop w:val="0"/>
                  <w:marBottom w:val="0"/>
                  <w:divBdr>
                    <w:top w:val="none" w:sz="0" w:space="0" w:color="auto"/>
                    <w:left w:val="none" w:sz="0" w:space="0" w:color="auto"/>
                    <w:bottom w:val="none" w:sz="0" w:space="0" w:color="auto"/>
                    <w:right w:val="none" w:sz="0" w:space="0" w:color="auto"/>
                  </w:divBdr>
                </w:div>
                <w:div w:id="833103138">
                  <w:marLeft w:val="640"/>
                  <w:marRight w:val="0"/>
                  <w:marTop w:val="0"/>
                  <w:marBottom w:val="0"/>
                  <w:divBdr>
                    <w:top w:val="none" w:sz="0" w:space="0" w:color="auto"/>
                    <w:left w:val="none" w:sz="0" w:space="0" w:color="auto"/>
                    <w:bottom w:val="none" w:sz="0" w:space="0" w:color="auto"/>
                    <w:right w:val="none" w:sz="0" w:space="0" w:color="auto"/>
                  </w:divBdr>
                </w:div>
                <w:div w:id="260264863">
                  <w:marLeft w:val="640"/>
                  <w:marRight w:val="0"/>
                  <w:marTop w:val="0"/>
                  <w:marBottom w:val="0"/>
                  <w:divBdr>
                    <w:top w:val="none" w:sz="0" w:space="0" w:color="auto"/>
                    <w:left w:val="none" w:sz="0" w:space="0" w:color="auto"/>
                    <w:bottom w:val="none" w:sz="0" w:space="0" w:color="auto"/>
                    <w:right w:val="none" w:sz="0" w:space="0" w:color="auto"/>
                  </w:divBdr>
                </w:div>
                <w:div w:id="199972802">
                  <w:marLeft w:val="640"/>
                  <w:marRight w:val="0"/>
                  <w:marTop w:val="0"/>
                  <w:marBottom w:val="0"/>
                  <w:divBdr>
                    <w:top w:val="none" w:sz="0" w:space="0" w:color="auto"/>
                    <w:left w:val="none" w:sz="0" w:space="0" w:color="auto"/>
                    <w:bottom w:val="none" w:sz="0" w:space="0" w:color="auto"/>
                    <w:right w:val="none" w:sz="0" w:space="0" w:color="auto"/>
                  </w:divBdr>
                </w:div>
                <w:div w:id="1312633747">
                  <w:marLeft w:val="640"/>
                  <w:marRight w:val="0"/>
                  <w:marTop w:val="0"/>
                  <w:marBottom w:val="0"/>
                  <w:divBdr>
                    <w:top w:val="none" w:sz="0" w:space="0" w:color="auto"/>
                    <w:left w:val="none" w:sz="0" w:space="0" w:color="auto"/>
                    <w:bottom w:val="none" w:sz="0" w:space="0" w:color="auto"/>
                    <w:right w:val="none" w:sz="0" w:space="0" w:color="auto"/>
                  </w:divBdr>
                </w:div>
                <w:div w:id="352197211">
                  <w:marLeft w:val="640"/>
                  <w:marRight w:val="0"/>
                  <w:marTop w:val="0"/>
                  <w:marBottom w:val="0"/>
                  <w:divBdr>
                    <w:top w:val="none" w:sz="0" w:space="0" w:color="auto"/>
                    <w:left w:val="none" w:sz="0" w:space="0" w:color="auto"/>
                    <w:bottom w:val="none" w:sz="0" w:space="0" w:color="auto"/>
                    <w:right w:val="none" w:sz="0" w:space="0" w:color="auto"/>
                  </w:divBdr>
                </w:div>
                <w:div w:id="688260992">
                  <w:marLeft w:val="640"/>
                  <w:marRight w:val="0"/>
                  <w:marTop w:val="0"/>
                  <w:marBottom w:val="0"/>
                  <w:divBdr>
                    <w:top w:val="none" w:sz="0" w:space="0" w:color="auto"/>
                    <w:left w:val="none" w:sz="0" w:space="0" w:color="auto"/>
                    <w:bottom w:val="none" w:sz="0" w:space="0" w:color="auto"/>
                    <w:right w:val="none" w:sz="0" w:space="0" w:color="auto"/>
                  </w:divBdr>
                </w:div>
                <w:div w:id="901449299">
                  <w:marLeft w:val="640"/>
                  <w:marRight w:val="0"/>
                  <w:marTop w:val="0"/>
                  <w:marBottom w:val="0"/>
                  <w:divBdr>
                    <w:top w:val="none" w:sz="0" w:space="0" w:color="auto"/>
                    <w:left w:val="none" w:sz="0" w:space="0" w:color="auto"/>
                    <w:bottom w:val="none" w:sz="0" w:space="0" w:color="auto"/>
                    <w:right w:val="none" w:sz="0" w:space="0" w:color="auto"/>
                  </w:divBdr>
                </w:div>
                <w:div w:id="931353749">
                  <w:marLeft w:val="640"/>
                  <w:marRight w:val="0"/>
                  <w:marTop w:val="0"/>
                  <w:marBottom w:val="0"/>
                  <w:divBdr>
                    <w:top w:val="none" w:sz="0" w:space="0" w:color="auto"/>
                    <w:left w:val="none" w:sz="0" w:space="0" w:color="auto"/>
                    <w:bottom w:val="none" w:sz="0" w:space="0" w:color="auto"/>
                    <w:right w:val="none" w:sz="0" w:space="0" w:color="auto"/>
                  </w:divBdr>
                </w:div>
                <w:div w:id="2120031240">
                  <w:marLeft w:val="640"/>
                  <w:marRight w:val="0"/>
                  <w:marTop w:val="0"/>
                  <w:marBottom w:val="0"/>
                  <w:divBdr>
                    <w:top w:val="none" w:sz="0" w:space="0" w:color="auto"/>
                    <w:left w:val="none" w:sz="0" w:space="0" w:color="auto"/>
                    <w:bottom w:val="none" w:sz="0" w:space="0" w:color="auto"/>
                    <w:right w:val="none" w:sz="0" w:space="0" w:color="auto"/>
                  </w:divBdr>
                </w:div>
                <w:div w:id="2097630369">
                  <w:marLeft w:val="640"/>
                  <w:marRight w:val="0"/>
                  <w:marTop w:val="0"/>
                  <w:marBottom w:val="0"/>
                  <w:divBdr>
                    <w:top w:val="none" w:sz="0" w:space="0" w:color="auto"/>
                    <w:left w:val="none" w:sz="0" w:space="0" w:color="auto"/>
                    <w:bottom w:val="none" w:sz="0" w:space="0" w:color="auto"/>
                    <w:right w:val="none" w:sz="0" w:space="0" w:color="auto"/>
                  </w:divBdr>
                </w:div>
                <w:div w:id="1648508124">
                  <w:marLeft w:val="640"/>
                  <w:marRight w:val="0"/>
                  <w:marTop w:val="0"/>
                  <w:marBottom w:val="0"/>
                  <w:divBdr>
                    <w:top w:val="none" w:sz="0" w:space="0" w:color="auto"/>
                    <w:left w:val="none" w:sz="0" w:space="0" w:color="auto"/>
                    <w:bottom w:val="none" w:sz="0" w:space="0" w:color="auto"/>
                    <w:right w:val="none" w:sz="0" w:space="0" w:color="auto"/>
                  </w:divBdr>
                </w:div>
                <w:div w:id="1831172803">
                  <w:marLeft w:val="640"/>
                  <w:marRight w:val="0"/>
                  <w:marTop w:val="0"/>
                  <w:marBottom w:val="0"/>
                  <w:divBdr>
                    <w:top w:val="none" w:sz="0" w:space="0" w:color="auto"/>
                    <w:left w:val="none" w:sz="0" w:space="0" w:color="auto"/>
                    <w:bottom w:val="none" w:sz="0" w:space="0" w:color="auto"/>
                    <w:right w:val="none" w:sz="0" w:space="0" w:color="auto"/>
                  </w:divBdr>
                </w:div>
                <w:div w:id="819267689">
                  <w:marLeft w:val="640"/>
                  <w:marRight w:val="0"/>
                  <w:marTop w:val="0"/>
                  <w:marBottom w:val="0"/>
                  <w:divBdr>
                    <w:top w:val="none" w:sz="0" w:space="0" w:color="auto"/>
                    <w:left w:val="none" w:sz="0" w:space="0" w:color="auto"/>
                    <w:bottom w:val="none" w:sz="0" w:space="0" w:color="auto"/>
                    <w:right w:val="none" w:sz="0" w:space="0" w:color="auto"/>
                  </w:divBdr>
                </w:div>
                <w:div w:id="604190814">
                  <w:marLeft w:val="640"/>
                  <w:marRight w:val="0"/>
                  <w:marTop w:val="0"/>
                  <w:marBottom w:val="0"/>
                  <w:divBdr>
                    <w:top w:val="none" w:sz="0" w:space="0" w:color="auto"/>
                    <w:left w:val="none" w:sz="0" w:space="0" w:color="auto"/>
                    <w:bottom w:val="none" w:sz="0" w:space="0" w:color="auto"/>
                    <w:right w:val="none" w:sz="0" w:space="0" w:color="auto"/>
                  </w:divBdr>
                </w:div>
                <w:div w:id="115291685">
                  <w:marLeft w:val="640"/>
                  <w:marRight w:val="0"/>
                  <w:marTop w:val="0"/>
                  <w:marBottom w:val="0"/>
                  <w:divBdr>
                    <w:top w:val="none" w:sz="0" w:space="0" w:color="auto"/>
                    <w:left w:val="none" w:sz="0" w:space="0" w:color="auto"/>
                    <w:bottom w:val="none" w:sz="0" w:space="0" w:color="auto"/>
                    <w:right w:val="none" w:sz="0" w:space="0" w:color="auto"/>
                  </w:divBdr>
                </w:div>
                <w:div w:id="1205295091">
                  <w:marLeft w:val="640"/>
                  <w:marRight w:val="0"/>
                  <w:marTop w:val="0"/>
                  <w:marBottom w:val="0"/>
                  <w:divBdr>
                    <w:top w:val="none" w:sz="0" w:space="0" w:color="auto"/>
                    <w:left w:val="none" w:sz="0" w:space="0" w:color="auto"/>
                    <w:bottom w:val="none" w:sz="0" w:space="0" w:color="auto"/>
                    <w:right w:val="none" w:sz="0" w:space="0" w:color="auto"/>
                  </w:divBdr>
                </w:div>
                <w:div w:id="838227815">
                  <w:marLeft w:val="640"/>
                  <w:marRight w:val="0"/>
                  <w:marTop w:val="0"/>
                  <w:marBottom w:val="0"/>
                  <w:divBdr>
                    <w:top w:val="none" w:sz="0" w:space="0" w:color="auto"/>
                    <w:left w:val="none" w:sz="0" w:space="0" w:color="auto"/>
                    <w:bottom w:val="none" w:sz="0" w:space="0" w:color="auto"/>
                    <w:right w:val="none" w:sz="0" w:space="0" w:color="auto"/>
                  </w:divBdr>
                </w:div>
                <w:div w:id="651713876">
                  <w:marLeft w:val="640"/>
                  <w:marRight w:val="0"/>
                  <w:marTop w:val="0"/>
                  <w:marBottom w:val="0"/>
                  <w:divBdr>
                    <w:top w:val="none" w:sz="0" w:space="0" w:color="auto"/>
                    <w:left w:val="none" w:sz="0" w:space="0" w:color="auto"/>
                    <w:bottom w:val="none" w:sz="0" w:space="0" w:color="auto"/>
                    <w:right w:val="none" w:sz="0" w:space="0" w:color="auto"/>
                  </w:divBdr>
                </w:div>
                <w:div w:id="41635400">
                  <w:marLeft w:val="640"/>
                  <w:marRight w:val="0"/>
                  <w:marTop w:val="0"/>
                  <w:marBottom w:val="0"/>
                  <w:divBdr>
                    <w:top w:val="none" w:sz="0" w:space="0" w:color="auto"/>
                    <w:left w:val="none" w:sz="0" w:space="0" w:color="auto"/>
                    <w:bottom w:val="none" w:sz="0" w:space="0" w:color="auto"/>
                    <w:right w:val="none" w:sz="0" w:space="0" w:color="auto"/>
                  </w:divBdr>
                </w:div>
                <w:div w:id="1087773122">
                  <w:marLeft w:val="640"/>
                  <w:marRight w:val="0"/>
                  <w:marTop w:val="0"/>
                  <w:marBottom w:val="0"/>
                  <w:divBdr>
                    <w:top w:val="none" w:sz="0" w:space="0" w:color="auto"/>
                    <w:left w:val="none" w:sz="0" w:space="0" w:color="auto"/>
                    <w:bottom w:val="none" w:sz="0" w:space="0" w:color="auto"/>
                    <w:right w:val="none" w:sz="0" w:space="0" w:color="auto"/>
                  </w:divBdr>
                </w:div>
                <w:div w:id="1209757115">
                  <w:marLeft w:val="640"/>
                  <w:marRight w:val="0"/>
                  <w:marTop w:val="0"/>
                  <w:marBottom w:val="0"/>
                  <w:divBdr>
                    <w:top w:val="none" w:sz="0" w:space="0" w:color="auto"/>
                    <w:left w:val="none" w:sz="0" w:space="0" w:color="auto"/>
                    <w:bottom w:val="none" w:sz="0" w:space="0" w:color="auto"/>
                    <w:right w:val="none" w:sz="0" w:space="0" w:color="auto"/>
                  </w:divBdr>
                </w:div>
                <w:div w:id="974454892">
                  <w:marLeft w:val="640"/>
                  <w:marRight w:val="0"/>
                  <w:marTop w:val="0"/>
                  <w:marBottom w:val="0"/>
                  <w:divBdr>
                    <w:top w:val="none" w:sz="0" w:space="0" w:color="auto"/>
                    <w:left w:val="none" w:sz="0" w:space="0" w:color="auto"/>
                    <w:bottom w:val="none" w:sz="0" w:space="0" w:color="auto"/>
                    <w:right w:val="none" w:sz="0" w:space="0" w:color="auto"/>
                  </w:divBdr>
                </w:div>
                <w:div w:id="1024474896">
                  <w:marLeft w:val="640"/>
                  <w:marRight w:val="0"/>
                  <w:marTop w:val="0"/>
                  <w:marBottom w:val="0"/>
                  <w:divBdr>
                    <w:top w:val="none" w:sz="0" w:space="0" w:color="auto"/>
                    <w:left w:val="none" w:sz="0" w:space="0" w:color="auto"/>
                    <w:bottom w:val="none" w:sz="0" w:space="0" w:color="auto"/>
                    <w:right w:val="none" w:sz="0" w:space="0" w:color="auto"/>
                  </w:divBdr>
                </w:div>
                <w:div w:id="1371802991">
                  <w:marLeft w:val="640"/>
                  <w:marRight w:val="0"/>
                  <w:marTop w:val="0"/>
                  <w:marBottom w:val="0"/>
                  <w:divBdr>
                    <w:top w:val="none" w:sz="0" w:space="0" w:color="auto"/>
                    <w:left w:val="none" w:sz="0" w:space="0" w:color="auto"/>
                    <w:bottom w:val="none" w:sz="0" w:space="0" w:color="auto"/>
                    <w:right w:val="none" w:sz="0" w:space="0" w:color="auto"/>
                  </w:divBdr>
                </w:div>
                <w:div w:id="1620067021">
                  <w:marLeft w:val="640"/>
                  <w:marRight w:val="0"/>
                  <w:marTop w:val="0"/>
                  <w:marBottom w:val="0"/>
                  <w:divBdr>
                    <w:top w:val="none" w:sz="0" w:space="0" w:color="auto"/>
                    <w:left w:val="none" w:sz="0" w:space="0" w:color="auto"/>
                    <w:bottom w:val="none" w:sz="0" w:space="0" w:color="auto"/>
                    <w:right w:val="none" w:sz="0" w:space="0" w:color="auto"/>
                  </w:divBdr>
                </w:div>
                <w:div w:id="1304773294">
                  <w:marLeft w:val="640"/>
                  <w:marRight w:val="0"/>
                  <w:marTop w:val="0"/>
                  <w:marBottom w:val="0"/>
                  <w:divBdr>
                    <w:top w:val="none" w:sz="0" w:space="0" w:color="auto"/>
                    <w:left w:val="none" w:sz="0" w:space="0" w:color="auto"/>
                    <w:bottom w:val="none" w:sz="0" w:space="0" w:color="auto"/>
                    <w:right w:val="none" w:sz="0" w:space="0" w:color="auto"/>
                  </w:divBdr>
                </w:div>
                <w:div w:id="371541667">
                  <w:marLeft w:val="640"/>
                  <w:marRight w:val="0"/>
                  <w:marTop w:val="0"/>
                  <w:marBottom w:val="0"/>
                  <w:divBdr>
                    <w:top w:val="none" w:sz="0" w:space="0" w:color="auto"/>
                    <w:left w:val="none" w:sz="0" w:space="0" w:color="auto"/>
                    <w:bottom w:val="none" w:sz="0" w:space="0" w:color="auto"/>
                    <w:right w:val="none" w:sz="0" w:space="0" w:color="auto"/>
                  </w:divBdr>
                </w:div>
                <w:div w:id="153883483">
                  <w:marLeft w:val="640"/>
                  <w:marRight w:val="0"/>
                  <w:marTop w:val="0"/>
                  <w:marBottom w:val="0"/>
                  <w:divBdr>
                    <w:top w:val="none" w:sz="0" w:space="0" w:color="auto"/>
                    <w:left w:val="none" w:sz="0" w:space="0" w:color="auto"/>
                    <w:bottom w:val="none" w:sz="0" w:space="0" w:color="auto"/>
                    <w:right w:val="none" w:sz="0" w:space="0" w:color="auto"/>
                  </w:divBdr>
                </w:div>
                <w:div w:id="343553473">
                  <w:marLeft w:val="640"/>
                  <w:marRight w:val="0"/>
                  <w:marTop w:val="0"/>
                  <w:marBottom w:val="0"/>
                  <w:divBdr>
                    <w:top w:val="none" w:sz="0" w:space="0" w:color="auto"/>
                    <w:left w:val="none" w:sz="0" w:space="0" w:color="auto"/>
                    <w:bottom w:val="none" w:sz="0" w:space="0" w:color="auto"/>
                    <w:right w:val="none" w:sz="0" w:space="0" w:color="auto"/>
                  </w:divBdr>
                </w:div>
                <w:div w:id="1213151998">
                  <w:marLeft w:val="640"/>
                  <w:marRight w:val="0"/>
                  <w:marTop w:val="0"/>
                  <w:marBottom w:val="0"/>
                  <w:divBdr>
                    <w:top w:val="none" w:sz="0" w:space="0" w:color="auto"/>
                    <w:left w:val="none" w:sz="0" w:space="0" w:color="auto"/>
                    <w:bottom w:val="none" w:sz="0" w:space="0" w:color="auto"/>
                    <w:right w:val="none" w:sz="0" w:space="0" w:color="auto"/>
                  </w:divBdr>
                </w:div>
                <w:div w:id="871457703">
                  <w:marLeft w:val="640"/>
                  <w:marRight w:val="0"/>
                  <w:marTop w:val="0"/>
                  <w:marBottom w:val="0"/>
                  <w:divBdr>
                    <w:top w:val="none" w:sz="0" w:space="0" w:color="auto"/>
                    <w:left w:val="none" w:sz="0" w:space="0" w:color="auto"/>
                    <w:bottom w:val="none" w:sz="0" w:space="0" w:color="auto"/>
                    <w:right w:val="none" w:sz="0" w:space="0" w:color="auto"/>
                  </w:divBdr>
                </w:div>
                <w:div w:id="467212920">
                  <w:marLeft w:val="640"/>
                  <w:marRight w:val="0"/>
                  <w:marTop w:val="0"/>
                  <w:marBottom w:val="0"/>
                  <w:divBdr>
                    <w:top w:val="none" w:sz="0" w:space="0" w:color="auto"/>
                    <w:left w:val="none" w:sz="0" w:space="0" w:color="auto"/>
                    <w:bottom w:val="none" w:sz="0" w:space="0" w:color="auto"/>
                    <w:right w:val="none" w:sz="0" w:space="0" w:color="auto"/>
                  </w:divBdr>
                </w:div>
                <w:div w:id="228462387">
                  <w:marLeft w:val="640"/>
                  <w:marRight w:val="0"/>
                  <w:marTop w:val="0"/>
                  <w:marBottom w:val="0"/>
                  <w:divBdr>
                    <w:top w:val="none" w:sz="0" w:space="0" w:color="auto"/>
                    <w:left w:val="none" w:sz="0" w:space="0" w:color="auto"/>
                    <w:bottom w:val="none" w:sz="0" w:space="0" w:color="auto"/>
                    <w:right w:val="none" w:sz="0" w:space="0" w:color="auto"/>
                  </w:divBdr>
                </w:div>
                <w:div w:id="560337237">
                  <w:marLeft w:val="640"/>
                  <w:marRight w:val="0"/>
                  <w:marTop w:val="0"/>
                  <w:marBottom w:val="0"/>
                  <w:divBdr>
                    <w:top w:val="none" w:sz="0" w:space="0" w:color="auto"/>
                    <w:left w:val="none" w:sz="0" w:space="0" w:color="auto"/>
                    <w:bottom w:val="none" w:sz="0" w:space="0" w:color="auto"/>
                    <w:right w:val="none" w:sz="0" w:space="0" w:color="auto"/>
                  </w:divBdr>
                </w:div>
                <w:div w:id="2146777855">
                  <w:marLeft w:val="640"/>
                  <w:marRight w:val="0"/>
                  <w:marTop w:val="0"/>
                  <w:marBottom w:val="0"/>
                  <w:divBdr>
                    <w:top w:val="none" w:sz="0" w:space="0" w:color="auto"/>
                    <w:left w:val="none" w:sz="0" w:space="0" w:color="auto"/>
                    <w:bottom w:val="none" w:sz="0" w:space="0" w:color="auto"/>
                    <w:right w:val="none" w:sz="0" w:space="0" w:color="auto"/>
                  </w:divBdr>
                </w:div>
                <w:div w:id="1613324587">
                  <w:marLeft w:val="640"/>
                  <w:marRight w:val="0"/>
                  <w:marTop w:val="0"/>
                  <w:marBottom w:val="0"/>
                  <w:divBdr>
                    <w:top w:val="none" w:sz="0" w:space="0" w:color="auto"/>
                    <w:left w:val="none" w:sz="0" w:space="0" w:color="auto"/>
                    <w:bottom w:val="none" w:sz="0" w:space="0" w:color="auto"/>
                    <w:right w:val="none" w:sz="0" w:space="0" w:color="auto"/>
                  </w:divBdr>
                </w:div>
                <w:div w:id="1398280952">
                  <w:marLeft w:val="640"/>
                  <w:marRight w:val="0"/>
                  <w:marTop w:val="0"/>
                  <w:marBottom w:val="0"/>
                  <w:divBdr>
                    <w:top w:val="none" w:sz="0" w:space="0" w:color="auto"/>
                    <w:left w:val="none" w:sz="0" w:space="0" w:color="auto"/>
                    <w:bottom w:val="none" w:sz="0" w:space="0" w:color="auto"/>
                    <w:right w:val="none" w:sz="0" w:space="0" w:color="auto"/>
                  </w:divBdr>
                </w:div>
                <w:div w:id="887650547">
                  <w:marLeft w:val="640"/>
                  <w:marRight w:val="0"/>
                  <w:marTop w:val="0"/>
                  <w:marBottom w:val="0"/>
                  <w:divBdr>
                    <w:top w:val="none" w:sz="0" w:space="0" w:color="auto"/>
                    <w:left w:val="none" w:sz="0" w:space="0" w:color="auto"/>
                    <w:bottom w:val="none" w:sz="0" w:space="0" w:color="auto"/>
                    <w:right w:val="none" w:sz="0" w:space="0" w:color="auto"/>
                  </w:divBdr>
                </w:div>
                <w:div w:id="627928967">
                  <w:marLeft w:val="640"/>
                  <w:marRight w:val="0"/>
                  <w:marTop w:val="0"/>
                  <w:marBottom w:val="0"/>
                  <w:divBdr>
                    <w:top w:val="none" w:sz="0" w:space="0" w:color="auto"/>
                    <w:left w:val="none" w:sz="0" w:space="0" w:color="auto"/>
                    <w:bottom w:val="none" w:sz="0" w:space="0" w:color="auto"/>
                    <w:right w:val="none" w:sz="0" w:space="0" w:color="auto"/>
                  </w:divBdr>
                </w:div>
                <w:div w:id="850602517">
                  <w:marLeft w:val="640"/>
                  <w:marRight w:val="0"/>
                  <w:marTop w:val="0"/>
                  <w:marBottom w:val="0"/>
                  <w:divBdr>
                    <w:top w:val="none" w:sz="0" w:space="0" w:color="auto"/>
                    <w:left w:val="none" w:sz="0" w:space="0" w:color="auto"/>
                    <w:bottom w:val="none" w:sz="0" w:space="0" w:color="auto"/>
                    <w:right w:val="none" w:sz="0" w:space="0" w:color="auto"/>
                  </w:divBdr>
                </w:div>
                <w:div w:id="16271390">
                  <w:marLeft w:val="640"/>
                  <w:marRight w:val="0"/>
                  <w:marTop w:val="0"/>
                  <w:marBottom w:val="0"/>
                  <w:divBdr>
                    <w:top w:val="none" w:sz="0" w:space="0" w:color="auto"/>
                    <w:left w:val="none" w:sz="0" w:space="0" w:color="auto"/>
                    <w:bottom w:val="none" w:sz="0" w:space="0" w:color="auto"/>
                    <w:right w:val="none" w:sz="0" w:space="0" w:color="auto"/>
                  </w:divBdr>
                </w:div>
                <w:div w:id="842627453">
                  <w:marLeft w:val="640"/>
                  <w:marRight w:val="0"/>
                  <w:marTop w:val="0"/>
                  <w:marBottom w:val="0"/>
                  <w:divBdr>
                    <w:top w:val="none" w:sz="0" w:space="0" w:color="auto"/>
                    <w:left w:val="none" w:sz="0" w:space="0" w:color="auto"/>
                    <w:bottom w:val="none" w:sz="0" w:space="0" w:color="auto"/>
                    <w:right w:val="none" w:sz="0" w:space="0" w:color="auto"/>
                  </w:divBdr>
                </w:div>
                <w:div w:id="1595698880">
                  <w:marLeft w:val="640"/>
                  <w:marRight w:val="0"/>
                  <w:marTop w:val="0"/>
                  <w:marBottom w:val="0"/>
                  <w:divBdr>
                    <w:top w:val="none" w:sz="0" w:space="0" w:color="auto"/>
                    <w:left w:val="none" w:sz="0" w:space="0" w:color="auto"/>
                    <w:bottom w:val="none" w:sz="0" w:space="0" w:color="auto"/>
                    <w:right w:val="none" w:sz="0" w:space="0" w:color="auto"/>
                  </w:divBdr>
                </w:div>
                <w:div w:id="1767193418">
                  <w:marLeft w:val="640"/>
                  <w:marRight w:val="0"/>
                  <w:marTop w:val="0"/>
                  <w:marBottom w:val="0"/>
                  <w:divBdr>
                    <w:top w:val="none" w:sz="0" w:space="0" w:color="auto"/>
                    <w:left w:val="none" w:sz="0" w:space="0" w:color="auto"/>
                    <w:bottom w:val="none" w:sz="0" w:space="0" w:color="auto"/>
                    <w:right w:val="none" w:sz="0" w:space="0" w:color="auto"/>
                  </w:divBdr>
                </w:div>
                <w:div w:id="430904763">
                  <w:marLeft w:val="640"/>
                  <w:marRight w:val="0"/>
                  <w:marTop w:val="0"/>
                  <w:marBottom w:val="0"/>
                  <w:divBdr>
                    <w:top w:val="none" w:sz="0" w:space="0" w:color="auto"/>
                    <w:left w:val="none" w:sz="0" w:space="0" w:color="auto"/>
                    <w:bottom w:val="none" w:sz="0" w:space="0" w:color="auto"/>
                    <w:right w:val="none" w:sz="0" w:space="0" w:color="auto"/>
                  </w:divBdr>
                </w:div>
                <w:div w:id="914509268">
                  <w:marLeft w:val="640"/>
                  <w:marRight w:val="0"/>
                  <w:marTop w:val="0"/>
                  <w:marBottom w:val="0"/>
                  <w:divBdr>
                    <w:top w:val="none" w:sz="0" w:space="0" w:color="auto"/>
                    <w:left w:val="none" w:sz="0" w:space="0" w:color="auto"/>
                    <w:bottom w:val="none" w:sz="0" w:space="0" w:color="auto"/>
                    <w:right w:val="none" w:sz="0" w:space="0" w:color="auto"/>
                  </w:divBdr>
                </w:div>
                <w:div w:id="1373647953">
                  <w:marLeft w:val="640"/>
                  <w:marRight w:val="0"/>
                  <w:marTop w:val="0"/>
                  <w:marBottom w:val="0"/>
                  <w:divBdr>
                    <w:top w:val="none" w:sz="0" w:space="0" w:color="auto"/>
                    <w:left w:val="none" w:sz="0" w:space="0" w:color="auto"/>
                    <w:bottom w:val="none" w:sz="0" w:space="0" w:color="auto"/>
                    <w:right w:val="none" w:sz="0" w:space="0" w:color="auto"/>
                  </w:divBdr>
                </w:div>
                <w:div w:id="633370309">
                  <w:marLeft w:val="640"/>
                  <w:marRight w:val="0"/>
                  <w:marTop w:val="0"/>
                  <w:marBottom w:val="0"/>
                  <w:divBdr>
                    <w:top w:val="none" w:sz="0" w:space="0" w:color="auto"/>
                    <w:left w:val="none" w:sz="0" w:space="0" w:color="auto"/>
                    <w:bottom w:val="none" w:sz="0" w:space="0" w:color="auto"/>
                    <w:right w:val="none" w:sz="0" w:space="0" w:color="auto"/>
                  </w:divBdr>
                </w:div>
                <w:div w:id="260265796">
                  <w:marLeft w:val="640"/>
                  <w:marRight w:val="0"/>
                  <w:marTop w:val="0"/>
                  <w:marBottom w:val="0"/>
                  <w:divBdr>
                    <w:top w:val="none" w:sz="0" w:space="0" w:color="auto"/>
                    <w:left w:val="none" w:sz="0" w:space="0" w:color="auto"/>
                    <w:bottom w:val="none" w:sz="0" w:space="0" w:color="auto"/>
                    <w:right w:val="none" w:sz="0" w:space="0" w:color="auto"/>
                  </w:divBdr>
                </w:div>
                <w:div w:id="2062290007">
                  <w:marLeft w:val="640"/>
                  <w:marRight w:val="0"/>
                  <w:marTop w:val="0"/>
                  <w:marBottom w:val="0"/>
                  <w:divBdr>
                    <w:top w:val="none" w:sz="0" w:space="0" w:color="auto"/>
                    <w:left w:val="none" w:sz="0" w:space="0" w:color="auto"/>
                    <w:bottom w:val="none" w:sz="0" w:space="0" w:color="auto"/>
                    <w:right w:val="none" w:sz="0" w:space="0" w:color="auto"/>
                  </w:divBdr>
                </w:div>
                <w:div w:id="1820415677">
                  <w:marLeft w:val="640"/>
                  <w:marRight w:val="0"/>
                  <w:marTop w:val="0"/>
                  <w:marBottom w:val="0"/>
                  <w:divBdr>
                    <w:top w:val="none" w:sz="0" w:space="0" w:color="auto"/>
                    <w:left w:val="none" w:sz="0" w:space="0" w:color="auto"/>
                    <w:bottom w:val="none" w:sz="0" w:space="0" w:color="auto"/>
                    <w:right w:val="none" w:sz="0" w:space="0" w:color="auto"/>
                  </w:divBdr>
                </w:div>
                <w:div w:id="634220874">
                  <w:marLeft w:val="640"/>
                  <w:marRight w:val="0"/>
                  <w:marTop w:val="0"/>
                  <w:marBottom w:val="0"/>
                  <w:divBdr>
                    <w:top w:val="none" w:sz="0" w:space="0" w:color="auto"/>
                    <w:left w:val="none" w:sz="0" w:space="0" w:color="auto"/>
                    <w:bottom w:val="none" w:sz="0" w:space="0" w:color="auto"/>
                    <w:right w:val="none" w:sz="0" w:space="0" w:color="auto"/>
                  </w:divBdr>
                </w:div>
                <w:div w:id="1396735102">
                  <w:marLeft w:val="640"/>
                  <w:marRight w:val="0"/>
                  <w:marTop w:val="0"/>
                  <w:marBottom w:val="0"/>
                  <w:divBdr>
                    <w:top w:val="none" w:sz="0" w:space="0" w:color="auto"/>
                    <w:left w:val="none" w:sz="0" w:space="0" w:color="auto"/>
                    <w:bottom w:val="none" w:sz="0" w:space="0" w:color="auto"/>
                    <w:right w:val="none" w:sz="0" w:space="0" w:color="auto"/>
                  </w:divBdr>
                </w:div>
                <w:div w:id="391461710">
                  <w:marLeft w:val="640"/>
                  <w:marRight w:val="0"/>
                  <w:marTop w:val="0"/>
                  <w:marBottom w:val="0"/>
                  <w:divBdr>
                    <w:top w:val="none" w:sz="0" w:space="0" w:color="auto"/>
                    <w:left w:val="none" w:sz="0" w:space="0" w:color="auto"/>
                    <w:bottom w:val="none" w:sz="0" w:space="0" w:color="auto"/>
                    <w:right w:val="none" w:sz="0" w:space="0" w:color="auto"/>
                  </w:divBdr>
                </w:div>
                <w:div w:id="1149711656">
                  <w:marLeft w:val="640"/>
                  <w:marRight w:val="0"/>
                  <w:marTop w:val="0"/>
                  <w:marBottom w:val="0"/>
                  <w:divBdr>
                    <w:top w:val="none" w:sz="0" w:space="0" w:color="auto"/>
                    <w:left w:val="none" w:sz="0" w:space="0" w:color="auto"/>
                    <w:bottom w:val="none" w:sz="0" w:space="0" w:color="auto"/>
                    <w:right w:val="none" w:sz="0" w:space="0" w:color="auto"/>
                  </w:divBdr>
                </w:div>
                <w:div w:id="1594704444">
                  <w:marLeft w:val="640"/>
                  <w:marRight w:val="0"/>
                  <w:marTop w:val="0"/>
                  <w:marBottom w:val="0"/>
                  <w:divBdr>
                    <w:top w:val="none" w:sz="0" w:space="0" w:color="auto"/>
                    <w:left w:val="none" w:sz="0" w:space="0" w:color="auto"/>
                    <w:bottom w:val="none" w:sz="0" w:space="0" w:color="auto"/>
                    <w:right w:val="none" w:sz="0" w:space="0" w:color="auto"/>
                  </w:divBdr>
                </w:div>
                <w:div w:id="138574748">
                  <w:marLeft w:val="640"/>
                  <w:marRight w:val="0"/>
                  <w:marTop w:val="0"/>
                  <w:marBottom w:val="0"/>
                  <w:divBdr>
                    <w:top w:val="none" w:sz="0" w:space="0" w:color="auto"/>
                    <w:left w:val="none" w:sz="0" w:space="0" w:color="auto"/>
                    <w:bottom w:val="none" w:sz="0" w:space="0" w:color="auto"/>
                    <w:right w:val="none" w:sz="0" w:space="0" w:color="auto"/>
                  </w:divBdr>
                </w:div>
                <w:div w:id="1028917955">
                  <w:marLeft w:val="640"/>
                  <w:marRight w:val="0"/>
                  <w:marTop w:val="0"/>
                  <w:marBottom w:val="0"/>
                  <w:divBdr>
                    <w:top w:val="none" w:sz="0" w:space="0" w:color="auto"/>
                    <w:left w:val="none" w:sz="0" w:space="0" w:color="auto"/>
                    <w:bottom w:val="none" w:sz="0" w:space="0" w:color="auto"/>
                    <w:right w:val="none" w:sz="0" w:space="0" w:color="auto"/>
                  </w:divBdr>
                </w:div>
                <w:div w:id="1915964920">
                  <w:marLeft w:val="640"/>
                  <w:marRight w:val="0"/>
                  <w:marTop w:val="0"/>
                  <w:marBottom w:val="0"/>
                  <w:divBdr>
                    <w:top w:val="none" w:sz="0" w:space="0" w:color="auto"/>
                    <w:left w:val="none" w:sz="0" w:space="0" w:color="auto"/>
                    <w:bottom w:val="none" w:sz="0" w:space="0" w:color="auto"/>
                    <w:right w:val="none" w:sz="0" w:space="0" w:color="auto"/>
                  </w:divBdr>
                </w:div>
                <w:div w:id="1149519153">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429160948">
          <w:marLeft w:val="640"/>
          <w:marRight w:val="0"/>
          <w:marTop w:val="0"/>
          <w:marBottom w:val="0"/>
          <w:divBdr>
            <w:top w:val="none" w:sz="0" w:space="0" w:color="auto"/>
            <w:left w:val="none" w:sz="0" w:space="0" w:color="auto"/>
            <w:bottom w:val="none" w:sz="0" w:space="0" w:color="auto"/>
            <w:right w:val="none" w:sz="0" w:space="0" w:color="auto"/>
          </w:divBdr>
        </w:div>
        <w:div w:id="1025448156">
          <w:marLeft w:val="640"/>
          <w:marRight w:val="0"/>
          <w:marTop w:val="0"/>
          <w:marBottom w:val="0"/>
          <w:divBdr>
            <w:top w:val="none" w:sz="0" w:space="0" w:color="auto"/>
            <w:left w:val="none" w:sz="0" w:space="0" w:color="auto"/>
            <w:bottom w:val="none" w:sz="0" w:space="0" w:color="auto"/>
            <w:right w:val="none" w:sz="0" w:space="0" w:color="auto"/>
          </w:divBdr>
        </w:div>
        <w:div w:id="971323126">
          <w:marLeft w:val="640"/>
          <w:marRight w:val="0"/>
          <w:marTop w:val="0"/>
          <w:marBottom w:val="0"/>
          <w:divBdr>
            <w:top w:val="none" w:sz="0" w:space="0" w:color="auto"/>
            <w:left w:val="none" w:sz="0" w:space="0" w:color="auto"/>
            <w:bottom w:val="none" w:sz="0" w:space="0" w:color="auto"/>
            <w:right w:val="none" w:sz="0" w:space="0" w:color="auto"/>
          </w:divBdr>
        </w:div>
        <w:div w:id="577053407">
          <w:marLeft w:val="640"/>
          <w:marRight w:val="0"/>
          <w:marTop w:val="0"/>
          <w:marBottom w:val="0"/>
          <w:divBdr>
            <w:top w:val="none" w:sz="0" w:space="0" w:color="auto"/>
            <w:left w:val="none" w:sz="0" w:space="0" w:color="auto"/>
            <w:bottom w:val="none" w:sz="0" w:space="0" w:color="auto"/>
            <w:right w:val="none" w:sz="0" w:space="0" w:color="auto"/>
          </w:divBdr>
        </w:div>
        <w:div w:id="1344866366">
          <w:marLeft w:val="640"/>
          <w:marRight w:val="0"/>
          <w:marTop w:val="0"/>
          <w:marBottom w:val="0"/>
          <w:divBdr>
            <w:top w:val="none" w:sz="0" w:space="0" w:color="auto"/>
            <w:left w:val="none" w:sz="0" w:space="0" w:color="auto"/>
            <w:bottom w:val="none" w:sz="0" w:space="0" w:color="auto"/>
            <w:right w:val="none" w:sz="0" w:space="0" w:color="auto"/>
          </w:divBdr>
        </w:div>
        <w:div w:id="1128938003">
          <w:marLeft w:val="640"/>
          <w:marRight w:val="0"/>
          <w:marTop w:val="0"/>
          <w:marBottom w:val="0"/>
          <w:divBdr>
            <w:top w:val="none" w:sz="0" w:space="0" w:color="auto"/>
            <w:left w:val="none" w:sz="0" w:space="0" w:color="auto"/>
            <w:bottom w:val="none" w:sz="0" w:space="0" w:color="auto"/>
            <w:right w:val="none" w:sz="0" w:space="0" w:color="auto"/>
          </w:divBdr>
        </w:div>
        <w:div w:id="2133135949">
          <w:marLeft w:val="640"/>
          <w:marRight w:val="0"/>
          <w:marTop w:val="0"/>
          <w:marBottom w:val="0"/>
          <w:divBdr>
            <w:top w:val="none" w:sz="0" w:space="0" w:color="auto"/>
            <w:left w:val="none" w:sz="0" w:space="0" w:color="auto"/>
            <w:bottom w:val="none" w:sz="0" w:space="0" w:color="auto"/>
            <w:right w:val="none" w:sz="0" w:space="0" w:color="auto"/>
          </w:divBdr>
        </w:div>
        <w:div w:id="384762283">
          <w:marLeft w:val="640"/>
          <w:marRight w:val="0"/>
          <w:marTop w:val="0"/>
          <w:marBottom w:val="0"/>
          <w:divBdr>
            <w:top w:val="none" w:sz="0" w:space="0" w:color="auto"/>
            <w:left w:val="none" w:sz="0" w:space="0" w:color="auto"/>
            <w:bottom w:val="none" w:sz="0" w:space="0" w:color="auto"/>
            <w:right w:val="none" w:sz="0" w:space="0" w:color="auto"/>
          </w:divBdr>
        </w:div>
        <w:div w:id="409080721">
          <w:marLeft w:val="640"/>
          <w:marRight w:val="0"/>
          <w:marTop w:val="0"/>
          <w:marBottom w:val="0"/>
          <w:divBdr>
            <w:top w:val="none" w:sz="0" w:space="0" w:color="auto"/>
            <w:left w:val="none" w:sz="0" w:space="0" w:color="auto"/>
            <w:bottom w:val="none" w:sz="0" w:space="0" w:color="auto"/>
            <w:right w:val="none" w:sz="0" w:space="0" w:color="auto"/>
          </w:divBdr>
        </w:div>
        <w:div w:id="792400865">
          <w:marLeft w:val="640"/>
          <w:marRight w:val="0"/>
          <w:marTop w:val="0"/>
          <w:marBottom w:val="0"/>
          <w:divBdr>
            <w:top w:val="none" w:sz="0" w:space="0" w:color="auto"/>
            <w:left w:val="none" w:sz="0" w:space="0" w:color="auto"/>
            <w:bottom w:val="none" w:sz="0" w:space="0" w:color="auto"/>
            <w:right w:val="none" w:sz="0" w:space="0" w:color="auto"/>
          </w:divBdr>
        </w:div>
        <w:div w:id="746919263">
          <w:marLeft w:val="640"/>
          <w:marRight w:val="0"/>
          <w:marTop w:val="0"/>
          <w:marBottom w:val="0"/>
          <w:divBdr>
            <w:top w:val="none" w:sz="0" w:space="0" w:color="auto"/>
            <w:left w:val="none" w:sz="0" w:space="0" w:color="auto"/>
            <w:bottom w:val="none" w:sz="0" w:space="0" w:color="auto"/>
            <w:right w:val="none" w:sz="0" w:space="0" w:color="auto"/>
          </w:divBdr>
        </w:div>
        <w:div w:id="1523275638">
          <w:marLeft w:val="640"/>
          <w:marRight w:val="0"/>
          <w:marTop w:val="0"/>
          <w:marBottom w:val="0"/>
          <w:divBdr>
            <w:top w:val="none" w:sz="0" w:space="0" w:color="auto"/>
            <w:left w:val="none" w:sz="0" w:space="0" w:color="auto"/>
            <w:bottom w:val="none" w:sz="0" w:space="0" w:color="auto"/>
            <w:right w:val="none" w:sz="0" w:space="0" w:color="auto"/>
          </w:divBdr>
        </w:div>
        <w:div w:id="1640652358">
          <w:marLeft w:val="640"/>
          <w:marRight w:val="0"/>
          <w:marTop w:val="0"/>
          <w:marBottom w:val="0"/>
          <w:divBdr>
            <w:top w:val="none" w:sz="0" w:space="0" w:color="auto"/>
            <w:left w:val="none" w:sz="0" w:space="0" w:color="auto"/>
            <w:bottom w:val="none" w:sz="0" w:space="0" w:color="auto"/>
            <w:right w:val="none" w:sz="0" w:space="0" w:color="auto"/>
          </w:divBdr>
        </w:div>
        <w:div w:id="947156307">
          <w:marLeft w:val="640"/>
          <w:marRight w:val="0"/>
          <w:marTop w:val="0"/>
          <w:marBottom w:val="0"/>
          <w:divBdr>
            <w:top w:val="none" w:sz="0" w:space="0" w:color="auto"/>
            <w:left w:val="none" w:sz="0" w:space="0" w:color="auto"/>
            <w:bottom w:val="none" w:sz="0" w:space="0" w:color="auto"/>
            <w:right w:val="none" w:sz="0" w:space="0" w:color="auto"/>
          </w:divBdr>
        </w:div>
        <w:div w:id="689259379">
          <w:marLeft w:val="640"/>
          <w:marRight w:val="0"/>
          <w:marTop w:val="0"/>
          <w:marBottom w:val="0"/>
          <w:divBdr>
            <w:top w:val="none" w:sz="0" w:space="0" w:color="auto"/>
            <w:left w:val="none" w:sz="0" w:space="0" w:color="auto"/>
            <w:bottom w:val="none" w:sz="0" w:space="0" w:color="auto"/>
            <w:right w:val="none" w:sz="0" w:space="0" w:color="auto"/>
          </w:divBdr>
        </w:div>
        <w:div w:id="843320546">
          <w:marLeft w:val="640"/>
          <w:marRight w:val="0"/>
          <w:marTop w:val="0"/>
          <w:marBottom w:val="0"/>
          <w:divBdr>
            <w:top w:val="none" w:sz="0" w:space="0" w:color="auto"/>
            <w:left w:val="none" w:sz="0" w:space="0" w:color="auto"/>
            <w:bottom w:val="none" w:sz="0" w:space="0" w:color="auto"/>
            <w:right w:val="none" w:sz="0" w:space="0" w:color="auto"/>
          </w:divBdr>
        </w:div>
        <w:div w:id="1085373149">
          <w:marLeft w:val="640"/>
          <w:marRight w:val="0"/>
          <w:marTop w:val="0"/>
          <w:marBottom w:val="0"/>
          <w:divBdr>
            <w:top w:val="none" w:sz="0" w:space="0" w:color="auto"/>
            <w:left w:val="none" w:sz="0" w:space="0" w:color="auto"/>
            <w:bottom w:val="none" w:sz="0" w:space="0" w:color="auto"/>
            <w:right w:val="none" w:sz="0" w:space="0" w:color="auto"/>
          </w:divBdr>
        </w:div>
        <w:div w:id="578560246">
          <w:marLeft w:val="640"/>
          <w:marRight w:val="0"/>
          <w:marTop w:val="0"/>
          <w:marBottom w:val="0"/>
          <w:divBdr>
            <w:top w:val="none" w:sz="0" w:space="0" w:color="auto"/>
            <w:left w:val="none" w:sz="0" w:space="0" w:color="auto"/>
            <w:bottom w:val="none" w:sz="0" w:space="0" w:color="auto"/>
            <w:right w:val="none" w:sz="0" w:space="0" w:color="auto"/>
          </w:divBdr>
        </w:div>
        <w:div w:id="63183983">
          <w:marLeft w:val="640"/>
          <w:marRight w:val="0"/>
          <w:marTop w:val="0"/>
          <w:marBottom w:val="0"/>
          <w:divBdr>
            <w:top w:val="none" w:sz="0" w:space="0" w:color="auto"/>
            <w:left w:val="none" w:sz="0" w:space="0" w:color="auto"/>
            <w:bottom w:val="none" w:sz="0" w:space="0" w:color="auto"/>
            <w:right w:val="none" w:sz="0" w:space="0" w:color="auto"/>
          </w:divBdr>
        </w:div>
        <w:div w:id="1814252800">
          <w:marLeft w:val="640"/>
          <w:marRight w:val="0"/>
          <w:marTop w:val="0"/>
          <w:marBottom w:val="0"/>
          <w:divBdr>
            <w:top w:val="none" w:sz="0" w:space="0" w:color="auto"/>
            <w:left w:val="none" w:sz="0" w:space="0" w:color="auto"/>
            <w:bottom w:val="none" w:sz="0" w:space="0" w:color="auto"/>
            <w:right w:val="none" w:sz="0" w:space="0" w:color="auto"/>
          </w:divBdr>
        </w:div>
        <w:div w:id="480587062">
          <w:marLeft w:val="640"/>
          <w:marRight w:val="0"/>
          <w:marTop w:val="0"/>
          <w:marBottom w:val="0"/>
          <w:divBdr>
            <w:top w:val="none" w:sz="0" w:space="0" w:color="auto"/>
            <w:left w:val="none" w:sz="0" w:space="0" w:color="auto"/>
            <w:bottom w:val="none" w:sz="0" w:space="0" w:color="auto"/>
            <w:right w:val="none" w:sz="0" w:space="0" w:color="auto"/>
          </w:divBdr>
        </w:div>
        <w:div w:id="1978795094">
          <w:marLeft w:val="640"/>
          <w:marRight w:val="0"/>
          <w:marTop w:val="0"/>
          <w:marBottom w:val="0"/>
          <w:divBdr>
            <w:top w:val="none" w:sz="0" w:space="0" w:color="auto"/>
            <w:left w:val="none" w:sz="0" w:space="0" w:color="auto"/>
            <w:bottom w:val="none" w:sz="0" w:space="0" w:color="auto"/>
            <w:right w:val="none" w:sz="0" w:space="0" w:color="auto"/>
          </w:divBdr>
        </w:div>
        <w:div w:id="1908760139">
          <w:marLeft w:val="640"/>
          <w:marRight w:val="0"/>
          <w:marTop w:val="0"/>
          <w:marBottom w:val="0"/>
          <w:divBdr>
            <w:top w:val="none" w:sz="0" w:space="0" w:color="auto"/>
            <w:left w:val="none" w:sz="0" w:space="0" w:color="auto"/>
            <w:bottom w:val="none" w:sz="0" w:space="0" w:color="auto"/>
            <w:right w:val="none" w:sz="0" w:space="0" w:color="auto"/>
          </w:divBdr>
        </w:div>
        <w:div w:id="104159043">
          <w:marLeft w:val="640"/>
          <w:marRight w:val="0"/>
          <w:marTop w:val="0"/>
          <w:marBottom w:val="0"/>
          <w:divBdr>
            <w:top w:val="none" w:sz="0" w:space="0" w:color="auto"/>
            <w:left w:val="none" w:sz="0" w:space="0" w:color="auto"/>
            <w:bottom w:val="none" w:sz="0" w:space="0" w:color="auto"/>
            <w:right w:val="none" w:sz="0" w:space="0" w:color="auto"/>
          </w:divBdr>
        </w:div>
        <w:div w:id="1189371824">
          <w:marLeft w:val="640"/>
          <w:marRight w:val="0"/>
          <w:marTop w:val="0"/>
          <w:marBottom w:val="0"/>
          <w:divBdr>
            <w:top w:val="none" w:sz="0" w:space="0" w:color="auto"/>
            <w:left w:val="none" w:sz="0" w:space="0" w:color="auto"/>
            <w:bottom w:val="none" w:sz="0" w:space="0" w:color="auto"/>
            <w:right w:val="none" w:sz="0" w:space="0" w:color="auto"/>
          </w:divBdr>
        </w:div>
        <w:div w:id="182282642">
          <w:marLeft w:val="640"/>
          <w:marRight w:val="0"/>
          <w:marTop w:val="0"/>
          <w:marBottom w:val="0"/>
          <w:divBdr>
            <w:top w:val="none" w:sz="0" w:space="0" w:color="auto"/>
            <w:left w:val="none" w:sz="0" w:space="0" w:color="auto"/>
            <w:bottom w:val="none" w:sz="0" w:space="0" w:color="auto"/>
            <w:right w:val="none" w:sz="0" w:space="0" w:color="auto"/>
          </w:divBdr>
        </w:div>
        <w:div w:id="935987473">
          <w:marLeft w:val="640"/>
          <w:marRight w:val="0"/>
          <w:marTop w:val="0"/>
          <w:marBottom w:val="0"/>
          <w:divBdr>
            <w:top w:val="none" w:sz="0" w:space="0" w:color="auto"/>
            <w:left w:val="none" w:sz="0" w:space="0" w:color="auto"/>
            <w:bottom w:val="none" w:sz="0" w:space="0" w:color="auto"/>
            <w:right w:val="none" w:sz="0" w:space="0" w:color="auto"/>
          </w:divBdr>
        </w:div>
        <w:div w:id="1848518784">
          <w:marLeft w:val="640"/>
          <w:marRight w:val="0"/>
          <w:marTop w:val="0"/>
          <w:marBottom w:val="0"/>
          <w:divBdr>
            <w:top w:val="none" w:sz="0" w:space="0" w:color="auto"/>
            <w:left w:val="none" w:sz="0" w:space="0" w:color="auto"/>
            <w:bottom w:val="none" w:sz="0" w:space="0" w:color="auto"/>
            <w:right w:val="none" w:sz="0" w:space="0" w:color="auto"/>
          </w:divBdr>
        </w:div>
        <w:div w:id="938633917">
          <w:marLeft w:val="640"/>
          <w:marRight w:val="0"/>
          <w:marTop w:val="0"/>
          <w:marBottom w:val="0"/>
          <w:divBdr>
            <w:top w:val="none" w:sz="0" w:space="0" w:color="auto"/>
            <w:left w:val="none" w:sz="0" w:space="0" w:color="auto"/>
            <w:bottom w:val="none" w:sz="0" w:space="0" w:color="auto"/>
            <w:right w:val="none" w:sz="0" w:space="0" w:color="auto"/>
          </w:divBdr>
        </w:div>
        <w:div w:id="2039819239">
          <w:marLeft w:val="640"/>
          <w:marRight w:val="0"/>
          <w:marTop w:val="0"/>
          <w:marBottom w:val="0"/>
          <w:divBdr>
            <w:top w:val="none" w:sz="0" w:space="0" w:color="auto"/>
            <w:left w:val="none" w:sz="0" w:space="0" w:color="auto"/>
            <w:bottom w:val="none" w:sz="0" w:space="0" w:color="auto"/>
            <w:right w:val="none" w:sz="0" w:space="0" w:color="auto"/>
          </w:divBdr>
        </w:div>
        <w:div w:id="1505320781">
          <w:marLeft w:val="640"/>
          <w:marRight w:val="0"/>
          <w:marTop w:val="0"/>
          <w:marBottom w:val="0"/>
          <w:divBdr>
            <w:top w:val="none" w:sz="0" w:space="0" w:color="auto"/>
            <w:left w:val="none" w:sz="0" w:space="0" w:color="auto"/>
            <w:bottom w:val="none" w:sz="0" w:space="0" w:color="auto"/>
            <w:right w:val="none" w:sz="0" w:space="0" w:color="auto"/>
          </w:divBdr>
        </w:div>
        <w:div w:id="806315659">
          <w:marLeft w:val="640"/>
          <w:marRight w:val="0"/>
          <w:marTop w:val="0"/>
          <w:marBottom w:val="0"/>
          <w:divBdr>
            <w:top w:val="none" w:sz="0" w:space="0" w:color="auto"/>
            <w:left w:val="none" w:sz="0" w:space="0" w:color="auto"/>
            <w:bottom w:val="none" w:sz="0" w:space="0" w:color="auto"/>
            <w:right w:val="none" w:sz="0" w:space="0" w:color="auto"/>
          </w:divBdr>
        </w:div>
        <w:div w:id="427851165">
          <w:marLeft w:val="640"/>
          <w:marRight w:val="0"/>
          <w:marTop w:val="0"/>
          <w:marBottom w:val="0"/>
          <w:divBdr>
            <w:top w:val="none" w:sz="0" w:space="0" w:color="auto"/>
            <w:left w:val="none" w:sz="0" w:space="0" w:color="auto"/>
            <w:bottom w:val="none" w:sz="0" w:space="0" w:color="auto"/>
            <w:right w:val="none" w:sz="0" w:space="0" w:color="auto"/>
          </w:divBdr>
        </w:div>
        <w:div w:id="503131034">
          <w:marLeft w:val="640"/>
          <w:marRight w:val="0"/>
          <w:marTop w:val="0"/>
          <w:marBottom w:val="0"/>
          <w:divBdr>
            <w:top w:val="none" w:sz="0" w:space="0" w:color="auto"/>
            <w:left w:val="none" w:sz="0" w:space="0" w:color="auto"/>
            <w:bottom w:val="none" w:sz="0" w:space="0" w:color="auto"/>
            <w:right w:val="none" w:sz="0" w:space="0" w:color="auto"/>
          </w:divBdr>
        </w:div>
        <w:div w:id="947077436">
          <w:marLeft w:val="640"/>
          <w:marRight w:val="0"/>
          <w:marTop w:val="0"/>
          <w:marBottom w:val="0"/>
          <w:divBdr>
            <w:top w:val="none" w:sz="0" w:space="0" w:color="auto"/>
            <w:left w:val="none" w:sz="0" w:space="0" w:color="auto"/>
            <w:bottom w:val="none" w:sz="0" w:space="0" w:color="auto"/>
            <w:right w:val="none" w:sz="0" w:space="0" w:color="auto"/>
          </w:divBdr>
        </w:div>
        <w:div w:id="742485445">
          <w:marLeft w:val="640"/>
          <w:marRight w:val="0"/>
          <w:marTop w:val="0"/>
          <w:marBottom w:val="0"/>
          <w:divBdr>
            <w:top w:val="none" w:sz="0" w:space="0" w:color="auto"/>
            <w:left w:val="none" w:sz="0" w:space="0" w:color="auto"/>
            <w:bottom w:val="none" w:sz="0" w:space="0" w:color="auto"/>
            <w:right w:val="none" w:sz="0" w:space="0" w:color="auto"/>
          </w:divBdr>
        </w:div>
        <w:div w:id="1386753896">
          <w:marLeft w:val="640"/>
          <w:marRight w:val="0"/>
          <w:marTop w:val="0"/>
          <w:marBottom w:val="0"/>
          <w:divBdr>
            <w:top w:val="none" w:sz="0" w:space="0" w:color="auto"/>
            <w:left w:val="none" w:sz="0" w:space="0" w:color="auto"/>
            <w:bottom w:val="none" w:sz="0" w:space="0" w:color="auto"/>
            <w:right w:val="none" w:sz="0" w:space="0" w:color="auto"/>
          </w:divBdr>
        </w:div>
        <w:div w:id="841050957">
          <w:marLeft w:val="640"/>
          <w:marRight w:val="0"/>
          <w:marTop w:val="0"/>
          <w:marBottom w:val="0"/>
          <w:divBdr>
            <w:top w:val="none" w:sz="0" w:space="0" w:color="auto"/>
            <w:left w:val="none" w:sz="0" w:space="0" w:color="auto"/>
            <w:bottom w:val="none" w:sz="0" w:space="0" w:color="auto"/>
            <w:right w:val="none" w:sz="0" w:space="0" w:color="auto"/>
          </w:divBdr>
        </w:div>
        <w:div w:id="130169984">
          <w:marLeft w:val="640"/>
          <w:marRight w:val="0"/>
          <w:marTop w:val="0"/>
          <w:marBottom w:val="0"/>
          <w:divBdr>
            <w:top w:val="none" w:sz="0" w:space="0" w:color="auto"/>
            <w:left w:val="none" w:sz="0" w:space="0" w:color="auto"/>
            <w:bottom w:val="none" w:sz="0" w:space="0" w:color="auto"/>
            <w:right w:val="none" w:sz="0" w:space="0" w:color="auto"/>
          </w:divBdr>
        </w:div>
        <w:div w:id="205601818">
          <w:marLeft w:val="640"/>
          <w:marRight w:val="0"/>
          <w:marTop w:val="0"/>
          <w:marBottom w:val="0"/>
          <w:divBdr>
            <w:top w:val="none" w:sz="0" w:space="0" w:color="auto"/>
            <w:left w:val="none" w:sz="0" w:space="0" w:color="auto"/>
            <w:bottom w:val="none" w:sz="0" w:space="0" w:color="auto"/>
            <w:right w:val="none" w:sz="0" w:space="0" w:color="auto"/>
          </w:divBdr>
        </w:div>
        <w:div w:id="1458449829">
          <w:marLeft w:val="640"/>
          <w:marRight w:val="0"/>
          <w:marTop w:val="0"/>
          <w:marBottom w:val="0"/>
          <w:divBdr>
            <w:top w:val="none" w:sz="0" w:space="0" w:color="auto"/>
            <w:left w:val="none" w:sz="0" w:space="0" w:color="auto"/>
            <w:bottom w:val="none" w:sz="0" w:space="0" w:color="auto"/>
            <w:right w:val="none" w:sz="0" w:space="0" w:color="auto"/>
          </w:divBdr>
        </w:div>
        <w:div w:id="423308381">
          <w:marLeft w:val="640"/>
          <w:marRight w:val="0"/>
          <w:marTop w:val="0"/>
          <w:marBottom w:val="0"/>
          <w:divBdr>
            <w:top w:val="none" w:sz="0" w:space="0" w:color="auto"/>
            <w:left w:val="none" w:sz="0" w:space="0" w:color="auto"/>
            <w:bottom w:val="none" w:sz="0" w:space="0" w:color="auto"/>
            <w:right w:val="none" w:sz="0" w:space="0" w:color="auto"/>
          </w:divBdr>
        </w:div>
        <w:div w:id="271521178">
          <w:marLeft w:val="640"/>
          <w:marRight w:val="0"/>
          <w:marTop w:val="0"/>
          <w:marBottom w:val="0"/>
          <w:divBdr>
            <w:top w:val="none" w:sz="0" w:space="0" w:color="auto"/>
            <w:left w:val="none" w:sz="0" w:space="0" w:color="auto"/>
            <w:bottom w:val="none" w:sz="0" w:space="0" w:color="auto"/>
            <w:right w:val="none" w:sz="0" w:space="0" w:color="auto"/>
          </w:divBdr>
        </w:div>
        <w:div w:id="869033589">
          <w:marLeft w:val="640"/>
          <w:marRight w:val="0"/>
          <w:marTop w:val="0"/>
          <w:marBottom w:val="0"/>
          <w:divBdr>
            <w:top w:val="none" w:sz="0" w:space="0" w:color="auto"/>
            <w:left w:val="none" w:sz="0" w:space="0" w:color="auto"/>
            <w:bottom w:val="none" w:sz="0" w:space="0" w:color="auto"/>
            <w:right w:val="none" w:sz="0" w:space="0" w:color="auto"/>
          </w:divBdr>
        </w:div>
        <w:div w:id="1111362935">
          <w:marLeft w:val="640"/>
          <w:marRight w:val="0"/>
          <w:marTop w:val="0"/>
          <w:marBottom w:val="0"/>
          <w:divBdr>
            <w:top w:val="none" w:sz="0" w:space="0" w:color="auto"/>
            <w:left w:val="none" w:sz="0" w:space="0" w:color="auto"/>
            <w:bottom w:val="none" w:sz="0" w:space="0" w:color="auto"/>
            <w:right w:val="none" w:sz="0" w:space="0" w:color="auto"/>
          </w:divBdr>
        </w:div>
        <w:div w:id="674069269">
          <w:marLeft w:val="640"/>
          <w:marRight w:val="0"/>
          <w:marTop w:val="0"/>
          <w:marBottom w:val="0"/>
          <w:divBdr>
            <w:top w:val="none" w:sz="0" w:space="0" w:color="auto"/>
            <w:left w:val="none" w:sz="0" w:space="0" w:color="auto"/>
            <w:bottom w:val="none" w:sz="0" w:space="0" w:color="auto"/>
            <w:right w:val="none" w:sz="0" w:space="0" w:color="auto"/>
          </w:divBdr>
        </w:div>
        <w:div w:id="73020064">
          <w:marLeft w:val="640"/>
          <w:marRight w:val="0"/>
          <w:marTop w:val="0"/>
          <w:marBottom w:val="0"/>
          <w:divBdr>
            <w:top w:val="none" w:sz="0" w:space="0" w:color="auto"/>
            <w:left w:val="none" w:sz="0" w:space="0" w:color="auto"/>
            <w:bottom w:val="none" w:sz="0" w:space="0" w:color="auto"/>
            <w:right w:val="none" w:sz="0" w:space="0" w:color="auto"/>
          </w:divBdr>
        </w:div>
        <w:div w:id="1234581948">
          <w:marLeft w:val="640"/>
          <w:marRight w:val="0"/>
          <w:marTop w:val="0"/>
          <w:marBottom w:val="0"/>
          <w:divBdr>
            <w:top w:val="none" w:sz="0" w:space="0" w:color="auto"/>
            <w:left w:val="none" w:sz="0" w:space="0" w:color="auto"/>
            <w:bottom w:val="none" w:sz="0" w:space="0" w:color="auto"/>
            <w:right w:val="none" w:sz="0" w:space="0" w:color="auto"/>
          </w:divBdr>
        </w:div>
        <w:div w:id="1801073252">
          <w:marLeft w:val="640"/>
          <w:marRight w:val="0"/>
          <w:marTop w:val="0"/>
          <w:marBottom w:val="0"/>
          <w:divBdr>
            <w:top w:val="none" w:sz="0" w:space="0" w:color="auto"/>
            <w:left w:val="none" w:sz="0" w:space="0" w:color="auto"/>
            <w:bottom w:val="none" w:sz="0" w:space="0" w:color="auto"/>
            <w:right w:val="none" w:sz="0" w:space="0" w:color="auto"/>
          </w:divBdr>
        </w:div>
        <w:div w:id="845903545">
          <w:marLeft w:val="640"/>
          <w:marRight w:val="0"/>
          <w:marTop w:val="0"/>
          <w:marBottom w:val="0"/>
          <w:divBdr>
            <w:top w:val="none" w:sz="0" w:space="0" w:color="auto"/>
            <w:left w:val="none" w:sz="0" w:space="0" w:color="auto"/>
            <w:bottom w:val="none" w:sz="0" w:space="0" w:color="auto"/>
            <w:right w:val="none" w:sz="0" w:space="0" w:color="auto"/>
          </w:divBdr>
        </w:div>
        <w:div w:id="1383213857">
          <w:marLeft w:val="640"/>
          <w:marRight w:val="0"/>
          <w:marTop w:val="0"/>
          <w:marBottom w:val="0"/>
          <w:divBdr>
            <w:top w:val="none" w:sz="0" w:space="0" w:color="auto"/>
            <w:left w:val="none" w:sz="0" w:space="0" w:color="auto"/>
            <w:bottom w:val="none" w:sz="0" w:space="0" w:color="auto"/>
            <w:right w:val="none" w:sz="0" w:space="0" w:color="auto"/>
          </w:divBdr>
        </w:div>
        <w:div w:id="399255492">
          <w:marLeft w:val="640"/>
          <w:marRight w:val="0"/>
          <w:marTop w:val="0"/>
          <w:marBottom w:val="0"/>
          <w:divBdr>
            <w:top w:val="none" w:sz="0" w:space="0" w:color="auto"/>
            <w:left w:val="none" w:sz="0" w:space="0" w:color="auto"/>
            <w:bottom w:val="none" w:sz="0" w:space="0" w:color="auto"/>
            <w:right w:val="none" w:sz="0" w:space="0" w:color="auto"/>
          </w:divBdr>
        </w:div>
        <w:div w:id="414980149">
          <w:marLeft w:val="640"/>
          <w:marRight w:val="0"/>
          <w:marTop w:val="0"/>
          <w:marBottom w:val="0"/>
          <w:divBdr>
            <w:top w:val="none" w:sz="0" w:space="0" w:color="auto"/>
            <w:left w:val="none" w:sz="0" w:space="0" w:color="auto"/>
            <w:bottom w:val="none" w:sz="0" w:space="0" w:color="auto"/>
            <w:right w:val="none" w:sz="0" w:space="0" w:color="auto"/>
          </w:divBdr>
        </w:div>
        <w:div w:id="781994220">
          <w:marLeft w:val="640"/>
          <w:marRight w:val="0"/>
          <w:marTop w:val="0"/>
          <w:marBottom w:val="0"/>
          <w:divBdr>
            <w:top w:val="none" w:sz="0" w:space="0" w:color="auto"/>
            <w:left w:val="none" w:sz="0" w:space="0" w:color="auto"/>
            <w:bottom w:val="none" w:sz="0" w:space="0" w:color="auto"/>
            <w:right w:val="none" w:sz="0" w:space="0" w:color="auto"/>
          </w:divBdr>
        </w:div>
        <w:div w:id="306860579">
          <w:marLeft w:val="640"/>
          <w:marRight w:val="0"/>
          <w:marTop w:val="0"/>
          <w:marBottom w:val="0"/>
          <w:divBdr>
            <w:top w:val="none" w:sz="0" w:space="0" w:color="auto"/>
            <w:left w:val="none" w:sz="0" w:space="0" w:color="auto"/>
            <w:bottom w:val="none" w:sz="0" w:space="0" w:color="auto"/>
            <w:right w:val="none" w:sz="0" w:space="0" w:color="auto"/>
          </w:divBdr>
        </w:div>
        <w:div w:id="862285574">
          <w:marLeft w:val="640"/>
          <w:marRight w:val="0"/>
          <w:marTop w:val="0"/>
          <w:marBottom w:val="0"/>
          <w:divBdr>
            <w:top w:val="none" w:sz="0" w:space="0" w:color="auto"/>
            <w:left w:val="none" w:sz="0" w:space="0" w:color="auto"/>
            <w:bottom w:val="none" w:sz="0" w:space="0" w:color="auto"/>
            <w:right w:val="none" w:sz="0" w:space="0" w:color="auto"/>
          </w:divBdr>
        </w:div>
        <w:div w:id="1656568082">
          <w:marLeft w:val="640"/>
          <w:marRight w:val="0"/>
          <w:marTop w:val="0"/>
          <w:marBottom w:val="0"/>
          <w:divBdr>
            <w:top w:val="none" w:sz="0" w:space="0" w:color="auto"/>
            <w:left w:val="none" w:sz="0" w:space="0" w:color="auto"/>
            <w:bottom w:val="none" w:sz="0" w:space="0" w:color="auto"/>
            <w:right w:val="none" w:sz="0" w:space="0" w:color="auto"/>
          </w:divBdr>
        </w:div>
        <w:div w:id="153571532">
          <w:marLeft w:val="640"/>
          <w:marRight w:val="0"/>
          <w:marTop w:val="0"/>
          <w:marBottom w:val="0"/>
          <w:divBdr>
            <w:top w:val="none" w:sz="0" w:space="0" w:color="auto"/>
            <w:left w:val="none" w:sz="0" w:space="0" w:color="auto"/>
            <w:bottom w:val="none" w:sz="0" w:space="0" w:color="auto"/>
            <w:right w:val="none" w:sz="0" w:space="0" w:color="auto"/>
          </w:divBdr>
        </w:div>
        <w:div w:id="1322008779">
          <w:marLeft w:val="640"/>
          <w:marRight w:val="0"/>
          <w:marTop w:val="0"/>
          <w:marBottom w:val="0"/>
          <w:divBdr>
            <w:top w:val="none" w:sz="0" w:space="0" w:color="auto"/>
            <w:left w:val="none" w:sz="0" w:space="0" w:color="auto"/>
            <w:bottom w:val="none" w:sz="0" w:space="0" w:color="auto"/>
            <w:right w:val="none" w:sz="0" w:space="0" w:color="auto"/>
          </w:divBdr>
        </w:div>
        <w:div w:id="1410494157">
          <w:marLeft w:val="640"/>
          <w:marRight w:val="0"/>
          <w:marTop w:val="0"/>
          <w:marBottom w:val="0"/>
          <w:divBdr>
            <w:top w:val="none" w:sz="0" w:space="0" w:color="auto"/>
            <w:left w:val="none" w:sz="0" w:space="0" w:color="auto"/>
            <w:bottom w:val="none" w:sz="0" w:space="0" w:color="auto"/>
            <w:right w:val="none" w:sz="0" w:space="0" w:color="auto"/>
          </w:divBdr>
        </w:div>
        <w:div w:id="1549799710">
          <w:marLeft w:val="640"/>
          <w:marRight w:val="0"/>
          <w:marTop w:val="0"/>
          <w:marBottom w:val="0"/>
          <w:divBdr>
            <w:top w:val="none" w:sz="0" w:space="0" w:color="auto"/>
            <w:left w:val="none" w:sz="0" w:space="0" w:color="auto"/>
            <w:bottom w:val="none" w:sz="0" w:space="0" w:color="auto"/>
            <w:right w:val="none" w:sz="0" w:space="0" w:color="auto"/>
          </w:divBdr>
        </w:div>
        <w:div w:id="1236158841">
          <w:marLeft w:val="640"/>
          <w:marRight w:val="0"/>
          <w:marTop w:val="0"/>
          <w:marBottom w:val="0"/>
          <w:divBdr>
            <w:top w:val="none" w:sz="0" w:space="0" w:color="auto"/>
            <w:left w:val="none" w:sz="0" w:space="0" w:color="auto"/>
            <w:bottom w:val="none" w:sz="0" w:space="0" w:color="auto"/>
            <w:right w:val="none" w:sz="0" w:space="0" w:color="auto"/>
          </w:divBdr>
        </w:div>
        <w:div w:id="958026349">
          <w:marLeft w:val="640"/>
          <w:marRight w:val="0"/>
          <w:marTop w:val="0"/>
          <w:marBottom w:val="0"/>
          <w:divBdr>
            <w:top w:val="none" w:sz="0" w:space="0" w:color="auto"/>
            <w:left w:val="none" w:sz="0" w:space="0" w:color="auto"/>
            <w:bottom w:val="none" w:sz="0" w:space="0" w:color="auto"/>
            <w:right w:val="none" w:sz="0" w:space="0" w:color="auto"/>
          </w:divBdr>
        </w:div>
        <w:div w:id="955402476">
          <w:marLeft w:val="640"/>
          <w:marRight w:val="0"/>
          <w:marTop w:val="0"/>
          <w:marBottom w:val="0"/>
          <w:divBdr>
            <w:top w:val="none" w:sz="0" w:space="0" w:color="auto"/>
            <w:left w:val="none" w:sz="0" w:space="0" w:color="auto"/>
            <w:bottom w:val="none" w:sz="0" w:space="0" w:color="auto"/>
            <w:right w:val="none" w:sz="0" w:space="0" w:color="auto"/>
          </w:divBdr>
        </w:div>
        <w:div w:id="848563253">
          <w:marLeft w:val="640"/>
          <w:marRight w:val="0"/>
          <w:marTop w:val="0"/>
          <w:marBottom w:val="0"/>
          <w:divBdr>
            <w:top w:val="none" w:sz="0" w:space="0" w:color="auto"/>
            <w:left w:val="none" w:sz="0" w:space="0" w:color="auto"/>
            <w:bottom w:val="none" w:sz="0" w:space="0" w:color="auto"/>
            <w:right w:val="none" w:sz="0" w:space="0" w:color="auto"/>
          </w:divBdr>
        </w:div>
        <w:div w:id="1387492874">
          <w:marLeft w:val="640"/>
          <w:marRight w:val="0"/>
          <w:marTop w:val="0"/>
          <w:marBottom w:val="0"/>
          <w:divBdr>
            <w:top w:val="none" w:sz="0" w:space="0" w:color="auto"/>
            <w:left w:val="none" w:sz="0" w:space="0" w:color="auto"/>
            <w:bottom w:val="none" w:sz="0" w:space="0" w:color="auto"/>
            <w:right w:val="none" w:sz="0" w:space="0" w:color="auto"/>
          </w:divBdr>
        </w:div>
        <w:div w:id="1979802208">
          <w:marLeft w:val="640"/>
          <w:marRight w:val="0"/>
          <w:marTop w:val="0"/>
          <w:marBottom w:val="0"/>
          <w:divBdr>
            <w:top w:val="none" w:sz="0" w:space="0" w:color="auto"/>
            <w:left w:val="none" w:sz="0" w:space="0" w:color="auto"/>
            <w:bottom w:val="none" w:sz="0" w:space="0" w:color="auto"/>
            <w:right w:val="none" w:sz="0" w:space="0" w:color="auto"/>
          </w:divBdr>
        </w:div>
        <w:div w:id="406541365">
          <w:marLeft w:val="640"/>
          <w:marRight w:val="0"/>
          <w:marTop w:val="0"/>
          <w:marBottom w:val="0"/>
          <w:divBdr>
            <w:top w:val="none" w:sz="0" w:space="0" w:color="auto"/>
            <w:left w:val="none" w:sz="0" w:space="0" w:color="auto"/>
            <w:bottom w:val="none" w:sz="0" w:space="0" w:color="auto"/>
            <w:right w:val="none" w:sz="0" w:space="0" w:color="auto"/>
          </w:divBdr>
        </w:div>
        <w:div w:id="343094657">
          <w:marLeft w:val="640"/>
          <w:marRight w:val="0"/>
          <w:marTop w:val="0"/>
          <w:marBottom w:val="0"/>
          <w:divBdr>
            <w:top w:val="none" w:sz="0" w:space="0" w:color="auto"/>
            <w:left w:val="none" w:sz="0" w:space="0" w:color="auto"/>
            <w:bottom w:val="none" w:sz="0" w:space="0" w:color="auto"/>
            <w:right w:val="none" w:sz="0" w:space="0" w:color="auto"/>
          </w:divBdr>
        </w:div>
        <w:div w:id="744491040">
          <w:marLeft w:val="640"/>
          <w:marRight w:val="0"/>
          <w:marTop w:val="0"/>
          <w:marBottom w:val="0"/>
          <w:divBdr>
            <w:top w:val="none" w:sz="0" w:space="0" w:color="auto"/>
            <w:left w:val="none" w:sz="0" w:space="0" w:color="auto"/>
            <w:bottom w:val="none" w:sz="0" w:space="0" w:color="auto"/>
            <w:right w:val="none" w:sz="0" w:space="0" w:color="auto"/>
          </w:divBdr>
        </w:div>
        <w:div w:id="728236778">
          <w:marLeft w:val="640"/>
          <w:marRight w:val="0"/>
          <w:marTop w:val="0"/>
          <w:marBottom w:val="0"/>
          <w:divBdr>
            <w:top w:val="none" w:sz="0" w:space="0" w:color="auto"/>
            <w:left w:val="none" w:sz="0" w:space="0" w:color="auto"/>
            <w:bottom w:val="none" w:sz="0" w:space="0" w:color="auto"/>
            <w:right w:val="none" w:sz="0" w:space="0" w:color="auto"/>
          </w:divBdr>
        </w:div>
        <w:div w:id="1439567810">
          <w:marLeft w:val="640"/>
          <w:marRight w:val="0"/>
          <w:marTop w:val="0"/>
          <w:marBottom w:val="0"/>
          <w:divBdr>
            <w:top w:val="none" w:sz="0" w:space="0" w:color="auto"/>
            <w:left w:val="none" w:sz="0" w:space="0" w:color="auto"/>
            <w:bottom w:val="none" w:sz="0" w:space="0" w:color="auto"/>
            <w:right w:val="none" w:sz="0" w:space="0" w:color="auto"/>
          </w:divBdr>
        </w:div>
        <w:div w:id="610477054">
          <w:marLeft w:val="640"/>
          <w:marRight w:val="0"/>
          <w:marTop w:val="0"/>
          <w:marBottom w:val="0"/>
          <w:divBdr>
            <w:top w:val="none" w:sz="0" w:space="0" w:color="auto"/>
            <w:left w:val="none" w:sz="0" w:space="0" w:color="auto"/>
            <w:bottom w:val="none" w:sz="0" w:space="0" w:color="auto"/>
            <w:right w:val="none" w:sz="0" w:space="0" w:color="auto"/>
          </w:divBdr>
        </w:div>
        <w:div w:id="1206064894">
          <w:marLeft w:val="640"/>
          <w:marRight w:val="0"/>
          <w:marTop w:val="0"/>
          <w:marBottom w:val="0"/>
          <w:divBdr>
            <w:top w:val="none" w:sz="0" w:space="0" w:color="auto"/>
            <w:left w:val="none" w:sz="0" w:space="0" w:color="auto"/>
            <w:bottom w:val="none" w:sz="0" w:space="0" w:color="auto"/>
            <w:right w:val="none" w:sz="0" w:space="0" w:color="auto"/>
          </w:divBdr>
        </w:div>
        <w:div w:id="225535732">
          <w:marLeft w:val="640"/>
          <w:marRight w:val="0"/>
          <w:marTop w:val="0"/>
          <w:marBottom w:val="0"/>
          <w:divBdr>
            <w:top w:val="none" w:sz="0" w:space="0" w:color="auto"/>
            <w:left w:val="none" w:sz="0" w:space="0" w:color="auto"/>
            <w:bottom w:val="none" w:sz="0" w:space="0" w:color="auto"/>
            <w:right w:val="none" w:sz="0" w:space="0" w:color="auto"/>
          </w:divBdr>
        </w:div>
        <w:div w:id="986788814">
          <w:marLeft w:val="640"/>
          <w:marRight w:val="0"/>
          <w:marTop w:val="0"/>
          <w:marBottom w:val="0"/>
          <w:divBdr>
            <w:top w:val="none" w:sz="0" w:space="0" w:color="auto"/>
            <w:left w:val="none" w:sz="0" w:space="0" w:color="auto"/>
            <w:bottom w:val="none" w:sz="0" w:space="0" w:color="auto"/>
            <w:right w:val="none" w:sz="0" w:space="0" w:color="auto"/>
          </w:divBdr>
        </w:div>
        <w:div w:id="2017148893">
          <w:marLeft w:val="640"/>
          <w:marRight w:val="0"/>
          <w:marTop w:val="0"/>
          <w:marBottom w:val="0"/>
          <w:divBdr>
            <w:top w:val="none" w:sz="0" w:space="0" w:color="auto"/>
            <w:left w:val="none" w:sz="0" w:space="0" w:color="auto"/>
            <w:bottom w:val="none" w:sz="0" w:space="0" w:color="auto"/>
            <w:right w:val="none" w:sz="0" w:space="0" w:color="auto"/>
          </w:divBdr>
        </w:div>
        <w:div w:id="727608183">
          <w:marLeft w:val="640"/>
          <w:marRight w:val="0"/>
          <w:marTop w:val="0"/>
          <w:marBottom w:val="0"/>
          <w:divBdr>
            <w:top w:val="none" w:sz="0" w:space="0" w:color="auto"/>
            <w:left w:val="none" w:sz="0" w:space="0" w:color="auto"/>
            <w:bottom w:val="none" w:sz="0" w:space="0" w:color="auto"/>
            <w:right w:val="none" w:sz="0" w:space="0" w:color="auto"/>
          </w:divBdr>
        </w:div>
        <w:div w:id="1816681011">
          <w:marLeft w:val="640"/>
          <w:marRight w:val="0"/>
          <w:marTop w:val="0"/>
          <w:marBottom w:val="0"/>
          <w:divBdr>
            <w:top w:val="none" w:sz="0" w:space="0" w:color="auto"/>
            <w:left w:val="none" w:sz="0" w:space="0" w:color="auto"/>
            <w:bottom w:val="none" w:sz="0" w:space="0" w:color="auto"/>
            <w:right w:val="none" w:sz="0" w:space="0" w:color="auto"/>
          </w:divBdr>
        </w:div>
        <w:div w:id="1911770812">
          <w:marLeft w:val="640"/>
          <w:marRight w:val="0"/>
          <w:marTop w:val="0"/>
          <w:marBottom w:val="0"/>
          <w:divBdr>
            <w:top w:val="none" w:sz="0" w:space="0" w:color="auto"/>
            <w:left w:val="none" w:sz="0" w:space="0" w:color="auto"/>
            <w:bottom w:val="none" w:sz="0" w:space="0" w:color="auto"/>
            <w:right w:val="none" w:sz="0" w:space="0" w:color="auto"/>
          </w:divBdr>
        </w:div>
        <w:div w:id="283583994">
          <w:marLeft w:val="640"/>
          <w:marRight w:val="0"/>
          <w:marTop w:val="0"/>
          <w:marBottom w:val="0"/>
          <w:divBdr>
            <w:top w:val="none" w:sz="0" w:space="0" w:color="auto"/>
            <w:left w:val="none" w:sz="0" w:space="0" w:color="auto"/>
            <w:bottom w:val="none" w:sz="0" w:space="0" w:color="auto"/>
            <w:right w:val="none" w:sz="0" w:space="0" w:color="auto"/>
          </w:divBdr>
        </w:div>
        <w:div w:id="2085451204">
          <w:marLeft w:val="640"/>
          <w:marRight w:val="0"/>
          <w:marTop w:val="0"/>
          <w:marBottom w:val="0"/>
          <w:divBdr>
            <w:top w:val="none" w:sz="0" w:space="0" w:color="auto"/>
            <w:left w:val="none" w:sz="0" w:space="0" w:color="auto"/>
            <w:bottom w:val="none" w:sz="0" w:space="0" w:color="auto"/>
            <w:right w:val="none" w:sz="0" w:space="0" w:color="auto"/>
          </w:divBdr>
        </w:div>
        <w:div w:id="495806208">
          <w:marLeft w:val="640"/>
          <w:marRight w:val="0"/>
          <w:marTop w:val="0"/>
          <w:marBottom w:val="0"/>
          <w:divBdr>
            <w:top w:val="none" w:sz="0" w:space="0" w:color="auto"/>
            <w:left w:val="none" w:sz="0" w:space="0" w:color="auto"/>
            <w:bottom w:val="none" w:sz="0" w:space="0" w:color="auto"/>
            <w:right w:val="none" w:sz="0" w:space="0" w:color="auto"/>
          </w:divBdr>
        </w:div>
        <w:div w:id="9450451">
          <w:marLeft w:val="640"/>
          <w:marRight w:val="0"/>
          <w:marTop w:val="0"/>
          <w:marBottom w:val="0"/>
          <w:divBdr>
            <w:top w:val="none" w:sz="0" w:space="0" w:color="auto"/>
            <w:left w:val="none" w:sz="0" w:space="0" w:color="auto"/>
            <w:bottom w:val="none" w:sz="0" w:space="0" w:color="auto"/>
            <w:right w:val="none" w:sz="0" w:space="0" w:color="auto"/>
          </w:divBdr>
        </w:div>
        <w:div w:id="802768739">
          <w:marLeft w:val="640"/>
          <w:marRight w:val="0"/>
          <w:marTop w:val="0"/>
          <w:marBottom w:val="0"/>
          <w:divBdr>
            <w:top w:val="none" w:sz="0" w:space="0" w:color="auto"/>
            <w:left w:val="none" w:sz="0" w:space="0" w:color="auto"/>
            <w:bottom w:val="none" w:sz="0" w:space="0" w:color="auto"/>
            <w:right w:val="none" w:sz="0" w:space="0" w:color="auto"/>
          </w:divBdr>
        </w:div>
        <w:div w:id="1187132953">
          <w:marLeft w:val="640"/>
          <w:marRight w:val="0"/>
          <w:marTop w:val="0"/>
          <w:marBottom w:val="0"/>
          <w:divBdr>
            <w:top w:val="none" w:sz="0" w:space="0" w:color="auto"/>
            <w:left w:val="none" w:sz="0" w:space="0" w:color="auto"/>
            <w:bottom w:val="none" w:sz="0" w:space="0" w:color="auto"/>
            <w:right w:val="none" w:sz="0" w:space="0" w:color="auto"/>
          </w:divBdr>
        </w:div>
        <w:div w:id="1769423476">
          <w:marLeft w:val="640"/>
          <w:marRight w:val="0"/>
          <w:marTop w:val="0"/>
          <w:marBottom w:val="0"/>
          <w:divBdr>
            <w:top w:val="none" w:sz="0" w:space="0" w:color="auto"/>
            <w:left w:val="none" w:sz="0" w:space="0" w:color="auto"/>
            <w:bottom w:val="none" w:sz="0" w:space="0" w:color="auto"/>
            <w:right w:val="none" w:sz="0" w:space="0" w:color="auto"/>
          </w:divBdr>
        </w:div>
        <w:div w:id="1962953007">
          <w:marLeft w:val="640"/>
          <w:marRight w:val="0"/>
          <w:marTop w:val="0"/>
          <w:marBottom w:val="0"/>
          <w:divBdr>
            <w:top w:val="none" w:sz="0" w:space="0" w:color="auto"/>
            <w:left w:val="none" w:sz="0" w:space="0" w:color="auto"/>
            <w:bottom w:val="none" w:sz="0" w:space="0" w:color="auto"/>
            <w:right w:val="none" w:sz="0" w:space="0" w:color="auto"/>
          </w:divBdr>
        </w:div>
        <w:div w:id="637102284">
          <w:marLeft w:val="640"/>
          <w:marRight w:val="0"/>
          <w:marTop w:val="0"/>
          <w:marBottom w:val="0"/>
          <w:divBdr>
            <w:top w:val="none" w:sz="0" w:space="0" w:color="auto"/>
            <w:left w:val="none" w:sz="0" w:space="0" w:color="auto"/>
            <w:bottom w:val="none" w:sz="0" w:space="0" w:color="auto"/>
            <w:right w:val="none" w:sz="0" w:space="0" w:color="auto"/>
          </w:divBdr>
        </w:div>
        <w:div w:id="2060666191">
          <w:marLeft w:val="640"/>
          <w:marRight w:val="0"/>
          <w:marTop w:val="0"/>
          <w:marBottom w:val="0"/>
          <w:divBdr>
            <w:top w:val="none" w:sz="0" w:space="0" w:color="auto"/>
            <w:left w:val="none" w:sz="0" w:space="0" w:color="auto"/>
            <w:bottom w:val="none" w:sz="0" w:space="0" w:color="auto"/>
            <w:right w:val="none" w:sz="0" w:space="0" w:color="auto"/>
          </w:divBdr>
        </w:div>
        <w:div w:id="1921980405">
          <w:marLeft w:val="640"/>
          <w:marRight w:val="0"/>
          <w:marTop w:val="0"/>
          <w:marBottom w:val="0"/>
          <w:divBdr>
            <w:top w:val="none" w:sz="0" w:space="0" w:color="auto"/>
            <w:left w:val="none" w:sz="0" w:space="0" w:color="auto"/>
            <w:bottom w:val="none" w:sz="0" w:space="0" w:color="auto"/>
            <w:right w:val="none" w:sz="0" w:space="0" w:color="auto"/>
          </w:divBdr>
        </w:div>
        <w:div w:id="241531183">
          <w:marLeft w:val="640"/>
          <w:marRight w:val="0"/>
          <w:marTop w:val="0"/>
          <w:marBottom w:val="0"/>
          <w:divBdr>
            <w:top w:val="none" w:sz="0" w:space="0" w:color="auto"/>
            <w:left w:val="none" w:sz="0" w:space="0" w:color="auto"/>
            <w:bottom w:val="none" w:sz="0" w:space="0" w:color="auto"/>
            <w:right w:val="none" w:sz="0" w:space="0" w:color="auto"/>
          </w:divBdr>
        </w:div>
        <w:div w:id="947735371">
          <w:marLeft w:val="640"/>
          <w:marRight w:val="0"/>
          <w:marTop w:val="0"/>
          <w:marBottom w:val="0"/>
          <w:divBdr>
            <w:top w:val="none" w:sz="0" w:space="0" w:color="auto"/>
            <w:left w:val="none" w:sz="0" w:space="0" w:color="auto"/>
            <w:bottom w:val="none" w:sz="0" w:space="0" w:color="auto"/>
            <w:right w:val="none" w:sz="0" w:space="0" w:color="auto"/>
          </w:divBdr>
        </w:div>
        <w:div w:id="557664618">
          <w:marLeft w:val="640"/>
          <w:marRight w:val="0"/>
          <w:marTop w:val="0"/>
          <w:marBottom w:val="0"/>
          <w:divBdr>
            <w:top w:val="none" w:sz="0" w:space="0" w:color="auto"/>
            <w:left w:val="none" w:sz="0" w:space="0" w:color="auto"/>
            <w:bottom w:val="none" w:sz="0" w:space="0" w:color="auto"/>
            <w:right w:val="none" w:sz="0" w:space="0" w:color="auto"/>
          </w:divBdr>
        </w:div>
        <w:div w:id="2020310353">
          <w:marLeft w:val="640"/>
          <w:marRight w:val="0"/>
          <w:marTop w:val="0"/>
          <w:marBottom w:val="0"/>
          <w:divBdr>
            <w:top w:val="none" w:sz="0" w:space="0" w:color="auto"/>
            <w:left w:val="none" w:sz="0" w:space="0" w:color="auto"/>
            <w:bottom w:val="none" w:sz="0" w:space="0" w:color="auto"/>
            <w:right w:val="none" w:sz="0" w:space="0" w:color="auto"/>
          </w:divBdr>
        </w:div>
        <w:div w:id="970866877">
          <w:marLeft w:val="640"/>
          <w:marRight w:val="0"/>
          <w:marTop w:val="0"/>
          <w:marBottom w:val="0"/>
          <w:divBdr>
            <w:top w:val="none" w:sz="0" w:space="0" w:color="auto"/>
            <w:left w:val="none" w:sz="0" w:space="0" w:color="auto"/>
            <w:bottom w:val="none" w:sz="0" w:space="0" w:color="auto"/>
            <w:right w:val="none" w:sz="0" w:space="0" w:color="auto"/>
          </w:divBdr>
        </w:div>
        <w:div w:id="1021592596">
          <w:marLeft w:val="640"/>
          <w:marRight w:val="0"/>
          <w:marTop w:val="0"/>
          <w:marBottom w:val="0"/>
          <w:divBdr>
            <w:top w:val="none" w:sz="0" w:space="0" w:color="auto"/>
            <w:left w:val="none" w:sz="0" w:space="0" w:color="auto"/>
            <w:bottom w:val="none" w:sz="0" w:space="0" w:color="auto"/>
            <w:right w:val="none" w:sz="0" w:space="0" w:color="auto"/>
          </w:divBdr>
        </w:div>
        <w:div w:id="1321345858">
          <w:marLeft w:val="640"/>
          <w:marRight w:val="0"/>
          <w:marTop w:val="0"/>
          <w:marBottom w:val="0"/>
          <w:divBdr>
            <w:top w:val="none" w:sz="0" w:space="0" w:color="auto"/>
            <w:left w:val="none" w:sz="0" w:space="0" w:color="auto"/>
            <w:bottom w:val="none" w:sz="0" w:space="0" w:color="auto"/>
            <w:right w:val="none" w:sz="0" w:space="0" w:color="auto"/>
          </w:divBdr>
        </w:div>
        <w:div w:id="760218650">
          <w:marLeft w:val="640"/>
          <w:marRight w:val="0"/>
          <w:marTop w:val="0"/>
          <w:marBottom w:val="0"/>
          <w:divBdr>
            <w:top w:val="none" w:sz="0" w:space="0" w:color="auto"/>
            <w:left w:val="none" w:sz="0" w:space="0" w:color="auto"/>
            <w:bottom w:val="none" w:sz="0" w:space="0" w:color="auto"/>
            <w:right w:val="none" w:sz="0" w:space="0" w:color="auto"/>
          </w:divBdr>
        </w:div>
        <w:div w:id="1844469457">
          <w:marLeft w:val="640"/>
          <w:marRight w:val="0"/>
          <w:marTop w:val="0"/>
          <w:marBottom w:val="0"/>
          <w:divBdr>
            <w:top w:val="none" w:sz="0" w:space="0" w:color="auto"/>
            <w:left w:val="none" w:sz="0" w:space="0" w:color="auto"/>
            <w:bottom w:val="none" w:sz="0" w:space="0" w:color="auto"/>
            <w:right w:val="none" w:sz="0" w:space="0" w:color="auto"/>
          </w:divBdr>
        </w:div>
        <w:div w:id="552237530">
          <w:marLeft w:val="640"/>
          <w:marRight w:val="0"/>
          <w:marTop w:val="0"/>
          <w:marBottom w:val="0"/>
          <w:divBdr>
            <w:top w:val="none" w:sz="0" w:space="0" w:color="auto"/>
            <w:left w:val="none" w:sz="0" w:space="0" w:color="auto"/>
            <w:bottom w:val="none" w:sz="0" w:space="0" w:color="auto"/>
            <w:right w:val="none" w:sz="0" w:space="0" w:color="auto"/>
          </w:divBdr>
        </w:div>
        <w:div w:id="1606114725">
          <w:marLeft w:val="640"/>
          <w:marRight w:val="0"/>
          <w:marTop w:val="0"/>
          <w:marBottom w:val="0"/>
          <w:divBdr>
            <w:top w:val="none" w:sz="0" w:space="0" w:color="auto"/>
            <w:left w:val="none" w:sz="0" w:space="0" w:color="auto"/>
            <w:bottom w:val="none" w:sz="0" w:space="0" w:color="auto"/>
            <w:right w:val="none" w:sz="0" w:space="0" w:color="auto"/>
          </w:divBdr>
        </w:div>
        <w:div w:id="968243857">
          <w:marLeft w:val="640"/>
          <w:marRight w:val="0"/>
          <w:marTop w:val="0"/>
          <w:marBottom w:val="0"/>
          <w:divBdr>
            <w:top w:val="none" w:sz="0" w:space="0" w:color="auto"/>
            <w:left w:val="none" w:sz="0" w:space="0" w:color="auto"/>
            <w:bottom w:val="none" w:sz="0" w:space="0" w:color="auto"/>
            <w:right w:val="none" w:sz="0" w:space="0" w:color="auto"/>
          </w:divBdr>
        </w:div>
        <w:div w:id="1699969884">
          <w:marLeft w:val="640"/>
          <w:marRight w:val="0"/>
          <w:marTop w:val="0"/>
          <w:marBottom w:val="0"/>
          <w:divBdr>
            <w:top w:val="none" w:sz="0" w:space="0" w:color="auto"/>
            <w:left w:val="none" w:sz="0" w:space="0" w:color="auto"/>
            <w:bottom w:val="none" w:sz="0" w:space="0" w:color="auto"/>
            <w:right w:val="none" w:sz="0" w:space="0" w:color="auto"/>
          </w:divBdr>
        </w:div>
        <w:div w:id="734358237">
          <w:marLeft w:val="640"/>
          <w:marRight w:val="0"/>
          <w:marTop w:val="0"/>
          <w:marBottom w:val="0"/>
          <w:divBdr>
            <w:top w:val="none" w:sz="0" w:space="0" w:color="auto"/>
            <w:left w:val="none" w:sz="0" w:space="0" w:color="auto"/>
            <w:bottom w:val="none" w:sz="0" w:space="0" w:color="auto"/>
            <w:right w:val="none" w:sz="0" w:space="0" w:color="auto"/>
          </w:divBdr>
        </w:div>
        <w:div w:id="1061055678">
          <w:marLeft w:val="640"/>
          <w:marRight w:val="0"/>
          <w:marTop w:val="0"/>
          <w:marBottom w:val="0"/>
          <w:divBdr>
            <w:top w:val="none" w:sz="0" w:space="0" w:color="auto"/>
            <w:left w:val="none" w:sz="0" w:space="0" w:color="auto"/>
            <w:bottom w:val="none" w:sz="0" w:space="0" w:color="auto"/>
            <w:right w:val="none" w:sz="0" w:space="0" w:color="auto"/>
          </w:divBdr>
        </w:div>
        <w:div w:id="1739742043">
          <w:marLeft w:val="640"/>
          <w:marRight w:val="0"/>
          <w:marTop w:val="0"/>
          <w:marBottom w:val="0"/>
          <w:divBdr>
            <w:top w:val="none" w:sz="0" w:space="0" w:color="auto"/>
            <w:left w:val="none" w:sz="0" w:space="0" w:color="auto"/>
            <w:bottom w:val="none" w:sz="0" w:space="0" w:color="auto"/>
            <w:right w:val="none" w:sz="0" w:space="0" w:color="auto"/>
          </w:divBdr>
        </w:div>
        <w:div w:id="1175455934">
          <w:marLeft w:val="640"/>
          <w:marRight w:val="0"/>
          <w:marTop w:val="0"/>
          <w:marBottom w:val="0"/>
          <w:divBdr>
            <w:top w:val="none" w:sz="0" w:space="0" w:color="auto"/>
            <w:left w:val="none" w:sz="0" w:space="0" w:color="auto"/>
            <w:bottom w:val="none" w:sz="0" w:space="0" w:color="auto"/>
            <w:right w:val="none" w:sz="0" w:space="0" w:color="auto"/>
          </w:divBdr>
        </w:div>
        <w:div w:id="1933002757">
          <w:marLeft w:val="640"/>
          <w:marRight w:val="0"/>
          <w:marTop w:val="0"/>
          <w:marBottom w:val="0"/>
          <w:divBdr>
            <w:top w:val="none" w:sz="0" w:space="0" w:color="auto"/>
            <w:left w:val="none" w:sz="0" w:space="0" w:color="auto"/>
            <w:bottom w:val="none" w:sz="0" w:space="0" w:color="auto"/>
            <w:right w:val="none" w:sz="0" w:space="0" w:color="auto"/>
          </w:divBdr>
        </w:div>
        <w:div w:id="2032146086">
          <w:marLeft w:val="640"/>
          <w:marRight w:val="0"/>
          <w:marTop w:val="0"/>
          <w:marBottom w:val="0"/>
          <w:divBdr>
            <w:top w:val="none" w:sz="0" w:space="0" w:color="auto"/>
            <w:left w:val="none" w:sz="0" w:space="0" w:color="auto"/>
            <w:bottom w:val="none" w:sz="0" w:space="0" w:color="auto"/>
            <w:right w:val="none" w:sz="0" w:space="0" w:color="auto"/>
          </w:divBdr>
        </w:div>
        <w:div w:id="1773359136">
          <w:marLeft w:val="640"/>
          <w:marRight w:val="0"/>
          <w:marTop w:val="0"/>
          <w:marBottom w:val="0"/>
          <w:divBdr>
            <w:top w:val="none" w:sz="0" w:space="0" w:color="auto"/>
            <w:left w:val="none" w:sz="0" w:space="0" w:color="auto"/>
            <w:bottom w:val="none" w:sz="0" w:space="0" w:color="auto"/>
            <w:right w:val="none" w:sz="0" w:space="0" w:color="auto"/>
          </w:divBdr>
        </w:div>
        <w:div w:id="2091078197">
          <w:marLeft w:val="640"/>
          <w:marRight w:val="0"/>
          <w:marTop w:val="0"/>
          <w:marBottom w:val="0"/>
          <w:divBdr>
            <w:top w:val="none" w:sz="0" w:space="0" w:color="auto"/>
            <w:left w:val="none" w:sz="0" w:space="0" w:color="auto"/>
            <w:bottom w:val="none" w:sz="0" w:space="0" w:color="auto"/>
            <w:right w:val="none" w:sz="0" w:space="0" w:color="auto"/>
          </w:divBdr>
        </w:div>
        <w:div w:id="1581285255">
          <w:marLeft w:val="640"/>
          <w:marRight w:val="0"/>
          <w:marTop w:val="0"/>
          <w:marBottom w:val="0"/>
          <w:divBdr>
            <w:top w:val="none" w:sz="0" w:space="0" w:color="auto"/>
            <w:left w:val="none" w:sz="0" w:space="0" w:color="auto"/>
            <w:bottom w:val="none" w:sz="0" w:space="0" w:color="auto"/>
            <w:right w:val="none" w:sz="0" w:space="0" w:color="auto"/>
          </w:divBdr>
        </w:div>
        <w:div w:id="2143229627">
          <w:marLeft w:val="640"/>
          <w:marRight w:val="0"/>
          <w:marTop w:val="0"/>
          <w:marBottom w:val="0"/>
          <w:divBdr>
            <w:top w:val="none" w:sz="0" w:space="0" w:color="auto"/>
            <w:left w:val="none" w:sz="0" w:space="0" w:color="auto"/>
            <w:bottom w:val="none" w:sz="0" w:space="0" w:color="auto"/>
            <w:right w:val="none" w:sz="0" w:space="0" w:color="auto"/>
          </w:divBdr>
        </w:div>
        <w:div w:id="143667753">
          <w:marLeft w:val="640"/>
          <w:marRight w:val="0"/>
          <w:marTop w:val="0"/>
          <w:marBottom w:val="0"/>
          <w:divBdr>
            <w:top w:val="none" w:sz="0" w:space="0" w:color="auto"/>
            <w:left w:val="none" w:sz="0" w:space="0" w:color="auto"/>
            <w:bottom w:val="none" w:sz="0" w:space="0" w:color="auto"/>
            <w:right w:val="none" w:sz="0" w:space="0" w:color="auto"/>
          </w:divBdr>
        </w:div>
        <w:div w:id="2015759365">
          <w:marLeft w:val="640"/>
          <w:marRight w:val="0"/>
          <w:marTop w:val="0"/>
          <w:marBottom w:val="0"/>
          <w:divBdr>
            <w:top w:val="none" w:sz="0" w:space="0" w:color="auto"/>
            <w:left w:val="none" w:sz="0" w:space="0" w:color="auto"/>
            <w:bottom w:val="none" w:sz="0" w:space="0" w:color="auto"/>
            <w:right w:val="none" w:sz="0" w:space="0" w:color="auto"/>
          </w:divBdr>
        </w:div>
        <w:div w:id="683628373">
          <w:marLeft w:val="640"/>
          <w:marRight w:val="0"/>
          <w:marTop w:val="0"/>
          <w:marBottom w:val="0"/>
          <w:divBdr>
            <w:top w:val="none" w:sz="0" w:space="0" w:color="auto"/>
            <w:left w:val="none" w:sz="0" w:space="0" w:color="auto"/>
            <w:bottom w:val="none" w:sz="0" w:space="0" w:color="auto"/>
            <w:right w:val="none" w:sz="0" w:space="0" w:color="auto"/>
          </w:divBdr>
        </w:div>
      </w:divsChild>
    </w:div>
    <w:div w:id="2053572328">
      <w:bodyDiv w:val="1"/>
      <w:marLeft w:val="0"/>
      <w:marRight w:val="0"/>
      <w:marTop w:val="0"/>
      <w:marBottom w:val="0"/>
      <w:divBdr>
        <w:top w:val="none" w:sz="0" w:space="0" w:color="auto"/>
        <w:left w:val="none" w:sz="0" w:space="0" w:color="auto"/>
        <w:bottom w:val="none" w:sz="0" w:space="0" w:color="auto"/>
        <w:right w:val="none" w:sz="0" w:space="0" w:color="auto"/>
      </w:divBdr>
    </w:div>
    <w:div w:id="2095591249">
      <w:bodyDiv w:val="1"/>
      <w:marLeft w:val="0"/>
      <w:marRight w:val="0"/>
      <w:marTop w:val="0"/>
      <w:marBottom w:val="0"/>
      <w:divBdr>
        <w:top w:val="none" w:sz="0" w:space="0" w:color="auto"/>
        <w:left w:val="none" w:sz="0" w:space="0" w:color="auto"/>
        <w:bottom w:val="none" w:sz="0" w:space="0" w:color="auto"/>
        <w:right w:val="none" w:sz="0" w:space="0" w:color="auto"/>
      </w:divBdr>
      <w:divsChild>
        <w:div w:id="353313448">
          <w:marLeft w:val="640"/>
          <w:marRight w:val="0"/>
          <w:marTop w:val="0"/>
          <w:marBottom w:val="0"/>
          <w:divBdr>
            <w:top w:val="none" w:sz="0" w:space="0" w:color="auto"/>
            <w:left w:val="none" w:sz="0" w:space="0" w:color="auto"/>
            <w:bottom w:val="none" w:sz="0" w:space="0" w:color="auto"/>
            <w:right w:val="none" w:sz="0" w:space="0" w:color="auto"/>
          </w:divBdr>
        </w:div>
        <w:div w:id="277105659">
          <w:marLeft w:val="640"/>
          <w:marRight w:val="0"/>
          <w:marTop w:val="0"/>
          <w:marBottom w:val="0"/>
          <w:divBdr>
            <w:top w:val="none" w:sz="0" w:space="0" w:color="auto"/>
            <w:left w:val="none" w:sz="0" w:space="0" w:color="auto"/>
            <w:bottom w:val="none" w:sz="0" w:space="0" w:color="auto"/>
            <w:right w:val="none" w:sz="0" w:space="0" w:color="auto"/>
          </w:divBdr>
        </w:div>
        <w:div w:id="2026134354">
          <w:marLeft w:val="640"/>
          <w:marRight w:val="0"/>
          <w:marTop w:val="0"/>
          <w:marBottom w:val="0"/>
          <w:divBdr>
            <w:top w:val="none" w:sz="0" w:space="0" w:color="auto"/>
            <w:left w:val="none" w:sz="0" w:space="0" w:color="auto"/>
            <w:bottom w:val="none" w:sz="0" w:space="0" w:color="auto"/>
            <w:right w:val="none" w:sz="0" w:space="0" w:color="auto"/>
          </w:divBdr>
        </w:div>
        <w:div w:id="2094858836">
          <w:marLeft w:val="640"/>
          <w:marRight w:val="0"/>
          <w:marTop w:val="0"/>
          <w:marBottom w:val="0"/>
          <w:divBdr>
            <w:top w:val="none" w:sz="0" w:space="0" w:color="auto"/>
            <w:left w:val="none" w:sz="0" w:space="0" w:color="auto"/>
            <w:bottom w:val="none" w:sz="0" w:space="0" w:color="auto"/>
            <w:right w:val="none" w:sz="0" w:space="0" w:color="auto"/>
          </w:divBdr>
        </w:div>
        <w:div w:id="1688553969">
          <w:marLeft w:val="640"/>
          <w:marRight w:val="0"/>
          <w:marTop w:val="0"/>
          <w:marBottom w:val="0"/>
          <w:divBdr>
            <w:top w:val="none" w:sz="0" w:space="0" w:color="auto"/>
            <w:left w:val="none" w:sz="0" w:space="0" w:color="auto"/>
            <w:bottom w:val="none" w:sz="0" w:space="0" w:color="auto"/>
            <w:right w:val="none" w:sz="0" w:space="0" w:color="auto"/>
          </w:divBdr>
        </w:div>
        <w:div w:id="1094087166">
          <w:marLeft w:val="640"/>
          <w:marRight w:val="0"/>
          <w:marTop w:val="0"/>
          <w:marBottom w:val="0"/>
          <w:divBdr>
            <w:top w:val="none" w:sz="0" w:space="0" w:color="auto"/>
            <w:left w:val="none" w:sz="0" w:space="0" w:color="auto"/>
            <w:bottom w:val="none" w:sz="0" w:space="0" w:color="auto"/>
            <w:right w:val="none" w:sz="0" w:space="0" w:color="auto"/>
          </w:divBdr>
        </w:div>
        <w:div w:id="1024673361">
          <w:marLeft w:val="640"/>
          <w:marRight w:val="0"/>
          <w:marTop w:val="0"/>
          <w:marBottom w:val="0"/>
          <w:divBdr>
            <w:top w:val="none" w:sz="0" w:space="0" w:color="auto"/>
            <w:left w:val="none" w:sz="0" w:space="0" w:color="auto"/>
            <w:bottom w:val="none" w:sz="0" w:space="0" w:color="auto"/>
            <w:right w:val="none" w:sz="0" w:space="0" w:color="auto"/>
          </w:divBdr>
        </w:div>
        <w:div w:id="467666626">
          <w:marLeft w:val="640"/>
          <w:marRight w:val="0"/>
          <w:marTop w:val="0"/>
          <w:marBottom w:val="0"/>
          <w:divBdr>
            <w:top w:val="none" w:sz="0" w:space="0" w:color="auto"/>
            <w:left w:val="none" w:sz="0" w:space="0" w:color="auto"/>
            <w:bottom w:val="none" w:sz="0" w:space="0" w:color="auto"/>
            <w:right w:val="none" w:sz="0" w:space="0" w:color="auto"/>
          </w:divBdr>
        </w:div>
        <w:div w:id="1347711405">
          <w:marLeft w:val="640"/>
          <w:marRight w:val="0"/>
          <w:marTop w:val="0"/>
          <w:marBottom w:val="0"/>
          <w:divBdr>
            <w:top w:val="none" w:sz="0" w:space="0" w:color="auto"/>
            <w:left w:val="none" w:sz="0" w:space="0" w:color="auto"/>
            <w:bottom w:val="none" w:sz="0" w:space="0" w:color="auto"/>
            <w:right w:val="none" w:sz="0" w:space="0" w:color="auto"/>
          </w:divBdr>
        </w:div>
        <w:div w:id="834494315">
          <w:marLeft w:val="640"/>
          <w:marRight w:val="0"/>
          <w:marTop w:val="0"/>
          <w:marBottom w:val="0"/>
          <w:divBdr>
            <w:top w:val="none" w:sz="0" w:space="0" w:color="auto"/>
            <w:left w:val="none" w:sz="0" w:space="0" w:color="auto"/>
            <w:bottom w:val="none" w:sz="0" w:space="0" w:color="auto"/>
            <w:right w:val="none" w:sz="0" w:space="0" w:color="auto"/>
          </w:divBdr>
        </w:div>
        <w:div w:id="1015616445">
          <w:marLeft w:val="640"/>
          <w:marRight w:val="0"/>
          <w:marTop w:val="0"/>
          <w:marBottom w:val="0"/>
          <w:divBdr>
            <w:top w:val="none" w:sz="0" w:space="0" w:color="auto"/>
            <w:left w:val="none" w:sz="0" w:space="0" w:color="auto"/>
            <w:bottom w:val="none" w:sz="0" w:space="0" w:color="auto"/>
            <w:right w:val="none" w:sz="0" w:space="0" w:color="auto"/>
          </w:divBdr>
        </w:div>
        <w:div w:id="1514342048">
          <w:marLeft w:val="640"/>
          <w:marRight w:val="0"/>
          <w:marTop w:val="0"/>
          <w:marBottom w:val="0"/>
          <w:divBdr>
            <w:top w:val="none" w:sz="0" w:space="0" w:color="auto"/>
            <w:left w:val="none" w:sz="0" w:space="0" w:color="auto"/>
            <w:bottom w:val="none" w:sz="0" w:space="0" w:color="auto"/>
            <w:right w:val="none" w:sz="0" w:space="0" w:color="auto"/>
          </w:divBdr>
        </w:div>
        <w:div w:id="948976470">
          <w:marLeft w:val="640"/>
          <w:marRight w:val="0"/>
          <w:marTop w:val="0"/>
          <w:marBottom w:val="0"/>
          <w:divBdr>
            <w:top w:val="none" w:sz="0" w:space="0" w:color="auto"/>
            <w:left w:val="none" w:sz="0" w:space="0" w:color="auto"/>
            <w:bottom w:val="none" w:sz="0" w:space="0" w:color="auto"/>
            <w:right w:val="none" w:sz="0" w:space="0" w:color="auto"/>
          </w:divBdr>
        </w:div>
        <w:div w:id="2109540061">
          <w:marLeft w:val="640"/>
          <w:marRight w:val="0"/>
          <w:marTop w:val="0"/>
          <w:marBottom w:val="0"/>
          <w:divBdr>
            <w:top w:val="none" w:sz="0" w:space="0" w:color="auto"/>
            <w:left w:val="none" w:sz="0" w:space="0" w:color="auto"/>
            <w:bottom w:val="none" w:sz="0" w:space="0" w:color="auto"/>
            <w:right w:val="none" w:sz="0" w:space="0" w:color="auto"/>
          </w:divBdr>
        </w:div>
        <w:div w:id="1335450556">
          <w:marLeft w:val="640"/>
          <w:marRight w:val="0"/>
          <w:marTop w:val="0"/>
          <w:marBottom w:val="0"/>
          <w:divBdr>
            <w:top w:val="none" w:sz="0" w:space="0" w:color="auto"/>
            <w:left w:val="none" w:sz="0" w:space="0" w:color="auto"/>
            <w:bottom w:val="none" w:sz="0" w:space="0" w:color="auto"/>
            <w:right w:val="none" w:sz="0" w:space="0" w:color="auto"/>
          </w:divBdr>
        </w:div>
        <w:div w:id="1475753808">
          <w:marLeft w:val="640"/>
          <w:marRight w:val="0"/>
          <w:marTop w:val="0"/>
          <w:marBottom w:val="0"/>
          <w:divBdr>
            <w:top w:val="none" w:sz="0" w:space="0" w:color="auto"/>
            <w:left w:val="none" w:sz="0" w:space="0" w:color="auto"/>
            <w:bottom w:val="none" w:sz="0" w:space="0" w:color="auto"/>
            <w:right w:val="none" w:sz="0" w:space="0" w:color="auto"/>
          </w:divBdr>
        </w:div>
        <w:div w:id="263928104">
          <w:marLeft w:val="640"/>
          <w:marRight w:val="0"/>
          <w:marTop w:val="0"/>
          <w:marBottom w:val="0"/>
          <w:divBdr>
            <w:top w:val="none" w:sz="0" w:space="0" w:color="auto"/>
            <w:left w:val="none" w:sz="0" w:space="0" w:color="auto"/>
            <w:bottom w:val="none" w:sz="0" w:space="0" w:color="auto"/>
            <w:right w:val="none" w:sz="0" w:space="0" w:color="auto"/>
          </w:divBdr>
        </w:div>
        <w:div w:id="1416435535">
          <w:marLeft w:val="640"/>
          <w:marRight w:val="0"/>
          <w:marTop w:val="0"/>
          <w:marBottom w:val="0"/>
          <w:divBdr>
            <w:top w:val="none" w:sz="0" w:space="0" w:color="auto"/>
            <w:left w:val="none" w:sz="0" w:space="0" w:color="auto"/>
            <w:bottom w:val="none" w:sz="0" w:space="0" w:color="auto"/>
            <w:right w:val="none" w:sz="0" w:space="0" w:color="auto"/>
          </w:divBdr>
        </w:div>
        <w:div w:id="782116902">
          <w:marLeft w:val="640"/>
          <w:marRight w:val="0"/>
          <w:marTop w:val="0"/>
          <w:marBottom w:val="0"/>
          <w:divBdr>
            <w:top w:val="none" w:sz="0" w:space="0" w:color="auto"/>
            <w:left w:val="none" w:sz="0" w:space="0" w:color="auto"/>
            <w:bottom w:val="none" w:sz="0" w:space="0" w:color="auto"/>
            <w:right w:val="none" w:sz="0" w:space="0" w:color="auto"/>
          </w:divBdr>
        </w:div>
        <w:div w:id="1465196067">
          <w:marLeft w:val="640"/>
          <w:marRight w:val="0"/>
          <w:marTop w:val="0"/>
          <w:marBottom w:val="0"/>
          <w:divBdr>
            <w:top w:val="none" w:sz="0" w:space="0" w:color="auto"/>
            <w:left w:val="none" w:sz="0" w:space="0" w:color="auto"/>
            <w:bottom w:val="none" w:sz="0" w:space="0" w:color="auto"/>
            <w:right w:val="none" w:sz="0" w:space="0" w:color="auto"/>
          </w:divBdr>
        </w:div>
        <w:div w:id="1158502635">
          <w:marLeft w:val="640"/>
          <w:marRight w:val="0"/>
          <w:marTop w:val="0"/>
          <w:marBottom w:val="0"/>
          <w:divBdr>
            <w:top w:val="none" w:sz="0" w:space="0" w:color="auto"/>
            <w:left w:val="none" w:sz="0" w:space="0" w:color="auto"/>
            <w:bottom w:val="none" w:sz="0" w:space="0" w:color="auto"/>
            <w:right w:val="none" w:sz="0" w:space="0" w:color="auto"/>
          </w:divBdr>
        </w:div>
        <w:div w:id="1393501278">
          <w:marLeft w:val="640"/>
          <w:marRight w:val="0"/>
          <w:marTop w:val="0"/>
          <w:marBottom w:val="0"/>
          <w:divBdr>
            <w:top w:val="none" w:sz="0" w:space="0" w:color="auto"/>
            <w:left w:val="none" w:sz="0" w:space="0" w:color="auto"/>
            <w:bottom w:val="none" w:sz="0" w:space="0" w:color="auto"/>
            <w:right w:val="none" w:sz="0" w:space="0" w:color="auto"/>
          </w:divBdr>
        </w:div>
        <w:div w:id="1237205330">
          <w:marLeft w:val="640"/>
          <w:marRight w:val="0"/>
          <w:marTop w:val="0"/>
          <w:marBottom w:val="0"/>
          <w:divBdr>
            <w:top w:val="none" w:sz="0" w:space="0" w:color="auto"/>
            <w:left w:val="none" w:sz="0" w:space="0" w:color="auto"/>
            <w:bottom w:val="none" w:sz="0" w:space="0" w:color="auto"/>
            <w:right w:val="none" w:sz="0" w:space="0" w:color="auto"/>
          </w:divBdr>
        </w:div>
        <w:div w:id="333070423">
          <w:marLeft w:val="640"/>
          <w:marRight w:val="0"/>
          <w:marTop w:val="0"/>
          <w:marBottom w:val="0"/>
          <w:divBdr>
            <w:top w:val="none" w:sz="0" w:space="0" w:color="auto"/>
            <w:left w:val="none" w:sz="0" w:space="0" w:color="auto"/>
            <w:bottom w:val="none" w:sz="0" w:space="0" w:color="auto"/>
            <w:right w:val="none" w:sz="0" w:space="0" w:color="auto"/>
          </w:divBdr>
        </w:div>
        <w:div w:id="1649672787">
          <w:marLeft w:val="640"/>
          <w:marRight w:val="0"/>
          <w:marTop w:val="0"/>
          <w:marBottom w:val="0"/>
          <w:divBdr>
            <w:top w:val="none" w:sz="0" w:space="0" w:color="auto"/>
            <w:left w:val="none" w:sz="0" w:space="0" w:color="auto"/>
            <w:bottom w:val="none" w:sz="0" w:space="0" w:color="auto"/>
            <w:right w:val="none" w:sz="0" w:space="0" w:color="auto"/>
          </w:divBdr>
        </w:div>
        <w:div w:id="737900702">
          <w:marLeft w:val="640"/>
          <w:marRight w:val="0"/>
          <w:marTop w:val="0"/>
          <w:marBottom w:val="0"/>
          <w:divBdr>
            <w:top w:val="none" w:sz="0" w:space="0" w:color="auto"/>
            <w:left w:val="none" w:sz="0" w:space="0" w:color="auto"/>
            <w:bottom w:val="none" w:sz="0" w:space="0" w:color="auto"/>
            <w:right w:val="none" w:sz="0" w:space="0" w:color="auto"/>
          </w:divBdr>
        </w:div>
        <w:div w:id="1690639367">
          <w:marLeft w:val="640"/>
          <w:marRight w:val="0"/>
          <w:marTop w:val="0"/>
          <w:marBottom w:val="0"/>
          <w:divBdr>
            <w:top w:val="none" w:sz="0" w:space="0" w:color="auto"/>
            <w:left w:val="none" w:sz="0" w:space="0" w:color="auto"/>
            <w:bottom w:val="none" w:sz="0" w:space="0" w:color="auto"/>
            <w:right w:val="none" w:sz="0" w:space="0" w:color="auto"/>
          </w:divBdr>
        </w:div>
        <w:div w:id="1090009660">
          <w:marLeft w:val="640"/>
          <w:marRight w:val="0"/>
          <w:marTop w:val="0"/>
          <w:marBottom w:val="0"/>
          <w:divBdr>
            <w:top w:val="none" w:sz="0" w:space="0" w:color="auto"/>
            <w:left w:val="none" w:sz="0" w:space="0" w:color="auto"/>
            <w:bottom w:val="none" w:sz="0" w:space="0" w:color="auto"/>
            <w:right w:val="none" w:sz="0" w:space="0" w:color="auto"/>
          </w:divBdr>
        </w:div>
        <w:div w:id="651256561">
          <w:marLeft w:val="640"/>
          <w:marRight w:val="0"/>
          <w:marTop w:val="0"/>
          <w:marBottom w:val="0"/>
          <w:divBdr>
            <w:top w:val="none" w:sz="0" w:space="0" w:color="auto"/>
            <w:left w:val="none" w:sz="0" w:space="0" w:color="auto"/>
            <w:bottom w:val="none" w:sz="0" w:space="0" w:color="auto"/>
            <w:right w:val="none" w:sz="0" w:space="0" w:color="auto"/>
          </w:divBdr>
        </w:div>
        <w:div w:id="1332370095">
          <w:marLeft w:val="640"/>
          <w:marRight w:val="0"/>
          <w:marTop w:val="0"/>
          <w:marBottom w:val="0"/>
          <w:divBdr>
            <w:top w:val="none" w:sz="0" w:space="0" w:color="auto"/>
            <w:left w:val="none" w:sz="0" w:space="0" w:color="auto"/>
            <w:bottom w:val="none" w:sz="0" w:space="0" w:color="auto"/>
            <w:right w:val="none" w:sz="0" w:space="0" w:color="auto"/>
          </w:divBdr>
        </w:div>
        <w:div w:id="2100756846">
          <w:marLeft w:val="640"/>
          <w:marRight w:val="0"/>
          <w:marTop w:val="0"/>
          <w:marBottom w:val="0"/>
          <w:divBdr>
            <w:top w:val="none" w:sz="0" w:space="0" w:color="auto"/>
            <w:left w:val="none" w:sz="0" w:space="0" w:color="auto"/>
            <w:bottom w:val="none" w:sz="0" w:space="0" w:color="auto"/>
            <w:right w:val="none" w:sz="0" w:space="0" w:color="auto"/>
          </w:divBdr>
        </w:div>
        <w:div w:id="1340306054">
          <w:marLeft w:val="640"/>
          <w:marRight w:val="0"/>
          <w:marTop w:val="0"/>
          <w:marBottom w:val="0"/>
          <w:divBdr>
            <w:top w:val="none" w:sz="0" w:space="0" w:color="auto"/>
            <w:left w:val="none" w:sz="0" w:space="0" w:color="auto"/>
            <w:bottom w:val="none" w:sz="0" w:space="0" w:color="auto"/>
            <w:right w:val="none" w:sz="0" w:space="0" w:color="auto"/>
          </w:divBdr>
        </w:div>
        <w:div w:id="545877947">
          <w:marLeft w:val="640"/>
          <w:marRight w:val="0"/>
          <w:marTop w:val="0"/>
          <w:marBottom w:val="0"/>
          <w:divBdr>
            <w:top w:val="none" w:sz="0" w:space="0" w:color="auto"/>
            <w:left w:val="none" w:sz="0" w:space="0" w:color="auto"/>
            <w:bottom w:val="none" w:sz="0" w:space="0" w:color="auto"/>
            <w:right w:val="none" w:sz="0" w:space="0" w:color="auto"/>
          </w:divBdr>
        </w:div>
        <w:div w:id="142085856">
          <w:marLeft w:val="640"/>
          <w:marRight w:val="0"/>
          <w:marTop w:val="0"/>
          <w:marBottom w:val="0"/>
          <w:divBdr>
            <w:top w:val="none" w:sz="0" w:space="0" w:color="auto"/>
            <w:left w:val="none" w:sz="0" w:space="0" w:color="auto"/>
            <w:bottom w:val="none" w:sz="0" w:space="0" w:color="auto"/>
            <w:right w:val="none" w:sz="0" w:space="0" w:color="auto"/>
          </w:divBdr>
        </w:div>
        <w:div w:id="1042829627">
          <w:marLeft w:val="640"/>
          <w:marRight w:val="0"/>
          <w:marTop w:val="0"/>
          <w:marBottom w:val="0"/>
          <w:divBdr>
            <w:top w:val="none" w:sz="0" w:space="0" w:color="auto"/>
            <w:left w:val="none" w:sz="0" w:space="0" w:color="auto"/>
            <w:bottom w:val="none" w:sz="0" w:space="0" w:color="auto"/>
            <w:right w:val="none" w:sz="0" w:space="0" w:color="auto"/>
          </w:divBdr>
        </w:div>
        <w:div w:id="1934624811">
          <w:marLeft w:val="640"/>
          <w:marRight w:val="0"/>
          <w:marTop w:val="0"/>
          <w:marBottom w:val="0"/>
          <w:divBdr>
            <w:top w:val="none" w:sz="0" w:space="0" w:color="auto"/>
            <w:left w:val="none" w:sz="0" w:space="0" w:color="auto"/>
            <w:bottom w:val="none" w:sz="0" w:space="0" w:color="auto"/>
            <w:right w:val="none" w:sz="0" w:space="0" w:color="auto"/>
          </w:divBdr>
        </w:div>
        <w:div w:id="1950038492">
          <w:marLeft w:val="640"/>
          <w:marRight w:val="0"/>
          <w:marTop w:val="0"/>
          <w:marBottom w:val="0"/>
          <w:divBdr>
            <w:top w:val="none" w:sz="0" w:space="0" w:color="auto"/>
            <w:left w:val="none" w:sz="0" w:space="0" w:color="auto"/>
            <w:bottom w:val="none" w:sz="0" w:space="0" w:color="auto"/>
            <w:right w:val="none" w:sz="0" w:space="0" w:color="auto"/>
          </w:divBdr>
        </w:div>
        <w:div w:id="1245266483">
          <w:marLeft w:val="640"/>
          <w:marRight w:val="0"/>
          <w:marTop w:val="0"/>
          <w:marBottom w:val="0"/>
          <w:divBdr>
            <w:top w:val="none" w:sz="0" w:space="0" w:color="auto"/>
            <w:left w:val="none" w:sz="0" w:space="0" w:color="auto"/>
            <w:bottom w:val="none" w:sz="0" w:space="0" w:color="auto"/>
            <w:right w:val="none" w:sz="0" w:space="0" w:color="auto"/>
          </w:divBdr>
        </w:div>
        <w:div w:id="1165626080">
          <w:marLeft w:val="640"/>
          <w:marRight w:val="0"/>
          <w:marTop w:val="0"/>
          <w:marBottom w:val="0"/>
          <w:divBdr>
            <w:top w:val="none" w:sz="0" w:space="0" w:color="auto"/>
            <w:left w:val="none" w:sz="0" w:space="0" w:color="auto"/>
            <w:bottom w:val="none" w:sz="0" w:space="0" w:color="auto"/>
            <w:right w:val="none" w:sz="0" w:space="0" w:color="auto"/>
          </w:divBdr>
        </w:div>
        <w:div w:id="973829972">
          <w:marLeft w:val="640"/>
          <w:marRight w:val="0"/>
          <w:marTop w:val="0"/>
          <w:marBottom w:val="0"/>
          <w:divBdr>
            <w:top w:val="none" w:sz="0" w:space="0" w:color="auto"/>
            <w:left w:val="none" w:sz="0" w:space="0" w:color="auto"/>
            <w:bottom w:val="none" w:sz="0" w:space="0" w:color="auto"/>
            <w:right w:val="none" w:sz="0" w:space="0" w:color="auto"/>
          </w:divBdr>
        </w:div>
        <w:div w:id="1965580260">
          <w:marLeft w:val="640"/>
          <w:marRight w:val="0"/>
          <w:marTop w:val="0"/>
          <w:marBottom w:val="0"/>
          <w:divBdr>
            <w:top w:val="none" w:sz="0" w:space="0" w:color="auto"/>
            <w:left w:val="none" w:sz="0" w:space="0" w:color="auto"/>
            <w:bottom w:val="none" w:sz="0" w:space="0" w:color="auto"/>
            <w:right w:val="none" w:sz="0" w:space="0" w:color="auto"/>
          </w:divBdr>
        </w:div>
        <w:div w:id="1081873113">
          <w:marLeft w:val="640"/>
          <w:marRight w:val="0"/>
          <w:marTop w:val="0"/>
          <w:marBottom w:val="0"/>
          <w:divBdr>
            <w:top w:val="none" w:sz="0" w:space="0" w:color="auto"/>
            <w:left w:val="none" w:sz="0" w:space="0" w:color="auto"/>
            <w:bottom w:val="none" w:sz="0" w:space="0" w:color="auto"/>
            <w:right w:val="none" w:sz="0" w:space="0" w:color="auto"/>
          </w:divBdr>
        </w:div>
        <w:div w:id="679084612">
          <w:marLeft w:val="640"/>
          <w:marRight w:val="0"/>
          <w:marTop w:val="0"/>
          <w:marBottom w:val="0"/>
          <w:divBdr>
            <w:top w:val="none" w:sz="0" w:space="0" w:color="auto"/>
            <w:left w:val="none" w:sz="0" w:space="0" w:color="auto"/>
            <w:bottom w:val="none" w:sz="0" w:space="0" w:color="auto"/>
            <w:right w:val="none" w:sz="0" w:space="0" w:color="auto"/>
          </w:divBdr>
        </w:div>
        <w:div w:id="1884292908">
          <w:marLeft w:val="640"/>
          <w:marRight w:val="0"/>
          <w:marTop w:val="0"/>
          <w:marBottom w:val="0"/>
          <w:divBdr>
            <w:top w:val="none" w:sz="0" w:space="0" w:color="auto"/>
            <w:left w:val="none" w:sz="0" w:space="0" w:color="auto"/>
            <w:bottom w:val="none" w:sz="0" w:space="0" w:color="auto"/>
            <w:right w:val="none" w:sz="0" w:space="0" w:color="auto"/>
          </w:divBdr>
        </w:div>
        <w:div w:id="1049839507">
          <w:marLeft w:val="640"/>
          <w:marRight w:val="0"/>
          <w:marTop w:val="0"/>
          <w:marBottom w:val="0"/>
          <w:divBdr>
            <w:top w:val="none" w:sz="0" w:space="0" w:color="auto"/>
            <w:left w:val="none" w:sz="0" w:space="0" w:color="auto"/>
            <w:bottom w:val="none" w:sz="0" w:space="0" w:color="auto"/>
            <w:right w:val="none" w:sz="0" w:space="0" w:color="auto"/>
          </w:divBdr>
        </w:div>
        <w:div w:id="26880949">
          <w:marLeft w:val="640"/>
          <w:marRight w:val="0"/>
          <w:marTop w:val="0"/>
          <w:marBottom w:val="0"/>
          <w:divBdr>
            <w:top w:val="none" w:sz="0" w:space="0" w:color="auto"/>
            <w:left w:val="none" w:sz="0" w:space="0" w:color="auto"/>
            <w:bottom w:val="none" w:sz="0" w:space="0" w:color="auto"/>
            <w:right w:val="none" w:sz="0" w:space="0" w:color="auto"/>
          </w:divBdr>
        </w:div>
        <w:div w:id="1347249748">
          <w:marLeft w:val="640"/>
          <w:marRight w:val="0"/>
          <w:marTop w:val="0"/>
          <w:marBottom w:val="0"/>
          <w:divBdr>
            <w:top w:val="none" w:sz="0" w:space="0" w:color="auto"/>
            <w:left w:val="none" w:sz="0" w:space="0" w:color="auto"/>
            <w:bottom w:val="none" w:sz="0" w:space="0" w:color="auto"/>
            <w:right w:val="none" w:sz="0" w:space="0" w:color="auto"/>
          </w:divBdr>
        </w:div>
        <w:div w:id="1572278530">
          <w:marLeft w:val="640"/>
          <w:marRight w:val="0"/>
          <w:marTop w:val="0"/>
          <w:marBottom w:val="0"/>
          <w:divBdr>
            <w:top w:val="none" w:sz="0" w:space="0" w:color="auto"/>
            <w:left w:val="none" w:sz="0" w:space="0" w:color="auto"/>
            <w:bottom w:val="none" w:sz="0" w:space="0" w:color="auto"/>
            <w:right w:val="none" w:sz="0" w:space="0" w:color="auto"/>
          </w:divBdr>
        </w:div>
        <w:div w:id="255335420">
          <w:marLeft w:val="640"/>
          <w:marRight w:val="0"/>
          <w:marTop w:val="0"/>
          <w:marBottom w:val="0"/>
          <w:divBdr>
            <w:top w:val="none" w:sz="0" w:space="0" w:color="auto"/>
            <w:left w:val="none" w:sz="0" w:space="0" w:color="auto"/>
            <w:bottom w:val="none" w:sz="0" w:space="0" w:color="auto"/>
            <w:right w:val="none" w:sz="0" w:space="0" w:color="auto"/>
          </w:divBdr>
        </w:div>
        <w:div w:id="737947150">
          <w:marLeft w:val="640"/>
          <w:marRight w:val="0"/>
          <w:marTop w:val="0"/>
          <w:marBottom w:val="0"/>
          <w:divBdr>
            <w:top w:val="none" w:sz="0" w:space="0" w:color="auto"/>
            <w:left w:val="none" w:sz="0" w:space="0" w:color="auto"/>
            <w:bottom w:val="none" w:sz="0" w:space="0" w:color="auto"/>
            <w:right w:val="none" w:sz="0" w:space="0" w:color="auto"/>
          </w:divBdr>
        </w:div>
        <w:div w:id="1873150922">
          <w:marLeft w:val="640"/>
          <w:marRight w:val="0"/>
          <w:marTop w:val="0"/>
          <w:marBottom w:val="0"/>
          <w:divBdr>
            <w:top w:val="none" w:sz="0" w:space="0" w:color="auto"/>
            <w:left w:val="none" w:sz="0" w:space="0" w:color="auto"/>
            <w:bottom w:val="none" w:sz="0" w:space="0" w:color="auto"/>
            <w:right w:val="none" w:sz="0" w:space="0" w:color="auto"/>
          </w:divBdr>
        </w:div>
        <w:div w:id="1652637743">
          <w:marLeft w:val="640"/>
          <w:marRight w:val="0"/>
          <w:marTop w:val="0"/>
          <w:marBottom w:val="0"/>
          <w:divBdr>
            <w:top w:val="none" w:sz="0" w:space="0" w:color="auto"/>
            <w:left w:val="none" w:sz="0" w:space="0" w:color="auto"/>
            <w:bottom w:val="none" w:sz="0" w:space="0" w:color="auto"/>
            <w:right w:val="none" w:sz="0" w:space="0" w:color="auto"/>
          </w:divBdr>
        </w:div>
        <w:div w:id="1909000365">
          <w:marLeft w:val="640"/>
          <w:marRight w:val="0"/>
          <w:marTop w:val="0"/>
          <w:marBottom w:val="0"/>
          <w:divBdr>
            <w:top w:val="none" w:sz="0" w:space="0" w:color="auto"/>
            <w:left w:val="none" w:sz="0" w:space="0" w:color="auto"/>
            <w:bottom w:val="none" w:sz="0" w:space="0" w:color="auto"/>
            <w:right w:val="none" w:sz="0" w:space="0" w:color="auto"/>
          </w:divBdr>
        </w:div>
        <w:div w:id="1597514963">
          <w:marLeft w:val="640"/>
          <w:marRight w:val="0"/>
          <w:marTop w:val="0"/>
          <w:marBottom w:val="0"/>
          <w:divBdr>
            <w:top w:val="none" w:sz="0" w:space="0" w:color="auto"/>
            <w:left w:val="none" w:sz="0" w:space="0" w:color="auto"/>
            <w:bottom w:val="none" w:sz="0" w:space="0" w:color="auto"/>
            <w:right w:val="none" w:sz="0" w:space="0" w:color="auto"/>
          </w:divBdr>
        </w:div>
        <w:div w:id="1022971210">
          <w:marLeft w:val="640"/>
          <w:marRight w:val="0"/>
          <w:marTop w:val="0"/>
          <w:marBottom w:val="0"/>
          <w:divBdr>
            <w:top w:val="none" w:sz="0" w:space="0" w:color="auto"/>
            <w:left w:val="none" w:sz="0" w:space="0" w:color="auto"/>
            <w:bottom w:val="none" w:sz="0" w:space="0" w:color="auto"/>
            <w:right w:val="none" w:sz="0" w:space="0" w:color="auto"/>
          </w:divBdr>
        </w:div>
        <w:div w:id="926767180">
          <w:marLeft w:val="640"/>
          <w:marRight w:val="0"/>
          <w:marTop w:val="0"/>
          <w:marBottom w:val="0"/>
          <w:divBdr>
            <w:top w:val="none" w:sz="0" w:space="0" w:color="auto"/>
            <w:left w:val="none" w:sz="0" w:space="0" w:color="auto"/>
            <w:bottom w:val="none" w:sz="0" w:space="0" w:color="auto"/>
            <w:right w:val="none" w:sz="0" w:space="0" w:color="auto"/>
          </w:divBdr>
        </w:div>
        <w:div w:id="83965920">
          <w:marLeft w:val="640"/>
          <w:marRight w:val="0"/>
          <w:marTop w:val="0"/>
          <w:marBottom w:val="0"/>
          <w:divBdr>
            <w:top w:val="none" w:sz="0" w:space="0" w:color="auto"/>
            <w:left w:val="none" w:sz="0" w:space="0" w:color="auto"/>
            <w:bottom w:val="none" w:sz="0" w:space="0" w:color="auto"/>
            <w:right w:val="none" w:sz="0" w:space="0" w:color="auto"/>
          </w:divBdr>
        </w:div>
        <w:div w:id="547304737">
          <w:marLeft w:val="640"/>
          <w:marRight w:val="0"/>
          <w:marTop w:val="0"/>
          <w:marBottom w:val="0"/>
          <w:divBdr>
            <w:top w:val="none" w:sz="0" w:space="0" w:color="auto"/>
            <w:left w:val="none" w:sz="0" w:space="0" w:color="auto"/>
            <w:bottom w:val="none" w:sz="0" w:space="0" w:color="auto"/>
            <w:right w:val="none" w:sz="0" w:space="0" w:color="auto"/>
          </w:divBdr>
        </w:div>
        <w:div w:id="1356079837">
          <w:marLeft w:val="640"/>
          <w:marRight w:val="0"/>
          <w:marTop w:val="0"/>
          <w:marBottom w:val="0"/>
          <w:divBdr>
            <w:top w:val="none" w:sz="0" w:space="0" w:color="auto"/>
            <w:left w:val="none" w:sz="0" w:space="0" w:color="auto"/>
            <w:bottom w:val="none" w:sz="0" w:space="0" w:color="auto"/>
            <w:right w:val="none" w:sz="0" w:space="0" w:color="auto"/>
          </w:divBdr>
        </w:div>
        <w:div w:id="463960857">
          <w:marLeft w:val="640"/>
          <w:marRight w:val="0"/>
          <w:marTop w:val="0"/>
          <w:marBottom w:val="0"/>
          <w:divBdr>
            <w:top w:val="none" w:sz="0" w:space="0" w:color="auto"/>
            <w:left w:val="none" w:sz="0" w:space="0" w:color="auto"/>
            <w:bottom w:val="none" w:sz="0" w:space="0" w:color="auto"/>
            <w:right w:val="none" w:sz="0" w:space="0" w:color="auto"/>
          </w:divBdr>
        </w:div>
        <w:div w:id="476186133">
          <w:marLeft w:val="640"/>
          <w:marRight w:val="0"/>
          <w:marTop w:val="0"/>
          <w:marBottom w:val="0"/>
          <w:divBdr>
            <w:top w:val="none" w:sz="0" w:space="0" w:color="auto"/>
            <w:left w:val="none" w:sz="0" w:space="0" w:color="auto"/>
            <w:bottom w:val="none" w:sz="0" w:space="0" w:color="auto"/>
            <w:right w:val="none" w:sz="0" w:space="0" w:color="auto"/>
          </w:divBdr>
        </w:div>
        <w:div w:id="1833715548">
          <w:marLeft w:val="640"/>
          <w:marRight w:val="0"/>
          <w:marTop w:val="0"/>
          <w:marBottom w:val="0"/>
          <w:divBdr>
            <w:top w:val="none" w:sz="0" w:space="0" w:color="auto"/>
            <w:left w:val="none" w:sz="0" w:space="0" w:color="auto"/>
            <w:bottom w:val="none" w:sz="0" w:space="0" w:color="auto"/>
            <w:right w:val="none" w:sz="0" w:space="0" w:color="auto"/>
          </w:divBdr>
        </w:div>
        <w:div w:id="1017925553">
          <w:marLeft w:val="640"/>
          <w:marRight w:val="0"/>
          <w:marTop w:val="0"/>
          <w:marBottom w:val="0"/>
          <w:divBdr>
            <w:top w:val="none" w:sz="0" w:space="0" w:color="auto"/>
            <w:left w:val="none" w:sz="0" w:space="0" w:color="auto"/>
            <w:bottom w:val="none" w:sz="0" w:space="0" w:color="auto"/>
            <w:right w:val="none" w:sz="0" w:space="0" w:color="auto"/>
          </w:divBdr>
        </w:div>
        <w:div w:id="1696997268">
          <w:marLeft w:val="640"/>
          <w:marRight w:val="0"/>
          <w:marTop w:val="0"/>
          <w:marBottom w:val="0"/>
          <w:divBdr>
            <w:top w:val="none" w:sz="0" w:space="0" w:color="auto"/>
            <w:left w:val="none" w:sz="0" w:space="0" w:color="auto"/>
            <w:bottom w:val="none" w:sz="0" w:space="0" w:color="auto"/>
            <w:right w:val="none" w:sz="0" w:space="0" w:color="auto"/>
          </w:divBdr>
        </w:div>
        <w:div w:id="2066221709">
          <w:marLeft w:val="640"/>
          <w:marRight w:val="0"/>
          <w:marTop w:val="0"/>
          <w:marBottom w:val="0"/>
          <w:divBdr>
            <w:top w:val="none" w:sz="0" w:space="0" w:color="auto"/>
            <w:left w:val="none" w:sz="0" w:space="0" w:color="auto"/>
            <w:bottom w:val="none" w:sz="0" w:space="0" w:color="auto"/>
            <w:right w:val="none" w:sz="0" w:space="0" w:color="auto"/>
          </w:divBdr>
        </w:div>
        <w:div w:id="1591162543">
          <w:marLeft w:val="640"/>
          <w:marRight w:val="0"/>
          <w:marTop w:val="0"/>
          <w:marBottom w:val="0"/>
          <w:divBdr>
            <w:top w:val="none" w:sz="0" w:space="0" w:color="auto"/>
            <w:left w:val="none" w:sz="0" w:space="0" w:color="auto"/>
            <w:bottom w:val="none" w:sz="0" w:space="0" w:color="auto"/>
            <w:right w:val="none" w:sz="0" w:space="0" w:color="auto"/>
          </w:divBdr>
        </w:div>
        <w:div w:id="1971549562">
          <w:marLeft w:val="640"/>
          <w:marRight w:val="0"/>
          <w:marTop w:val="0"/>
          <w:marBottom w:val="0"/>
          <w:divBdr>
            <w:top w:val="none" w:sz="0" w:space="0" w:color="auto"/>
            <w:left w:val="none" w:sz="0" w:space="0" w:color="auto"/>
            <w:bottom w:val="none" w:sz="0" w:space="0" w:color="auto"/>
            <w:right w:val="none" w:sz="0" w:space="0" w:color="auto"/>
          </w:divBdr>
        </w:div>
        <w:div w:id="77141500">
          <w:marLeft w:val="640"/>
          <w:marRight w:val="0"/>
          <w:marTop w:val="0"/>
          <w:marBottom w:val="0"/>
          <w:divBdr>
            <w:top w:val="none" w:sz="0" w:space="0" w:color="auto"/>
            <w:left w:val="none" w:sz="0" w:space="0" w:color="auto"/>
            <w:bottom w:val="none" w:sz="0" w:space="0" w:color="auto"/>
            <w:right w:val="none" w:sz="0" w:space="0" w:color="auto"/>
          </w:divBdr>
        </w:div>
        <w:div w:id="472658">
          <w:marLeft w:val="640"/>
          <w:marRight w:val="0"/>
          <w:marTop w:val="0"/>
          <w:marBottom w:val="0"/>
          <w:divBdr>
            <w:top w:val="none" w:sz="0" w:space="0" w:color="auto"/>
            <w:left w:val="none" w:sz="0" w:space="0" w:color="auto"/>
            <w:bottom w:val="none" w:sz="0" w:space="0" w:color="auto"/>
            <w:right w:val="none" w:sz="0" w:space="0" w:color="auto"/>
          </w:divBdr>
        </w:div>
        <w:div w:id="186526636">
          <w:marLeft w:val="640"/>
          <w:marRight w:val="0"/>
          <w:marTop w:val="0"/>
          <w:marBottom w:val="0"/>
          <w:divBdr>
            <w:top w:val="none" w:sz="0" w:space="0" w:color="auto"/>
            <w:left w:val="none" w:sz="0" w:space="0" w:color="auto"/>
            <w:bottom w:val="none" w:sz="0" w:space="0" w:color="auto"/>
            <w:right w:val="none" w:sz="0" w:space="0" w:color="auto"/>
          </w:divBdr>
        </w:div>
        <w:div w:id="211503438">
          <w:marLeft w:val="640"/>
          <w:marRight w:val="0"/>
          <w:marTop w:val="0"/>
          <w:marBottom w:val="0"/>
          <w:divBdr>
            <w:top w:val="none" w:sz="0" w:space="0" w:color="auto"/>
            <w:left w:val="none" w:sz="0" w:space="0" w:color="auto"/>
            <w:bottom w:val="none" w:sz="0" w:space="0" w:color="auto"/>
            <w:right w:val="none" w:sz="0" w:space="0" w:color="auto"/>
          </w:divBdr>
        </w:div>
        <w:div w:id="1403332291">
          <w:marLeft w:val="640"/>
          <w:marRight w:val="0"/>
          <w:marTop w:val="0"/>
          <w:marBottom w:val="0"/>
          <w:divBdr>
            <w:top w:val="none" w:sz="0" w:space="0" w:color="auto"/>
            <w:left w:val="none" w:sz="0" w:space="0" w:color="auto"/>
            <w:bottom w:val="none" w:sz="0" w:space="0" w:color="auto"/>
            <w:right w:val="none" w:sz="0" w:space="0" w:color="auto"/>
          </w:divBdr>
        </w:div>
        <w:div w:id="461462226">
          <w:marLeft w:val="640"/>
          <w:marRight w:val="0"/>
          <w:marTop w:val="0"/>
          <w:marBottom w:val="0"/>
          <w:divBdr>
            <w:top w:val="none" w:sz="0" w:space="0" w:color="auto"/>
            <w:left w:val="none" w:sz="0" w:space="0" w:color="auto"/>
            <w:bottom w:val="none" w:sz="0" w:space="0" w:color="auto"/>
            <w:right w:val="none" w:sz="0" w:space="0" w:color="auto"/>
          </w:divBdr>
        </w:div>
        <w:div w:id="992565150">
          <w:marLeft w:val="640"/>
          <w:marRight w:val="0"/>
          <w:marTop w:val="0"/>
          <w:marBottom w:val="0"/>
          <w:divBdr>
            <w:top w:val="none" w:sz="0" w:space="0" w:color="auto"/>
            <w:left w:val="none" w:sz="0" w:space="0" w:color="auto"/>
            <w:bottom w:val="none" w:sz="0" w:space="0" w:color="auto"/>
            <w:right w:val="none" w:sz="0" w:space="0" w:color="auto"/>
          </w:divBdr>
        </w:div>
        <w:div w:id="1573078369">
          <w:marLeft w:val="640"/>
          <w:marRight w:val="0"/>
          <w:marTop w:val="0"/>
          <w:marBottom w:val="0"/>
          <w:divBdr>
            <w:top w:val="none" w:sz="0" w:space="0" w:color="auto"/>
            <w:left w:val="none" w:sz="0" w:space="0" w:color="auto"/>
            <w:bottom w:val="none" w:sz="0" w:space="0" w:color="auto"/>
            <w:right w:val="none" w:sz="0" w:space="0" w:color="auto"/>
          </w:divBdr>
        </w:div>
        <w:div w:id="710886952">
          <w:marLeft w:val="640"/>
          <w:marRight w:val="0"/>
          <w:marTop w:val="0"/>
          <w:marBottom w:val="0"/>
          <w:divBdr>
            <w:top w:val="none" w:sz="0" w:space="0" w:color="auto"/>
            <w:left w:val="none" w:sz="0" w:space="0" w:color="auto"/>
            <w:bottom w:val="none" w:sz="0" w:space="0" w:color="auto"/>
            <w:right w:val="none" w:sz="0" w:space="0" w:color="auto"/>
          </w:divBdr>
        </w:div>
        <w:div w:id="377168829">
          <w:marLeft w:val="640"/>
          <w:marRight w:val="0"/>
          <w:marTop w:val="0"/>
          <w:marBottom w:val="0"/>
          <w:divBdr>
            <w:top w:val="none" w:sz="0" w:space="0" w:color="auto"/>
            <w:left w:val="none" w:sz="0" w:space="0" w:color="auto"/>
            <w:bottom w:val="none" w:sz="0" w:space="0" w:color="auto"/>
            <w:right w:val="none" w:sz="0" w:space="0" w:color="auto"/>
          </w:divBdr>
        </w:div>
        <w:div w:id="475492469">
          <w:marLeft w:val="640"/>
          <w:marRight w:val="0"/>
          <w:marTop w:val="0"/>
          <w:marBottom w:val="0"/>
          <w:divBdr>
            <w:top w:val="none" w:sz="0" w:space="0" w:color="auto"/>
            <w:left w:val="none" w:sz="0" w:space="0" w:color="auto"/>
            <w:bottom w:val="none" w:sz="0" w:space="0" w:color="auto"/>
            <w:right w:val="none" w:sz="0" w:space="0" w:color="auto"/>
          </w:divBdr>
        </w:div>
        <w:div w:id="1475833100">
          <w:marLeft w:val="640"/>
          <w:marRight w:val="0"/>
          <w:marTop w:val="0"/>
          <w:marBottom w:val="0"/>
          <w:divBdr>
            <w:top w:val="none" w:sz="0" w:space="0" w:color="auto"/>
            <w:left w:val="none" w:sz="0" w:space="0" w:color="auto"/>
            <w:bottom w:val="none" w:sz="0" w:space="0" w:color="auto"/>
            <w:right w:val="none" w:sz="0" w:space="0" w:color="auto"/>
          </w:divBdr>
        </w:div>
        <w:div w:id="349647668">
          <w:marLeft w:val="640"/>
          <w:marRight w:val="0"/>
          <w:marTop w:val="0"/>
          <w:marBottom w:val="0"/>
          <w:divBdr>
            <w:top w:val="none" w:sz="0" w:space="0" w:color="auto"/>
            <w:left w:val="none" w:sz="0" w:space="0" w:color="auto"/>
            <w:bottom w:val="none" w:sz="0" w:space="0" w:color="auto"/>
            <w:right w:val="none" w:sz="0" w:space="0" w:color="auto"/>
          </w:divBdr>
        </w:div>
        <w:div w:id="1841236557">
          <w:marLeft w:val="640"/>
          <w:marRight w:val="0"/>
          <w:marTop w:val="0"/>
          <w:marBottom w:val="0"/>
          <w:divBdr>
            <w:top w:val="none" w:sz="0" w:space="0" w:color="auto"/>
            <w:left w:val="none" w:sz="0" w:space="0" w:color="auto"/>
            <w:bottom w:val="none" w:sz="0" w:space="0" w:color="auto"/>
            <w:right w:val="none" w:sz="0" w:space="0" w:color="auto"/>
          </w:divBdr>
        </w:div>
        <w:div w:id="1007826541">
          <w:marLeft w:val="640"/>
          <w:marRight w:val="0"/>
          <w:marTop w:val="0"/>
          <w:marBottom w:val="0"/>
          <w:divBdr>
            <w:top w:val="none" w:sz="0" w:space="0" w:color="auto"/>
            <w:left w:val="none" w:sz="0" w:space="0" w:color="auto"/>
            <w:bottom w:val="none" w:sz="0" w:space="0" w:color="auto"/>
            <w:right w:val="none" w:sz="0" w:space="0" w:color="auto"/>
          </w:divBdr>
        </w:div>
        <w:div w:id="89006244">
          <w:marLeft w:val="640"/>
          <w:marRight w:val="0"/>
          <w:marTop w:val="0"/>
          <w:marBottom w:val="0"/>
          <w:divBdr>
            <w:top w:val="none" w:sz="0" w:space="0" w:color="auto"/>
            <w:left w:val="none" w:sz="0" w:space="0" w:color="auto"/>
            <w:bottom w:val="none" w:sz="0" w:space="0" w:color="auto"/>
            <w:right w:val="none" w:sz="0" w:space="0" w:color="auto"/>
          </w:divBdr>
        </w:div>
        <w:div w:id="998848440">
          <w:marLeft w:val="640"/>
          <w:marRight w:val="0"/>
          <w:marTop w:val="0"/>
          <w:marBottom w:val="0"/>
          <w:divBdr>
            <w:top w:val="none" w:sz="0" w:space="0" w:color="auto"/>
            <w:left w:val="none" w:sz="0" w:space="0" w:color="auto"/>
            <w:bottom w:val="none" w:sz="0" w:space="0" w:color="auto"/>
            <w:right w:val="none" w:sz="0" w:space="0" w:color="auto"/>
          </w:divBdr>
        </w:div>
        <w:div w:id="572088747">
          <w:marLeft w:val="640"/>
          <w:marRight w:val="0"/>
          <w:marTop w:val="0"/>
          <w:marBottom w:val="0"/>
          <w:divBdr>
            <w:top w:val="none" w:sz="0" w:space="0" w:color="auto"/>
            <w:left w:val="none" w:sz="0" w:space="0" w:color="auto"/>
            <w:bottom w:val="none" w:sz="0" w:space="0" w:color="auto"/>
            <w:right w:val="none" w:sz="0" w:space="0" w:color="auto"/>
          </w:divBdr>
        </w:div>
        <w:div w:id="1884830411">
          <w:marLeft w:val="640"/>
          <w:marRight w:val="0"/>
          <w:marTop w:val="0"/>
          <w:marBottom w:val="0"/>
          <w:divBdr>
            <w:top w:val="none" w:sz="0" w:space="0" w:color="auto"/>
            <w:left w:val="none" w:sz="0" w:space="0" w:color="auto"/>
            <w:bottom w:val="none" w:sz="0" w:space="0" w:color="auto"/>
            <w:right w:val="none" w:sz="0" w:space="0" w:color="auto"/>
          </w:divBdr>
        </w:div>
        <w:div w:id="665862539">
          <w:marLeft w:val="640"/>
          <w:marRight w:val="0"/>
          <w:marTop w:val="0"/>
          <w:marBottom w:val="0"/>
          <w:divBdr>
            <w:top w:val="none" w:sz="0" w:space="0" w:color="auto"/>
            <w:left w:val="none" w:sz="0" w:space="0" w:color="auto"/>
            <w:bottom w:val="none" w:sz="0" w:space="0" w:color="auto"/>
            <w:right w:val="none" w:sz="0" w:space="0" w:color="auto"/>
          </w:divBdr>
        </w:div>
        <w:div w:id="454374067">
          <w:marLeft w:val="640"/>
          <w:marRight w:val="0"/>
          <w:marTop w:val="0"/>
          <w:marBottom w:val="0"/>
          <w:divBdr>
            <w:top w:val="none" w:sz="0" w:space="0" w:color="auto"/>
            <w:left w:val="none" w:sz="0" w:space="0" w:color="auto"/>
            <w:bottom w:val="none" w:sz="0" w:space="0" w:color="auto"/>
            <w:right w:val="none" w:sz="0" w:space="0" w:color="auto"/>
          </w:divBdr>
        </w:div>
        <w:div w:id="313098109">
          <w:marLeft w:val="640"/>
          <w:marRight w:val="0"/>
          <w:marTop w:val="0"/>
          <w:marBottom w:val="0"/>
          <w:divBdr>
            <w:top w:val="none" w:sz="0" w:space="0" w:color="auto"/>
            <w:left w:val="none" w:sz="0" w:space="0" w:color="auto"/>
            <w:bottom w:val="none" w:sz="0" w:space="0" w:color="auto"/>
            <w:right w:val="none" w:sz="0" w:space="0" w:color="auto"/>
          </w:divBdr>
        </w:div>
        <w:div w:id="52125149">
          <w:marLeft w:val="640"/>
          <w:marRight w:val="0"/>
          <w:marTop w:val="0"/>
          <w:marBottom w:val="0"/>
          <w:divBdr>
            <w:top w:val="none" w:sz="0" w:space="0" w:color="auto"/>
            <w:left w:val="none" w:sz="0" w:space="0" w:color="auto"/>
            <w:bottom w:val="none" w:sz="0" w:space="0" w:color="auto"/>
            <w:right w:val="none" w:sz="0" w:space="0" w:color="auto"/>
          </w:divBdr>
        </w:div>
        <w:div w:id="322859980">
          <w:marLeft w:val="640"/>
          <w:marRight w:val="0"/>
          <w:marTop w:val="0"/>
          <w:marBottom w:val="0"/>
          <w:divBdr>
            <w:top w:val="none" w:sz="0" w:space="0" w:color="auto"/>
            <w:left w:val="none" w:sz="0" w:space="0" w:color="auto"/>
            <w:bottom w:val="none" w:sz="0" w:space="0" w:color="auto"/>
            <w:right w:val="none" w:sz="0" w:space="0" w:color="auto"/>
          </w:divBdr>
        </w:div>
        <w:div w:id="255285146">
          <w:marLeft w:val="640"/>
          <w:marRight w:val="0"/>
          <w:marTop w:val="0"/>
          <w:marBottom w:val="0"/>
          <w:divBdr>
            <w:top w:val="none" w:sz="0" w:space="0" w:color="auto"/>
            <w:left w:val="none" w:sz="0" w:space="0" w:color="auto"/>
            <w:bottom w:val="none" w:sz="0" w:space="0" w:color="auto"/>
            <w:right w:val="none" w:sz="0" w:space="0" w:color="auto"/>
          </w:divBdr>
        </w:div>
        <w:div w:id="1626889226">
          <w:marLeft w:val="640"/>
          <w:marRight w:val="0"/>
          <w:marTop w:val="0"/>
          <w:marBottom w:val="0"/>
          <w:divBdr>
            <w:top w:val="none" w:sz="0" w:space="0" w:color="auto"/>
            <w:left w:val="none" w:sz="0" w:space="0" w:color="auto"/>
            <w:bottom w:val="none" w:sz="0" w:space="0" w:color="auto"/>
            <w:right w:val="none" w:sz="0" w:space="0" w:color="auto"/>
          </w:divBdr>
        </w:div>
        <w:div w:id="395051486">
          <w:marLeft w:val="640"/>
          <w:marRight w:val="0"/>
          <w:marTop w:val="0"/>
          <w:marBottom w:val="0"/>
          <w:divBdr>
            <w:top w:val="none" w:sz="0" w:space="0" w:color="auto"/>
            <w:left w:val="none" w:sz="0" w:space="0" w:color="auto"/>
            <w:bottom w:val="none" w:sz="0" w:space="0" w:color="auto"/>
            <w:right w:val="none" w:sz="0" w:space="0" w:color="auto"/>
          </w:divBdr>
        </w:div>
        <w:div w:id="602110546">
          <w:marLeft w:val="640"/>
          <w:marRight w:val="0"/>
          <w:marTop w:val="0"/>
          <w:marBottom w:val="0"/>
          <w:divBdr>
            <w:top w:val="none" w:sz="0" w:space="0" w:color="auto"/>
            <w:left w:val="none" w:sz="0" w:space="0" w:color="auto"/>
            <w:bottom w:val="none" w:sz="0" w:space="0" w:color="auto"/>
            <w:right w:val="none" w:sz="0" w:space="0" w:color="auto"/>
          </w:divBdr>
        </w:div>
        <w:div w:id="1498690497">
          <w:marLeft w:val="640"/>
          <w:marRight w:val="0"/>
          <w:marTop w:val="0"/>
          <w:marBottom w:val="0"/>
          <w:divBdr>
            <w:top w:val="none" w:sz="0" w:space="0" w:color="auto"/>
            <w:left w:val="none" w:sz="0" w:space="0" w:color="auto"/>
            <w:bottom w:val="none" w:sz="0" w:space="0" w:color="auto"/>
            <w:right w:val="none" w:sz="0" w:space="0" w:color="auto"/>
          </w:divBdr>
        </w:div>
        <w:div w:id="2074543546">
          <w:marLeft w:val="640"/>
          <w:marRight w:val="0"/>
          <w:marTop w:val="0"/>
          <w:marBottom w:val="0"/>
          <w:divBdr>
            <w:top w:val="none" w:sz="0" w:space="0" w:color="auto"/>
            <w:left w:val="none" w:sz="0" w:space="0" w:color="auto"/>
            <w:bottom w:val="none" w:sz="0" w:space="0" w:color="auto"/>
            <w:right w:val="none" w:sz="0" w:space="0" w:color="auto"/>
          </w:divBdr>
        </w:div>
        <w:div w:id="1007975332">
          <w:marLeft w:val="640"/>
          <w:marRight w:val="0"/>
          <w:marTop w:val="0"/>
          <w:marBottom w:val="0"/>
          <w:divBdr>
            <w:top w:val="none" w:sz="0" w:space="0" w:color="auto"/>
            <w:left w:val="none" w:sz="0" w:space="0" w:color="auto"/>
            <w:bottom w:val="none" w:sz="0" w:space="0" w:color="auto"/>
            <w:right w:val="none" w:sz="0" w:space="0" w:color="auto"/>
          </w:divBdr>
        </w:div>
        <w:div w:id="2142730006">
          <w:marLeft w:val="640"/>
          <w:marRight w:val="0"/>
          <w:marTop w:val="0"/>
          <w:marBottom w:val="0"/>
          <w:divBdr>
            <w:top w:val="none" w:sz="0" w:space="0" w:color="auto"/>
            <w:left w:val="none" w:sz="0" w:space="0" w:color="auto"/>
            <w:bottom w:val="none" w:sz="0" w:space="0" w:color="auto"/>
            <w:right w:val="none" w:sz="0" w:space="0" w:color="auto"/>
          </w:divBdr>
        </w:div>
        <w:div w:id="818109599">
          <w:marLeft w:val="640"/>
          <w:marRight w:val="0"/>
          <w:marTop w:val="0"/>
          <w:marBottom w:val="0"/>
          <w:divBdr>
            <w:top w:val="none" w:sz="0" w:space="0" w:color="auto"/>
            <w:left w:val="none" w:sz="0" w:space="0" w:color="auto"/>
            <w:bottom w:val="none" w:sz="0" w:space="0" w:color="auto"/>
            <w:right w:val="none" w:sz="0" w:space="0" w:color="auto"/>
          </w:divBdr>
        </w:div>
        <w:div w:id="1652296933">
          <w:marLeft w:val="640"/>
          <w:marRight w:val="0"/>
          <w:marTop w:val="0"/>
          <w:marBottom w:val="0"/>
          <w:divBdr>
            <w:top w:val="none" w:sz="0" w:space="0" w:color="auto"/>
            <w:left w:val="none" w:sz="0" w:space="0" w:color="auto"/>
            <w:bottom w:val="none" w:sz="0" w:space="0" w:color="auto"/>
            <w:right w:val="none" w:sz="0" w:space="0" w:color="auto"/>
          </w:divBdr>
        </w:div>
        <w:div w:id="650719794">
          <w:marLeft w:val="640"/>
          <w:marRight w:val="0"/>
          <w:marTop w:val="0"/>
          <w:marBottom w:val="0"/>
          <w:divBdr>
            <w:top w:val="none" w:sz="0" w:space="0" w:color="auto"/>
            <w:left w:val="none" w:sz="0" w:space="0" w:color="auto"/>
            <w:bottom w:val="none" w:sz="0" w:space="0" w:color="auto"/>
            <w:right w:val="none" w:sz="0" w:space="0" w:color="auto"/>
          </w:divBdr>
        </w:div>
        <w:div w:id="1122842016">
          <w:marLeft w:val="640"/>
          <w:marRight w:val="0"/>
          <w:marTop w:val="0"/>
          <w:marBottom w:val="0"/>
          <w:divBdr>
            <w:top w:val="none" w:sz="0" w:space="0" w:color="auto"/>
            <w:left w:val="none" w:sz="0" w:space="0" w:color="auto"/>
            <w:bottom w:val="none" w:sz="0" w:space="0" w:color="auto"/>
            <w:right w:val="none" w:sz="0" w:space="0" w:color="auto"/>
          </w:divBdr>
        </w:div>
        <w:div w:id="1400905634">
          <w:marLeft w:val="640"/>
          <w:marRight w:val="0"/>
          <w:marTop w:val="0"/>
          <w:marBottom w:val="0"/>
          <w:divBdr>
            <w:top w:val="none" w:sz="0" w:space="0" w:color="auto"/>
            <w:left w:val="none" w:sz="0" w:space="0" w:color="auto"/>
            <w:bottom w:val="none" w:sz="0" w:space="0" w:color="auto"/>
            <w:right w:val="none" w:sz="0" w:space="0" w:color="auto"/>
          </w:divBdr>
        </w:div>
        <w:div w:id="249973844">
          <w:marLeft w:val="640"/>
          <w:marRight w:val="0"/>
          <w:marTop w:val="0"/>
          <w:marBottom w:val="0"/>
          <w:divBdr>
            <w:top w:val="none" w:sz="0" w:space="0" w:color="auto"/>
            <w:left w:val="none" w:sz="0" w:space="0" w:color="auto"/>
            <w:bottom w:val="none" w:sz="0" w:space="0" w:color="auto"/>
            <w:right w:val="none" w:sz="0" w:space="0" w:color="auto"/>
          </w:divBdr>
        </w:div>
        <w:div w:id="1244875101">
          <w:marLeft w:val="640"/>
          <w:marRight w:val="0"/>
          <w:marTop w:val="0"/>
          <w:marBottom w:val="0"/>
          <w:divBdr>
            <w:top w:val="none" w:sz="0" w:space="0" w:color="auto"/>
            <w:left w:val="none" w:sz="0" w:space="0" w:color="auto"/>
            <w:bottom w:val="none" w:sz="0" w:space="0" w:color="auto"/>
            <w:right w:val="none" w:sz="0" w:space="0" w:color="auto"/>
          </w:divBdr>
        </w:div>
        <w:div w:id="108555224">
          <w:marLeft w:val="640"/>
          <w:marRight w:val="0"/>
          <w:marTop w:val="0"/>
          <w:marBottom w:val="0"/>
          <w:divBdr>
            <w:top w:val="none" w:sz="0" w:space="0" w:color="auto"/>
            <w:left w:val="none" w:sz="0" w:space="0" w:color="auto"/>
            <w:bottom w:val="none" w:sz="0" w:space="0" w:color="auto"/>
            <w:right w:val="none" w:sz="0" w:space="0" w:color="auto"/>
          </w:divBdr>
        </w:div>
        <w:div w:id="1910455709">
          <w:marLeft w:val="640"/>
          <w:marRight w:val="0"/>
          <w:marTop w:val="0"/>
          <w:marBottom w:val="0"/>
          <w:divBdr>
            <w:top w:val="none" w:sz="0" w:space="0" w:color="auto"/>
            <w:left w:val="none" w:sz="0" w:space="0" w:color="auto"/>
            <w:bottom w:val="none" w:sz="0" w:space="0" w:color="auto"/>
            <w:right w:val="none" w:sz="0" w:space="0" w:color="auto"/>
          </w:divBdr>
        </w:div>
        <w:div w:id="1011637832">
          <w:marLeft w:val="640"/>
          <w:marRight w:val="0"/>
          <w:marTop w:val="0"/>
          <w:marBottom w:val="0"/>
          <w:divBdr>
            <w:top w:val="none" w:sz="0" w:space="0" w:color="auto"/>
            <w:left w:val="none" w:sz="0" w:space="0" w:color="auto"/>
            <w:bottom w:val="none" w:sz="0" w:space="0" w:color="auto"/>
            <w:right w:val="none" w:sz="0" w:space="0" w:color="auto"/>
          </w:divBdr>
        </w:div>
        <w:div w:id="412168868">
          <w:marLeft w:val="640"/>
          <w:marRight w:val="0"/>
          <w:marTop w:val="0"/>
          <w:marBottom w:val="0"/>
          <w:divBdr>
            <w:top w:val="none" w:sz="0" w:space="0" w:color="auto"/>
            <w:left w:val="none" w:sz="0" w:space="0" w:color="auto"/>
            <w:bottom w:val="none" w:sz="0" w:space="0" w:color="auto"/>
            <w:right w:val="none" w:sz="0" w:space="0" w:color="auto"/>
          </w:divBdr>
        </w:div>
        <w:div w:id="1356997443">
          <w:marLeft w:val="640"/>
          <w:marRight w:val="0"/>
          <w:marTop w:val="0"/>
          <w:marBottom w:val="0"/>
          <w:divBdr>
            <w:top w:val="none" w:sz="0" w:space="0" w:color="auto"/>
            <w:left w:val="none" w:sz="0" w:space="0" w:color="auto"/>
            <w:bottom w:val="none" w:sz="0" w:space="0" w:color="auto"/>
            <w:right w:val="none" w:sz="0" w:space="0" w:color="auto"/>
          </w:divBdr>
        </w:div>
        <w:div w:id="1284189696">
          <w:marLeft w:val="640"/>
          <w:marRight w:val="0"/>
          <w:marTop w:val="0"/>
          <w:marBottom w:val="0"/>
          <w:divBdr>
            <w:top w:val="none" w:sz="0" w:space="0" w:color="auto"/>
            <w:left w:val="none" w:sz="0" w:space="0" w:color="auto"/>
            <w:bottom w:val="none" w:sz="0" w:space="0" w:color="auto"/>
            <w:right w:val="none" w:sz="0" w:space="0" w:color="auto"/>
          </w:divBdr>
        </w:div>
        <w:div w:id="1151169426">
          <w:marLeft w:val="640"/>
          <w:marRight w:val="0"/>
          <w:marTop w:val="0"/>
          <w:marBottom w:val="0"/>
          <w:divBdr>
            <w:top w:val="none" w:sz="0" w:space="0" w:color="auto"/>
            <w:left w:val="none" w:sz="0" w:space="0" w:color="auto"/>
            <w:bottom w:val="none" w:sz="0" w:space="0" w:color="auto"/>
            <w:right w:val="none" w:sz="0" w:space="0" w:color="auto"/>
          </w:divBdr>
        </w:div>
        <w:div w:id="1676029443">
          <w:marLeft w:val="640"/>
          <w:marRight w:val="0"/>
          <w:marTop w:val="0"/>
          <w:marBottom w:val="0"/>
          <w:divBdr>
            <w:top w:val="none" w:sz="0" w:space="0" w:color="auto"/>
            <w:left w:val="none" w:sz="0" w:space="0" w:color="auto"/>
            <w:bottom w:val="none" w:sz="0" w:space="0" w:color="auto"/>
            <w:right w:val="none" w:sz="0" w:space="0" w:color="auto"/>
          </w:divBdr>
        </w:div>
        <w:div w:id="1201438103">
          <w:marLeft w:val="640"/>
          <w:marRight w:val="0"/>
          <w:marTop w:val="0"/>
          <w:marBottom w:val="0"/>
          <w:divBdr>
            <w:top w:val="none" w:sz="0" w:space="0" w:color="auto"/>
            <w:left w:val="none" w:sz="0" w:space="0" w:color="auto"/>
            <w:bottom w:val="none" w:sz="0" w:space="0" w:color="auto"/>
            <w:right w:val="none" w:sz="0" w:space="0" w:color="auto"/>
          </w:divBdr>
        </w:div>
        <w:div w:id="835071738">
          <w:marLeft w:val="640"/>
          <w:marRight w:val="0"/>
          <w:marTop w:val="0"/>
          <w:marBottom w:val="0"/>
          <w:divBdr>
            <w:top w:val="none" w:sz="0" w:space="0" w:color="auto"/>
            <w:left w:val="none" w:sz="0" w:space="0" w:color="auto"/>
            <w:bottom w:val="none" w:sz="0" w:space="0" w:color="auto"/>
            <w:right w:val="none" w:sz="0" w:space="0" w:color="auto"/>
          </w:divBdr>
        </w:div>
        <w:div w:id="945380080">
          <w:marLeft w:val="640"/>
          <w:marRight w:val="0"/>
          <w:marTop w:val="0"/>
          <w:marBottom w:val="0"/>
          <w:divBdr>
            <w:top w:val="none" w:sz="0" w:space="0" w:color="auto"/>
            <w:left w:val="none" w:sz="0" w:space="0" w:color="auto"/>
            <w:bottom w:val="none" w:sz="0" w:space="0" w:color="auto"/>
            <w:right w:val="none" w:sz="0" w:space="0" w:color="auto"/>
          </w:divBdr>
        </w:div>
        <w:div w:id="1179198873">
          <w:marLeft w:val="640"/>
          <w:marRight w:val="0"/>
          <w:marTop w:val="0"/>
          <w:marBottom w:val="0"/>
          <w:divBdr>
            <w:top w:val="none" w:sz="0" w:space="0" w:color="auto"/>
            <w:left w:val="none" w:sz="0" w:space="0" w:color="auto"/>
            <w:bottom w:val="none" w:sz="0" w:space="0" w:color="auto"/>
            <w:right w:val="none" w:sz="0" w:space="0" w:color="auto"/>
          </w:divBdr>
        </w:div>
      </w:divsChild>
    </w:div>
    <w:div w:id="2144031978">
      <w:bodyDiv w:val="1"/>
      <w:marLeft w:val="0"/>
      <w:marRight w:val="0"/>
      <w:marTop w:val="0"/>
      <w:marBottom w:val="0"/>
      <w:divBdr>
        <w:top w:val="none" w:sz="0" w:space="0" w:color="auto"/>
        <w:left w:val="none" w:sz="0" w:space="0" w:color="auto"/>
        <w:bottom w:val="none" w:sz="0" w:space="0" w:color="auto"/>
        <w:right w:val="none" w:sz="0" w:space="0" w:color="auto"/>
      </w:divBdr>
      <w:divsChild>
        <w:div w:id="553154828">
          <w:marLeft w:val="640"/>
          <w:marRight w:val="0"/>
          <w:marTop w:val="0"/>
          <w:marBottom w:val="0"/>
          <w:divBdr>
            <w:top w:val="none" w:sz="0" w:space="0" w:color="auto"/>
            <w:left w:val="none" w:sz="0" w:space="0" w:color="auto"/>
            <w:bottom w:val="none" w:sz="0" w:space="0" w:color="auto"/>
            <w:right w:val="none" w:sz="0" w:space="0" w:color="auto"/>
          </w:divBdr>
        </w:div>
        <w:div w:id="2118987469">
          <w:marLeft w:val="640"/>
          <w:marRight w:val="0"/>
          <w:marTop w:val="0"/>
          <w:marBottom w:val="0"/>
          <w:divBdr>
            <w:top w:val="none" w:sz="0" w:space="0" w:color="auto"/>
            <w:left w:val="none" w:sz="0" w:space="0" w:color="auto"/>
            <w:bottom w:val="none" w:sz="0" w:space="0" w:color="auto"/>
            <w:right w:val="none" w:sz="0" w:space="0" w:color="auto"/>
          </w:divBdr>
        </w:div>
        <w:div w:id="2035887411">
          <w:marLeft w:val="640"/>
          <w:marRight w:val="0"/>
          <w:marTop w:val="0"/>
          <w:marBottom w:val="0"/>
          <w:divBdr>
            <w:top w:val="none" w:sz="0" w:space="0" w:color="auto"/>
            <w:left w:val="none" w:sz="0" w:space="0" w:color="auto"/>
            <w:bottom w:val="none" w:sz="0" w:space="0" w:color="auto"/>
            <w:right w:val="none" w:sz="0" w:space="0" w:color="auto"/>
          </w:divBdr>
        </w:div>
        <w:div w:id="105657834">
          <w:marLeft w:val="640"/>
          <w:marRight w:val="0"/>
          <w:marTop w:val="0"/>
          <w:marBottom w:val="0"/>
          <w:divBdr>
            <w:top w:val="none" w:sz="0" w:space="0" w:color="auto"/>
            <w:left w:val="none" w:sz="0" w:space="0" w:color="auto"/>
            <w:bottom w:val="none" w:sz="0" w:space="0" w:color="auto"/>
            <w:right w:val="none" w:sz="0" w:space="0" w:color="auto"/>
          </w:divBdr>
        </w:div>
        <w:div w:id="2057849284">
          <w:marLeft w:val="640"/>
          <w:marRight w:val="0"/>
          <w:marTop w:val="0"/>
          <w:marBottom w:val="0"/>
          <w:divBdr>
            <w:top w:val="none" w:sz="0" w:space="0" w:color="auto"/>
            <w:left w:val="none" w:sz="0" w:space="0" w:color="auto"/>
            <w:bottom w:val="none" w:sz="0" w:space="0" w:color="auto"/>
            <w:right w:val="none" w:sz="0" w:space="0" w:color="auto"/>
          </w:divBdr>
        </w:div>
        <w:div w:id="327171599">
          <w:marLeft w:val="640"/>
          <w:marRight w:val="0"/>
          <w:marTop w:val="0"/>
          <w:marBottom w:val="0"/>
          <w:divBdr>
            <w:top w:val="none" w:sz="0" w:space="0" w:color="auto"/>
            <w:left w:val="none" w:sz="0" w:space="0" w:color="auto"/>
            <w:bottom w:val="none" w:sz="0" w:space="0" w:color="auto"/>
            <w:right w:val="none" w:sz="0" w:space="0" w:color="auto"/>
          </w:divBdr>
        </w:div>
        <w:div w:id="1729261625">
          <w:marLeft w:val="640"/>
          <w:marRight w:val="0"/>
          <w:marTop w:val="0"/>
          <w:marBottom w:val="0"/>
          <w:divBdr>
            <w:top w:val="none" w:sz="0" w:space="0" w:color="auto"/>
            <w:left w:val="none" w:sz="0" w:space="0" w:color="auto"/>
            <w:bottom w:val="none" w:sz="0" w:space="0" w:color="auto"/>
            <w:right w:val="none" w:sz="0" w:space="0" w:color="auto"/>
          </w:divBdr>
        </w:div>
        <w:div w:id="1912228044">
          <w:marLeft w:val="640"/>
          <w:marRight w:val="0"/>
          <w:marTop w:val="0"/>
          <w:marBottom w:val="0"/>
          <w:divBdr>
            <w:top w:val="none" w:sz="0" w:space="0" w:color="auto"/>
            <w:left w:val="none" w:sz="0" w:space="0" w:color="auto"/>
            <w:bottom w:val="none" w:sz="0" w:space="0" w:color="auto"/>
            <w:right w:val="none" w:sz="0" w:space="0" w:color="auto"/>
          </w:divBdr>
        </w:div>
        <w:div w:id="1194925107">
          <w:marLeft w:val="640"/>
          <w:marRight w:val="0"/>
          <w:marTop w:val="0"/>
          <w:marBottom w:val="0"/>
          <w:divBdr>
            <w:top w:val="none" w:sz="0" w:space="0" w:color="auto"/>
            <w:left w:val="none" w:sz="0" w:space="0" w:color="auto"/>
            <w:bottom w:val="none" w:sz="0" w:space="0" w:color="auto"/>
            <w:right w:val="none" w:sz="0" w:space="0" w:color="auto"/>
          </w:divBdr>
        </w:div>
        <w:div w:id="1489319661">
          <w:marLeft w:val="640"/>
          <w:marRight w:val="0"/>
          <w:marTop w:val="0"/>
          <w:marBottom w:val="0"/>
          <w:divBdr>
            <w:top w:val="none" w:sz="0" w:space="0" w:color="auto"/>
            <w:left w:val="none" w:sz="0" w:space="0" w:color="auto"/>
            <w:bottom w:val="none" w:sz="0" w:space="0" w:color="auto"/>
            <w:right w:val="none" w:sz="0" w:space="0" w:color="auto"/>
          </w:divBdr>
        </w:div>
        <w:div w:id="1133137489">
          <w:marLeft w:val="640"/>
          <w:marRight w:val="0"/>
          <w:marTop w:val="0"/>
          <w:marBottom w:val="0"/>
          <w:divBdr>
            <w:top w:val="none" w:sz="0" w:space="0" w:color="auto"/>
            <w:left w:val="none" w:sz="0" w:space="0" w:color="auto"/>
            <w:bottom w:val="none" w:sz="0" w:space="0" w:color="auto"/>
            <w:right w:val="none" w:sz="0" w:space="0" w:color="auto"/>
          </w:divBdr>
        </w:div>
        <w:div w:id="220601203">
          <w:marLeft w:val="640"/>
          <w:marRight w:val="0"/>
          <w:marTop w:val="0"/>
          <w:marBottom w:val="0"/>
          <w:divBdr>
            <w:top w:val="none" w:sz="0" w:space="0" w:color="auto"/>
            <w:left w:val="none" w:sz="0" w:space="0" w:color="auto"/>
            <w:bottom w:val="none" w:sz="0" w:space="0" w:color="auto"/>
            <w:right w:val="none" w:sz="0" w:space="0" w:color="auto"/>
          </w:divBdr>
        </w:div>
        <w:div w:id="221871402">
          <w:marLeft w:val="640"/>
          <w:marRight w:val="0"/>
          <w:marTop w:val="0"/>
          <w:marBottom w:val="0"/>
          <w:divBdr>
            <w:top w:val="none" w:sz="0" w:space="0" w:color="auto"/>
            <w:left w:val="none" w:sz="0" w:space="0" w:color="auto"/>
            <w:bottom w:val="none" w:sz="0" w:space="0" w:color="auto"/>
            <w:right w:val="none" w:sz="0" w:space="0" w:color="auto"/>
          </w:divBdr>
        </w:div>
        <w:div w:id="1838495563">
          <w:marLeft w:val="640"/>
          <w:marRight w:val="0"/>
          <w:marTop w:val="0"/>
          <w:marBottom w:val="0"/>
          <w:divBdr>
            <w:top w:val="none" w:sz="0" w:space="0" w:color="auto"/>
            <w:left w:val="none" w:sz="0" w:space="0" w:color="auto"/>
            <w:bottom w:val="none" w:sz="0" w:space="0" w:color="auto"/>
            <w:right w:val="none" w:sz="0" w:space="0" w:color="auto"/>
          </w:divBdr>
        </w:div>
        <w:div w:id="1577477775">
          <w:marLeft w:val="640"/>
          <w:marRight w:val="0"/>
          <w:marTop w:val="0"/>
          <w:marBottom w:val="0"/>
          <w:divBdr>
            <w:top w:val="none" w:sz="0" w:space="0" w:color="auto"/>
            <w:left w:val="none" w:sz="0" w:space="0" w:color="auto"/>
            <w:bottom w:val="none" w:sz="0" w:space="0" w:color="auto"/>
            <w:right w:val="none" w:sz="0" w:space="0" w:color="auto"/>
          </w:divBdr>
        </w:div>
        <w:div w:id="662899330">
          <w:marLeft w:val="640"/>
          <w:marRight w:val="0"/>
          <w:marTop w:val="0"/>
          <w:marBottom w:val="0"/>
          <w:divBdr>
            <w:top w:val="none" w:sz="0" w:space="0" w:color="auto"/>
            <w:left w:val="none" w:sz="0" w:space="0" w:color="auto"/>
            <w:bottom w:val="none" w:sz="0" w:space="0" w:color="auto"/>
            <w:right w:val="none" w:sz="0" w:space="0" w:color="auto"/>
          </w:divBdr>
        </w:div>
        <w:div w:id="469245640">
          <w:marLeft w:val="640"/>
          <w:marRight w:val="0"/>
          <w:marTop w:val="0"/>
          <w:marBottom w:val="0"/>
          <w:divBdr>
            <w:top w:val="none" w:sz="0" w:space="0" w:color="auto"/>
            <w:left w:val="none" w:sz="0" w:space="0" w:color="auto"/>
            <w:bottom w:val="none" w:sz="0" w:space="0" w:color="auto"/>
            <w:right w:val="none" w:sz="0" w:space="0" w:color="auto"/>
          </w:divBdr>
        </w:div>
        <w:div w:id="5332317">
          <w:marLeft w:val="640"/>
          <w:marRight w:val="0"/>
          <w:marTop w:val="0"/>
          <w:marBottom w:val="0"/>
          <w:divBdr>
            <w:top w:val="none" w:sz="0" w:space="0" w:color="auto"/>
            <w:left w:val="none" w:sz="0" w:space="0" w:color="auto"/>
            <w:bottom w:val="none" w:sz="0" w:space="0" w:color="auto"/>
            <w:right w:val="none" w:sz="0" w:space="0" w:color="auto"/>
          </w:divBdr>
        </w:div>
        <w:div w:id="1624732842">
          <w:marLeft w:val="640"/>
          <w:marRight w:val="0"/>
          <w:marTop w:val="0"/>
          <w:marBottom w:val="0"/>
          <w:divBdr>
            <w:top w:val="none" w:sz="0" w:space="0" w:color="auto"/>
            <w:left w:val="none" w:sz="0" w:space="0" w:color="auto"/>
            <w:bottom w:val="none" w:sz="0" w:space="0" w:color="auto"/>
            <w:right w:val="none" w:sz="0" w:space="0" w:color="auto"/>
          </w:divBdr>
        </w:div>
        <w:div w:id="1038898247">
          <w:marLeft w:val="640"/>
          <w:marRight w:val="0"/>
          <w:marTop w:val="0"/>
          <w:marBottom w:val="0"/>
          <w:divBdr>
            <w:top w:val="none" w:sz="0" w:space="0" w:color="auto"/>
            <w:left w:val="none" w:sz="0" w:space="0" w:color="auto"/>
            <w:bottom w:val="none" w:sz="0" w:space="0" w:color="auto"/>
            <w:right w:val="none" w:sz="0" w:space="0" w:color="auto"/>
          </w:divBdr>
        </w:div>
        <w:div w:id="1130169181">
          <w:marLeft w:val="640"/>
          <w:marRight w:val="0"/>
          <w:marTop w:val="0"/>
          <w:marBottom w:val="0"/>
          <w:divBdr>
            <w:top w:val="none" w:sz="0" w:space="0" w:color="auto"/>
            <w:left w:val="none" w:sz="0" w:space="0" w:color="auto"/>
            <w:bottom w:val="none" w:sz="0" w:space="0" w:color="auto"/>
            <w:right w:val="none" w:sz="0" w:space="0" w:color="auto"/>
          </w:divBdr>
        </w:div>
        <w:div w:id="356657183">
          <w:marLeft w:val="640"/>
          <w:marRight w:val="0"/>
          <w:marTop w:val="0"/>
          <w:marBottom w:val="0"/>
          <w:divBdr>
            <w:top w:val="none" w:sz="0" w:space="0" w:color="auto"/>
            <w:left w:val="none" w:sz="0" w:space="0" w:color="auto"/>
            <w:bottom w:val="none" w:sz="0" w:space="0" w:color="auto"/>
            <w:right w:val="none" w:sz="0" w:space="0" w:color="auto"/>
          </w:divBdr>
        </w:div>
        <w:div w:id="1102914433">
          <w:marLeft w:val="640"/>
          <w:marRight w:val="0"/>
          <w:marTop w:val="0"/>
          <w:marBottom w:val="0"/>
          <w:divBdr>
            <w:top w:val="none" w:sz="0" w:space="0" w:color="auto"/>
            <w:left w:val="none" w:sz="0" w:space="0" w:color="auto"/>
            <w:bottom w:val="none" w:sz="0" w:space="0" w:color="auto"/>
            <w:right w:val="none" w:sz="0" w:space="0" w:color="auto"/>
          </w:divBdr>
        </w:div>
        <w:div w:id="635181016">
          <w:marLeft w:val="640"/>
          <w:marRight w:val="0"/>
          <w:marTop w:val="0"/>
          <w:marBottom w:val="0"/>
          <w:divBdr>
            <w:top w:val="none" w:sz="0" w:space="0" w:color="auto"/>
            <w:left w:val="none" w:sz="0" w:space="0" w:color="auto"/>
            <w:bottom w:val="none" w:sz="0" w:space="0" w:color="auto"/>
            <w:right w:val="none" w:sz="0" w:space="0" w:color="auto"/>
          </w:divBdr>
        </w:div>
        <w:div w:id="1490436795">
          <w:marLeft w:val="640"/>
          <w:marRight w:val="0"/>
          <w:marTop w:val="0"/>
          <w:marBottom w:val="0"/>
          <w:divBdr>
            <w:top w:val="none" w:sz="0" w:space="0" w:color="auto"/>
            <w:left w:val="none" w:sz="0" w:space="0" w:color="auto"/>
            <w:bottom w:val="none" w:sz="0" w:space="0" w:color="auto"/>
            <w:right w:val="none" w:sz="0" w:space="0" w:color="auto"/>
          </w:divBdr>
        </w:div>
        <w:div w:id="559632418">
          <w:marLeft w:val="640"/>
          <w:marRight w:val="0"/>
          <w:marTop w:val="0"/>
          <w:marBottom w:val="0"/>
          <w:divBdr>
            <w:top w:val="none" w:sz="0" w:space="0" w:color="auto"/>
            <w:left w:val="none" w:sz="0" w:space="0" w:color="auto"/>
            <w:bottom w:val="none" w:sz="0" w:space="0" w:color="auto"/>
            <w:right w:val="none" w:sz="0" w:space="0" w:color="auto"/>
          </w:divBdr>
        </w:div>
        <w:div w:id="1416248488">
          <w:marLeft w:val="640"/>
          <w:marRight w:val="0"/>
          <w:marTop w:val="0"/>
          <w:marBottom w:val="0"/>
          <w:divBdr>
            <w:top w:val="none" w:sz="0" w:space="0" w:color="auto"/>
            <w:left w:val="none" w:sz="0" w:space="0" w:color="auto"/>
            <w:bottom w:val="none" w:sz="0" w:space="0" w:color="auto"/>
            <w:right w:val="none" w:sz="0" w:space="0" w:color="auto"/>
          </w:divBdr>
        </w:div>
        <w:div w:id="252864293">
          <w:marLeft w:val="640"/>
          <w:marRight w:val="0"/>
          <w:marTop w:val="0"/>
          <w:marBottom w:val="0"/>
          <w:divBdr>
            <w:top w:val="none" w:sz="0" w:space="0" w:color="auto"/>
            <w:left w:val="none" w:sz="0" w:space="0" w:color="auto"/>
            <w:bottom w:val="none" w:sz="0" w:space="0" w:color="auto"/>
            <w:right w:val="none" w:sz="0" w:space="0" w:color="auto"/>
          </w:divBdr>
        </w:div>
        <w:div w:id="747272166">
          <w:marLeft w:val="640"/>
          <w:marRight w:val="0"/>
          <w:marTop w:val="0"/>
          <w:marBottom w:val="0"/>
          <w:divBdr>
            <w:top w:val="none" w:sz="0" w:space="0" w:color="auto"/>
            <w:left w:val="none" w:sz="0" w:space="0" w:color="auto"/>
            <w:bottom w:val="none" w:sz="0" w:space="0" w:color="auto"/>
            <w:right w:val="none" w:sz="0" w:space="0" w:color="auto"/>
          </w:divBdr>
        </w:div>
        <w:div w:id="1729644976">
          <w:marLeft w:val="640"/>
          <w:marRight w:val="0"/>
          <w:marTop w:val="0"/>
          <w:marBottom w:val="0"/>
          <w:divBdr>
            <w:top w:val="none" w:sz="0" w:space="0" w:color="auto"/>
            <w:left w:val="none" w:sz="0" w:space="0" w:color="auto"/>
            <w:bottom w:val="none" w:sz="0" w:space="0" w:color="auto"/>
            <w:right w:val="none" w:sz="0" w:space="0" w:color="auto"/>
          </w:divBdr>
        </w:div>
        <w:div w:id="281378288">
          <w:marLeft w:val="640"/>
          <w:marRight w:val="0"/>
          <w:marTop w:val="0"/>
          <w:marBottom w:val="0"/>
          <w:divBdr>
            <w:top w:val="none" w:sz="0" w:space="0" w:color="auto"/>
            <w:left w:val="none" w:sz="0" w:space="0" w:color="auto"/>
            <w:bottom w:val="none" w:sz="0" w:space="0" w:color="auto"/>
            <w:right w:val="none" w:sz="0" w:space="0" w:color="auto"/>
          </w:divBdr>
        </w:div>
        <w:div w:id="410928197">
          <w:marLeft w:val="640"/>
          <w:marRight w:val="0"/>
          <w:marTop w:val="0"/>
          <w:marBottom w:val="0"/>
          <w:divBdr>
            <w:top w:val="none" w:sz="0" w:space="0" w:color="auto"/>
            <w:left w:val="none" w:sz="0" w:space="0" w:color="auto"/>
            <w:bottom w:val="none" w:sz="0" w:space="0" w:color="auto"/>
            <w:right w:val="none" w:sz="0" w:space="0" w:color="auto"/>
          </w:divBdr>
        </w:div>
        <w:div w:id="841551808">
          <w:marLeft w:val="640"/>
          <w:marRight w:val="0"/>
          <w:marTop w:val="0"/>
          <w:marBottom w:val="0"/>
          <w:divBdr>
            <w:top w:val="none" w:sz="0" w:space="0" w:color="auto"/>
            <w:left w:val="none" w:sz="0" w:space="0" w:color="auto"/>
            <w:bottom w:val="none" w:sz="0" w:space="0" w:color="auto"/>
            <w:right w:val="none" w:sz="0" w:space="0" w:color="auto"/>
          </w:divBdr>
        </w:div>
        <w:div w:id="1272976178">
          <w:marLeft w:val="640"/>
          <w:marRight w:val="0"/>
          <w:marTop w:val="0"/>
          <w:marBottom w:val="0"/>
          <w:divBdr>
            <w:top w:val="none" w:sz="0" w:space="0" w:color="auto"/>
            <w:left w:val="none" w:sz="0" w:space="0" w:color="auto"/>
            <w:bottom w:val="none" w:sz="0" w:space="0" w:color="auto"/>
            <w:right w:val="none" w:sz="0" w:space="0" w:color="auto"/>
          </w:divBdr>
        </w:div>
        <w:div w:id="1985699134">
          <w:marLeft w:val="640"/>
          <w:marRight w:val="0"/>
          <w:marTop w:val="0"/>
          <w:marBottom w:val="0"/>
          <w:divBdr>
            <w:top w:val="none" w:sz="0" w:space="0" w:color="auto"/>
            <w:left w:val="none" w:sz="0" w:space="0" w:color="auto"/>
            <w:bottom w:val="none" w:sz="0" w:space="0" w:color="auto"/>
            <w:right w:val="none" w:sz="0" w:space="0" w:color="auto"/>
          </w:divBdr>
        </w:div>
        <w:div w:id="1244486906">
          <w:marLeft w:val="640"/>
          <w:marRight w:val="0"/>
          <w:marTop w:val="0"/>
          <w:marBottom w:val="0"/>
          <w:divBdr>
            <w:top w:val="none" w:sz="0" w:space="0" w:color="auto"/>
            <w:left w:val="none" w:sz="0" w:space="0" w:color="auto"/>
            <w:bottom w:val="none" w:sz="0" w:space="0" w:color="auto"/>
            <w:right w:val="none" w:sz="0" w:space="0" w:color="auto"/>
          </w:divBdr>
        </w:div>
        <w:div w:id="266238443">
          <w:marLeft w:val="640"/>
          <w:marRight w:val="0"/>
          <w:marTop w:val="0"/>
          <w:marBottom w:val="0"/>
          <w:divBdr>
            <w:top w:val="none" w:sz="0" w:space="0" w:color="auto"/>
            <w:left w:val="none" w:sz="0" w:space="0" w:color="auto"/>
            <w:bottom w:val="none" w:sz="0" w:space="0" w:color="auto"/>
            <w:right w:val="none" w:sz="0" w:space="0" w:color="auto"/>
          </w:divBdr>
        </w:div>
        <w:div w:id="1319187674">
          <w:marLeft w:val="640"/>
          <w:marRight w:val="0"/>
          <w:marTop w:val="0"/>
          <w:marBottom w:val="0"/>
          <w:divBdr>
            <w:top w:val="none" w:sz="0" w:space="0" w:color="auto"/>
            <w:left w:val="none" w:sz="0" w:space="0" w:color="auto"/>
            <w:bottom w:val="none" w:sz="0" w:space="0" w:color="auto"/>
            <w:right w:val="none" w:sz="0" w:space="0" w:color="auto"/>
          </w:divBdr>
        </w:div>
        <w:div w:id="910164770">
          <w:marLeft w:val="640"/>
          <w:marRight w:val="0"/>
          <w:marTop w:val="0"/>
          <w:marBottom w:val="0"/>
          <w:divBdr>
            <w:top w:val="none" w:sz="0" w:space="0" w:color="auto"/>
            <w:left w:val="none" w:sz="0" w:space="0" w:color="auto"/>
            <w:bottom w:val="none" w:sz="0" w:space="0" w:color="auto"/>
            <w:right w:val="none" w:sz="0" w:space="0" w:color="auto"/>
          </w:divBdr>
        </w:div>
        <w:div w:id="744568522">
          <w:marLeft w:val="640"/>
          <w:marRight w:val="0"/>
          <w:marTop w:val="0"/>
          <w:marBottom w:val="0"/>
          <w:divBdr>
            <w:top w:val="none" w:sz="0" w:space="0" w:color="auto"/>
            <w:left w:val="none" w:sz="0" w:space="0" w:color="auto"/>
            <w:bottom w:val="none" w:sz="0" w:space="0" w:color="auto"/>
            <w:right w:val="none" w:sz="0" w:space="0" w:color="auto"/>
          </w:divBdr>
        </w:div>
        <w:div w:id="118914743">
          <w:marLeft w:val="640"/>
          <w:marRight w:val="0"/>
          <w:marTop w:val="0"/>
          <w:marBottom w:val="0"/>
          <w:divBdr>
            <w:top w:val="none" w:sz="0" w:space="0" w:color="auto"/>
            <w:left w:val="none" w:sz="0" w:space="0" w:color="auto"/>
            <w:bottom w:val="none" w:sz="0" w:space="0" w:color="auto"/>
            <w:right w:val="none" w:sz="0" w:space="0" w:color="auto"/>
          </w:divBdr>
        </w:div>
        <w:div w:id="1920481320">
          <w:marLeft w:val="640"/>
          <w:marRight w:val="0"/>
          <w:marTop w:val="0"/>
          <w:marBottom w:val="0"/>
          <w:divBdr>
            <w:top w:val="none" w:sz="0" w:space="0" w:color="auto"/>
            <w:left w:val="none" w:sz="0" w:space="0" w:color="auto"/>
            <w:bottom w:val="none" w:sz="0" w:space="0" w:color="auto"/>
            <w:right w:val="none" w:sz="0" w:space="0" w:color="auto"/>
          </w:divBdr>
        </w:div>
        <w:div w:id="1811552019">
          <w:marLeft w:val="640"/>
          <w:marRight w:val="0"/>
          <w:marTop w:val="0"/>
          <w:marBottom w:val="0"/>
          <w:divBdr>
            <w:top w:val="none" w:sz="0" w:space="0" w:color="auto"/>
            <w:left w:val="none" w:sz="0" w:space="0" w:color="auto"/>
            <w:bottom w:val="none" w:sz="0" w:space="0" w:color="auto"/>
            <w:right w:val="none" w:sz="0" w:space="0" w:color="auto"/>
          </w:divBdr>
        </w:div>
        <w:div w:id="968972109">
          <w:marLeft w:val="640"/>
          <w:marRight w:val="0"/>
          <w:marTop w:val="0"/>
          <w:marBottom w:val="0"/>
          <w:divBdr>
            <w:top w:val="none" w:sz="0" w:space="0" w:color="auto"/>
            <w:left w:val="none" w:sz="0" w:space="0" w:color="auto"/>
            <w:bottom w:val="none" w:sz="0" w:space="0" w:color="auto"/>
            <w:right w:val="none" w:sz="0" w:space="0" w:color="auto"/>
          </w:divBdr>
        </w:div>
        <w:div w:id="989551735">
          <w:marLeft w:val="640"/>
          <w:marRight w:val="0"/>
          <w:marTop w:val="0"/>
          <w:marBottom w:val="0"/>
          <w:divBdr>
            <w:top w:val="none" w:sz="0" w:space="0" w:color="auto"/>
            <w:left w:val="none" w:sz="0" w:space="0" w:color="auto"/>
            <w:bottom w:val="none" w:sz="0" w:space="0" w:color="auto"/>
            <w:right w:val="none" w:sz="0" w:space="0" w:color="auto"/>
          </w:divBdr>
        </w:div>
        <w:div w:id="1742874398">
          <w:marLeft w:val="640"/>
          <w:marRight w:val="0"/>
          <w:marTop w:val="0"/>
          <w:marBottom w:val="0"/>
          <w:divBdr>
            <w:top w:val="none" w:sz="0" w:space="0" w:color="auto"/>
            <w:left w:val="none" w:sz="0" w:space="0" w:color="auto"/>
            <w:bottom w:val="none" w:sz="0" w:space="0" w:color="auto"/>
            <w:right w:val="none" w:sz="0" w:space="0" w:color="auto"/>
          </w:divBdr>
        </w:div>
        <w:div w:id="766771811">
          <w:marLeft w:val="640"/>
          <w:marRight w:val="0"/>
          <w:marTop w:val="0"/>
          <w:marBottom w:val="0"/>
          <w:divBdr>
            <w:top w:val="none" w:sz="0" w:space="0" w:color="auto"/>
            <w:left w:val="none" w:sz="0" w:space="0" w:color="auto"/>
            <w:bottom w:val="none" w:sz="0" w:space="0" w:color="auto"/>
            <w:right w:val="none" w:sz="0" w:space="0" w:color="auto"/>
          </w:divBdr>
        </w:div>
        <w:div w:id="604963384">
          <w:marLeft w:val="640"/>
          <w:marRight w:val="0"/>
          <w:marTop w:val="0"/>
          <w:marBottom w:val="0"/>
          <w:divBdr>
            <w:top w:val="none" w:sz="0" w:space="0" w:color="auto"/>
            <w:left w:val="none" w:sz="0" w:space="0" w:color="auto"/>
            <w:bottom w:val="none" w:sz="0" w:space="0" w:color="auto"/>
            <w:right w:val="none" w:sz="0" w:space="0" w:color="auto"/>
          </w:divBdr>
        </w:div>
        <w:div w:id="463155594">
          <w:marLeft w:val="640"/>
          <w:marRight w:val="0"/>
          <w:marTop w:val="0"/>
          <w:marBottom w:val="0"/>
          <w:divBdr>
            <w:top w:val="none" w:sz="0" w:space="0" w:color="auto"/>
            <w:left w:val="none" w:sz="0" w:space="0" w:color="auto"/>
            <w:bottom w:val="none" w:sz="0" w:space="0" w:color="auto"/>
            <w:right w:val="none" w:sz="0" w:space="0" w:color="auto"/>
          </w:divBdr>
        </w:div>
        <w:div w:id="587884881">
          <w:marLeft w:val="640"/>
          <w:marRight w:val="0"/>
          <w:marTop w:val="0"/>
          <w:marBottom w:val="0"/>
          <w:divBdr>
            <w:top w:val="none" w:sz="0" w:space="0" w:color="auto"/>
            <w:left w:val="none" w:sz="0" w:space="0" w:color="auto"/>
            <w:bottom w:val="none" w:sz="0" w:space="0" w:color="auto"/>
            <w:right w:val="none" w:sz="0" w:space="0" w:color="auto"/>
          </w:divBdr>
        </w:div>
        <w:div w:id="2022196513">
          <w:marLeft w:val="640"/>
          <w:marRight w:val="0"/>
          <w:marTop w:val="0"/>
          <w:marBottom w:val="0"/>
          <w:divBdr>
            <w:top w:val="none" w:sz="0" w:space="0" w:color="auto"/>
            <w:left w:val="none" w:sz="0" w:space="0" w:color="auto"/>
            <w:bottom w:val="none" w:sz="0" w:space="0" w:color="auto"/>
            <w:right w:val="none" w:sz="0" w:space="0" w:color="auto"/>
          </w:divBdr>
        </w:div>
        <w:div w:id="702364981">
          <w:marLeft w:val="640"/>
          <w:marRight w:val="0"/>
          <w:marTop w:val="0"/>
          <w:marBottom w:val="0"/>
          <w:divBdr>
            <w:top w:val="none" w:sz="0" w:space="0" w:color="auto"/>
            <w:left w:val="none" w:sz="0" w:space="0" w:color="auto"/>
            <w:bottom w:val="none" w:sz="0" w:space="0" w:color="auto"/>
            <w:right w:val="none" w:sz="0" w:space="0" w:color="auto"/>
          </w:divBdr>
        </w:div>
        <w:div w:id="981886626">
          <w:marLeft w:val="640"/>
          <w:marRight w:val="0"/>
          <w:marTop w:val="0"/>
          <w:marBottom w:val="0"/>
          <w:divBdr>
            <w:top w:val="none" w:sz="0" w:space="0" w:color="auto"/>
            <w:left w:val="none" w:sz="0" w:space="0" w:color="auto"/>
            <w:bottom w:val="none" w:sz="0" w:space="0" w:color="auto"/>
            <w:right w:val="none" w:sz="0" w:space="0" w:color="auto"/>
          </w:divBdr>
        </w:div>
        <w:div w:id="2052921315">
          <w:marLeft w:val="640"/>
          <w:marRight w:val="0"/>
          <w:marTop w:val="0"/>
          <w:marBottom w:val="0"/>
          <w:divBdr>
            <w:top w:val="none" w:sz="0" w:space="0" w:color="auto"/>
            <w:left w:val="none" w:sz="0" w:space="0" w:color="auto"/>
            <w:bottom w:val="none" w:sz="0" w:space="0" w:color="auto"/>
            <w:right w:val="none" w:sz="0" w:space="0" w:color="auto"/>
          </w:divBdr>
        </w:div>
        <w:div w:id="1888494844">
          <w:marLeft w:val="640"/>
          <w:marRight w:val="0"/>
          <w:marTop w:val="0"/>
          <w:marBottom w:val="0"/>
          <w:divBdr>
            <w:top w:val="none" w:sz="0" w:space="0" w:color="auto"/>
            <w:left w:val="none" w:sz="0" w:space="0" w:color="auto"/>
            <w:bottom w:val="none" w:sz="0" w:space="0" w:color="auto"/>
            <w:right w:val="none" w:sz="0" w:space="0" w:color="auto"/>
          </w:divBdr>
        </w:div>
        <w:div w:id="1804543726">
          <w:marLeft w:val="640"/>
          <w:marRight w:val="0"/>
          <w:marTop w:val="0"/>
          <w:marBottom w:val="0"/>
          <w:divBdr>
            <w:top w:val="none" w:sz="0" w:space="0" w:color="auto"/>
            <w:left w:val="none" w:sz="0" w:space="0" w:color="auto"/>
            <w:bottom w:val="none" w:sz="0" w:space="0" w:color="auto"/>
            <w:right w:val="none" w:sz="0" w:space="0" w:color="auto"/>
          </w:divBdr>
        </w:div>
        <w:div w:id="343553822">
          <w:marLeft w:val="640"/>
          <w:marRight w:val="0"/>
          <w:marTop w:val="0"/>
          <w:marBottom w:val="0"/>
          <w:divBdr>
            <w:top w:val="none" w:sz="0" w:space="0" w:color="auto"/>
            <w:left w:val="none" w:sz="0" w:space="0" w:color="auto"/>
            <w:bottom w:val="none" w:sz="0" w:space="0" w:color="auto"/>
            <w:right w:val="none" w:sz="0" w:space="0" w:color="auto"/>
          </w:divBdr>
        </w:div>
        <w:div w:id="405231018">
          <w:marLeft w:val="640"/>
          <w:marRight w:val="0"/>
          <w:marTop w:val="0"/>
          <w:marBottom w:val="0"/>
          <w:divBdr>
            <w:top w:val="none" w:sz="0" w:space="0" w:color="auto"/>
            <w:left w:val="none" w:sz="0" w:space="0" w:color="auto"/>
            <w:bottom w:val="none" w:sz="0" w:space="0" w:color="auto"/>
            <w:right w:val="none" w:sz="0" w:space="0" w:color="auto"/>
          </w:divBdr>
        </w:div>
        <w:div w:id="238950228">
          <w:marLeft w:val="640"/>
          <w:marRight w:val="0"/>
          <w:marTop w:val="0"/>
          <w:marBottom w:val="0"/>
          <w:divBdr>
            <w:top w:val="none" w:sz="0" w:space="0" w:color="auto"/>
            <w:left w:val="none" w:sz="0" w:space="0" w:color="auto"/>
            <w:bottom w:val="none" w:sz="0" w:space="0" w:color="auto"/>
            <w:right w:val="none" w:sz="0" w:space="0" w:color="auto"/>
          </w:divBdr>
        </w:div>
        <w:div w:id="1884322419">
          <w:marLeft w:val="640"/>
          <w:marRight w:val="0"/>
          <w:marTop w:val="0"/>
          <w:marBottom w:val="0"/>
          <w:divBdr>
            <w:top w:val="none" w:sz="0" w:space="0" w:color="auto"/>
            <w:left w:val="none" w:sz="0" w:space="0" w:color="auto"/>
            <w:bottom w:val="none" w:sz="0" w:space="0" w:color="auto"/>
            <w:right w:val="none" w:sz="0" w:space="0" w:color="auto"/>
          </w:divBdr>
        </w:div>
        <w:div w:id="828054413">
          <w:marLeft w:val="640"/>
          <w:marRight w:val="0"/>
          <w:marTop w:val="0"/>
          <w:marBottom w:val="0"/>
          <w:divBdr>
            <w:top w:val="none" w:sz="0" w:space="0" w:color="auto"/>
            <w:left w:val="none" w:sz="0" w:space="0" w:color="auto"/>
            <w:bottom w:val="none" w:sz="0" w:space="0" w:color="auto"/>
            <w:right w:val="none" w:sz="0" w:space="0" w:color="auto"/>
          </w:divBdr>
        </w:div>
        <w:div w:id="2031299284">
          <w:marLeft w:val="640"/>
          <w:marRight w:val="0"/>
          <w:marTop w:val="0"/>
          <w:marBottom w:val="0"/>
          <w:divBdr>
            <w:top w:val="none" w:sz="0" w:space="0" w:color="auto"/>
            <w:left w:val="none" w:sz="0" w:space="0" w:color="auto"/>
            <w:bottom w:val="none" w:sz="0" w:space="0" w:color="auto"/>
            <w:right w:val="none" w:sz="0" w:space="0" w:color="auto"/>
          </w:divBdr>
        </w:div>
        <w:div w:id="369649551">
          <w:marLeft w:val="640"/>
          <w:marRight w:val="0"/>
          <w:marTop w:val="0"/>
          <w:marBottom w:val="0"/>
          <w:divBdr>
            <w:top w:val="none" w:sz="0" w:space="0" w:color="auto"/>
            <w:left w:val="none" w:sz="0" w:space="0" w:color="auto"/>
            <w:bottom w:val="none" w:sz="0" w:space="0" w:color="auto"/>
            <w:right w:val="none" w:sz="0" w:space="0" w:color="auto"/>
          </w:divBdr>
        </w:div>
        <w:div w:id="64189173">
          <w:marLeft w:val="640"/>
          <w:marRight w:val="0"/>
          <w:marTop w:val="0"/>
          <w:marBottom w:val="0"/>
          <w:divBdr>
            <w:top w:val="none" w:sz="0" w:space="0" w:color="auto"/>
            <w:left w:val="none" w:sz="0" w:space="0" w:color="auto"/>
            <w:bottom w:val="none" w:sz="0" w:space="0" w:color="auto"/>
            <w:right w:val="none" w:sz="0" w:space="0" w:color="auto"/>
          </w:divBdr>
        </w:div>
        <w:div w:id="1049184850">
          <w:marLeft w:val="640"/>
          <w:marRight w:val="0"/>
          <w:marTop w:val="0"/>
          <w:marBottom w:val="0"/>
          <w:divBdr>
            <w:top w:val="none" w:sz="0" w:space="0" w:color="auto"/>
            <w:left w:val="none" w:sz="0" w:space="0" w:color="auto"/>
            <w:bottom w:val="none" w:sz="0" w:space="0" w:color="auto"/>
            <w:right w:val="none" w:sz="0" w:space="0" w:color="auto"/>
          </w:divBdr>
        </w:div>
        <w:div w:id="1091240945">
          <w:marLeft w:val="640"/>
          <w:marRight w:val="0"/>
          <w:marTop w:val="0"/>
          <w:marBottom w:val="0"/>
          <w:divBdr>
            <w:top w:val="none" w:sz="0" w:space="0" w:color="auto"/>
            <w:left w:val="none" w:sz="0" w:space="0" w:color="auto"/>
            <w:bottom w:val="none" w:sz="0" w:space="0" w:color="auto"/>
            <w:right w:val="none" w:sz="0" w:space="0" w:color="auto"/>
          </w:divBdr>
        </w:div>
        <w:div w:id="794911905">
          <w:marLeft w:val="640"/>
          <w:marRight w:val="0"/>
          <w:marTop w:val="0"/>
          <w:marBottom w:val="0"/>
          <w:divBdr>
            <w:top w:val="none" w:sz="0" w:space="0" w:color="auto"/>
            <w:left w:val="none" w:sz="0" w:space="0" w:color="auto"/>
            <w:bottom w:val="none" w:sz="0" w:space="0" w:color="auto"/>
            <w:right w:val="none" w:sz="0" w:space="0" w:color="auto"/>
          </w:divBdr>
        </w:div>
        <w:div w:id="217789658">
          <w:marLeft w:val="640"/>
          <w:marRight w:val="0"/>
          <w:marTop w:val="0"/>
          <w:marBottom w:val="0"/>
          <w:divBdr>
            <w:top w:val="none" w:sz="0" w:space="0" w:color="auto"/>
            <w:left w:val="none" w:sz="0" w:space="0" w:color="auto"/>
            <w:bottom w:val="none" w:sz="0" w:space="0" w:color="auto"/>
            <w:right w:val="none" w:sz="0" w:space="0" w:color="auto"/>
          </w:divBdr>
        </w:div>
        <w:div w:id="739212217">
          <w:marLeft w:val="640"/>
          <w:marRight w:val="0"/>
          <w:marTop w:val="0"/>
          <w:marBottom w:val="0"/>
          <w:divBdr>
            <w:top w:val="none" w:sz="0" w:space="0" w:color="auto"/>
            <w:left w:val="none" w:sz="0" w:space="0" w:color="auto"/>
            <w:bottom w:val="none" w:sz="0" w:space="0" w:color="auto"/>
            <w:right w:val="none" w:sz="0" w:space="0" w:color="auto"/>
          </w:divBdr>
        </w:div>
        <w:div w:id="184249765">
          <w:marLeft w:val="640"/>
          <w:marRight w:val="0"/>
          <w:marTop w:val="0"/>
          <w:marBottom w:val="0"/>
          <w:divBdr>
            <w:top w:val="none" w:sz="0" w:space="0" w:color="auto"/>
            <w:left w:val="none" w:sz="0" w:space="0" w:color="auto"/>
            <w:bottom w:val="none" w:sz="0" w:space="0" w:color="auto"/>
            <w:right w:val="none" w:sz="0" w:space="0" w:color="auto"/>
          </w:divBdr>
        </w:div>
        <w:div w:id="2052417229">
          <w:marLeft w:val="640"/>
          <w:marRight w:val="0"/>
          <w:marTop w:val="0"/>
          <w:marBottom w:val="0"/>
          <w:divBdr>
            <w:top w:val="none" w:sz="0" w:space="0" w:color="auto"/>
            <w:left w:val="none" w:sz="0" w:space="0" w:color="auto"/>
            <w:bottom w:val="none" w:sz="0" w:space="0" w:color="auto"/>
            <w:right w:val="none" w:sz="0" w:space="0" w:color="auto"/>
          </w:divBdr>
        </w:div>
        <w:div w:id="1688015963">
          <w:marLeft w:val="640"/>
          <w:marRight w:val="0"/>
          <w:marTop w:val="0"/>
          <w:marBottom w:val="0"/>
          <w:divBdr>
            <w:top w:val="none" w:sz="0" w:space="0" w:color="auto"/>
            <w:left w:val="none" w:sz="0" w:space="0" w:color="auto"/>
            <w:bottom w:val="none" w:sz="0" w:space="0" w:color="auto"/>
            <w:right w:val="none" w:sz="0" w:space="0" w:color="auto"/>
          </w:divBdr>
        </w:div>
        <w:div w:id="28145877">
          <w:marLeft w:val="640"/>
          <w:marRight w:val="0"/>
          <w:marTop w:val="0"/>
          <w:marBottom w:val="0"/>
          <w:divBdr>
            <w:top w:val="none" w:sz="0" w:space="0" w:color="auto"/>
            <w:left w:val="none" w:sz="0" w:space="0" w:color="auto"/>
            <w:bottom w:val="none" w:sz="0" w:space="0" w:color="auto"/>
            <w:right w:val="none" w:sz="0" w:space="0" w:color="auto"/>
          </w:divBdr>
        </w:div>
        <w:div w:id="543643235">
          <w:marLeft w:val="640"/>
          <w:marRight w:val="0"/>
          <w:marTop w:val="0"/>
          <w:marBottom w:val="0"/>
          <w:divBdr>
            <w:top w:val="none" w:sz="0" w:space="0" w:color="auto"/>
            <w:left w:val="none" w:sz="0" w:space="0" w:color="auto"/>
            <w:bottom w:val="none" w:sz="0" w:space="0" w:color="auto"/>
            <w:right w:val="none" w:sz="0" w:space="0" w:color="auto"/>
          </w:divBdr>
        </w:div>
        <w:div w:id="1174341543">
          <w:marLeft w:val="640"/>
          <w:marRight w:val="0"/>
          <w:marTop w:val="0"/>
          <w:marBottom w:val="0"/>
          <w:divBdr>
            <w:top w:val="none" w:sz="0" w:space="0" w:color="auto"/>
            <w:left w:val="none" w:sz="0" w:space="0" w:color="auto"/>
            <w:bottom w:val="none" w:sz="0" w:space="0" w:color="auto"/>
            <w:right w:val="none" w:sz="0" w:space="0" w:color="auto"/>
          </w:divBdr>
        </w:div>
        <w:div w:id="296179663">
          <w:marLeft w:val="640"/>
          <w:marRight w:val="0"/>
          <w:marTop w:val="0"/>
          <w:marBottom w:val="0"/>
          <w:divBdr>
            <w:top w:val="none" w:sz="0" w:space="0" w:color="auto"/>
            <w:left w:val="none" w:sz="0" w:space="0" w:color="auto"/>
            <w:bottom w:val="none" w:sz="0" w:space="0" w:color="auto"/>
            <w:right w:val="none" w:sz="0" w:space="0" w:color="auto"/>
          </w:divBdr>
        </w:div>
        <w:div w:id="833451908">
          <w:marLeft w:val="640"/>
          <w:marRight w:val="0"/>
          <w:marTop w:val="0"/>
          <w:marBottom w:val="0"/>
          <w:divBdr>
            <w:top w:val="none" w:sz="0" w:space="0" w:color="auto"/>
            <w:left w:val="none" w:sz="0" w:space="0" w:color="auto"/>
            <w:bottom w:val="none" w:sz="0" w:space="0" w:color="auto"/>
            <w:right w:val="none" w:sz="0" w:space="0" w:color="auto"/>
          </w:divBdr>
        </w:div>
        <w:div w:id="725303636">
          <w:marLeft w:val="640"/>
          <w:marRight w:val="0"/>
          <w:marTop w:val="0"/>
          <w:marBottom w:val="0"/>
          <w:divBdr>
            <w:top w:val="none" w:sz="0" w:space="0" w:color="auto"/>
            <w:left w:val="none" w:sz="0" w:space="0" w:color="auto"/>
            <w:bottom w:val="none" w:sz="0" w:space="0" w:color="auto"/>
            <w:right w:val="none" w:sz="0" w:space="0" w:color="auto"/>
          </w:divBdr>
        </w:div>
        <w:div w:id="1231697535">
          <w:marLeft w:val="640"/>
          <w:marRight w:val="0"/>
          <w:marTop w:val="0"/>
          <w:marBottom w:val="0"/>
          <w:divBdr>
            <w:top w:val="none" w:sz="0" w:space="0" w:color="auto"/>
            <w:left w:val="none" w:sz="0" w:space="0" w:color="auto"/>
            <w:bottom w:val="none" w:sz="0" w:space="0" w:color="auto"/>
            <w:right w:val="none" w:sz="0" w:space="0" w:color="auto"/>
          </w:divBdr>
        </w:div>
        <w:div w:id="1086536730">
          <w:marLeft w:val="640"/>
          <w:marRight w:val="0"/>
          <w:marTop w:val="0"/>
          <w:marBottom w:val="0"/>
          <w:divBdr>
            <w:top w:val="none" w:sz="0" w:space="0" w:color="auto"/>
            <w:left w:val="none" w:sz="0" w:space="0" w:color="auto"/>
            <w:bottom w:val="none" w:sz="0" w:space="0" w:color="auto"/>
            <w:right w:val="none" w:sz="0" w:space="0" w:color="auto"/>
          </w:divBdr>
        </w:div>
        <w:div w:id="1162509838">
          <w:marLeft w:val="640"/>
          <w:marRight w:val="0"/>
          <w:marTop w:val="0"/>
          <w:marBottom w:val="0"/>
          <w:divBdr>
            <w:top w:val="none" w:sz="0" w:space="0" w:color="auto"/>
            <w:left w:val="none" w:sz="0" w:space="0" w:color="auto"/>
            <w:bottom w:val="none" w:sz="0" w:space="0" w:color="auto"/>
            <w:right w:val="none" w:sz="0" w:space="0" w:color="auto"/>
          </w:divBdr>
        </w:div>
        <w:div w:id="2074349990">
          <w:marLeft w:val="640"/>
          <w:marRight w:val="0"/>
          <w:marTop w:val="0"/>
          <w:marBottom w:val="0"/>
          <w:divBdr>
            <w:top w:val="none" w:sz="0" w:space="0" w:color="auto"/>
            <w:left w:val="none" w:sz="0" w:space="0" w:color="auto"/>
            <w:bottom w:val="none" w:sz="0" w:space="0" w:color="auto"/>
            <w:right w:val="none" w:sz="0" w:space="0" w:color="auto"/>
          </w:divBdr>
        </w:div>
        <w:div w:id="123159440">
          <w:marLeft w:val="640"/>
          <w:marRight w:val="0"/>
          <w:marTop w:val="0"/>
          <w:marBottom w:val="0"/>
          <w:divBdr>
            <w:top w:val="none" w:sz="0" w:space="0" w:color="auto"/>
            <w:left w:val="none" w:sz="0" w:space="0" w:color="auto"/>
            <w:bottom w:val="none" w:sz="0" w:space="0" w:color="auto"/>
            <w:right w:val="none" w:sz="0" w:space="0" w:color="auto"/>
          </w:divBdr>
        </w:div>
        <w:div w:id="2144543756">
          <w:marLeft w:val="640"/>
          <w:marRight w:val="0"/>
          <w:marTop w:val="0"/>
          <w:marBottom w:val="0"/>
          <w:divBdr>
            <w:top w:val="none" w:sz="0" w:space="0" w:color="auto"/>
            <w:left w:val="none" w:sz="0" w:space="0" w:color="auto"/>
            <w:bottom w:val="none" w:sz="0" w:space="0" w:color="auto"/>
            <w:right w:val="none" w:sz="0" w:space="0" w:color="auto"/>
          </w:divBdr>
        </w:div>
        <w:div w:id="1728841026">
          <w:marLeft w:val="640"/>
          <w:marRight w:val="0"/>
          <w:marTop w:val="0"/>
          <w:marBottom w:val="0"/>
          <w:divBdr>
            <w:top w:val="none" w:sz="0" w:space="0" w:color="auto"/>
            <w:left w:val="none" w:sz="0" w:space="0" w:color="auto"/>
            <w:bottom w:val="none" w:sz="0" w:space="0" w:color="auto"/>
            <w:right w:val="none" w:sz="0" w:space="0" w:color="auto"/>
          </w:divBdr>
        </w:div>
        <w:div w:id="981429214">
          <w:marLeft w:val="640"/>
          <w:marRight w:val="0"/>
          <w:marTop w:val="0"/>
          <w:marBottom w:val="0"/>
          <w:divBdr>
            <w:top w:val="none" w:sz="0" w:space="0" w:color="auto"/>
            <w:left w:val="none" w:sz="0" w:space="0" w:color="auto"/>
            <w:bottom w:val="none" w:sz="0" w:space="0" w:color="auto"/>
            <w:right w:val="none" w:sz="0" w:space="0" w:color="auto"/>
          </w:divBdr>
        </w:div>
        <w:div w:id="1109157863">
          <w:marLeft w:val="640"/>
          <w:marRight w:val="0"/>
          <w:marTop w:val="0"/>
          <w:marBottom w:val="0"/>
          <w:divBdr>
            <w:top w:val="none" w:sz="0" w:space="0" w:color="auto"/>
            <w:left w:val="none" w:sz="0" w:space="0" w:color="auto"/>
            <w:bottom w:val="none" w:sz="0" w:space="0" w:color="auto"/>
            <w:right w:val="none" w:sz="0" w:space="0" w:color="auto"/>
          </w:divBdr>
        </w:div>
        <w:div w:id="827983037">
          <w:marLeft w:val="640"/>
          <w:marRight w:val="0"/>
          <w:marTop w:val="0"/>
          <w:marBottom w:val="0"/>
          <w:divBdr>
            <w:top w:val="none" w:sz="0" w:space="0" w:color="auto"/>
            <w:left w:val="none" w:sz="0" w:space="0" w:color="auto"/>
            <w:bottom w:val="none" w:sz="0" w:space="0" w:color="auto"/>
            <w:right w:val="none" w:sz="0" w:space="0" w:color="auto"/>
          </w:divBdr>
        </w:div>
        <w:div w:id="1020619322">
          <w:marLeft w:val="640"/>
          <w:marRight w:val="0"/>
          <w:marTop w:val="0"/>
          <w:marBottom w:val="0"/>
          <w:divBdr>
            <w:top w:val="none" w:sz="0" w:space="0" w:color="auto"/>
            <w:left w:val="none" w:sz="0" w:space="0" w:color="auto"/>
            <w:bottom w:val="none" w:sz="0" w:space="0" w:color="auto"/>
            <w:right w:val="none" w:sz="0" w:space="0" w:color="auto"/>
          </w:divBdr>
        </w:div>
        <w:div w:id="1657488400">
          <w:marLeft w:val="640"/>
          <w:marRight w:val="0"/>
          <w:marTop w:val="0"/>
          <w:marBottom w:val="0"/>
          <w:divBdr>
            <w:top w:val="none" w:sz="0" w:space="0" w:color="auto"/>
            <w:left w:val="none" w:sz="0" w:space="0" w:color="auto"/>
            <w:bottom w:val="none" w:sz="0" w:space="0" w:color="auto"/>
            <w:right w:val="none" w:sz="0" w:space="0" w:color="auto"/>
          </w:divBdr>
        </w:div>
        <w:div w:id="683553780">
          <w:marLeft w:val="640"/>
          <w:marRight w:val="0"/>
          <w:marTop w:val="0"/>
          <w:marBottom w:val="0"/>
          <w:divBdr>
            <w:top w:val="none" w:sz="0" w:space="0" w:color="auto"/>
            <w:left w:val="none" w:sz="0" w:space="0" w:color="auto"/>
            <w:bottom w:val="none" w:sz="0" w:space="0" w:color="auto"/>
            <w:right w:val="none" w:sz="0" w:space="0" w:color="auto"/>
          </w:divBdr>
        </w:div>
        <w:div w:id="642583649">
          <w:marLeft w:val="640"/>
          <w:marRight w:val="0"/>
          <w:marTop w:val="0"/>
          <w:marBottom w:val="0"/>
          <w:divBdr>
            <w:top w:val="none" w:sz="0" w:space="0" w:color="auto"/>
            <w:left w:val="none" w:sz="0" w:space="0" w:color="auto"/>
            <w:bottom w:val="none" w:sz="0" w:space="0" w:color="auto"/>
            <w:right w:val="none" w:sz="0" w:space="0" w:color="auto"/>
          </w:divBdr>
        </w:div>
        <w:div w:id="1801071429">
          <w:marLeft w:val="640"/>
          <w:marRight w:val="0"/>
          <w:marTop w:val="0"/>
          <w:marBottom w:val="0"/>
          <w:divBdr>
            <w:top w:val="none" w:sz="0" w:space="0" w:color="auto"/>
            <w:left w:val="none" w:sz="0" w:space="0" w:color="auto"/>
            <w:bottom w:val="none" w:sz="0" w:space="0" w:color="auto"/>
            <w:right w:val="none" w:sz="0" w:space="0" w:color="auto"/>
          </w:divBdr>
        </w:div>
        <w:div w:id="2086879885">
          <w:marLeft w:val="640"/>
          <w:marRight w:val="0"/>
          <w:marTop w:val="0"/>
          <w:marBottom w:val="0"/>
          <w:divBdr>
            <w:top w:val="none" w:sz="0" w:space="0" w:color="auto"/>
            <w:left w:val="none" w:sz="0" w:space="0" w:color="auto"/>
            <w:bottom w:val="none" w:sz="0" w:space="0" w:color="auto"/>
            <w:right w:val="none" w:sz="0" w:space="0" w:color="auto"/>
          </w:divBdr>
        </w:div>
        <w:div w:id="808591118">
          <w:marLeft w:val="640"/>
          <w:marRight w:val="0"/>
          <w:marTop w:val="0"/>
          <w:marBottom w:val="0"/>
          <w:divBdr>
            <w:top w:val="none" w:sz="0" w:space="0" w:color="auto"/>
            <w:left w:val="none" w:sz="0" w:space="0" w:color="auto"/>
            <w:bottom w:val="none" w:sz="0" w:space="0" w:color="auto"/>
            <w:right w:val="none" w:sz="0" w:space="0" w:color="auto"/>
          </w:divBdr>
        </w:div>
        <w:div w:id="1534732724">
          <w:marLeft w:val="640"/>
          <w:marRight w:val="0"/>
          <w:marTop w:val="0"/>
          <w:marBottom w:val="0"/>
          <w:divBdr>
            <w:top w:val="none" w:sz="0" w:space="0" w:color="auto"/>
            <w:left w:val="none" w:sz="0" w:space="0" w:color="auto"/>
            <w:bottom w:val="none" w:sz="0" w:space="0" w:color="auto"/>
            <w:right w:val="none" w:sz="0" w:space="0" w:color="auto"/>
          </w:divBdr>
        </w:div>
        <w:div w:id="1809778334">
          <w:marLeft w:val="640"/>
          <w:marRight w:val="0"/>
          <w:marTop w:val="0"/>
          <w:marBottom w:val="0"/>
          <w:divBdr>
            <w:top w:val="none" w:sz="0" w:space="0" w:color="auto"/>
            <w:left w:val="none" w:sz="0" w:space="0" w:color="auto"/>
            <w:bottom w:val="none" w:sz="0" w:space="0" w:color="auto"/>
            <w:right w:val="none" w:sz="0" w:space="0" w:color="auto"/>
          </w:divBdr>
        </w:div>
        <w:div w:id="1801217904">
          <w:marLeft w:val="640"/>
          <w:marRight w:val="0"/>
          <w:marTop w:val="0"/>
          <w:marBottom w:val="0"/>
          <w:divBdr>
            <w:top w:val="none" w:sz="0" w:space="0" w:color="auto"/>
            <w:left w:val="none" w:sz="0" w:space="0" w:color="auto"/>
            <w:bottom w:val="none" w:sz="0" w:space="0" w:color="auto"/>
            <w:right w:val="none" w:sz="0" w:space="0" w:color="auto"/>
          </w:divBdr>
        </w:div>
        <w:div w:id="1382436385">
          <w:marLeft w:val="640"/>
          <w:marRight w:val="0"/>
          <w:marTop w:val="0"/>
          <w:marBottom w:val="0"/>
          <w:divBdr>
            <w:top w:val="none" w:sz="0" w:space="0" w:color="auto"/>
            <w:left w:val="none" w:sz="0" w:space="0" w:color="auto"/>
            <w:bottom w:val="none" w:sz="0" w:space="0" w:color="auto"/>
            <w:right w:val="none" w:sz="0" w:space="0" w:color="auto"/>
          </w:divBdr>
        </w:div>
        <w:div w:id="1928267839">
          <w:marLeft w:val="640"/>
          <w:marRight w:val="0"/>
          <w:marTop w:val="0"/>
          <w:marBottom w:val="0"/>
          <w:divBdr>
            <w:top w:val="none" w:sz="0" w:space="0" w:color="auto"/>
            <w:left w:val="none" w:sz="0" w:space="0" w:color="auto"/>
            <w:bottom w:val="none" w:sz="0" w:space="0" w:color="auto"/>
            <w:right w:val="none" w:sz="0" w:space="0" w:color="auto"/>
          </w:divBdr>
        </w:div>
        <w:div w:id="1637224465">
          <w:marLeft w:val="640"/>
          <w:marRight w:val="0"/>
          <w:marTop w:val="0"/>
          <w:marBottom w:val="0"/>
          <w:divBdr>
            <w:top w:val="none" w:sz="0" w:space="0" w:color="auto"/>
            <w:left w:val="none" w:sz="0" w:space="0" w:color="auto"/>
            <w:bottom w:val="none" w:sz="0" w:space="0" w:color="auto"/>
            <w:right w:val="none" w:sz="0" w:space="0" w:color="auto"/>
          </w:divBdr>
        </w:div>
        <w:div w:id="1724063088">
          <w:marLeft w:val="640"/>
          <w:marRight w:val="0"/>
          <w:marTop w:val="0"/>
          <w:marBottom w:val="0"/>
          <w:divBdr>
            <w:top w:val="none" w:sz="0" w:space="0" w:color="auto"/>
            <w:left w:val="none" w:sz="0" w:space="0" w:color="auto"/>
            <w:bottom w:val="none" w:sz="0" w:space="0" w:color="auto"/>
            <w:right w:val="none" w:sz="0" w:space="0" w:color="auto"/>
          </w:divBdr>
        </w:div>
        <w:div w:id="1666010987">
          <w:marLeft w:val="640"/>
          <w:marRight w:val="0"/>
          <w:marTop w:val="0"/>
          <w:marBottom w:val="0"/>
          <w:divBdr>
            <w:top w:val="none" w:sz="0" w:space="0" w:color="auto"/>
            <w:left w:val="none" w:sz="0" w:space="0" w:color="auto"/>
            <w:bottom w:val="none" w:sz="0" w:space="0" w:color="auto"/>
            <w:right w:val="none" w:sz="0" w:space="0" w:color="auto"/>
          </w:divBdr>
        </w:div>
        <w:div w:id="1332950549">
          <w:marLeft w:val="640"/>
          <w:marRight w:val="0"/>
          <w:marTop w:val="0"/>
          <w:marBottom w:val="0"/>
          <w:divBdr>
            <w:top w:val="none" w:sz="0" w:space="0" w:color="auto"/>
            <w:left w:val="none" w:sz="0" w:space="0" w:color="auto"/>
            <w:bottom w:val="none" w:sz="0" w:space="0" w:color="auto"/>
            <w:right w:val="none" w:sz="0" w:space="0" w:color="auto"/>
          </w:divBdr>
        </w:div>
        <w:div w:id="1395931929">
          <w:marLeft w:val="640"/>
          <w:marRight w:val="0"/>
          <w:marTop w:val="0"/>
          <w:marBottom w:val="0"/>
          <w:divBdr>
            <w:top w:val="none" w:sz="0" w:space="0" w:color="auto"/>
            <w:left w:val="none" w:sz="0" w:space="0" w:color="auto"/>
            <w:bottom w:val="none" w:sz="0" w:space="0" w:color="auto"/>
            <w:right w:val="none" w:sz="0" w:space="0" w:color="auto"/>
          </w:divBdr>
        </w:div>
        <w:div w:id="911964110">
          <w:marLeft w:val="640"/>
          <w:marRight w:val="0"/>
          <w:marTop w:val="0"/>
          <w:marBottom w:val="0"/>
          <w:divBdr>
            <w:top w:val="none" w:sz="0" w:space="0" w:color="auto"/>
            <w:left w:val="none" w:sz="0" w:space="0" w:color="auto"/>
            <w:bottom w:val="none" w:sz="0" w:space="0" w:color="auto"/>
            <w:right w:val="none" w:sz="0" w:space="0" w:color="auto"/>
          </w:divBdr>
        </w:div>
        <w:div w:id="872035473">
          <w:marLeft w:val="640"/>
          <w:marRight w:val="0"/>
          <w:marTop w:val="0"/>
          <w:marBottom w:val="0"/>
          <w:divBdr>
            <w:top w:val="none" w:sz="0" w:space="0" w:color="auto"/>
            <w:left w:val="none" w:sz="0" w:space="0" w:color="auto"/>
            <w:bottom w:val="none" w:sz="0" w:space="0" w:color="auto"/>
            <w:right w:val="none" w:sz="0" w:space="0" w:color="auto"/>
          </w:divBdr>
        </w:div>
        <w:div w:id="983897986">
          <w:marLeft w:val="640"/>
          <w:marRight w:val="0"/>
          <w:marTop w:val="0"/>
          <w:marBottom w:val="0"/>
          <w:divBdr>
            <w:top w:val="none" w:sz="0" w:space="0" w:color="auto"/>
            <w:left w:val="none" w:sz="0" w:space="0" w:color="auto"/>
            <w:bottom w:val="none" w:sz="0" w:space="0" w:color="auto"/>
            <w:right w:val="none" w:sz="0" w:space="0" w:color="auto"/>
          </w:divBdr>
        </w:div>
        <w:div w:id="1544057303">
          <w:marLeft w:val="640"/>
          <w:marRight w:val="0"/>
          <w:marTop w:val="0"/>
          <w:marBottom w:val="0"/>
          <w:divBdr>
            <w:top w:val="none" w:sz="0" w:space="0" w:color="auto"/>
            <w:left w:val="none" w:sz="0" w:space="0" w:color="auto"/>
            <w:bottom w:val="none" w:sz="0" w:space="0" w:color="auto"/>
            <w:right w:val="none" w:sz="0" w:space="0" w:color="auto"/>
          </w:divBdr>
        </w:div>
        <w:div w:id="1717512312">
          <w:marLeft w:val="640"/>
          <w:marRight w:val="0"/>
          <w:marTop w:val="0"/>
          <w:marBottom w:val="0"/>
          <w:divBdr>
            <w:top w:val="none" w:sz="0" w:space="0" w:color="auto"/>
            <w:left w:val="none" w:sz="0" w:space="0" w:color="auto"/>
            <w:bottom w:val="none" w:sz="0" w:space="0" w:color="auto"/>
            <w:right w:val="none" w:sz="0" w:space="0" w:color="auto"/>
          </w:divBdr>
        </w:div>
        <w:div w:id="301616057">
          <w:marLeft w:val="640"/>
          <w:marRight w:val="0"/>
          <w:marTop w:val="0"/>
          <w:marBottom w:val="0"/>
          <w:divBdr>
            <w:top w:val="none" w:sz="0" w:space="0" w:color="auto"/>
            <w:left w:val="none" w:sz="0" w:space="0" w:color="auto"/>
            <w:bottom w:val="none" w:sz="0" w:space="0" w:color="auto"/>
            <w:right w:val="none" w:sz="0" w:space="0" w:color="auto"/>
          </w:divBdr>
        </w:div>
        <w:div w:id="363290301">
          <w:marLeft w:val="640"/>
          <w:marRight w:val="0"/>
          <w:marTop w:val="0"/>
          <w:marBottom w:val="0"/>
          <w:divBdr>
            <w:top w:val="none" w:sz="0" w:space="0" w:color="auto"/>
            <w:left w:val="none" w:sz="0" w:space="0" w:color="auto"/>
            <w:bottom w:val="none" w:sz="0" w:space="0" w:color="auto"/>
            <w:right w:val="none" w:sz="0" w:space="0" w:color="auto"/>
          </w:divBdr>
        </w:div>
        <w:div w:id="776028828">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AD3387CA-C448-C74D-92F3-F2F8B6112ED0}"/>
      </w:docPartPr>
      <w:docPartBody>
        <w:p w:rsidR="009648DA" w:rsidRDefault="009648DA">
          <w:r w:rsidRPr="00674B3E">
            <w:rPr>
              <w:rStyle w:val="PlaceholderText"/>
            </w:rPr>
            <w:t>Click or tap here to enter text.</w:t>
          </w:r>
        </w:p>
      </w:docPartBody>
    </w:docPart>
    <w:docPart>
      <w:docPartPr>
        <w:name w:val="8C5E361FAEDC3F4CB649BD4B2EAA1B38"/>
        <w:category>
          <w:name w:val="General"/>
          <w:gallery w:val="placeholder"/>
        </w:category>
        <w:types>
          <w:type w:val="bbPlcHdr"/>
        </w:types>
        <w:behaviors>
          <w:behavior w:val="content"/>
        </w:behaviors>
        <w:guid w:val="{F8BAD008-BD55-434F-96BD-EF51D9DD35B1}"/>
      </w:docPartPr>
      <w:docPartBody>
        <w:p w:rsidR="006955CC" w:rsidRDefault="008F1C7F" w:rsidP="008F1C7F">
          <w:pPr>
            <w:pStyle w:val="8C5E361FAEDC3F4CB649BD4B2EAA1B38"/>
          </w:pPr>
          <w:r w:rsidRPr="00674B3E">
            <w:rPr>
              <w:rStyle w:val="PlaceholderText"/>
            </w:rPr>
            <w:t>Click or tap here to enter text.</w:t>
          </w:r>
        </w:p>
      </w:docPartBody>
    </w:docPart>
    <w:docPart>
      <w:docPartPr>
        <w:name w:val="D1E1250D46095B448F3732EB3C16D886"/>
        <w:category>
          <w:name w:val="General"/>
          <w:gallery w:val="placeholder"/>
        </w:category>
        <w:types>
          <w:type w:val="bbPlcHdr"/>
        </w:types>
        <w:behaviors>
          <w:behavior w:val="content"/>
        </w:behaviors>
        <w:guid w:val="{F731E0DD-30B7-BB4C-8536-D65A89A71A5A}"/>
      </w:docPartPr>
      <w:docPartBody>
        <w:p w:rsidR="006955CC" w:rsidRDefault="008F1C7F" w:rsidP="008F1C7F">
          <w:pPr>
            <w:pStyle w:val="D1E1250D46095B448F3732EB3C16D886"/>
          </w:pPr>
          <w:r w:rsidRPr="00674B3E">
            <w:rPr>
              <w:rStyle w:val="PlaceholderText"/>
            </w:rPr>
            <w:t>Click or tap here to enter text.</w:t>
          </w:r>
        </w:p>
      </w:docPartBody>
    </w:docPart>
    <w:docPart>
      <w:docPartPr>
        <w:name w:val="49074789F4FFB94D974008955401F85C"/>
        <w:category>
          <w:name w:val="General"/>
          <w:gallery w:val="placeholder"/>
        </w:category>
        <w:types>
          <w:type w:val="bbPlcHdr"/>
        </w:types>
        <w:behaviors>
          <w:behavior w:val="content"/>
        </w:behaviors>
        <w:guid w:val="{D32712F2-90FD-3D41-B1BC-CE21068FA373}"/>
      </w:docPartPr>
      <w:docPartBody>
        <w:p w:rsidR="006955CC" w:rsidRDefault="008F1C7F" w:rsidP="008F1C7F">
          <w:pPr>
            <w:pStyle w:val="49074789F4FFB94D974008955401F85C"/>
          </w:pPr>
          <w:r w:rsidRPr="00674B3E">
            <w:rPr>
              <w:rStyle w:val="PlaceholderText"/>
            </w:rPr>
            <w:t>Click or tap here to enter text.</w:t>
          </w:r>
        </w:p>
      </w:docPartBody>
    </w:docPart>
    <w:docPart>
      <w:docPartPr>
        <w:name w:val="54CB063910E8774C811E84542685B77F"/>
        <w:category>
          <w:name w:val="General"/>
          <w:gallery w:val="placeholder"/>
        </w:category>
        <w:types>
          <w:type w:val="bbPlcHdr"/>
        </w:types>
        <w:behaviors>
          <w:behavior w:val="content"/>
        </w:behaviors>
        <w:guid w:val="{ACFD543C-DE97-7541-A4D4-68CCBBFE04CC}"/>
      </w:docPartPr>
      <w:docPartBody>
        <w:p w:rsidR="006955CC" w:rsidRDefault="006955CC" w:rsidP="006955CC">
          <w:pPr>
            <w:pStyle w:val="54CB063910E8774C811E84542685B77F"/>
          </w:pPr>
          <w:r w:rsidRPr="00674B3E">
            <w:rPr>
              <w:rStyle w:val="PlaceholderText"/>
            </w:rPr>
            <w:t>Click or tap here to enter text.</w:t>
          </w:r>
        </w:p>
      </w:docPartBody>
    </w:docPart>
    <w:docPart>
      <w:docPartPr>
        <w:name w:val="23248060B60C59419A4F6FA80B71880D"/>
        <w:category>
          <w:name w:val="General"/>
          <w:gallery w:val="placeholder"/>
        </w:category>
        <w:types>
          <w:type w:val="bbPlcHdr"/>
        </w:types>
        <w:behaviors>
          <w:behavior w:val="content"/>
        </w:behaviors>
        <w:guid w:val="{89012953-CE34-F144-A057-3A4F68177623}"/>
      </w:docPartPr>
      <w:docPartBody>
        <w:p w:rsidR="006955CC" w:rsidRDefault="006955CC" w:rsidP="006955CC">
          <w:pPr>
            <w:pStyle w:val="23248060B60C59419A4F6FA80B71880D"/>
          </w:pPr>
          <w:r w:rsidRPr="00674B3E">
            <w:rPr>
              <w:rStyle w:val="PlaceholderText"/>
            </w:rPr>
            <w:t>Click or tap here to enter text.</w:t>
          </w:r>
        </w:p>
      </w:docPartBody>
    </w:docPart>
    <w:docPart>
      <w:docPartPr>
        <w:name w:val="E1DB5DB30DDD5E4E8AD36F2A5280BD5E"/>
        <w:category>
          <w:name w:val="General"/>
          <w:gallery w:val="placeholder"/>
        </w:category>
        <w:types>
          <w:type w:val="bbPlcHdr"/>
        </w:types>
        <w:behaviors>
          <w:behavior w:val="content"/>
        </w:behaviors>
        <w:guid w:val="{A747A2DE-7E2F-1A47-B1C7-138026B9A96F}"/>
      </w:docPartPr>
      <w:docPartBody>
        <w:p w:rsidR="006955CC" w:rsidRDefault="006955CC" w:rsidP="006955CC">
          <w:pPr>
            <w:pStyle w:val="E1DB5DB30DDD5E4E8AD36F2A5280BD5E"/>
          </w:pPr>
          <w:r w:rsidRPr="00674B3E">
            <w:rPr>
              <w:rStyle w:val="PlaceholderText"/>
            </w:rPr>
            <w:t>Click or tap here to enter text.</w:t>
          </w:r>
        </w:p>
      </w:docPartBody>
    </w:docPart>
    <w:docPart>
      <w:docPartPr>
        <w:name w:val="790A3AF29801CB408770F62840E846F9"/>
        <w:category>
          <w:name w:val="General"/>
          <w:gallery w:val="placeholder"/>
        </w:category>
        <w:types>
          <w:type w:val="bbPlcHdr"/>
        </w:types>
        <w:behaviors>
          <w:behavior w:val="content"/>
        </w:behaviors>
        <w:guid w:val="{F778C6FB-8612-5D41-B08A-6C0FC3E5D1C7}"/>
      </w:docPartPr>
      <w:docPartBody>
        <w:p w:rsidR="006955CC" w:rsidRDefault="006955CC" w:rsidP="006955CC">
          <w:pPr>
            <w:pStyle w:val="790A3AF29801CB408770F62840E846F9"/>
          </w:pPr>
          <w:r w:rsidRPr="00674B3E">
            <w:rPr>
              <w:rStyle w:val="PlaceholderText"/>
            </w:rPr>
            <w:t>Click or tap here to enter text.</w:t>
          </w:r>
        </w:p>
      </w:docPartBody>
    </w:docPart>
    <w:docPart>
      <w:docPartPr>
        <w:name w:val="5A723DF881A1794A96A6F465FC61EF98"/>
        <w:category>
          <w:name w:val="General"/>
          <w:gallery w:val="placeholder"/>
        </w:category>
        <w:types>
          <w:type w:val="bbPlcHdr"/>
        </w:types>
        <w:behaviors>
          <w:behavior w:val="content"/>
        </w:behaviors>
        <w:guid w:val="{148D469A-9C45-4548-89CA-2DE1F35F1977}"/>
      </w:docPartPr>
      <w:docPartBody>
        <w:p w:rsidR="006955CC" w:rsidRDefault="006955CC" w:rsidP="006955CC">
          <w:pPr>
            <w:pStyle w:val="5A723DF881A1794A96A6F465FC61EF98"/>
          </w:pPr>
          <w:r w:rsidRPr="00674B3E">
            <w:rPr>
              <w:rStyle w:val="PlaceholderText"/>
            </w:rPr>
            <w:t>Click or tap here to enter text.</w:t>
          </w:r>
        </w:p>
      </w:docPartBody>
    </w:docPart>
    <w:docPart>
      <w:docPartPr>
        <w:name w:val="6014ECB5498E2441B3A215FCF92C91D6"/>
        <w:category>
          <w:name w:val="General"/>
          <w:gallery w:val="placeholder"/>
        </w:category>
        <w:types>
          <w:type w:val="bbPlcHdr"/>
        </w:types>
        <w:behaviors>
          <w:behavior w:val="content"/>
        </w:behaviors>
        <w:guid w:val="{6BB1715A-B612-BB47-B271-41EFDB515DD9}"/>
      </w:docPartPr>
      <w:docPartBody>
        <w:p w:rsidR="006955CC" w:rsidRDefault="006955CC" w:rsidP="006955CC">
          <w:pPr>
            <w:pStyle w:val="6014ECB5498E2441B3A215FCF92C91D6"/>
          </w:pPr>
          <w:r w:rsidRPr="00674B3E">
            <w:rPr>
              <w:rStyle w:val="PlaceholderText"/>
            </w:rPr>
            <w:t>Click or tap here to enter text.</w:t>
          </w:r>
        </w:p>
      </w:docPartBody>
    </w:docPart>
    <w:docPart>
      <w:docPartPr>
        <w:name w:val="CBBC1FA69EA58A46B2A693E8734C6FE3"/>
        <w:category>
          <w:name w:val="General"/>
          <w:gallery w:val="placeholder"/>
        </w:category>
        <w:types>
          <w:type w:val="bbPlcHdr"/>
        </w:types>
        <w:behaviors>
          <w:behavior w:val="content"/>
        </w:behaviors>
        <w:guid w:val="{F6914E4F-F638-A44B-B57E-DE7E9B603CFA}"/>
      </w:docPartPr>
      <w:docPartBody>
        <w:p w:rsidR="006955CC" w:rsidRDefault="006955CC" w:rsidP="006955CC">
          <w:pPr>
            <w:pStyle w:val="CBBC1FA69EA58A46B2A693E8734C6FE3"/>
          </w:pPr>
          <w:r w:rsidRPr="00674B3E">
            <w:rPr>
              <w:rStyle w:val="PlaceholderText"/>
            </w:rPr>
            <w:t>Click or tap here to enter text.</w:t>
          </w:r>
        </w:p>
      </w:docPartBody>
    </w:docPart>
    <w:docPart>
      <w:docPartPr>
        <w:name w:val="7DF977714F0C8F48AE2184372191EA72"/>
        <w:category>
          <w:name w:val="General"/>
          <w:gallery w:val="placeholder"/>
        </w:category>
        <w:types>
          <w:type w:val="bbPlcHdr"/>
        </w:types>
        <w:behaviors>
          <w:behavior w:val="content"/>
        </w:behaviors>
        <w:guid w:val="{708C2C0C-5CDF-124D-B543-10C33E43A357}"/>
      </w:docPartPr>
      <w:docPartBody>
        <w:p w:rsidR="006955CC" w:rsidRDefault="006955CC" w:rsidP="006955CC">
          <w:pPr>
            <w:pStyle w:val="7DF977714F0C8F48AE2184372191EA72"/>
          </w:pPr>
          <w:r w:rsidRPr="00674B3E">
            <w:rPr>
              <w:rStyle w:val="PlaceholderText"/>
            </w:rPr>
            <w:t>Click or tap here to enter text.</w:t>
          </w:r>
        </w:p>
      </w:docPartBody>
    </w:docPart>
    <w:docPart>
      <w:docPartPr>
        <w:name w:val="F6C7208D5D4406469EB02EF41DDF0044"/>
        <w:category>
          <w:name w:val="General"/>
          <w:gallery w:val="placeholder"/>
        </w:category>
        <w:types>
          <w:type w:val="bbPlcHdr"/>
        </w:types>
        <w:behaviors>
          <w:behavior w:val="content"/>
        </w:behaviors>
        <w:guid w:val="{F98C5EF3-584F-7145-8284-8D200565FD7B}"/>
      </w:docPartPr>
      <w:docPartBody>
        <w:p w:rsidR="006955CC" w:rsidRDefault="006955CC" w:rsidP="006955CC">
          <w:pPr>
            <w:pStyle w:val="F6C7208D5D4406469EB02EF41DDF0044"/>
          </w:pPr>
          <w:r w:rsidRPr="00674B3E">
            <w:rPr>
              <w:rStyle w:val="PlaceholderText"/>
            </w:rPr>
            <w:t>Click or tap here to enter text.</w:t>
          </w:r>
        </w:p>
      </w:docPartBody>
    </w:docPart>
    <w:docPart>
      <w:docPartPr>
        <w:name w:val="763972544BB5A042AFB7D3255AD443BB"/>
        <w:category>
          <w:name w:val="General"/>
          <w:gallery w:val="placeholder"/>
        </w:category>
        <w:types>
          <w:type w:val="bbPlcHdr"/>
        </w:types>
        <w:behaviors>
          <w:behavior w:val="content"/>
        </w:behaviors>
        <w:guid w:val="{A9794CE8-5454-9443-B151-1BCF7854350A}"/>
      </w:docPartPr>
      <w:docPartBody>
        <w:p w:rsidR="006955CC" w:rsidRDefault="006955CC" w:rsidP="006955CC">
          <w:pPr>
            <w:pStyle w:val="763972544BB5A042AFB7D3255AD443BB"/>
          </w:pPr>
          <w:r w:rsidRPr="00674B3E">
            <w:rPr>
              <w:rStyle w:val="PlaceholderText"/>
            </w:rPr>
            <w:t>Click or tap here to enter text.</w:t>
          </w:r>
        </w:p>
      </w:docPartBody>
    </w:docPart>
    <w:docPart>
      <w:docPartPr>
        <w:name w:val="016724254D40BC41A070BAC47F8DAB34"/>
        <w:category>
          <w:name w:val="General"/>
          <w:gallery w:val="placeholder"/>
        </w:category>
        <w:types>
          <w:type w:val="bbPlcHdr"/>
        </w:types>
        <w:behaviors>
          <w:behavior w:val="content"/>
        </w:behaviors>
        <w:guid w:val="{66D42CC2-3FDC-6840-8952-1C87DA76E619}"/>
      </w:docPartPr>
      <w:docPartBody>
        <w:p w:rsidR="006955CC" w:rsidRDefault="006955CC" w:rsidP="006955CC">
          <w:pPr>
            <w:pStyle w:val="016724254D40BC41A070BAC47F8DAB34"/>
          </w:pPr>
          <w:r w:rsidRPr="00674B3E">
            <w:rPr>
              <w:rStyle w:val="PlaceholderText"/>
            </w:rPr>
            <w:t>Click or tap here to enter text.</w:t>
          </w:r>
        </w:p>
      </w:docPartBody>
    </w:docPart>
    <w:docPart>
      <w:docPartPr>
        <w:name w:val="C77AAAD0861F1845B3D06ED34F9519C0"/>
        <w:category>
          <w:name w:val="General"/>
          <w:gallery w:val="placeholder"/>
        </w:category>
        <w:types>
          <w:type w:val="bbPlcHdr"/>
        </w:types>
        <w:behaviors>
          <w:behavior w:val="content"/>
        </w:behaviors>
        <w:guid w:val="{EEDFB57F-3358-0A43-8749-0CA113B6150A}"/>
      </w:docPartPr>
      <w:docPartBody>
        <w:p w:rsidR="006955CC" w:rsidRDefault="006955CC" w:rsidP="006955CC">
          <w:pPr>
            <w:pStyle w:val="C77AAAD0861F1845B3D06ED34F9519C0"/>
          </w:pPr>
          <w:r w:rsidRPr="00674B3E">
            <w:rPr>
              <w:rStyle w:val="PlaceholderText"/>
            </w:rPr>
            <w:t>Click or tap here to enter text.</w:t>
          </w:r>
        </w:p>
      </w:docPartBody>
    </w:docPart>
    <w:docPart>
      <w:docPartPr>
        <w:name w:val="62BF72D6C583C647A2738B54D1C436F1"/>
        <w:category>
          <w:name w:val="General"/>
          <w:gallery w:val="placeholder"/>
        </w:category>
        <w:types>
          <w:type w:val="bbPlcHdr"/>
        </w:types>
        <w:behaviors>
          <w:behavior w:val="content"/>
        </w:behaviors>
        <w:guid w:val="{6B35860D-CC10-4145-AD9C-A3ED5572B43C}"/>
      </w:docPartPr>
      <w:docPartBody>
        <w:p w:rsidR="006955CC" w:rsidRDefault="006955CC" w:rsidP="006955CC">
          <w:pPr>
            <w:pStyle w:val="62BF72D6C583C647A2738B54D1C436F1"/>
          </w:pPr>
          <w:r w:rsidRPr="00674B3E">
            <w:rPr>
              <w:rStyle w:val="PlaceholderText"/>
            </w:rPr>
            <w:t>Click or tap here to enter text.</w:t>
          </w:r>
        </w:p>
      </w:docPartBody>
    </w:docPart>
    <w:docPart>
      <w:docPartPr>
        <w:name w:val="0F81645537D33C4292627D7F816C6B28"/>
        <w:category>
          <w:name w:val="General"/>
          <w:gallery w:val="placeholder"/>
        </w:category>
        <w:types>
          <w:type w:val="bbPlcHdr"/>
        </w:types>
        <w:behaviors>
          <w:behavior w:val="content"/>
        </w:behaviors>
        <w:guid w:val="{A13AD0C8-A481-0C49-A061-8826B17D53D9}"/>
      </w:docPartPr>
      <w:docPartBody>
        <w:p w:rsidR="006955CC" w:rsidRDefault="006955CC" w:rsidP="006955CC">
          <w:pPr>
            <w:pStyle w:val="0F81645537D33C4292627D7F816C6B28"/>
          </w:pPr>
          <w:r w:rsidRPr="00674B3E">
            <w:rPr>
              <w:rStyle w:val="PlaceholderText"/>
            </w:rPr>
            <w:t>Click or tap here to enter text.</w:t>
          </w:r>
        </w:p>
      </w:docPartBody>
    </w:docPart>
    <w:docPart>
      <w:docPartPr>
        <w:name w:val="2F474CE4A56096449DE7B1E449C5F700"/>
        <w:category>
          <w:name w:val="General"/>
          <w:gallery w:val="placeholder"/>
        </w:category>
        <w:types>
          <w:type w:val="bbPlcHdr"/>
        </w:types>
        <w:behaviors>
          <w:behavior w:val="content"/>
        </w:behaviors>
        <w:guid w:val="{3B050E98-5EC2-5F46-A3FE-2CB705CEE1F9}"/>
      </w:docPartPr>
      <w:docPartBody>
        <w:p w:rsidR="006955CC" w:rsidRDefault="006955CC" w:rsidP="006955CC">
          <w:pPr>
            <w:pStyle w:val="2F474CE4A56096449DE7B1E449C5F700"/>
          </w:pPr>
          <w:r w:rsidRPr="00674B3E">
            <w:rPr>
              <w:rStyle w:val="PlaceholderText"/>
            </w:rPr>
            <w:t>Click or tap here to enter text.</w:t>
          </w:r>
        </w:p>
      </w:docPartBody>
    </w:docPart>
    <w:docPart>
      <w:docPartPr>
        <w:name w:val="F73A1745C6794547B994D558AFA1C11B"/>
        <w:category>
          <w:name w:val="General"/>
          <w:gallery w:val="placeholder"/>
        </w:category>
        <w:types>
          <w:type w:val="bbPlcHdr"/>
        </w:types>
        <w:behaviors>
          <w:behavior w:val="content"/>
        </w:behaviors>
        <w:guid w:val="{C3A384B5-6ECE-D746-A031-1B97F48041A7}"/>
      </w:docPartPr>
      <w:docPartBody>
        <w:p w:rsidR="006955CC" w:rsidRDefault="006955CC" w:rsidP="006955CC">
          <w:pPr>
            <w:pStyle w:val="F73A1745C6794547B994D558AFA1C11B"/>
          </w:pPr>
          <w:r w:rsidRPr="00674B3E">
            <w:rPr>
              <w:rStyle w:val="PlaceholderText"/>
            </w:rPr>
            <w:t>Click or tap here to enter text.</w:t>
          </w:r>
        </w:p>
      </w:docPartBody>
    </w:docPart>
    <w:docPart>
      <w:docPartPr>
        <w:name w:val="C854165EB750C04587F89D32FD441E5F"/>
        <w:category>
          <w:name w:val="General"/>
          <w:gallery w:val="placeholder"/>
        </w:category>
        <w:types>
          <w:type w:val="bbPlcHdr"/>
        </w:types>
        <w:behaviors>
          <w:behavior w:val="content"/>
        </w:behaviors>
        <w:guid w:val="{87046F48-68B7-DB43-9A7D-89DEFA4A2681}"/>
      </w:docPartPr>
      <w:docPartBody>
        <w:p w:rsidR="006955CC" w:rsidRDefault="006955CC" w:rsidP="006955CC">
          <w:pPr>
            <w:pStyle w:val="C854165EB750C04587F89D32FD441E5F"/>
          </w:pPr>
          <w:r w:rsidRPr="00674B3E">
            <w:rPr>
              <w:rStyle w:val="PlaceholderText"/>
            </w:rPr>
            <w:t>Click or tap here to enter text.</w:t>
          </w:r>
        </w:p>
      </w:docPartBody>
    </w:docPart>
    <w:docPart>
      <w:docPartPr>
        <w:name w:val="A345F41E57D16547868F84FD24B202D0"/>
        <w:category>
          <w:name w:val="General"/>
          <w:gallery w:val="placeholder"/>
        </w:category>
        <w:types>
          <w:type w:val="bbPlcHdr"/>
        </w:types>
        <w:behaviors>
          <w:behavior w:val="content"/>
        </w:behaviors>
        <w:guid w:val="{0965437C-C577-7C46-A8E4-ABD7B22F2EAC}"/>
      </w:docPartPr>
      <w:docPartBody>
        <w:p w:rsidR="006955CC" w:rsidRDefault="006955CC" w:rsidP="006955CC">
          <w:pPr>
            <w:pStyle w:val="A345F41E57D16547868F84FD24B202D0"/>
          </w:pPr>
          <w:r w:rsidRPr="00674B3E">
            <w:rPr>
              <w:rStyle w:val="PlaceholderText"/>
            </w:rPr>
            <w:t>Click or tap here to enter text.</w:t>
          </w:r>
        </w:p>
      </w:docPartBody>
    </w:docPart>
    <w:docPart>
      <w:docPartPr>
        <w:name w:val="1BE701671B78884A91309CC5793018DA"/>
        <w:category>
          <w:name w:val="General"/>
          <w:gallery w:val="placeholder"/>
        </w:category>
        <w:types>
          <w:type w:val="bbPlcHdr"/>
        </w:types>
        <w:behaviors>
          <w:behavior w:val="content"/>
        </w:behaviors>
        <w:guid w:val="{560492BD-232C-794C-BBBA-A2442CE33F4B}"/>
      </w:docPartPr>
      <w:docPartBody>
        <w:p w:rsidR="006955CC" w:rsidRDefault="006955CC" w:rsidP="006955CC">
          <w:pPr>
            <w:pStyle w:val="1BE701671B78884A91309CC5793018DA"/>
          </w:pPr>
          <w:r w:rsidRPr="00674B3E">
            <w:rPr>
              <w:rStyle w:val="PlaceholderText"/>
            </w:rPr>
            <w:t>Click or tap here to enter text.</w:t>
          </w:r>
        </w:p>
      </w:docPartBody>
    </w:docPart>
    <w:docPart>
      <w:docPartPr>
        <w:name w:val="5EB8A1D0B8F58F48AA60E3B5C0D619F7"/>
        <w:category>
          <w:name w:val="General"/>
          <w:gallery w:val="placeholder"/>
        </w:category>
        <w:types>
          <w:type w:val="bbPlcHdr"/>
        </w:types>
        <w:behaviors>
          <w:behavior w:val="content"/>
        </w:behaviors>
        <w:guid w:val="{39C3AC2E-0EF4-6842-8790-86C08D3D4644}"/>
      </w:docPartPr>
      <w:docPartBody>
        <w:p w:rsidR="006955CC" w:rsidRDefault="006955CC" w:rsidP="006955CC">
          <w:pPr>
            <w:pStyle w:val="5EB8A1D0B8F58F48AA60E3B5C0D619F7"/>
          </w:pPr>
          <w:r w:rsidRPr="00674B3E">
            <w:rPr>
              <w:rStyle w:val="PlaceholderText"/>
            </w:rPr>
            <w:t>Click or tap here to enter text.</w:t>
          </w:r>
        </w:p>
      </w:docPartBody>
    </w:docPart>
    <w:docPart>
      <w:docPartPr>
        <w:name w:val="CEB8C8E8380D044F9C89ACCF492A25AF"/>
        <w:category>
          <w:name w:val="General"/>
          <w:gallery w:val="placeholder"/>
        </w:category>
        <w:types>
          <w:type w:val="bbPlcHdr"/>
        </w:types>
        <w:behaviors>
          <w:behavior w:val="content"/>
        </w:behaviors>
        <w:guid w:val="{A97DA924-405A-7845-BA6C-1B1F350E1480}"/>
      </w:docPartPr>
      <w:docPartBody>
        <w:p w:rsidR="006955CC" w:rsidRDefault="006955CC" w:rsidP="006955CC">
          <w:pPr>
            <w:pStyle w:val="CEB8C8E8380D044F9C89ACCF492A25AF"/>
          </w:pPr>
          <w:r w:rsidRPr="00674B3E">
            <w:rPr>
              <w:rStyle w:val="PlaceholderText"/>
            </w:rPr>
            <w:t>Click or tap here to enter text.</w:t>
          </w:r>
        </w:p>
      </w:docPartBody>
    </w:docPart>
    <w:docPart>
      <w:docPartPr>
        <w:name w:val="945A5BD354967C42B0D8C884D38475F4"/>
        <w:category>
          <w:name w:val="General"/>
          <w:gallery w:val="placeholder"/>
        </w:category>
        <w:types>
          <w:type w:val="bbPlcHdr"/>
        </w:types>
        <w:behaviors>
          <w:behavior w:val="content"/>
        </w:behaviors>
        <w:guid w:val="{CD8FABA3-6FE0-8E4A-88EF-330A69076509}"/>
      </w:docPartPr>
      <w:docPartBody>
        <w:p w:rsidR="006955CC" w:rsidRDefault="006955CC" w:rsidP="006955CC">
          <w:pPr>
            <w:pStyle w:val="945A5BD354967C42B0D8C884D38475F4"/>
          </w:pPr>
          <w:r w:rsidRPr="00674B3E">
            <w:rPr>
              <w:rStyle w:val="PlaceholderText"/>
            </w:rPr>
            <w:t>Click or tap here to enter text.</w:t>
          </w:r>
        </w:p>
      </w:docPartBody>
    </w:docPart>
    <w:docPart>
      <w:docPartPr>
        <w:name w:val="B591229439733E40B703D13E52E60BB1"/>
        <w:category>
          <w:name w:val="General"/>
          <w:gallery w:val="placeholder"/>
        </w:category>
        <w:types>
          <w:type w:val="bbPlcHdr"/>
        </w:types>
        <w:behaviors>
          <w:behavior w:val="content"/>
        </w:behaviors>
        <w:guid w:val="{B35A42D2-5834-E246-B4A0-82CB0D5B591B}"/>
      </w:docPartPr>
      <w:docPartBody>
        <w:p w:rsidR="006955CC" w:rsidRDefault="006955CC" w:rsidP="006955CC">
          <w:pPr>
            <w:pStyle w:val="B591229439733E40B703D13E52E60BB1"/>
          </w:pPr>
          <w:r w:rsidRPr="00674B3E">
            <w:rPr>
              <w:rStyle w:val="PlaceholderText"/>
            </w:rPr>
            <w:t>Click or tap here to enter text.</w:t>
          </w:r>
        </w:p>
      </w:docPartBody>
    </w:docPart>
    <w:docPart>
      <w:docPartPr>
        <w:name w:val="5B914DF24B056D49865F445B7E326374"/>
        <w:category>
          <w:name w:val="General"/>
          <w:gallery w:val="placeholder"/>
        </w:category>
        <w:types>
          <w:type w:val="bbPlcHdr"/>
        </w:types>
        <w:behaviors>
          <w:behavior w:val="content"/>
        </w:behaviors>
        <w:guid w:val="{4B62F41E-0891-074E-8BE7-583BA044A142}"/>
      </w:docPartPr>
      <w:docPartBody>
        <w:p w:rsidR="006955CC" w:rsidRDefault="006955CC" w:rsidP="006955CC">
          <w:pPr>
            <w:pStyle w:val="5B914DF24B056D49865F445B7E326374"/>
          </w:pPr>
          <w:r w:rsidRPr="00674B3E">
            <w:rPr>
              <w:rStyle w:val="PlaceholderText"/>
            </w:rPr>
            <w:t>Click or tap here to enter text.</w:t>
          </w:r>
        </w:p>
      </w:docPartBody>
    </w:docPart>
    <w:docPart>
      <w:docPartPr>
        <w:name w:val="B9393DD784C9FD499DBD336B52961F09"/>
        <w:category>
          <w:name w:val="General"/>
          <w:gallery w:val="placeholder"/>
        </w:category>
        <w:types>
          <w:type w:val="bbPlcHdr"/>
        </w:types>
        <w:behaviors>
          <w:behavior w:val="content"/>
        </w:behaviors>
        <w:guid w:val="{2DE94FD4-AF1F-F441-8DD3-0FE81FFB322A}"/>
      </w:docPartPr>
      <w:docPartBody>
        <w:p w:rsidR="007B6CFA" w:rsidRDefault="006955CC" w:rsidP="006955CC">
          <w:pPr>
            <w:pStyle w:val="B9393DD784C9FD499DBD336B52961F09"/>
          </w:pPr>
          <w:r w:rsidRPr="00674B3E">
            <w:rPr>
              <w:rStyle w:val="PlaceholderText"/>
            </w:rPr>
            <w:t>Click or tap here to enter text.</w:t>
          </w:r>
        </w:p>
      </w:docPartBody>
    </w:docPart>
    <w:docPart>
      <w:docPartPr>
        <w:name w:val="352885A337D9C844BA588E84B135101D"/>
        <w:category>
          <w:name w:val="General"/>
          <w:gallery w:val="placeholder"/>
        </w:category>
        <w:types>
          <w:type w:val="bbPlcHdr"/>
        </w:types>
        <w:behaviors>
          <w:behavior w:val="content"/>
        </w:behaviors>
        <w:guid w:val="{8DD72505-B5B9-1042-B4FC-2EFB86FF0872}"/>
      </w:docPartPr>
      <w:docPartBody>
        <w:p w:rsidR="007B6CFA" w:rsidRDefault="006955CC" w:rsidP="006955CC">
          <w:pPr>
            <w:pStyle w:val="352885A337D9C844BA588E84B135101D"/>
          </w:pPr>
          <w:r w:rsidRPr="00674B3E">
            <w:rPr>
              <w:rStyle w:val="PlaceholderText"/>
            </w:rPr>
            <w:t>Click or tap here to enter text.</w:t>
          </w:r>
        </w:p>
      </w:docPartBody>
    </w:docPart>
    <w:docPart>
      <w:docPartPr>
        <w:name w:val="D8402C7FE8355449922666E775033CC0"/>
        <w:category>
          <w:name w:val="General"/>
          <w:gallery w:val="placeholder"/>
        </w:category>
        <w:types>
          <w:type w:val="bbPlcHdr"/>
        </w:types>
        <w:behaviors>
          <w:behavior w:val="content"/>
        </w:behaviors>
        <w:guid w:val="{D4FAA1CB-7BB4-B14B-818F-DE896CC8A654}"/>
      </w:docPartPr>
      <w:docPartBody>
        <w:p w:rsidR="007B6CFA" w:rsidRDefault="006955CC" w:rsidP="006955CC">
          <w:pPr>
            <w:pStyle w:val="D8402C7FE8355449922666E775033CC0"/>
          </w:pPr>
          <w:r w:rsidRPr="00674B3E">
            <w:rPr>
              <w:rStyle w:val="PlaceholderText"/>
            </w:rPr>
            <w:t>Click or tap here to enter text.</w:t>
          </w:r>
        </w:p>
      </w:docPartBody>
    </w:docPart>
    <w:docPart>
      <w:docPartPr>
        <w:name w:val="AC7043FBB0E9A846BA5713F07129E94C"/>
        <w:category>
          <w:name w:val="General"/>
          <w:gallery w:val="placeholder"/>
        </w:category>
        <w:types>
          <w:type w:val="bbPlcHdr"/>
        </w:types>
        <w:behaviors>
          <w:behavior w:val="content"/>
        </w:behaviors>
        <w:guid w:val="{87752A25-059A-E74E-AA6D-E01F89C1428A}"/>
      </w:docPartPr>
      <w:docPartBody>
        <w:p w:rsidR="007B6CFA" w:rsidRDefault="006955CC" w:rsidP="006955CC">
          <w:pPr>
            <w:pStyle w:val="AC7043FBB0E9A846BA5713F07129E94C"/>
          </w:pPr>
          <w:r w:rsidRPr="00674B3E">
            <w:rPr>
              <w:rStyle w:val="PlaceholderText"/>
            </w:rPr>
            <w:t>Click or tap here to enter text.</w:t>
          </w:r>
        </w:p>
      </w:docPartBody>
    </w:docPart>
    <w:docPart>
      <w:docPartPr>
        <w:name w:val="5DC2AB0E61BEB7458F3AC0348BC823D1"/>
        <w:category>
          <w:name w:val="General"/>
          <w:gallery w:val="placeholder"/>
        </w:category>
        <w:types>
          <w:type w:val="bbPlcHdr"/>
        </w:types>
        <w:behaviors>
          <w:behavior w:val="content"/>
        </w:behaviors>
        <w:guid w:val="{46A658CA-5833-7A46-A677-761D826B24A9}"/>
      </w:docPartPr>
      <w:docPartBody>
        <w:p w:rsidR="007B6CFA" w:rsidRDefault="006955CC" w:rsidP="006955CC">
          <w:pPr>
            <w:pStyle w:val="5DC2AB0E61BEB7458F3AC0348BC823D1"/>
          </w:pPr>
          <w:r w:rsidRPr="00674B3E">
            <w:rPr>
              <w:rStyle w:val="PlaceholderText"/>
            </w:rPr>
            <w:t>Click or tap here to enter text.</w:t>
          </w:r>
        </w:p>
      </w:docPartBody>
    </w:docPart>
    <w:docPart>
      <w:docPartPr>
        <w:name w:val="6C383F100C1DA045ADB8FD69A9F3A452"/>
        <w:category>
          <w:name w:val="General"/>
          <w:gallery w:val="placeholder"/>
        </w:category>
        <w:types>
          <w:type w:val="bbPlcHdr"/>
        </w:types>
        <w:behaviors>
          <w:behavior w:val="content"/>
        </w:behaviors>
        <w:guid w:val="{5C910FA7-F365-BD44-8A9E-0E9AFDA88A1A}"/>
      </w:docPartPr>
      <w:docPartBody>
        <w:p w:rsidR="00D9723E" w:rsidRDefault="005228C3" w:rsidP="005228C3">
          <w:pPr>
            <w:pStyle w:val="6C383F100C1DA045ADB8FD69A9F3A452"/>
          </w:pPr>
          <w:r w:rsidRPr="00674B3E">
            <w:rPr>
              <w:rStyle w:val="PlaceholderText"/>
            </w:rPr>
            <w:t>Click or tap here to enter text.</w:t>
          </w:r>
        </w:p>
      </w:docPartBody>
    </w:docPart>
    <w:docPart>
      <w:docPartPr>
        <w:name w:val="1D91639F68A5CD46AF05A022F9269651"/>
        <w:category>
          <w:name w:val="General"/>
          <w:gallery w:val="placeholder"/>
        </w:category>
        <w:types>
          <w:type w:val="bbPlcHdr"/>
        </w:types>
        <w:behaviors>
          <w:behavior w:val="content"/>
        </w:behaviors>
        <w:guid w:val="{2BE9E3A9-ED18-984A-9B73-2F1559CA4441}"/>
      </w:docPartPr>
      <w:docPartBody>
        <w:p w:rsidR="00D9723E" w:rsidRDefault="005228C3" w:rsidP="005228C3">
          <w:pPr>
            <w:pStyle w:val="1D91639F68A5CD46AF05A022F9269651"/>
          </w:pPr>
          <w:r w:rsidRPr="00674B3E">
            <w:rPr>
              <w:rStyle w:val="PlaceholderText"/>
            </w:rPr>
            <w:t>Click or tap here to enter text.</w:t>
          </w:r>
        </w:p>
      </w:docPartBody>
    </w:docPart>
    <w:docPart>
      <w:docPartPr>
        <w:name w:val="23A446CF1B866944BCB93CA1B7EDD0C9"/>
        <w:category>
          <w:name w:val="General"/>
          <w:gallery w:val="placeholder"/>
        </w:category>
        <w:types>
          <w:type w:val="bbPlcHdr"/>
        </w:types>
        <w:behaviors>
          <w:behavior w:val="content"/>
        </w:behaviors>
        <w:guid w:val="{AA6564B2-63EB-F346-8935-2A2F930B1CDE}"/>
      </w:docPartPr>
      <w:docPartBody>
        <w:p w:rsidR="00D9723E" w:rsidRDefault="005228C3" w:rsidP="005228C3">
          <w:pPr>
            <w:pStyle w:val="23A446CF1B866944BCB93CA1B7EDD0C9"/>
          </w:pPr>
          <w:r w:rsidRPr="00674B3E">
            <w:rPr>
              <w:rStyle w:val="PlaceholderText"/>
            </w:rPr>
            <w:t>Click or tap here to enter text.</w:t>
          </w:r>
        </w:p>
      </w:docPartBody>
    </w:docPart>
    <w:docPart>
      <w:docPartPr>
        <w:name w:val="5B19D73EF13EFB4E9537C0E8501A55D9"/>
        <w:category>
          <w:name w:val="General"/>
          <w:gallery w:val="placeholder"/>
        </w:category>
        <w:types>
          <w:type w:val="bbPlcHdr"/>
        </w:types>
        <w:behaviors>
          <w:behavior w:val="content"/>
        </w:behaviors>
        <w:guid w:val="{713CC557-E3F0-F947-B296-072FAFE1CEDC}"/>
      </w:docPartPr>
      <w:docPartBody>
        <w:p w:rsidR="00FD5E8C" w:rsidRDefault="005E7E0B" w:rsidP="005E7E0B">
          <w:pPr>
            <w:pStyle w:val="5B19D73EF13EFB4E9537C0E8501A55D9"/>
          </w:pPr>
          <w:r w:rsidRPr="00674B3E">
            <w:rPr>
              <w:rStyle w:val="PlaceholderText"/>
            </w:rPr>
            <w:t>Click or tap here to enter text.</w:t>
          </w:r>
        </w:p>
      </w:docPartBody>
    </w:docPart>
    <w:docPart>
      <w:docPartPr>
        <w:name w:val="AAAC78AD61F9B445953C12FF3CC00C8D"/>
        <w:category>
          <w:name w:val="General"/>
          <w:gallery w:val="placeholder"/>
        </w:category>
        <w:types>
          <w:type w:val="bbPlcHdr"/>
        </w:types>
        <w:behaviors>
          <w:behavior w:val="content"/>
        </w:behaviors>
        <w:guid w:val="{229F74AC-55EB-A74E-BD99-8E607471741C}"/>
      </w:docPartPr>
      <w:docPartBody>
        <w:p w:rsidR="00FD5E8C" w:rsidRDefault="005E7E0B" w:rsidP="005E7E0B">
          <w:pPr>
            <w:pStyle w:val="AAAC78AD61F9B445953C12FF3CC00C8D"/>
          </w:pPr>
          <w:r w:rsidRPr="00674B3E">
            <w:rPr>
              <w:rStyle w:val="PlaceholderText"/>
            </w:rPr>
            <w:t>Click or tap here to enter text.</w:t>
          </w:r>
        </w:p>
      </w:docPartBody>
    </w:docPart>
    <w:docPart>
      <w:docPartPr>
        <w:name w:val="666798017A39A34E84B1709F6236062C"/>
        <w:category>
          <w:name w:val="General"/>
          <w:gallery w:val="placeholder"/>
        </w:category>
        <w:types>
          <w:type w:val="bbPlcHdr"/>
        </w:types>
        <w:behaviors>
          <w:behavior w:val="content"/>
        </w:behaviors>
        <w:guid w:val="{3218612B-1BCE-B845-AF22-A1359593D0C4}"/>
      </w:docPartPr>
      <w:docPartBody>
        <w:p w:rsidR="00FD5E8C" w:rsidRDefault="005E7E0B" w:rsidP="005E7E0B">
          <w:pPr>
            <w:pStyle w:val="666798017A39A34E84B1709F6236062C"/>
          </w:pPr>
          <w:r w:rsidRPr="00674B3E">
            <w:rPr>
              <w:rStyle w:val="PlaceholderText"/>
            </w:rPr>
            <w:t>Click or tap here to enter text.</w:t>
          </w:r>
        </w:p>
      </w:docPartBody>
    </w:docPart>
    <w:docPart>
      <w:docPartPr>
        <w:name w:val="0E87E858C65843439FCEB968A301A3A7"/>
        <w:category>
          <w:name w:val="General"/>
          <w:gallery w:val="placeholder"/>
        </w:category>
        <w:types>
          <w:type w:val="bbPlcHdr"/>
        </w:types>
        <w:behaviors>
          <w:behavior w:val="content"/>
        </w:behaviors>
        <w:guid w:val="{133981A8-2D5C-3F4C-B3B9-67473DA14C3F}"/>
      </w:docPartPr>
      <w:docPartBody>
        <w:p w:rsidR="00FD5E8C" w:rsidRDefault="005E7E0B" w:rsidP="005E7E0B">
          <w:pPr>
            <w:pStyle w:val="0E87E858C65843439FCEB968A301A3A7"/>
          </w:pPr>
          <w:r w:rsidRPr="00674B3E">
            <w:rPr>
              <w:rStyle w:val="PlaceholderText"/>
            </w:rPr>
            <w:t>Click or tap here to enter text.</w:t>
          </w:r>
        </w:p>
      </w:docPartBody>
    </w:docPart>
    <w:docPart>
      <w:docPartPr>
        <w:name w:val="DDDEDE0309DD0749A75FF01A0DC83996"/>
        <w:category>
          <w:name w:val="General"/>
          <w:gallery w:val="placeholder"/>
        </w:category>
        <w:types>
          <w:type w:val="bbPlcHdr"/>
        </w:types>
        <w:behaviors>
          <w:behavior w:val="content"/>
        </w:behaviors>
        <w:guid w:val="{056216AC-2511-6341-86C5-BC96C63A181A}"/>
      </w:docPartPr>
      <w:docPartBody>
        <w:p w:rsidR="00FD5E8C" w:rsidRDefault="005E7E0B" w:rsidP="005E7E0B">
          <w:pPr>
            <w:pStyle w:val="DDDEDE0309DD0749A75FF01A0DC83996"/>
          </w:pPr>
          <w:r w:rsidRPr="00674B3E">
            <w:rPr>
              <w:rStyle w:val="PlaceholderText"/>
            </w:rPr>
            <w:t>Click or tap here to enter text.</w:t>
          </w:r>
        </w:p>
      </w:docPartBody>
    </w:docPart>
    <w:docPart>
      <w:docPartPr>
        <w:name w:val="C7D60694459A3E4EB5CEEA72B4F024CA"/>
        <w:category>
          <w:name w:val="General"/>
          <w:gallery w:val="placeholder"/>
        </w:category>
        <w:types>
          <w:type w:val="bbPlcHdr"/>
        </w:types>
        <w:behaviors>
          <w:behavior w:val="content"/>
        </w:behaviors>
        <w:guid w:val="{96023A57-C7C9-AC4D-B166-A7AB13B2C2C2}"/>
      </w:docPartPr>
      <w:docPartBody>
        <w:p w:rsidR="00FD5E8C" w:rsidRDefault="005E7E0B" w:rsidP="005E7E0B">
          <w:pPr>
            <w:pStyle w:val="C7D60694459A3E4EB5CEEA72B4F024CA"/>
          </w:pPr>
          <w:r w:rsidRPr="00674B3E">
            <w:rPr>
              <w:rStyle w:val="PlaceholderText"/>
            </w:rPr>
            <w:t>Click or tap here to enter text.</w:t>
          </w:r>
        </w:p>
      </w:docPartBody>
    </w:docPart>
    <w:docPart>
      <w:docPartPr>
        <w:name w:val="17A8A6F22299B8419EBDD93A5A52CA3E"/>
        <w:category>
          <w:name w:val="General"/>
          <w:gallery w:val="placeholder"/>
        </w:category>
        <w:types>
          <w:type w:val="bbPlcHdr"/>
        </w:types>
        <w:behaviors>
          <w:behavior w:val="content"/>
        </w:behaviors>
        <w:guid w:val="{06BE4934-8779-A947-BB3D-0C8BE1E24CDD}"/>
      </w:docPartPr>
      <w:docPartBody>
        <w:p w:rsidR="00FD5E8C" w:rsidRDefault="005E7E0B" w:rsidP="005E7E0B">
          <w:pPr>
            <w:pStyle w:val="17A8A6F22299B8419EBDD93A5A52CA3E"/>
          </w:pPr>
          <w:r w:rsidRPr="00674B3E">
            <w:rPr>
              <w:rStyle w:val="PlaceholderText"/>
            </w:rPr>
            <w:t>Click or tap here to enter text.</w:t>
          </w:r>
        </w:p>
      </w:docPartBody>
    </w:docPart>
    <w:docPart>
      <w:docPartPr>
        <w:name w:val="B8B3D84FFA7D2741B31D6CAD60FFBE9B"/>
        <w:category>
          <w:name w:val="General"/>
          <w:gallery w:val="placeholder"/>
        </w:category>
        <w:types>
          <w:type w:val="bbPlcHdr"/>
        </w:types>
        <w:behaviors>
          <w:behavior w:val="content"/>
        </w:behaviors>
        <w:guid w:val="{623631D0-BCA2-844B-9083-1AD0076C35D2}"/>
      </w:docPartPr>
      <w:docPartBody>
        <w:p w:rsidR="00FD5E8C" w:rsidRDefault="005E7E0B" w:rsidP="005E7E0B">
          <w:pPr>
            <w:pStyle w:val="B8B3D84FFA7D2741B31D6CAD60FFBE9B"/>
          </w:pPr>
          <w:r w:rsidRPr="00674B3E">
            <w:rPr>
              <w:rStyle w:val="PlaceholderText"/>
            </w:rPr>
            <w:t>Click or tap here to enter text.</w:t>
          </w:r>
        </w:p>
      </w:docPartBody>
    </w:docPart>
    <w:docPart>
      <w:docPartPr>
        <w:name w:val="AF967286BEA22749AA25AD8DA7D6C3F6"/>
        <w:category>
          <w:name w:val="General"/>
          <w:gallery w:val="placeholder"/>
        </w:category>
        <w:types>
          <w:type w:val="bbPlcHdr"/>
        </w:types>
        <w:behaviors>
          <w:behavior w:val="content"/>
        </w:behaviors>
        <w:guid w:val="{46A49575-5F85-E74F-B1A8-0DF13AC5C1B8}"/>
      </w:docPartPr>
      <w:docPartBody>
        <w:p w:rsidR="00FD5E8C" w:rsidRDefault="005E7E0B" w:rsidP="005E7E0B">
          <w:pPr>
            <w:pStyle w:val="AF967286BEA22749AA25AD8DA7D6C3F6"/>
          </w:pPr>
          <w:r w:rsidRPr="00674B3E">
            <w:rPr>
              <w:rStyle w:val="PlaceholderText"/>
            </w:rPr>
            <w:t>Click or tap here to enter text.</w:t>
          </w:r>
        </w:p>
      </w:docPartBody>
    </w:docPart>
    <w:docPart>
      <w:docPartPr>
        <w:name w:val="28345127BC10A24C95AFA85751321772"/>
        <w:category>
          <w:name w:val="General"/>
          <w:gallery w:val="placeholder"/>
        </w:category>
        <w:types>
          <w:type w:val="bbPlcHdr"/>
        </w:types>
        <w:behaviors>
          <w:behavior w:val="content"/>
        </w:behaviors>
        <w:guid w:val="{49F50612-2BF6-4142-8417-4DDC94305C62}"/>
      </w:docPartPr>
      <w:docPartBody>
        <w:p w:rsidR="00FD5E8C" w:rsidRDefault="005E7E0B" w:rsidP="005E7E0B">
          <w:pPr>
            <w:pStyle w:val="28345127BC10A24C95AFA85751321772"/>
          </w:pPr>
          <w:r w:rsidRPr="00674B3E">
            <w:rPr>
              <w:rStyle w:val="PlaceholderText"/>
            </w:rPr>
            <w:t>Click or tap here to enter text.</w:t>
          </w:r>
        </w:p>
      </w:docPartBody>
    </w:docPart>
    <w:docPart>
      <w:docPartPr>
        <w:name w:val="E92CFE0E7567FC47B733D489C0D10E74"/>
        <w:category>
          <w:name w:val="General"/>
          <w:gallery w:val="placeholder"/>
        </w:category>
        <w:types>
          <w:type w:val="bbPlcHdr"/>
        </w:types>
        <w:behaviors>
          <w:behavior w:val="content"/>
        </w:behaviors>
        <w:guid w:val="{8C5AA633-73EB-7E42-A7EE-4EC0799444CF}"/>
      </w:docPartPr>
      <w:docPartBody>
        <w:p w:rsidR="00FD5E8C" w:rsidRDefault="005E7E0B" w:rsidP="005E7E0B">
          <w:pPr>
            <w:pStyle w:val="E92CFE0E7567FC47B733D489C0D10E74"/>
          </w:pPr>
          <w:r w:rsidRPr="00674B3E">
            <w:rPr>
              <w:rStyle w:val="PlaceholderText"/>
            </w:rPr>
            <w:t>Click or tap here to enter text.</w:t>
          </w:r>
        </w:p>
      </w:docPartBody>
    </w:docPart>
    <w:docPart>
      <w:docPartPr>
        <w:name w:val="EB1B65D27B43294BAC519723A507F5BA"/>
        <w:category>
          <w:name w:val="General"/>
          <w:gallery w:val="placeholder"/>
        </w:category>
        <w:types>
          <w:type w:val="bbPlcHdr"/>
        </w:types>
        <w:behaviors>
          <w:behavior w:val="content"/>
        </w:behaviors>
        <w:guid w:val="{2135229E-B7BB-0443-B35C-E49DF4BAA4A1}"/>
      </w:docPartPr>
      <w:docPartBody>
        <w:p w:rsidR="00FD5E8C" w:rsidRDefault="005E7E0B" w:rsidP="005E7E0B">
          <w:pPr>
            <w:pStyle w:val="EB1B65D27B43294BAC519723A507F5BA"/>
          </w:pPr>
          <w:r w:rsidRPr="00674B3E">
            <w:rPr>
              <w:rStyle w:val="PlaceholderText"/>
            </w:rPr>
            <w:t>Click or tap here to enter text.</w:t>
          </w:r>
        </w:p>
      </w:docPartBody>
    </w:docPart>
    <w:docPart>
      <w:docPartPr>
        <w:name w:val="5B2B08B58FB73B48A04C8A6D4D1E130C"/>
        <w:category>
          <w:name w:val="General"/>
          <w:gallery w:val="placeholder"/>
        </w:category>
        <w:types>
          <w:type w:val="bbPlcHdr"/>
        </w:types>
        <w:behaviors>
          <w:behavior w:val="content"/>
        </w:behaviors>
        <w:guid w:val="{B279784F-A553-B542-997A-001D70192E9B}"/>
      </w:docPartPr>
      <w:docPartBody>
        <w:p w:rsidR="00A87DC7" w:rsidRDefault="00835679" w:rsidP="00835679">
          <w:pPr>
            <w:pStyle w:val="5B2B08B58FB73B48A04C8A6D4D1E130C"/>
          </w:pPr>
          <w:r w:rsidRPr="00674B3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8DA"/>
    <w:rsid w:val="00006FF5"/>
    <w:rsid w:val="00113FBA"/>
    <w:rsid w:val="001C1561"/>
    <w:rsid w:val="001E7BAB"/>
    <w:rsid w:val="00241CC9"/>
    <w:rsid w:val="00242344"/>
    <w:rsid w:val="0026096F"/>
    <w:rsid w:val="002F49E1"/>
    <w:rsid w:val="002F634A"/>
    <w:rsid w:val="003320CB"/>
    <w:rsid w:val="00345E44"/>
    <w:rsid w:val="00385962"/>
    <w:rsid w:val="003B73E8"/>
    <w:rsid w:val="003E0095"/>
    <w:rsid w:val="00434A33"/>
    <w:rsid w:val="00492FF4"/>
    <w:rsid w:val="004E4888"/>
    <w:rsid w:val="005228C3"/>
    <w:rsid w:val="0056773F"/>
    <w:rsid w:val="005A0CAD"/>
    <w:rsid w:val="005B5F8A"/>
    <w:rsid w:val="005C0464"/>
    <w:rsid w:val="005E7E0B"/>
    <w:rsid w:val="00614DBC"/>
    <w:rsid w:val="006955CC"/>
    <w:rsid w:val="006C6A0B"/>
    <w:rsid w:val="006D3FE1"/>
    <w:rsid w:val="007112AB"/>
    <w:rsid w:val="00730C76"/>
    <w:rsid w:val="007B6CFA"/>
    <w:rsid w:val="007C338D"/>
    <w:rsid w:val="007F5186"/>
    <w:rsid w:val="007F691A"/>
    <w:rsid w:val="008325F6"/>
    <w:rsid w:val="00835679"/>
    <w:rsid w:val="008C6E88"/>
    <w:rsid w:val="008F1C7F"/>
    <w:rsid w:val="0091480D"/>
    <w:rsid w:val="009648DA"/>
    <w:rsid w:val="00992556"/>
    <w:rsid w:val="009F0FF7"/>
    <w:rsid w:val="00A01A1B"/>
    <w:rsid w:val="00A31A1B"/>
    <w:rsid w:val="00A70454"/>
    <w:rsid w:val="00A87DC7"/>
    <w:rsid w:val="00AF7740"/>
    <w:rsid w:val="00B00D09"/>
    <w:rsid w:val="00B14CA5"/>
    <w:rsid w:val="00B23D6C"/>
    <w:rsid w:val="00B514F2"/>
    <w:rsid w:val="00B5338A"/>
    <w:rsid w:val="00C2673C"/>
    <w:rsid w:val="00C76B49"/>
    <w:rsid w:val="00C845F9"/>
    <w:rsid w:val="00CA2A9F"/>
    <w:rsid w:val="00CC6D80"/>
    <w:rsid w:val="00D81BC7"/>
    <w:rsid w:val="00D9723E"/>
    <w:rsid w:val="00DE39E6"/>
    <w:rsid w:val="00E11AA3"/>
    <w:rsid w:val="00E36221"/>
    <w:rsid w:val="00E4338F"/>
    <w:rsid w:val="00E74B6D"/>
    <w:rsid w:val="00ED19A0"/>
    <w:rsid w:val="00F00F2E"/>
    <w:rsid w:val="00F42C45"/>
    <w:rsid w:val="00FB43BC"/>
    <w:rsid w:val="00FD5E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B514F2"/>
    <w:rPr>
      <w:color w:val="808080"/>
    </w:rPr>
  </w:style>
  <w:style w:type="paragraph" w:customStyle="1" w:styleId="8C5E361FAEDC3F4CB649BD4B2EAA1B38">
    <w:name w:val="8C5E361FAEDC3F4CB649BD4B2EAA1B38"/>
    <w:rsid w:val="008F1C7F"/>
  </w:style>
  <w:style w:type="paragraph" w:customStyle="1" w:styleId="D1E1250D46095B448F3732EB3C16D886">
    <w:name w:val="D1E1250D46095B448F3732EB3C16D886"/>
    <w:rsid w:val="008F1C7F"/>
  </w:style>
  <w:style w:type="paragraph" w:customStyle="1" w:styleId="49074789F4FFB94D974008955401F85C">
    <w:name w:val="49074789F4FFB94D974008955401F85C"/>
    <w:rsid w:val="008F1C7F"/>
  </w:style>
  <w:style w:type="paragraph" w:customStyle="1" w:styleId="54CB063910E8774C811E84542685B77F">
    <w:name w:val="54CB063910E8774C811E84542685B77F"/>
    <w:rsid w:val="006955CC"/>
  </w:style>
  <w:style w:type="paragraph" w:customStyle="1" w:styleId="23248060B60C59419A4F6FA80B71880D">
    <w:name w:val="23248060B60C59419A4F6FA80B71880D"/>
    <w:rsid w:val="006955CC"/>
  </w:style>
  <w:style w:type="paragraph" w:customStyle="1" w:styleId="E1DB5DB30DDD5E4E8AD36F2A5280BD5E">
    <w:name w:val="E1DB5DB30DDD5E4E8AD36F2A5280BD5E"/>
    <w:rsid w:val="006955CC"/>
  </w:style>
  <w:style w:type="paragraph" w:customStyle="1" w:styleId="790A3AF29801CB408770F62840E846F9">
    <w:name w:val="790A3AF29801CB408770F62840E846F9"/>
    <w:rsid w:val="006955CC"/>
  </w:style>
  <w:style w:type="paragraph" w:customStyle="1" w:styleId="5A723DF881A1794A96A6F465FC61EF98">
    <w:name w:val="5A723DF881A1794A96A6F465FC61EF98"/>
    <w:rsid w:val="006955CC"/>
  </w:style>
  <w:style w:type="paragraph" w:customStyle="1" w:styleId="6014ECB5498E2441B3A215FCF92C91D6">
    <w:name w:val="6014ECB5498E2441B3A215FCF92C91D6"/>
    <w:rsid w:val="006955CC"/>
  </w:style>
  <w:style w:type="paragraph" w:customStyle="1" w:styleId="CBBC1FA69EA58A46B2A693E8734C6FE3">
    <w:name w:val="CBBC1FA69EA58A46B2A693E8734C6FE3"/>
    <w:rsid w:val="006955CC"/>
  </w:style>
  <w:style w:type="paragraph" w:customStyle="1" w:styleId="7DF977714F0C8F48AE2184372191EA72">
    <w:name w:val="7DF977714F0C8F48AE2184372191EA72"/>
    <w:rsid w:val="006955CC"/>
  </w:style>
  <w:style w:type="paragraph" w:customStyle="1" w:styleId="F6C7208D5D4406469EB02EF41DDF0044">
    <w:name w:val="F6C7208D5D4406469EB02EF41DDF0044"/>
    <w:rsid w:val="006955CC"/>
  </w:style>
  <w:style w:type="paragraph" w:customStyle="1" w:styleId="763972544BB5A042AFB7D3255AD443BB">
    <w:name w:val="763972544BB5A042AFB7D3255AD443BB"/>
    <w:rsid w:val="006955CC"/>
  </w:style>
  <w:style w:type="paragraph" w:customStyle="1" w:styleId="016724254D40BC41A070BAC47F8DAB34">
    <w:name w:val="016724254D40BC41A070BAC47F8DAB34"/>
    <w:rsid w:val="006955CC"/>
  </w:style>
  <w:style w:type="paragraph" w:customStyle="1" w:styleId="C77AAAD0861F1845B3D06ED34F9519C0">
    <w:name w:val="C77AAAD0861F1845B3D06ED34F9519C0"/>
    <w:rsid w:val="006955CC"/>
  </w:style>
  <w:style w:type="paragraph" w:customStyle="1" w:styleId="62BF72D6C583C647A2738B54D1C436F1">
    <w:name w:val="62BF72D6C583C647A2738B54D1C436F1"/>
    <w:rsid w:val="006955CC"/>
  </w:style>
  <w:style w:type="paragraph" w:customStyle="1" w:styleId="0F81645537D33C4292627D7F816C6B28">
    <w:name w:val="0F81645537D33C4292627D7F816C6B28"/>
    <w:rsid w:val="006955CC"/>
  </w:style>
  <w:style w:type="paragraph" w:customStyle="1" w:styleId="2F474CE4A56096449DE7B1E449C5F700">
    <w:name w:val="2F474CE4A56096449DE7B1E449C5F700"/>
    <w:rsid w:val="006955CC"/>
  </w:style>
  <w:style w:type="paragraph" w:customStyle="1" w:styleId="F73A1745C6794547B994D558AFA1C11B">
    <w:name w:val="F73A1745C6794547B994D558AFA1C11B"/>
    <w:rsid w:val="006955CC"/>
  </w:style>
  <w:style w:type="paragraph" w:customStyle="1" w:styleId="C854165EB750C04587F89D32FD441E5F">
    <w:name w:val="C854165EB750C04587F89D32FD441E5F"/>
    <w:rsid w:val="006955CC"/>
  </w:style>
  <w:style w:type="paragraph" w:customStyle="1" w:styleId="A345F41E57D16547868F84FD24B202D0">
    <w:name w:val="A345F41E57D16547868F84FD24B202D0"/>
    <w:rsid w:val="006955CC"/>
  </w:style>
  <w:style w:type="paragraph" w:customStyle="1" w:styleId="1BE701671B78884A91309CC5793018DA">
    <w:name w:val="1BE701671B78884A91309CC5793018DA"/>
    <w:rsid w:val="006955CC"/>
  </w:style>
  <w:style w:type="paragraph" w:customStyle="1" w:styleId="5EB8A1D0B8F58F48AA60E3B5C0D619F7">
    <w:name w:val="5EB8A1D0B8F58F48AA60E3B5C0D619F7"/>
    <w:rsid w:val="006955CC"/>
  </w:style>
  <w:style w:type="paragraph" w:customStyle="1" w:styleId="CEB8C8E8380D044F9C89ACCF492A25AF">
    <w:name w:val="CEB8C8E8380D044F9C89ACCF492A25AF"/>
    <w:rsid w:val="006955CC"/>
  </w:style>
  <w:style w:type="paragraph" w:customStyle="1" w:styleId="945A5BD354967C42B0D8C884D38475F4">
    <w:name w:val="945A5BD354967C42B0D8C884D38475F4"/>
    <w:rsid w:val="006955CC"/>
  </w:style>
  <w:style w:type="paragraph" w:customStyle="1" w:styleId="B591229439733E40B703D13E52E60BB1">
    <w:name w:val="B591229439733E40B703D13E52E60BB1"/>
    <w:rsid w:val="006955CC"/>
  </w:style>
  <w:style w:type="paragraph" w:customStyle="1" w:styleId="5B914DF24B056D49865F445B7E326374">
    <w:name w:val="5B914DF24B056D49865F445B7E326374"/>
    <w:rsid w:val="006955CC"/>
  </w:style>
  <w:style w:type="paragraph" w:customStyle="1" w:styleId="B9393DD784C9FD499DBD336B52961F09">
    <w:name w:val="B9393DD784C9FD499DBD336B52961F09"/>
    <w:rsid w:val="006955CC"/>
  </w:style>
  <w:style w:type="paragraph" w:customStyle="1" w:styleId="352885A337D9C844BA588E84B135101D">
    <w:name w:val="352885A337D9C844BA588E84B135101D"/>
    <w:rsid w:val="006955CC"/>
  </w:style>
  <w:style w:type="paragraph" w:customStyle="1" w:styleId="D8402C7FE8355449922666E775033CC0">
    <w:name w:val="D8402C7FE8355449922666E775033CC0"/>
    <w:rsid w:val="006955CC"/>
  </w:style>
  <w:style w:type="paragraph" w:customStyle="1" w:styleId="AC7043FBB0E9A846BA5713F07129E94C">
    <w:name w:val="AC7043FBB0E9A846BA5713F07129E94C"/>
    <w:rsid w:val="006955CC"/>
  </w:style>
  <w:style w:type="paragraph" w:customStyle="1" w:styleId="5DC2AB0E61BEB7458F3AC0348BC823D1">
    <w:name w:val="5DC2AB0E61BEB7458F3AC0348BC823D1"/>
    <w:rsid w:val="006955CC"/>
  </w:style>
  <w:style w:type="paragraph" w:customStyle="1" w:styleId="6C383F100C1DA045ADB8FD69A9F3A452">
    <w:name w:val="6C383F100C1DA045ADB8FD69A9F3A452"/>
    <w:rsid w:val="005228C3"/>
  </w:style>
  <w:style w:type="paragraph" w:customStyle="1" w:styleId="1D91639F68A5CD46AF05A022F9269651">
    <w:name w:val="1D91639F68A5CD46AF05A022F9269651"/>
    <w:rsid w:val="005228C3"/>
  </w:style>
  <w:style w:type="paragraph" w:customStyle="1" w:styleId="23A446CF1B866944BCB93CA1B7EDD0C9">
    <w:name w:val="23A446CF1B866944BCB93CA1B7EDD0C9"/>
    <w:rsid w:val="005228C3"/>
  </w:style>
  <w:style w:type="paragraph" w:customStyle="1" w:styleId="5B19D73EF13EFB4E9537C0E8501A55D9">
    <w:name w:val="5B19D73EF13EFB4E9537C0E8501A55D9"/>
    <w:rsid w:val="005E7E0B"/>
  </w:style>
  <w:style w:type="paragraph" w:customStyle="1" w:styleId="AAAC78AD61F9B445953C12FF3CC00C8D">
    <w:name w:val="AAAC78AD61F9B445953C12FF3CC00C8D"/>
    <w:rsid w:val="005E7E0B"/>
  </w:style>
  <w:style w:type="paragraph" w:customStyle="1" w:styleId="666798017A39A34E84B1709F6236062C">
    <w:name w:val="666798017A39A34E84B1709F6236062C"/>
    <w:rsid w:val="005E7E0B"/>
  </w:style>
  <w:style w:type="paragraph" w:customStyle="1" w:styleId="0E87E858C65843439FCEB968A301A3A7">
    <w:name w:val="0E87E858C65843439FCEB968A301A3A7"/>
    <w:rsid w:val="005E7E0B"/>
  </w:style>
  <w:style w:type="paragraph" w:customStyle="1" w:styleId="DDDEDE0309DD0749A75FF01A0DC83996">
    <w:name w:val="DDDEDE0309DD0749A75FF01A0DC83996"/>
    <w:rsid w:val="005E7E0B"/>
  </w:style>
  <w:style w:type="paragraph" w:customStyle="1" w:styleId="C7D60694459A3E4EB5CEEA72B4F024CA">
    <w:name w:val="C7D60694459A3E4EB5CEEA72B4F024CA"/>
    <w:rsid w:val="005E7E0B"/>
  </w:style>
  <w:style w:type="paragraph" w:customStyle="1" w:styleId="17A8A6F22299B8419EBDD93A5A52CA3E">
    <w:name w:val="17A8A6F22299B8419EBDD93A5A52CA3E"/>
    <w:rsid w:val="005E7E0B"/>
  </w:style>
  <w:style w:type="paragraph" w:customStyle="1" w:styleId="B8B3D84FFA7D2741B31D6CAD60FFBE9B">
    <w:name w:val="B8B3D84FFA7D2741B31D6CAD60FFBE9B"/>
    <w:rsid w:val="005E7E0B"/>
  </w:style>
  <w:style w:type="paragraph" w:customStyle="1" w:styleId="AF967286BEA22749AA25AD8DA7D6C3F6">
    <w:name w:val="AF967286BEA22749AA25AD8DA7D6C3F6"/>
    <w:rsid w:val="005E7E0B"/>
  </w:style>
  <w:style w:type="paragraph" w:customStyle="1" w:styleId="28345127BC10A24C95AFA85751321772">
    <w:name w:val="28345127BC10A24C95AFA85751321772"/>
    <w:rsid w:val="005E7E0B"/>
  </w:style>
  <w:style w:type="paragraph" w:customStyle="1" w:styleId="E92CFE0E7567FC47B733D489C0D10E74">
    <w:name w:val="E92CFE0E7567FC47B733D489C0D10E74"/>
    <w:rsid w:val="005E7E0B"/>
  </w:style>
  <w:style w:type="paragraph" w:customStyle="1" w:styleId="EB1B65D27B43294BAC519723A507F5BA">
    <w:name w:val="EB1B65D27B43294BAC519723A507F5BA"/>
    <w:rsid w:val="005E7E0B"/>
  </w:style>
  <w:style w:type="paragraph" w:customStyle="1" w:styleId="5B2B08B58FB73B48A04C8A6D4D1E130C">
    <w:name w:val="5B2B08B58FB73B48A04C8A6D4D1E130C"/>
    <w:rsid w:val="008356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E37B60-096B-7248-9DB0-629CD3515C21}">
  <we:reference id="wa104382081" version="1.7.0.0" store="en-US" storeType="OMEX"/>
  <we:alternateReferences>
    <we:reference id="wa104382081" version="1.7.0.0" store="WA104382081" storeType="OMEX"/>
  </we:alternateReferences>
  <we:properties>
    <we:property name="MENDELEY_CITATIONS" value="[{&quot;properties&quot;:{&quot;noteIndex&quot;:0},&quot;citationID&quot;:&quot;MENDELEY_CITATION_8c929802-8900-4714-aebb-f4f9396f664f&quot;,&quot;isEdited&quot;:true,&quot;citationItems&quot;:[{&quot;id&quot;:&quot;761be612-4aa6-39b0-8f79-40e682038cb5&quot;,&quot;itemData&quot;:{&quot;type&quot;:&quot;article-journal&quot;,&quot;id&quot;:&quot;761be612-4aa6-39b0-8f79-40e682038cb5&quot;,&quot;title&quot;:&quot;RAS Proteins and Their Regulators in Human Disease.&quot;,&quot;author&quot;:[{&quot;family&quot;:&quot;Simanshu&quot;,&quot;given&quot;:&quot;Dhirendra K&quot;,&quot;parse-names&quot;:false,&quot;dropping-particle&quot;:&quot;&quot;,&quot;non-dropping-particle&quot;:&quot;&quot;},{&quot;family&quot;:&quot;Nissley&quot;,&quot;given&quot;:&quot;Dwight&quot;,&quot;parse-names&quot;:false,&quot;dropping-particle&quot;:&quot;v&quot;,&quot;non-dropping-particle&quot;:&quot;&quot;},{&quot;family&quot;:&quot;McCormick&quot;,&quot;given&quot;:&quot;Frank&quot;,&quot;parse-names&quot;:false,&quot;dropping-particle&quot;:&quot;&quot;,&quot;non-dropping-particle&quot;:&quot;&quot;}],&quot;container-title&quot;:&quot;Cell&quot;,&quot;accessed&quot;:{&quot;date-parts&quot;:[[2018,12,16]]},&quot;DOI&quot;:&quot;10.1016/j.cell.2017.06.009&quot;,&quot;ISBN&quot;:&quot;1097-4172 (Electronic) 0092-8674 (Linking)&quot;,&quot;ISSN&quot;:&quot;1097-4172&quot;,&quot;PMID&quot;:&quot;28666118&quot;,&quot;URL&quot;:&quot;http://dx.doi.org/10.1016/j.cell.2017.06.009&quot;,&quot;issued&quot;:{&quot;date-parts&quot;:[[2017,6,29]]},&quot;page&quot;:&quot;17-33&quot;,&quot;abstract&quot;:&quot;RAS proteins are binary switches, cycling between ON and OFF states during signal transduction. These switches are normally tightly controlled, but in RAS-related diseases, such as cancer, RASopathies, and many psychiatric disorders, mutations in the RAS genes or their regulators render RAS proteins persistently active. The structural basis of the switch and many of the pathways that RAS controls are well known, but the precise mechanisms by which RAS proteins function are less clear. All RAS biology occurs in membranes: a precise understanding of RAS' interaction with membranes is essential to understand RAS action and to intervene in RAS-driven diseases.&quot;,&quot;issue&quot;:&quot;1&quot;,&quot;volume&quot;:&quot;170&quot;},&quot;isTemporary&quot;:false},{&quot;id&quot;:&quot;0f322487-b9f8-3df0-b991-98521bf92955&quot;,&quot;itemData&quot;:{&quot;type&quot;:&quot;article-journal&quot;,&quot;id&quot;:&quot;0f322487-b9f8-3df0-b991-98521bf92955&quot;,&quot;title&quot;:&quot;Comprehensive Characterization of Cancer Driver Genes and Mutations.&quot;,&quot;author&quot;:[{&quot;family&quot;:&quot;Bailey&quot;,&quot;given&quot;:&quot;Matthew H&quot;,&quot;parse-names&quot;:false,&quot;dropping-particle&quot;:&quot;&quot;,&quot;non-dropping-particle&quot;:&quot;&quot;},{&quot;family&quot;:&quot;Tokheim&quot;,&quot;given&quot;:&quot;Collin&quot;,&quot;parse-names&quot;:false,&quot;dropping-particle&quot;:&quot;&quot;,&quot;non-dropping-particle&quot;:&quot;&quot;},{&quot;family&quot;:&quot;Porta-Pardo&quot;,&quot;given&quot;:&quot;Eduard&quot;,&quot;parse-names&quot;:false,&quot;dropping-particle&quot;:&quot;&quot;,&quot;non-dropping-particle&quot;:&quot;&quot;},{&quot;family&quot;:&quot;Sengupta&quot;,&quot;given&quot;:&quot;Sohini&quot;,&quot;parse-names&quot;:false,&quot;dropping-particle&quot;:&quot;&quot;,&quot;non-dropping-particle&quot;:&quot;&quot;},{&quot;family&quot;:&quot;Bertrand&quot;,&quot;given&quot;:&quot;Denis&quot;,&quot;parse-names&quot;:false,&quot;dropping-particle&quot;:&quot;&quot;,&quot;non-dropping-particle&quot;:&quot;&quot;},{&quot;family&quot;:&quot;Weerasinghe&quot;,&quot;given&quot;:&quot;Amila&quot;,&quot;parse-names&quot;:false,&quot;dropping-particle&quot;:&quot;&quot;,&quot;non-dropping-particle&quot;:&quot;&quot;},{&quot;family&quot;:&quot;Colaprico&quot;,&quot;given&quot;:&quot;Antonio&quot;,&quot;parse-names&quot;:false,&quot;dropping-particle&quot;:&quot;&quot;,&quot;non-dropping-particle&quot;:&quot;&quot;},{&quot;family&quot;:&quot;Wendl&quot;,&quot;given&quot;:&quot;Michael C&quot;,&quot;parse-names&quot;:false,&quot;dropping-particle&quot;:&quot;&quot;,&quot;non-dropping-particle&quot;:&quot;&quot;},{&quot;family&quot;:&quot;Kim&quot;,&quot;given&quot;:&quot;Jaegil&quot;,&quot;parse-names&quot;:false,&quot;dropping-particle&quot;:&quot;&quot;,&quot;non-dropping-particle&quot;:&quot;&quot;},{&quot;family&quot;:&quot;Reardon&quot;,&quot;given&quot;:&quot;Brendan&quot;,&quot;parse-names&quot;:false,&quot;dropping-particle&quot;:&quot;&quot;,&quot;non-dropping-particle&quot;:&quot;&quot;},{&quot;family&quot;:&quot;Kwok-Shing Ng&quot;,&quot;given&quot;:&quot;Patrick&quot;,&quot;parse-names&quot;:false,&quot;dropping-particle&quot;:&quot;&quot;,&quot;non-dropping-particle&quot;:&quot;&quot;},{&quot;family&quot;:&quot;Jeong&quot;,&quot;given&quot;:&quot;Kang Jin&quot;,&quot;parse-names&quot;:false,&quot;dropping-particle&quot;:&quot;&quot;,&quot;non-dropping-particle&quot;:&quot;&quot;},{&quot;family&quot;:&quot;Cao&quot;,&quot;given&quot;:&quot;Song&quot;,&quot;parse-names&quot;:false,&quot;dropping-particle&quot;:&quot;&quot;,&quot;non-dropping-particle&quot;:&quot;&quot;},{&quot;family&quot;:&quot;Wang&quot;,&quot;given&quot;:&quot;Zixing&quot;,&quot;parse-names&quot;:false,&quot;dropping-particle&quot;:&quot;&quot;,&quot;non-dropping-particle&quot;:&quot;&quot;},{&quot;family&quot;:&quot;Gao&quot;,&quot;given&quot;:&quot;Jianjiong&quot;,&quot;parse-names&quot;:false,&quot;dropping-particle&quot;:&quot;&quot;,&quot;non-dropping-particle&quot;:&quot;&quot;},{&quot;family&quot;:&quot;Gao&quot;,&quot;given&quot;:&quot;Qingsong&quot;,&quot;parse-names&quot;:false,&quot;dropping-particle&quot;:&quot;&quot;,&quot;non-dropping-particle&quot;:&quot;&quot;},{&quot;family&quot;:&quot;Wang&quot;,&quot;given&quot;:&quot;Fang&quot;,&quot;parse-names&quot;:false,&quot;dropping-particle&quot;:&quot;&quot;,&quot;non-dropping-particle&quot;:&quot;&quot;},{&quot;family&quot;:&quot;Liu&quot;,&quot;given&quot;:&quot;Eric Minwei&quot;,&quot;parse-names&quot;:false,&quot;dropping-particle&quot;:&quot;&quot;,&quot;non-dropping-particle&quot;:&quot;&quot;},{&quot;family&quot;:&quot;Mularoni&quot;,&quot;given&quot;:&quot;Loris&quot;,&quot;parse-names&quot;:false,&quot;dropping-particle&quot;:&quot;&quot;,&quot;non-dropping-particle&quot;:&quot;&quot;},{&quot;family&quot;:&quot;Rubio-Perez&quot;,&quot;given&quot;:&quot;Carlota&quot;,&quot;parse-names&quot;:false,&quot;dropping-particle&quot;:&quot;&quot;,&quot;non-dropping-particle&quot;:&quot;&quot;},{&quot;family&quot;:&quot;Nagarajan&quot;,&quot;given&quot;:&quot;Niranjan&quot;,&quot;parse-names&quot;:false,&quot;dropping-particle&quot;:&quot;&quot;,&quot;non-dropping-particle&quot;:&quot;&quot;},{&quot;family&quot;:&quot;Cortés-Ciriano&quot;,&quot;given&quot;:&quot;Isidro&quot;,&quot;parse-names&quot;:false,&quot;dropping-particle&quot;:&quot;&quot;,&quot;non-dropping-particle&quot;:&quot;&quot;},{&quot;family&quot;:&quot;Zhou&quot;,&quot;given&quot;:&quot;Daniel Cui&quot;,&quot;parse-names&quot;:false,&quot;dropping-particle&quot;:&quot;&quot;,&quot;non-dropping-particle&quot;:&quot;&quot;},{&quot;family&quot;:&quot;Liang&quot;,&quot;given&quot;:&quot;Wen-Wei&quot;,&quot;parse-names&quot;:false,&quot;dropping-particle&quot;:&quot;&quot;,&quot;non-dropping-particle&quot;:&quot;&quot;},{&quot;family&quot;:&quot;Hess&quot;,&quot;given&quot;:&quot;Julian M&quot;,&quot;parse-names&quot;:false,&quot;dropping-particle&quot;:&quot;&quot;,&quot;non-dropping-particle&quot;:&quot;&quot;},{&quot;family&quot;:&quot;Yellapantula&quot;,&quot;given&quot;:&quot;Venkata D&quot;,&quot;parse-names&quot;:false,&quot;dropping-particle&quot;:&quot;&quot;,&quot;non-dropping-particle&quot;:&quot;&quot;},{&quot;family&quot;:&quot;Tamborero&quot;,&quot;given&quot;:&quot;David&quot;,&quot;parse-names&quot;:false,&quot;dropping-particle&quot;:&quot;&quot;,&quot;non-dropping-particle&quot;:&quot;&quot;},{&quot;family&quot;:&quot;Gonzalez-Perez&quot;,&quot;given&quot;:&quot;Abel&quot;,&quot;parse-names&quot;:false,&quot;dropping-particle&quot;:&quot;&quot;,&quot;non-dropping-particle&quot;:&quot;&quot;},{&quot;family&quot;:&quot;Suphavilai&quot;,&quot;given&quot;:&quot;Chayaporn&quot;,&quot;parse-names&quot;:false,&quot;dropping-particle&quot;:&quot;&quot;,&quot;non-dropping-particle&quot;:&quot;&quot;},{&quot;family&quot;:&quot;Ko&quot;,&quot;given&quot;:&quot;Jia Yu&quot;,&quot;parse-names&quot;:false,&quot;dropping-particle&quot;:&quot;&quot;,&quot;non-dropping-particle&quot;:&quot;&quot;},{&quot;family&quot;:&quot;Khurana&quot;,&quot;given&quot;:&quot;Ekta&quot;,&quot;parse-names&quot;:false,&quot;dropping-particle&quot;:&quot;&quot;,&quot;non-dropping-particle&quot;:&quot;&quot;},{&quot;family&quot;:&quot;Park&quot;,&quot;given&quot;:&quot;Peter J&quot;,&quot;parse-names&quot;:false,&quot;dropping-particle&quot;:&quot;&quot;,&quot;non-dropping-particle&quot;:&quot;&quot;},{&quot;family&quot;:&quot;Allen&quot;,&quot;given&quot;:&quot;Eliezer M&quot;,&quot;parse-names&quot;:false,&quot;dropping-particle&quot;:&quot;&quot;,&quot;non-dropping-particle&quot;:&quot;van&quot;},{&quot;family&quot;:&quot;Liang&quot;,&quot;given&quot;:&quot;Han&quot;,&quot;parse-names&quot;:false,&quot;dropping-particle&quot;:&quot;&quot;,&quot;non-dropping-particle&quot;:&quot;&quot;},{&quot;family&quot;:&quot;MC3 Working Group&quot;,&quot;given&quot;:&quot;&quot;,&quot;parse-names&quot;:false,&quot;dropping-particle&quot;:&quot;&quot;,&quot;non-dropping-particle&quot;:&quot;&quot;},{&quot;family&quot;:&quot;Cancer Genome Atlas Research Network&quot;,&quot;given&quot;:&quot;&quot;,&quot;parse-names&quot;:false,&quot;dropping-particle&quot;:&quot;&quot;,&quot;non-dropping-particle&quot;:&quot;&quot;},{&quot;family&quot;:&quot;Lawrence&quot;,&quot;given&quot;:&quot;Michael S&quot;,&quot;parse-names&quot;:false,&quot;dropping-particle&quot;:&quot;&quot;,&quot;non-dropping-particle&quot;:&quot;&quot;},{&quot;family&quot;:&quot;Godzik&quot;,&quot;given&quot;:&quot;Adam&quot;,&quot;parse-names&quot;:false,&quot;dropping-particle&quot;:&quot;&quot;,&quot;non-dropping-particle&quot;:&quot;&quot;},{&quot;family&quot;:&quot;Lopez-Bigas&quot;,&quot;given&quot;:&quot;Nuria&quot;,&quot;parse-names&quot;:false,&quot;dropping-particle&quot;:&quot;&quot;,&quot;non-dropping-particle&quot;:&quot;&quot;},{&quot;family&quot;:&quot;Stuart&quot;,&quot;given&quot;:&quot;Josh&quot;,&quot;parse-names&quot;:false,&quot;dropping-particle&quot;:&quot;&quot;,&quot;non-dropping-particle&quot;:&quot;&quot;},{&quot;family&quot;:&quot;Wheeler&quot;,&quot;given&quot;:&quot;David&quot;,&quot;parse-names&quot;:false,&quot;dropping-particle&quot;:&quot;&quot;,&quot;non-dropping-particle&quot;:&quot;&quot;},{&quot;family&quot;:&quot;Getz&quot;,&quot;given&quot;:&quot;Gad&quot;,&quot;parse-names&quot;:false,&quot;dropping-particle&quot;:&quot;&quot;,&quot;non-dropping-particle&quot;:&quot;&quot;},{&quot;family&quot;:&quot;Chen&quot;,&quot;given&quot;:&quot;Ken&quot;,&quot;parse-names&quot;:false,&quot;dropping-particle&quot;:&quot;&quot;,&quot;non-dropping-particle&quot;:&quot;&quot;},{&quot;family&quot;:&quot;Lazar&quot;,&quot;given&quot;:&quot;Alexander J&quot;,&quot;parse-names&quot;:false,&quot;dropping-particle&quot;:&quot;&quot;,&quot;non-dropping-particle&quot;:&quot;&quot;},{&quot;family&quot;:&quot;Mills&quot;,&quot;given&quot;:&quot;Gordon B&quot;,&quot;parse-names&quot;:false,&quot;dropping-particle&quot;:&quot;&quot;,&quot;non-dropping-particle&quot;:&quot;&quot;},{&quot;family&quot;:&quot;Karchin&quot;,&quot;given&quot;:&quot;Rachel&quot;,&quot;parse-names&quot;:false,&quot;dropping-particle&quot;:&quot;&quot;,&quot;non-dropping-particle&quot;:&quot;&quot;},{&quot;family&quot;:&quot;Ding&quot;,&quot;given&quot;:&quot;Li&quot;,&quot;parse-names&quot;:false,&quot;dropping-particle&quot;:&quot;&quot;,&quot;non-dropping-particle&quot;:&quot;&quot;}],&quot;container-title&quot;:&quot;Cell&quot;,&quot;DOI&quot;:&quot;10.1016/j.cell.2018.07.034&quot;,&quot;ISBN&quot;:&quot;10974172 (Electronic)&quot;,&quot;ISSN&quot;:&quot;1097-4172&quot;,&quot;PMID&quot;:&quot;30096302&quot;,&quot;URL&quot;:&quot;http://www.pubmedcentral.nih.gov/articlerender.fcgi?artid=PMC4727746&quot;,&quot;issued&quot;:{&quot;date-parts&quot;:[[2018,8,9]]},&quot;page&quot;:&quot;1034-1035&quot;,&quot;abstract&quot;:&quot;We have previously shown that 7B2 null mice on the 129/SvEvTac (129) genetic background die at 5 weeks of age with hypercorticosteronemia due to a Cushing's-like disease unless they are rescued by adrenalectomy; however, 7B2 nulls on the C57BL/6NTac (B6) background remain healthy, with normal steroid levels. Since background exerts such a profound influence on the phenotype of this mutation, we have evaluated whether these two different mouse strains respond differently to high circulating steroids by chronically treating wild-type 129 and B6 mice with the synthetic steroid dexamethasone (Dex). Dex treatment decreased the dopamine content of the neurointermediate lobes (NIL) of 129 mice, leading to NIL enlargement and increased total D(2)R mRNA in the 129, but not the B6, NIL. Despite the decrease in this inhibitory transmitter, Dex-treated 129 mice exhibited reduced circulating alpha-melanocyte-stimulating hormone (alpha-MSH) along with reduced POMC-derived peptides compared with controls, possibly due to reduced POMC content in the NIL. In contrast, Dex-treated B6 mice showed lowered cellular ACTH, unchanged alpha-MSH and beta-endorphin, and increased circulating alpha-MSH, most likely due to increased cleavage of NIL ACTH by increased PC2. Dex-treated 129 mice exhibited hyperinsulinemia and lowered blood glucose, whereas Dex-treated B6 mice showed slightly increased glucose levels despite their considerably increased insulin levels. Taken together, our results suggest that the endocrinological response of 129 mice to chronic Dex treatment is very different from that of B6 mice. These strain-dependent differences in steroid sensitivity must be taken into account when comparing different lines of transgenic or knockout mice.&quot;,&quot;issue&quot;:&quot;4&quot;,&quot;volume&quot;:&quot;174&quot;},&quot;isTemporary&quot;:false}],&quot;manualOverride&quot;:{&quot;isManuallyOverriden&quot;:false,&quot;manualOverrideText&quot;:&quot;&quot;,&quot;citeprocText&quot;:&quot;&lt;sup&gt;1,2&lt;/sup&gt;&quot;}},{&quot;properties&quot;:{&quot;noteIndex&quot;:0},&quot;citationID&quot;:&quot;MENDELEY_CITATION_c71e520a-9248-4a56-8717-d012a577c192&quot;,&quot;isEdited&quot;:false,&quot;citationItems&quot;:[{&quot;id&quot;:&quot;6ec6e8ef-1e94-3781-96db-d6b4f7711721&quot;,&quot;itemData&quot;:{&quot;type&quot;:&quot;article-journal&quot;,&quot;id&quot;:&quot;6ec6e8ef-1e94-3781-96db-d6b4f7711721&quot;,&quot;title&quot;:&quot;KRAS Alleles: The Devil Is in the Detail.&quot;,&quot;author&quot;:[{&quot;family&quot;:&quot;Haigis&quot;,&quot;given&quot;:&quot;Kevin M&quot;,&quot;parse-names&quot;:false,&quot;dropping-particle&quot;:&quot;&quot;,&quot;non-dropping-particle&quot;:&quot;&quot;}],&quot;container-title&quot;:&quot;Trends in cancer&quot;,&quot;accessed&quot;:{&quot;date-parts&quot;:[[2017,10,17]]},&quot;DOI&quot;:&quot;10.1016/j.trecan.2017.08.006&quot;,&quot;ISSN&quot;:&quot;2405-8025&quot;,&quot;PMID&quot;:&quot;28958387&quot;,&quot;URL&quot;:&quot;https://ac.els-cdn.com/S2405803317301632/1-s2.0-S2405803317301632-main.pdf?_tid=13f1b36c-b429-11e7-b703-00000aab0f27&amp;acdnat=1508347598_96c85c3378c1a351752ddcd83d873a8a&quot;,&quot;issued&quot;:{&quot;date-parts&quot;:[[2017,10]]},&quot;page&quot;:&quot;686-697&quot;,&quot;abstract&quot;:&quot;KRAS is the most frequently mutated oncogene in cancer and KRAS mutation is commonly associated with poor prognosis and resistance to therapy. Since the KRAS oncoprotein is, as yet, not directly druggable, efforts to target KRAS mutant cancers focus on identifying vulnerabilities in downstream signaling pathways or in stress response pathways that are permissive for strong oncogenic signaling. One aspect of KRAS biology that is not well appreciated is the potential biological differences between the many distinct KRAS activating mutations. This review draws upon insights from both clinical and experimental studies to explore similarities and differences among KRAS alleles. Historical and emerging evidence supports the notion that the specific biology related to each allele might be exploitable for allele-specific therapy.&quot;,&quot;issue&quot;:&quot;10&quot;,&quot;volume&quot;:&quot;3&quot;},&quot;isTemporary&quot;:false},{&quot;id&quot;:&quot;60567fd5-9e56-337e-b9ba-51c53923f272&quot;,&quot;itemData&quot;:{&quot;type&quot;:&quot;article-journal&quot;,&quot;id&quot;:&quot;60567fd5-9e56-337e-b9ba-51c53923f272&quot;,&quot;title&quot;:&quot;Tissue-Specific Oncogenic Activity of KRASA146T.&quot;,&quot;author&quot;:[{&quot;family&quot;:&quot;Poulin&quot;,&quot;given&quot;:&quot;Emily J&quot;,&quot;parse-names&quot;:false,&quot;dropping-particle&quot;:&quot;&quot;,&quot;non-dropping-particle&quot;:&quot;&quot;},{&quot;family&quot;:&quot;Bera&quot;,&quot;given&quot;:&quot;Asim K&quot;,&quot;parse-names&quot;:false,&quot;dropping-particle&quot;:&quot;&quot;,&quot;non-dropping-particle&quot;:&quot;&quot;},{&quot;family&quot;:&quot;Lu&quot;,&quot;given&quot;:&quot;Jia&quot;,&quot;parse-names&quot;:false,&quot;dropping-particle&quot;:&quot;&quot;,&quot;non-dropping-particle&quot;:&quot;&quot;},{&quot;family&quot;:&quot;Lin&quot;,&quot;given&quot;:&quot;Yi-Jang&quot;,&quot;parse-names&quot;:false,&quot;dropping-particle&quot;:&quot;&quot;,&quot;non-dropping-particle&quot;:&quot;&quot;},{&quot;family&quot;:&quot;Strasser&quot;,&quot;given&quot;:&quot;Samantha Dale&quot;,&quot;parse-names&quot;:false,&quot;dropping-particle&quot;:&quot;&quot;,&quot;non-dropping-particle&quot;:&quot;&quot;},{&quot;family&quot;:&quot;Paulo&quot;,&quot;given&quot;:&quot;Joao A&quot;,&quot;parse-names&quot;:false,&quot;dropping-particle&quot;:&quot;&quot;,&quot;non-dropping-particle&quot;:&quot;&quot;},{&quot;family&quot;:&quot;Huang&quot;,&quot;given&quot;:&quot;Tannie Q&quot;,&quot;parse-names&quot;:false,&quot;dropping-particle&quot;:&quot;&quot;,&quot;non-dropping-particle&quot;:&quot;&quot;},{&quot;family&quot;:&quot;Morales&quot;,&quot;given&quot;:&quot;Carolina&quot;,&quot;parse-names&quot;:false,&quot;dropping-particle&quot;:&quot;&quot;,&quot;non-dropping-particle&quot;:&quot;&quot;},{&quot;family&quot;:&quot;Yan&quot;,&quot;given&quot;:&quot;Wei&quot;,&quot;parse-names&quot;:false,&quot;dropping-particle&quot;:&quot;&quot;,&quot;non-dropping-particle&quot;:&quot;&quot;},{&quot;family&quot;:&quot;Cook&quot;,&quot;given&quot;:&quot;Joshua&quot;,&quot;parse-names&quot;:false,&quot;dropping-particle&quot;:&quot;&quot;,&quot;non-dropping-particle&quot;:&quot;&quot;},{&quot;family&quot;:&quot;Nowak&quot;,&quot;given&quot;:&quot;Jonathan A&quot;,&quot;parse-names&quot;:false,&quot;dropping-particle&quot;:&quot;&quot;,&quot;non-dropping-particle&quot;:&quot;&quot;},{&quot;family&quot;:&quot;Brubaker&quot;,&quot;given&quot;:&quot;Douglas K&quot;,&quot;parse-names&quot;:false,&quot;dropping-particle&quot;:&quot;&quot;,&quot;non-dropping-particle&quot;:&quot;&quot;},{&quot;family&quot;:&quot;Joughin&quot;,&quot;given&quot;:&quot;Brian A&quot;,&quot;parse-names&quot;:false,&quot;dropping-particle&quot;:&quot;&quot;,&quot;non-dropping-particle&quot;:&quot;&quot;},{&quot;family&quot;:&quot;Johnson&quot;,&quot;given&quot;:&quot;Christian W&quot;,&quot;parse-names&quot;:false,&quot;dropping-particle&quot;:&quot;&quot;,&quot;non-dropping-particle&quot;:&quot;&quot;},{&quot;family&quot;:&quot;DeStefanis&quot;,&quot;given&quot;:&quot;Rebecca A&quot;,&quot;parse-names&quot;:false,&quot;dropping-particle&quot;:&quot;&quot;,&quot;non-dropping-particle&quot;:&quot;&quot;},{&quot;family&quot;:&quot;Ghazi&quot;,&quot;given&quot;:&quot;Phaedra C&quot;,&quot;parse-names&quot;:false,&quot;dropping-particle&quot;:&quot;&quot;,&quot;non-dropping-particle&quot;:&quot;&quot;},{&quot;family&quot;:&quot;Gondi&quot;,&quot;given&quot;:&quot;Sudershan&quot;,&quot;parse-names&quot;:false,&quot;dropping-particle&quot;:&quot;&quot;,&quot;non-dropping-particle&quot;:&quot;&quot;},{&quot;family&quot;:&quot;Wales&quot;,&quot;given&quot;:&quot;Thomas E&quot;,&quot;parse-names&quot;:false,&quot;dropping-particle&quot;:&quot;&quot;,&quot;non-dropping-particle&quot;:&quot;&quot;},{&quot;family&quot;:&quot;Iacob&quot;,&quot;given&quot;:&quot;Roxana E&quot;,&quot;parse-names&quot;:false,&quot;dropping-particle&quot;:&quot;&quot;,&quot;non-dropping-particle&quot;:&quot;&quot;},{&quot;family&quot;:&quot;Bogdanova&quot;,&quot;given&quot;:&quot;Lana&quot;,&quot;parse-names&quot;:false,&quot;dropping-particle&quot;:&quot;&quot;,&quot;non-dropping-particle&quot;:&quot;&quot;},{&quot;family&quot;:&quot;Gierut&quot;,&quot;given&quot;:&quot;Jessica J&quot;,&quot;parse-names&quot;:false,&quot;dropping-particle&quot;:&quot;&quot;,&quot;non-dropping-particle&quot;:&quot;&quot;},{&quot;family&quot;:&quot;Li&quot;,&quot;given&quot;:&quot;Yina&quot;,&quot;parse-names&quot;:false,&quot;dropping-particle&quot;:&quot;&quot;,&quot;non-dropping-particle&quot;:&quot;&quot;},{&quot;family&quot;:&quot;Engen&quot;,&quot;given&quot;:&quot;John R&quot;,&quot;parse-names&quot;:false,&quot;dropping-particle&quot;:&quot;&quot;,&quot;non-dropping-particle&quot;:&quot;&quot;},{&quot;family&quot;:&quot;Perez-Mancera&quot;,&quot;given&quot;:&quot;Pedro A&quot;,&quot;parse-names&quot;:false,&quot;dropping-particle&quot;:&quot;&quot;,&quot;non-dropping-particle&quot;:&quot;&quot;},{&quot;family&quot;:&quot;Braun&quot;,&quot;given&quot;:&quot;Benjamin S&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Westover&quot;,&quot;given&quot;:&quot;Kenneth D&quot;,&quot;parse-names&quot;:false,&quot;dropping-particle&quot;:&quot;&quot;,&quot;non-dropping-particle&quot;:&quot;&quot;},{&quot;family&quot;:&quot;Haigis&quot;,&quot;given&quot;:&quot;Kevin M&quot;,&quot;parse-names&quot;:false,&quot;dropping-particle&quot;:&quot;&quot;,&quot;non-dropping-particle&quot;:&quot;&quot;}],&quot;container-title&quot;:&quot;Cancer discovery&quot;,&quot;accessed&quot;:{&quot;date-parts&quot;:[[2019,5,8]]},&quot;DOI&quot;:&quot;10.1158/2159-8290.CD-18-1220&quot;,&quot;ISSN&quot;:&quot;2159-8290&quot;,&quot;PMID&quot;:&quot;30952657&quot;,&quot;URL&quot;:&quot;www.aacrjournals.org&quot;,&quot;issued&quot;:{&quot;date-parts&quot;:[[2019,6,5]]},&quot;page&quot;:&quot;738-755&quot;,&quot;abstract&quot;:&quot;KRAS is the most frequently mutated oncogene. The incidence of specific KRAS alleles varies between cancers from different sites, but it is unclear whether allelic selection results from biological selection for specific mutant KRAS proteins. We used a cross-disciplinary approach to compare KRASG12D, a common mutant form, and KRASA146T, a mutant that occurs only in selected cancers. Biochemical and structural studies demonstrated that KRASA146T exhibits a marked extension of switch 1 away from the protein body and nucleotide binding site, which activates KRAS by promoting a high rate of intrinsic and guanine nucleotide exchange factor-induced nucleotide exchange. Using mice genetically engineered to express either allele, we found that KRASG12D and KRASA146T exhibit distinct tissue-specific effects on homeostasis that mirror mutational frequencies in human cancers. These tissue-specific phenotypes result from allele-specific signaling properties, demonstrating that context-dependent variations in signaling downstream of different KRAS mutants drive the KRAS mutational pattern seen in cancer. SIGNIFICANCE: Although epidemiologic and clinical studies have suggested allele-specific behaviors for KRAS, experimental evidence for allele-specific biological properties is limited. We combined structural biology, mass spectrometry, and mouse modeling to demonstrate that the selection for specific KRAS mutants in human cancers from different tissues is due to their distinct signaling properties.See related commentary by Hobbs and Der, p. 696.This article is highlighted in the In This Issue feature, p. 681.&quot;,&quot;issue&quot;:&quot;6&quot;,&quot;volume&quot;:&quot;9&quot;},&quot;isTemporary&quot;:false}],&quot;manualOverride&quot;:{&quot;isManuallyOverriden&quot;:false,&quot;manualOverrideText&quot;:&quot;&quot;,&quot;citeprocText&quot;:&quot;&lt;sup&gt;3,4&lt;/sup&gt;&quot;}},{&quot;properties&quot;:{&quot;noteIndex&quot;:0},&quot;citationID&quot;:&quot;MENDELEY_CITATION_e008bd3d-4630-488e-8e3f-bf4e91001293&quot;,&quot;isEdited&quot;:false,&quot;citationItems&quot;:[{&quot;id&quot;:&quot;761be612-4aa6-39b0-8f79-40e682038cb5&quot;,&quot;itemData&quot;:{&quot;type&quot;:&quot;article-journal&quot;,&quot;id&quot;:&quot;761be612-4aa6-39b0-8f79-40e682038cb5&quot;,&quot;title&quot;:&quot;RAS Proteins and Their Regulators in Human Disease.&quot;,&quot;author&quot;:[{&quot;family&quot;:&quot;Simanshu&quot;,&quot;given&quot;:&quot;Dhirendra K&quot;,&quot;parse-names&quot;:false,&quot;dropping-particle&quot;:&quot;&quot;,&quot;non-dropping-particle&quot;:&quot;&quot;},{&quot;family&quot;:&quot;Nissley&quot;,&quot;given&quot;:&quot;Dwight&quot;,&quot;parse-names&quot;:false,&quot;dropping-particle&quot;:&quot;v&quot;,&quot;non-dropping-particle&quot;:&quot;&quot;},{&quot;family&quot;:&quot;McCormick&quot;,&quot;given&quot;:&quot;Frank&quot;,&quot;parse-names&quot;:false,&quot;dropping-particle&quot;:&quot;&quot;,&quot;non-dropping-particle&quot;:&quot;&quot;}],&quot;container-title&quot;:&quot;Cell&quot;,&quot;accessed&quot;:{&quot;date-parts&quot;:[[2018,12,16]]},&quot;DOI&quot;:&quot;10.1016/j.cell.2017.06.009&quot;,&quot;ISBN&quot;:&quot;1097-4172 (Electronic) 0092-8674 (Linking)&quot;,&quot;ISSN&quot;:&quot;1097-4172&quot;,&quot;PMID&quot;:&quot;28666118&quot;,&quot;URL&quot;:&quot;http://dx.doi.org/10.1016/j.cell.2017.06.009&quot;,&quot;issued&quot;:{&quot;date-parts&quot;:[[2017,6,29]]},&quot;page&quot;:&quot;17-33&quot;,&quot;abstract&quot;:&quot;RAS proteins are binary switches, cycling between ON and OFF states during signal transduction. These switches are normally tightly controlled, but in RAS-related diseases, such as cancer, RASopathies, and many psychiatric disorders, mutations in the RAS genes or their regulators render RAS proteins persistently active. The structural basis of the switch and many of the pathways that RAS controls are well known, but the precise mechanisms by which RAS proteins function are less clear. All RAS biology occurs in membranes: a precise understanding of RAS' interaction with membranes is essential to understand RAS action and to intervene in RAS-driven diseases.&quot;,&quot;issue&quot;:&quot;1&quot;,&quot;volume&quot;:&quot;170&quot;},&quot;isTemporary&quot;:false}],&quot;manualOverride&quot;:{&quot;isManuallyOverriden&quot;:false,&quot;manualOverrideText&quot;:&quot;&quot;,&quot;citeprocText&quot;:&quot;&lt;sup&gt;1&lt;/sup&gt;&quot;}},{&quot;properties&quot;:{&quot;noteIndex&quot;:0},&quot;citationID&quot;:&quot;MENDELEY_CITATION_393715e6-f1a1-432d-84b8-29f1fb0fb0e2&quot;,&quot;isEdited&quot;:false,&quot;citationItems&quot;:[{&quot;id&quot;:&quot;505e4a33-78bc-3740-bf5e-6cf9b3be6992&quot;,&quot;itemData&quot;:{&quot;type&quot;:&quot;article-journal&quot;,&quot;id&quot;:&quot;505e4a33-78bc-3740-bf5e-6cf9b3be6992&quot;,&quot;title&quot;:&quot;RAS mutations and oncogenesis: Not all RAS mutations are created equally&quot;,&quot;author&quot;:[{&quot;family&quot;:&quot;Miller&quot;,&quot;given&quot;:&quot;Mark Steven&quot;,&quot;parse-names&quot;:false,&quot;dropping-particle&quot;:&quot;&quot;,&quot;non-dropping-particle&quot;:&quot;&quot;},{&quot;family&quot;:&quot;Miller&quot;,&quot;given&quot;:&quot;Lance D.&quot;,&quot;parse-names&quot;:false,&quot;dropping-particle&quot;:&quot;&quot;,&quot;non-dropping-particle&quot;:&quot;&quot;}],&quot;container-title&quot;:&quot;Frontiers in Genetics&quot;,&quot;DOI&quot;:&quot;10.3389/fgene.2011.00100&quot;,&quot;ISBN&quot;:&quot;1664-8021 (Electronic)\\r1664-8021 (Linking)&quot;,&quot;ISSN&quot;:&quot;16648021&quot;,&quot;PMID&quot;:&quot;22303394&quot;,&quot;issued&quot;:{&quot;date-parts&quot;:[[2012]]},&quot;page&quot;:&quot;1-9&quot;,&quot;abstract&quot;:&quot;Mutation in RAS proteins is one of the most common genetic alterations observed in human and experimentally induced rodent cancers. In vivo, oncogenic mutations have been shown to occur at exons 12, 13, and 61, resulting in any 1 of 19 possible point mutations in a given tumor for a specific RAS isoform. While some studies have suggested a possible role of different mutant alleles in determining tumor severity and phenotype, no general consensus has emerged on the oncogenicity of different mutant alleles in tumor formation and progression. Part of this may be due to a lack of a single, signature pathway that shows significant alterations between different mutations. Rather, it is likely that subtle differences in the activation, or lack thereof, of downstream effectors by different RAS mutant alleles may determine the eventual outcome in terms of tumor phenotype. This paper reviews our current understanding of the potential role of different RAS mutations on tumorigenesis, highlights studies in model cell culture and in vivo systems, and discusses the potential of expression array and computational network modeling to dissect out differences in activated RAS genes in conferring a transforming phenotype.&quot;,&quot;issue&quot;:&quot;JAN&quot;,&quot;volume&quot;:&quot;2&quot;},&quot;isTemporary&quot;:false}],&quot;manualOverride&quot;:{&quot;isManuallyOverriden&quot;:false,&quot;manualOverrideText&quot;:&quot;&quot;,&quot;citeprocText&quot;:&quot;&lt;sup&gt;5&lt;/sup&gt;&quot;}},{&quot;properties&quot;:{&quot;noteIndex&quot;:0},&quot;citationID&quot;:&quot;MENDELEY_CITATION_ae54ccd1-e7eb-4118-8c62-b11cb000be86&quot;,&quot;isEdited&quot;:true,&quot;citationItems&quot;:[{&quot;id&quot;:&quot;2f6438e4-a720-3b48-bd1b-e95ca66463bd&quot;,&quot;itemData&quot;:{&quot;type&quot;:&quot;article-journal&quot;,&quot;id&quot;:&quot;2f6438e4-a720-3b48-bd1b-e95ca66463bd&quot;,&quot;title&quot;:&quot;A model for RAS mutation patterns in cancers: finding the sweet spot.&quot;,&quot;author&quot;:[{&quot;family&quot;:&quot;Li&quot;,&quot;given&quot;:&quot;Siqi&quot;,&quot;parse-names&quot;:false,&quot;dropping-particle&quot;:&quot;&quot;,&quot;non-dropping-particle&quot;:&quot;&quot;},{&quot;family&quot;:&quot;Balmain&quot;,&quot;given&quot;:&quot;Allan&quot;,&quot;parse-names&quot;:false,&quot;dropping-particle&quot;:&quot;&quot;,&quot;non-dropping-particle&quot;:&quot;&quot;},{&quot;family&quot;:&quot;Counter&quot;,&quot;given&quot;:&quot;Christopher M&quot;,&quot;parse-names&quot;:false,&quot;dropping-particle&quot;:&quot;&quot;,&quot;non-dropping-particle&quot;:&quot;&quot;}],&quot;container-title&quot;:&quot;Nature reviews. Cancer&quot;,&quot;accessed&quot;:{&quot;date-parts&quot;:[[2018,12,2]]},&quot;DOI&quot;:&quot;10.1038/s41568-018-0076-6&quot;,&quot;ISSN&quot;:&quot;1474-1768&quot;,&quot;PMID&quot;:&quot;30420765&quot;,&quot;URL&quot;:&quot;www.nature.com/nrc&quot;,&quot;issued&quot;:{&quot;date-parts&quot;:[[2018,12]]},&quot;page&quot;:&quot;767-777&quot;,&quot;abstract&quot;:&quot;The three RAS genes - HRAS, NRAS and KRAS - are collectively mutated in one-third of human cancers, where they act as prototypic oncogenes. Interestingly, there are rather distinct patterns to RAS mutations; the isoform mutated as well as the position and type of substitution vary between different cancers. As RAS genes are among the earliest, if not the first, genes mutated in a variety of cancers, understanding how these mutation patterns arise could inform on not only how cancer begins but also the factors influencing this event, which has implications for cancer prevention. To this end, we suggest that there is a narrow window or 'sweet spot' by which oncogenic RAS signalling can promote tumour initiation in normal cells. As a consequence, RAS mutation patterns in each normal cell are a product of the specific RAS isoform mutated, as well as the position of the mutation and type of substitution to achieve an ideal level of signalling.&quot;,&quot;issue&quot;:&quot;12&quot;,&quot;volume&quot;:&quot;18&quot;},&quot;isTemporary&quot;:false}],&quot;manualOverride&quot;:{&quot;isManuallyOverriden&quot;:false,&quot;manualOverrideText&quot;:&quot;&quot;,&quot;citeprocText&quot;:&quot;&lt;sup&gt;6&lt;/sup&gt;&quot;}},{&quot;properties&quot;:{&quot;noteIndex&quot;:0},&quot;citationID&quot;:&quot;MENDELEY_CITATION_35c72367-5879-4779-ba7e-f51555a993f2&quot;,&quot;isEdited&quot;:false,&quot;citationItems&quot;:[{&quot;id&quot;:&quot;6e3e6ed5-9204-31c0-bd41-82ffc3915542&quot;,&quot;itemData&quot;:{&quot;type&quot;:&quot;article-journal&quot;,&quot;id&quot;:&quot;6e3e6ed5-9204-31c0-bd41-82ffc3915542&quot;,&quot;title&quot;:&quot;ras genes.&quot;,&quot;author&quot;:[{&quot;family&quot;:&quot;Barbacid&quot;,&quot;given&quot;:&quot;Mariano&quot;,&quot;parse-names&quot;:false,&quot;dropping-particle&quot;:&quot;&quot;,&quot;non-dropping-particle&quot;:&quot;&quot;}],&quot;container-title&quot;:&quot;Annual review of biochemistry&quot;,&quot;DOI&quot;:&quot;10.1146/annurev.bi.56.070187.004023&quot;,&quot;ISSN&quot;:&quot;0066-4154&quot;,&quot;PMID&quot;:&quot;3304147&quot;,&quot;URL&quot;:&quot;http://www.ncbi.nlm.nih.gov/pubmed/3304147&quot;,&quot;issued&quot;:{&quot;date-parts&quot;:[[1987]]},&quot;page&quot;:&quot;779-827&quot;,&quot;volume&quot;:&quot;56&quot;},&quot;isTemporary&quot;:false}],&quot;manualOverride&quot;:{&quot;isManuallyOverriden&quot;:false,&quot;manualOverrideText&quot;:&quot;&quot;,&quot;citeprocText&quot;:&quot;&lt;sup&gt;7&lt;/sup&gt;&quot;}},{&quot;properties&quot;:{&quot;noteIndex&quot;:0},&quot;citationID&quot;:&quot;MENDELEY_CITATION_c90c26f3-5632-4fd3-a2ec-64eb88ed79cf&quot;,&quot;isEdited&quot;:false,&quot;citationItems&quot;:[{&quot;id&quot;:&quot;3c2ee563-4cb6-3ddf-9288-028e6e37238b&quot;,&quot;itemData&quot;:{&quot;type&quot;:&quot;article-journal&quot;,&quot;id&quot;:&quot;3c2ee563-4cb6-3ddf-9288-028e6e37238b&quot;,&quot;title&quot;:&quot;Biochemical and Structural Analysis of Common Cancer-Associated KRAS Mutations.&quot;,&quot;author&quot;:[{&quot;family&quot;:&quot;Hunter&quot;,&quot;given&quot;:&quot;John C&quot;,&quot;parse-names&quot;:false,&quot;dropping-particle&quot;:&quot;&quot;,&quot;non-dropping-particle&quot;:&quot;&quot;},{&quot;family&quot;:&quot;Manandhar&quot;,&quot;given&quot;:&quot;Anuj&quot;,&quot;parse-names&quot;:false,&quot;dropping-particle&quot;:&quot;&quot;,&quot;non-dropping-particle&quot;:&quot;&quot;},{&quot;family&quot;:&quot;Carrasco&quot;,&quot;given&quot;:&quot;Martin A&quot;,&quot;parse-names&quot;:false,&quot;dropping-particle&quot;:&quot;&quot;,&quot;non-dropping-particle&quot;:&quot;&quot;},{&quot;family&quot;:&quot;Gurbani&quot;,&quot;given&quot;:&quot;Deepak&quot;,&quot;parse-names&quot;:false,&quot;dropping-particle&quot;:&quot;&quot;,&quot;non-dropping-particle&quot;:&quot;&quot;},{&quot;family&quot;:&quot;Gondi&quot;,&quot;given&quot;:&quot;Sudershan&quot;,&quot;parse-names&quot;:false,&quot;dropping-particle&quot;:&quot;&quot;,&quot;non-dropping-particle&quot;:&quot;&quot;},{&quot;family&quot;:&quot;Westover&quot;,&quot;given&quot;:&quot;Kenneth D&quot;,&quot;parse-names&quot;:false,&quot;dropping-particle&quot;:&quot;&quot;,&quot;non-dropping-particle&quot;:&quot;&quot;}],&quot;container-title&quot;:&quot;Molecular cancer research : MCR&quot;,&quot;accessed&quot;:{&quot;date-parts&quot;:[[2018,5,23]]},&quot;DOI&quot;:&quot;10.1158/1541-7786.MCR-15-0203&quot;,&quot;ISBN&quot;:&quot;1557-3125 (Electronic) 1541-7786 (Linking)&quot;,&quot;ISSN&quot;:&quot;1557-3125&quot;,&quot;PMID&quot;:&quot;26037647&quot;,&quot;URL&quot;:&quot;http://mcr.aacrjournals.org/content/molcanres/13/9/1325.full.pdf&quot;,&quot;issued&quot;:{&quot;date-parts&quot;:[[2015,9]]},&quot;page&quot;:&quot;1325-35&quot;,&quot;abstract&quot;:&quot;UNLABELLED KRAS mutations are the most common genetic abnormalities in cancer, but the distribution of specific mutations across cancers and the differential responses of patients with specific KRAS mutations in therapeutic clinical trials suggest that different KRAS mutations have unique biochemical behaviors. To further explain these high-level clinical differences and to explore potential therapeutic strategies for specific KRAS isoforms, we characterized the most common KRAS mutants biochemically for substrate binding kinetics, intrinsic and GTPase-activating protein (GAP)-stimulated GTPase activities, and interactions with the RAS effector, RAF kinase. Of note, KRAS G13D shows rapid nucleotide exchange kinetics compared with other mutants analyzed. This property can be explained by changes in the electrostatic charge distribution of the active site induced by the G13D mutation as shown by X-ray crystallography. High-resolution X-ray structures are also provided for the GDP-bound forms of KRAS G12V, G12R, and Q61L and reveal additional insight. Overall, the structural data and measurements, obtained herein, indicate that measurable biochemical properties provide clues for identifying KRAS-driven tumors that preferentially signal through RAF. IMPLICATIONS Biochemical profiling and subclassification of KRAS-driven cancers will enable the rational selection of therapies targeting specific KRAS isoforms or specific RAS effectors.&quot;,&quot;issue&quot;:&quot;9&quot;,&quot;volume&quot;:&quot;13&quot;},&quot;isTemporary&quot;:false},{&quot;id&quot;:&quot;8350ff24-6c10-368d-997d-bd51ddfb1e22&quot;,&quot;itemData&quot;:{&quot;type&quot;:&quot;article-journal&quot;,&quot;id&quot;:&quot;8350ff24-6c10-368d-997d-bd51ddfb1e22&quot;,&quot;title&quot;:&quot;NMR-based functional profiling of RASopathies and oncogenic RAS mutations&quot;,&quot;author&quot;:[{&quot;family&quot;:&quot;Smith&quot;,&quot;given&quot;:&quot;M. J.&quot;,&quot;parse-names&quot;:false,&quot;dropping-particle&quot;:&quot;&quot;,&quot;non-dropping-particle&quot;:&quot;&quot;},{&quot;family&quot;:&quot;Neel&quot;,&quot;given&quot;:&quot;B. G.&quot;,&quot;parse-names&quot;:false,&quot;dropping-particle&quot;:&quot;&quot;,&quot;non-dropping-particle&quot;:&quot;&quot;},{&quot;family&quot;:&quot;Ikura&quot;,&quot;given&quot;:&quot;M.&quot;,&quot;parse-names&quot;:false,&quot;dropping-particle&quot;:&quot;&quot;,&quot;non-dropping-particle&quot;:&quot;&quot;}],&quot;container-title&quot;:&quot;Proceedings of the National Academy of Sciences&quot;,&quot;DOI&quot;:&quot;10.1073/pnas.1218173110&quot;,&quot;ISBN&quot;:&quot;1091-6490 (Electronic)\\r0027-8424 (Linking)&quot;,&quot;ISSN&quot;:&quot;0027-8424&quot;,&quot;PMID&quot;:&quot;23487764&quot;,&quot;URL&quot;:&quot;http://www.pnas.org/cgi/doi/10.1073/pnas.1218173110&quot;,&quot;issued&quot;:{&quot;date-parts&quot;:[[2013]]},&quot;page&quot;:&quot;4574-4579&quot;,&quot;abstract&quot;:&quot;Defects in the RAS small G protein or its associated network of reg- ulatory proteins that disrupt GTPase cycling are a major cause of cancer and developmentalRASopathy disorders. Lack of robust func- tional assays has been amajor hurdle in RAS pathway-targeted drug development.We used NMR to obtain detailed mechanistic data on RAS cycling defects conferred by oncogenicmutations, or full-length RASopathy-derived regulatory proteins. By monitoring the confor- mation of wild-type and oncogenic RAS in real-time, we show that opposing properties integrate with regulators to hyperactivate on- cogenic RAS mutants. Q61L and G13D exhibited rapid nucleotide exchange and an unexpected susceptibility to GAP-mediated hydro- lysis, in direct contrast with G12V, indicating different approaches must be taken to inhibit these oncoproteins. An NMR methodology was established to directly monitor RAS cycling by intact, multido- main proteins encoded by RASopathy genes in mammalian cell extracts. By measuring GAP activity from tumor cells, we demon- strate how loss of neurofibromatosis type 1 (NF1) increases RAS- GTP levels in NF1-derived cells.Wefurther applied thismethodology to profile Noonan Syndrome (NS)-derived SOS1mutants. Combining NMR with cell-based assays allowed us to differentiate defects in catalysis, allosteric regulation, andmembrane targeting of individual mutants, while revealing a membrane-dependent compensatory ef- fect that attenuates dramatic increases in RAS activation shown by Y337C, L550P, and I252T. Our NMR method presents a precise and robust measure of RAS activity, providing mechanistic insights that facilitate discovery of therapeutics targeted against the RAS signaling network.&quot;,&quot;issue&quot;:&quot;12&quot;,&quot;volume&quot;:&quot;110&quot;},&quot;isTemporary&quot;:false}],&quot;manualOverride&quot;:{&quot;isManuallyOverriden&quot;:false,&quot;manualOverrideText&quot;:&quot;&quot;,&quot;citeprocText&quot;:&quot;&lt;sup&gt;8,9&lt;/sup&gt;&quot;}},{&quot;properties&quot;:{&quot;noteIndex&quot;:0},&quot;citationID&quot;:&quot;MENDELEY_CITATION_e8aed762-1055-45da-b89c-1b643321af50&quot;,&quot;isEdited&quot;:false,&quot;citationItems&quot;:[{&quot;id&quot;:&quot;60567fd5-9e56-337e-b9ba-51c53923f272&quot;,&quot;itemData&quot;:{&quot;type&quot;:&quot;article-journal&quot;,&quot;id&quot;:&quot;60567fd5-9e56-337e-b9ba-51c53923f272&quot;,&quot;title&quot;:&quot;Tissue-Specific Oncogenic Activity of KRASA146T.&quot;,&quot;author&quot;:[{&quot;family&quot;:&quot;Poulin&quot;,&quot;given&quot;:&quot;Emily J&quot;,&quot;parse-names&quot;:false,&quot;dropping-particle&quot;:&quot;&quot;,&quot;non-dropping-particle&quot;:&quot;&quot;},{&quot;family&quot;:&quot;Bera&quot;,&quot;given&quot;:&quot;Asim K&quot;,&quot;parse-names&quot;:false,&quot;dropping-particle&quot;:&quot;&quot;,&quot;non-dropping-particle&quot;:&quot;&quot;},{&quot;family&quot;:&quot;Lu&quot;,&quot;given&quot;:&quot;Jia&quot;,&quot;parse-names&quot;:false,&quot;dropping-particle&quot;:&quot;&quot;,&quot;non-dropping-particle&quot;:&quot;&quot;},{&quot;family&quot;:&quot;Lin&quot;,&quot;given&quot;:&quot;Yi-Jang&quot;,&quot;parse-names&quot;:false,&quot;dropping-particle&quot;:&quot;&quot;,&quot;non-dropping-particle&quot;:&quot;&quot;},{&quot;family&quot;:&quot;Strasser&quot;,&quot;given&quot;:&quot;Samantha Dale&quot;,&quot;parse-names&quot;:false,&quot;dropping-particle&quot;:&quot;&quot;,&quot;non-dropping-particle&quot;:&quot;&quot;},{&quot;family&quot;:&quot;Paulo&quot;,&quot;given&quot;:&quot;Joao A&quot;,&quot;parse-names&quot;:false,&quot;dropping-particle&quot;:&quot;&quot;,&quot;non-dropping-particle&quot;:&quot;&quot;},{&quot;family&quot;:&quot;Huang&quot;,&quot;given&quot;:&quot;Tannie Q&quot;,&quot;parse-names&quot;:false,&quot;dropping-particle&quot;:&quot;&quot;,&quot;non-dropping-particle&quot;:&quot;&quot;},{&quot;family&quot;:&quot;Morales&quot;,&quot;given&quot;:&quot;Carolina&quot;,&quot;parse-names&quot;:false,&quot;dropping-particle&quot;:&quot;&quot;,&quot;non-dropping-particle&quot;:&quot;&quot;},{&quot;family&quot;:&quot;Yan&quot;,&quot;given&quot;:&quot;Wei&quot;,&quot;parse-names&quot;:false,&quot;dropping-particle&quot;:&quot;&quot;,&quot;non-dropping-particle&quot;:&quot;&quot;},{&quot;family&quot;:&quot;Cook&quot;,&quot;given&quot;:&quot;Joshua&quot;,&quot;parse-names&quot;:false,&quot;dropping-particle&quot;:&quot;&quot;,&quot;non-dropping-particle&quot;:&quot;&quot;},{&quot;family&quot;:&quot;Nowak&quot;,&quot;given&quot;:&quot;Jonathan A&quot;,&quot;parse-names&quot;:false,&quot;dropping-particle&quot;:&quot;&quot;,&quot;non-dropping-particle&quot;:&quot;&quot;},{&quot;family&quot;:&quot;Brubaker&quot;,&quot;given&quot;:&quot;Douglas K&quot;,&quot;parse-names&quot;:false,&quot;dropping-particle&quot;:&quot;&quot;,&quot;non-dropping-particle&quot;:&quot;&quot;},{&quot;family&quot;:&quot;Joughin&quot;,&quot;given&quot;:&quot;Brian A&quot;,&quot;parse-names&quot;:false,&quot;dropping-particle&quot;:&quot;&quot;,&quot;non-dropping-particle&quot;:&quot;&quot;},{&quot;family&quot;:&quot;Johnson&quot;,&quot;given&quot;:&quot;Christian W&quot;,&quot;parse-names&quot;:false,&quot;dropping-particle&quot;:&quot;&quot;,&quot;non-dropping-particle&quot;:&quot;&quot;},{&quot;family&quot;:&quot;DeStefanis&quot;,&quot;given&quot;:&quot;Rebecca A&quot;,&quot;parse-names&quot;:false,&quot;dropping-particle&quot;:&quot;&quot;,&quot;non-dropping-particle&quot;:&quot;&quot;},{&quot;family&quot;:&quot;Ghazi&quot;,&quot;given&quot;:&quot;Phaedra C&quot;,&quot;parse-names&quot;:false,&quot;dropping-particle&quot;:&quot;&quot;,&quot;non-dropping-particle&quot;:&quot;&quot;},{&quot;family&quot;:&quot;Gondi&quot;,&quot;given&quot;:&quot;Sudershan&quot;,&quot;parse-names&quot;:false,&quot;dropping-particle&quot;:&quot;&quot;,&quot;non-dropping-particle&quot;:&quot;&quot;},{&quot;family&quot;:&quot;Wales&quot;,&quot;given&quot;:&quot;Thomas E&quot;,&quot;parse-names&quot;:false,&quot;dropping-particle&quot;:&quot;&quot;,&quot;non-dropping-particle&quot;:&quot;&quot;},{&quot;family&quot;:&quot;Iacob&quot;,&quot;given&quot;:&quot;Roxana E&quot;,&quot;parse-names&quot;:false,&quot;dropping-particle&quot;:&quot;&quot;,&quot;non-dropping-particle&quot;:&quot;&quot;},{&quot;family&quot;:&quot;Bogdanova&quot;,&quot;given&quot;:&quot;Lana&quot;,&quot;parse-names&quot;:false,&quot;dropping-particle&quot;:&quot;&quot;,&quot;non-dropping-particle&quot;:&quot;&quot;},{&quot;family&quot;:&quot;Gierut&quot;,&quot;given&quot;:&quot;Jessica J&quot;,&quot;parse-names&quot;:false,&quot;dropping-particle&quot;:&quot;&quot;,&quot;non-dropping-particle&quot;:&quot;&quot;},{&quot;family&quot;:&quot;Li&quot;,&quot;given&quot;:&quot;Yina&quot;,&quot;parse-names&quot;:false,&quot;dropping-particle&quot;:&quot;&quot;,&quot;non-dropping-particle&quot;:&quot;&quot;},{&quot;family&quot;:&quot;Engen&quot;,&quot;given&quot;:&quot;John R&quot;,&quot;parse-names&quot;:false,&quot;dropping-particle&quot;:&quot;&quot;,&quot;non-dropping-particle&quot;:&quot;&quot;},{&quot;family&quot;:&quot;Perez-Mancera&quot;,&quot;given&quot;:&quot;Pedro A&quot;,&quot;parse-names&quot;:false,&quot;dropping-particle&quot;:&quot;&quot;,&quot;non-dropping-particle&quot;:&quot;&quot;},{&quot;family&quot;:&quot;Braun&quot;,&quot;given&quot;:&quot;Benjamin S&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Westover&quot;,&quot;given&quot;:&quot;Kenneth D&quot;,&quot;parse-names&quot;:false,&quot;dropping-particle&quot;:&quot;&quot;,&quot;non-dropping-particle&quot;:&quot;&quot;},{&quot;family&quot;:&quot;Haigis&quot;,&quot;given&quot;:&quot;Kevin M&quot;,&quot;parse-names&quot;:false,&quot;dropping-particle&quot;:&quot;&quot;,&quot;non-dropping-particle&quot;:&quot;&quot;}],&quot;container-title&quot;:&quot;Cancer discovery&quot;,&quot;accessed&quot;:{&quot;date-parts&quot;:[[2019,5,8]]},&quot;DOI&quot;:&quot;10.1158/2159-8290.CD-18-1220&quot;,&quot;ISSN&quot;:&quot;2159-8290&quot;,&quot;PMID&quot;:&quot;30952657&quot;,&quot;URL&quot;:&quot;www.aacrjournals.org&quot;,&quot;issued&quot;:{&quot;date-parts&quot;:[[2019,6,5]]},&quot;page&quot;:&quot;738-755&quot;,&quot;abstract&quot;:&quot;KRAS is the most frequently mutated oncogene. The incidence of specific KRAS alleles varies between cancers from different sites, but it is unclear whether allelic selection results from biological selection for specific mutant KRAS proteins. We used a cross-disciplinary approach to compare KRASG12D, a common mutant form, and KRASA146T, a mutant that occurs only in selected cancers. Biochemical and structural studies demonstrated that KRASA146T exhibits a marked extension of switch 1 away from the protein body and nucleotide binding site, which activates KRAS by promoting a high rate of intrinsic and guanine nucleotide exchange factor-induced nucleotide exchange. Using mice genetically engineered to express either allele, we found that KRASG12D and KRASA146T exhibit distinct tissue-specific effects on homeostasis that mirror mutational frequencies in human cancers. These tissue-specific phenotypes result from allele-specific signaling properties, demonstrating that context-dependent variations in signaling downstream of different KRAS mutants drive the KRAS mutational pattern seen in cancer. SIGNIFICANCE: Although epidemiologic and clinical studies have suggested allele-specific behaviors for KRAS, experimental evidence for allele-specific biological properties is limited. We combined structural biology, mass spectrometry, and mouse modeling to demonstrate that the selection for specific KRAS mutants in human cancers from different tissues is due to their distinct signaling properties.See related commentary by Hobbs and Der, p. 696.This article is highlighted in the In This Issue feature, p. 681.&quot;,&quot;issue&quot;:&quot;6&quot;,&quot;volume&quot;:&quot;9&quot;},&quot;isTemporary&quot;:false},{&quot;id&quot;:&quot;ce6f37d7-370c-36a9-af2f-f32a110364e1&quot;,&quot;itemData&quot;:{&quot;type&quot;:&quot;article-journal&quot;,&quot;id&quot;:&quot;ce6f37d7-370c-36a9-af2f-f32a110364e1&quot;,&quot;title&quot;:&quot;Relationship among guanine nucleotide exchange, GTP hydrolysis, and transforming potential of mutated ras proteins.&quot;,&quot;author&quot;:[{&quot;family&quot;:&quot;Feig&quot;,&quot;given&quot;:&quot;L A&quot;,&quot;parse-names&quot;:false,&quot;dropping-particle&quot;:&quot;&quot;,&quot;non-dropping-particle&quot;:&quot;&quot;},{&quot;family&quot;:&quot;Cooper&quot;,&quot;given&quot;:&quot;G M&quot;,&quot;parse-names&quot;:false,&quot;dropping-particle&quot;:&quot;&quot;,&quot;non-dropping-particle&quot;:&quot;&quot;}],&quot;container-title&quot;:&quot;Molecular and cellular biology&quot;,&quot;accessed&quot;:{&quot;date-parts&quot;:[[2020,2,17]]},&quot;DOI&quot;:&quot;10.1128/mcb.8.6.2472&quot;,&quot;ISSN&quot;:&quot;0270-7306&quot;,&quot;PMID&quot;:&quot;3043178&quot;,&quot;URL&quot;:&quot;http://mcb.asm.org/&quot;,&quot;issued&quot;:{&quot;date-parts&quot;:[[1988,6]]},&quot;page&quot;:&quot;2472-8&quot;,&quot;abstract&quot;:&quot;The effect of a series of mutations on the transforming potential of normal human rasH has been compared with their effects on GTPase and guanine nucleotide exchange rates of p21. The mutation Val-146 resulted in partial activation of transforming potential which could be attributed to a greater than 1,000-fold-increased rate of nucleotide exchange in the absence of an effect on GTPase. In contrast, the more modest enhancement of exchange rate (approximately 100-fold) which resulted from the mutation Met-14 did not affect biological activity. The partially activating mutation Thr-59 was found to result in both a 5-fold reduction in GTPase and a 10-fold increase in nucleotide exchange. However, the nontransforming mutant Ile-59 displayed a comparable decrease in GTPase without an effect on nucleotide exchange. The activating effect of the Thr-59 mutation may thus represent a combined effect of reduced GTPase and increased exchange. Similarly, the strongly activating mutation Leu-61 resulted in a fivefold increase in nucleotide exchange in addition to decreased GTPase, whereas weakly activating mutations at position 61 (Trp and Pro) resulted only in decreased GTPase without affecting nucleotide exchange rates. Finally, combining the two mutations Met-14 and Ile-59, which alone had no effect on biological activity, yielded a double mutant with a 20-fold increased transforming potential, demonstrating a synergistic effect of these two mutations. Overall, these results indicate that large increases in nucleotide exchange can activate ras transforming potential in the absence of decreased GTPase and that relatively modest increases in nucleotide exchange can act synergistically with decreased GTPase to contribute to ras activation.&quot;,&quot;issue&quot;:&quot;6&quot;,&quot;volume&quot;:&quot;8&quot;},&quot;isTemporary&quot;:false},{&quot;id&quot;:&quot;2a238b5e-70fb-3840-a129-4c3bd7a3b0c6&quot;,&quot;itemData&quot;:{&quot;type&quot;:&quot;article-journal&quot;,&quot;id&quot;:&quot;2a238b5e-70fb-3840-a129-4c3bd7a3b0c6&quot;,&quot;title&quot;:&quot;Recurrent KRAS codon 146 mutations in human colorectal cancer.&quot;,&quot;author&quot;:[{&quot;family&quot;:&quot;Edkins&quot;,&quot;given&quot;:&quot;Sarah&quot;,&quot;parse-names&quot;:false,&quot;dropping-particle&quot;:&quot;&quot;,&quot;non-dropping-particle&quot;:&quot;&quot;},{&quot;family&quot;:&quot;O'Meara&quot;,&quot;given&quot;:&quot;Sarah&quot;,&quot;parse-names&quot;:false,&quot;dropping-particle&quot;:&quot;&quot;,&quot;non-dropping-particle&quot;:&quot;&quot;},{&quot;family&quot;:&quot;Parker&quot;,&quot;given&quot;:&quot;Adrian&quot;,&quot;parse-names&quot;:false,&quot;dropping-particle&quot;:&quot;&quot;,&quot;non-dropping-particle&quot;:&quot;&quot;},{&quot;family&quot;:&quot;Stevens&quot;,&quot;given&quot;:&quot;Claire&quot;,&quot;parse-names&quot;:false,&quot;dropping-particle&quot;:&quot;&quot;,&quot;non-dropping-particle&quot;:&quot;&quot;},{&quot;family&quot;:&quot;Reis&quot;,&quot;given&quot;:&quot;Marcelo&quot;,&quot;parse-names&quot;:false,&quot;dropping-particle&quot;:&quot;&quot;,&quot;non-dropping-particle&quot;:&quot;&quot;},{&quot;family&quot;:&quot;Jones&quot;,&quot;given&quot;:&quot;Siân&quot;,&quot;parse-names&quot;:false,&quot;dropping-particle&quot;:&quot;&quot;,&quot;non-dropping-particle&quot;:&quot;&quot;},{&quot;family&quot;:&quot;Greenman&quot;,&quot;given&quot;:&quot;Chris&quot;,&quot;parse-names&quot;:false,&quot;dropping-particle&quot;:&quot;&quot;,&quot;non-dropping-particle&quot;:&quot;&quot;},{&quot;family&quot;:&quot;Davies&quot;,&quot;given&quot;:&quot;Helen&quot;,&quot;parse-names&quot;:false,&quot;dropping-particle&quot;:&quot;&quot;,&quot;non-dropping-particle&quot;:&quot;&quot;},{&quot;family&quot;:&quot;Dalgliesh&quot;,&quot;given&quot;:&quot;Gillian&quot;,&quot;parse-names&quot;:false,&quot;dropping-particle&quot;:&quot;&quot;,&quot;non-dropping-particle&quot;:&quot;&quot;},{&quot;family&quot;:&quot;Forbes&quot;,&quot;given&quot;:&quot;Simon&quot;,&quot;parse-names&quot;:false,&quot;dropping-particle&quot;:&quot;&quot;,&quot;non-dropping-particle&quot;:&quot;&quot;},{&quot;family&quot;:&quot;Hunter&quot;,&quot;given&quot;:&quot;Chris&quot;,&quot;parse-names&quot;:false,&quot;dropping-particle&quot;:&quot;&quot;,&quot;non-dropping-particle&quot;:&quot;&quot;},{&quot;family&quot;:&quot;Smith&quot;,&quot;given&quot;:&quot;Raffaella&quot;,&quot;parse-names&quot;:false,&quot;dropping-particle&quot;:&quot;&quot;,&quot;non-dropping-particle&quot;:&quot;&quot;},{&quot;family&quot;:&quot;Stephens&quot;,&quot;given&quot;:&quot;Philip&quot;,&quot;parse-names&quot;:false,&quot;dropping-particle&quot;:&quot;&quot;,&quot;non-dropping-particle&quot;:&quot;&quot;},{&quot;family&quot;:&quot;Goldstraw&quot;,&quot;given&quot;:&quot;Peter&quot;,&quot;parse-names&quot;:false,&quot;dropping-particle&quot;:&quot;&quot;,&quot;non-dropping-particle&quot;:&quot;&quot;},{&quot;family&quot;:&quot;Nicholson&quot;,&quot;given&quot;:&quot;Andrew&quot;,&quot;parse-names&quot;:false,&quot;dropping-particle&quot;:&quot;&quot;,&quot;non-dropping-particle&quot;:&quot;&quot;},{&quot;family&quot;:&quot;Chan&quot;,&quot;given&quot;:&quot;Tsun Leung&quot;,&quot;parse-names&quot;:false,&quot;dropping-particle&quot;:&quot;&quot;,&quot;non-dropping-particle&quot;:&quot;&quot;},{&quot;family&quot;:&quot;Velculescu&quot;,&quot;given&quot;:&quot;Victor E&quot;,&quot;parse-names&quot;:false,&quot;dropping-particle&quot;:&quot;&quot;,&quot;non-dropping-particle&quot;:&quot;&quot;},{&quot;family&quot;:&quot;Yuen&quot;,&quot;given&quot;:&quot;Siu Tsan&quot;,&quot;parse-names&quot;:false,&quot;dropping-particle&quot;:&quot;&quot;,&quot;non-dropping-particle&quot;:&quot;&quot;},{&quot;family&quot;:&quot;Leung&quot;,&quot;given&quot;:&quot;Suet Yi&quot;,&quot;parse-names&quot;:false,&quot;dropping-particle&quot;:&quot;&quot;,&quot;non-dropping-particle&quot;:&quot;&quot;},{&quot;family&quot;:&quot;Stratton&quot;,&quot;given&quot;:&quot;Michael R&quot;,&quot;parse-names&quot;:false,&quot;dropping-particle&quot;:&quot;&quot;,&quot;non-dropping-particle&quot;:&quot;&quot;},{&quot;family&quot;:&quot;Futreal&quot;,&quot;given&quot;:&quot;P Andrew&quot;,&quot;parse-names&quot;:false,&quot;dropping-particle&quot;:&quot;&quot;,&quot;non-dropping-particle&quot;:&quot;&quot;}],&quot;container-title&quot;:&quot;Cancer biology &amp; therapy&quot;,&quot;accessed&quot;:{&quot;date-parts&quot;:[[2019,1,23]]},&quot;DOI&quot;:&quot;10.4161/cbt.5.8.3251&quot;,&quot;ISBN&quot;:&quot;1538-4047 (Print)\\n1538-4047 (Linking)&quot;,&quot;ISSN&quot;:&quot;1538-4047&quot;,&quot;PMID&quot;:&quot;16969076&quot;,&quot;URL&quot;:&quot;www.sanger.ac.uk/genetics/CGP/cosmic&quot;,&quot;issued&quot;:{&quot;date-parts&quot;:[[2006,8]]},&quot;page&quot;:&quot;928-32&quot;,&quot;abstract&quot;:&quot;An activating point mutation in codon 12 of the HRAS gene was the first somatic point mutation identified in a human cancer and established the role of somatic mutations as the common driver of oncogenesis. Since then, there have been over 11,000 mutations in the three RAS (HRAS, KRAS and NRAS) genes in codons 12, 13 and 61 reported in the literature. We report here the identification of recurrent somatic missense mutations at alanine 146, a highly conserved residue in the guanine nucleotide binding domain. In two independent series of colorectal cancers from Hong Kong and the United States we detected KRAS A146 mutations in 7/126 and 2/94 cases, respectively, giving a combined frequency of 4%. We also detected KRAS A146 mutations in 2/40 (5%) colorectal cell lines, including the NCI-60 colorectal cancer line HCC2998. Codon 146 mutations thus are likely to make an equal or greater contribution to colorectal cancer than codon 61 mutations (4.2% in our combined series, 1% in the literature). Lung adenocarcinomas and large cell carcinomas did not show codon 146 mutations. We did, however, identify a KRAS A146 mutation in the ML-2 acute myeloid leukemia cell line and an NRAS A146 mutation in the NALM-6 B-cell acute lymphoblastic leukemia line, suggesting that the contribution of codon 146 mutations is not entirely restricted to colorectal cancers or to KRAS.&quot;,&quot;issue&quot;:&quot;8&quot;,&quot;volume&quot;:&quot;5&quot;},&quot;isTemporary&quot;:false},{&quot;id&quot;:&quot;874dff26-abc6-308c-a6d3-5075b7dbbceb&quot;,&quot;itemData&quot;:{&quot;type&quot;:&quot;article-journal&quot;,&quot;id&quot;:&quot;874dff26-abc6-308c-a6d3-5075b7dbbceb&quot;,&quot;title&quot;:&quot;Genomic and biological characterization of exon 4 KRAS mutations in human cancer.&quot;,&quot;author&quot;:[{&quot;family&quot;:&quot;Janakiraman&quot;,&quot;given&quot;:&quot;Manickam&quot;,&quot;parse-names&quot;:false,&quot;dropping-particle&quot;:&quot;&quot;,&quot;non-dropping-particle&quot;:&quot;&quot;},{&quot;family&quot;:&quot;Vakiani&quot;,&quot;given&quot;:&quot;Efsevia&quot;,&quot;parse-names&quot;:false,&quot;dropping-particle&quot;:&quot;&quot;,&quot;non-dropping-particle&quot;:&quot;&quot;},{&quot;family&quot;:&quot;Zeng&quot;,&quot;given&quot;:&quot;Zhaoshi&quot;,&quot;parse-names&quot;:false,&quot;dropping-particle&quot;:&quot;&quot;,&quot;non-dropping-particle&quot;:&quot;&quot;},{&quot;family&quot;:&quot;Pratilas&quot;,&quot;given&quot;:&quot;Christine A.&quot;,&quot;parse-names&quot;:false,&quot;dropping-particle&quot;:&quot;&quot;,&quot;non-dropping-particle&quot;:&quot;&quot;},{&quot;family&quot;:&quot;Taylor&quot;,&quot;given&quot;:&quot;Barry S.&quot;,&quot;parse-names&quot;:false,&quot;dropping-particle&quot;:&quot;&quot;,&quot;non-dropping-particle&quot;:&quot;&quot;},{&quot;family&quot;:&quot;Chitale&quot;,&quot;given&quot;:&quot;Dhananjay&quot;,&quot;parse-names&quot;:false,&quot;dropping-particle&quot;:&quot;&quot;,&quot;non-dropping-particle&quot;:&quot;&quot;},{&quot;family&quot;:&quot;Halilovic&quot;,&quot;given&quot;:&quot;Ensar&quot;,&quot;parse-names&quot;:false,&quot;dropping-particle&quot;:&quot;&quot;,&quot;non-dropping-particle&quot;:&quot;&quot;},{&quot;family&quot;:&quot;Wilson&quot;,&quot;given&quot;:&quot;Manda&quot;,&quot;parse-names&quot;:false,&quot;dropping-particle&quot;:&quot;&quot;,&quot;non-dropping-particle&quot;:&quot;&quot;},{&quot;family&quot;:&quot;Huberman&quot;,&quot;given&quot;:&quot;Kety&quot;,&quot;parse-names&quot;:false,&quot;dropping-particle&quot;:&quot;&quot;,&quot;non-dropping-particle&quot;:&quot;&quot;},{&quot;family&quot;:&quot;Ricarte Filho&quot;,&quot;given&quot;:&quot;Julio Cezar&quot;,&quot;parse-names&quot;:false,&quot;dropping-particle&quot;:&quot;&quot;,&quot;non-dropping-particle&quot;:&quot;&quot;},{&quot;family&quot;:&quot;Persaud&quot;,&quot;given&quot;:&quot;Yogindra&quot;,&quot;parse-names&quot;:false,&quot;dropping-particle&quot;:&quot;&quot;,&quot;non-dropping-particle&quot;:&quot;&quot;},{&quot;family&quot;:&quot;Levine&quot;,&quot;given&quot;:&quot;Douglas A.&quot;,&quot;parse-names&quot;:false,&quot;dropping-particle&quot;:&quot;&quot;,&quot;non-dropping-particle&quot;:&quot;&quot;},{&quot;family&quot;:&quot;Fagin&quot;,&quot;given&quot;:&quot;James A.&quot;,&quot;parse-names&quot;:false,&quot;dropping-particle&quot;:&quot;&quot;,&quot;non-dropping-particle&quot;:&quot;&quot;},{&quot;family&quot;:&quot;Jhanwar&quot;,&quot;given&quot;:&quot;Suresh C.&quot;,&quot;parse-names&quot;:false,&quot;dropping-particle&quot;:&quot;&quot;,&quot;non-dropping-particle&quot;:&quot;&quot;},{&quot;family&quot;:&quot;Mariadason&quot;,&quot;given&quot;:&quot;John M.&quot;,&quot;parse-names&quot;:false,&quot;dropping-particle&quot;:&quot;&quot;,&quot;non-dropping-particle&quot;:&quot;&quot;},{&quot;family&quot;:&quot;Lash&quot;,&quot;given&quot;:&quot;Alex&quot;,&quot;parse-names&quot;:false,&quot;dropping-particle&quot;:&quot;&quot;,&quot;non-dropping-particle&quot;:&quot;&quot;},{&quot;family&quot;:&quot;Ladanyi&quot;,&quot;given&quot;:&quot;Marc&quot;,&quot;parse-names&quot;:false,&quot;dropping-particle&quot;:&quot;&quot;,&quot;non-dropping-particle&quot;:&quot;&quot;},{&quot;family&quot;:&quot;Saltz&quot;,&quot;given&quot;:&quot;Leonard B.&quot;,&quot;parse-names&quot;:false,&quot;dropping-particle&quot;:&quot;&quot;,&quot;non-dropping-particle&quot;:&quot;&quot;},{&quot;family&quot;:&quot;Heguy&quot;,&quot;given&quot;:&quot;Adriana&quot;,&quot;parse-names&quot;:false,&quot;dropping-particle&quot;:&quot;&quot;,&quot;non-dropping-particle&quot;:&quot;&quot;},{&quot;family&quot;:&quot;Paty&quot;,&quot;given&quot;:&quot;Philip B.&quot;,&quot;parse-names&quot;:false,&quot;dropping-particle&quot;:&quot;&quot;,&quot;non-dropping-particle&quot;:&quot;&quot;},{&quot;family&quot;:&quot;Solit&quot;,&quot;given&quot;:&quot;David B.&quot;,&quot;parse-names&quot;:false,&quot;dropping-particle&quot;:&quot;&quot;,&quot;non-dropping-particle&quot;:&quot;&quot;}],&quot;container-title&quot;:&quot;Cancer research&quot;,&quot;DOI&quot;:&quot;10.1158/0008-5472.CAN-10-0192&quot;,&quot;ISBN&quot;:&quot;0008-5472&quot;,&quot;ISSN&quot;:&quot;1538-7445&quot;,&quot;PMID&quot;:&quot;20570890&quot;,&quot;URL&quot;:&quot;http://www.ncbi.nlm.nih.gov/pubmed/20570890&quot;,&quot;issued&quot;:{&quot;date-parts&quot;:[[2010,7,15]]},&quot;page&quot;:&quot;5901-11&quot;,&quot;abstract&quot;:&quot;Mutations in RAS proteins occur widely in human cancer. Prompted by the confirmation of KRAS mutation as a predictive biomarker of response to epidermal growth factor receptor (EGFR)-targeted therapies, limited clinical testing for RAS pathway mutations has recently been adopted. We performed a multiplatform genomic analysis to characterize, in a nonbiased manner, the biological, biochemical, and prognostic significance of Ras pathway alterations in colorectal tumors and other solid tumor malignancies. Mutations in exon 4 of KRAS were found to occur commonly and to predict for a more favorable clinical outcome in patients with colorectal cancer. Exon 4 KRAS mutations, all of which were identified at amino acid residues K117 and A146, were associated with lower levels of GTP-bound RAS in isogenic models. These same mutations were also often accompanied by conversion to homozygosity and increased gene copy number, in human tumors and tumor cell lines. Models harboring exon 4 KRAS mutations exhibited mitogen-activated protein/extracellular signal-regulated kinase kinase dependence and resistance to EGFR-targeted agents. Our findings suggest that RAS mutation is not a binary variable in tumors, and that the diversity in mutant alleles and variability in gene copy number may also contribute to the heterogeneity of clinical outcomes observed in cancer patients. These results also provide a rationale for broader KRAS testing beyond the most common hotspot alleles in exons 2 and 3.&quot;,&quot;issue&quot;:&quot;14&quot;,&quot;volume&quot;:&quot;70&quot;},&quot;isTemporary&quot;:false}],&quot;manualOverride&quot;:{&quot;isManuallyOverriden&quot;:false,&quot;manualOverrideText&quot;:&quot;&quot;,&quot;citeprocText&quot;:&quot;&lt;sup&gt;4,10–12&lt;/sup&gt;&quot;}},{&quot;properties&quot;:{&quot;noteIndex&quot;:0},&quot;citationID&quot;:&quot;MENDELEY_CITATION_e11f0402-6b7e-4b18-be3b-ee1804126e92&quot;,&quot;isEdited&quot;:false,&quot;citationItems&quot;:[{&quot;id&quot;:&quot;60567fd5-9e56-337e-b9ba-51c53923f272&quot;,&quot;itemData&quot;:{&quot;type&quot;:&quot;article-journal&quot;,&quot;id&quot;:&quot;60567fd5-9e56-337e-b9ba-51c53923f272&quot;,&quot;title&quot;:&quot;Tissue-Specific Oncogenic Activity of KRASA146T.&quot;,&quot;author&quot;:[{&quot;family&quot;:&quot;Poulin&quot;,&quot;given&quot;:&quot;Emily J&quot;,&quot;parse-names&quot;:false,&quot;dropping-particle&quot;:&quot;&quot;,&quot;non-dropping-particle&quot;:&quot;&quot;},{&quot;family&quot;:&quot;Bera&quot;,&quot;given&quot;:&quot;Asim K&quot;,&quot;parse-names&quot;:false,&quot;dropping-particle&quot;:&quot;&quot;,&quot;non-dropping-particle&quot;:&quot;&quot;},{&quot;family&quot;:&quot;Lu&quot;,&quot;given&quot;:&quot;Jia&quot;,&quot;parse-names&quot;:false,&quot;dropping-particle&quot;:&quot;&quot;,&quot;non-dropping-particle&quot;:&quot;&quot;},{&quot;family&quot;:&quot;Lin&quot;,&quot;given&quot;:&quot;Yi-Jang&quot;,&quot;parse-names&quot;:false,&quot;dropping-particle&quot;:&quot;&quot;,&quot;non-dropping-particle&quot;:&quot;&quot;},{&quot;family&quot;:&quot;Strasser&quot;,&quot;given&quot;:&quot;Samantha Dale&quot;,&quot;parse-names&quot;:false,&quot;dropping-particle&quot;:&quot;&quot;,&quot;non-dropping-particle&quot;:&quot;&quot;},{&quot;family&quot;:&quot;Paulo&quot;,&quot;given&quot;:&quot;Joao A&quot;,&quot;parse-names&quot;:false,&quot;dropping-particle&quot;:&quot;&quot;,&quot;non-dropping-particle&quot;:&quot;&quot;},{&quot;family&quot;:&quot;Huang&quot;,&quot;given&quot;:&quot;Tannie Q&quot;,&quot;parse-names&quot;:false,&quot;dropping-particle&quot;:&quot;&quot;,&quot;non-dropping-particle&quot;:&quot;&quot;},{&quot;family&quot;:&quot;Morales&quot;,&quot;given&quot;:&quot;Carolina&quot;,&quot;parse-names&quot;:false,&quot;dropping-particle&quot;:&quot;&quot;,&quot;non-dropping-particle&quot;:&quot;&quot;},{&quot;family&quot;:&quot;Yan&quot;,&quot;given&quot;:&quot;Wei&quot;,&quot;parse-names&quot;:false,&quot;dropping-particle&quot;:&quot;&quot;,&quot;non-dropping-particle&quot;:&quot;&quot;},{&quot;family&quot;:&quot;Cook&quot;,&quot;given&quot;:&quot;Joshua&quot;,&quot;parse-names&quot;:false,&quot;dropping-particle&quot;:&quot;&quot;,&quot;non-dropping-particle&quot;:&quot;&quot;},{&quot;family&quot;:&quot;Nowak&quot;,&quot;given&quot;:&quot;Jonathan A&quot;,&quot;parse-names&quot;:false,&quot;dropping-particle&quot;:&quot;&quot;,&quot;non-dropping-particle&quot;:&quot;&quot;},{&quot;family&quot;:&quot;Brubaker&quot;,&quot;given&quot;:&quot;Douglas K&quot;,&quot;parse-names&quot;:false,&quot;dropping-particle&quot;:&quot;&quot;,&quot;non-dropping-particle&quot;:&quot;&quot;},{&quot;family&quot;:&quot;Joughin&quot;,&quot;given&quot;:&quot;Brian A&quot;,&quot;parse-names&quot;:false,&quot;dropping-particle&quot;:&quot;&quot;,&quot;non-dropping-particle&quot;:&quot;&quot;},{&quot;family&quot;:&quot;Johnson&quot;,&quot;given&quot;:&quot;Christian W&quot;,&quot;parse-names&quot;:false,&quot;dropping-particle&quot;:&quot;&quot;,&quot;non-dropping-particle&quot;:&quot;&quot;},{&quot;family&quot;:&quot;DeStefanis&quot;,&quot;given&quot;:&quot;Rebecca A&quot;,&quot;parse-names&quot;:false,&quot;dropping-particle&quot;:&quot;&quot;,&quot;non-dropping-particle&quot;:&quot;&quot;},{&quot;family&quot;:&quot;Ghazi&quot;,&quot;given&quot;:&quot;Phaedra C&quot;,&quot;parse-names&quot;:false,&quot;dropping-particle&quot;:&quot;&quot;,&quot;non-dropping-particle&quot;:&quot;&quot;},{&quot;family&quot;:&quot;Gondi&quot;,&quot;given&quot;:&quot;Sudershan&quot;,&quot;parse-names&quot;:false,&quot;dropping-particle&quot;:&quot;&quot;,&quot;non-dropping-particle&quot;:&quot;&quot;},{&quot;family&quot;:&quot;Wales&quot;,&quot;given&quot;:&quot;Thomas E&quot;,&quot;parse-names&quot;:false,&quot;dropping-particle&quot;:&quot;&quot;,&quot;non-dropping-particle&quot;:&quot;&quot;},{&quot;family&quot;:&quot;Iacob&quot;,&quot;given&quot;:&quot;Roxana E&quot;,&quot;parse-names&quot;:false,&quot;dropping-particle&quot;:&quot;&quot;,&quot;non-dropping-particle&quot;:&quot;&quot;},{&quot;family&quot;:&quot;Bogdanova&quot;,&quot;given&quot;:&quot;Lana&quot;,&quot;parse-names&quot;:false,&quot;dropping-particle&quot;:&quot;&quot;,&quot;non-dropping-particle&quot;:&quot;&quot;},{&quot;family&quot;:&quot;Gierut&quot;,&quot;given&quot;:&quot;Jessica J&quot;,&quot;parse-names&quot;:false,&quot;dropping-particle&quot;:&quot;&quot;,&quot;non-dropping-particle&quot;:&quot;&quot;},{&quot;family&quot;:&quot;Li&quot;,&quot;given&quot;:&quot;Yina&quot;,&quot;parse-names&quot;:false,&quot;dropping-particle&quot;:&quot;&quot;,&quot;non-dropping-particle&quot;:&quot;&quot;},{&quot;family&quot;:&quot;Engen&quot;,&quot;given&quot;:&quot;John R&quot;,&quot;parse-names&quot;:false,&quot;dropping-particle&quot;:&quot;&quot;,&quot;non-dropping-particle&quot;:&quot;&quot;},{&quot;family&quot;:&quot;Perez-Mancera&quot;,&quot;given&quot;:&quot;Pedro A&quot;,&quot;parse-names&quot;:false,&quot;dropping-particle&quot;:&quot;&quot;,&quot;non-dropping-particle&quot;:&quot;&quot;},{&quot;family&quot;:&quot;Braun&quot;,&quot;given&quot;:&quot;Benjamin S&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Westover&quot;,&quot;given&quot;:&quot;Kenneth D&quot;,&quot;parse-names&quot;:false,&quot;dropping-particle&quot;:&quot;&quot;,&quot;non-dropping-particle&quot;:&quot;&quot;},{&quot;family&quot;:&quot;Haigis&quot;,&quot;given&quot;:&quot;Kevin M&quot;,&quot;parse-names&quot;:false,&quot;dropping-particle&quot;:&quot;&quot;,&quot;non-dropping-particle&quot;:&quot;&quot;}],&quot;container-title&quot;:&quot;Cancer discovery&quot;,&quot;accessed&quot;:{&quot;date-parts&quot;:[[2019,5,8]]},&quot;DOI&quot;:&quot;10.1158/2159-8290.CD-18-1220&quot;,&quot;ISSN&quot;:&quot;2159-8290&quot;,&quot;PMID&quot;:&quot;30952657&quot;,&quot;URL&quot;:&quot;www.aacrjournals.org&quot;,&quot;issued&quot;:{&quot;date-parts&quot;:[[2019,6,5]]},&quot;page&quot;:&quot;738-755&quot;,&quot;abstract&quot;:&quot;KRAS is the most frequently mutated oncogene. The incidence of specific KRAS alleles varies between cancers from different sites, but it is unclear whether allelic selection results from biological selection for specific mutant KRAS proteins. We used a cross-disciplinary approach to compare KRASG12D, a common mutant form, and KRASA146T, a mutant that occurs only in selected cancers. Biochemical and structural studies demonstrated that KRASA146T exhibits a marked extension of switch 1 away from the protein body and nucleotide binding site, which activates KRAS by promoting a high rate of intrinsic and guanine nucleotide exchange factor-induced nucleotide exchange. Using mice genetically engineered to express either allele, we found that KRASG12D and KRASA146T exhibit distinct tissue-specific effects on homeostasis that mirror mutational frequencies in human cancers. These tissue-specific phenotypes result from allele-specific signaling properties, demonstrating that context-dependent variations in signaling downstream of different KRAS mutants drive the KRAS mutational pattern seen in cancer. SIGNIFICANCE: Although epidemiologic and clinical studies have suggested allele-specific behaviors for KRAS, experimental evidence for allele-specific biological properties is limited. We combined structural biology, mass spectrometry, and mouse modeling to demonstrate that the selection for specific KRAS mutants in human cancers from different tissues is due to their distinct signaling properties.See related commentary by Hobbs and Der, p. 696.This article is highlighted in the In This Issue feature, p. 681.&quot;,&quot;issue&quot;:&quot;6&quot;,&quot;volume&quot;:&quot;9&quot;},&quot;isTemporary&quot;:false},{&quot;id&quot;:&quot;3c2ee563-4cb6-3ddf-9288-028e6e37238b&quot;,&quot;itemData&quot;:{&quot;type&quot;:&quot;article-journal&quot;,&quot;id&quot;:&quot;3c2ee563-4cb6-3ddf-9288-028e6e37238b&quot;,&quot;title&quot;:&quot;Biochemical and Structural Analysis of Common Cancer-Associated KRAS Mutations.&quot;,&quot;author&quot;:[{&quot;family&quot;:&quot;Hunter&quot;,&quot;given&quot;:&quot;John C&quot;,&quot;parse-names&quot;:false,&quot;dropping-particle&quot;:&quot;&quot;,&quot;non-dropping-particle&quot;:&quot;&quot;},{&quot;family&quot;:&quot;Manandhar&quot;,&quot;given&quot;:&quot;Anuj&quot;,&quot;parse-names&quot;:false,&quot;dropping-particle&quot;:&quot;&quot;,&quot;non-dropping-particle&quot;:&quot;&quot;},{&quot;family&quot;:&quot;Carrasco&quot;,&quot;given&quot;:&quot;Martin A&quot;,&quot;parse-names&quot;:false,&quot;dropping-particle&quot;:&quot;&quot;,&quot;non-dropping-particle&quot;:&quot;&quot;},{&quot;family&quot;:&quot;Gurbani&quot;,&quot;given&quot;:&quot;Deepak&quot;,&quot;parse-names&quot;:false,&quot;dropping-particle&quot;:&quot;&quot;,&quot;non-dropping-particle&quot;:&quot;&quot;},{&quot;family&quot;:&quot;Gondi&quot;,&quot;given&quot;:&quot;Sudershan&quot;,&quot;parse-names&quot;:false,&quot;dropping-particle&quot;:&quot;&quot;,&quot;non-dropping-particle&quot;:&quot;&quot;},{&quot;family&quot;:&quot;Westover&quot;,&quot;given&quot;:&quot;Kenneth D&quot;,&quot;parse-names&quot;:false,&quot;dropping-particle&quot;:&quot;&quot;,&quot;non-dropping-particle&quot;:&quot;&quot;}],&quot;container-title&quot;:&quot;Molecular cancer research : MCR&quot;,&quot;accessed&quot;:{&quot;date-parts&quot;:[[2018,5,23]]},&quot;DOI&quot;:&quot;10.1158/1541-7786.MCR-15-0203&quot;,&quot;ISBN&quot;:&quot;1557-3125 (Electronic) 1541-7786 (Linking)&quot;,&quot;ISSN&quot;:&quot;1557-3125&quot;,&quot;PMID&quot;:&quot;26037647&quot;,&quot;URL&quot;:&quot;http://mcr.aacrjournals.org/content/molcanres/13/9/1325.full.pdf&quot;,&quot;issued&quot;:{&quot;date-parts&quot;:[[2015,9]]},&quot;page&quot;:&quot;1325-35&quot;,&quot;abstract&quot;:&quot;UNLABELLED KRAS mutations are the most common genetic abnormalities in cancer, but the distribution of specific mutations across cancers and the differential responses of patients with specific KRAS mutations in therapeutic clinical trials suggest that different KRAS mutations have unique biochemical behaviors. To further explain these high-level clinical differences and to explore potential therapeutic strategies for specific KRAS isoforms, we characterized the most common KRAS mutants biochemically for substrate binding kinetics, intrinsic and GTPase-activating protein (GAP)-stimulated GTPase activities, and interactions with the RAS effector, RAF kinase. Of note, KRAS G13D shows rapid nucleotide exchange kinetics compared with other mutants analyzed. This property can be explained by changes in the electrostatic charge distribution of the active site induced by the G13D mutation as shown by X-ray crystallography. High-resolution X-ray structures are also provided for the GDP-bound forms of KRAS G12V, G12R, and Q61L and reveal additional insight. Overall, the structural data and measurements, obtained herein, indicate that measurable biochemical properties provide clues for identifying KRAS-driven tumors that preferentially signal through RAF. IMPLICATIONS Biochemical profiling and subclassification of KRAS-driven cancers will enable the rational selection of therapies targeting specific KRAS isoforms or specific RAS effectors.&quot;,&quot;issue&quot;:&quot;9&quot;,&quot;volume&quot;:&quot;13&quot;},&quot;isTemporary&quot;:false},{&quot;id&quot;:&quot;001051a1-6c19-377b-9b54-317fe5ffe982&quot;,&quot;itemData&quot;:{&quot;type&quot;:&quot;article-journal&quot;,&quot;id&quot;:&quot;001051a1-6c19-377b-9b54-317fe5ffe982&quot;,&quot;title&quot;:&quot;Rare codons capacitate Kras-driven de novo tumorigenesis.&quot;,&quot;author&quot;:[{&quot;family&quot;:&quot;Pershing&quot;,&quot;given&quot;:&quot;Nicole L K&quot;,&quot;parse-names&quot;:false,&quot;dropping-particle&quot;:&quot;&quot;,&quot;non-dropping-particle&quot;:&quot;&quot;},{&quot;family&quot;:&quot;Lampson&quot;,&quot;given&quot;:&quot;Benjamin L&quot;,&quot;parse-names&quot;:false,&quot;dropping-particle&quot;:&quot;&quot;,&quot;non-dropping-particle&quot;:&quot;&quot;},{&quot;family&quot;:&quot;Belsky&quot;,&quot;given&quot;:&quot;Jason A&quot;,&quot;parse-names&quot;:false,&quot;dropping-particle&quot;:&quot;&quot;,&quot;non-dropping-particle&quot;:&quot;&quot;},{&quot;family&quot;:&quot;Kaltenbrun&quot;,&quot;given&quot;:&quot;Erin&quot;,&quot;parse-names&quot;:false,&quot;dropping-particle&quot;:&quot;&quot;,&quot;non-dropping-particle&quot;:&quot;&quot;},{&quot;family&quot;:&quot;MacAlpine&quot;,&quot;given&quot;:&quot;David M&quot;,&quot;parse-names&quot;:false,&quot;dropping-particle&quot;:&quot;&quot;,&quot;non-dropping-particle&quot;:&quot;&quot;},{&quot;family&quot;:&quot;Counter&quot;,&quot;given&quot;:&quot;Christopher M&quot;,&quot;parse-names&quot;:false,&quot;dropping-particle&quot;:&quot;&quot;,&quot;non-dropping-particle&quot;:&quot;&quot;}],&quot;container-title&quot;:&quot;The Journal of clinical investigation&quot;,&quot;accessed&quot;:{&quot;date-parts&quot;:[[2019,5,4]]},&quot;DOI&quot;:&quot;10.1172/JCI77627&quot;,&quot;ISSN&quot;:&quot;1558-8238&quot;,&quot;PMID&quot;:&quot;25437878&quot;,&quot;URL&quot;:&quot;https://dm5migu4zj3pb.cloudfront.net/manuscripts/77000/77627/cache/77627.3-20150220094551-covered-253bed37ca4c1ab43d105aefdf7b5536.pdf&quot;,&quot;issued&quot;:{&quot;date-parts&quot;:[[2015,1]]},&quot;page&quot;:&quot;222-33&quot;,&quot;abstract&quot;:&quot;The KRAS gene is commonly mutated in human cancers, rendering the encoded small GTPase constitutively active and oncogenic. This gene has the unusual feature of being enriched for rare codons, which limit protein expression. Here, to determine the effect of the rare codon bias of the KRAS gene on de novo tumorigenesis, we introduced synonymous mutations that converted rare codons into common codons in exon 3 of the Kras gene in mice. Compared with control animals, mice with at least 1 copy of this Kras(ex3op) allele had fewer tumors following carcinogen exposure, and this allele was mutated less often, with weaker oncogenic mutations in these tumors. This reduction in tumorigenesis was attributable to higher expression of the Kras(ex3op) allele, which induced growth arrest when oncogenic and exhibited tumor-suppressive activity when not mutated. Together, our data indicate that the inherent rare codon bias of KRAS plays an integral role in tumorigenesis.&quot;,&quot;issue&quot;:&quot;1&quot;,&quot;volume&quot;:&quot;125&quot;},&quot;isTemporary&quot;:false},{&quot;id&quot;:&quot;b23cb39c-67a1-3bac-9664-71a4deb25b9d&quot;,&quot;itemData&quot;:{&quot;type&quot;:&quot;article-journal&quot;,&quot;id&quot;:&quot;b23cb39c-67a1-3bac-9664-71a4deb25b9d&quot;,&quot;title&quot;:&quot;Atypical KRASG12R Mutant Is Impaired in PI3K Signaling and Macropinocytosis in Pancreatic Cancer.&quot;,&quot;author&quot;:[{&quot;family&quot;:&quot;Hobbs&quot;,&quot;given&quot;:&quot;G Aaron&quot;,&quot;parse-names&quot;:false,&quot;dropping-particle&quot;:&quot;&quot;,&quot;non-dropping-particle&quot;:&quot;&quot;},{&quot;family&quot;:&quot;Baker&quot;,&quot;given&quot;:&quot;Nicole M&quot;,&quot;parse-names&quot;:false,&quot;dropping-particle&quot;:&quot;&quot;,&quot;non-dropping-particle&quot;:&quot;&quot;},{&quot;family&quot;:&quot;Miermont&quot;,&quot;given&quot;:&quot;Anne M&quot;,&quot;parse-names&quot;:false,&quot;dropping-particle&quot;:&quot;&quot;,&quot;non-dropping-particle&quot;:&quot;&quot;},{&quot;family&quot;:&quot;Thurman&quot;,&quot;given&quot;:&quot;Ryan D&quot;,&quot;parse-names&quot;:false,&quot;dropping-particle&quot;:&quot;&quot;,&quot;non-dropping-particle&quot;:&quot;&quot;},{&quot;family&quot;:&quot;Pierobon&quot;,&quot;given&quot;:&quot;Mariaelena&quot;,&quot;parse-names&quot;:false,&quot;dropping-particle&quot;:&quot;&quot;,&quot;non-dropping-particle&quot;:&quot;&quot;},{&quot;family&quot;:&quot;Tran&quot;,&quot;given&quot;:&quot;Timothy H&quot;,&quot;parse-names&quot;:false,&quot;dropping-particle&quot;:&quot;&quot;,&quot;non-dropping-particle&quot;:&quot;&quot;},{&quot;family&quot;:&quot;Anderson&quot;,&quot;given&quot;:&quot;Andrew O&quot;,&quot;parse-names&quot;:false,&quot;dropping-particle&quot;:&quot;&quot;,&quot;non-dropping-particle&quot;:&quot;&quot;},{&quot;family&quot;:&quot;Waters&quot;,&quot;given&quot;:&quot;Andrew M&quot;,&quot;parse-names&quot;:false,&quot;dropping-particle&quot;:&quot;&quot;,&quot;non-dropping-particle&quot;:&quot;&quot;},{&quot;family&quot;:&quot;Diehl&quot;,&quot;given&quot;:&quot;J Nathaniel&quot;,&quot;parse-names&quot;:false,&quot;dropping-particle&quot;:&quot;&quot;,&quot;non-dropping-particle&quot;:&quot;&quot;},{&quot;family&quot;:&quot;Papke&quot;,&quot;given&quot;:&quot;Bjoern&quot;,&quot;parse-names&quot;:false,&quot;dropping-particle&quot;:&quot;&quot;,&quot;non-dropping-particle&quot;:&quot;&quot;},{&quot;family&quot;:&quot;Hodge&quot;,&quot;given&quot;:&quot;Richard G&quot;,&quot;parse-names&quot;:false,&quot;dropping-particle&quot;:&quot;&quot;,&quot;non-dropping-particle&quot;:&quot;&quot;},{&quot;family&quot;:&quot;Klomp&quot;,&quot;given&quot;:&quot;Jennifer E&quot;,&quot;parse-names&quot;:false,&quot;dropping-particle&quot;:&quot;&quot;,&quot;non-dropping-particle&quot;:&quot;&quot;},{&quot;family&quot;:&quot;Goodwin&quot;,&quot;given&quot;:&quot;Craig M&quot;,&quot;parse-names&quot;:false,&quot;dropping-particle&quot;:&quot;&quot;,&quot;non-dropping-particle&quot;:&quot;&quot;},{&quot;family&quot;:&quot;DeLiberty&quot;,&quot;given&quot;:&quot;Jonathan M&quot;,&quot;parse-names&quot;:false,&quot;dropping-particle&quot;:&quot;&quot;,&quot;non-dropping-particle&quot;:&quot;&quot;},{&quot;family&quot;:&quot;Wang&quot;,&quot;given&quot;:&quot;Junning&quot;,&quot;parse-names&quot;:false,&quot;dropping-particle&quot;:&quot;&quot;,&quot;non-dropping-particle&quot;:&quot;&quot;},{&quot;family&quot;:&quot;Ng&quot;,&quot;given&quot;:&quot;Raymond W S&quot;,&quot;parse-names&quot;:false,&quot;dropping-particle&quot;:&quot;&quot;,&quot;non-dropping-particle&quot;:&quot;&quot;},{&quot;family&quot;:&quot;Gautam&quot;,&quot;given&quot;:&quot;Prson&quot;,&quot;parse-names&quot;:false,&quot;dropping-particle&quot;:&quot;&quot;,&quot;non-dropping-particle&quot;:&quot;&quot;},{&quot;family&quot;:&quot;Bryant&quot;,&quot;given&quot;:&quot;Kirsten L&quot;,&quot;parse-names&quot;:false,&quot;dropping-particle&quot;:&quot;&quot;,&quot;non-dropping-particle&quot;:&quot;&quot;},{&quot;family&quot;:&quot;Esposito&quot;,&quot;given&quot;:&quot;Dominic&quot;,&quot;parse-names&quot;:false,&quot;dropping-particle&quot;:&quot;&quot;,&quot;non-dropping-particle&quot;:&quot;&quot;},{&quot;family&quot;:&quot;Campbell&quot;,&quot;given&quot;:&quot;Sharon L&quot;,&quot;parse-names&quot;:false,&quot;dropping-particle&quot;:&quot;&quot;,&quot;non-dropping-particle&quot;:&quot;&quot;},{&quot;family&quot;:&quot;Petricoin&quot;,&quot;given&quot;:&quot;Emanuel F&quot;,&quot;parse-names&quot;:false,&quot;dropping-particle&quot;:&quot;&quot;,&quot;non-dropping-particle&quot;:&quot;&quot;},{&quot;family&quot;:&quot;Simanshu&quot;,&quot;given&quot;:&quot;Dhirendra K&quot;,&quot;parse-names&quot;:false,&quot;dropping-particle&quot;:&quot;&quot;,&quot;non-dropping-particle&quot;:&quot;&quot;},{&quot;family&quot;:&quot;Aguirre&quot;,&quot;given&quot;:&quot;Andrew J&quot;,&quot;parse-names&quot;:false,&quot;dropping-particle&quot;:&quot;&quot;,&quot;non-dropping-particle&quot;:&quot;&quot;},{&quot;family&quot;:&quot;Wolpin&quot;,&quot;given&quot;:&quot;Brian M&quot;,&quot;parse-names&quot;:false,&quot;dropping-particle&quot;:&quot;&quot;,&quot;non-dropping-particle&quot;:&quot;&quot;},{&quot;family&quot;:&quot;Wennerberg&quot;,&quot;given&quot;:&quot;Krister&quot;,&quot;parse-names&quot;:false,&quot;dropping-particle&quot;:&quot;&quot;,&quot;non-dropping-particle&quot;:&quot;&quot;},{&quot;family&quot;:&quot;Rudloff&quot;,&quot;given&quot;:&quot;Udo&quot;,&quot;parse-names&quot;:false,&quot;dropping-particle&quot;:&quot;&quot;,&quot;non-dropping-particle&quot;:&quot;&quot;},{&quot;family&quot;:&quot;Cox&quot;,&quot;given&quot;:&quot;Adrienne D&quot;,&quot;parse-names&quot;:false,&quot;dropping-particle&quot;:&quot;&quot;,&quot;non-dropping-particle&quot;:&quot;&quot;},{&quot;family&quot;:&quot;Der&quot;,&quot;given&quot;:&quot;Channing J&quot;,&quot;parse-names&quot;:false,&quot;dropping-particle&quot;:&quot;&quot;,&quot;non-dropping-particle&quot;:&quot;&quot;}],&quot;container-title&quot;:&quot;Cancer discovery&quot;,&quot;accessed&quot;:{&quot;date-parts&quot;:[[2020,1,6]]},&quot;DOI&quot;:&quot;10.1158/2159-8290.CD-19-1006&quot;,&quot;ISSN&quot;:&quot;2159-8290&quot;,&quot;PMID&quot;:&quot;31649109&quot;,&quot;URL&quot;:&quot;www.aacrjournals.org&quot;,&quot;issued&quot;:{&quot;date-parts&quot;:[[2019,10,24]]},&quot;abstract&quot;:&quot;Allele-specific signaling by different KRAS alleles remains poorly understood. The KRASG12R mutation displays uneven prevalence among cancers that harbor the highest occurrence of KRAS mutations: It is rare (∼1%) in lung and colorectal cancers, yet relatively common (∼20%) in pancreatic ductal adenocarcinoma (PDAC), suggesting context-specific properties. We evaluated whether KRASG12R is functionally distinct from the more common KRASG12D- or KRASG12V-mutant proteins (KRASG12D/V). We found that KRASG12D/V but not KRASG12R drives macropinocytosis and that MYC is essential for macropinocytosis in KRASG12D/V- but not KRASG12R-mutant PDAC. Surprisingly, we found that KRASG12R is defective for interaction with a key effector, p110α PI3K (PI3Kα), due to structural perturbations in switch II. Instead, upregulated KRAS-independent PI3Kγ activity was able to support macropinocytosis in KRASG12R-mutant PDAC. Finally, we determined that KRASG12R-mutant PDAC displayed a distinct drug sensitivity profile compared with KRASG12D-mutant PDAC but is still responsive to the combined inhibition of ERK and autophagy. SIGNIFICANCE: We determined that KRASG12R is impaired in activating a key effector, p110α PI3K. As such, KRASG12R is impaired in driving macropinocytosis. However, overexpression of PI3Kγ in PDAC compensates for this deficiency, providing one basis for the prevalence of this otherwise rare KRAS mutant in pancreatic cancer but not other cancers.See related commentary by Falcomatà et al., p. 23.&quot;},&quot;isTemporary&quot;:false},{&quot;id&quot;:&quot;0a39511e-262b-39be-908c-88016019cc0d&quot;,&quot;itemData&quot;:{&quot;type&quot;:&quot;article-journal&quot;,&quot;id&quot;:&quot;0a39511e-262b-39be-908c-88016019cc0d&quot;,&quot;title&quot;:&quot;Differential effects of oncogenic K-Ras and N-Ras on proliferation, differentiation and tumor progression in the colon.&quot;,&quot;author&quot;:[{&quot;family&quot;:&quot;Haigis&quot;,&quot;given&quot;:&quot;Kevin M&quot;,&quot;parse-names&quot;:false,&quot;dropping-particle&quot;:&quot;&quot;,&quot;non-dropping-particle&quot;:&quot;&quot;},{&quot;family&quot;:&quot;Kendall&quot;,&quot;given&quot;:&quot;Krystle R&quot;,&quot;parse-names&quot;:false,&quot;dropping-particle&quot;:&quot;&quot;,&quot;non-dropping-particle&quot;:&quot;&quot;},{&quot;family&quot;:&quot;Wang&quot;,&quot;given&quot;:&quot;Yufang&quot;,&quot;parse-names&quot;:false,&quot;dropping-particle&quot;:&quot;&quot;,&quot;non-dropping-particle&quot;:&quot;&quot;},{&quot;family&quot;:&quot;Cheung&quot;,&quot;given&quot;:&quot;Ann&quot;,&quot;parse-names&quot;:false,&quot;dropping-particle&quot;:&quot;&quot;,&quot;non-dropping-particle&quot;:&quot;&quot;},{&quot;family&quot;:&quot;Haigis&quot;,&quot;given&quot;:&quot;Marcia C&quot;,&quot;parse-names&quot;:false,&quot;dropping-particle&quot;:&quot;&quot;,&quot;non-dropping-particle&quot;:&quot;&quot;},{&quot;family&quot;:&quot;Glickman&quot;,&quot;given&quot;:&quot;Jonathan N&quot;,&quot;parse-names&quot;:false,&quot;dropping-particle&quot;:&quot;&quot;,&quot;non-dropping-particle&quot;:&quot;&quot;},{&quot;family&quot;:&quot;Niwa-Kawakita&quot;,&quot;given&quot;:&quot;Michiko&quot;,&quot;parse-names&quot;:false,&quot;dropping-particle&quot;:&quot;&quot;,&quot;non-dropping-particle&quot;:&quot;&quot;},{&quot;family&quot;:&quot;Sweet-Cordero&quot;,&quot;given&quot;:&quot;Alejandro&quot;,&quot;parse-names&quot;:false,&quot;dropping-particle&quot;:&quot;&quot;,&quot;non-dropping-particle&quot;:&quot;&quot;},{&quot;family&quot;:&quot;Sebolt-Leopold&quot;,&quot;given&quot;:&quot;Judith&quot;,&quot;parse-names&quot;:false,&quot;dropping-particle&quot;:&quot;&quot;,&quot;non-dropping-particle&quot;:&quot;&quot;},{&quot;family&quot;:&quot;Shannon&quot;,&quot;given&quot;:&quot;Kevin M&quot;,&quot;parse-names&quot;:false,&quot;dropping-particle&quot;:&quot;&quot;,&quot;non-dropping-particle&quot;:&quot;&quot;},{&quot;family&quot;:&quot;Settleman&quot;,&quot;given&quot;:&quot;Jeffrey&quot;,&quot;parse-names&quot;:false,&quot;dropping-particle&quot;:&quot;&quot;,&quot;non-dropping-particle&quot;:&quot;&quot;},{&quot;family&quot;:&quot;Giovannini&quot;,&quot;given&quot;:&quot;Marco&quot;,&quot;parse-names&quot;:false,&quot;dropping-particle&quot;:&quot;&quot;,&quot;non-dropping-particle&quot;:&quot;&quot;},{&quot;family&quot;:&quot;Jacks&quot;,&quot;given&quot;:&quot;Tyler&quot;,&quot;parse-names&quot;:false,&quot;dropping-particle&quot;:&quot;&quot;,&quot;non-dropping-particle&quot;:&quot;&quot;}],&quot;container-title&quot;:&quot;Nature genetics&quot;,&quot;accessed&quot;:{&quot;date-parts&quot;:[[2018,10,1]]},&quot;DOI&quot;:&quot;10.1038/ng.115&quot;,&quot;ISBN&quot;:&quot;1546-1718 (Electronic)\\r1061-4036 (Linking)&quot;,&quot;ISSN&quot;:&quot;1546-1718&quot;,&quot;PMID&quot;:&quot;18372904&quot;,&quot;URL&quot;:&quot;http://www.nature.com/naturegenetics&quot;,&quot;issued&quot;:{&quot;date-parts&quot;:[[2008,5]]},&quot;page&quot;:&quot;600-8&quot;,&quot;abstract&quot;:&quot;Kras is commonly mutated in colon cancers, but mutations in Nras are rare. We have used genetically engineered mice to determine whether and how these related oncogenes regulate homeostasis and tumorigenesis in the colon. Expression of K-Ras(G12D) in the colonic epithelium stimulated hyperproliferation in a Mek-dependent manner. N-Ras(G12D) did not alter the growth properties of the epithelium, but was able to confer resistance to apoptosis. In the context of an Apc-mutant colonic tumor, activation of K-Ras led to defects in terminal differentiation and expansion of putative stem cells within the tumor epithelium. This K-Ras tumor phenotype was associated with attenuated signaling through the MAPK pathway, and human colon cancer cells expressing mutant K-Ras were hypersensitive to inhibition of Raf, but not Mek. These studies demonstrate clear phenotypic differences between mutant Kras and Nras, and suggest that the oncogenic phenotype of mutant K-Ras might be mediated by noncanonical signaling through Ras effector pathways.&quot;,&quot;issue&quot;:&quot;5&quot;,&quot;volume&quot;:&quot;40&quot;},&quot;isTemporary&quot;:false},{&quot;id&quot;:&quot;5117b48e-d543-36df-9309-76da22df1758&quot;,&quot;itemData&quot;:{&quot;type&quot;:&quot;article-journal&quot;,&quot;id&quot;:&quot;5117b48e-d543-36df-9309-76da22df1758&quot;,&quot;title&quot;:&quot;The Functional Proximal Proteome of Oncogenic Ras Includes mTORC2.&quot;,&quot;author&quot;:[{&quot;family&quot;:&quot;Kovalski&quot;,&quot;given&quot;:&quot;Joanna R&quot;,&quot;parse-names&quot;:false,&quot;dropping-particle&quot;:&quot;&quot;,&quot;non-dropping-particle&quot;:&quot;&quot;},{&quot;family&quot;:&quot;Bhaduri&quot;,&quot;given&quot;:&quot;Aparna&quot;,&quot;parse-names&quot;:false,&quot;dropping-particle&quot;:&quot;&quot;,&quot;non-dropping-particle&quot;:&quot;&quot;},{&quot;family&quot;:&quot;Zehnder&quot;,&quot;given&quot;:&quot;Ashley M&quot;,&quot;parse-names&quot;:false,&quot;dropping-particle&quot;:&quot;&quot;,&quot;non-dropping-particle&quot;:&quot;&quot;},{&quot;family&quot;:&quot;Neela&quot;,&quot;given&quot;:&quot;Poornima H&quot;,&quot;parse-names&quot;:false,&quot;dropping-particle&quot;:&quot;&quot;,&quot;non-dropping-particle&quot;:&quot;&quot;},{&quot;family&quot;:&quot;Che&quot;,&quot;given&quot;:&quot;Yonglu&quot;,&quot;parse-names&quot;:false,&quot;dropping-particle&quot;:&quot;&quot;,&quot;non-dropping-particle&quot;:&quot;&quot;},{&quot;family&quot;:&quot;Wozniak&quot;,&quot;given&quot;:&quot;Glenn G&quot;,&quot;parse-names&quot;:false,&quot;dropping-particle&quot;:&quot;&quot;,&quot;non-dropping-particle&quot;:&quot;&quot;},{&quot;family&quot;:&quot;Khavari&quot;,&quot;given&quot;:&quot;Paul A.&quot;,&quot;parse-names&quot;:false,&quot;dropping-particle&quot;:&quot;&quot;,&quot;non-dropping-particle&quot;:&quot;&quot;}],&quot;container-title&quot;:&quot;Molecular cell&quot;,&quot;accessed&quot;:{&quot;date-parts&quot;:[[2019,2,24]]},&quot;DOI&quot;:&quot;10.1016/j.molcel.2018.12.001&quot;,&quot;ISSN&quot;:&quot;1097-4164&quot;,&quot;PMID&quot;:&quot;30639242&quot;,&quot;URL&quot;:&quot;https://doi.org/10.1016/j.molcel.2018.12.001&quot;,&quot;issued&quot;:{&quot;date-parts&quot;:[[2019,2,21]]},&quot;page&quot;:&quot;830-844.e12&quot;,&quot;abstract&quot;:&quot;Proximity-dependent biotin labeling (BioID) may identify new targets for cancers driven by difficult-to-drug oncogenes such as Ras. Therefore, BioID was used with wild-type (WT) and oncogenic mutant (MT) H-, K-, and N-Ras, identifying known interactors, including Raf and PI3K, as well as a common set of 130 novel proteins proximal to all Ras isoforms. A CRISPR screen of these proteins for Ras dependence identified mTOR, which was also found proximal to MT Ras in human tumors. Oncogenic Ras directly bound two mTOR complex 2 (mTORC2) components, mTOR and MAPKAP1, to promote mTORC2 kinase activity at the plasma membrane. mTORC2 enabled the Ras pro-proliferative cell cycle transcriptional program, and perturbing the Ras-mTORC2 interaction impaired Ras-dependent neoplasia in vivo. Combining proximity-dependent proteomics with CRISPR screening identified a new set of functional Ras-associated proteins, defined mTORC2 as a new direct Ras effector, and offers a strategy for finding new proteins that cooperate with dominant oncogenes.&quot;,&quot;issue&quot;:&quot;4&quot;,&quot;volume&quot;:&quot;73&quot;},&quot;isTemporary&quot;:false},{&quot;id&quot;:&quot;0791771f-a1fe-3f3d-b216-c4f1d16dc19d&quot;,&quot;itemData&quot;:{&quot;type&quot;:&quot;article-journal&quot;,&quot;id&quot;:&quot;0791771f-a1fe-3f3d-b216-c4f1d16dc19d&quot;,&quot;title&quot;:&quot;Effect of KRAS oncogene substitutions on protein behavior: implications for signaling and clinical outcome.&quot;,&quot;author&quot;:[{&quot;family&quot;:&quot;Ihle&quot;,&quot;given&quot;:&quot;Nathan T.&quot;,&quot;parse-names&quot;:false,&quot;dropping-particle&quot;:&quot;&quot;,&quot;non-dropping-particle&quot;:&quot;&quot;},{&quot;family&quot;:&quot;Byers&quot;,&quot;given&quot;:&quot;Lauren A.&quot;,&quot;parse-names&quot;:false,&quot;dropping-particle&quot;:&quot;&quot;,&quot;non-dropping-particle&quot;:&quot;&quot;},{&quot;family&quot;:&quot;Kim&quot;,&quot;given&quot;:&quot;Edward S.&quot;,&quot;parse-names&quot;:false,&quot;dropping-particle&quot;:&quot;&quot;,&quot;non-dropping-particle&quot;:&quot;&quot;},{&quot;family&quot;:&quot;Saintigny&quot;,&quot;given&quot;:&quot;Pierre&quot;,&quot;parse-names&quot;:false,&quot;dropping-particle&quot;:&quot;&quot;,&quot;non-dropping-particle&quot;:&quot;&quot;},{&quot;family&quot;:&quot;Lee&quot;,&quot;given&quot;:&quot;J. Jack&quot;,&quot;parse-names&quot;:false,&quot;dropping-particle&quot;:&quot;&quot;,&quot;non-dropping-particle&quot;:&quot;&quot;},{&quot;family&quot;:&quot;Blumenschein&quot;,&quot;given&quot;:&quot;George R.&quot;,&quot;parse-names&quot;:false,&quot;dropping-particle&quot;:&quot;&quot;,&quot;non-dropping-particle&quot;:&quot;&quot;},{&quot;family&quot;:&quot;Tsao&quot;,&quot;given&quot;:&quot;Anne&quot;,&quot;parse-names&quot;:false,&quot;dropping-particle&quot;:&quot;&quot;,&quot;non-dropping-particle&quot;:&quot;&quot;},{&quot;family&quot;:&quot;Liu&quot;,&quot;given&quot;:&quot;Suyu&quot;,&quot;parse-names&quot;:false,&quot;dropping-particle&quot;:&quot;&quot;,&quot;non-dropping-particle&quot;:&quot;&quot;},{&quot;family&quot;:&quot;Larsen&quot;,&quot;given&quot;:&quot;Jill E.&quot;,&quot;parse-names&quot;:false,&quot;dropping-particle&quot;:&quot;&quot;,&quot;non-dropping-particle&quot;:&quot;&quot;},{&quot;family&quot;:&quot;Wang&quot;,&quot;given&quot;:&quot;Jing&quot;,&quot;parse-names&quot;:false,&quot;dropping-particle&quot;:&quot;&quot;,&quot;non-dropping-particle&quot;:&quot;&quot;},{&quot;family&quot;:&quot;Diao&quot;,&quot;given&quot;:&quot;Lixia&quot;,&quot;parse-names&quot;:false,&quot;dropping-particle&quot;:&quot;&quot;,&quot;non-dropping-particle&quot;:&quot;&quot;},{&quot;family&quot;:&quot;Coombes&quot;,&quot;given&quot;:&quot;Kevin R.&quot;,&quot;parse-names&quot;:false,&quot;dropping-particle&quot;:&quot;&quot;,&quot;non-dropping-particle&quot;:&quot;&quot;},{&quot;family&quot;:&quot;Chen&quot;,&quot;given&quot;:&quot;Lu&quot;,&quot;parse-names&quot;:false,&quot;dropping-particle&quot;:&quot;&quot;,&quot;non-dropping-particle&quot;:&quot;&quot;},{&quot;family&quot;:&quot;Zhang&quot;,&quot;given&quot;:&quot;Shuxing&quot;,&quot;parse-names&quot;:false,&quot;dropping-particle&quot;:&quot;&quot;,&quot;non-dropping-particle&quot;:&quot;&quot;},{&quot;family&quot;:&quot;Abdelmelek&quot;,&quot;given&quot;:&quot;Mena F.&quot;,&quot;parse-names&quot;:false,&quot;dropping-particle&quot;:&quot;&quot;,&quot;non-dropping-particle&quot;:&quot;&quot;},{&quot;family&quot;:&quot;Tang&quot;,&quot;given&quot;:&quot;Ximing&quot;,&quot;parse-names&quot;:false,&quot;dropping-particle&quot;:&quot;&quot;,&quot;non-dropping-particle&quot;:&quot;&quot;},{&quot;family&quot;:&quot;Papadimitrakopoulou&quot;,&quot;given&quot;:&quot;Vassiliki&quot;,&quot;parse-names&quot;:false,&quot;dropping-particle&quot;:&quot;&quot;,&quot;non-dropping-particle&quot;:&quot;&quot;},{&quot;family&quot;:&quot;Minna&quot;,&quot;given&quot;:&quot;John D.&quot;,&quot;parse-names&quot;:false,&quot;dropping-particle&quot;:&quot;&quot;,&quot;non-dropping-particle&quot;:&quot;&quot;},{&quot;family&quot;:&quot;Lippman&quot;,&quot;given&quot;:&quot;Scott M.&quot;,&quot;parse-names&quot;:false,&quot;dropping-particle&quot;:&quot;&quot;,&quot;non-dropping-particle&quot;:&quot;&quot;},{&quot;family&quot;:&quot;Hong&quot;,&quot;given&quot;:&quot;Waun K.&quot;,&quot;parse-names&quot;:false,&quot;dropping-particle&quot;:&quot;&quot;,&quot;non-dropping-particle&quot;:&quot;&quot;},{&quot;family&quot;:&quot;Herbst&quot;,&quot;given&quot;:&quot;Roy S.&quot;,&quot;parse-names&quot;:false,&quot;dropping-particle&quot;:&quot;&quot;,&quot;non-dropping-particle&quot;:&quot;&quot;},{&quot;family&quot;:&quot;Wistuba&quot;,&quot;given&quot;:&quot;Ignacio I.&quot;,&quot;parse-names&quot;:false,&quot;dropping-particle&quot;:&quot;&quot;,&quot;non-dropping-particle&quot;:&quot;&quot;},{&quot;family&quot;:&quot;Heymach&quot;,&quot;given&quot;:&quot;John&quot;,&quot;parse-names&quot;:false,&quot;dropping-particle&quot;:&quot;v.&quot;,&quot;non-dropping-particle&quot;:&quot;&quot;},{&quot;family&quot;:&quot;Powis&quot;,&quot;given&quot;:&quot;Garth&quot;,&quot;parse-names&quot;:false,&quot;dropping-particle&quot;:&quot;&quot;,&quot;non-dropping-particle&quot;:&quot;&quot;}],&quot;container-title&quot;:&quot;Journal of the National Cancer Institute&quot;,&quot;DOI&quot;:&quot;10.1093/jnci/djr523&quot;,&quot;ISBN&quot;:&quot;1460-2105 (Electronic)\\r0027-8874 (Linking)&quot;,&quot;ISSN&quot;:&quot;1460-2105&quot;,&quot;PMID&quot;:&quot;22247021&quot;,&quot;URL&quot;:&quot;http://www.ncbi.nlm.nih.gov/pubmed/22247021&quot;,&quot;issued&quot;:{&quot;date-parts&quot;:[[2012,2,8]]},&quot;page&quot;:&quot;228-39&quot;,&quot;abstract&quot;:&quot;BACKGROUND Mutations in the v-Ki-ras2 Kirsten rat sarcoma viral oncogene homolog (KRAS) play a critical role in cancer cell growth and resistance to therapy. Most mutations occur at codons 12 and 13. In colorectal cancer, the presence of any mutant KRas amino acid substitution is a negative predictor of patient response to targeted therapy. However, in non-small cell lung cancer (NSCLC), the evidence that KRAS mutation is a predictive factor is conflicting. METHODS We used data from a molecularly targeted clinical trial for 215 patients with tissues available out of 268 evaluable patients with refractory NSCLC to examine associations between specific mutant KRas proteins and progression-free survival and tumor gene expression. Transcriptome microarray studies of patient tumor samples and reverse-phase protein array studies of a panel of 67 NSCLC cell lines with known substitutions in KRas and in immortalized human bronchial epithelial cells stably expressing different mutant KRas proteins were used to investigate signaling pathway activation. Molecular modeling was used to study the conformations of wild-type and mutant KRas proteins. Kaplan-Meier curves and Cox regression were used to analyze survival data. All statistical tests were two-sided. RESULTS Patients whose tumors had either mutant KRas-Gly12Cys or mutant KRas-Gly12Val had worse progression-free survival compared with patients whose tumors had other mutant KRas proteins or wild-type KRas (P = .046, median survival = 1.84 months) compared with all other mutant KRas (median survival = 3.35 months) or wild-type KRas (median survival = 1.95 months). NSCLC cell lines with mutant KRas-Gly12Asp had activated phosphatidylinositol 3-kinase (PI-3-K) and mitogen-activated protein/extracellular signal-regulated kinase kinase (MEK) signaling, whereas those with mutant KRas-Gly12Cys or mutant KRas-Gly12Val had activated Ral signaling and decreased growth factor-dependent Akt activation. Molecular modeling studies showed that different conformations imposed by mutant KRas may lead to altered association with downstream signaling transducers. CONCLUSIONS Not all mutant KRas proteins affect patient survival or downstream signaling in a similar way. The heterogeneous behavior of mutant KRas proteins implies that therapeutic interventions may need to take into account the specific mutant KRas expressed by the tumor.&quot;,&quot;issue&quot;:&quot;3&quot;,&quot;volume&quot;:&quot;104&quot;},&quot;isTemporary&quot;:false},{&quot;id&quot;:&quot;506ba178-9685-30be-bafa-ac7e69152d0e&quot;,&quot;itemData&quot;:{&quot;type&quot;:&quot;article-journal&quot;,&quot;id&quot;:&quot;506ba178-9685-30be-bafa-ac7e69152d0e&quot;,&quot;title&quot;:&quot;Perturbation of the conformational equilibria in Ras by selective mutations as studied by 31P NMR spectroscopy.&quot;,&quot;author&quot;:[{&quot;family&quot;:&quot;Spoerner&quot;,&quot;given&quot;:&quot;Michael&quot;,&quot;parse-names&quot;:false,&quot;dropping-particle&quot;:&quot;&quot;,&quot;non-dropping-particle&quot;:&quot;&quot;},{&quot;family&quot;:&quot;Wittinghofer&quot;,&quot;given&quot;:&quot;Alfred&quot;,&quot;parse-names&quot;:false,&quot;dropping-particle&quot;:&quot;&quot;,&quot;non-dropping-particle&quot;:&quot;&quot;},{&quot;family&quot;:&quot;Kalbitzer&quot;,&quot;given&quot;:&quot;Hans Robert&quot;,&quot;parse-names&quot;:false,&quot;dropping-particle&quot;:&quot;&quot;,&quot;non-dropping-particle&quot;:&quot;&quot;}],&quot;container-title&quot;:&quot;FEBS letters&quot;,&quot;accessed&quot;:{&quot;date-parts&quot;:[[2019,1,23]]},&quot;DOI&quot;:&quot;10.1016/j.febslet.2004.11.020&quot;,&quot;ISBN&quot;:&quot;00145793&quot;,&quot;ISSN&quot;:&quot;0014-5793&quot;,&quot;PMID&quot;:&quot;15589837&quot;,&quot;URL&quot;:&quot;https://ac.els-cdn.com/S0014579304013845/1-s2.0-S0014579304013845-main.pdf?_tid=af4af0ec-00b6-4849-93c4-99c8dff0742e&amp;acdnat=1548338901_85cd6af55e3e8b6cdf0a78d9bea10d0c&quot;,&quot;issued&quot;:{&quot;date-parts&quot;:[[2004,12,17]]},&quot;page&quot;:&quot;305-10&quot;,&quot;abstract&quot;:&quot;Ras regulates a variety of different signal transduction pathways acting as molecular switch. It was shown by liquid and solid-state (31)P NMR spectroscopy that Ras exists in the guanosine-5'-(beta,gamma-imido)triphosphate bound form in at least two conformational states interconverting in millisecond time scale. The relative population between the two conformational states affects drastically the affinity of Ras to its effectors. (31)P NMR spectroscopy shows that the conformational equilibrium can be shifted specifically by point mutations, including mutations with oncogenic potential, thus modifying the effector interactions and their coupling to dynamic properties of the protein.&quot;,&quot;issue&quot;:&quot;3&quot;,&quot;volume&quot;:&quot;578&quot;},&quot;isTemporary&quot;:false},{&quot;id&quot;:&quot;8809ea4a-c8c9-3e5b-a971-4a0adb6fee7d&quot;,&quot;itemData&quot;:{&quot;type&quot;:&quot;article-journal&quot;,&quot;id&quot;:&quot;8809ea4a-c8c9-3e5b-a971-4a0adb6fee7d&quot;,&quot;title&quot;:&quot;Integrated RAS signaling defined by parallel NMR detection of effectors and regulators.&quot;,&quot;author&quot;:[{&quot;family&quot;:&quot;Smith&quot;,&quot;given&quot;:&quot;Matthew J&quot;,&quot;parse-names&quot;:false,&quot;dropping-particle&quot;:&quot;&quot;,&quot;non-dropping-particle&quot;:&quot;&quot;},{&quot;family&quot;:&quot;Ikura&quot;,&quot;given&quot;:&quot;Mitsuhiko&quot;,&quot;parse-names&quot;:false,&quot;dropping-particle&quot;:&quot;&quot;,&quot;non-dropping-particle&quot;:&quot;&quot;}],&quot;container-title&quot;:&quot;Nature chemical biology&quot;,&quot;accessed&quot;:{&quot;date-parts&quot;:[[2018,9,30]]},&quot;DOI&quot;:&quot;10.1038/nchembio.1435&quot;,&quot;ISBN&quot;:&quot;1552-4469 (Electronic)\\r1552-4450 (Linking)&quot;,&quot;ISSN&quot;:&quot;1552-4469&quot;,&quot;PMID&quot;:&quot;24441586&quot;,&quot;URL&quot;:&quot;www.nature.com/naturechemicalbiology&quot;,&quot;issued&quot;:{&quot;date-parts&quot;:[[2014,3]]},&quot;page&quot;:&quot;223-30&quot;,&quot;abstract&quot;:&quot;The RAS GTPase directs cell proliferation and survival by selectively relaying signals amid a dynamic network of regulatory enzymes and protein interactions. Oncogenic mutation of RAS alters cell growth by deleteriously controlling output to RAS-binding effectors. Mechanisms underlying multieffector interactions for both wild-type and oncogenic RAS are poorly understood owing to challenges in quantifying outputs to multiple pathways in parallel. Using highly selective NMR probes for wild-type and oncogenic (G12V) RAS, we develop a systematic approach that quantitatively measures RAS output in composite mixtures of GEF, GAP and effector RAS-binding domains (RBDs). We derive effector signaling hierarchies and establish how oscillating concentrations generate effector 'switching'. The G12V mutation highly perturbs this system, specifically altering interactions with RAL GTPase-specific GEFs and RAF kinases. We further reveal that RAS-RBD complexes show extensive feedback to full-length regulatory proteins. Our approach quantifies output from signaling hubs, here providing an integrated view of the RAS network.&quot;,&quot;issue&quot;:&quot;3&quot;,&quot;volume&quot;:&quot;10&quot;},&quot;isTemporary&quot;:false},{&quot;id&quot;:&quot;8fb8feb6-d210-31c4-a24c-84770d00a383&quot;,&quot;itemData&quot;:{&quot;type&quot;:&quot;article-journal&quot;,&quot;id&quot;:&quot;8fb8feb6-d210-31c4-a24c-84770d00a383&quot;,&quot;title&quot;:&quot;Assessment of mutation probabilities of KRAS G12 missense mutants and their long-timescale dynamics by atomistic molecular simulations and Markov state modeling.&quot;,&quot;author&quot;:[{&quot;family&quot;:&quot;Pantsar&quot;,&quot;given&quot;:&quot;Tatu&quot;,&quot;parse-names&quot;:false,&quot;dropping-particle&quot;:&quot;&quot;,&quot;non-dropping-particle&quot;:&quot;&quot;},{&quot;family&quot;:&quot;Rissanen&quot;,&quot;given&quot;:&quot;Sami&quot;,&quot;parse-names&quot;:false,&quot;dropping-particle&quot;:&quot;&quot;,&quot;non-dropping-particle&quot;:&quot;&quot;},{&quot;family&quot;:&quot;Dauch&quot;,&quot;given&quot;:&quot;Daniel&quot;,&quot;parse-names&quot;:false,&quot;dropping-particle&quot;:&quot;&quot;,&quot;non-dropping-particle&quot;:&quot;&quot;},{&quot;family&quot;:&quot;Laitinen&quot;,&quot;given&quot;:&quot;Tuomo&quot;,&quot;parse-names&quot;:false,&quot;dropping-particle&quot;:&quot;&quot;,&quot;non-dropping-particle&quot;:&quot;&quot;},{&quot;family&quot;:&quot;Vattulainen&quot;,&quot;given&quot;:&quot;Ilpo&quot;,&quot;parse-names&quot;:false,&quot;dropping-particle&quot;:&quot;&quot;,&quot;non-dropping-particle&quot;:&quot;&quot;},{&quot;family&quot;:&quot;Poso&quot;,&quot;given&quot;:&quot;Antti&quot;,&quot;parse-names&quot;:false,&quot;dropping-particle&quot;:&quot;&quot;,&quot;non-dropping-particle&quot;:&quot;&quot;}],&quot;container-title&quot;:&quot;PLoS computational biology&quot;,&quot;accessed&quot;:{&quot;date-parts&quot;:[[2018,9,30]]},&quot;DOI&quot;:&quot;10.1371/journal.pcbi.1006458&quot;,&quot;ISBN&quot;:&quot;1111111111&quot;,&quot;ISSN&quot;:&quot;1553-7358&quot;,&quot;PMID&quot;:&quot;30199525&quot;,&quot;URL&quot;:&quot;https://doi.org/10.1371/journal.pcbi.1006458&quot;,&quot;issued&quot;:{&quot;date-parts&quot;:[[2018,9]]},&quot;page&quot;:&quot;e1006458&quot;,&quot;abstract&quot;:&quot;A mutated KRAS protein is frequently observed in human cancers. Traditionally, the oncogenic properties of KRAS missense mutants at position 12 (G12X) have been considered as equal. Here, by assessing the probabilities of occurrence of all KRAS G12X mutations and KRAS dynamics we show that this assumption does not hold true. Instead, our findings revealed an outstanding mutational bias. We conducted a thorough mutational analysis of KRAS G12X mutations and assessed to what extent the observed mutation frequencies follow a random distribution. Unique tissue-specific frequencies are displayed with specific mutations, especially with G12R, which cannot be explained by random probabilities. To clarify the underlying causes for the nonrandom probabilities, we conducted extensive atomistic molecular dynamics simulations (170 μs) to study the differences of G12X mutations on a molecular level. The simulations revealed an allosteric hydrophobic signaling network in KRAS, and that protein dynamics is altered among the G12X mutants and as such differs from the wild-type and is mutation-specific. The shift in long-timescale conformational dynamics was confirmed with Markov state modeling. A G12X mutation was found to modify KRAS dynamics in an allosteric way, which is especially manifested in the switch regions that are responsible for the effector protein binding. The findings provide a basis to understand better the oncogenic properties of KRAS G12X mutants and the consequences of the observed nonrandom frequencies of specific G12X mutations.&quot;,&quot;issue&quot;:&quot;9&quot;,&quot;volume&quot;:&quot;14&quot;},&quot;isTemporary&quot;:false}],&quot;manualOverride&quot;:{&quot;isManuallyOverriden&quot;:false,&quot;manualOverrideText&quot;:&quot;&quot;,&quot;citeprocText&quot;:&quot;&lt;sup&gt;4,8,13–20&lt;/sup&gt;&quot;}},{&quot;properties&quot;:{&quot;noteIndex&quot;:0},&quot;citationID&quot;:&quot;MENDELEY_CITATION_7c70119a-89d7-4103-8f9f-db2fbbc23cab&quot;,&quot;isEdited&quot;:false,&quot;citationItems&quot;:[{&quot;id&quot;:&quot;6ec6e8ef-1e94-3781-96db-d6b4f7711721&quot;,&quot;itemData&quot;:{&quot;type&quot;:&quot;article-journal&quot;,&quot;id&quot;:&quot;6ec6e8ef-1e94-3781-96db-d6b4f7711721&quot;,&quot;title&quot;:&quot;KRAS Alleles: The Devil Is in the Detail.&quot;,&quot;author&quot;:[{&quot;family&quot;:&quot;Haigis&quot;,&quot;given&quot;:&quot;Kevin M&quot;,&quot;parse-names&quot;:false,&quot;dropping-particle&quot;:&quot;&quot;,&quot;non-dropping-particle&quot;:&quot;&quot;}],&quot;container-title&quot;:&quot;Trends in cancer&quot;,&quot;accessed&quot;:{&quot;date-parts&quot;:[[2017,10,17]]},&quot;DOI&quot;:&quot;10.1016/j.trecan.2017.08.006&quot;,&quot;ISSN&quot;:&quot;2405-8025&quot;,&quot;PMID&quot;:&quot;28958387&quot;,&quot;URL&quot;:&quot;https://ac.els-cdn.com/S2405803317301632/1-s2.0-S2405803317301632-main.pdf?_tid=13f1b36c-b429-11e7-b703-00000aab0f27&amp;acdnat=1508347598_96c85c3378c1a351752ddcd83d873a8a&quot;,&quot;issued&quot;:{&quot;date-parts&quot;:[[2017,10]]},&quot;page&quot;:&quot;686-697&quot;,&quot;abstract&quot;:&quot;KRAS is the most frequently mutated oncogene in cancer and KRAS mutation is commonly associated with poor prognosis and resistance to therapy. Since the KRAS oncoprotein is, as yet, not directly druggable, efforts to target KRAS mutant cancers focus on identifying vulnerabilities in downstream signaling pathways or in stress response pathways that are permissive for strong oncogenic signaling. One aspect of KRAS biology that is not well appreciated is the potential biological differences between the many distinct KRAS activating mutations. This review draws upon insights from both clinical and experimental studies to explore similarities and differences among KRAS alleles. Historical and emerging evidence supports the notion that the specific biology related to each allele might be exploitable for allele-specific therapy.&quot;,&quot;issue&quot;:&quot;10&quot;,&quot;volume&quot;:&quot;3&quot;},&quot;isTemporary&quot;:false},{&quot;id&quot;:&quot;2f6438e4-a720-3b48-bd1b-e95ca66463bd&quot;,&quot;itemData&quot;:{&quot;type&quot;:&quot;article-journal&quot;,&quot;id&quot;:&quot;2f6438e4-a720-3b48-bd1b-e95ca66463bd&quot;,&quot;title&quot;:&quot;A model for RAS mutation patterns in cancers: finding the sweet spot.&quot;,&quot;author&quot;:[{&quot;family&quot;:&quot;Li&quot;,&quot;given&quot;:&quot;Siqi&quot;,&quot;parse-names&quot;:false,&quot;dropping-particle&quot;:&quot;&quot;,&quot;non-dropping-particle&quot;:&quot;&quot;},{&quot;family&quot;:&quot;Balmain&quot;,&quot;given&quot;:&quot;Allan&quot;,&quot;parse-names&quot;:false,&quot;dropping-particle&quot;:&quot;&quot;,&quot;non-dropping-particle&quot;:&quot;&quot;},{&quot;family&quot;:&quot;Counter&quot;,&quot;given&quot;:&quot;Christopher M&quot;,&quot;parse-names&quot;:false,&quot;dropping-particle&quot;:&quot;&quot;,&quot;non-dropping-particle&quot;:&quot;&quot;}],&quot;container-title&quot;:&quot;Nature reviews. Cancer&quot;,&quot;accessed&quot;:{&quot;date-parts&quot;:[[2018,12,2]]},&quot;DOI&quot;:&quot;10.1038/s41568-018-0076-6&quot;,&quot;ISSN&quot;:&quot;1474-1768&quot;,&quot;PMID&quot;:&quot;30420765&quot;,&quot;URL&quot;:&quot;www.nature.com/nrc&quot;,&quot;issued&quot;:{&quot;date-parts&quot;:[[2018,12]]},&quot;page&quot;:&quot;767-777&quot;,&quot;abstract&quot;:&quot;The three RAS genes - HRAS, NRAS and KRAS - are collectively mutated in one-third of human cancers, where they act as prototypic oncogenes. Interestingly, there are rather distinct patterns to RAS mutations; the isoform mutated as well as the position and type of substitution vary between different cancers. As RAS genes are among the earliest, if not the first, genes mutated in a variety of cancers, understanding how these mutation patterns arise could inform on not only how cancer begins but also the factors influencing this event, which has implications for cancer prevention. To this end, we suggest that there is a narrow window or 'sweet spot' by which oncogenic RAS signalling can promote tumour initiation in normal cells. As a consequence, RAS mutation patterns in each normal cell are a product of the specific RAS isoform mutated, as well as the position of the mutation and type of substitution to achieve an ideal level of signalling.&quot;,&quot;issue&quot;:&quot;12&quot;,&quot;volume&quot;:&quot;18&quot;},&quot;isTemporary&quot;:false}],&quot;manualOverride&quot;:{&quot;isManuallyOverriden&quot;:false,&quot;manualOverrideText&quot;:&quot;&quot;,&quot;citeprocText&quot;:&quot;&lt;sup&gt;3,6&lt;/sup&gt;&quot;}},{&quot;properties&quot;:{&quot;noteIndex&quot;:0},&quot;citationID&quot;:&quot;MENDELEY_CITATION_b6391ee9-03db-4b65-a440-e5388bb9e88c&quot;,&quot;isEdited&quot;:false,&quot;citationItems&quot;:[{&quot;id&quot;:&quot;29816481-58b0-36a5-8aa7-9d193b9489bc&quot;,&quot;itemData&quot;:{&quot;type&quot;:&quot;article-journal&quot;,&quot;id&quot;:&quot;29816481-58b0-36a5-8aa7-9d193b9489bc&quot;,&quot;title&quot;:&quot;Association of KRAS p.G13D mutation with outcome in patients with chemotherapy-refractory metastatic colorectal cancer treated with cetuximab.&quot;,&quot;author&quot;:[{&quot;family&quot;:&quot;Roock&quot;,&quot;given&quot;:&quot;Wendy&quot;,&quot;parse-names&quot;:false,&quot;dropping-particle&quot;:&quot;&quot;,&quot;non-dropping-particle&quot;:&quot;de&quot;},{&quot;family&quot;:&quot;Jonker&quot;,&quot;given&quot;:&quot;Derek J&quot;,&quot;parse-names&quot;:false,&quot;dropping-particle&quot;:&quot;&quot;,&quot;non-dropping-particle&quot;:&quot;&quot;},{&quot;family&quot;:&quot;Nicolantonio&quot;,&quot;given&quot;:&quot;Federica&quot;,&quot;parse-names&quot;:false,&quot;dropping-particle&quot;:&quot;&quot;,&quot;non-dropping-particle&quot;:&quot;di&quot;},{&quot;family&quot;:&quot;Sartore-Bianchi&quot;,&quot;given&quot;:&quot;Andrea&quot;,&quot;parse-names&quot;:false,&quot;dropping-particle&quot;:&quot;&quot;,&quot;non-dropping-particle&quot;:&quot;&quot;},{&quot;family&quot;:&quot;Tu&quot;,&quot;given&quot;:&quot;Dongsheng&quot;,&quot;parse-names&quot;:false,&quot;dropping-particle&quot;:&quot;&quot;,&quot;non-dropping-particle&quot;:&quot;&quot;},{&quot;family&quot;:&quot;Siena&quot;,&quot;given&quot;:&quot;Salvatore&quot;,&quot;parse-names&quot;:false,&quot;dropping-particle&quot;:&quot;&quot;,&quot;non-dropping-particle&quot;:&quot;&quot;},{&quot;family&quot;:&quot;Lamba&quot;,&quot;given&quot;:&quot;Simona&quot;,&quot;parse-names&quot;:false,&quot;dropping-particle&quot;:&quot;&quot;,&quot;non-dropping-particle&quot;:&quot;&quot;},{&quot;family&quot;:&quot;Arena&quot;,&quot;given&quot;:&quot;Sabrina&quot;,&quot;parse-names&quot;:false,&quot;dropping-particle&quot;:&quot;&quot;,&quot;non-dropping-particle&quot;:&quot;&quot;},{&quot;family&quot;:&quot;Frattini&quot;,&quot;given&quot;:&quot;Milo&quot;,&quot;parse-names&quot;:false,&quot;dropping-particle&quot;:&quot;&quot;,&quot;non-dropping-particle&quot;:&quot;&quot;},{&quot;family&quot;:&quot;Piessevaux&quot;,&quot;given&quot;:&quot;Hubert&quot;,&quot;parse-names&quot;:false,&quot;dropping-particle&quot;:&quot;&quot;,&quot;non-dropping-particle&quot;:&quot;&quot;},{&quot;family&quot;:&quot;Cutsem&quot;,&quot;given&quot;:&quot;Eric&quot;,&quot;parse-names&quot;:false,&quot;dropping-particle&quot;:&quot;&quot;,&quot;non-dropping-particle&quot;:&quot;van&quot;},{&quot;family&quot;:&quot;O'Callaghan&quot;,&quot;given&quot;:&quot;Chris J&quot;,&quot;parse-names&quot;:false,&quot;dropping-particle&quot;:&quot;&quot;,&quot;non-dropping-particle&quot;:&quot;&quot;},{&quot;family&quot;:&quot;Khambata-Ford&quot;,&quot;given&quot;:&quot;Shirin&quot;,&quot;parse-names&quot;:false,&quot;dropping-particle&quot;:&quot;&quot;,&quot;non-dropping-particle&quot;:&quot;&quot;},{&quot;family&quot;:&quot;Zalcberg&quot;,&quot;given&quot;:&quot;John R&quot;,&quot;parse-names&quot;:false,&quot;dropping-particle&quot;:&quot;&quot;,&quot;non-dropping-particle&quot;:&quot;&quot;},{&quot;family&quot;:&quot;Simes&quot;,&quot;given&quot;:&quot;John&quot;,&quot;parse-names&quot;:false,&quot;dropping-particle&quot;:&quot;&quot;,&quot;non-dropping-particle&quot;:&quot;&quot;},{&quot;family&quot;:&quot;Karapetis&quot;,&quot;given&quot;:&quot;Christos S&quot;,&quot;parse-names&quot;:false,&quot;dropping-particle&quot;:&quot;&quot;,&quot;non-dropping-particle&quot;:&quot;&quot;},{&quot;family&quot;:&quot;Bardelli&quot;,&quot;given&quot;:&quot;Alberto&quot;,&quot;parse-names&quot;:false,&quot;dropping-particle&quot;:&quot;&quot;,&quot;non-dropping-particle&quot;:&quot;&quot;},{&quot;family&quot;:&quot;Tejpar&quot;,&quot;given&quot;:&quot;Sabine&quot;,&quot;parse-names&quot;:false,&quot;dropping-particle&quot;:&quot;&quot;,&quot;non-dropping-particle&quot;:&quot;&quot;}],&quot;container-title&quot;:&quot;JAMA&quot;,&quot;DOI&quot;:&quot;10.1001/jama.2010.1535&quot;,&quot;ISSN&quot;:&quot;1538-3598&quot;,&quot;PMID&quot;:&quot;20978259&quot;,&quot;URL&quot;:&quot;http://www.ncbi.nlm.nih.gov/pubmed/20978259&quot;,&quot;issued&quot;:{&quot;date-parts&quot;:[[2010,10,27]]},&quot;page&quot;:&quot;1812-20&quot;,&quot;abstract&quot;:&quot;CONTEXT Patients with metastatic colorectal cancer who have KRAS codon 12- or KRAS codon 13-mutated tumors are presently excluded from treatment with the anti-epidermal growth factor receptor monoclonal antibody cetuximab. OBJECTIVE To test the hypothesis that KRAS codon 13 mutations are associated with a better outcome after treatment with cetuximab than observed with other KRAS mutations. DESIGN, SETTING, AND PATIENTS We studied the association between KRAS mutation status (p.G13D vs other KRAS mutations) and response and survival in a pooled data set of 579 patients with chemotherapy-refractory colorectal cancer treated with cetuximab between 2001 and 2008. Patients were included in the CO.17, BOND, MABEL, EMR202600, EVEREST, BABEL, or SALVAGE clinical trials or received off-study treatment. Univariate and multivariate analyses, adjusting for possible prognostic factors and data set, were performed. The effect of the different mutations was studied in vitro by constructing isogenic cell lines with wild-type KRAS, p.G12V, or p.G13D mutant alleles and treating them with cetuximab. MAIN OUTCOME MEASURES The main efficacy end point was overall survival. Secondary efficacy end points were response rate and progression-free survival. RESULTS In comparison with patients with other KRAS-mutated tumors, patients with p.G13D-mutated tumors (n = 32) treated with cetuximab had longer overall survival (median, 7.6 [95% confidence interval {CI}, 5.7-20.5] months vs 5.7 [95% CI, 4.9-6.8] months; adjusted hazard ratio [HR], 0.50; 95% CI, 0.31-0.81; P = .005) and longer progression-free survival (median, 4.0 [95% CI, 1.9-6.2] months vs 1.9 [95% CI, 1.8-2.8] months; adjusted HR, 0.51; 95% CI, 0.32-0.81; P = .004). There was a significant interaction between KRAS mutation status (p.G13D vs other KRAS mutations) and overall survival benefit with cetuximab treatment (adjusted HR, 0.30; 95% CI, 0.14-0.67; P = .003). In vitro and mouse model analysis showed that although p.G12V-mutated colorectal cells were insensitive to cetuximab, p.G13D-mutated cells were sensitive, as were KRAS wild-type cells. CONCLUSIONS In this analysis, use of cetuximab was associated with longer overall and progression-free survival among patients with chemotherapy-refractory colorectal cancer with p.G13D-mutated tumors than with other KRAS-mutated tumors. Evaluation of cetuximab therapy in these tumors in prospective randomized trials may be warranted.&quot;,&quot;issue&quot;:&quot;16&quot;,&quot;volume&quot;:&quot;304&quot;},&quot;isTemporary&quot;:false}],&quot;manualOverride&quot;:{&quot;isManuallyOverriden&quot;:false,&quot;manualOverrideText&quot;:&quot;&quot;,&quot;citeprocText&quot;:&quot;&lt;sup&gt;21&lt;/sup&gt;&quot;}},{&quot;properties&quot;:{&quot;noteIndex&quot;:0},&quot;citationID&quot;:&quot;MENDELEY_CITATION_07a55563-0d3a-43e8-a73a-5fc004883059&quot;,&quot;isEdited&quot;:false,&quot;citationItems&quot;:[{&quot;id&quot;:&quot;786a6bf2-5edc-3797-8e4a-097bc3919c79&quot;,&quot;itemData&quot;:{&quot;type&quot;:&quot;article-journal&quot;,&quot;id&quot;:&quot;786a6bf2-5edc-3797-8e4a-097bc3919c79&quot;,&quot;title&quot;:&quot;A systems mechanism for KRAS mutant allele-specific responses to targeted therapy.&quot;,&quot;author&quot;:[{&quot;family&quot;:&quot;McFall&quot;,&quot;given&quot;:&quot;Thomas&quot;,&quot;parse-names&quot;:false,&quot;dropping-particle&quot;:&quot;&quot;,&quot;non-dropping-particle&quot;:&quot;&quot;},{&quot;family&quot;:&quot;Diedrich&quot;,&quot;given&quot;:&quot;Jolene K&quot;,&quot;parse-names&quot;:false,&quot;dropping-particle&quot;:&quot;&quot;,&quot;non-dropping-particle&quot;:&quot;&quot;},{&quot;family&quot;:&quot;Mengistu&quot;,&quot;given&quot;:&quot;Meron&quot;,&quot;parse-names&quot;:false,&quot;dropping-particle&quot;:&quot;&quot;,&quot;non-dropping-particle&quot;:&quot;&quot;},{&quot;family&quot;:&quot;Littlechild&quot;,&quot;given&quot;:&quot;Stacy L&quot;,&quot;parse-names&quot;:false,&quot;dropping-particle&quot;:&quot;&quot;,&quot;non-dropping-particle&quot;:&quot;&quot;},{&quot;family&quot;:&quot;Paskvan&quot;,&quot;given&quot;:&quot;Kendra&quot;,&quot;parse-names&quot;:false,&quot;dropping-particle&quot;:&quot;v&quot;,&quot;non-dropping-particle&quot;:&quot;&quot;},{&quot;family&quot;:&quot;Sisk-Hackworth&quot;,&quot;given&quot;:&quot;Laura&quot;,&quot;parse-names&quot;:false,&quot;dropping-particle&quot;:&quot;&quot;,&quot;non-dropping-particle&quot;:&quot;&quot;},{&quot;family&quot;:&quot;Moresco&quot;,&quot;given&quot;:&quot;James J&quot;,&quot;parse-names&quot;:false,&quot;dropping-particle&quot;:&quot;&quot;,&quot;non-dropping-particle&quot;:&quot;&quot;},{&quot;family&quot;:&quot;Shaw&quot;,&quot;given&quot;:&quot;Andrey S&quot;,&quot;parse-names&quot;:false,&quot;dropping-particle&quot;:&quot;&quot;,&quot;non-dropping-particle&quot;:&quot;&quot;},{&quot;family&quot;:&quot;Stites&quot;,&quot;given&quot;:&quot;Edward C&quot;,&quot;parse-names&quot;:false,&quot;dropping-particle&quot;:&quot;&quot;,&quot;non-dropping-particle&quot;:&quot;&quot;}],&quot;container-title&quot;:&quot;Science signaling&quot;,&quot;accessed&quot;:{&quot;date-parts&quot;:[[2019,10,27]]},&quot;DOI&quot;:&quot;10.1126/scisignal.aaw8288&quot;,&quot;ISSN&quot;:&quot;1937-9145&quot;,&quot;PMID&quot;:&quot;31551296&quot;,&quot;URL&quot;:&quot;http://stke.sciencemag.org/&quot;,&quot;issued&quot;:{&quot;date-parts&quot;:[[2019,9,24]]},&quot;page&quot;:&quot;8288&quot;,&quot;abstract&quot;:&quot;Cancer treatment decisions are increasingly guided by which specific genes are mutated within each patient's tumor. For example, agents inhibiting the epidermal growth factor receptor (EGFR) benefit many colorectal cancer (CRC) patients, with the general exception of those whose tumor includes a KRAS mutation. However, among the various KRAS mutations, that which encodes the G13D mutant protein (KRASG13D) behaves differently; for unknown reasons, KRASG13D CRC patients benefit from the EGFR-blocking antibody cetuximab. Controversy surrounds this observation, because it contradicts the well-established mechanisms of EGFR signaling with regard to RAS mutations. Here, we identified a systems-level, mechanistic explanation for why KRASG13D cancers respond to EGFR inhibition. A computational model of RAS signaling revealed that the biophysical differences between the three most common KRAS mutants were sufficient to generate different sensitivities to EGFR inhibition. Integrated computation with experimentation then revealed a nonintuitive, mutant-specific dependency of wild-type RAS activation by EGFR that is determined by the interaction strength between KRAS and the tumor suppressor neurofibromin (NF1). KRAS mutants that strongly interacted with and competitively inhibited NF1 drove wild-type RAS activation in an EGFR-independent manner, whereas KRASG13D weakly interacted with and could not competitively inhibit NF1 and, thus, KRASG13D cells remained dependent on EGFR for wild-type RAS activity. Overall, our work demonstrates how systems approaches enable mechanism-based inference in genomic medicine and can help identify patients for selective therapeutic strategies.&quot;,&quot;issue&quot;:&quot;600&quot;,&quot;volume&quot;:&quot;12&quot;},&quot;isTemporary&quot;:false},{&quot;id&quot;:&quot;9c9fb96f-5483-3367-a4b3-bbcdb97de17e&quot;,&quot;itemData&quot;:{&quot;type&quot;:&quot;article-journal&quot;,&quot;id&quot;:&quot;9c9fb96f-5483-3367-a4b3-bbcdb97de17e&quot;,&quot;title&quot;:&quot;KRAS G13D sensitivity to neurofibromin-mediated GTP hydrolysis.&quot;,&quot;author&quot;:[{&quot;family&quot;:&quot;Rabara&quot;,&quot;given&quot;:&quot;Dana&quot;,&quot;parse-names&quot;:false,&quot;dropping-particle&quot;:&quot;&quot;,&quot;non-dropping-particle&quot;:&quot;&quot;},{&quot;family&quot;:&quot;Tran&quot;,&quot;given&quot;:&quot;Timothy H&quot;,&quot;parse-names&quot;:false,&quot;dropping-particle&quot;:&quot;&quot;,&quot;non-dropping-particle&quot;:&quot;&quot;},{&quot;family&quot;:&quot;Dharmaiah&quot;,&quot;given&quot;:&quot;Srisathiyanarayanan&quot;,&quot;parse-names&quot;:false,&quot;dropping-particle&quot;:&quot;&quot;,&quot;non-dropping-particle&quot;:&quot;&quot;},{&quot;family&quot;:&quot;Stephens&quot;,&quot;given&quot;:&quot;Robert M&quot;,&quot;parse-names&quot;:false,&quot;dropping-particle&quot;:&quot;&quot;,&quot;non-dropping-particle&quot;:&quot;&quot;},{&quot;family&quot;:&quot;McCormick&quot;,&quot;given&quot;:&quot;Frank&quot;,&quot;parse-names&quot;:false,&quot;dropping-particle&quot;:&quot;&quot;,&quot;non-dropping-particle&quot;:&quot;&quot;},{&quot;family&quot;:&quot;Simanshu&quot;,&quot;given&quot;:&quot;Dhirendra K&quot;,&quot;parse-names&quot;:false,&quot;dropping-particle&quot;:&quot;&quot;,&quot;non-dropping-particle&quot;:&quot;&quot;},{&quot;family&quot;:&quot;Holderfield&quot;,&quot;given&quot;:&quot;Matthew&quot;,&quot;parse-names&quot;:false,&quot;dropping-particle&quot;:&quot;&quot;,&quot;non-dropping-particle&quot;:&quot;&quot;}],&quot;container-title&quot;:&quot;Proceedings of the National Academy of Sciences of the United States of America&quot;,&quot;DOI&quot;:&quot;10.1073/pnas.1908353116&quot;,&quot;ISSN&quot;:&quot;1091-6490&quot;,&quot;PMID&quot;:&quot;31611389&quot;,&quot;URL&quot;:&quot;http://www.ncbi.nlm.nih.gov/pubmed/31611389&quot;,&quot;issued&quot;:{&quot;date-parts&quot;:[[2019,10,29]]},&quot;page&quot;:&quot;22122-22131&quot;,&quot;abstract&quot;:&quot;KRAS mutations occur in ∼35% of colorectal cancers and promote tumor growth by constitutively activating the mitogen-activated protein kinase (MAPK) pathway. KRAS mutations at codons 12, 13, or 61 are thought to prevent GAP protein-stimulated GTP hydrolysis and render KRAS-mutated colorectal cancers unresponsive to epidermal growth factor receptor (EGFR) inhibitors. We report here that KRAS G13-mutated cancer cells are frequently comutated with NF1 GAP but NF1 is rarely mutated in cancers with KRAS codon 12 or 61 mutations. Neurofibromin protein (encoded by the NF1 gene) hydrolyzes GTP directly in complex with KRAS G13D, and KRAS G13D-mutated cells can respond to EGFR inhibitors in a neurofibromin-dependent manner. Structures of the wild type and G13D mutant of KRAS in complex with neurofibromin (RasGAP domain) provide the structural basis for neurofibromin-mediated GTP hydrolysis. These results reveal that KRAS G13D is responsive to neurofibromin-stimulated hydrolysis and suggest that a subset of KRAS G13-mutated colorectal cancers that are neurofibromin-competent may respond to EGFR therapies.&quot;,&quot;issue&quot;:&quot;44&quot;,&quot;volume&quot;:&quot;116&quot;},&quot;isTemporary&quot;:false},{&quot;id&quot;:&quot;e80bbdf8-5e88-3217-935a-1c59984c2d97&quot;,&quot;itemData&quot;:{&quot;type&quot;:&quot;article-journal&quot;,&quot;id&quot;:&quot;e80bbdf8-5e88-3217-935a-1c59984c2d97&quot;,&quot;title&quot;:&quot;An in vivo KRAS allelic series reveals distinct phenotypes of common oncogenic variants.&quot;,&quot;author&quot;:[{&quot;family&quot;:&quot;Zafra&quot;,&quot;given&quot;:&quot;Maria Paz&quot;,&quot;parse-names&quot;:false,&quot;dropping-particle&quot;:&quot;&quot;,&quot;non-dropping-particle&quot;:&quot;&quot;},{&quot;family&quot;:&quot;Parsons&quot;,&quot;given&quot;:&quot;Marie J&quot;,&quot;parse-names&quot;:false,&quot;dropping-particle&quot;:&quot;&quot;,&quot;non-dropping-particle&quot;:&quot;&quot;},{&quot;family&quot;:&quot;Kim&quot;,&quot;given&quot;:&quot;Jangkyung&quot;,&quot;parse-names&quot;:false,&quot;dropping-particle&quot;:&quot;&quot;,&quot;non-dropping-particle&quot;:&quot;&quot;},{&quot;family&quot;:&quot;Alonso-Curbelo&quot;,&quot;given&quot;:&quot;Direna&quot;,&quot;parse-names&quot;:false,&quot;dropping-particle&quot;:&quot;&quot;,&quot;non-dropping-particle&quot;:&quot;&quot;},{&quot;family&quot;:&quot;Goswami&quot;,&quot;given&quot;:&quot;Sukanya&quot;,&quot;parse-names&quot;:false,&quot;dropping-particle&quot;:&quot;&quot;,&quot;non-dropping-particle&quot;:&quot;&quot;},{&quot;family&quot;:&quot;Schatoff&quot;,&quot;given&quot;:&quot;Emma M&quot;,&quot;parse-names&quot;:false,&quot;dropping-particle&quot;:&quot;&quot;,&quot;non-dropping-particle&quot;:&quot;&quot;},{&quot;family&quot;:&quot;Han&quot;,&quot;given&quot;:&quot;Teng&quot;,&quot;parse-names&quot;:false,&quot;dropping-particle&quot;:&quot;&quot;,&quot;non-dropping-particle&quot;:&quot;&quot;},{&quot;family&quot;:&quot;Katti&quot;,&quot;given&quot;:&quot;Alyna&quot;,&quot;parse-names&quot;:false,&quot;dropping-particle&quot;:&quot;&quot;,&quot;non-dropping-particle&quot;:&quot;&quot;},{&quot;family&quot;:&quot;Calvo Fernandez&quot;,&quot;given&quot;:&quot;Maria Teresa&quot;,&quot;parse-names&quot;:false,&quot;dropping-particle&quot;:&quot;&quot;,&quot;non-dropping-particle&quot;:&quot;&quot;},{&quot;family&quot;:&quot;Wilkinson&quot;,&quot;given&quot;:&quot;John E&quot;,&quot;parse-names&quot;:false,&quot;dropping-particle&quot;:&quot;&quot;,&quot;non-dropping-particle&quot;:&quot;&quot;},{&quot;family&quot;:&quot;Piskounova&quot;,&quot;given&quot;:&quot;Elena&quot;,&quot;parse-names&quot;:false,&quot;dropping-particle&quot;:&quot;&quot;,&quot;non-dropping-particle&quot;:&quot;&quot;},{&quot;family&quot;:&quot;Dow&quot;,&quot;given&quot;:&quot;Lukas E&quot;,&quot;parse-names&quot;:false,&quot;dropping-particle&quot;:&quot;&quot;,&quot;non-dropping-particle&quot;:&quot;&quot;}],&quot;container-title&quot;:&quot;Cancer discovery&quot;,&quot;accessed&quot;:{&quot;date-parts&quot;:[[2020,8,15]]},&quot;DOI&quot;:&quot;10.1158/2159-8290.CD-20-0442&quot;,&quot;ISSN&quot;:&quot;2159-8290&quot;,&quot;PMID&quot;:&quot;32792368&quot;,&quot;URL&quot;:&quot;http://www.ncbi.nlm.nih.gov/pubmed/32792368&quot;,&quot;issued&quot;:{&quot;date-parts&quot;:[[2020,8,12]]},&quot;page&quot;:&quot;PR06-PR06&quot;,&quot;abstract&quot;:&quot;KRAS is the most frequently mutated oncogene in cancer, yet there is little understanding of how specific KRAS amino acid changes impact tumor initiation, progression, or therapy response. Using high-fidelity CRISPR-based engineering, we created an allelic series of new LSL-Kras mutant mice, reflecting codon 12 and 13 mutations that are highly prevalent in lung (KRASG12C), pancreas (KRASG12R) and colon (KRASG13D) cancers. Induction of each allele in either the murine colon or pancreas revealed striking quantitative and qualitative differences between KRAS mutants in driving the early stages of transformation. Further, using pancreatic organoid models we show that KRASG13D mutants are sensitive to EGFR inhibition, while KRASG12C mutant organoids are selectively responsive to covalent G12C inhibitors only when EGFR is suppressed. Together, these new mouse strains provide an ideal platform for investigating KRAS biology in vivo and for developing pre-clinical precision oncology models of KRAS-mutant pancreas, colon, and lung cancers.&quot;,&quot;volume&quot;:&quot;12&quot;},&quot;isTemporary&quot;:false}],&quot;manualOverride&quot;:{&quot;isManuallyOverriden&quot;:false,&quot;manualOverrideText&quot;:&quot;&quot;,&quot;citeprocText&quot;:&quot;&lt;sup&gt;22–24&lt;/sup&gt;&quot;}},{&quot;properties&quot;:{&quot;noteIndex&quot;:0},&quot;citationID&quot;:&quot;MENDELEY_CITATION_63e2b0f4-77cc-4d4c-b3e2-db7ed2303bdc&quot;,&quot;isEdited&quot;:false,&quot;citationItems&quot;:[{&quot;id&quot;:&quot;d125ea71-3d8f-343a-aea7-16ba8e034b78&quot;,&quot;itemData&quot;:{&quot;type&quot;:&quot;article-journal&quot;,&quot;id&quot;:&quot;d125ea71-3d8f-343a-aea7-16ba8e034b78&quot;,&quot;title&quot;:&quot;KRAS G12D Mutation Subtype Is A Prognostic Factor for Advanced Pancreatic Adenocarcinoma.&quot;,&quot;author&quot;:[{&quot;family&quot;:&quot;Bournet&quot;,&quot;given&quot;:&quot;Barbara&quot;,&quot;parse-names&quot;:false,&quot;dropping-particle&quot;:&quot;&quot;,&quot;non-dropping-particle&quot;:&quot;&quot;},{&quot;family&quot;:&quot;Muscari&quot;,&quot;given&quot;:&quot;Fabrice&quot;,&quot;parse-names&quot;:false,&quot;dropping-particle&quot;:&quot;&quot;,&quot;non-dropping-particle&quot;:&quot;&quot;},{&quot;family&quot;:&quot;Buscail&quot;,&quot;given&quot;:&quot;Camille&quot;,&quot;parse-names&quot;:false,&quot;dropping-particle&quot;:&quot;&quot;,&quot;non-dropping-particle&quot;:&quot;&quot;},{&quot;family&quot;:&quot;Assenat&quot;,&quot;given&quot;:&quot;Eric&quot;,&quot;parse-names&quot;:false,&quot;dropping-particle&quot;:&quot;&quot;,&quot;non-dropping-particle&quot;:&quot;&quot;},{&quot;family&quot;:&quot;Barthet&quot;,&quot;given&quot;:&quot;Marc&quot;,&quot;parse-names&quot;:false,&quot;dropping-particle&quot;:&quot;&quot;,&quot;non-dropping-particle&quot;:&quot;&quot;},{&quot;family&quot;:&quot;Hammel&quot;,&quot;given&quot;:&quot;Pascal&quot;,&quot;parse-names&quot;:false,&quot;dropping-particle&quot;:&quot;&quot;,&quot;non-dropping-particle&quot;:&quot;&quot;},{&quot;family&quot;:&quot;Selves&quot;,&quot;given&quot;:&quot;Janick&quot;,&quot;parse-names&quot;:false,&quot;dropping-particle&quot;:&quot;&quot;,&quot;non-dropping-particle&quot;:&quot;&quot;},{&quot;family&quot;:&quot;Guimbaud&quot;,&quot;given&quot;:&quot;Rosine&quot;,&quot;parse-names&quot;:false,&quot;dropping-particle&quot;:&quot;&quot;,&quot;non-dropping-particle&quot;:&quot;&quot;},{&quot;family&quot;:&quot;Cordelier&quot;,&quot;given&quot;:&quot;Pierre&quot;,&quot;parse-names&quot;:false,&quot;dropping-particle&quot;:&quot;&quot;,&quot;non-dropping-particle&quot;:&quot;&quot;},{&quot;family&quot;:&quot;Buscail&quot;,&quot;given&quot;:&quot;Louis&quot;,&quot;parse-names&quot;:false,&quot;dropping-particle&quot;:&quot;&quot;,&quot;non-dropping-particle&quot;:&quot;&quot;}],&quot;container-title&quot;:&quot;Clinical and translational gastroenterology&quot;,&quot;accessed&quot;:{&quot;date-parts&quot;:[[2019,1,23]]},&quot;DOI&quot;:&quot;10.1038/ctg.2016.18&quot;,&quot;ISBN&quot;:&quot;2155-384X (Electronic)&quot;,&quot;ISSN&quot;:&quot;2155-384X&quot;,&quot;PMID&quot;:&quot;27010960&quot;,&quot;URL&quot;:&quot;www.nature.com/ctg&quot;,&quot;issued&quot;:{&quot;date-parts&quot;:[[2016,3,24]]},&quot;page&quot;:&quot;e157&quot;,&quot;abstract&quot;:&quot;OBJECTIVES There is no molecular biomarker available in the clinical practice to assess the prognosis of advanced pancreatic carcinoma. This multicenter prospective study aimed to investigate the role of KRAS mutation subtypes within the primary tumor to determine the prognosis of advanced pancreatic cancer. METHODS The exon-2 KRAS mutation status was tested on endoscopic ultrasound-guided fine-needle aspiration biopsy material (primary tumor; restriction fragment-length polymorphism plus sequencing and TaqMan allelic discrimination) of patients with proven locally advanced and/or metastatic pancreatic ductal carcinoma. We used the Kaplan-Meier method, log-rank test, and Cox's model to evaluate the impact of KRAS status on the overall survival (OS), adjusting for age, stage of disease, clinical performance status, CA 19-9 levels, and treatment. RESULTS A total of 219 patients (men: 116; mean age: 67±9.4 years) were included: 147 harbored a codon-12 KRAS mutation (G12D: 73; G12V: 53; G12R: 21) and 72 had a wild-type KRAS. There was no difference in the OS between patients with a mutant KRAS (8 months; 95% confidence interval (95% CI): 8.7-12.3) and the wild-type (9 months; 95% CI: 8.7-12.8; hazard ratio (HR): 1.03; P=0.82). However, the patients with a G12D mutation had a significantly shorter OS (6 months; 95% CI: 6.4-9.7) compared with the other patients (OS: 9 months; 95% CI: 10-13; HR: 1.47; P=0.003; i.e., wild type: 9 months, G12V: 9 months, G12R: 14 months). Similar results were observed in the subgroup of 162 patients who received chemotherapy (HR: 1.66; P=0.0013; G12D (n=49): 8 months, wild type (n=56): 10 months, G12V (n=38): 10 months, G12R (n=19): 14 months). Multivariate analyses identified KRAS G12D as an independent predictor for worse prognosis within the entire series (HR: 1.44; P=0.01) and in the subgroup of patients that received chemotherapy (HR: 1.84; P=0.02). CONCLUSIONS The KRAS G12D mutation subtype is an independent prognostic marker for advanced pancreatic ductal carcinoma. Codon and amino-acid-specific mutations of KRAS should be considered when evaluating the prognoses as well as in trials testing drugs that target RAS and downstream RAS pathways.&quot;,&quot;issue&quot;:&quot;3&quot;,&quot;volume&quot;:&quot;7&quot;},&quot;isTemporary&quot;:false}],&quot;manualOverride&quot;:{&quot;isManuallyOverriden&quot;:false,&quot;manualOverrideText&quot;:&quot;&quot;,&quot;citeprocText&quot;:&quot;&lt;sup&gt;25&lt;/sup&gt;&quot;}},{&quot;properties&quot;:{&quot;noteIndex&quot;:0},&quot;citationID&quot;:&quot;MENDELEY_CITATION_9f2f6158-e58e-48ec-9cba-b135f41faedb&quot;,&quot;isEdited&quot;:false,&quot;citationItems&quot;:[{&quot;id&quot;:&quot;c9355afd-e526-31e0-965b-65c29ca97bb2&quot;,&quot;itemData&quot;:{&quot;type&quot;:&quot;article-journal&quot;,&quot;id&quot;:&quot;c9355afd-e526-31e0-965b-65c29ca97bb2&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family&quot;:&quot;Behjati&quot;,&quot;given&quot;:&quot;Sam&quot;,&quot;parse-names&quot;:false,&quot;dropping-particle&quot;:&quot;&quot;,&quot;non-dropping-particle&quot;:&quot;&quot;},{&quot;family&quot;:&quot;Biankin&quot;,&quot;given&quot;:&quot;Andrew&quot;,&quot;parse-names&quot;:false,&quot;dropping-particle&quot;:&quot;v.&quot;,&quot;non-dropping-particle&quot;:&quot;&quot;},{&quot;family&quot;:&quot;Bignell&quot;,&quot;given&quot;:&quot;Graham R.&quot;,&quot;parse-names&quot;:false,&quot;dropping-particle&quot;:&quot;&quot;,&quot;non-dropping-particle&quot;:&quot;&quot;},{&quot;family&quot;:&quot;Bolli&quot;,&quot;given&quot;:&quot;Niccolò&quot;,&quot;parse-names&quot;:false,&quot;dropping-particle&quot;:&quot;&quot;,&quot;non-dropping-particle&quot;:&quot;&quot;},{&quot;family&quot;:&quot;Borg&quot;,&quot;given&quot;:&quot;Ake&quot;,&quot;parse-names&quot;:false,&quot;dropping-particle&quot;:&quot;&quot;,&quot;non-dropping-particle&quot;:&quot;&quot;},{&quot;family&quot;:&quot;Børresen-Dale&quot;,&quot;given&quot;:&quot;Anne-Lise&quot;,&quot;parse-names&quot;:false,&quot;dropping-particle&quot;:&quot;&quot;,&quot;non-dropping-particle&quot;:&quot;&quot;},{&quot;family&quot;:&quot;Boyault&quot;,&quot;given&quot;:&quot;Sandrine&quot;,&quot;parse-names&quot;:false,&quot;dropping-particle&quot;:&quot;&quot;,&quot;non-dropping-particle&quot;:&quot;&quot;},{&quot;family&quot;:&quot;Burkhardt&quot;,&quot;given&quot;:&quot;Birgit&quot;,&quot;parse-names&quot;:false,&quot;dropping-particle&quot;:&quot;&quot;,&quot;non-dropping-particle&quot;:&quot;&quot;},{&quot;family&quot;:&quot;Butler&quot;,&quot;given&quot;:&quot;Adam P.&quot;,&quot;parse-names&quot;:false,&quot;dropping-particle&quot;:&quot;&quot;,&quot;non-dropping-particle&quot;:&quot;&quot;},{&quot;family&quot;:&quot;Caldas&quot;,&quot;given&quot;:&quot;Carlos&quot;,&quot;parse-names&quot;:false,&quot;dropping-particle&quot;:&quot;&quot;,&quot;non-dropping-particle&quot;:&quot;&quot;},{&quot;family&quot;:&quot;Davies&quot;,&quot;given&quot;:&quot;Helen R.&quot;,&quot;parse-names&quot;:false,&quot;dropping-particle&quot;:&quot;&quot;,&quot;non-dropping-particle&quot;:&quot;&quot;},{&quot;family&quot;:&quot;Desmedt&quot;,&quot;given&quot;:&quot;Christine&quot;,&quot;parse-names&quot;:false,&quot;dropping-particle&quot;:&quot;&quot;,&quot;non-dropping-particle&quot;:&quot;&quot;},{&quot;family&quot;:&quot;Eils&quot;,&quot;given&quot;:&quot;Roland&quot;,&quot;parse-names&quot;:false,&quot;dropping-particle&quot;:&quot;&quot;,&quot;non-dropping-particle&quot;:&quot;&quot;},{&quot;family&quot;:&quot;Eyfjörd&quot;,&quot;given&quot;:&quot;Jórunn Erla&quot;,&quot;parse-names&quot;:false,&quot;dropping-particle&quot;:&quot;&quot;,&quot;non-dropping-particle&quot;:&quot;&quot;},{&quot;family&quot;:&quot;Foekens&quot;,&quot;given&quot;:&quot;John A.&quot;,&quot;parse-names&quot;:false,&quot;dropping-particle&quot;:&quot;&quot;,&quot;non-dropping-particle&quot;:&quot;&quot;},{&quot;family&quot;:&quot;Greaves&quot;,&quot;given&quot;:&quot;Mel&quot;,&quot;parse-names&quot;:false,&quot;dropping-particle&quot;:&quot;&quot;,&quot;non-dropping-particle&quot;:&quot;&quot;},{&quot;family&quot;:&quot;Hosoda&quot;,&quot;given&quot;:&quot;Fumie&quot;,&quot;parse-names&quot;:false,&quot;dropping-particle&quot;:&quot;&quot;,&quot;non-dropping-particle&quot;:&quot;&quot;},{&quot;family&quot;:&quot;Hutter&quot;,&quot;given&quot;:&quot;Barbara&quot;,&quot;parse-names&quot;:false,&quot;dropping-particle&quot;:&quot;&quot;,&quot;non-dropping-particle&quot;:&quot;&quot;},{&quot;family&quot;:&quot;Ilicic&quot;,&quot;given&quot;:&quot;Tomislav&quot;,&quot;parse-names&quot;:false,&quot;dropping-particle&quot;:&quot;&quot;,&quot;non-dropping-particle&quot;:&quot;&quot;},{&quot;family&quot;:&quot;Imbeaud&quot;,&quot;given&quot;:&quot;Sandrine&quot;,&quot;parse-names&quot;:false,&quot;dropping-particle&quot;:&quot;&quot;,&quot;non-dropping-particle&quot;:&quot;&quot;},{&quot;family&quot;:&quot;Imielinski&quot;,&quot;given&quot;:&quot;Marcin&quot;,&quot;parse-names&quot;:false,&quot;dropping-particle&quot;:&quot;&quot;,&quot;non-dropping-particle&quot;:&quot;&quot;},{&quot;family&quot;:&quot;Imielinsk&quot;,&quot;given&quot;:&quot;Marcin&quot;,&quot;parse-names&quot;:false,&quot;dropping-particle&quot;:&quot;&quot;,&quot;non-dropping-particle&quot;:&quot;&quot;},{&quot;family&quot;:&quot;Jäger&quot;,&quot;given&quot;:&quot;Natalie&quot;,&quot;parse-names&quot;:false,&quot;dropping-particle&quot;:&quot;&quot;,&quot;non-dropping-particle&quot;:&quot;&quot;},{&quot;family&quot;:&quot;Jones&quot;,&quot;given&quot;:&quot;David T W&quot;,&quot;parse-names&quot;:false,&quot;dropping-particle&quot;:&quot;&quot;,&quot;non-dropping-particle&quot;:&quot;&quot;},{&quot;family&quot;:&quot;Jones&quot;,&quot;given&quot;:&quot;David&quot;,&quot;parse-names&quot;:false,&quot;dropping-particle&quot;:&quot;&quot;,&quot;non-dropping-particle&quot;:&quot;&quot;},{&quot;family&quot;:&quot;Knappskog&quot;,&quot;given&quot;:&quot;Stian&quot;,&quot;parse-names&quot;:false,&quot;dropping-particle&quot;:&quot;&quot;,&quot;non-dropping-particle&quot;:&quot;&quot;},{&quot;family&quot;:&quot;Kool&quot;,&quot;given&quot;:&quot;Marcel&quot;,&quot;parse-names&quot;:false,&quot;dropping-particle&quot;:&quot;&quot;,&quot;non-dropping-particle&quot;:&quot;&quot;},{&quot;family&quot;:&quot;Lakhani&quot;,&quot;given&quot;:&quot;Sunil R.&quot;,&quot;parse-names&quot;:false,&quot;dropping-particle&quot;:&quot;&quot;,&quot;non-dropping-particle&quot;:&quot;&quot;},{&quot;family&quot;:&quot;López-Otín&quot;,&quot;given&quot;:&quot;Carlos&quot;,&quot;parse-names&quot;:false,&quot;dropping-particle&quot;:&quot;&quot;,&quot;non-dropping-particle&quot;:&quot;&quot;},{&quot;family&quot;:&quot;Martin&quot;,&quot;given&quot;:&quot;Sancha&quot;,&quot;parse-names&quot;:false,&quot;dropping-particle&quot;:&quot;&quot;,&quot;non-dropping-particle&quot;:&quot;&quot;},{&quot;family&quot;:&quot;Munshi&quot;,&quot;given&quot;:&quot;Nikhil C.&quot;,&quot;parse-names&quot;:false,&quot;dropping-particle&quot;:&quot;&quot;,&quot;non-dropping-particle&quot;:&quot;&quot;},{&quot;family&quot;:&quot;Nakamura&quot;,&quot;given&quot;:&quot;Hiromi&quot;,&quot;parse-names&quot;:false,&quot;dropping-particle&quot;:&quot;&quot;,&quot;non-dropping-particle&quot;:&quot;&quot;},{&quot;family&quot;:&quot;Northcott&quot;,&quot;given&quot;:&quot;Paul A.&quot;,&quot;parse-names&quot;:false,&quot;dropping-particle&quot;:&quot;&quot;,&quot;non-dropping-particle&quot;:&quot;&quot;},{&quot;family&quot;:&quot;Pajic&quot;,&quot;given&quot;:&quot;Marina&quot;,&quot;parse-names&quot;:false,&quot;dropping-particle&quot;:&quot;&quot;,&quot;non-dropping-particle&quot;:&quot;&quot;},{&quot;family&quot;:&quot;Papaemmanuil&quot;,&quot;given&quot;:&quot;Elli&quot;,&quot;parse-names&quot;:false,&quot;dropping-particle&quot;:&quot;&quot;,&quot;non-dropping-particle&quot;:&quot;&quot;},{&quot;family&quot;:&quot;Paradiso&quot;,&quot;given&quot;:&quot;Angelo&quot;,&quot;parse-names&quot;:false,&quot;dropping-particle&quot;:&quot;&quot;,&quot;non-dropping-particle&quot;:&quot;&quot;},{&quot;family&quot;:&quot;Pearson&quot;,&quot;given&quot;:&quot;John&quot;,&quot;parse-names&quot;:false,&quot;dropping-particle&quot;:&quot;v.&quot;,&quot;non-dropping-particle&quot;:&quot;&quot;},{&quot;family&quot;:&quot;Puente&quot;,&quot;given&quot;:&quot;Xose S.&quot;,&quot;parse-names&quot;:false,&quot;dropping-particle&quot;:&quot;&quot;,&quot;non-dropping-particle&quot;:&quot;&quot;},{&quot;family&quot;:&quot;Raine&quot;,&quot;given&quot;:&quot;Keiran&quot;,&quot;parse-names&quot;:false,&quot;dropping-particle&quot;:&quot;&quot;,&quot;non-dropping-particle&quot;:&quot;&quot;},{&quot;family&quot;:&quot;Ramakrishna&quot;,&quot;given&quot;:&quot;Manasa&quot;,&quot;parse-names&quot;:false,&quot;dropping-particle&quot;:&quot;&quot;,&quot;non-dropping-particle&quot;:&quot;&quot;},{&quot;family&quot;:&quot;Richardson&quot;,&quot;given&quot;:&quot;Andrea L.&quot;,&quot;parse-names&quot;:false,&quot;dropping-particle&quot;:&quot;&quot;,&quot;non-dropping-particle&quot;:&quot;&quot;},{&quot;family&quot;:&quot;Richter&quot;,&quot;given&quot;:&quot;Julia&quot;,&quot;parse-names&quot;:false,&quot;dropping-particle&quot;:&quot;&quot;,&quot;non-dropping-particle&quot;:&quot;&quot;},{&quot;family&quot;:&quot;Rosenstiel&quot;,&quot;given&quot;:&quot;Philip&quot;,&quot;parse-names&quot;:false,&quot;dropping-particle&quot;:&quot;&quot;,&quot;non-dropping-particle&quot;:&quot;&quot;},{&quot;family&quot;:&quot;Schlesner&quot;,&quot;given&quot;:&quot;Matthias&quot;,&quot;parse-names&quot;:false,&quot;dropping-particle&quot;:&quot;&quot;,&quot;non-dropping-particle&quot;:&quot;&quot;},{&quot;family&quot;:&quot;Schumacher&quot;,&quot;given&quot;:&quot;Ton N.&quot;,&quot;parse-names&quot;:false,&quot;dropping-particle&quot;:&quot;&quot;,&quot;non-dropping-particle&quot;:&quot;&quot;},{&quot;family&quot;:&quot;Span&quot;,&quot;given&quot;:&quot;Paul N.&quot;,&quot;parse-names&quot;:false,&quot;dropping-particle&quot;:&quot;&quot;,&quot;non-dropping-particle&quot;:&quot;&quot;},{&quot;family&quot;:&quot;Teague&quot;,&quot;given&quot;:&quot;Jon W.&quot;,&quot;parse-names&quot;:false,&quot;dropping-particle&quot;:&quot;&quot;,&quot;non-dropping-particle&quot;:&quot;&quot;},{&quot;family&quot;:&quot;Totoki&quot;,&quot;given&quot;:&quot;Yasushi&quot;,&quot;parse-names&quot;:false,&quot;dropping-particle&quot;:&quot;&quot;,&quot;non-dropping-particle&quot;:&quot;&quot;},{&quot;family&quot;:&quot;Tutt&quot;,&quot;given&quot;:&quot;Andrew N J&quot;,&quot;parse-names&quot;:false,&quot;dropping-particle&quot;:&quot;&quot;,&quot;non-dropping-particle&quot;:&quot;&quot;},{&quot;family&quot;:&quot;Valdés-Mas&quot;,&quot;given&quot;:&quot;Rafael&quot;,&quot;parse-names&quot;:false,&quot;dropping-particle&quot;:&quot;&quot;,&quot;non-dropping-particle&quot;:&quot;&quot;},{&quot;family&quot;:&quot;Buuren&quot;,&quot;given&quot;:&quot;Marit M&quot;,&quot;parse-names&quot;:false,&quot;dropping-particle&quot;:&quot;&quot;,&quot;non-dropping-particle&quot;:&quot;van&quot;},{&quot;family&quot;:&quot;'t Veer&quot;,&quot;given&quot;:&quot;Laura&quot;,&quot;parse-names&quot;:false,&quot;dropping-particle&quot;:&quot;&quot;,&quot;non-dropping-particle&quot;:&quot;van&quot;},{&quot;family&quot;:&quot;Vincent-Salomon&quot;,&quot;given&quot;:&quot;Anne&quot;,&quot;parse-names&quot;:false,&quot;dropping-particle&quot;:&quot;&quot;,&quot;non-dropping-particle&quot;:&quot;&quot;},{&quot;family&quot;:&quot;Waddell&quot;,&quot;given&quot;:&quot;Nicola&quot;,&quot;parse-names&quot;:false,&quot;dropping-particle&quot;:&quot;&quot;,&quot;non-dropping-particle&quot;:&quot;&quot;},{&quot;family&quot;:&quot;Yates&quot;,&quot;given&quot;:&quot;Lucy R.&quot;,&quot;parse-names&quot;:false,&quot;dropping-particle&quot;:&quot;&quot;,&quot;non-dropping-particle&quot;:&quot;&quot;},{&quot;family&quot;:&quot;Australian Pancreatic Cancer Genome Initiative&quot;,&quot;given&quot;:&quot;&quot;,&quot;parse-names&quot;:false,&quot;dropping-particle&quot;:&quot;&quot;,&quot;non-dropping-particle&quot;:&quot;&quot;},{&quot;family&quot;:&quot;ICGC Breast Cancer Consortium&quot;,&quot;given&quot;:&quot;&quot;,&quot;parse-names&quot;:false,&quot;dropping-particle&quot;:&quot;&quot;,&quot;non-dropping-particle&quot;:&quot;&quot;},{&quot;family&quot;:&quot;ICGC MMML-Seq Consortium&quot;,&quot;given&quot;:&quot;&quot;,&quot;parse-names&quot;:false,&quot;dropping-particle&quot;:&quot;&quot;,&quot;non-dropping-particle&quot;:&quot;&quot;},{&quot;family&quot;:&quot;ICGC PedBrain&quot;,&quot;given&quot;:&quot;&quot;,&quot;parse-names&quot;:false,&quot;dropping-particle&quot;:&quot;&quot;,&quot;non-dropping-particle&quot;:&quot;&quot;},{&quot;family&quot;:&quot;Zucman-Rossi&quot;,&quot;given&quot;:&quot;Jessica&quot;,&quot;parse-names&quot;:false,&quot;dropping-particle&quot;:&quot;&quot;,&quot;non-dropping-particle&quot;:&quot;&quot;},{&quot;family&quot;:&quot;Futreal&quot;,&quot;given&quot;:&quot;P Andrew&quot;,&quot;parse-names&quot;:false,&quot;dropping-particle&quot;:&quot;&quot;,&quot;non-dropping-particle&quot;:&quot;&quot;},{&quot;family&quot;:&quot;McDermott&quot;,&quot;given&quot;:&quot;Ultan&quot;,&quot;parse-names&quot;:false,&quot;dropping-particle&quot;:&quot;&quot;,&quot;non-dropping-particle&quot;:&quot;&quot;},{&quot;family&quot;:&quot;Lichter&quot;,&quot;given&quot;:&quot;Peter&quot;,&quot;parse-names&quot;:false,&quot;dropping-particle&quot;:&quot;&quot;,&quot;non-dropping-particle&quot;:&quot;&quot;},{&quot;family&quot;:&quot;Meyerson&quot;,&quot;given&quot;:&quot;Matthew&quot;,&quot;parse-names&quot;:false,&quot;dropping-particle&quot;:&quot;&quot;,&quot;non-dropping-particle&quot;:&quot;&quot;},{&quot;family&quot;:&quot;Grimmond&quot;,&quot;given&quot;:&quot;Sean M.&quot;,&quot;parse-names&quot;:false,&quot;dropping-particle&quot;:&quot;&quot;,&quot;non-dropping-particle&quot;:&quot;&quot;},{&quot;family&quot;:&quot;Siebert&quot;,&quot;given&quot;:&quot;Reiner&quot;,&quot;parse-names&quot;:false,&quot;dropping-particle&quot;:&quot;&quot;,&quot;non-dropping-particle&quot;:&quot;&quot;},{&quot;family&quot;:&quot;Campo&quot;,&quot;given&quot;:&quot;Elías&quot;,&quot;parse-names&quot;:false,&quot;dropping-particle&quot;:&quot;&quot;,&quot;non-dropping-particle&quot;:&quot;&quot;},{&quot;family&quot;:&quot;Shibata&quot;,&quot;given&quot;:&quot;Tatsuhiro&quot;,&quot;parse-names&quot;:false,&quot;dropping-particle&quot;:&quot;&quot;,&quot;non-dropping-particle&quot;:&quot;&quot;},{&quot;family&quot;:&quot;Pfister&quot;,&quot;given&quot;:&quot;Stefan M.&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Nature&quot;,&quot;accessed&quot;:{&quot;date-parts&quot;:[[2019,1,2]]},&quot;DOI&quot;:&quot;10.1038/nature12477&quot;,&quot;ISBN&quot;:&quot;1476-4687 (Electronic)\\r0028-0836 (Linking)&quot;,&quot;ISSN&quot;:&quot;1476-4687&quot;,&quot;PMID&quot;:&quot;23945592&quot;,&quot;URL&quot;:&quot;http://www.nature.com/articles/nature12477&quot;,&quot;issued&quot;:{&quot;date-parts&quot;:[[2013,8,22]]},&quot;page&quot;:&quot;415-21&quot;,&quot;abstract&quot;:&quot;All cancers are caused by somatic mutations; however, understanding of the biological processes generating these mutations is limited. The catalogue of somatic mutations from a cancer genome bears the signatures of the mutational processes that have been operative. Here we analysed 4,938,362 mutations from 7,042 cancers and extracted more than 20 distinct mutational signatures. Some are present in many cancer types, notably a signature attributed to the APOBEC family of cytidine deaminases, whereas others are confined to a single cancer class. Certain signatures are associated with age of the patient at cancer diagnosis, known mutagenic exposures or defects in DNA maintenance, but many are of cryptic origin. In addition to these genome-wide mutational signatures, hypermutation localized to small genomic regions, 'kataegis', is found in many cancer types. The results reveal the diversity of mutational processes underlying the development of cancer, with potential implications for understanding of cancer aetiology, prevention and therapy.&quot;,&quot;publisher&quot;:&quot;Nature Publishing Group&quot;,&quot;issue&quot;:&quot;7463&quot;,&quot;volume&quot;:&quot;500&quot;},&quot;isTemporary&quot;:false}],&quot;manualOverride&quot;:{&quot;isManuallyOverriden&quot;:false,&quot;manualOverrideText&quot;:&quot;&quot;,&quot;citeprocText&quot;:&quot;&lt;sup&gt;26&lt;/sup&gt;&quot;}},{&quot;properties&quot;:{&quot;noteIndex&quot;:0},&quot;citationID&quot;:&quot;MENDELEY_CITATION_d7fffde4-0a90-415f-a6f0-3571d3e75169&quot;,&quot;isEdited&quot;:false,&quot;citationItems&quot;:[{&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lt;/sup&gt;&quot;}},{&quot;properties&quot;:{&quot;noteIndex&quot;:0},&quot;citationID&quot;:&quot;MENDELEY_CITATION_f3282e1c-35bc-4260-b871-3ed9f424d201&quot;,&quot;isEdited&quot;:false,&quot;citationItems&quot;:[{&quot;id&quot;:&quot;dee3692b-11f1-31b0-bd26-bbdccb427b70&quot;,&quot;itemData&quot;:{&quot;type&quot;:&quot;article-journal&quot;,&quot;id&quot;:&quot;dee3692b-11f1-31b0-bd26-bbdccb427b70&quot;,&quot;title&quot;:&quot;Clock-like mutational processes in human somatic cells.&quot;,&quot;author&quot;:[{&quot;family&quot;:&quot;Alexandrov&quot;,&quot;given&quot;:&quot;Ludmil B&quot;,&quot;parse-names&quot;:false,&quot;dropping-particle&quot;:&quot;&quot;,&quot;non-dropping-particle&quot;:&quot;&quot;},{&quot;family&quot;:&quot;Jones&quot;,&quot;given&quot;:&quot;Philip H&quot;,&quot;parse-names&quot;:false,&quot;dropping-particle&quot;:&quot;&quot;,&quot;non-dropping-particle&quot;:&quot;&quot;},{&quot;family&quot;:&quot;Wedge&quot;,&quot;given&quot;:&quot;David C&quot;,&quot;parse-names&quot;:false,&quot;dropping-particle&quot;:&quot;&quot;,&quot;non-dropping-particle&quot;:&quot;&quot;},{&quot;family&quot;:&quot;Sale&quot;,&quot;given&quot;:&quot;Julian E&quot;,&quot;parse-names&quot;:false,&quot;dropping-particle&quot;:&quot;&quot;,&quot;non-dropping-particle&quot;:&quot;&quot;},{&quot;family&quot;:&quot;Campbell&quot;,&quot;given&quot;:&quot;Peter J&quot;,&quot;parse-names&quot;:false,&quot;dropping-particle&quot;:&quot;&quot;,&quot;non-dropping-particle&quot;:&quot;&quot;},{&quot;family&quot;:&quot;Nik-Zainal&quot;,&quot;given&quot;:&quot;Serena&quot;,&quot;parse-names&quot;:false,&quot;dropping-particle&quot;:&quot;&quot;,&quot;non-dropping-particle&quot;:&quot;&quot;},{&quot;family&quot;:&quot;Stratton&quot;,&quot;given&quot;:&quot;Michael R&quot;,&quot;parse-names&quot;:false,&quot;dropping-particle&quot;:&quot;&quot;,&quot;non-dropping-particle&quot;:&quot;&quot;}],&quot;container-title&quot;:&quot;Nature genetics&quot;,&quot;accessed&quot;:{&quot;date-parts&quot;:[[2018,6,19]]},&quot;DOI&quot;:&quot;10.1038/ng.3441&quot;,&quot;ISBN&quot;:&quot;1546-1718 (Electronic)\\r1061-4036 (Linking)&quot;,&quot;ISSN&quot;:&quot;1546-1718&quot;,&quot;PMID&quot;:&quot;26551669&quot;,&quot;URL&quot;:&quot;https://www.nature.com/articles/ng.3441.pdf&quot;,&quot;issued&quot;:{&quot;date-parts&quot;:[[2015,12]]},&quot;page&quot;:&quot;1402-7&quot;,&quot;abstract&quot;:&quot;During the course of a lifetime, somatic cells acquire mutations. Different mutational processes may contribute to the mutations accumulated in a cell, with each imprinting a mutational signature on the cell's genome. Some processes generate mutations throughout life at a constant rate in all individuals, and the number of mutations in a cell attributable to these processes will be proportional to the chronological age of the person. Using mutations from 10,250 cancer genomes across 36 cancer types, we investigated clock-like mutational processes that have been operating in normal human cells. Two mutational signatures show clock-like properties. Both exhibit different mutation rates in different tissues. However, their mutation rates are not correlated, indicating that the underlying processes are subject to different biological influences. For one signature, the rate of cell division may influence its mutation rate. This study provides the first survey of clock-like mutational processes operating in human somatic cells.&quot;,&quot;issue&quot;:&quot;12&quot;,&quot;volume&quot;:&quot;47&quot;},&quot;isTemporary&quot;:false}],&quot;manualOverride&quot;:{&quot;isManuallyOverriden&quot;:false,&quot;manualOverrideText&quot;:&quot;&quot;,&quot;citeprocText&quot;:&quot;&lt;sup&gt;28&lt;/sup&gt;&quot;}},{&quot;properties&quot;:{&quot;noteIndex&quot;:0},&quot;citationID&quot;:&quot;MENDELEY_CITATION_67f72081-48be-41dd-86a3-6712edae2e55&quot;,&quot;isEdited&quot;:false,&quot;citationItems&quot;:[{&quot;id&quot;:&quot;425c308c-8c65-3149-8e18-52b381982503&quot;,&quot;itemData&quot;:{&quot;type&quot;:&quot;article-journal&quot;,&quot;id&quot;:&quot;425c308c-8c65-3149-8e18-52b381982503&quot;,&quot;title&quot;:&quot;A Specific Mutational Signature Associated with DNA 8-Oxoguanine Persistence in MUTYH-defective Colorectal Cancer.&quot;,&quot;author&quot;:[{&quot;family&quot;:&quot;Viel&quot;,&quot;given&quot;:&quot;Alessandra&quot;,&quot;parse-names&quot;:false,&quot;dropping-particle&quot;:&quot;&quot;,&quot;non-dropping-particle&quot;:&quot;&quot;},{&quot;family&quot;:&quot;Bruselles&quot;,&quot;given&quot;:&quot;Alessandro&quot;,&quot;parse-names&quot;:false,&quot;dropping-particle&quot;:&quot;&quot;,&quot;non-dropping-particle&quot;:&quot;&quot;},{&quot;family&quot;:&quot;Meccia&quot;,&quot;given&quot;:&quot;Ettore&quot;,&quot;parse-names&quot;:false,&quot;dropping-particle&quot;:&quot;&quot;,&quot;non-dropping-particle&quot;:&quot;&quot;},{&quot;family&quot;:&quot;Fornasarig&quot;,&quot;given&quot;:&quot;Mara&quot;,&quot;parse-names&quot;:false,&quot;dropping-particle&quot;:&quot;&quot;,&quot;non-dropping-particle&quot;:&quot;&quot;},{&quot;family&quot;:&quot;Quaia&quot;,&quot;given&quot;:&quot;Michele&quot;,&quot;parse-names&quot;:false,&quot;dropping-particle&quot;:&quot;&quot;,&quot;non-dropping-particle&quot;:&quot;&quot;},{&quot;family&quot;:&quot;Canzonieri&quot;,&quot;given&quot;:&quot;Vincenzo&quot;,&quot;parse-names&quot;:false,&quot;dropping-particle&quot;:&quot;&quot;,&quot;non-dropping-particle&quot;:&quot;&quot;},{&quot;family&quot;:&quot;Policicchio&quot;,&quot;given&quot;:&quot;Eleonora&quot;,&quot;parse-names&quot;:false,&quot;dropping-particle&quot;:&quot;&quot;,&quot;non-dropping-particle&quot;:&quot;&quot;},{&quot;family&quot;:&quot;Urso&quot;,&quot;given&quot;:&quot;Emanuele Damiano&quot;,&quot;parse-names&quot;:false,&quot;dropping-particle&quot;:&quot;&quot;,&quot;non-dropping-particle&quot;:&quot;&quot;},{&quot;family&quot;:&quot;Agostini&quot;,&quot;given&quot;:&quot;Marco&quot;,&quot;parse-names&quot;:false,&quot;dropping-particle&quot;:&quot;&quot;,&quot;non-dropping-particle&quot;:&quot;&quot;},{&quot;family&quot;:&quot;Genuardi&quot;,&quot;given&quot;:&quot;Maurizio&quot;,&quot;parse-names&quot;:false,&quot;dropping-particle&quot;:&quot;&quot;,&quot;non-dropping-particle&quot;:&quot;&quot;},{&quot;family&quot;:&quot;Lucci-Cordisco&quot;,&quot;given&quot;:&quot;Emanuela&quot;,&quot;parse-names&quot;:false,&quot;dropping-particle&quot;:&quot;&quot;,&quot;non-dropping-particle&quot;:&quot;&quot;},{&quot;family&quot;:&quot;Venesio&quot;,&quot;given&quot;:&quot;Tiziana&quot;,&quot;parse-names&quot;:false,&quot;dropping-particle&quot;:&quot;&quot;,&quot;non-dropping-particle&quot;:&quot;&quot;},{&quot;family&quot;:&quot;Martayan&quot;,&quot;given&quot;:&quot;Aline&quot;,&quot;parse-names&quot;:false,&quot;dropping-particle&quot;:&quot;&quot;,&quot;non-dropping-particle&quot;:&quot;&quot;},{&quot;family&quot;:&quot;Diodoro&quot;,&quot;given&quot;:&quot;Maria Grazia&quot;,&quot;parse-names&quot;:false,&quot;dropping-particle&quot;:&quot;&quot;,&quot;non-dropping-particle&quot;:&quot;&quot;},{&quot;family&quot;:&quot;Sanchez-Mete&quot;,&quot;given&quot;:&quot;Lupe&quot;,&quot;parse-names&quot;:false,&quot;dropping-particle&quot;:&quot;&quot;,&quot;non-dropping-particle&quot;:&quot;&quot;},{&quot;family&quot;:&quot;Stigliano&quot;,&quot;given&quot;:&quot;Vittoria&quot;,&quot;parse-names&quot;:false,&quot;dropping-particle&quot;:&quot;&quot;,&quot;non-dropping-particle&quot;:&quot;&quot;},{&quot;family&quot;:&quot;Mazzei&quot;,&quot;given&quot;:&quot;Filomena&quot;,&quot;parse-names&quot;:false,&quot;dropping-particle&quot;:&quot;&quot;,&quot;non-dropping-particle&quot;:&quot;&quot;},{&quot;family&quot;:&quot;Grasso&quot;,&quot;given&quot;:&quot;Francesca&quot;,&quot;parse-names&quot;:false,&quot;dropping-particle&quot;:&quot;&quot;,&quot;non-dropping-particle&quot;:&quot;&quot;},{&quot;family&quot;:&quot;Giuliani&quot;,&quot;given&quot;:&quot;Alessandro&quot;,&quot;parse-names&quot;:false,&quot;dropping-particle&quot;:&quot;&quot;,&quot;non-dropping-particle&quot;:&quot;&quot;},{&quot;family&quot;:&quot;Baiocchi&quot;,&quot;given&quot;:&quot;Marta&quot;,&quot;parse-names&quot;:false,&quot;dropping-particle&quot;:&quot;&quot;,&quot;non-dropping-particle&quot;:&quot;&quot;},{&quot;family&quot;:&quot;Maestro&quot;,&quot;given&quot;:&quot;Roberta&quot;,&quot;parse-names&quot;:false,&quot;dropping-particle&quot;:&quot;&quot;,&quot;non-dropping-particle&quot;:&quot;&quot;},{&quot;family&quot;:&quot;Giannini&quot;,&quot;given&quot;:&quot;Giuseppe&quot;,&quot;parse-names&quot;:false,&quot;dropping-particle&quot;:&quot;&quot;,&quot;non-dropping-particle&quot;:&quot;&quot;},{&quot;family&quot;:&quot;Tartaglia&quot;,&quot;given&quot;:&quot;Marco&quot;,&quot;parse-names&quot;:false,&quot;dropping-particle&quot;:&quot;&quot;,&quot;non-dropping-particle&quot;:&quot;&quot;},{&quot;family&quot;:&quot;Alexandrov&quot;,&quot;given&quot;:&quot;Ludmil B.&quot;,&quot;parse-names&quot;:false,&quot;dropping-particle&quot;:&quot;&quot;,&quot;non-dropping-particle&quot;:&quot;&quot;},{&quot;family&quot;:&quot;Bignami&quot;,&quot;given&quot;:&quot;Margherita&quot;,&quot;parse-names&quot;:false,&quot;dropping-particle&quot;:&quot;&quot;,&quot;non-dropping-particle&quot;:&quot;&quot;}],&quot;container-title&quot;:&quot;EBioMedicine&quot;,&quot;DOI&quot;:&quot;10.1016/j.ebiom.2017.04.022&quot;,&quot;ISSN&quot;:&quot;2352-3964&quot;,&quot;PMID&quot;:&quot;28551381&quot;,&quot;URL&quot;:&quot;http://dx.doi.org/10.1016/j.ebiom.2017.04.022&quot;,&quot;issued&quot;:{&quot;date-parts&quot;:[[2017,6]]},&quot;page&quot;:&quot;39-49&quot;,&quot;abstract&quot;:&quot;8-Oxoguanine, a common mutagenic DNA lesion, generates G:C&gt;T:A transversions via mispairing with adenine during DNA replication. When operating normally, the MUTYH DNA glycosylase prevents 8-oxoguanine-related mutagenesis by excising the incorporated adenine. Biallelic MUTYH mutations impair this enzymatic function and are associated with colorectal cancer (CRC) in MUTYH-Associated Polyposis (MAP) syndrome. Here, we perform whole-exome sequencing that reveals a modest mutator phenotype in MAP CRCs compared to sporadic CRC stem cell lines or bulk tumours. The excess G:C&gt;T:A transversion mutations in MAP CRCs exhibits a novel mutational signature, termed Signature 36, with a strong sequence dependence. The MUTYH mutational signature reflecting persistent 8-oxoG:A mismatches occurs frequently in the APC, KRAS, PIK3CA, FAT4, TP53, FAT1, AMER1, KDM6A, SMAD4 and SMAD2 genes that are associated with CRC. The occurrence of Signature 36 in other types of human cancer indicates that DNA 8-oxoguanine-related mutations might contribute to the development of cancer in other organs.&quot;,&quot;publisher&quot;:&quot;The Authors&quot;,&quot;volume&quot;:&quot;20&quot;},&quot;isTemporary&quot;:false},{&quot;id&quot;:&quot;b63d90a7-176e-3e66-ba0d-ca48b1cd6c42&quot;,&quot;itemData&quot;:{&quot;type&quot;:&quot;article-journal&quot;,&quot;id&quot;:&quot;b63d90a7-176e-3e66-ba0d-ca48b1cd6c42&quot;,&quot;title&quot;:&quot;Mutational signature analysis identifies MUTYH deficiency in colorectal cancers and adrenocortical carcinomas.&quot;,&quot;author&quot;:[{&quot;family&quot;:&quot;Pilati&quot;,&quot;given&quot;:&quot;Camilla&quot;,&quot;parse-names&quot;:false,&quot;dropping-particle&quot;:&quot;&quot;,&quot;non-dropping-particle&quot;:&quot;&quot;},{&quot;family&quot;:&quot;Shinde&quot;,&quot;given&quot;:&quot;Jayendra&quot;,&quot;parse-names&quot;:false,&quot;dropping-particle&quot;:&quot;&quot;,&quot;non-dropping-particle&quot;:&quot;&quot;},{&quot;family&quot;:&quot;Alexandrov&quot;,&quot;given&quot;:&quot;Ludmil B.&quot;,&quot;parse-names&quot;:false,&quot;dropping-particle&quot;:&quot;&quot;,&quot;non-dropping-particle&quot;:&quot;&quot;},{&quot;family&quot;:&quot;Assié&quot;,&quot;given&quot;:&quot;Guillaume&quot;,&quot;parse-names&quot;:false,&quot;dropping-particle&quot;:&quot;&quot;,&quot;non-dropping-particle&quot;:&quot;&quot;},{&quot;family&quot;:&quot;André&quot;,&quot;given&quot;:&quot;Thierry&quot;,&quot;parse-names&quot;:false,&quot;dropping-particle&quot;:&quot;&quot;,&quot;non-dropping-particle&quot;:&quot;&quot;},{&quot;family&quot;:&quot;Hélias-Rodzewicz&quot;,&quot;given&quot;:&quot;Zofia&quot;,&quot;parse-names&quot;:false,&quot;dropping-particle&quot;:&quot;&quot;,&quot;non-dropping-particle&quot;:&quot;&quot;},{&quot;family&quot;:&quot;Ducoudray&quot;,&quot;given&quot;:&quot;Romain&quot;,&quot;parse-names&quot;:false,&quot;dropping-particle&quot;:&quot;&quot;,&quot;non-dropping-particle&quot;:&quot;&quot;},{&quot;family&quot;:&quot;Corre&quot;,&quot;given&quot;:&quot;Delphine&quot;,&quot;parse-names&quot;:false,&quot;dropping-particle&quot;:&quot;&quot;,&quot;non-dropping-particle&quot;:&quot;le&quot;},{&quot;family&quot;:&quot;Zucman-Rossi&quot;,&quot;given&quot;:&quot;Jessica&quot;,&quot;parse-names&quot;:false,&quot;dropping-particle&quot;:&quot;&quot;,&quot;non-dropping-particle&quot;:&quot;&quot;},{&quot;family&quot;:&quot;Emile&quot;,&quot;given&quot;:&quot;Jean-François&quot;,&quot;parse-names&quot;:false,&quot;dropping-particle&quot;:&quot;&quot;,&quot;non-dropping-particle&quot;:&quot;&quot;},{&quot;family&quot;:&quot;Bertherat&quot;,&quot;given&quot;:&quot;Jérôme&quot;,&quot;parse-names&quot;:false,&quot;dropping-particle&quot;:&quot;&quot;,&quot;non-dropping-particle&quot;:&quot;&quot;},{&quot;family&quot;:&quot;Letouzé&quot;,&quot;given&quot;:&quot;Eric&quot;,&quot;parse-names&quot;:false,&quot;dropping-particle&quot;:&quot;&quot;,&quot;non-dropping-particle&quot;:&quot;&quot;},{&quot;family&quot;:&quot;Laurent-Puig&quot;,&quot;given&quot;:&quot;Pierre&quot;,&quot;parse-names&quot;:false,&quot;dropping-particle&quot;:&quot;&quot;,&quot;non-dropping-particle&quot;:&quot;&quot;}],&quot;container-title&quot;:&quot;The Journal of pathology&quot;,&quot;DOI&quot;:&quot;10.1002/path.4880&quot;,&quot;ISSN&quot;:&quot;1096-9896&quot;,&quot;PMID&quot;:&quot;28127763&quot;,&quot;URL&quot;:&quot;http://www.ncbi.nlm.nih.gov/pubmed/28127763&quot;,&quot;issued&quot;:{&quot;date-parts&quot;:[[2017]]},&quot;page&quot;:&quot;10-15&quot;,&quot;abstract&quot;:&quot;Germline alterations in DNA repair genes are implicated in cancer predisposition and can result in characteristic mutational signatures. However, specific mutational signatures associated with base excision repair (BER) defects remain to be characterized. Here, by analysing a series of colorectal cancers (CRCs) using exome sequencing, we identified a particular spectrum of somatic mutations characterized by an enrichment of C &gt; A transversions in NpCpA or NpCpT contexts in three tumours from a MUTYH-associated polyposis (MAP) patient and in two cases harbouring pathogenic germline MUTYH mutations. In two series of adrenocortical carcinomas (ACCs), we identified four tumours with a similar signature also presenting germline MUTYH mutations. Taken together, these findings demonstrate that MUTYH inactivation results in a particular mutational signature, which may serve as a useful marker of BER-related genomic instability in new cancer types. Copyright © 2017 Pathological Society of Great Britain and Ireland. Published by John Wiley &amp; Sons, Ltd.&quot;,&quot;issue&quot;:&quot;1&quot;,&quot;volume&quot;:&quot;242&quot;},&quot;isTemporary&quot;:false}],&quot;manualOverride&quot;:{&quot;isManuallyOverriden&quot;:false,&quot;manualOverrideText&quot;:&quot;&quot;,&quot;citeprocText&quot;:&quot;&lt;sup&gt;29,30&lt;/sup&gt;&quot;}},{&quot;properties&quot;:{&quot;noteIndex&quot;:0},&quot;citationID&quot;:&quot;MENDELEY_CITATION_79bfea24-51b7-40eb-86ed-4daa14fb5e97&quot;,&quot;isEdited&quot;:false,&quot;citationItems&quot;:[{&quot;id&quot;:&quot;425c308c-8c65-3149-8e18-52b381982503&quot;,&quot;itemData&quot;:{&quot;type&quot;:&quot;article-journal&quot;,&quot;id&quot;:&quot;425c308c-8c65-3149-8e18-52b381982503&quot;,&quot;title&quot;:&quot;A Specific Mutational Signature Associated with DNA 8-Oxoguanine Persistence in MUTYH-defective Colorectal Cancer.&quot;,&quot;author&quot;:[{&quot;family&quot;:&quot;Viel&quot;,&quot;given&quot;:&quot;Alessandra&quot;,&quot;parse-names&quot;:false,&quot;dropping-particle&quot;:&quot;&quot;,&quot;non-dropping-particle&quot;:&quot;&quot;},{&quot;family&quot;:&quot;Bruselles&quot;,&quot;given&quot;:&quot;Alessandro&quot;,&quot;parse-names&quot;:false,&quot;dropping-particle&quot;:&quot;&quot;,&quot;non-dropping-particle&quot;:&quot;&quot;},{&quot;family&quot;:&quot;Meccia&quot;,&quot;given&quot;:&quot;Ettore&quot;,&quot;parse-names&quot;:false,&quot;dropping-particle&quot;:&quot;&quot;,&quot;non-dropping-particle&quot;:&quot;&quot;},{&quot;family&quot;:&quot;Fornasarig&quot;,&quot;given&quot;:&quot;Mara&quot;,&quot;parse-names&quot;:false,&quot;dropping-particle&quot;:&quot;&quot;,&quot;non-dropping-particle&quot;:&quot;&quot;},{&quot;family&quot;:&quot;Quaia&quot;,&quot;given&quot;:&quot;Michele&quot;,&quot;parse-names&quot;:false,&quot;dropping-particle&quot;:&quot;&quot;,&quot;non-dropping-particle&quot;:&quot;&quot;},{&quot;family&quot;:&quot;Canzonieri&quot;,&quot;given&quot;:&quot;Vincenzo&quot;,&quot;parse-names&quot;:false,&quot;dropping-particle&quot;:&quot;&quot;,&quot;non-dropping-particle&quot;:&quot;&quot;},{&quot;family&quot;:&quot;Policicchio&quot;,&quot;given&quot;:&quot;Eleonora&quot;,&quot;parse-names&quot;:false,&quot;dropping-particle&quot;:&quot;&quot;,&quot;non-dropping-particle&quot;:&quot;&quot;},{&quot;family&quot;:&quot;Urso&quot;,&quot;given&quot;:&quot;Emanuele Damiano&quot;,&quot;parse-names&quot;:false,&quot;dropping-particle&quot;:&quot;&quot;,&quot;non-dropping-particle&quot;:&quot;&quot;},{&quot;family&quot;:&quot;Agostini&quot;,&quot;given&quot;:&quot;Marco&quot;,&quot;parse-names&quot;:false,&quot;dropping-particle&quot;:&quot;&quot;,&quot;non-dropping-particle&quot;:&quot;&quot;},{&quot;family&quot;:&quot;Genuardi&quot;,&quot;given&quot;:&quot;Maurizio&quot;,&quot;parse-names&quot;:false,&quot;dropping-particle&quot;:&quot;&quot;,&quot;non-dropping-particle&quot;:&quot;&quot;},{&quot;family&quot;:&quot;Lucci-Cordisco&quot;,&quot;given&quot;:&quot;Emanuela&quot;,&quot;parse-names&quot;:false,&quot;dropping-particle&quot;:&quot;&quot;,&quot;non-dropping-particle&quot;:&quot;&quot;},{&quot;family&quot;:&quot;Venesio&quot;,&quot;given&quot;:&quot;Tiziana&quot;,&quot;parse-names&quot;:false,&quot;dropping-particle&quot;:&quot;&quot;,&quot;non-dropping-particle&quot;:&quot;&quot;},{&quot;family&quot;:&quot;Martayan&quot;,&quot;given&quot;:&quot;Aline&quot;,&quot;parse-names&quot;:false,&quot;dropping-particle&quot;:&quot;&quot;,&quot;non-dropping-particle&quot;:&quot;&quot;},{&quot;family&quot;:&quot;Diodoro&quot;,&quot;given&quot;:&quot;Maria Grazia&quot;,&quot;parse-names&quot;:false,&quot;dropping-particle&quot;:&quot;&quot;,&quot;non-dropping-particle&quot;:&quot;&quot;},{&quot;family&quot;:&quot;Sanchez-Mete&quot;,&quot;given&quot;:&quot;Lupe&quot;,&quot;parse-names&quot;:false,&quot;dropping-particle&quot;:&quot;&quot;,&quot;non-dropping-particle&quot;:&quot;&quot;},{&quot;family&quot;:&quot;Stigliano&quot;,&quot;given&quot;:&quot;Vittoria&quot;,&quot;parse-names&quot;:false,&quot;dropping-particle&quot;:&quot;&quot;,&quot;non-dropping-particle&quot;:&quot;&quot;},{&quot;family&quot;:&quot;Mazzei&quot;,&quot;given&quot;:&quot;Filomena&quot;,&quot;parse-names&quot;:false,&quot;dropping-particle&quot;:&quot;&quot;,&quot;non-dropping-particle&quot;:&quot;&quot;},{&quot;family&quot;:&quot;Grasso&quot;,&quot;given&quot;:&quot;Francesca&quot;,&quot;parse-names&quot;:false,&quot;dropping-particle&quot;:&quot;&quot;,&quot;non-dropping-particle&quot;:&quot;&quot;},{&quot;family&quot;:&quot;Giuliani&quot;,&quot;given&quot;:&quot;Alessandro&quot;,&quot;parse-names&quot;:false,&quot;dropping-particle&quot;:&quot;&quot;,&quot;non-dropping-particle&quot;:&quot;&quot;},{&quot;family&quot;:&quot;Baiocchi&quot;,&quot;given&quot;:&quot;Marta&quot;,&quot;parse-names&quot;:false,&quot;dropping-particle&quot;:&quot;&quot;,&quot;non-dropping-particle&quot;:&quot;&quot;},{&quot;family&quot;:&quot;Maestro&quot;,&quot;given&quot;:&quot;Roberta&quot;,&quot;parse-names&quot;:false,&quot;dropping-particle&quot;:&quot;&quot;,&quot;non-dropping-particle&quot;:&quot;&quot;},{&quot;family&quot;:&quot;Giannini&quot;,&quot;given&quot;:&quot;Giuseppe&quot;,&quot;parse-names&quot;:false,&quot;dropping-particle&quot;:&quot;&quot;,&quot;non-dropping-particle&quot;:&quot;&quot;},{&quot;family&quot;:&quot;Tartaglia&quot;,&quot;given&quot;:&quot;Marco&quot;,&quot;parse-names&quot;:false,&quot;dropping-particle&quot;:&quot;&quot;,&quot;non-dropping-particle&quot;:&quot;&quot;},{&quot;family&quot;:&quot;Alexandrov&quot;,&quot;given&quot;:&quot;Ludmil B.&quot;,&quot;parse-names&quot;:false,&quot;dropping-particle&quot;:&quot;&quot;,&quot;non-dropping-particle&quot;:&quot;&quot;},{&quot;family&quot;:&quot;Bignami&quot;,&quot;given&quot;:&quot;Margherita&quot;,&quot;parse-names&quot;:false,&quot;dropping-particle&quot;:&quot;&quot;,&quot;non-dropping-particle&quot;:&quot;&quot;}],&quot;container-title&quot;:&quot;EBioMedicine&quot;,&quot;DOI&quot;:&quot;10.1016/j.ebiom.2017.04.022&quot;,&quot;ISSN&quot;:&quot;2352-3964&quot;,&quot;PMID&quot;:&quot;28551381&quot;,&quot;URL&quot;:&quot;http://dx.doi.org/10.1016/j.ebiom.2017.04.022&quot;,&quot;issued&quot;:{&quot;date-parts&quot;:[[2017,6]]},&quot;page&quot;:&quot;39-49&quot;,&quot;abstract&quot;:&quot;8-Oxoguanine, a common mutagenic DNA lesion, generates G:C&gt;T:A transversions via mispairing with adenine during DNA replication. When operating normally, the MUTYH DNA glycosylase prevents 8-oxoguanine-related mutagenesis by excising the incorporated adenine. Biallelic MUTYH mutations impair this enzymatic function and are associated with colorectal cancer (CRC) in MUTYH-Associated Polyposis (MAP) syndrome. Here, we perform whole-exome sequencing that reveals a modest mutator phenotype in MAP CRCs compared to sporadic CRC stem cell lines or bulk tumours. The excess G:C&gt;T:A transversion mutations in MAP CRCs exhibits a novel mutational signature, termed Signature 36, with a strong sequence dependence. The MUTYH mutational signature reflecting persistent 8-oxoG:A mismatches occurs frequently in the APC, KRAS, PIK3CA, FAT4, TP53, FAT1, AMER1, KDM6A, SMAD4 and SMAD2 genes that are associated with CRC. The occurrence of Signature 36 in other types of human cancer indicates that DNA 8-oxoguanine-related mutations might contribute to the development of cancer in other organs.&quot;,&quot;publisher&quot;:&quot;The Authors&quot;,&quot;volume&quot;:&quot;20&quot;},&quot;isTemporary&quot;:false}],&quot;manualOverride&quot;:{&quot;isManuallyOverriden&quot;:false,&quot;manualOverrideText&quot;:&quot;&quot;,&quot;citeprocText&quot;:&quot;&lt;sup&gt;29&lt;/sup&gt;&quot;}},{&quot;properties&quot;:{&quot;noteIndex&quot;:0},&quot;citationID&quot;:&quot;MENDELEY_CITATION_bcbeff0b-9f10-4858-bcca-2b39a4cdb147&quot;,&quot;isEdited&quot;:false,&quot;citationItems&quot;:[{&quot;id&quot;:&quot;c9355afd-e526-31e0-965b-65c29ca97bb2&quot;,&quot;itemData&quot;:{&quot;type&quot;:&quot;article-journal&quot;,&quot;id&quot;:&quot;c9355afd-e526-31e0-965b-65c29ca97bb2&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family&quot;:&quot;Behjati&quot;,&quot;given&quot;:&quot;Sam&quot;,&quot;parse-names&quot;:false,&quot;dropping-particle&quot;:&quot;&quot;,&quot;non-dropping-particle&quot;:&quot;&quot;},{&quot;family&quot;:&quot;Biankin&quot;,&quot;given&quot;:&quot;Andrew&quot;,&quot;parse-names&quot;:false,&quot;dropping-particle&quot;:&quot;v.&quot;,&quot;non-dropping-particle&quot;:&quot;&quot;},{&quot;family&quot;:&quot;Bignell&quot;,&quot;given&quot;:&quot;Graham R.&quot;,&quot;parse-names&quot;:false,&quot;dropping-particle&quot;:&quot;&quot;,&quot;non-dropping-particle&quot;:&quot;&quot;},{&quot;family&quot;:&quot;Bolli&quot;,&quot;given&quot;:&quot;Niccolò&quot;,&quot;parse-names&quot;:false,&quot;dropping-particle&quot;:&quot;&quot;,&quot;non-dropping-particle&quot;:&quot;&quot;},{&quot;family&quot;:&quot;Borg&quot;,&quot;given&quot;:&quot;Ake&quot;,&quot;parse-names&quot;:false,&quot;dropping-particle&quot;:&quot;&quot;,&quot;non-dropping-particle&quot;:&quot;&quot;},{&quot;family&quot;:&quot;Børresen-Dale&quot;,&quot;given&quot;:&quot;Anne-Lise&quot;,&quot;parse-names&quot;:false,&quot;dropping-particle&quot;:&quot;&quot;,&quot;non-dropping-particle&quot;:&quot;&quot;},{&quot;family&quot;:&quot;Boyault&quot;,&quot;given&quot;:&quot;Sandrine&quot;,&quot;parse-names&quot;:false,&quot;dropping-particle&quot;:&quot;&quot;,&quot;non-dropping-particle&quot;:&quot;&quot;},{&quot;family&quot;:&quot;Burkhardt&quot;,&quot;given&quot;:&quot;Birgit&quot;,&quot;parse-names&quot;:false,&quot;dropping-particle&quot;:&quot;&quot;,&quot;non-dropping-particle&quot;:&quot;&quot;},{&quot;family&quot;:&quot;Butler&quot;,&quot;given&quot;:&quot;Adam P.&quot;,&quot;parse-names&quot;:false,&quot;dropping-particle&quot;:&quot;&quot;,&quot;non-dropping-particle&quot;:&quot;&quot;},{&quot;family&quot;:&quot;Caldas&quot;,&quot;given&quot;:&quot;Carlos&quot;,&quot;parse-names&quot;:false,&quot;dropping-particle&quot;:&quot;&quot;,&quot;non-dropping-particle&quot;:&quot;&quot;},{&quot;family&quot;:&quot;Davies&quot;,&quot;given&quot;:&quot;Helen R.&quot;,&quot;parse-names&quot;:false,&quot;dropping-particle&quot;:&quot;&quot;,&quot;non-dropping-particle&quot;:&quot;&quot;},{&quot;family&quot;:&quot;Desmedt&quot;,&quot;given&quot;:&quot;Christine&quot;,&quot;parse-names&quot;:false,&quot;dropping-particle&quot;:&quot;&quot;,&quot;non-dropping-particle&quot;:&quot;&quot;},{&quot;family&quot;:&quot;Eils&quot;,&quot;given&quot;:&quot;Roland&quot;,&quot;parse-names&quot;:false,&quot;dropping-particle&quot;:&quot;&quot;,&quot;non-dropping-particle&quot;:&quot;&quot;},{&quot;family&quot;:&quot;Eyfjörd&quot;,&quot;given&quot;:&quot;Jórunn Erla&quot;,&quot;parse-names&quot;:false,&quot;dropping-particle&quot;:&quot;&quot;,&quot;non-dropping-particle&quot;:&quot;&quot;},{&quot;family&quot;:&quot;Foekens&quot;,&quot;given&quot;:&quot;John A.&quot;,&quot;parse-names&quot;:false,&quot;dropping-particle&quot;:&quot;&quot;,&quot;non-dropping-particle&quot;:&quot;&quot;},{&quot;family&quot;:&quot;Greaves&quot;,&quot;given&quot;:&quot;Mel&quot;,&quot;parse-names&quot;:false,&quot;dropping-particle&quot;:&quot;&quot;,&quot;non-dropping-particle&quot;:&quot;&quot;},{&quot;family&quot;:&quot;Hosoda&quot;,&quot;given&quot;:&quot;Fumie&quot;,&quot;parse-names&quot;:false,&quot;dropping-particle&quot;:&quot;&quot;,&quot;non-dropping-particle&quot;:&quot;&quot;},{&quot;family&quot;:&quot;Hutter&quot;,&quot;given&quot;:&quot;Barbara&quot;,&quot;parse-names&quot;:false,&quot;dropping-particle&quot;:&quot;&quot;,&quot;non-dropping-particle&quot;:&quot;&quot;},{&quot;family&quot;:&quot;Ilicic&quot;,&quot;given&quot;:&quot;Tomislav&quot;,&quot;parse-names&quot;:false,&quot;dropping-particle&quot;:&quot;&quot;,&quot;non-dropping-particle&quot;:&quot;&quot;},{&quot;family&quot;:&quot;Imbeaud&quot;,&quot;given&quot;:&quot;Sandrine&quot;,&quot;parse-names&quot;:false,&quot;dropping-particle&quot;:&quot;&quot;,&quot;non-dropping-particle&quot;:&quot;&quot;},{&quot;family&quot;:&quot;Imielinski&quot;,&quot;given&quot;:&quot;Marcin&quot;,&quot;parse-names&quot;:false,&quot;dropping-particle&quot;:&quot;&quot;,&quot;non-dropping-particle&quot;:&quot;&quot;},{&quot;family&quot;:&quot;Imielinsk&quot;,&quot;given&quot;:&quot;Marcin&quot;,&quot;parse-names&quot;:false,&quot;dropping-particle&quot;:&quot;&quot;,&quot;non-dropping-particle&quot;:&quot;&quot;},{&quot;family&quot;:&quot;Jäger&quot;,&quot;given&quot;:&quot;Natalie&quot;,&quot;parse-names&quot;:false,&quot;dropping-particle&quot;:&quot;&quot;,&quot;non-dropping-particle&quot;:&quot;&quot;},{&quot;family&quot;:&quot;Jones&quot;,&quot;given&quot;:&quot;David T W&quot;,&quot;parse-names&quot;:false,&quot;dropping-particle&quot;:&quot;&quot;,&quot;non-dropping-particle&quot;:&quot;&quot;},{&quot;family&quot;:&quot;Jones&quot;,&quot;given&quot;:&quot;David&quot;,&quot;parse-names&quot;:false,&quot;dropping-particle&quot;:&quot;&quot;,&quot;non-dropping-particle&quot;:&quot;&quot;},{&quot;family&quot;:&quot;Knappskog&quot;,&quot;given&quot;:&quot;Stian&quot;,&quot;parse-names&quot;:false,&quot;dropping-particle&quot;:&quot;&quot;,&quot;non-dropping-particle&quot;:&quot;&quot;},{&quot;family&quot;:&quot;Kool&quot;,&quot;given&quot;:&quot;Marcel&quot;,&quot;parse-names&quot;:false,&quot;dropping-particle&quot;:&quot;&quot;,&quot;non-dropping-particle&quot;:&quot;&quot;},{&quot;family&quot;:&quot;Lakhani&quot;,&quot;given&quot;:&quot;Sunil R.&quot;,&quot;parse-names&quot;:false,&quot;dropping-particle&quot;:&quot;&quot;,&quot;non-dropping-particle&quot;:&quot;&quot;},{&quot;family&quot;:&quot;López-Otín&quot;,&quot;given&quot;:&quot;Carlos&quot;,&quot;parse-names&quot;:false,&quot;dropping-particle&quot;:&quot;&quot;,&quot;non-dropping-particle&quot;:&quot;&quot;},{&quot;family&quot;:&quot;Martin&quot;,&quot;given&quot;:&quot;Sancha&quot;,&quot;parse-names&quot;:false,&quot;dropping-particle&quot;:&quot;&quot;,&quot;non-dropping-particle&quot;:&quot;&quot;},{&quot;family&quot;:&quot;Munshi&quot;,&quot;given&quot;:&quot;Nikhil C.&quot;,&quot;parse-names&quot;:false,&quot;dropping-particle&quot;:&quot;&quot;,&quot;non-dropping-particle&quot;:&quot;&quot;},{&quot;family&quot;:&quot;Nakamura&quot;,&quot;given&quot;:&quot;Hiromi&quot;,&quot;parse-names&quot;:false,&quot;dropping-particle&quot;:&quot;&quot;,&quot;non-dropping-particle&quot;:&quot;&quot;},{&quot;family&quot;:&quot;Northcott&quot;,&quot;given&quot;:&quot;Paul A.&quot;,&quot;parse-names&quot;:false,&quot;dropping-particle&quot;:&quot;&quot;,&quot;non-dropping-particle&quot;:&quot;&quot;},{&quot;family&quot;:&quot;Pajic&quot;,&quot;given&quot;:&quot;Marina&quot;,&quot;parse-names&quot;:false,&quot;dropping-particle&quot;:&quot;&quot;,&quot;non-dropping-particle&quot;:&quot;&quot;},{&quot;family&quot;:&quot;Papaemmanuil&quot;,&quot;given&quot;:&quot;Elli&quot;,&quot;parse-names&quot;:false,&quot;dropping-particle&quot;:&quot;&quot;,&quot;non-dropping-particle&quot;:&quot;&quot;},{&quot;family&quot;:&quot;Paradiso&quot;,&quot;given&quot;:&quot;Angelo&quot;,&quot;parse-names&quot;:false,&quot;dropping-particle&quot;:&quot;&quot;,&quot;non-dropping-particle&quot;:&quot;&quot;},{&quot;family&quot;:&quot;Pearson&quot;,&quot;given&quot;:&quot;John&quot;,&quot;parse-names&quot;:false,&quot;dropping-particle&quot;:&quot;v.&quot;,&quot;non-dropping-particle&quot;:&quot;&quot;},{&quot;family&quot;:&quot;Puente&quot;,&quot;given&quot;:&quot;Xose S.&quot;,&quot;parse-names&quot;:false,&quot;dropping-particle&quot;:&quot;&quot;,&quot;non-dropping-particle&quot;:&quot;&quot;},{&quot;family&quot;:&quot;Raine&quot;,&quot;given&quot;:&quot;Keiran&quot;,&quot;parse-names&quot;:false,&quot;dropping-particle&quot;:&quot;&quot;,&quot;non-dropping-particle&quot;:&quot;&quot;},{&quot;family&quot;:&quot;Ramakrishna&quot;,&quot;given&quot;:&quot;Manasa&quot;,&quot;parse-names&quot;:false,&quot;dropping-particle&quot;:&quot;&quot;,&quot;non-dropping-particle&quot;:&quot;&quot;},{&quot;family&quot;:&quot;Richardson&quot;,&quot;given&quot;:&quot;Andrea L.&quot;,&quot;parse-names&quot;:false,&quot;dropping-particle&quot;:&quot;&quot;,&quot;non-dropping-particle&quot;:&quot;&quot;},{&quot;family&quot;:&quot;Richter&quot;,&quot;given&quot;:&quot;Julia&quot;,&quot;parse-names&quot;:false,&quot;dropping-particle&quot;:&quot;&quot;,&quot;non-dropping-particle&quot;:&quot;&quot;},{&quot;family&quot;:&quot;Rosenstiel&quot;,&quot;given&quot;:&quot;Philip&quot;,&quot;parse-names&quot;:false,&quot;dropping-particle&quot;:&quot;&quot;,&quot;non-dropping-particle&quot;:&quot;&quot;},{&quot;family&quot;:&quot;Schlesner&quot;,&quot;given&quot;:&quot;Matthias&quot;,&quot;parse-names&quot;:false,&quot;dropping-particle&quot;:&quot;&quot;,&quot;non-dropping-particle&quot;:&quot;&quot;},{&quot;family&quot;:&quot;Schumacher&quot;,&quot;given&quot;:&quot;Ton N.&quot;,&quot;parse-names&quot;:false,&quot;dropping-particle&quot;:&quot;&quot;,&quot;non-dropping-particle&quot;:&quot;&quot;},{&quot;family&quot;:&quot;Span&quot;,&quot;given&quot;:&quot;Paul N.&quot;,&quot;parse-names&quot;:false,&quot;dropping-particle&quot;:&quot;&quot;,&quot;non-dropping-particle&quot;:&quot;&quot;},{&quot;family&quot;:&quot;Teague&quot;,&quot;given&quot;:&quot;Jon W.&quot;,&quot;parse-names&quot;:false,&quot;dropping-particle&quot;:&quot;&quot;,&quot;non-dropping-particle&quot;:&quot;&quot;},{&quot;family&quot;:&quot;Totoki&quot;,&quot;given&quot;:&quot;Yasushi&quot;,&quot;parse-names&quot;:false,&quot;dropping-particle&quot;:&quot;&quot;,&quot;non-dropping-particle&quot;:&quot;&quot;},{&quot;family&quot;:&quot;Tutt&quot;,&quot;given&quot;:&quot;Andrew N J&quot;,&quot;parse-names&quot;:false,&quot;dropping-particle&quot;:&quot;&quot;,&quot;non-dropping-particle&quot;:&quot;&quot;},{&quot;family&quot;:&quot;Valdés-Mas&quot;,&quot;given&quot;:&quot;Rafael&quot;,&quot;parse-names&quot;:false,&quot;dropping-particle&quot;:&quot;&quot;,&quot;non-dropping-particle&quot;:&quot;&quot;},{&quot;family&quot;:&quot;Buuren&quot;,&quot;given&quot;:&quot;Marit M&quot;,&quot;parse-names&quot;:false,&quot;dropping-particle&quot;:&quot;&quot;,&quot;non-dropping-particle&quot;:&quot;van&quot;},{&quot;family&quot;:&quot;'t Veer&quot;,&quot;given&quot;:&quot;Laura&quot;,&quot;parse-names&quot;:false,&quot;dropping-particle&quot;:&quot;&quot;,&quot;non-dropping-particle&quot;:&quot;van&quot;},{&quot;family&quot;:&quot;Vincent-Salomon&quot;,&quot;given&quot;:&quot;Anne&quot;,&quot;parse-names&quot;:false,&quot;dropping-particle&quot;:&quot;&quot;,&quot;non-dropping-particle&quot;:&quot;&quot;},{&quot;family&quot;:&quot;Waddell&quot;,&quot;given&quot;:&quot;Nicola&quot;,&quot;parse-names&quot;:false,&quot;dropping-particle&quot;:&quot;&quot;,&quot;non-dropping-particle&quot;:&quot;&quot;},{&quot;family&quot;:&quot;Yates&quot;,&quot;given&quot;:&quot;Lucy R.&quot;,&quot;parse-names&quot;:false,&quot;dropping-particle&quot;:&quot;&quot;,&quot;non-dropping-particle&quot;:&quot;&quot;},{&quot;family&quot;:&quot;Australian Pancreatic Cancer Genome Initiative&quot;,&quot;given&quot;:&quot;&quot;,&quot;parse-names&quot;:false,&quot;dropping-particle&quot;:&quot;&quot;,&quot;non-dropping-particle&quot;:&quot;&quot;},{&quot;family&quot;:&quot;ICGC Breast Cancer Consortium&quot;,&quot;given&quot;:&quot;&quot;,&quot;parse-names&quot;:false,&quot;dropping-particle&quot;:&quot;&quot;,&quot;non-dropping-particle&quot;:&quot;&quot;},{&quot;family&quot;:&quot;ICGC MMML-Seq Consortium&quot;,&quot;given&quot;:&quot;&quot;,&quot;parse-names&quot;:false,&quot;dropping-particle&quot;:&quot;&quot;,&quot;non-dropping-particle&quot;:&quot;&quot;},{&quot;family&quot;:&quot;ICGC PedBrain&quot;,&quot;given&quot;:&quot;&quot;,&quot;parse-names&quot;:false,&quot;dropping-particle&quot;:&quot;&quot;,&quot;non-dropping-particle&quot;:&quot;&quot;},{&quot;family&quot;:&quot;Zucman-Rossi&quot;,&quot;given&quot;:&quot;Jessica&quot;,&quot;parse-names&quot;:false,&quot;dropping-particle&quot;:&quot;&quot;,&quot;non-dropping-particle&quot;:&quot;&quot;},{&quot;family&quot;:&quot;Futreal&quot;,&quot;given&quot;:&quot;P Andrew&quot;,&quot;parse-names&quot;:false,&quot;dropping-particle&quot;:&quot;&quot;,&quot;non-dropping-particle&quot;:&quot;&quot;},{&quot;family&quot;:&quot;McDermott&quot;,&quot;given&quot;:&quot;Ultan&quot;,&quot;parse-names&quot;:false,&quot;dropping-particle&quot;:&quot;&quot;,&quot;non-dropping-particle&quot;:&quot;&quot;},{&quot;family&quot;:&quot;Lichter&quot;,&quot;given&quot;:&quot;Peter&quot;,&quot;parse-names&quot;:false,&quot;dropping-particle&quot;:&quot;&quot;,&quot;non-dropping-particle&quot;:&quot;&quot;},{&quot;family&quot;:&quot;Meyerson&quot;,&quot;given&quot;:&quot;Matthew&quot;,&quot;parse-names&quot;:false,&quot;dropping-particle&quot;:&quot;&quot;,&quot;non-dropping-particle&quot;:&quot;&quot;},{&quot;family&quot;:&quot;Grimmond&quot;,&quot;given&quot;:&quot;Sean M.&quot;,&quot;parse-names&quot;:false,&quot;dropping-particle&quot;:&quot;&quot;,&quot;non-dropping-particle&quot;:&quot;&quot;},{&quot;family&quot;:&quot;Siebert&quot;,&quot;given&quot;:&quot;Reiner&quot;,&quot;parse-names&quot;:false,&quot;dropping-particle&quot;:&quot;&quot;,&quot;non-dropping-particle&quot;:&quot;&quot;},{&quot;family&quot;:&quot;Campo&quot;,&quot;given&quot;:&quot;Elías&quot;,&quot;parse-names&quot;:false,&quot;dropping-particle&quot;:&quot;&quot;,&quot;non-dropping-particle&quot;:&quot;&quot;},{&quot;family&quot;:&quot;Shibata&quot;,&quot;given&quot;:&quot;Tatsuhiro&quot;,&quot;parse-names&quot;:false,&quot;dropping-particle&quot;:&quot;&quot;,&quot;non-dropping-particle&quot;:&quot;&quot;},{&quot;family&quot;:&quot;Pfister&quot;,&quot;given&quot;:&quot;Stefan M.&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Nature&quot;,&quot;accessed&quot;:{&quot;date-parts&quot;:[[2019,1,2]]},&quot;DOI&quot;:&quot;10.1038/nature12477&quot;,&quot;ISBN&quot;:&quot;1476-4687 (Electronic)\\r0028-0836 (Linking)&quot;,&quot;ISSN&quot;:&quot;1476-4687&quot;,&quot;PMID&quot;:&quot;23945592&quot;,&quot;URL&quot;:&quot;http://www.nature.com/articles/nature12477&quot;,&quot;issued&quot;:{&quot;date-parts&quot;:[[2013,8,22]]},&quot;page&quot;:&quot;415-21&quot;,&quot;abstract&quot;:&quot;All cancers are caused by somatic mutations; however, understanding of the biological processes generating these mutations is limited. The catalogue of somatic mutations from a cancer genome bears the signatures of the mutational processes that have been operative. Here we analysed 4,938,362 mutations from 7,042 cancers and extracted more than 20 distinct mutational signatures. Some are present in many cancer types, notably a signature attributed to the APOBEC family of cytidine deaminases, whereas others are confined to a single cancer class. Certain signatures are associated with age of the patient at cancer diagnosis, known mutagenic exposures or defects in DNA maintenance, but many are of cryptic origin. In addition to these genome-wide mutational signatures, hypermutation localized to small genomic regions, 'kataegis', is found in many cancer types. The results reveal the diversity of mutational processes underlying the development of cancer, with potential implications for understanding of cancer aetiology, prevention and therapy.&quot;,&quot;publisher&quot;:&quot;Nature Publishing Group&quot;,&quot;issue&quot;:&quot;7463&quot;,&quot;volume&quot;:&quot;500&quot;},&quot;isTemporary&quot;:false},{&quot;id&quot;:&quot;f6df8a4f-f6d5-398a-8b73-3d46487cc38a&quot;,&quot;itemData&quot;:{&quot;type&quot;:&quot;article-journal&quot;,&quot;id&quot;:&quot;f6df8a4f-f6d5-398a-8b73-3d46487cc38a&quot;,&quot;title&quot;:&quot;DNA polymerase η mutational signatures are found in a variety of different types of cancer.&quot;,&quot;author&quot;:[{&quot;family&quot;:&quot;Rogozin&quot;,&quot;given&quot;:&quot;Igor B&quot;,&quot;parse-names&quot;:false,&quot;dropping-particle&quot;:&quot;&quot;,&quot;non-dropping-particle&quot;:&quot;&quot;},{&quot;family&quot;:&quot;Goncearenco&quot;,&quot;given&quot;:&quot;Alexander&quot;,&quot;parse-names&quot;:false,&quot;dropping-particle&quot;:&quot;&quot;,&quot;non-dropping-particle&quot;:&quot;&quot;},{&quot;family&quot;:&quot;Lada&quot;,&quot;given&quot;:&quot;Artem G&quot;,&quot;parse-names&quot;:false,&quot;dropping-particle&quot;:&quot;&quot;,&quot;non-dropping-particle&quot;:&quot;&quot;},{&quot;family&quot;:&quot;De&quot;,&quot;given&quot;:&quot;Subhajyoti&quot;,&quot;parse-names&quot;:false,&quot;dropping-particle&quot;:&quot;&quot;,&quot;non-dropping-particle&quot;:&quot;&quot;},{&quot;family&quot;:&quot;Yurchenko&quot;,&quot;given&quot;:&quot;Vyacheslav&quot;,&quot;parse-names&quot;:false,&quot;dropping-particle&quot;:&quot;&quot;,&quot;non-dropping-particle&quot;:&quot;&quot;},{&quot;family&quot;:&quot;Nudelman&quot;,&quot;given&quot;:&quot;German&quot;,&quot;parse-names&quot;:false,&quot;dropping-particle&quot;:&quot;&quot;,&quot;non-dropping-particle&quot;:&quot;&quot;},{&quot;family&quot;:&quot;Panchenko&quot;,&quot;given&quot;:&quot;Anna R&quot;,&quot;parse-names&quot;:false,&quot;dropping-particle&quot;:&quot;&quot;,&quot;non-dropping-particle&quot;:&quot;&quot;},{&quot;family&quot;:&quot;Cooper&quot;,&quot;given&quot;:&quot;David N&quot;,&quot;parse-names&quot;:false,&quot;dropping-particle&quot;:&quot;&quot;,&quot;non-dropping-particle&quot;:&quot;&quot;},{&quot;family&quot;:&quot;Pavlov&quot;,&quot;given&quot;:&quot;Youri I&quot;,&quot;parse-names&quot;:false,&quot;dropping-particle&quot;:&quot;&quot;,&quot;non-dropping-particle&quot;:&quot;&quot;}],&quot;container-title&quot;:&quot;Cell cycle (Georgetown, Tex.)&quot;,&quot;accessed&quot;:{&quot;date-parts&quot;:[[2020,2,13]]},&quot;DOI&quot;:&quot;10.1080/15384101.2017.1404208&quot;,&quot;ISSN&quot;:&quot;1551-4005&quot;,&quot;PMID&quot;:&quot;29139326&quot;,&quot;URL&quot;:&quot;https://doi.org/10.1080/15384101.2017.1404208.&quot;,&quot;issued&quot;:{&quot;date-parts&quot;:[[2018]]},&quot;page&quot;:&quot;348-355&quot;,&quot;abstract&quot;:&quot;DNA polymerase (pol) η is a specialized error-prone polymerase with at least two quite different and contrasting cellular roles: to mitigate the genetic consequences of solar UV irradiation, and promote somatic hypermutation in the variable regions of immunoglobulin genes. Misregulation and mistargeting of pol η can compromise genome integrity. We explored whether the mutational signature of pol η could be found in datasets of human somatic mutations derived from normal and cancer cells. A substantial excess of single and tandem somatic mutations within known pol η mutable motifs was noted in skin cancer as well as in many other types of human cancer, suggesting that somatic mutations in A:T bases generated by DNA polymerase η are a common feature of tumorigenesis. Another peculiarity of pol ηmutational signatures, mutations in YCG motifs, led us to speculate that error-prone DNA synthesis opposite methylated CpG dinucleotides by misregulated pol η in tumors might constitute an additional mechanism of cytosine demethylation in this hypermutable dinucleotide.&quot;,&quot;issue&quot;:&quot;3&quot;,&quot;volume&quot;:&quot;17&quot;},&quot;isTemporary&quot;:false},{&quot;id&quot;:&quot;9e7fb7f8-fb12-3c1a-b81b-3390b34e6481&quot;,&quot;itemData&quot;:{&quot;type&quot;:&quot;article-journal&quot;,&quot;id&quot;:&quot;9e7fb7f8-fb12-3c1a-b81b-3390b34e6481&quot;,&quot;title&quot;:&quot;Understanding mutagenesis through delineation of mutational signatures in human cancer.&quot;,&quot;author&quot;:[{&quot;family&quot;:&quot;Petljak&quot;,&quot;given&quot;:&quot;Mia&quot;,&quot;parse-names&quot;:false,&quot;dropping-particle&quot;:&quot;&quot;,&quot;non-dropping-particle&quot;:&quot;&quot;},{&quot;family&quot;:&quot;Alexandrov&quot;,&quot;given&quot;:&quot;Ludmil B&quot;,&quot;parse-names&quot;:false,&quot;dropping-particle&quot;:&quot;&quot;,&quot;non-dropping-particle&quot;:&quot;&quot;}],&quot;container-title&quot;:&quot;Carcinogenesis&quot;,&quot;accessed&quot;:{&quot;date-parts&quot;:[[2020,2,13]]},&quot;DOI&quot;:&quot;10.1093/carcin/bgw055&quot;,&quot;ISSN&quot;:&quot;1460-2180&quot;,&quot;PMID&quot;:&quot;27207657&quot;,&quot;URL&quot;:&quot;https://academic.oup.com/carcin/article-abstract/37/6/531/1744820&quot;,&quot;issued&quot;:{&quot;date-parts&quot;:[[2016]]},&quot;page&quot;:&quot;531-40&quot;,&quot;abstract&quot;:&quot;Each individual cell within a human body acquires a certain number of somatic mutations during a course of its lifetime. These mutations originate from a wide spectra of both endogenous and exogenous mutational processes that leave distinct patterns of mutations, termed mutational signatures, embedded within the genomes of all cells. In recent years, the vast amount of data produced by sequencing of cancer genomes was coupled with novel mathematical models and computational tools to generate the first comprehensive map of mutational signatures in human cancer. Up to date, &gt;30 distinct mutational signatures have been identified, and etiologies have been proposed for many of them. This review provides a brief historical background on examination of mutational patterns in human cancer, summarizes the knowledge accumulated since introducing the concept of mutational signatures and discusses their future potential applications and perspectives within the field.&quot;,&quot;issue&quot;:&quot;6&quot;,&quot;volume&quot;:&quot;37&quot;},&quot;isTemporary&quot;:false}],&quot;manualOverride&quot;:{&quot;isManuallyOverriden&quot;:false,&quot;manualOverrideText&quot;:&quot;&quot;,&quot;citeprocText&quot;:&quot;&lt;sup&gt;26,31,32&lt;/sup&gt;&quot;}},{&quot;properties&quot;:{&quot;noteIndex&quot;:0},&quot;citationID&quot;:&quot;MENDELEY_CITATION_afa26c0a-44d6-4776-8bf4-3d2c0e8cdeda&quot;,&quot;isEdited&quot;:false,&quot;citationItems&quot;:[{&quot;id&quot;:&quot;92d560bc-fbe6-30ab-91f6-50c7f1c13370&quot;,&quot;itemData&quot;:{&quot;type&quot;:&quot;article-journal&quot;,&quot;id&quot;:&quot;92d560bc-fbe6-30ab-91f6-50c7f1c13370&quot;,&quot;title&quot;:&quot;Mutational signature distribution varies with DNA replication timing and strand asymmetry&quot;,&quot;author&quot;:[{&quot;family&quot;:&quot;Tomkova&quot;,&quot;given&quot;:&quot;Marketa&quot;,&quot;parse-names&quot;:false,&quot;dropping-particle&quot;:&quot;&quot;,&quot;non-dropping-particle&quot;:&quot;&quot;},{&quot;family&quot;:&quot;Tomek&quot;,&quot;given&quot;:&quot;Jakub&quot;,&quot;parse-names&quot;:false,&quot;dropping-particle&quot;:&quot;&quot;,&quot;non-dropping-particle&quot;:&quot;&quot;},{&quot;family&quot;:&quot;Kriaucionis&quot;,&quot;given&quot;:&quot;Skirmantas&quot;,&quot;parse-names&quot;:false,&quot;dropping-particle&quot;:&quot;&quot;,&quot;non-dropping-particle&quot;:&quot;&quot;},{&quot;family&quot;:&quot;Schuster-Böckler&quot;,&quot;given&quot;:&quot;Benjamin&quot;,&quot;parse-names&quot;:false,&quot;dropping-particle&quot;:&quot;&quot;,&quot;non-dropping-particle&quot;:&quot;&quot;}],&quot;container-title&quot;:&quot;Genome Biology&quot;,&quot;accessed&quot;:{&quot;date-parts&quot;:[[2020,5,9]]},&quot;DOI&quot;:&quot;10.1186/s13059-018-1509-y&quot;,&quot;ISSN&quot;:&quot;1474760X&quot;,&quot;PMID&quot;:&quot;30201020&quot;,&quot;URL&quot;:&quot;https://genomebiology.biomedcentral.com/articles/10.1186/s13059-018-1509-y&quot;,&quot;issued&quot;:{&quot;date-parts&quot;:[[2018,12,10]]},&quot;page&quot;:&quot;129&quot;,&quot;abstract&quot;:&quot;Background: DNA replication plays an important role in mutagenesis, yet little is known about how it interacts with other mutagenic processes. Here, we use somatic mutation signatures-each representing a mutagenic process-derived from 3056 patients spanning 19 cancer types to quantify the strand asymmetry of mutational signatures around replication origins and between early and late replicating regions. Results: We observe that most of the detected mutational signatures are significantly correlated with the timing or direction of DNA replication. The properties of these associations are distinct for different signatures and shed new light on several mutagenic processes. For example, our results suggest that oxidative damage to the nucleotide pool substantially contributes to the mutational landscape of esophageal adenocarcinoma. Conclusions: Together, our results indicate an interaction between DNA replication, the associated damage repair, and most mutagenic processes.&quot;,&quot;publisher&quot;:&quot;BioMed Central Ltd.&quot;,&quot;issue&quot;:&quot;1&quot;,&quot;volume&quot;:&quot;19&quot;},&quot;isTemporary&quot;:false}],&quot;manualOverride&quot;:{&quot;isManuallyOverriden&quot;:false,&quot;manualOverrideText&quot;:&quot;&quot;,&quot;citeprocText&quot;:&quot;&lt;sup&gt;33&lt;/sup&gt;&quot;}},{&quot;properties&quot;:{&quot;noteIndex&quot;:0},&quot;citationID&quot;:&quot;MENDELEY_CITATION_f13c8f49-048a-496b-81fe-b49d4c24624e&quot;,&quot;isEdited&quot;:false,&quot;citationItems&quot;:[{&quot;id&quot;:&quot;60567fd5-9e56-337e-b9ba-51c53923f272&quot;,&quot;itemData&quot;:{&quot;type&quot;:&quot;article-journal&quot;,&quot;id&quot;:&quot;60567fd5-9e56-337e-b9ba-51c53923f272&quot;,&quot;title&quot;:&quot;Tissue-Specific Oncogenic Activity of KRASA146T.&quot;,&quot;author&quot;:[{&quot;family&quot;:&quot;Poulin&quot;,&quot;given&quot;:&quot;Emily J&quot;,&quot;parse-names&quot;:false,&quot;dropping-particle&quot;:&quot;&quot;,&quot;non-dropping-particle&quot;:&quot;&quot;},{&quot;family&quot;:&quot;Bera&quot;,&quot;given&quot;:&quot;Asim K&quot;,&quot;parse-names&quot;:false,&quot;dropping-particle&quot;:&quot;&quot;,&quot;non-dropping-particle&quot;:&quot;&quot;},{&quot;family&quot;:&quot;Lu&quot;,&quot;given&quot;:&quot;Jia&quot;,&quot;parse-names&quot;:false,&quot;dropping-particle&quot;:&quot;&quot;,&quot;non-dropping-particle&quot;:&quot;&quot;},{&quot;family&quot;:&quot;Lin&quot;,&quot;given&quot;:&quot;Yi-Jang&quot;,&quot;parse-names&quot;:false,&quot;dropping-particle&quot;:&quot;&quot;,&quot;non-dropping-particle&quot;:&quot;&quot;},{&quot;family&quot;:&quot;Strasser&quot;,&quot;given&quot;:&quot;Samantha Dale&quot;,&quot;parse-names&quot;:false,&quot;dropping-particle&quot;:&quot;&quot;,&quot;non-dropping-particle&quot;:&quot;&quot;},{&quot;family&quot;:&quot;Paulo&quot;,&quot;given&quot;:&quot;Joao A&quot;,&quot;parse-names&quot;:false,&quot;dropping-particle&quot;:&quot;&quot;,&quot;non-dropping-particle&quot;:&quot;&quot;},{&quot;family&quot;:&quot;Huang&quot;,&quot;given&quot;:&quot;Tannie Q&quot;,&quot;parse-names&quot;:false,&quot;dropping-particle&quot;:&quot;&quot;,&quot;non-dropping-particle&quot;:&quot;&quot;},{&quot;family&quot;:&quot;Morales&quot;,&quot;given&quot;:&quot;Carolina&quot;,&quot;parse-names&quot;:false,&quot;dropping-particle&quot;:&quot;&quot;,&quot;non-dropping-particle&quot;:&quot;&quot;},{&quot;family&quot;:&quot;Yan&quot;,&quot;given&quot;:&quot;Wei&quot;,&quot;parse-names&quot;:false,&quot;dropping-particle&quot;:&quot;&quot;,&quot;non-dropping-particle&quot;:&quot;&quot;},{&quot;family&quot;:&quot;Cook&quot;,&quot;given&quot;:&quot;Joshua&quot;,&quot;parse-names&quot;:false,&quot;dropping-particle&quot;:&quot;&quot;,&quot;non-dropping-particle&quot;:&quot;&quot;},{&quot;family&quot;:&quot;Nowak&quot;,&quot;given&quot;:&quot;Jonathan A&quot;,&quot;parse-names&quot;:false,&quot;dropping-particle&quot;:&quot;&quot;,&quot;non-dropping-particle&quot;:&quot;&quot;},{&quot;family&quot;:&quot;Brubaker&quot;,&quot;given&quot;:&quot;Douglas K&quot;,&quot;parse-names&quot;:false,&quot;dropping-particle&quot;:&quot;&quot;,&quot;non-dropping-particle&quot;:&quot;&quot;},{&quot;family&quot;:&quot;Joughin&quot;,&quot;given&quot;:&quot;Brian A&quot;,&quot;parse-names&quot;:false,&quot;dropping-particle&quot;:&quot;&quot;,&quot;non-dropping-particle&quot;:&quot;&quot;},{&quot;family&quot;:&quot;Johnson&quot;,&quot;given&quot;:&quot;Christian W&quot;,&quot;parse-names&quot;:false,&quot;dropping-particle&quot;:&quot;&quot;,&quot;non-dropping-particle&quot;:&quot;&quot;},{&quot;family&quot;:&quot;DeStefanis&quot;,&quot;given&quot;:&quot;Rebecca A&quot;,&quot;parse-names&quot;:false,&quot;dropping-particle&quot;:&quot;&quot;,&quot;non-dropping-particle&quot;:&quot;&quot;},{&quot;family&quot;:&quot;Ghazi&quot;,&quot;given&quot;:&quot;Phaedra C&quot;,&quot;parse-names&quot;:false,&quot;dropping-particle&quot;:&quot;&quot;,&quot;non-dropping-particle&quot;:&quot;&quot;},{&quot;family&quot;:&quot;Gondi&quot;,&quot;given&quot;:&quot;Sudershan&quot;,&quot;parse-names&quot;:false,&quot;dropping-particle&quot;:&quot;&quot;,&quot;non-dropping-particle&quot;:&quot;&quot;},{&quot;family&quot;:&quot;Wales&quot;,&quot;given&quot;:&quot;Thomas E&quot;,&quot;parse-names&quot;:false,&quot;dropping-particle&quot;:&quot;&quot;,&quot;non-dropping-particle&quot;:&quot;&quot;},{&quot;family&quot;:&quot;Iacob&quot;,&quot;given&quot;:&quot;Roxana E&quot;,&quot;parse-names&quot;:false,&quot;dropping-particle&quot;:&quot;&quot;,&quot;non-dropping-particle&quot;:&quot;&quot;},{&quot;family&quot;:&quot;Bogdanova&quot;,&quot;given&quot;:&quot;Lana&quot;,&quot;parse-names&quot;:false,&quot;dropping-particle&quot;:&quot;&quot;,&quot;non-dropping-particle&quot;:&quot;&quot;},{&quot;family&quot;:&quot;Gierut&quot;,&quot;given&quot;:&quot;Jessica J&quot;,&quot;parse-names&quot;:false,&quot;dropping-particle&quot;:&quot;&quot;,&quot;non-dropping-particle&quot;:&quot;&quot;},{&quot;family&quot;:&quot;Li&quot;,&quot;given&quot;:&quot;Yina&quot;,&quot;parse-names&quot;:false,&quot;dropping-particle&quot;:&quot;&quot;,&quot;non-dropping-particle&quot;:&quot;&quot;},{&quot;family&quot;:&quot;Engen&quot;,&quot;given&quot;:&quot;John R&quot;,&quot;parse-names&quot;:false,&quot;dropping-particle&quot;:&quot;&quot;,&quot;non-dropping-particle&quot;:&quot;&quot;},{&quot;family&quot;:&quot;Perez-Mancera&quot;,&quot;given&quot;:&quot;Pedro A&quot;,&quot;parse-names&quot;:false,&quot;dropping-particle&quot;:&quot;&quot;,&quot;non-dropping-particle&quot;:&quot;&quot;},{&quot;family&quot;:&quot;Braun&quot;,&quot;given&quot;:&quot;Benjamin S&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Westover&quot;,&quot;given&quot;:&quot;Kenneth D&quot;,&quot;parse-names&quot;:false,&quot;dropping-particle&quot;:&quot;&quot;,&quot;non-dropping-particle&quot;:&quot;&quot;},{&quot;family&quot;:&quot;Haigis&quot;,&quot;given&quot;:&quot;Kevin M&quot;,&quot;parse-names&quot;:false,&quot;dropping-particle&quot;:&quot;&quot;,&quot;non-dropping-particle&quot;:&quot;&quot;}],&quot;container-title&quot;:&quot;Cancer discovery&quot;,&quot;accessed&quot;:{&quot;date-parts&quot;:[[2019,5,8]]},&quot;DOI&quot;:&quot;10.1158/2159-8290.CD-18-1220&quot;,&quot;ISSN&quot;:&quot;2159-8290&quot;,&quot;PMID&quot;:&quot;30952657&quot;,&quot;URL&quot;:&quot;www.aacrjournals.org&quot;,&quot;issued&quot;:{&quot;date-parts&quot;:[[2019,6,5]]},&quot;page&quot;:&quot;738-755&quot;,&quot;abstract&quot;:&quot;KRAS is the most frequently mutated oncogene. The incidence of specific KRAS alleles varies between cancers from different sites, but it is unclear whether allelic selection results from biological selection for specific mutant KRAS proteins. We used a cross-disciplinary approach to compare KRASG12D, a common mutant form, and KRASA146T, a mutant that occurs only in selected cancers. Biochemical and structural studies demonstrated that KRASA146T exhibits a marked extension of switch 1 away from the protein body and nucleotide binding site, which activates KRAS by promoting a high rate of intrinsic and guanine nucleotide exchange factor-induced nucleotide exchange. Using mice genetically engineered to express either allele, we found that KRASG12D and KRASA146T exhibit distinct tissue-specific effects on homeostasis that mirror mutational frequencies in human cancers. These tissue-specific phenotypes result from allele-specific signaling properties, demonstrating that context-dependent variations in signaling downstream of different KRAS mutants drive the KRAS mutational pattern seen in cancer. SIGNIFICANCE: Although epidemiologic and clinical studies have suggested allele-specific behaviors for KRAS, experimental evidence for allele-specific biological properties is limited. We combined structural biology, mass spectrometry, and mouse modeling to demonstrate that the selection for specific KRAS mutants in human cancers from different tissues is due to their distinct signaling properties.See related commentary by Hobbs and Der, p. 696.This article is highlighted in the In This Issue feature, p. 681.&quot;,&quot;issue&quot;:&quot;6&quot;,&quot;volume&quot;:&quot;9&quot;},&quot;isTemporary&quot;:false}],&quot;manualOverride&quot;:{&quot;isManuallyOverriden&quot;:false,&quot;manualOverrideText&quot;:&quot;&quot;,&quot;citeprocText&quot;:&quot;&lt;sup&gt;4&lt;/sup&gt;&quot;}},{&quot;properties&quot;:{&quot;noteIndex&quot;:0},&quot;citationID&quot;:&quot;MENDELEY_CITATION_c17f86c3-77e2-4650-ba29-0f6ba6fffcc9&quot;,&quot;isEdited&quot;:false,&quot;citationItems&quot;:[{&quot;id&quot;:&quot;982ec4ed-2181-3b56-ab5c-d6108e78624a&quot;,&quot;itemData&quot;:{&quot;type&quot;:&quot;article-journal&quot;,&quot;id&quot;:&quot;982ec4ed-2181-3b56-ab5c-d6108e78624a&quot;,&quot;title&quot;:&quot;APC and oncogenic KRAS are synergistic in enhancing Wnt signaling in intestinal tumor formation and progression.&quot;,&quot;author&quot;:[{&quot;family&quot;:&quot;Janssen&quot;,&quot;given&quot;:&quot;Klaus-Peter&quot;,&quot;parse-names&quot;:false,&quot;dropping-particle&quot;:&quot;&quot;,&quot;non-dropping-particle&quot;:&quot;&quot;},{&quot;family&quot;:&quot;Alberici&quot;,&quot;given&quot;:&quot;Paola&quot;,&quot;parse-names&quot;:false,&quot;dropping-particle&quot;:&quot;&quot;,&quot;non-dropping-particle&quot;:&quot;&quot;},{&quot;family&quot;:&quot;Fsihi&quot;,&quot;given&quot;:&quot;Hafida&quot;,&quot;parse-names&quot;:false,&quot;dropping-particle&quot;:&quot;&quot;,&quot;non-dropping-particle&quot;:&quot;&quot;},{&quot;family&quot;:&quot;Gaspar&quot;,&quot;given&quot;:&quot;Claudia&quot;,&quot;parse-names&quot;:false,&quot;dropping-particle&quot;:&quot;&quot;,&quot;non-dropping-particle&quot;:&quot;&quot;},{&quot;family&quot;:&quot;Breukel&quot;,&quot;given&quot;:&quot;Cor&quot;,&quot;parse-names&quot;:false,&quot;dropping-particle&quot;:&quot;&quot;,&quot;non-dropping-particle&quot;:&quot;&quot;},{&quot;family&quot;:&quot;Franken&quot;,&quot;given&quot;:&quot;Patrick&quot;,&quot;parse-names&quot;:false,&quot;dropping-particle&quot;:&quot;&quot;,&quot;non-dropping-particle&quot;:&quot;&quot;},{&quot;family&quot;:&quot;Rosty&quot;,&quot;given&quot;:&quot;Christophe&quot;,&quot;parse-names&quot;:false,&quot;dropping-particle&quot;:&quot;&quot;,&quot;non-dropping-particle&quot;:&quot;&quot;},{&quot;family&quot;:&quot;Abal&quot;,&quot;given&quot;:&quot;Miguel&quot;,&quot;parse-names&quot;:false,&quot;dropping-particle&quot;:&quot;&quot;,&quot;non-dropping-particle&quot;:&quot;&quot;},{&quot;family&quot;:&quot;Marjou&quot;,&quot;given&quot;:&quot;Fatima&quot;,&quot;parse-names&quot;:false,&quot;dropping-particle&quot;:&quot;&quot;,&quot;non-dropping-particle&quot;:&quot;el&quot;},{&quot;family&quot;:&quot;Smits&quot;,&quot;given&quot;:&quot;Ron&quot;,&quot;parse-names&quot;:false,&quot;dropping-particle&quot;:&quot;&quot;,&quot;non-dropping-particle&quot;:&quot;&quot;},{&quot;family&quot;:&quot;Louvard&quot;,&quot;given&quot;:&quot;Daniel&quot;,&quot;parse-names&quot;:false,&quot;dropping-particle&quot;:&quot;&quot;,&quot;non-dropping-particle&quot;:&quot;&quot;},{&quot;family&quot;:&quot;Fodde&quot;,&quot;given&quot;:&quot;Riccardo&quot;,&quot;parse-names&quot;:false,&quot;dropping-particle&quot;:&quot;&quot;,&quot;non-dropping-particle&quot;:&quot;&quot;},{&quot;family&quot;:&quot;Robine&quot;,&quot;given&quot;:&quot;Sylvie&quot;,&quot;parse-names&quot;:false,&quot;dropping-particle&quot;:&quot;&quot;,&quot;non-dropping-particle&quot;:&quot;&quot;}],&quot;container-title&quot;:&quot;Gastroenterology&quot;,&quot;accessed&quot;:{&quot;date-parts&quot;:[[2019,5,5]]},&quot;DOI&quot;:&quot;10.1053/j.gastro.2006.08.011&quot;,&quot;ISSN&quot;:&quot;0016-5085&quot;,&quot;PMID&quot;:&quot;17030180&quot;,&quot;URL&quot;:&quot;http://www.stanford.edu/rnusse/&quot;,&quot;issued&quot;:{&quot;date-parts&quot;:[[2006,10]]},&quot;page&quot;:&quot;1096-109&quot;,&quot;abstract&quot;:&quot;BACKGROUND &amp; AIMS Synchronous activation of the Wnt signaling pathway, mostly because of loss of function of the APC tumor suppressor, and of the oncogenic KRAS-signaling pathway is very frequent in colorectal cancer and is associated with poor prognosis. METHODS We have generated a compound transgenic mouse model, KRAS(V12G)/Apc(+/1638N), to recapitulate the human disease and compared it with single transgenic littermates. RESULTS Compound mutant mice are characterized by a 10-fold increase in tumor multiplicity and by accelerated tumor progression, resulting in strongly enhanced morbidity and mortality. Tumors from compound mutant mice proliferate faster and show decreased levels of apoptosis. Several lines of evidence indicate that the observed increase in tumor multiplicity and malignant transformation is caused by the synergistic activation of Wnt signaling in cells with oncogenic KRAS and loss-of-function Apc mutations. Activated KRAS is known to induce tyrosine phosphorylation of beta-catenin, leading to its release from E-cadherin at the adherens junction. This results in an increased beta-catenin pool in the cytoplasma, its subsequent translocation to the nucleus, and the transcriptional activation of Wnt downstream target genes. Accordingly, intestinal tumors from KRAS(V12G)/Apc(+/1638N) mice show a significant increase in cells with nuclear accumulation of beta-catenin when compared with Apc(+/1638N) animals. Moreover, Apc/KRAS-mutant embryonic stem cells show a significantly enhanced beta-catenin/T-cell factor-mediated transcriptional activation, accompanied by increased beta-catenin nuclear localization. CONCLUSIONS This KRAS-induced increase in Wnt/beta-catenin signaling may enhance the plasticity and self-renewal capacity of the tumor, thus resulting in the drastically augmented tumor multiplicity and malignant behavior in compound mutant animals.&quot;,&quot;issue&quot;:&quot;4&quot;,&quot;volume&quot;:&quot;131&quot;},&quot;isTemporary&quot;:false}],&quot;manualOverride&quot;:{&quot;isManuallyOverriden&quot;:false,&quot;manualOverrideText&quot;:&quot;&quot;,&quot;citeprocText&quot;:&quot;&lt;sup&gt;34&lt;/sup&gt;&quot;},&quot;citationTag&quot;:&quot;MENDELEY_CITATION_{\&quot;properties\&quot;:{\&quot;noteIndex\&quot;:0},\&quot;citationID\&quot;:\&quot;MENDELEY_CITATION_c17f86c3-77e2-4650-ba29-0f6ba6fffcc9\&quot;,\&quot;isEdited\&quot;:false,\&quot;citationItems\&quot;:[{\&quot;id\&quot;:\&quot;982ec4ed-2181-3b56-ab5c-d6108e78624a\&quot;,\&quot;itemData\&quot;:{\&quot;type\&quot;:\&quot;article-journal\&quot;,\&quot;id\&quot;:\&quot;982ec4ed-2181-3b56-ab5c-d6108e78624a\&quot;,\&quot;title\&quot;:\&quot;APC and oncogenic KRAS are synergistic in enhancing Wnt signaling in intestinal tumor formation and progression.\&quot;,\&quot;author\&quot;:[{\&quot;family\&quot;:\&quot;Janssen\&quot;,\&quot;given\&quot;:\&quot;Klaus-Peter\&quot;,\&quot;parse-names\&quot;:false,\&quot;dropping-particle\&quot;:\&quot;\&quot;,\&quot;non-dropping-particle\&quot;:\&quot;\&quot;},{\&quot;family\&quot;:\&quot;Alberici\&quot;,\&quot;given\&quot;:\&quot;Paola\&quot;,\&quot;parse-names\&quot;:false,\&quot;dropping-particle\&quot;:\&quot;\&quot;,\&quot;non-dropping-particle\&quot;:\&quot;\&quot;},{\&quot;family\&quot;:\&quot;Fsihi\&quot;,\&quot;given\&quot;:\&quot;Hafida\&quot;,\&quot;parse-names\&quot;:false,\&quot;dropping-particle\&quot;:\&quot;\&quot;,\&quot;non-dropping-particle\&quot;:\&quot;\&quot;},{\&quot;family\&quot;:\&quot;Gaspar\&quot;,\&quot;given\&quot;:\&quot;Claudia\&quot;,\&quot;parse-names\&quot;:false,\&quot;dropping-particle\&quot;:\&quot;\&quot;,\&quot;non-dropping-particle\&quot;:\&quot;\&quot;},{\&quot;family\&quot;:\&quot;Breukel\&quot;,\&quot;given\&quot;:\&quot;Cor\&quot;,\&quot;parse-names\&quot;:false,\&quot;dropping-particle\&quot;:\&quot;\&quot;,\&quot;non-dropping-particle\&quot;:\&quot;\&quot;},{\&quot;family\&quot;:\&quot;Franken\&quot;,\&quot;given\&quot;:\&quot;Patrick\&quot;,\&quot;parse-names\&quot;:false,\&quot;dropping-particle\&quot;:\&quot;\&quot;,\&quot;non-dropping-particle\&quot;:\&quot;\&quot;},{\&quot;family\&quot;:\&quot;Rosty\&quot;,\&quot;given\&quot;:\&quot;Christophe\&quot;,\&quot;parse-names\&quot;:false,\&quot;dropping-particle\&quot;:\&quot;\&quot;,\&quot;non-dropping-particle\&quot;:\&quot;\&quot;},{\&quot;family\&quot;:\&quot;Abal\&quot;,\&quot;given\&quot;:\&quot;Miguel\&quot;,\&quot;parse-names\&quot;:false,\&quot;dropping-particle\&quot;:\&quot;\&quot;,\&quot;non-dropping-particle\&quot;:\&quot;\&quot;},{\&quot;family\&quot;:\&quot;Marjou\&quot;,\&quot;given\&quot;:\&quot;Fatima\&quot;,\&quot;parse-names\&quot;:false,\&quot;dropping-particle\&quot;:\&quot;\&quot;,\&quot;non-dropping-particle\&quot;:\&quot;el\&quot;},{\&quot;family\&quot;:\&quot;Smits\&quot;,\&quot;given\&quot;:\&quot;Ron\&quot;,\&quot;parse-names\&quot;:false,\&quot;dropping-particle\&quot;:\&quot;\&quot;,\&quot;non-dropping-particle\&quot;:\&quot;\&quot;},{\&quot;family\&quot;:\&quot;Louvard\&quot;,\&quot;given\&quot;:\&quot;Daniel\&quot;,\&quot;parse-names\&quot;:false,\&quot;dropping-particle\&quot;:\&quot;\&quot;,\&quot;non-dropping-particle\&quot;:\&quot;\&quot;},{\&quot;family\&quot;:\&quot;Fodde\&quot;,\&quot;given\&quot;:\&quot;Riccardo\&quot;,\&quot;parse-names\&quot;:false,\&quot;dropping-particle\&quot;:\&quot;\&quot;,\&quot;non-dropping-particle\&quot;:\&quot;\&quot;},{\&quot;family\&quot;:\&quot;Robine\&quot;,\&quot;given\&quot;:\&quot;Sylvie\&quot;,\&quot;parse-names\&quot;:false,\&quot;dropping-particle\&quot;:\&quot;\&quot;,\&quot;non-dropping-particle\&quot;:\&quot;\&quot;}],\&quot;container-title\&quot;:\&quot;Gastroenterology\&quot;,\&quot;accessed\&quot;:{\&quot;date-parts\&quot;:[[2019,5,5]]},\&quot;DOI\&quot;:\&quot;10.1053/j.gastro.2006.08.011\&quot;,\&quot;ISSN\&quot;:\&quot;0016-5085\&quot;,\&quot;PMID\&quot;:\&quot;17030180\&quot;,\&quot;URL\&quot;:\&quot;http://www.stanford.edu/rnusse/\&quot;,\&quot;issued\&quot;:{\&quot;date-parts\&quot;:[[2006,10]]},\&quot;page\&quot;:\&quot;1096-109\&quot;,\&quot;abstract\&quot;:\&quot;BACKGROUND &amp; AIMS Synchronous activation of the Wnt signaling pathway, mostly because of loss of function of the APC tumor suppressor, and of the oncogenic KRAS-signaling pathway is very frequent in colorectal cancer and is associated with poor prognosis. METHODS We have generated a compound transgenic mouse model, KRAS(V12G)/Apc(+/1638N), to recapitulate the human disease and compared it with single transgenic littermates. RESULTS Compound mutant mice are characterized by a 10-fold increase in tumor multiplicity and by accelerated tumor progression, resulting in strongly enhanced morbidity and mortality. Tumors from compound mutant mice proliferate faster and show decreased levels of apoptosis. Several lines of evidence indicate that the observed increase in tumor multiplicity and malignant transformation is caused by the synergistic activation of Wnt signaling in cells with oncogenic KRAS and loss-of-function Apc mutations. Activated KRAS is known to induce tyrosine phosphorylation of beta-catenin, leading to its release from E-cadherin at the adherens junction. This results in an increased beta-catenin pool in the cytoplasma, its subsequent translocation to the nucleus, and the transcriptional activation of Wnt downstream target genes. Accordingly, intestinal tumors from KRAS(V12G)/Apc(+/1638N) mice show a significant increase in cells with nuclear accumulation of beta-catenin when compared with Apc(+/1638N) animals. Moreover, Apc/KRAS-mutant embryonic stem cells show a significantly enhanced beta-catenin/T-cell factor-mediated transcriptional activation, accompanied by increased beta-catenin nuclear localization. CONCLUSIONS This KRAS-induced increase in Wnt/beta-catenin signaling may enhance the plasticity and self-renewal capacity of the tumor, thus resulting in the drastically augmented tumor multiplicity and malignant behavior in compound mutant animals.\&quot;,\&quot;issue\&quot;:\&quot;4\&quot;,\&quot;volume\&quot;:\&quot;131\&quot;},\&quot;isTemporary\&quot;:false}],\&quot;manualOverride\&quot;:{\&quot;isManuallyOverriden\&quot;:false,\&quot;manualOverrideText\&quot;:\&quot;\&quot;,\&quot;citeprocText\&quot;:\&quot;&lt;sup&gt;34–37&lt;/sup&gt;\&quot;}}&quot;},{&quot;properties&quot;:{&quot;noteIndex&quot;:0},&quot;citationID&quot;:&quot;MENDELEY_CITATION_2302db52-5eb5-4bb7-a9a4-b43b3a2b7b39&quot;,&quot;isEdited&quot;:false,&quot;citationItems&quot;:[{&quot;id&quot;:&quot;40d69c39-9360-3179-a549-1d0f26047afe&quot;,&quot;itemData&quot;:{&quot;type&quot;:&quot;article-journal&quot;,&quot;id&quot;:&quot;40d69c39-9360-3179-a549-1d0f26047afe&quot;,&quot;title&quot;:&quot;Evidence that synthetic lethality underlies the mutual exclusivity of oncogenic KRAS and EGFR mutations in lung adenocarcinoma.&quot;,&quot;author&quot;:[{&quot;family&quot;:&quot;Unni&quot;,&quot;given&quot;:&quot;Arun M.&quot;,&quot;parse-names&quot;:false,&quot;dropping-particle&quot;:&quot;&quot;,&quot;non-dropping-particle&quot;:&quot;&quot;},{&quot;family&quot;:&quot;Lockwood&quot;,&quot;given&quot;:&quot;William W.&quot;,&quot;parse-names&quot;:false,&quot;dropping-particle&quot;:&quot;&quot;,&quot;non-dropping-particle&quot;:&quot;&quot;},{&quot;family&quot;:&quot;Zejnullahu&quot;,&quot;given&quot;:&quot;Kreshnik&quot;,&quot;parse-names&quot;:false,&quot;dropping-particle&quot;:&quot;&quot;,&quot;non-dropping-particle&quot;:&quot;&quot;},{&quot;family&quot;:&quot;Lee-Lin&quot;,&quot;given&quot;:&quot;Shih-Queen&quot;,&quot;parse-names&quot;:false,&quot;dropping-particle&quot;:&quot;&quot;,&quot;non-dropping-particle&quot;:&quot;&quot;},{&quot;family&quot;:&quot;Varmus&quot;,&quot;given&quot;:&quot;Harold&quot;,&quot;parse-names&quot;:false,&quot;dropping-particle&quot;:&quot;&quot;,&quot;non-dropping-particle&quot;:&quot;&quot;}],&quot;container-title&quot;:&quot;eLife&quot;,&quot;DOI&quot;:&quot;10.7554/eLife.06907&quot;,&quot;ISSN&quot;:&quot;2050-084X&quot;,&quot;PMID&quot;:&quot;26047463&quot;,&quot;URL&quot;:&quot;http://www.ncbi.nlm.nih.gov/pubmed/26047463&quot;,&quot;issued&quot;:{&quot;date-parts&quot;:[[2015,6,5]]},&quot;page&quot;:&quot;e06907&quot;,&quot;abstract&quot;:&quot;Human lung adenocarcinomas (LUAD) contain mutations in EGFR in ∼15% of cases and in KRAS in ∼30%, yet no individual adenocarcinoma appears to carry activating mutations in both genes, a finding we have confirmed by re-analysis of data from over 600 LUAD. Here we provide evidence that co-occurrence of mutations in these two genes is deleterious. In transgenic mice programmed to express both mutant oncogenes in the lung epithelium, the resulting tumors express only one oncogene. We also show that forced expression of a second oncogene in human cancer cell lines with an endogenous mutated oncogene is deleterious. The most prominent features accompanying loss of cell viability were vacuolization, other changes in cell morphology, and increased macropinocytosis. Activation of ERK, p38 and JNK in the dying cells suggests that an overly active MAPK signaling pathway may mediate the phenotype. Together, our findings indicate that mutual exclusivity of oncogenic mutations may reveal unexpected vulnerabilities and therapeutic possibilities.&quot;,&quot;issue&quot;:&quot;JUNE&quot;,&quot;volume&quot;:&quot;4&quot;},&quot;isTemporary&quot;:false},{&quot;id&quot;:&quot;e52c4049-d23b-37ec-ba6b-7ef2854f9599&quot;,&quot;itemData&quot;:{&quot;type&quot;:&quot;article-journal&quot;,&quot;id&quot;:&quot;e52c4049-d23b-37ec-ba6b-7ef2854f9599&quot;,&quot;title&quot;:&quot;In vivo oncogenic conflict triggered by co-existing KRAS and EGFR activating mutations in lung adenocarcinoma.&quot;,&quot;author&quot;:[{&quot;family&quot;:&quot;Ambrogio&quot;,&quot;given&quot;:&quot;C&quot;,&quot;parse-names&quot;:false,&quot;dropping-particle&quot;:&quot;&quot;,&quot;non-dropping-particle&quot;:&quot;&quot;},{&quot;family&quot;:&quot;Barbacid&quot;,&quot;given&quot;:&quot;M&quot;,&quot;parse-names&quot;:false,&quot;dropping-particle&quot;:&quot;&quot;,&quot;non-dropping-particle&quot;:&quot;&quot;},{&quot;family&quot;:&quot;Santamaría&quot;,&quot;given&quot;:&quot;D&quot;,&quot;parse-names&quot;:false,&quot;dropping-particle&quot;:&quot;&quot;,&quot;non-dropping-particle&quot;:&quot;&quot;}],&quot;container-title&quot;:&quot;Oncogene&quot;,&quot;accessed&quot;:{&quot;date-parts&quot;:[[2020,3,25]]},&quot;DOI&quot;:&quot;10.1038/onc.2016.385&quot;,&quot;ISSN&quot;:&quot;1476-5594&quot;,&quot;PMID&quot;:&quot;27775074&quot;,&quot;URL&quot;:&quot;www.nature.com/onc&quot;,&quot;issued&quot;:{&quot;date-parts&quot;:[[2017]]},&quot;page&quot;:&quot;2309-2318&quot;,&quot;abstract&quot;:&quot;Activating mutations in KRAS and EGFR, the two most frequent oncogenes in human lung adenocarcinoma, are mutually exclusive, a phenotype attributed to functional redundancy implying lack of positive selection. Employing a mouse model expressing EGFRL858R in advanced KrasG12V-driven tumors we show that their mutual exclusivity can be explained by detrimental effects of their co-expression in lung adenocarcinoma. In vivo, expression of EGFRL858R in KrasG12V-driven tumors triggers replicative stress and apoptosis, while the surviving cells enter a transient cytostatic state incompatible with tumor development that is fully reversible upon discontinued EGFRL858R expression. Eventually, sustained expression of both mutants induces attenuation of oncogenic signaling to levels compatible with proliferation and tumor growth resulting in high sensitivity to Mek inhibition. Our results indicate that the mutual exclusivity of KRAS and EGFR mutations occurs as a combination of cellular toxicity and signal adjustment resulting in lack of selective advantage for cells expressing both oncogenes.&quot;,&quot;issue&quot;:&quot;16&quot;,&quot;volume&quot;:&quot;36&quot;},&quot;isTemporary&quot;:false}],&quot;manualOverride&quot;:{&quot;isManuallyOverriden&quot;:false,&quot;manualOverrideText&quot;:&quot;&quot;,&quot;citeprocText&quot;:&quot;&lt;sup&gt;35,36&lt;/sup&gt;&quot;}},{&quot;properties&quot;:{&quot;noteIndex&quot;:0},&quot;citationID&quot;:&quot;MENDELEY_CITATION_900cd54f-53fe-49e3-806d-2fa418e94878&quot;,&quot;isEdited&quot;:false,&quot;citationItems&quot;:[{&quot;id&quot;:&quot;4a269f8a-2f09-3442-840a-33a893a897b7&quot;,&quot;itemData&quot;:{&quot;type&quot;:&quot;article-journal&quot;,&quot;id&quot;:&quot;4a269f8a-2f09-3442-840a-33a893a897b7&quot;,&quot;title&quot;:&quot;A weighted exact test for mutually exclusive mutations in cancer.&quot;,&quot;author&quot;:[{&quot;family&quot;:&quot;Leiserson&quot;,&quot;given&quot;:&quot;Mark D M&quot;,&quot;parse-names&quot;:false,&quot;dropping-particle&quot;:&quot;&quot;,&quot;non-dropping-particle&quot;:&quot;&quot;},{&quot;family&quot;:&quot;Reyna&quot;,&quot;given&quot;:&quot;Matthew A&quot;,&quot;parse-names&quot;:false,&quot;dropping-particle&quot;:&quot;&quot;,&quot;non-dropping-particle&quot;:&quot;&quot;},{&quot;family&quot;:&quot;Raphael&quot;,&quot;given&quot;:&quot;Benjamin J&quot;,&quot;parse-names&quot;:false,&quot;dropping-particle&quot;:&quot;&quot;,&quot;non-dropping-particle&quot;:&quot;&quot;}],&quot;container-title&quot;:&quot;Bioinformatics (Oxford, England)&quot;,&quot;accessed&quot;:{&quot;date-parts&quot;:[[2018,12,1]]},&quot;DOI&quot;:&quot;10.1093/bioinformatics/btw462&quot;,&quot;ISBN&quot;:&quot;1367-4803&quot;,&quot;ISSN&quot;:&quot;1367-4811&quot;,&quot;PMID&quot;:&quot;27587696&quot;,&quot;URL&quot;:&quot;http://compbio.cs.brown.edu/projects/wext&quot;,&quot;issued&quot;:{&quot;date-parts&quot;:[[2016]]},&quot;page&quot;:&quot;i736-i745&quot;,&quot;abstract&quot;:&quot;MOTIVATION The somatic mutations in the pathways that drive cancer development tend to be mutually exclusive across tumors, providing a signal for distinguishing driver mutations from a larger number of random passenger mutations. This mutual exclusivity signal can be confounded by high and highly variable mutation rates across a cohort of samples. Current statistical tests for exclusivity that incorporate both per-gene and per-sample mutational frequencies are computationally expensive and have limited precision. RESULTS We formulate a weighted exact test for assessing the significance of mutual exclusivity in an arbitrary number of mutational events. Our test conditions on the number of samples with a mutation as well as per-event, per-sample mutation probabilities. We provide a recursive formula to compute P-values for the weighted test exactly as well as a highly accurate and efficient saddlepoint approximation of the test. We use our test to approximate a commonly used permutation test for exclusivity that conditions on per-event, per-sample mutation frequencies. However, our test is more efficient and it recovers more significant results than the permutation test. We use our Weighted Exclusivity Test (WExT) software to analyze hundreds of colorectal and endometrial samples from The Cancer Genome Atlas, which are two cancer types that often have extremely high mutation rates. On both cancer types, the weighted test identifies sets of mutually exclusive mutations in cancer genes with fewer false positives than earlier approaches. AVAILABILITY AND IMPLEMENTATION See http://compbio.cs.brown.edu/projects/wext for software. CONTACT braphael@cs.brown.edu SUPPLEMENTARY INFORMATION Supplementary data are available at Bioinformatics online.&quot;,&quot;issue&quot;:&quot;17&quot;,&quot;volume&quot;:&quot;32&quot;},&quot;isTemporary&quot;:false}],&quot;manualOverride&quot;:{&quot;isManuallyOverriden&quot;:false,&quot;manualOverrideText&quot;:&quot;&quot;,&quot;citeprocText&quot;:&quot;&lt;sup&gt;37&lt;/sup&gt;&quot;}},{&quot;properties&quot;:{&quot;noteIndex&quot;:0},&quot;citationID&quot;:&quot;MENDELEY_CITATION_35a196e7-e5bd-47ac-8203-eafebae6bc52&quot;,&quot;isEdited&quot;:false,&quot;citationItems&quot;:[{&quot;id&quot;:&quot;5117b48e-d543-36df-9309-76da22df1758&quot;,&quot;itemData&quot;:{&quot;type&quot;:&quot;article-journal&quot;,&quot;id&quot;:&quot;5117b48e-d543-36df-9309-76da22df1758&quot;,&quot;title&quot;:&quot;The Functional Proximal Proteome of Oncogenic Ras Includes mTORC2.&quot;,&quot;author&quot;:[{&quot;family&quot;:&quot;Kovalski&quot;,&quot;given&quot;:&quot;Joanna R&quot;,&quot;parse-names&quot;:false,&quot;dropping-particle&quot;:&quot;&quot;,&quot;non-dropping-particle&quot;:&quot;&quot;},{&quot;family&quot;:&quot;Bhaduri&quot;,&quot;given&quot;:&quot;Aparna&quot;,&quot;parse-names&quot;:false,&quot;dropping-particle&quot;:&quot;&quot;,&quot;non-dropping-particle&quot;:&quot;&quot;},{&quot;family&quot;:&quot;Zehnder&quot;,&quot;given&quot;:&quot;Ashley M&quot;,&quot;parse-names&quot;:false,&quot;dropping-particle&quot;:&quot;&quot;,&quot;non-dropping-particle&quot;:&quot;&quot;},{&quot;family&quot;:&quot;Neela&quot;,&quot;given&quot;:&quot;Poornima H&quot;,&quot;parse-names&quot;:false,&quot;dropping-particle&quot;:&quot;&quot;,&quot;non-dropping-particle&quot;:&quot;&quot;},{&quot;family&quot;:&quot;Che&quot;,&quot;given&quot;:&quot;Yonglu&quot;,&quot;parse-names&quot;:false,&quot;dropping-particle&quot;:&quot;&quot;,&quot;non-dropping-particle&quot;:&quot;&quot;},{&quot;family&quot;:&quot;Wozniak&quot;,&quot;given&quot;:&quot;Glenn G&quot;,&quot;parse-names&quot;:false,&quot;dropping-particle&quot;:&quot;&quot;,&quot;non-dropping-particle&quot;:&quot;&quot;},{&quot;family&quot;:&quot;Khavari&quot;,&quot;given&quot;:&quot;Paul A.&quot;,&quot;parse-names&quot;:false,&quot;dropping-particle&quot;:&quot;&quot;,&quot;non-dropping-particle&quot;:&quot;&quot;}],&quot;container-title&quot;:&quot;Molecular cell&quot;,&quot;accessed&quot;:{&quot;date-parts&quot;:[[2019,2,24]]},&quot;DOI&quot;:&quot;10.1016/j.molcel.2018.12.001&quot;,&quot;ISSN&quot;:&quot;1097-4164&quot;,&quot;PMID&quot;:&quot;30639242&quot;,&quot;URL&quot;:&quot;https://doi.org/10.1016/j.molcel.2018.12.001&quot;,&quot;issued&quot;:{&quot;date-parts&quot;:[[2019,2,21]]},&quot;page&quot;:&quot;830-844.e12&quot;,&quot;abstract&quot;:&quot;Proximity-dependent biotin labeling (BioID) may identify new targets for cancers driven by difficult-to-drug oncogenes such as Ras. Therefore, BioID was used with wild-type (WT) and oncogenic mutant (MT) H-, K-, and N-Ras, identifying known interactors, including Raf and PI3K, as well as a common set of 130 novel proteins proximal to all Ras isoforms. A CRISPR screen of these proteins for Ras dependence identified mTOR, which was also found proximal to MT Ras in human tumors. Oncogenic Ras directly bound two mTOR complex 2 (mTORC2) components, mTOR and MAPKAP1, to promote mTORC2 kinase activity at the plasma membrane. mTORC2 enabled the Ras pro-proliferative cell cycle transcriptional program, and perturbing the Ras-mTORC2 interaction impaired Ras-dependent neoplasia in vivo. Combining proximity-dependent proteomics with CRISPR screening identified a new set of functional Ras-associated proteins, defined mTORC2 as a new direct Ras effector, and offers a strategy for finding new proteins that cooperate with dominant oncogenes.&quot;,&quot;issue&quot;:&quot;4&quot;,&quot;volume&quot;:&quot;73&quot;},&quot;isTemporary&quot;:false}],&quot;manualOverride&quot;:{&quot;isManuallyOverriden&quot;:false,&quot;manualOverrideText&quot;:&quot;&quot;,&quot;citeprocText&quot;:&quot;&lt;sup&gt;16&lt;/sup&gt;&quot;}},{&quot;properties&quot;:{&quot;noteIndex&quot;:0},&quot;citationID&quot;:&quot;MENDELEY_CITATION_cccaa5ee-a0e6-4b2d-8397-fffd4ffa3184&quot;,&quot;isEdited&quot;:false,&quot;citationItems&quot;:[{&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manualOverride&quot;:{&quot;isManuallyOverriden&quot;:false,&quot;manualOverrideText&quot;:&quot;&quot;,&quot;citeprocText&quot;:&quot;&lt;sup&gt;38&lt;/sup&gt;&quot;},&quot;citationTag&quot;:&quot;MENDELEY_CITATION_{\&quot;properties\&quot;:{\&quot;noteIndex\&quot;:0},\&quot;citationID\&quot;:\&quot;MENDELEY_CITATION_cccaa5ee-a0e6-4b2d-8397-fffd4ffa3184\&quot;,\&quot;isEdited\&quot;:false,\&quot;citationItems\&quot;:[{\&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manualOverride\&quot;:{\&quot;isManuallyOverriden\&quot;:false,\&quot;manualOverrideText\&quot;:\&quot;\&quot;,\&quot;citeprocText\&quot;:\&quot;&lt;sup&gt;38,39&lt;/sup&gt;\&quot;}}&quot;},{&quot;properties&quot;:{&quot;noteIndex&quot;:0},&quot;citationID&quot;:&quot;MENDELEY_CITATION_9c7e6a73-9403-487e-881c-ac4087bc7a68&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39&lt;/sup&gt;&quot;},&quot;citationTag&quot;:&quot;MENDELEY_CITATION_{\&quot;properties\&quot;:{\&quot;noteIndex\&quot;:0},\&quot;citationID\&quot;:\&quot;MENDELEY_CITATION_9c7e6a73-9403-487e-881c-ac4087bc7a68\&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40,41&lt;/sup&gt;\&quot;}}&quot;},{&quot;properties&quot;:{&quot;noteIndex&quot;:0},&quot;citationID&quot;:&quot;MENDELEY_CITATION_fbdc72c7-b937-4178-817d-4713224d03ff&quot;,&quot;isEdited&quot;:false,&quot;citationItems&quot;:[{&quot;id&quot;:&quot;982ec4ed-2181-3b56-ab5c-d6108e78624a&quot;,&quot;itemData&quot;:{&quot;type&quot;:&quot;article-journal&quot;,&quot;id&quot;:&quot;982ec4ed-2181-3b56-ab5c-d6108e78624a&quot;,&quot;title&quot;:&quot;APC and oncogenic KRAS are synergistic in enhancing Wnt signaling in intestinal tumor formation and progression.&quot;,&quot;author&quot;:[{&quot;family&quot;:&quot;Janssen&quot;,&quot;given&quot;:&quot;Klaus-Peter&quot;,&quot;parse-names&quot;:false,&quot;dropping-particle&quot;:&quot;&quot;,&quot;non-dropping-particle&quot;:&quot;&quot;},{&quot;family&quot;:&quot;Alberici&quot;,&quot;given&quot;:&quot;Paola&quot;,&quot;parse-names&quot;:false,&quot;dropping-particle&quot;:&quot;&quot;,&quot;non-dropping-particle&quot;:&quot;&quot;},{&quot;family&quot;:&quot;Fsihi&quot;,&quot;given&quot;:&quot;Hafida&quot;,&quot;parse-names&quot;:false,&quot;dropping-particle&quot;:&quot;&quot;,&quot;non-dropping-particle&quot;:&quot;&quot;},{&quot;family&quot;:&quot;Gaspar&quot;,&quot;given&quot;:&quot;Claudia&quot;,&quot;parse-names&quot;:false,&quot;dropping-particle&quot;:&quot;&quot;,&quot;non-dropping-particle&quot;:&quot;&quot;},{&quot;family&quot;:&quot;Breukel&quot;,&quot;given&quot;:&quot;Cor&quot;,&quot;parse-names&quot;:false,&quot;dropping-particle&quot;:&quot;&quot;,&quot;non-dropping-particle&quot;:&quot;&quot;},{&quot;family&quot;:&quot;Franken&quot;,&quot;given&quot;:&quot;Patrick&quot;,&quot;parse-names&quot;:false,&quot;dropping-particle&quot;:&quot;&quot;,&quot;non-dropping-particle&quot;:&quot;&quot;},{&quot;family&quot;:&quot;Rosty&quot;,&quot;given&quot;:&quot;Christophe&quot;,&quot;parse-names&quot;:false,&quot;dropping-particle&quot;:&quot;&quot;,&quot;non-dropping-particle&quot;:&quot;&quot;},{&quot;family&quot;:&quot;Abal&quot;,&quot;given&quot;:&quot;Miguel&quot;,&quot;parse-names&quot;:false,&quot;dropping-particle&quot;:&quot;&quot;,&quot;non-dropping-particle&quot;:&quot;&quot;},{&quot;family&quot;:&quot;Marjou&quot;,&quot;given&quot;:&quot;Fatima&quot;,&quot;parse-names&quot;:false,&quot;dropping-particle&quot;:&quot;&quot;,&quot;non-dropping-particle&quot;:&quot;el&quot;},{&quot;family&quot;:&quot;Smits&quot;,&quot;given&quot;:&quot;Ron&quot;,&quot;parse-names&quot;:false,&quot;dropping-particle&quot;:&quot;&quot;,&quot;non-dropping-particle&quot;:&quot;&quot;},{&quot;family&quot;:&quot;Louvard&quot;,&quot;given&quot;:&quot;Daniel&quot;,&quot;parse-names&quot;:false,&quot;dropping-particle&quot;:&quot;&quot;,&quot;non-dropping-particle&quot;:&quot;&quot;},{&quot;family&quot;:&quot;Fodde&quot;,&quot;given&quot;:&quot;Riccardo&quot;,&quot;parse-names&quot;:false,&quot;dropping-particle&quot;:&quot;&quot;,&quot;non-dropping-particle&quot;:&quot;&quot;},{&quot;family&quot;:&quot;Robine&quot;,&quot;given&quot;:&quot;Sylvie&quot;,&quot;parse-names&quot;:false,&quot;dropping-particle&quot;:&quot;&quot;,&quot;non-dropping-particle&quot;:&quot;&quot;}],&quot;container-title&quot;:&quot;Gastroenterology&quot;,&quot;accessed&quot;:{&quot;date-parts&quot;:[[2019,5,5]]},&quot;DOI&quot;:&quot;10.1053/j.gastro.2006.08.011&quot;,&quot;ISSN&quot;:&quot;0016-5085&quot;,&quot;PMID&quot;:&quot;17030180&quot;,&quot;URL&quot;:&quot;http://www.stanford.edu/rnusse/&quot;,&quot;issued&quot;:{&quot;date-parts&quot;:[[2006,10]]},&quot;page&quot;:&quot;1096-109&quot;,&quot;abstract&quot;:&quot;BACKGROUND &amp; AIMS Synchronous activation of the Wnt signaling pathway, mostly because of loss of function of the APC tumor suppressor, and of the oncogenic KRAS-signaling pathway is very frequent in colorectal cancer and is associated with poor prognosis. METHODS We have generated a compound transgenic mouse model, KRAS(V12G)/Apc(+/1638N), to recapitulate the human disease and compared it with single transgenic littermates. RESULTS Compound mutant mice are characterized by a 10-fold increase in tumor multiplicity and by accelerated tumor progression, resulting in strongly enhanced morbidity and mortality. Tumors from compound mutant mice proliferate faster and show decreased levels of apoptosis. Several lines of evidence indicate that the observed increase in tumor multiplicity and malignant transformation is caused by the synergistic activation of Wnt signaling in cells with oncogenic KRAS and loss-of-function Apc mutations. Activated KRAS is known to induce tyrosine phosphorylation of beta-catenin, leading to its release from E-cadherin at the adherens junction. This results in an increased beta-catenin pool in the cytoplasma, its subsequent translocation to the nucleus, and the transcriptional activation of Wnt downstream target genes. Accordingly, intestinal tumors from KRAS(V12G)/Apc(+/1638N) mice show a significant increase in cells with nuclear accumulation of beta-catenin when compared with Apc(+/1638N) animals. Moreover, Apc/KRAS-mutant embryonic stem cells show a significantly enhanced beta-catenin/T-cell factor-mediated transcriptional activation, accompanied by increased beta-catenin nuclear localization. CONCLUSIONS This KRAS-induced increase in Wnt/beta-catenin signaling may enhance the plasticity and self-renewal capacity of the tumor, thus resulting in the drastically augmented tumor multiplicity and malignant behavior in compound mutant animals.&quot;,&quot;issue&quot;:&quot;4&quot;,&quot;volume&quot;:&quot;131&quot;},&quot;isTemporary&quot;:false},{&quot;id&quot;:&quot;ca04ba9d-7606-3991-a45b-933550da9a8b&quot;,&quot;itemData&quot;:{&quot;type&quot;:&quot;article-journal&quot;,&quot;id&quot;:&quot;ca04ba9d-7606-3991-a45b-933550da9a8b&quot;,&quot;title&quot;:&quot;Combined Mutation of Apc, Kras, and Tgfbr2 Effectively Drives Metastasis of Intestinal Cancer.&quot;,&quot;author&quot;:[{&quot;family&quot;:&quot;Sakai&quot;,&quot;given&quot;:&quot;Eri&quot;,&quot;parse-names&quot;:false,&quot;dropping-particle&quot;:&quot;&quot;,&quot;non-dropping-particle&quot;:&quot;&quot;},{&quot;family&quot;:&quot;Nakayama&quot;,&quot;given&quot;:&quot;Mizuho&quot;,&quot;parse-names&quot;:false,&quot;dropping-particle&quot;:&quot;&quot;,&quot;non-dropping-particle&quot;:&quot;&quot;},{&quot;family&quot;:&quot;Oshima&quot;,&quot;given&quot;:&quot;Hiroko&quot;,&quot;parse-names&quot;:false,&quot;dropping-particle&quot;:&quot;&quot;,&quot;non-dropping-particle&quot;:&quot;&quot;},{&quot;family&quot;:&quot;Kouyama&quot;,&quot;given&quot;:&quot;Yuta&quot;,&quot;parse-names&quot;:false,&quot;dropping-particle&quot;:&quot;&quot;,&quot;non-dropping-particle&quot;:&quot;&quot;},{&quot;family&quot;:&quot;Niida&quot;,&quot;given&quot;:&quot;Atsushi&quot;,&quot;parse-names&quot;:false,&quot;dropping-particle&quot;:&quot;&quot;,&quot;non-dropping-particle&quot;:&quot;&quot;},{&quot;family&quot;:&quot;Fujii&quot;,&quot;given&quot;:&quot;Satoshi&quot;,&quot;parse-names&quot;:false,&quot;dropping-particle&quot;:&quot;&quot;,&quot;non-dropping-particle&quot;:&quot;&quot;},{&quot;family&quot;:&quot;Ochiai&quot;,&quot;given&quot;:&quot;Atsushi&quot;,&quot;parse-names&quot;:false,&quot;dropping-particle&quot;:&quot;&quot;,&quot;non-dropping-particle&quot;:&quot;&quot;},{&quot;family&quot;:&quot;Nakayama&quot;,&quot;given&quot;:&quot;Keiichi I&quot;,&quot;parse-names&quot;:false,&quot;dropping-particle&quot;:&quot;&quot;,&quot;non-dropping-particle&quot;:&quot;&quot;},{&quot;family&quot;:&quot;Mimori&quot;,&quot;given&quot;:&quot;Koshi&quot;,&quot;parse-names&quot;:false,&quot;dropping-particle&quot;:&quot;&quot;,&quot;non-dropping-particle&quot;:&quot;&quot;},{&quot;family&quot;:&quot;Suzuki&quot;,&quot;given&quot;:&quot;Yutaka&quot;,&quot;parse-names&quot;:false,&quot;dropping-particle&quot;:&quot;&quot;,&quot;non-dropping-particle&quot;:&quot;&quot;},{&quot;family&quot;:&quot;Hong&quot;,&quot;given&quot;:&quot;Chang Pyo&quot;,&quot;parse-names&quot;:false,&quot;dropping-particle&quot;:&quot;&quot;,&quot;non-dropping-particle&quot;:&quot;&quot;},{&quot;family&quot;:&quot;Ock&quot;,&quot;given&quot;:&quot;Chan-Young&quot;,&quot;parse-names&quot;:false,&quot;dropping-particle&quot;:&quot;&quot;,&quot;non-dropping-particle&quot;:&quot;&quot;},{&quot;family&quot;:&quot;Kim&quot;,&quot;given&quot;:&quot;Seong-Jin&quot;,&quot;parse-names&quot;:false,&quot;dropping-particle&quot;:&quot;&quot;,&quot;non-dropping-particle&quot;:&quot;&quot;},{&quot;family&quot;:&quot;Oshima&quot;,&quot;given&quot;:&quot;Masanobu&quot;,&quot;parse-names&quot;:false,&quot;dropping-particle&quot;:&quot;&quot;,&quot;non-dropping-particle&quot;:&quot;&quot;}],&quot;container-title&quot;:&quot;Cancer research&quot;,&quot;accessed&quot;:{&quot;date-parts&quot;:[[2019,5,5]]},&quot;DOI&quot;:&quot;10.1158/0008-5472.CAN-17-3303&quot;,&quot;ISSN&quot;:&quot;1538-7445&quot;,&quot;PMID&quot;:&quot;29282223&quot;,&quot;URL&quot;:&quot;http://cancerres.aacrjournals.org/&quot;,&quot;issued&quot;:{&quot;date-parts&quot;:[[2018]]},&quot;page&quot;:&quot;1334-1346&quot;,&quot;abstract&quot;:&quot;Colorectal cancer is driven by the accumulation of driver mutations, but the contributions of specific mutations to different steps in malignant progression are not fully understood. In this study, we generated mouse models harboring different combinations of key colorectal cancer driver mutations (Apc, Kras, Tgfbr2, Trp53, Fbxw7) in intestinal epithelial cells to comprehensively investigate their roles in the development of primary tumors and metastases. ApcΔ716 mutation caused intestinal adenomas and combination with Trp53R270H mutation or Tgfbr2 deletion induced submucosal invasion. The addition of KrasG12D mutation yielded epithelial-mesenchymal transition (EMT)-like morphology and lymph vessel intravasation of the invasive tumors. In contrast, combinations of ApcΔ716 with KrasG12D and Fbxw7 mutation were insufficient for submucosal invasion, but still induced EMT-like histology. Studies using tumor-derived organoids showed that KrasG12D was critical for liver metastasis following splenic transplantation, when this mutation was combined with either ApcΔ716 plus Trp53R270H or Tgfbr2 deletion, with the highest incidence of metastasis displayed by tumors with a ApcΔ716 KrasG12D Tgfbr2-/- genotype. RNA sequencing analysis of tumor organoids defined distinct gene expression profiles characteristic for the respective combinations of driver mutations, with upregulated genes in ApcΔ716 KrasG12D Tgfbr2-/- tumors found to be similarly upregulated in specimens of human metastatic colorectal cancer. Our results show how activation of Wnt and Kras with suppression of TGFβ signaling in intestinal epithelial cells is sufficient for colorectal cancer metastasis, with possible implications for the development of metastasis prevention strategies.Significance: These findings illuminate how key driver mutations in colon cancer cooperate to drive the development of metastatic disease, with potential implications for the development of suitable prevention strategies. Cancer Res; 78(5); 1334-46. ©2017 AACR.&quot;,&quot;issue&quot;:&quot;5&quot;,&quot;volume&quot;:&quot;78&quot;},&quot;isTemporary&quot;:false},{&quot;id&quot;:&quot;93aab594-a987-33fb-b241-7dcfb91f0d1f&quot;,&quot;itemData&quot;:{&quot;type&quot;:&quot;article-journal&quot;,&quot;id&quot;:&quot;93aab594-a987-33fb-b241-7dcfb91f0d1f&quot;,&quot;title&quot;:&quot;Prevalence and coexistence of KRAS, BRAF, PIK3CA, NRAS, TP53, and APC mutations in Indian colorectal cancer patients: Next-generation sequencing-based cohort study.&quot;,&quot;author&quot;:[{&quot;family&quot;:&quot;Jauhri&quot;,&quot;given&quot;:&quot;Mayank&quot;,&quot;parse-names&quot;:false,&quot;dropping-particle&quot;:&quot;&quot;,&quot;non-dropping-particle&quot;:&quot;&quot;},{&quot;family&quot;:&quot;Bhatnagar&quot;,&quot;given&quot;:&quot;Akanksha&quot;,&quot;parse-names&quot;:false,&quot;dropping-particle&quot;:&quot;&quot;,&quot;non-dropping-particle&quot;:&quot;&quot;},{&quot;family&quot;:&quot;Gupta&quot;,&quot;given&quot;:&quot;Satish&quot;,&quot;parse-names&quot;:false,&quot;dropping-particle&quot;:&quot;&quot;,&quot;non-dropping-particle&quot;:&quot;&quot;},{&quot;family&quot;:&quot;Bp&quot;,&quot;given&quot;:&quot;Manasa&quot;,&quot;parse-names&quot;:false,&quot;dropping-particle&quot;:&quot;&quot;,&quot;non-dropping-particle&quot;:&quot;&quot;},{&quot;family&quot;:&quot;Minhas&quot;,&quot;given&quot;:&quot;Sachin&quot;,&quot;parse-names&quot;:false,&quot;dropping-particle&quot;:&quot;&quot;,&quot;non-dropping-particle&quot;:&quot;&quot;},{&quot;family&quot;:&quot;Shokeen&quot;,&quot;given&quot;:&quot;Yogender&quot;,&quot;parse-names&quot;:false,&quot;dropping-particle&quot;:&quot;&quot;,&quot;non-dropping-particle&quot;:&quot;&quot;},{&quot;family&quot;:&quot;Aggarwal&quot;,&quot;given&quot;:&quot;Shyam&quot;,&quot;parse-names&quot;:false,&quot;dropping-particle&quot;:&quot;&quot;,&quot;non-dropping-particle&quot;:&quot;&quot;}],&quot;container-title&quot;:&quot;Tumour biology : the journal of the International Society for Oncodevelopmental Biology and Medicine&quot;,&quot;accessed&quot;:{&quot;date-parts&quot;:[[2019,5,5]]},&quot;DOI&quot;:&quot;10.1177/1010428317692265&quot;,&quot;ISSN&quot;:&quot;1423-0380&quot;,&quot;PMID&quot;:&quot;28222664&quot;,&quot;URL&quot;:&quot;https://doi.org/10.1177/1010428317692265&quot;,&quot;issued&quot;:{&quot;date-parts&quot;:[[2017,2]]},&quot;page&quot;:&quot;1010428317692265&quot;,&quot;abstract&quot;:&quot;Colorectal cancer incidences are on a rise in India. In this study, we have analyzed the mutation frequencies of six potential biomarkers, their coexistence, association with clinicopathological characteristics, and tumor location in Indian colorectal cancer patients. Next-generation sequencing was performed to identify mutations in the six potential biomarker genes using formalin-fixed paraffin-embedded tissue blocks of 112 colorectal cancer patients. The mutation frequency observed in KRAS, BRAF, PIK3CA, NRAS, TP53, and APC was 35.7%, 7.1%, 16.1%, 6.3%, 39.3%, and 29.5%, respectively. The significant associations of mutations were KRAS with age less than 60 years (p = 0.041), PIK3CA with males (p = 0.032), tumor stage I-II (p = 0.013), lack of metastasis in lymph nodes (p = 0.040), NRAS with rectum (p = 0.002), and APC with T2 stage of tumor growth (p = 0.013). No single patient harbored mutations in these six genes or any five genes simultaneously. Significance was noted in coexistence of KRAS with APC (p = 0.024) and mutual exclusion of KRAS with BRAF (p = 0.029). PIK3CA exon 9 was observed to be more frequently associated with KRAS mutations than PIK3CA exon 20 (p = 0.072). NRAS mutations were mutually exclusive with BRAF and PIK3CA mutations. As per our knowledge, this is the first next-generation sequencing-based biomarker study in Indian colorectal cancer patients. Frequent coexistence of gene mutations in pairs and triplets suggests that synergistic effect of overlapping mutations might further trigger the disease. In addition, infrequent coexistence of multiple gene mutations hints toward different signaling pathways for colorectal cancer tumorigenesis.&quot;,&quot;issue&quot;:&quot;2&quot;,&quot;volume&quot;:&quot;39&quot;},&quot;isTemporary&quot;:false},{&quot;id&quot;:&quot;ca7c2888-2776-380f-b152-1e4f908c7afc&quot;,&quot;itemData&quot;:{&quot;type&quot;:&quot;article-journal&quot;,&quot;id&quot;:&quot;ca7c2888-2776-380f-b152-1e4f908c7afc&quot;,&quot;title&quot;:&quot;Mutually exclusive NRASQ61R and BRAFV600E mutations at the single-cell level in the same human melanoma.&quot;,&quot;author&quot;:[{&quot;family&quot;:&quot;Sensi&quot;,&quot;given&quot;:&quot;M&quot;,&quot;parse-names&quot;:false,&quot;dropping-particle&quot;:&quot;&quot;,&quot;non-dropping-particle&quot;:&quot;&quot;},{&quot;family&quot;:&quot;Nicolini&quot;,&quot;given&quot;:&quot;G&quot;,&quot;parse-names&quot;:false,&quot;dropping-particle&quot;:&quot;&quot;,&quot;non-dropping-particle&quot;:&quot;&quot;},{&quot;family&quot;:&quot;Petti&quot;,&quot;given&quot;:&quot;C&quot;,&quot;parse-names&quot;:false,&quot;dropping-particle&quot;:&quot;&quot;,&quot;non-dropping-particle&quot;:&quot;&quot;},{&quot;family&quot;:&quot;Bersani&quot;,&quot;given&quot;:&quot;I&quot;,&quot;parse-names&quot;:false,&quot;dropping-particle&quot;:&quot;&quot;,&quot;non-dropping-particle&quot;:&quot;&quot;},{&quot;family&quot;:&quot;Lozupone&quot;,&quot;given&quot;:&quot;F&quot;,&quot;parse-names&quot;:false,&quot;dropping-particle&quot;:&quot;&quot;,&quot;non-dropping-particle&quot;:&quot;&quot;},{&quot;family&quot;:&quot;Molla&quot;,&quot;given&quot;:&quot;A&quot;,&quot;parse-names&quot;:false,&quot;dropping-particle&quot;:&quot;&quot;,&quot;non-dropping-particle&quot;:&quot;&quot;},{&quot;family&quot;:&quot;Vegetti&quot;,&quot;given&quot;:&quot;C&quot;,&quot;parse-names&quot;:false,&quot;dropping-particle&quot;:&quot;&quot;,&quot;non-dropping-particle&quot;:&quot;&quot;},{&quot;family&quot;:&quot;Nonaka&quot;,&quot;given&quot;:&quot;D&quot;,&quot;parse-names&quot;:false,&quot;dropping-particle&quot;:&quot;&quot;,&quot;non-dropping-particle&quot;:&quot;&quot;},{&quot;family&quot;:&quot;Mortarini&quot;,&quot;given&quot;:&quot;R&quot;,&quot;parse-names&quot;:false,&quot;dropping-particle&quot;:&quot;&quot;,&quot;non-dropping-particle&quot;:&quot;&quot;},{&quot;family&quot;:&quot;Parmiani&quot;,&quot;given&quot;:&quot;G&quot;,&quot;parse-names&quot;:false,&quot;dropping-particle&quot;:&quot;&quot;,&quot;non-dropping-particle&quot;:&quot;&quot;},{&quot;family&quot;:&quot;Fais&quot;,&quot;given&quot;:&quot;S&quot;,&quot;parse-names&quot;:false,&quot;dropping-particle&quot;:&quot;&quot;,&quot;non-dropping-particle&quot;:&quot;&quot;},{&quot;family&quot;:&quot;Anichini&quot;,&quot;given&quot;:&quot;A&quot;,&quot;parse-names&quot;:false,&quot;dropping-particle&quot;:&quot;&quot;,&quot;non-dropping-particle&quot;:&quot;&quot;}],&quot;container-title&quot;:&quot;Oncogene&quot;,&quot;accessed&quot;:{&quot;date-parts&quot;:[[2020,3,2]]},&quot;DOI&quot;:&quot;10.1038/sj.onc.1209379&quot;,&quot;ISBN&quot;:&quot;09509232/06&quot;,&quot;ISSN&quot;:&quot;0950-9232&quot;,&quot;PMID&quot;:&quot;16462768&quot;,&quot;URL&quot;:&quot;www.nature.com/onc&quot;,&quot;issued&quot;:{&quot;date-parts&quot;:[[2006,6,8]]},&quot;page&quot;:&quot;3357-64&quot;,&quot;abstract&quot;:&quot;Activating BRAF or NRAS mutations have been found in 80% of human sporadic melanomas, but only one of these genetic alterations could be detected in each tumour. This suggests that BRAF and NRAS 'double mutants' may not provide advantage for tumour growth, or may even be selected against during tumorigenesis. However, by applying mutant-allele-specific-amplification-PCR method to short-term melanoma lines, one out of 14 tumours was found to harbour both BRAFV600E and the activating NRASQ61R mutations. On the other hand, analysis of 21 melanoma clones isolated by growth in soft agar from this tumour indicated that 16/21 clones harboured a BRAFV600E, but were wild-type for NRAS, whereas the remaining had the opposite genotype (NRASQ61R/wild-type BRAF). When compared to BRAFV600E clones, NRASQ61R clones displayed reduced growth in soft agar, but higher proliferative ability in vitro in liquid medium and even in vivo after grafting into SCID/SCID mice. These data suggest that NRAS and BRAF activating mutations can coexist in the same melanoma, but are mutually exclusive at the single-cell level. Moreover, the presence of NRASQ61R or BRAFV600E is associated with distinct in vitro and in vivo growth properties of neoplastic cells.&quot;,&quot;issue&quot;:&quot;24&quot;,&quot;volume&quot;:&quot;25&quot;},&quot;isTemporary&quot;:false},{&quot;id&quot;:&quot;6b170dc1-c52f-38ef-a822-c615973dbe92&quot;,&quot;itemData&quot;:{&quot;type&quot;:&quot;article-journal&quot;,&quot;id&quot;:&quot;6b170dc1-c52f-38ef-a822-c615973dbe92&quot;,&quot;title&quot;:&quot;Concomitant mutations and splice variants in KRAS and BRAF demonstrate complex perturbation of the Ras/Raf signalling pathway in advanced colorectal cancer.&quot;,&quot;author&quot;:[{&quot;family&quot;:&quot;Seth&quot;,&quot;given&quot;:&quot;R&quot;,&quot;parse-names&quot;:false,&quot;dropping-particle&quot;:&quot;&quot;,&quot;non-dropping-particle&quot;:&quot;&quot;},{&quot;family&quot;:&quot;Crook&quot;,&quot;given&quot;:&quot;S&quot;,&quot;parse-names&quot;:false,&quot;dropping-particle&quot;:&quot;&quot;,&quot;non-dropping-particle&quot;:&quot;&quot;},{&quot;family&quot;:&quot;Ibrahem&quot;,&quot;given&quot;:&quot;S&quot;,&quot;parse-names&quot;:false,&quot;dropping-particle&quot;:&quot;&quot;,&quot;non-dropping-particle&quot;:&quot;&quot;},{&quot;family&quot;:&quot;Fadhil&quot;,&quot;given&quot;:&quot;W&quot;,&quot;parse-names&quot;:false,&quot;dropping-particle&quot;:&quot;&quot;,&quot;non-dropping-particle&quot;:&quot;&quot;},{&quot;family&quot;:&quot;Jackson&quot;,&quot;given&quot;:&quot;D&quot;,&quot;parse-names&quot;:false,&quot;dropping-particle&quot;:&quot;&quot;,&quot;non-dropping-particle&quot;:&quot;&quot;},{&quot;family&quot;:&quot;Ilyas&quot;,&quot;given&quot;:&quot;M&quot;,&quot;parse-names&quot;:false,&quot;dropping-particle&quot;:&quot;&quot;,&quot;non-dropping-particle&quot;:&quot;&quot;}],&quot;container-title&quot;:&quot;Gut&quot;,&quot;accessed&quot;:{&quot;date-parts&quot;:[[2019,12,17]]},&quot;DOI&quot;:&quot;10.1136/gut.2008.159137&quot;,&quot;ISSN&quot;:&quot;1468-3288&quot;,&quot;PMID&quot;:&quot;19474002&quot;,&quot;URL&quot;:&quot;http://frodo.wi.mit.edu/cgi-bin/&quot;,&quot;issued&quot;:{&quot;date-parts&quot;:[[2009,9]]},&quot;page&quot;:&quot;1234-41&quot;,&quot;abstract&quot;:&quot;BACKGROUND AND AIMS KRAS and BRAF mutations occur in colorectal cancers (CRCs) and are considered mutually exclusive methods of activating the RAS/RAF/MEK/ERK pathway. This pathway is a therapeutic target and KRAS mutation may predict tumour responsiveness. The purpose of this study was to investigate the relationship between KRAS and BRAF mutations in 24 CRC cell lines and 29 advanced CRCs. METHODS KRAS and BRAF mutations were detected using high resolution melting and sequencing. Expression of mutations was confirmed by reverse transcription- PCR (RT-PCR) and sequencing. CpG island methylator phenotype (CIMP) was tested by methylation-specific PCR. RESULTS KRAS or BRAF mutation occurred in 79% of cell lines and 59% of CRCs. In the cell lines, KRAS mutations occurred in 54% of cases (with 62% in codons 12/13 and 38% in other codons). Four cell lines had a homozygous mutation. Only heterozygous BRAF mutations were detected in 29% cell lines. The V600E mutation occurred most commonly and was associated with CIMP+ status (p = 0.005). Mutations at codons 529 and 581 were also found and, in one case, BRAF and KRAS mutation co-occurred. Unexpectedly, BRAF splice variants (with a predicted kinase-dead protein) were found in 5/24 (21%) cell lines. In advanced CRCs, KRAS mutations occurred in 48% of cases (64% codons 12/13, 36% other codons) and BRAF mutations in 10% (66% V600E, 33% exon 11). A compound KRAS/BRAF mutation was not seen. CONCLUSIONS Disrupted Ras/Raf signalling is common in CRC. Homozygous KRAS mutations and concomitant KRAS/BRAF mutations may be indicative of a gene dosage effect. The significance of BRAF splice variants is uncertain but may represent another layer of complexity. Finally, if KRAS mutation is to be used for predictive testing, then the whole gene may need to be screened as mutations occur outside codons 12/13.&quot;,&quot;issue&quot;:&quot;9&quot;,&quot;volume&quot;:&quot;58&quot;},&quot;isTemporary&quot;:false},{&quot;id&quot;:&quot;b6a06bec-7cca-31e2-a7e0-d96c92962386&quot;,&quot;itemData&quot;:{&quot;type&quot;:&quot;article-journal&quot;,&quot;id&quot;:&quot;b6a06bec-7cca-31e2-a7e0-d96c92962386&quot;,&quot;title&quot;:&quot;Oncogene-induced senescence underlies the mutual exclusive nature of oncogenic KRAS and BRAF.&quot;,&quot;author&quot;:[{&quot;family&quot;:&quot;Cisowski&quot;,&quot;given&quot;:&quot;J&quot;,&quot;parse-names&quot;:false,&quot;dropping-particle&quot;:&quot;&quot;,&quot;non-dropping-particle&quot;:&quot;&quot;},{&quot;family&quot;:&quot;Sayin&quot;,&quot;given&quot;:&quot;V I&quot;,&quot;parse-names&quot;:false,&quot;dropping-particle&quot;:&quot;&quot;,&quot;non-dropping-particle&quot;:&quot;&quot;},{&quot;family&quot;:&quot;Liu&quot;,&quot;given&quot;:&quot;M&quot;,&quot;parse-names&quot;:false,&quot;dropping-particle&quot;:&quot;&quot;,&quot;non-dropping-particle&quot;:&quot;&quot;},{&quot;family&quot;:&quot;Karlsson&quot;,&quot;given&quot;:&quot;C&quot;,&quot;parse-names&quot;:false,&quot;dropping-particle&quot;:&quot;&quot;,&quot;non-dropping-particle&quot;:&quot;&quot;},{&quot;family&quot;:&quot;Bergo&quot;,&quot;given&quot;:&quot;M O&quot;,&quot;parse-names&quot;:false,&quot;dropping-particle&quot;:&quot;&quot;,&quot;non-dropping-particle&quot;:&quot;&quot;}],&quot;container-title&quot;:&quot;Oncogene&quot;,&quot;accessed&quot;:{&quot;date-parts&quot;:[[2019,5,9]]},&quot;DOI&quot;:&quot;10.1038/onc.2015.186&quot;,&quot;ISSN&quot;:&quot;1476-5594&quot;,&quot;PMID&quot;:&quot;26028035&quot;,&quot;URL&quot;:&quot;www.nature.com/onc&quot;,&quot;issued&quot;:{&quot;date-parts&quot;:[[2016,3,10]]},&quot;page&quot;:&quot;1328-33&quot;,&quot;abstract&quot;:&quot;KRAS and BRAF are among the most commonly mutated oncogenes in human cancer that contribute to tumorigenesis in both distinct and overlapping tissues. However, KRAS and BRAF mutations are mutually exclusive; they never occur in the same tumor cell. The reason for the mutual exclusivity is unknown, but there are several possibilities. The two mutations could be functionally redundant and not create a selective advantage to tumor cells. Alternatively, they could be deleterious for the tumor cell and induce apoptosis or senescence. To distinguish between these possibilities, we activated the expression of BRAF(V600E) and KRAS(G12D) from their endogenous promoters in mouse lungs. Although the tumor-forming ability of BRAF(V600E) was higher than KRAS(G12D), KRAS(G12D) tumors were larger and more advanced. Coactivation of BRAF(V600E) and KRAS(G12D) markedly reduced lung tumor numbers and overall tumor burden compared with activation of BRAF(V600E) alone. Moreover, several tumors expressed only one oncogene, suggesting negative selection against expression of both. Similarly, expression of both oncogenes in mouse embryonic fibroblasts essentially stopped proliferation. The expression of both oncogenes hyperactivated the MEK-ERK-cyclin D pathway but reduced proliferation by increasing the production of p15, p16 and p19 proteins encoded by the Ink4/Arf locus and thereby increased senescence-associated β-galactosidase-positive cells. The data suggest that coexpression of BRAF(V600E) and KRAS(G12D) in early tumorigenesis leads to negative selection due to oncogene-induced senescence.&quot;,&quot;issue&quot;:&quot;10&quot;,&quot;volume&quot;:&quot;35&quot;},&quot;isTemporary&quot;:false},{&quot;id&quot;:&quot;db36c23a-cf97-307a-9710-372d68bc7290&quot;,&quot;itemData&quot;:{&quot;type&quot;:&quot;article-journal&quot;,&quot;id&quot;:&quot;db36c23a-cf97-307a-9710-372d68bc7290&quot;,&quot;title&quot;:&quot;Activation of the PIK3CA/AKT pathway suppresses senescence induced by an activated RAS oncogene to promote tumorigenesis.&quot;,&quot;author&quot;:[{&quot;family&quot;:&quot;Kennedy&quot;,&quot;given&quot;:&quot;Alyssa L&quot;,&quot;parse-names&quot;:false,&quot;dropping-particle&quot;:&quot;&quot;,&quot;non-dropping-particle&quot;:&quot;&quot;},{&quot;family&quot;:&quot;Morton&quot;,&quot;given&quot;:&quot;Jennifer P&quot;,&quot;parse-names&quot;:false,&quot;dropping-particle&quot;:&quot;&quot;,&quot;non-dropping-particle&quot;:&quot;&quot;},{&quot;family&quot;:&quot;Manoharan&quot;,&quot;given&quot;:&quot;Indrani&quot;,&quot;parse-names&quot;:false,&quot;dropping-particle&quot;:&quot;&quot;,&quot;non-dropping-particle&quot;:&quot;&quot;},{&quot;family&quot;:&quot;Nelson&quot;,&quot;given&quot;:&quot;David M&quot;,&quot;parse-names&quot;:false,&quot;dropping-particle&quot;:&quot;&quot;,&quot;non-dropping-particle&quot;:&quot;&quot;},{&quot;family&quot;:&quot;Jamieson&quot;,&quot;given&quot;:&quot;Nigel B&quot;,&quot;parse-names&quot;:false,&quot;dropping-particle&quot;:&quot;&quot;,&quot;non-dropping-particle&quot;:&quot;&quot;},{&quot;family&quot;:&quot;Pawlikowski&quot;,&quot;given&quot;:&quot;Jeff S&quot;,&quot;parse-names&quot;:false,&quot;dropping-particle&quot;:&quot;&quot;,&quot;non-dropping-particle&quot;:&quot;&quot;},{&quot;family&quot;:&quot;McBryan&quot;,&quot;given&quot;:&quot;Tony&quot;,&quot;parse-names&quot;:false,&quot;dropping-particle&quot;:&quot;&quot;,&quot;non-dropping-particle&quot;:&quot;&quot;},{&quot;family&quot;:&quot;Doyle&quot;,&quot;given&quot;:&quot;Brendan&quot;,&quot;parse-names&quot;:false,&quot;dropping-particle&quot;:&quot;&quot;,&quot;non-dropping-particle&quot;:&quot;&quot;},{&quot;family&quot;:&quot;McKay&quot;,&quot;given&quot;:&quot;Colin&quot;,&quot;parse-names&quot;:false,&quot;dropping-particle&quot;:&quot;&quot;,&quot;non-dropping-particle&quot;:&quot;&quot;},{&quot;family&quot;:&quot;Oien&quot;,&quot;given&quot;:&quot;Karin A&quot;,&quot;parse-names&quot;:false,&quot;dropping-particle&quot;:&quot;&quot;,&quot;non-dropping-particle&quot;:&quot;&quot;},{&quot;family&quot;:&quot;Enders&quot;,&quot;given&quot;:&quot;Greg H&quot;,&quot;parse-names&quot;:false,&quot;dropping-particle&quot;:&quot;&quot;,&quot;non-dropping-particle&quot;:&quot;&quot;},{&quot;family&quot;:&quot;Zhang&quot;,&quot;given&quot;:&quot;Rugang&quot;,&quot;parse-names&quot;:false,&quot;dropping-particle&quot;:&quot;&quot;,&quot;non-dropping-particle&quot;:&quot;&quot;},{&quot;family&quot;:&quot;Sansom&quot;,&quot;given&quot;:&quot;Owen J&quot;,&quot;parse-names&quot;:false,&quot;dropping-particle&quot;:&quot;&quot;,&quot;non-dropping-particle&quot;:&quot;&quot;},{&quot;family&quot;:&quot;Adams&quot;,&quot;given&quot;:&quot;Peter D&quot;,&quot;parse-names&quot;:false,&quot;dropping-particle&quot;:&quot;&quot;,&quot;non-dropping-particle&quot;:&quot;&quot;}],&quot;container-title&quot;:&quot;Molecular cell&quot;,&quot;accessed&quot;:{&quot;date-parts&quot;:[[2019,4,30]]},&quot;DOI&quot;:&quot;10.1016/j.molcel.2011.02.020&quot;,&quot;ISSN&quot;:&quot;1097-4164&quot;,&quot;PMID&quot;:&quot;21474066&quot;,&quot;URL&quot;:&quot;https://pdf.sciencedirectassets.com/272198/1-s2.0-S1097276511X00072/1-s2.0-S109727651100133X/main.pdf?x-amz-security-token=AgoJb3JpZ2luX2VjEKj%252F%252F%252F%252F%252F%252F%252F%252F%252F%252FwEaCXVzLWVhc3QtMSJGMEQCIAzTcdrru25mwjEOBKXNIEhzjuLThO4aRUrr4wc7&quot;,&quot;issued&quot;:{&quot;date-parts&quot;:[[2011,4,8]]},&quot;page&quot;:&quot;36-49&quot;,&quot;abstract&quot;:&quot;Mutations in both RAS and the PTEN/PIK3CA/AKT signaling module are found in the same human tumors. PIK3CA and AKT are downstream effectors of RAS, and the selective advantage conferred by mutation of two genes in the same pathway is unclear. Based on a comparative molecular analysis, we show that activated PIK3CA/AKT is a weaker inducer of senescence than is activated RAS. Moreover, concurrent activation of RAS and PIK3CA/AKT impairs RAS-induced senescence. In vivo, bypass of RAS-induced senescence by activated PIK3CA/AKT correlates with accelerated tumorigenesis. Thus, not all oncogenes are equally potent inducers of senescence, and, paradoxically, a weak inducer of senescence (PIK3CA/AKT) can be dominant over a strong inducer of senescence (RAS). For tumor growth, one selective advantage of concurrent mutation of RAS and PTEN/PIK3CA/AKT is suppression of RAS-induced senescence. Evidence is presented that this new understanding can be exploited in rational development and targeted application of prosenescence cancer therapies.&quot;,&quot;issue&quot;:&quot;1&quot;,&quot;volume&quot;:&quot;42&quot;},&quot;isTemporary&quot;:false},{&quot;id&quot;:&quot;7cbbafb7-afeb-3c63-807d-7ab5a56ae08b&quot;,&quot;itemData&quot;:{&quot;type&quot;:&quot;article-journal&quot;,&quot;id&quot;:&quot;7cbbafb7-afeb-3c63-807d-7ab5a56ae08b&quot;,&quot;title&quot;:&quot;Single copies of mutant KRAS and mutant PIK3CA Cooperate in immortalized human epithelial cells to induce tumor formation&quot;,&quot;author&quot;:[{&quot;family&quot;:&quot;Wang&quot;,&quot;given&quot;:&quot;Grace M.&quot;,&quot;parse-names&quot;:false,&quot;dropping-particle&quot;:&quot;&quot;,&quot;non-dropping-particle&quot;:&quot;&quot;},{&quot;family&quot;:&quot;Wong&quot;,&quot;given&quot;:&quot;Hong Yuen&quot;,&quot;parse-names&quot;:false,&quot;dropping-particle&quot;:&quot;&quot;,&quot;non-dropping-particle&quot;:&quot;&quot;},{&quot;family&quot;:&quot;Konishi&quot;,&quot;given&quot;:&quot;Hiroyuki&quot;,&quot;parse-names&quot;:false,&quot;dropping-particle&quot;:&quot;&quot;,&quot;non-dropping-particle&quot;:&quot;&quot;},{&quot;family&quot;:&quot;Blair&quot;,&quot;given&quot;:&quot;Brian G.&quot;,&quot;parse-names&quot;:false,&quot;dropping-particle&quot;:&quot;&quot;,&quot;non-dropping-particle&quot;:&quot;&quot;},{&quot;family&quot;:&quot;Abukhdeir&quot;,&quot;given&quot;:&quot;Abde M.&quot;,&quot;parse-names&quot;:false,&quot;dropping-particle&quot;:&quot;&quot;,&quot;non-dropping-particle&quot;:&quot;&quot;},{&quot;family&quot;:&quot;Gustin&quot;,&quot;given&quot;:&quot;John P.&quot;,&quot;parse-names&quot;:false,&quot;dropping-particle&quot;:&quot;&quot;,&quot;non-dropping-particle&quot;:&quot;&quot;},{&quot;family&quot;:&quot;Rosen&quot;,&quot;given&quot;:&quot;D. Marc&quot;,&quot;parse-names&quot;:false,&quot;dropping-particle&quot;:&quot;&quot;,&quot;non-dropping-particle&quot;:&quot;&quot;},{&quot;family&quot;:&quot;Denmeade&quot;,&quot;given&quot;:&quot;Samuel Ray&quot;,&quot;parse-names&quot;:false,&quot;dropping-particle&quot;:&quot;&quot;,&quot;non-dropping-particle&quot;:&quot;&quot;},{&quot;family&quot;:&quot;Rasheed&quot;,&quot;given&quot;:&quot;Zeshaan&quot;,&quot;parse-names&quot;:false,&quot;dropping-particle&quot;:&quot;&quot;,&quot;non-dropping-particle&quot;:&quot;&quot;},{&quot;family&quot;:&quot;Matsui&quot;,&quot;given&quot;:&quot;William&quot;,&quot;parse-names&quot;:false,&quot;dropping-particle&quot;:&quot;&quot;,&quot;non-dropping-particle&quot;:&quot;&quot;},{&quot;family&quot;:&quot;Garay&quot;,&quot;given&quot;:&quot;Joseph P.&quot;,&quot;parse-names&quot;:false,&quot;dropping-particle&quot;:&quot;&quot;,&quot;non-dropping-particle&quot;:&quot;&quot;},{&quot;family&quot;:&quot;Mohseni&quot;,&quot;given&quot;:&quot;Morassa&quot;,&quot;parse-names&quot;:false,&quot;dropping-particle&quot;:&quot;&quot;,&quot;non-dropping-particle&quot;:&quot;&quot;},{&quot;family&quot;:&quot;Higgins&quot;,&quot;given&quot;:&quot;Michaela J.&quot;,&quot;parse-names&quot;:false,&quot;dropping-particle&quot;:&quot;&quot;,&quot;non-dropping-particle&quot;:&quot;&quot;},{&quot;family&quot;:&quot;Cidado&quot;,&quot;given&quot;:&quot;Justin&quot;,&quot;parse-names&quot;:false,&quot;dropping-particle&quot;:&quot;&quot;,&quot;non-dropping-particle&quot;:&quot;&quot;},{&quot;family&quot;:&quot;Jelovac&quot;,&quot;given&quot;:&quot;Danijela&quot;,&quot;parse-names&quot;:false,&quot;dropping-particle&quot;:&quot;&quot;,&quot;non-dropping-particle&quot;:&quot;&quot;},{&quot;family&quot;:&quot;Croessmann&quot;,&quot;given&quot;:&quot;Sarah&quot;,&quot;parse-names&quot;:false,&quot;dropping-particle&quot;:&quot;&quot;,&quot;non-dropping-particle&quot;:&quot;&quot;},{&quot;family&quot;:&quot;Cochran&quot;,&quot;given&quot;:&quot;Rory L.&quot;,&quot;parse-names&quot;:false,&quot;dropping-particle&quot;:&quot;&quot;,&quot;non-dropping-particle&quot;:&quot;&quot;},{&quot;family&quot;:&quot;Karnan&quot;,&quot;given&quot;:&quot;Sivasundaram&quot;,&quot;parse-names&quot;:false,&quot;dropping-particle&quot;:&quot;&quot;,&quot;non-dropping-particle&quot;:&quot;&quot;},{&quot;family&quot;:&quot;Konishi&quot;,&quot;given&quot;:&quot;Yuko&quot;,&quot;parse-names&quot;:false,&quot;dropping-particle&quot;:&quot;&quot;,&quot;non-dropping-particle&quot;:&quot;&quot;},{&quot;family&quot;:&quot;Ota&quot;,&quot;given&quot;:&quot;Akinobu&quot;,&quot;parse-names&quot;:false,&quot;dropping-particle&quot;:&quot;&quot;,&quot;non-dropping-particle&quot;:&quot;&quot;},{&quot;family&quot;:&quot;Hosokawa&quot;,&quot;given&quot;:&quot;Yoshitaka&quot;,&quot;parse-names&quot;:false,&quot;dropping-particle&quot;:&quot;&quot;,&quot;non-dropping-particle&quot;:&quot;&quot;},{&quot;family&quot;:&quot;Argani&quot;,&quot;given&quot;:&quot;Pedram&quot;,&quot;parse-names&quot;:false,&quot;dropping-particle&quot;:&quot;&quot;,&quot;non-dropping-particle&quot;:&quot;&quot;},{&quot;family&quot;:&quot;Lauring&quot;,&quot;given&quot;:&quot;Josh&quot;,&quot;parse-names&quot;:false,&quot;dropping-particle&quot;:&quot;&quot;,&quot;non-dropping-particle&quot;:&quot;&quot;},{&quot;family&quot;:&quot;Park&quot;,&quot;given&quot;:&quot;Ben Ho&quot;,&quot;parse-names&quot;:false,&quot;dropping-particle&quot;:&quot;&quot;,&quot;non-dropping-particle&quot;:&quot;&quot;}],&quot;container-title&quot;:&quot;Cancer Research&quot;,&quot;DOI&quot;:&quot;10.1158/0008-5472.CAN-12-1578&quot;,&quot;ISBN&quot;:&quot;6176436508&quot;,&quot;ISSN&quot;:&quot;00085472&quot;,&quot;PMID&quot;:&quot;23580570&quot;,&quot;issued&quot;:{&quot;date-parts&quot;:[[2013]]},&quot;page&quot;:&quot;3248-3261&quot;,&quot;abstract&quot;:&quot;The selective pressures leading to cancers with mutations in both KRAS and PIK3CA are unclear. Here, we show that somatic cell knockin of both KRAS G12V and oncogenic PIK3CA mutations in human breast epithelial cells results in cooperative activation of the phosphoinositide 3-kinase (PI3K) and mitogen-activated protein kinase (MAPK) pathways in vitro, and leads to tumor formation in immunocompromised mice. Xenografts from double-knockin cells retain single copies of mutant KRAS and PIK3CA, suggesting that tumor formation does not require increased copy number of either oncogene, and these results were also observed in human colorectal cancer specimens. Mechanistically, the cooperativity between mutant KRAS and PIK3CA is mediated in part by Ras/p110α binding, as inactivating point mutations within the Ras-binding domain of PIK3CA significantly abates pathway signaling. In addition, Pdk1 activation of the downstream effector p90RSK is also increased by the combined presence of mutant KRAS and PIK3CA. These results provide new insights into mutant KRAS function and its role in carcinogenesis.&quot;,&quot;issue&quot;:&quot;11&quot;,&quot;volume&quot;:&quot;73&quot;},&quot;isTemporary&quot;:false},{&quot;id&quot;:&quot;b489cea4-cd01-3d9c-9745-4dc418d511e7&quot;,&quot;itemData&quot;:{&quot;type&quot;:&quot;article-journal&quot;,&quot;id&quot;:&quot;b489cea4-cd01-3d9c-9745-4dc418d511e7&quot;,&quot;title&quot;:&quot;PIK3CA(H1047R) Accelerates and Enhances KRAS(G12D)-Driven Lung Tumorigenesis.&quot;,&quot;author&quot;:[{&quot;family&quot;:&quot;Green&quot;,&quot;given&quot;:&quot;Shon&quot;,&quot;parse-names&quot;:false,&quot;dropping-particle&quot;:&quot;&quot;,&quot;non-dropping-particle&quot;:&quot;&quot;},{&quot;family&quot;:&quot;Trejo&quot;,&quot;given&quot;:&quot;Christy L&quot;,&quot;parse-names&quot;:false,&quot;dropping-particle&quot;:&quot;&quot;,&quot;non-dropping-particle&quot;:&quot;&quot;},{&quot;family&quot;:&quot;McMahon&quot;,&quot;given&quot;:&quot;Martin&quot;,&quot;parse-names&quot;:false,&quot;dropping-particle&quot;:&quot;&quot;,&quot;non-dropping-particle&quot;:&quot;&quot;}],&quot;container-title&quot;:&quot;Cancer research&quot;,&quot;accessed&quot;:{&quot;date-parts&quot;:[[2018,5,26]]},&quot;DOI&quot;:&quot;10.1158/0008-5472.CAN-15-1249&quot;,&quot;ISSN&quot;:&quot;1538-7445&quot;,&quot;PMID&quot;:&quot;26567140&quot;,&quot;URL&quot;:&quot;http://cancerres.aacrjournals.org/content/canres/75/24/5378.full.pdf&quot;,&quot;issued&quot;:{&quot;date-parts&quot;:[[2015,12,15]]},&quot;page&quot;:&quot;5378-91&quot;,&quot;abstract&quot;:&quot;KRAS-activating mutations drive human non-small cell lung cancer and initiate lung tumorigenesis in genetically engineered mouse (GEM) models. However, in a GEM model of KRAS(G12D)-induced lung cancer, tumors arise stochastically following a latency period, suggesting that additional events are required to promote early-stage tumorigenic expansion of KRAS(G12D)-mutated cells. PI3Kα (PIK3CA) is a direct effector of KRAS, but additional activation of PI3'-lipid signaling may be required to potentiate KRAS-driven lung tumorigenesis. Using GEM models, we tested whether PI3'-lipid signaling was limiting for the promotion of KRAS(G12D)-driven lung tumors by inducing the expression of KRAS(G12D) in the absence and presence of the activating PIK3CA(H1047R) mutation. PIK3CA(H1047R) expression alone failed to promote tumor formation, but dramatically enhanced tumorigenesis initiated by KRAS(G12D). We further observed that oncogenic cooperation between KRAS(G12D) and PIK3CA(H1047R) was accompanied by PI3Kα-mediated regulation of c-MYC, GSK3β, p27(KIP1), survivin, and components of the RB pathway, resulting in accelerated cell division of human or mouse lung cancer-derived cell lines. These data suggest that, although KRAS(G12D) may activate PI3Kα by direct biochemical mechanisms, PI3'-lipid signaling remains rate-limiting for the cell-cycle progression and expansion of early-stage KRAS(G12D)-initiated lung cells. Therefore, we provide a potential mechanistic rationale for the selection of KRAS and PIK3CA coactivating mutations in a number of human malignancies, with implications for the clinical deployment of PI3' kinase-targeted therapies.&quot;,&quot;issue&quot;:&quot;24&quot;,&quot;volume&quot;:&quot;75&quot;},&quot;isTemporary&quot;:false},{&quot;id&quot;:&quot;2bce7fac-9261-362c-b396-46132c8545d3&quot;,&quot;itemData&quot;:{&quot;type&quot;:&quot;article-journal&quot;,&quot;id&quot;:&quot;2bce7fac-9261-362c-b396-46132c8545d3&quot;,&quot;title&quot;:&quot;Combinatorial patterns of somatic gene mutations in cancer.&quot;,&quot;author&quot;:[{&quot;family&quot;:&quot;Yeang&quot;,&quot;given&quot;:&quot;Chen-Hsiang&quot;,&quot;parse-names&quot;:false,&quot;dropping-particle&quot;:&quot;&quot;,&quot;non-dropping-particle&quot;:&quot;&quot;},{&quot;family&quot;:&quot;McCormick&quot;,&quot;given&quot;:&quot;Frank&quot;,&quot;parse-names&quot;:false,&quot;dropping-particle&quot;:&quot;&quot;,&quot;non-dropping-particle&quot;:&quot;&quot;},{&quot;family&quot;:&quot;Levine&quot;,&quot;given&quot;:&quot;Arnold&quot;,&quot;parse-names&quot;:false,&quot;dropping-particle&quot;:&quot;&quot;,&quot;non-dropping-particle&quot;:&quot;&quot;}],&quot;container-title&quot;:&quot;FASEB journal : official publication of the Federation of American Societies for Experimental Biology&quot;,&quot;accessed&quot;:{&quot;date-parts&quot;:[[2020,3,2]]},&quot;DOI&quot;:&quot;10.1096/fj.08-108985&quot;,&quot;ISSN&quot;:&quot;1530-6860&quot;,&quot;PMID&quot;:&quot;18434431&quot;,&quot;URL&quot;:&quot;www.fasebj.org&quot;,&quot;issued&quot;:{&quot;date-parts&quot;:[[2008,8]]},&quot;page&quot;:&quot;2605-22&quot;,&quot;abstract&quot;:&quot;Cancer is a complex process in which the abnormalities of many genes appear to be involved. The combinatorial patterns of gene mutations may reveal the functional relations between genes and pathways in tumorigenesis as well as identify targets for treatment. We examined the patterns of somatic mutations of cancers from Catalog of Somatic Mutations in Cancer (COSMIC), a large-scale database curated by the Wellcome Trust Sanger Institute. The frequently mutated genes are well-known oncogenes and tumor suppressors that are involved in generic processes of cell-cycle control, signal transduction, and stress responses. These \&quot;signatures\&quot; of gene mutations are heterogeneous when the cancers from different tissues are compared. Mutations in genes functioning in different pathways can occur in the same cancer (i.e., co-occur), whereas those in genes functioning in the same pathway are rarely mutated in the same sample. This observation supports the view of tumorigenesis as derived from a process like Darwinian evolution. However, certain combinatorial mutational patterns violate these simple rules and demonstrate tissue-specific variations. For instance, mutations of genes in the Ras and Wnt pathways tend to co-occur in the large intestine but are mutually exclusive in cancers of the pancreas. The relationships between mutations in different samples of a cancer can also reveal the temporal orders of mutational events. In addition, the observed mutational patterns suggest candidates of new cosequencing targets that can either reveal novel patterns or validate the predictions deduced from existing patterns. These combinatorial mutational patterns provide guiding information for the ongoing cancer genome projects.&quot;,&quot;issue&quot;:&quot;8&quot;,&quot;volume&quot;:&quot;22&quot;},&quot;isTemporary&quot;:false},{&quot;id&quot;:&quot;680ae12a-c255-3e3e-bba8-a7830b26ff77&quot;,&quot;itemData&quot;:{&quot;type&quot;:&quot;article-journal&quot;,&quot;id&quot;:&quot;680ae12a-c255-3e3e-bba8-a7830b26ff77&quot;,&quot;title&quot;:&quot;Comprehensive molecular characterization of human colon and rectal cancer.&quot;,&quot;author&quot;:[{&quot;family&quot;:&quot;Cancer Genome Atlas Network&quot;,&quot;given&quot;:&quot;&quot;,&quot;parse-names&quot;:false,&quot;dropping-particle&quot;:&quot;&quot;,&quot;non-dropping-particle&quot;:&quot;&quot;}],&quot;container-title&quot;:&quot;Nature&quot;,&quot;accessed&quot;:{&quot;date-parts&quot;:[[2018,4,30]]},&quot;DOI&quot;:&quot;10.1038/nature11252&quot;,&quot;ISBN&quot;:&quot;1476-4687 (Electronic)\\n0028-0836 (Linking)&quot;,&quot;ISSN&quot;:&quot;1476-4687&quot;,&quot;PMID&quot;:&quot;22810696&quot;,&quot;URL&quot;:&quot;https://www.nature.com/articles/nature11252.pdf&quot;,&quot;issued&quot;:{&quot;date-parts&quot;:[[2012,7,18]]},&quot;page&quot;:&quot;330-7&quot;,&quot;abstract&quot;:&quot;To characterize somatic alterations in colorectal carcinoma, we conducted a genome-scale analysis of 276 samples, analysing exome sequence, DNA copy number, promoter methylation and messenger RNA and microRNA expression. A subset of these samples (97) underwent low-depth-of-coverage whole-genome sequencing. In total, 16% of colorectal carcinomas were found to be hypermutated: three-quarters of these had the expected high microsatellite instability, usually with hypermethylation and MLH1 silencing, and one-quarter had somatic mismatch-repair gene and polymerase ε (POLE) mutations. Excluding the hypermutated cancers, colon and rectum cancers were found to have considerably similar patterns of genomic alteration. Twenty-four genes were significantly mutated, and in addition to the expected APC, TP53, SMAD4, PIK3CA and KRAS mutations, we found frequent mutations in ARID1A, SOX9 and FAM123B. Recurrent copy-number alterations include potentially drug-targetable amplifications of ERBB2 and newly discovered amplification of IGF2. Recurrent chromosomal translocations include the fusion of NAV2 and WNT pathway member TCF7L1. Integrative analyses suggest new markers for aggressive colorectal carcinoma and an important role for MYC-directed transcriptional activation and repression.&quot;,&quot;issue&quot;:&quot;7407&quot;,&quot;volume&quot;:&quot;487&quot;},&quot;isTemporary&quot;:false}],&quot;manualOverride&quot;:{&quot;isManuallyOverriden&quot;:false,&quot;manualOverrideText&quot;:&quot;&quot;,&quot;citeprocText&quot;:&quot;&lt;sup&gt;34,40–49&lt;/sup&gt;&quot;}},{&quot;properties&quot;:{&quot;noteIndex&quot;:0},&quot;citationID&quot;:&quot;MENDELEY_CITATION_65ac889e-432f-4117-807d-48d93057fd82&quot;,&quot;isEdited&quot;:true,&quot;citationItems&quot;:[{&quot;id&quot;:&quot;65eb54b7-e1ac-3bd9-a41a-17e04d0a2f20&quot;,&quot;itemData&quot;:{&quot;type&quot;:&quot;article-journal&quot;,&quot;id&quot;:&quot;65eb54b7-e1ac-3bd9-a41a-17e04d0a2f20&quot;,&quot;title&quot;:&quot;TCF transcription factors: molecular switches in carcinogenesis.&quot;,&quot;author&quot;:[{&quot;family&quot;:&quot;Roose&quot;,&quot;given&quot;:&quot;Jeroen&quot;,&quot;parse-names&quot;:false,&quot;dropping-particle&quot;:&quot;&quot;,&quot;non-dropping-particle&quot;:&quot;&quot;},{&quot;family&quot;:&quot;Clevers&quot;,&quot;given&quot;:&quot;Hans&quot;,&quot;parse-names&quot;:false,&quot;dropping-particle&quot;:&quot;&quot;,&quot;non-dropping-particle&quot;:&quot;&quot;}],&quot;container-title&quot;:&quot;Biochimica et biophysica acta&quot;,&quot;accessed&quot;:{&quot;date-parts&quot;:[[2020,9,2]]},&quot;DOI&quot;:&quot;10.1016/s0304-419x(99)00026-8&quot;,&quot;ISSN&quot;:&quot;0006-3002&quot;,&quot;PMID&quot;:&quot;10528152&quot;,&quot;URL&quot;:&quot;http://www.ncbi.nlm.nih.gov/pubmed/10528152&quot;,&quot;issued&quot;:{&quot;date-parts&quot;:[[1999,10,29]]},&quot;page&quot;:&quot;M23-37&quot;,&quot;abstract&quot;:&quot;Although originally cloned as lymphoid transcription factors, members of the T-cell factor (Tcf) family are now well recognized as key activators/repressors in many developmental processes. Transcriptionally inert Tcf factors become potent transactivators upon interaction with the Wnt signaling product beta-catenin or its Drosophila counterpart Armadillo. In contrast, Tcf proteins mediate repression when bound to members of the Groucho family of transcriptional repressors, CBP and CtBP. Recently, Tcf factors have been reported as tumor inducers, aberrantly activating their target genes as a result of elevated beta-catenin levels in many types of cancer. These abnormal beta-catenin levels are usually caused by stabilizing mutations in beta-catenin itself or truncating mutations in the adenomatous polyposis coli (APC) tumor suppressor gene. In this review, we will give a chronological overview of the Tcf factors and the phenotypes of Tcf mutant mice, as well as Tcf-binding partners. We will discuss Tcf signaling upon interaction with different partners, resulting in activator and repressor roles of Tcf factors in the light of carcinogenic events.&quot;,&quot;publisher&quot;:&quot;Elsevier&quot;,&quot;issue&quot;:&quot;2-3&quot;,&quot;volume&quot;:&quot;1424&quot;},&quot;isTemporary&quot;:false},{&quot;id&quot;:&quot;dd033f70-0317-3e5c-856d-d2ad4e551868&quot;,&quot;itemData&quot;:{&quot;type&quot;:&quot;article-journal&quot;,&quot;id&quot;:&quot;dd033f70-0317-3e5c-856d-d2ad4e551868&quot;,&quot;title&quot;:&quot;The beta-catenin/TCF-4 complex imposes a crypt progenitor phenotype on colorectal cancer cells.&quot;,&quot;author&quot;:[{&quot;family&quot;:&quot;Wetering&quot;,&quot;given&quot;:&quot;Marc&quot;,&quot;parse-names&quot;:false,&quot;dropping-particle&quot;:&quot;&quot;,&quot;non-dropping-particle&quot;:&quot;van de&quot;},{&quot;family&quot;:&quot;Sancho&quot;,&quot;given&quot;:&quot;Elena&quot;,&quot;parse-names&quot;:false,&quot;dropping-particle&quot;:&quot;&quot;,&quot;non-dropping-particle&quot;:&quot;&quot;},{&quot;family&quot;:&quot;Verweij&quot;,&quot;given&quot;:&quot;Cornelis&quot;,&quot;parse-names&quot;:false,&quot;dropping-particle&quot;:&quot;&quot;,&quot;non-dropping-particle&quot;:&quot;&quot;},{&quot;family&quot;:&quot;Lau&quot;,&quot;given&quot;:&quot;Wim&quot;,&quot;parse-names&quot;:false,&quot;dropping-particle&quot;:&quot;&quot;,&quot;non-dropping-particle&quot;:&quot;de&quot;},{&quot;family&quot;:&quot;Oving&quot;,&quot;given&quot;:&quot;Irma&quot;,&quot;parse-names&quot;:false,&quot;dropping-particle&quot;:&quot;&quot;,&quot;non-dropping-particle&quot;:&quot;&quot;},{&quot;family&quot;:&quot;Hurlstone&quot;,&quot;given&quot;:&quot;Adam&quot;,&quot;parse-names&quot;:false,&quot;dropping-particle&quot;:&quot;&quot;,&quot;non-dropping-particle&quot;:&quot;&quot;},{&quot;family&quot;:&quot;Horn&quot;,&quot;given&quot;:&quot;Karin&quot;,&quot;parse-names&quot;:false,&quot;dropping-particle&quot;:&quot;&quot;,&quot;non-dropping-particle&quot;:&quot;van der&quot;},{&quot;family&quot;:&quot;Batlle&quot;,&quot;given&quot;:&quot;Eduard&quot;,&quot;parse-names&quot;:false,&quot;dropping-particle&quot;:&quot;&quot;,&quot;non-dropping-particle&quot;:&quot;&quot;},{&quot;family&quot;:&quot;Coudreuse&quot;,&quot;given&quot;:&quot;Damien&quot;,&quot;parse-names&quot;:false,&quot;dropping-particle&quot;:&quot;&quot;,&quot;non-dropping-particle&quot;:&quot;&quot;},{&quot;family&quot;:&quot;Haramis&quot;,&quot;given&quot;:&quot;Anna Pavlina&quot;,&quot;parse-names&quot;:false,&quot;dropping-particle&quot;:&quot;&quot;,&quot;non-dropping-particle&quot;:&quot;&quot;},{&quot;family&quot;:&quot;Tjon-Pon-Fong&quot;,&quot;given&quot;:&quot;Menno&quot;,&quot;parse-names&quot;:false,&quot;dropping-particle&quot;:&quot;&quot;,&quot;non-dropping-particle&quot;:&quot;&quot;},{&quot;family&quot;:&quot;Moerer&quot;,&quot;given&quot;:&quot;Petra&quot;,&quot;parse-names&quot;:false,&quot;dropping-particle&quot;:&quot;&quot;,&quot;non-dropping-particle&quot;:&quot;&quot;},{&quot;family&quot;:&quot;Born&quot;,&quot;given&quot;:&quot;Maaike&quot;,&quot;parse-names&quot;:false,&quot;dropping-particle&quot;:&quot;&quot;,&quot;non-dropping-particle&quot;:&quot;van den&quot;},{&quot;family&quot;:&quot;Soete&quot;,&quot;given&quot;:&quot;Gwen&quot;,&quot;parse-names&quot;:false,&quot;dropping-particle&quot;:&quot;&quot;,&quot;non-dropping-particle&quot;:&quot;&quot;},{&quot;family&quot;:&quot;Pals&quot;,&quot;given&quot;:&quot;Steven&quot;,&quot;parse-names&quot;:false,&quot;dropping-particle&quot;:&quot;&quot;,&quot;non-dropping-particle&quot;:&quot;&quot;},{&quot;family&quot;:&quot;Eilers&quot;,&quot;given&quot;:&quot;Martin&quot;,&quot;parse-names&quot;:false,&quot;dropping-particle&quot;:&quot;&quot;,&quot;non-dropping-particle&quot;:&quot;&quot;},{&quot;family&quot;:&quot;Medema&quot;,&quot;given&quot;:&quot;Rene&quot;,&quot;parse-names&quot;:false,&quot;dropping-particle&quot;:&quot;&quot;,&quot;non-dropping-particle&quot;:&quot;&quot;},{&quot;family&quot;:&quot;Clevers&quot;,&quot;given&quot;:&quot;Hans&quot;,&quot;parse-names&quot;:false,&quot;dropping-particle&quot;:&quot;&quot;,&quot;non-dropping-particle&quot;:&quot;&quot;}],&quot;container-title&quot;:&quot;Cell&quot;,&quot;accessed&quot;:{&quot;date-parts&quot;:[[2020,9,2]]},&quot;DOI&quot;:&quot;10.1016/s0092-8674(02)01014-0&quot;,&quot;ISSN&quot;:&quot;0092-8674&quot;,&quot;PMID&quot;:&quot;12408868&quot;,&quot;URL&quot;:&quot;http://www.ncbi.nlm.nih.gov/pubmed/12408868&quot;,&quot;issued&quot;:{&quot;date-parts&quot;:[[2002,10,18]]},&quot;page&quot;:&quot;241-50&quot;,&quot;abstract&quot;:&quot;The transactivation of TCF target genes induced by Wnt pathway mutations constitutes the primary transforming event in colorectal cancer (CRC). We show that disruption of beta-catenin/TCF-4 activity in CRC cells induces a rapid G1 arrest and blocks a genetic program that is physiologically active in the proliferative compartment of colon crypts. Coincidently, an intestinal differentiation program is induced. The TCF-4 target gene c-MYC plays a central role in this switch by direct repression of the p21(CIP1/WAF1) promoter. Following disruption of beta-catenin/TCF-4 activity, the decreased expression of c-MYC releases p21(CIP1/WAF1) transcription, which in turn mediates G1 arrest and differentiation. Thus, the beta-catenin/TCF-4 complex constitutes the master switch that controls proliferation versus differentiation in healthy and malignant intestinal epithelial cells.&quot;,&quot;publisher&quot;:&quot;Cell Press&quot;,&quot;issue&quot;:&quot;2&quot;,&quot;volume&quot;:&quot;111&quot;},&quot;isTemporary&quot;:false},{&quot;id&quot;:&quot;680ae12a-c255-3e3e-bba8-a7830b26ff77&quot;,&quot;itemData&quot;:{&quot;type&quot;:&quot;article-journal&quot;,&quot;id&quot;:&quot;680ae12a-c255-3e3e-bba8-a7830b26ff77&quot;,&quot;title&quot;:&quot;Comprehensive molecular characterization of human colon and rectal cancer.&quot;,&quot;author&quot;:[{&quot;family&quot;:&quot;Cancer Genome Atlas Network&quot;,&quot;given&quot;:&quot;&quot;,&quot;parse-names&quot;:false,&quot;dropping-particle&quot;:&quot;&quot;,&quot;non-dropping-particle&quot;:&quot;&quot;}],&quot;container-title&quot;:&quot;Nature&quot;,&quot;accessed&quot;:{&quot;date-parts&quot;:[[2018,4,30]]},&quot;DOI&quot;:&quot;10.1038/nature11252&quot;,&quot;ISBN&quot;:&quot;1476-4687 (Electronic)\\n0028-0836 (Linking)&quot;,&quot;ISSN&quot;:&quot;1476-4687&quot;,&quot;PMID&quot;:&quot;22810696&quot;,&quot;URL&quot;:&quot;https://www.nature.com/articles/nature11252.pdf&quot;,&quot;issued&quot;:{&quot;date-parts&quot;:[[2012,7,18]]},&quot;page&quot;:&quot;330-7&quot;,&quot;abstract&quot;:&quot;To characterize somatic alterations in colorectal carcinoma, we conducted a genome-scale analysis of 276 samples, analysing exome sequence, DNA copy number, promoter methylation and messenger RNA and microRNA expression. A subset of these samples (97) underwent low-depth-of-coverage whole-genome sequencing. In total, 16% of colorectal carcinomas were found to be hypermutated: three-quarters of these had the expected high microsatellite instability, usually with hypermethylation and MLH1 silencing, and one-quarter had somatic mismatch-repair gene and polymerase ε (POLE) mutations. Excluding the hypermutated cancers, colon and rectum cancers were found to have considerably similar patterns of genomic alteration. Twenty-four genes were significantly mutated, and in addition to the expected APC, TP53, SMAD4, PIK3CA and KRAS mutations, we found frequent mutations in ARID1A, SOX9 and FAM123B. Recurrent copy-number alterations include potentially drug-targetable amplifications of ERBB2 and newly discovered amplification of IGF2. Recurrent chromosomal translocations include the fusion of NAV2 and WNT pathway member TCF7L1. Integrative analyses suggest new markers for aggressive colorectal carcinoma and an important role for MYC-directed transcriptional activation and repression.&quot;,&quot;issue&quot;:&quot;7407&quot;,&quot;volume&quot;:&quot;487&quot;},&quot;isTemporary&quot;:false}],&quot;manualOverride&quot;:{&quot;isManuallyOverriden&quot;:false,&quot;manualOverrideText&quot;:&quot;&quot;,&quot;citeprocText&quot;:&quot;&lt;sup&gt;49–51&lt;/sup&gt;&quot;}},{&quot;properties&quot;:{&quot;noteIndex&quot;:0},&quot;citationID&quot;:&quot;MENDELEY_CITATION_116f9d08-2ba7-4236-b640-3748a849352a&quot;,&quot;isEdited&quot;:false,&quot;citationItems&quot;:[{&quot;id&quot;:&quot;2879db0c-1933-3892-85ee-8b0f6a7e4780&quot;,&quot;itemData&quot;:{&quot;type&quot;:&quot;article-journal&quot;,&quot;id&quot;:&quot;2879db0c-1933-3892-85ee-8b0f6a7e4780&quot;,&quot;title&quot;:&quot;Transgenic mouse proteomics identifies new 14-3-3-associated proteins involved in cytoskeletal rearrangements and cell signaling.&quot;,&quot;author&quot;:[{&quot;family&quot;:&quot;Angrand&quot;,&quot;given&quot;:&quot;Pierre-Olivier&quot;,&quot;parse-names&quot;:false,&quot;dropping-particle&quot;:&quot;&quot;,&quot;non-dropping-particle&quot;:&quot;&quot;},{&quot;family&quot;:&quot;Segura&quot;,&quot;given&quot;:&quot;Inmaculada&quot;,&quot;parse-names&quot;:false,&quot;dropping-particle&quot;:&quot;&quot;,&quot;non-dropping-particle&quot;:&quot;&quot;},{&quot;family&quot;:&quot;Völkel&quot;,&quot;given&quot;:&quot;Pamela&quot;,&quot;parse-names&quot;:false,&quot;dropping-particle&quot;:&quot;&quot;,&quot;non-dropping-particle&quot;:&quot;&quot;},{&quot;family&quot;:&quot;Ghidelli&quot;,&quot;given&quot;:&quot;Sonja&quot;,&quot;parse-names&quot;:false,&quot;dropping-particle&quot;:&quot;&quot;,&quot;non-dropping-particle&quot;:&quot;&quot;},{&quot;family&quot;:&quot;Terry&quot;,&quot;given&quot;:&quot;Rebecca&quot;,&quot;parse-names&quot;:false,&quot;dropping-particle&quot;:&quot;&quot;,&quot;non-dropping-particle&quot;:&quot;&quot;},{&quot;family&quot;:&quot;Brajenovic&quot;,&quot;given&quot;:&quot;Miro&quot;,&quot;parse-names&quot;:false,&quot;dropping-particle&quot;:&quot;&quot;,&quot;non-dropping-particle&quot;:&quot;&quot;},{&quot;family&quot;:&quot;Vintersten&quot;,&quot;given&quot;:&quot;Kristina&quot;,&quot;parse-names&quot;:false,&quot;dropping-particle&quot;:&quot;&quot;,&quot;non-dropping-particle&quot;:&quot;&quot;},{&quot;family&quot;:&quot;Klein&quot;,&quot;given&quot;:&quot;Rüdiger&quot;,&quot;parse-names&quot;:false,&quot;dropping-particle&quot;:&quot;&quot;,&quot;non-dropping-particle&quot;:&quot;&quot;},{&quot;family&quot;:&quot;Superti-Furga&quot;,&quot;given&quot;:&quot;Giulio&quot;,&quot;parse-names&quot;:false,&quot;dropping-particle&quot;:&quot;&quot;,&quot;non-dropping-particle&quot;:&quot;&quot;},{&quot;family&quot;:&quot;Drewes&quot;,&quot;given&quot;:&quot;Gerard&quot;,&quot;parse-names&quot;:false,&quot;dropping-particle&quot;:&quot;&quot;,&quot;non-dropping-particle&quot;:&quot;&quot;},{&quot;family&quot;:&quot;Kuster&quot;,&quot;given&quot;:&quot;Bernhard&quot;,&quot;parse-names&quot;:false,&quot;dropping-particle&quot;:&quot;&quot;,&quot;non-dropping-particle&quot;:&quot;&quot;},{&quot;family&quot;:&quot;Bouwmeester&quot;,&quot;given&quot;:&quot;Tewis&quot;,&quot;parse-names&quot;:false,&quot;dropping-particle&quot;:&quot;&quot;,&quot;non-dropping-particle&quot;:&quot;&quot;},{&quot;family&quot;:&quot;Acker-Palmer&quot;,&quot;given&quot;:&quot;Amparo&quot;,&quot;parse-names&quot;:false,&quot;dropping-particle&quot;:&quot;&quot;,&quot;non-dropping-particle&quot;:&quot;&quot;}],&quot;container-title&quot;:&quot;Molecular &amp; cellular proteomics : MCP&quot;,&quot;accessed&quot;:{&quot;date-parts&quot;:[[2019,12,21]]},&quot;DOI&quot;:&quot;10.1074/mcp.M600147-MCP200&quot;,&quot;ISSN&quot;:&quot;1535-9476&quot;,&quot;PMID&quot;:&quot;16959763&quot;,&quot;URL&quot;:&quot;http://www.mcponline.org&quot;,&quot;issued&quot;:{&quot;date-parts&quot;:[[2006,12]]},&quot;page&quot;:&quot;2211-27&quot;,&quot;abstract&quot;:&quot;Identification of protein-protein interactions is crucial for unraveling cellular processes and biochemical mechanisms of signal transduction. Here we describe, for the first time, the application of the tandem affinity purification (TAP) and LC-MS method to the characterization of protein complexes from transgenic mice. The TAP strategy developed in transgenic mice allows the emplacement of complexes in their physiological environment in contact with proteins that might only be specifically expressed in certain tissues while simultaneously ensuring the right stoichiometry of the TAP protein versus their binding partners and represents a novelty in proteomics approaches used so far. Mouse lines expressing TAP-tagged 14-3-3zeta protein were generated, and protein interactions were determined. 14-3-3 proteins are general regulators of cell signaling and represent up to 1% of the total brain protein. This study allowed the identification of almost 40 novel 14-3-3zeta-binding proteins. Biochemical and functional characterization of some of these interactions revealed new mechanisms of action of 14-3-3zeta in several signaling pathways, such as glutamate receptor signaling via binding to homer homolog 3 (Homer 3) and in cytoskeletal rearrangements and spine morphogenesis by binding and regulating the activity of the signaling complex formed by G protein-coupled receptor kinase-interactor 1 (GIT1) and p21-activated kinase-interacting exchange factor beta (betaPIX).&quot;,&quot;issue&quot;:&quot;12&quot;,&quot;volume&quot;:&quot;5&quot;},&quot;isTemporary&quot;:false}],&quot;manualOverride&quot;:{&quot;isManuallyOverriden&quot;:false,&quot;manualOverrideText&quot;:&quot;&quot;,&quot;citeprocText&quot;:&quot;&lt;sup&gt;52&lt;/sup&gt;&quot;}},{&quot;properties&quot;:{&quot;noteIndex&quot;:0},&quot;citationID&quot;:&quot;MENDELEY_CITATION_8fa83112-bcd7-49da-b3f2-495ca77cde38&quot;,&quot;isEdited&quot;:false,&quot;citationItems&quot;:[{&quot;id&quot;:&quot;9a752ec8-96c7-3df8-9cff-d210b78adafa&quot;,&quot;itemData&quot;:{&quot;type&quot;:&quot;article-journal&quot;,&quot;id&quot;:&quot;9a752ec8-96c7-3df8-9cff-d210b78adafa&quot;,&quot;title&quot;:&quot;AMER1 regulates the distribution of the tumor suppressor APC between microtubules and the plasma membrane.&quot;,&quot;author&quot;:[{&quot;family&quot;:&quot;Grohmann&quot;,&quot;given&quot;:&quot;Annette&quot;,&quot;parse-names&quot;:false,&quot;dropping-particle&quot;:&quot;&quot;,&quot;non-dropping-particle&quot;:&quot;&quot;},{&quot;family&quot;:&quot;Tanneberger&quot;,&quot;given&quot;:&quot;Kristina&quot;,&quot;parse-names&quot;:false,&quot;dropping-particle&quot;:&quot;&quot;,&quot;non-dropping-particle&quot;:&quot;&quot;},{&quot;family&quot;:&quot;Alzner&quot;,&quot;given&quot;:&quot;Astrid&quot;,&quot;parse-names&quot;:false,&quot;dropping-particle&quot;:&quot;&quot;,&quot;non-dropping-particle&quot;:&quot;&quot;},{&quot;family&quot;:&quot;Schneikert&quot;,&quot;given&quot;:&quot;Jean&quot;,&quot;parse-names&quot;:false,&quot;dropping-particle&quot;:&quot;&quot;,&quot;non-dropping-particle&quot;:&quot;&quot;},{&quot;family&quot;:&quot;Behrens&quot;,&quot;given&quot;:&quot;Jürgen&quot;,&quot;parse-names&quot;:false,&quot;dropping-particle&quot;:&quot;&quot;,&quot;non-dropping-particle&quot;:&quot;&quot;}],&quot;container-title&quot;:&quot;Journal of cell science&quot;,&quot;accessed&quot;:{&quot;date-parts&quot;:[[2020,3,26]]},&quot;DOI&quot;:&quot;10.1242/jcs.011320&quot;,&quot;ISSN&quot;:&quot;0021-9533&quot;,&quot;PMID&quot;:&quot;17925383&quot;,&quot;URL&quot;:&quot;http://www.ncbi.nlm.nih.gov/pubmed/17925383&quot;,&quot;issued&quot;:{&quot;date-parts&quot;:[[2007,11,1]]},&quot;page&quot;:&quot;3738-47&quot;,&quot;abstract&quot;:&quot;APC is a multifunctional tumor suppressor protein that negatively controls Wnt signaling, but also regulates cell adhesion and migration by interacting with the plasma membrane and the microtubule cytoskeleton. Although the molecular basis for the microtubule association of APC is well understood, molecular mechanisms that underlie its plasma membrane localization have remained elusive. We show here that APC is recruited to the plasma membrane by binding to APC membrane recruitment 1 (AMER1), a novel membrane-associated protein that interacts with the ARM repeat domain of APC. The N-terminus of AMER1 contains two distinct phosphatidylinositol(4,5)-bisphosphate [PtdIns(4,5)P(2)]-binding domains, which mediate its localization to the plasma membrane. Overexpression of AMER1 increases APC levels and redirects APC from microtubule ends to the plasma membrane of epithelial cells. Conversely, siRNA-mediated knockdown of AMER1 reduces the overall levels of APC, promotes its association with microtubule ends in cellular protrusions and disturbs intercellular junctions. These data indicate that AMER1 controls the subcellular distribution of APC between membrane- and microtubule-associated pools, and might thereby regulate APC-dependent cellular morphogenesis, cell migration and cell-cell adhesion.&quot;,&quot;issue&quot;:&quot;Pt 21&quot;,&quot;volume&quot;:&quot;120&quot;},&quot;isTemporary&quot;:false},{&quot;id&quot;:&quot;6e78fbdb-8920-3f63-aff1-8de9e7c03f25&quot;,&quot;itemData&quot;:{&quot;type&quot;:&quot;article-journal&quot;,&quot;id&quot;:&quot;6e78fbdb-8920-3f63-aff1-8de9e7c03f25&quot;,&quot;title&quot;:&quot;Structural and functional characterization of the Wnt inhibitor APC membrane recruitment 1 (Amer1).&quot;,&quot;author&quot;:[{&quot;family&quot;:&quot;Tanneberger&quot;,&quot;given&quot;:&quot;Kristina&quot;,&quot;parse-names&quot;:false,&quot;dropping-particle&quot;:&quot;&quot;,&quot;non-dropping-particle&quot;:&quot;&quot;},{&quot;family&quot;:&quot;Pfister&quot;,&quot;given&quot;:&quot;Astrid S.&quot;,&quot;parse-names&quot;:false,&quot;dropping-particle&quot;:&quot;&quot;,&quot;non-dropping-particle&quot;:&quot;&quot;},{&quot;family&quot;:&quot;Kriz&quot;,&quot;given&quot;:&quot;Vitezslav&quot;,&quot;parse-names&quot;:false,&quot;dropping-particle&quot;:&quot;&quot;,&quot;non-dropping-particle&quot;:&quot;&quot;},{&quot;family&quot;:&quot;Bryja&quot;,&quot;given&quot;:&quot;Vitezslav&quot;,&quot;parse-names&quot;:false,&quot;dropping-particle&quot;:&quot;&quot;,&quot;non-dropping-particle&quot;:&quot;&quot;},{&quot;family&quot;:&quot;Schambony&quot;,&quot;given&quot;:&quot;Alexandra&quot;,&quot;parse-names&quot;:false,&quot;dropping-particle&quot;:&quot;&quot;,&quot;non-dropping-particle&quot;:&quot;&quot;},{&quot;family&quot;:&quot;Behrens&quot;,&quot;given&quot;:&quot;Jürgen&quot;,&quot;parse-names&quot;:false,&quot;dropping-particle&quot;:&quot;&quot;,&quot;non-dropping-particle&quot;:&quot;&quot;}],&quot;container-title&quot;:&quot;The Journal of biological chemistry&quot;,&quot;DOI&quot;:&quot;10.1074/jbc.M111.224881&quot;,&quot;ISSN&quot;:&quot;1083-351X&quot;,&quot;PMID&quot;:&quot;21498506&quot;,&quot;URL&quot;:&quot;http://www.ncbi.nlm.nih.gov/pubmed/21498506&quot;,&quot;issued&quot;:{&quot;date-parts&quot;:[[2011,6,3]]},&quot;page&quot;:&quot;19204-14&quot;,&quot;abstract&quot;:&quot;Amer1/WTX binds to the tumor suppressor adenomatous polyposis coli and acts as an inhibitor of Wnt signaling by inducing β-catenin degradation. We show here that Amer1 directly interacts with the armadillo repeats of β-catenin via a domain consisting of repeated arginine-glutamic acid-alanine (REA) motifs, and that Amer1 assembles the β-catenin destruction complex at the plasma membrane by recruiting β-catenin, adenomatous polyposis coli, and Axin/Conductin. Deletion or specific mutations of the membrane binding domain of Amer1 abolish its membrane localization and abrogate negative control of Wnt signaling, which can be restored by artificial targeting of Amer1 to the plasma membrane. In line, a natural splice variant of Amer1 lacking the plasma membrane localization domain is deficient for Wnt inhibition. Knockdown of Amer1 leads to the activation of Wnt target genes, preferentially in dense compared with sparse cell cultures, suggesting that Amer1 function is regulated by cell contacts. Amer1 stabilizes Axin and counteracts Wnt-induced degradation of Axin, which requires membrane localization of Amer1. The data suggest that Amer1 exerts its negative regulatory role in Wnt signaling by acting as a scaffold protein for the β-catenin destruction complex and promoting stabilization of Axin at the plasma membrane.&quot;,&quot;issue&quot;:&quot;22&quot;,&quot;volume&quot;:&quot;286&quot;},&quot;isTemporary&quot;:false}],&quot;manualOverride&quot;:{&quot;isManuallyOverriden&quot;:false,&quot;manualOverrideText&quot;:&quot;&quot;,&quot;citeprocText&quot;:&quot;&lt;sup&gt;53,54&lt;/sup&gt;&quot;}},{&quot;properties&quot;:{&quot;noteIndex&quot;:0},&quot;citationID&quot;:&quot;MENDELEY_CITATION_d661928a-6e3f-412e-a882-c80a6d1b7004&quot;,&quot;isEdited&quot;:false,&quot;citationItems&quot;:[{&quot;id&quot;:&quot;353918e4-4520-3540-a684-7fdf431b6af7&quot;,&quot;itemData&quot;:{&quot;type&quot;:&quot;article-journal&quot;,&quot;id&quot;:&quot;353918e4-4520-3540-a684-7fdf431b6af7&quot;,&quot;title&quot;:&quot;Widespread genetic heterogeneity in multiple myeloma: implications for targeted therapy.&quot;,&quot;author&quot;:[{&quot;family&quot;:&quot;Lohr&quot;,&quot;given&quot;:&quot;Jens G.&quot;,&quot;parse-names&quot;:false,&quot;dropping-particle&quot;:&quot;&quot;,&quot;non-dropping-particle&quot;:&quot;&quot;},{&quot;family&quot;:&quot;Stojanov&quot;,&quot;given&quot;:&quot;Petar&quot;,&quot;parse-names&quot;:false,&quot;dropping-particle&quot;:&quot;&quot;,&quot;non-dropping-particle&quot;:&quot;&quot;},{&quot;family&quot;:&quot;Carter&quot;,&quot;given&quot;:&quot;Scott L.&quot;,&quot;parse-names&quot;:false,&quot;dropping-particle&quot;:&quot;&quot;,&quot;non-dropping-particle&quot;:&quot;&quot;},{&quot;family&quot;:&quot;Cruz-Gordillo&quot;,&quot;given&quot;:&quot;Peter&quot;,&quot;parse-names&quot;:false,&quot;dropping-particle&quot;:&quot;&quot;,&quot;non-dropping-particle&quot;:&quot;&quot;},{&quot;family&quot;:&quot;Lawrence&quot;,&quot;given&quot;:&quot;Michael S.&quot;,&quot;parse-names&quot;:false,&quot;dropping-particle&quot;:&quot;&quot;,&quot;non-dropping-particle&quot;:&quot;&quot;},{&quot;family&quot;:&quot;Auclair&quot;,&quot;given&quot;:&quot;Daniel&quot;,&quot;parse-names&quot;:false,&quot;dropping-particle&quot;:&quot;&quot;,&quot;non-dropping-particle&quot;:&quot;&quot;},{&quot;family&quot;:&quot;Sougnez&quot;,&quot;given&quot;:&quot;Carrie&quot;,&quot;parse-names&quot;:false,&quot;dropping-particle&quot;:&quot;&quot;,&quot;non-dropping-particle&quot;:&quot;&quot;},{&quot;family&quot;:&quot;Knoechel&quot;,&quot;given&quot;:&quot;Birgit&quot;,&quot;parse-names&quot;:false,&quot;dropping-particle&quot;:&quot;&quot;,&quot;non-dropping-particle&quot;:&quot;&quot;},{&quot;family&quot;:&quot;Gould&quot;,&quot;given&quot;:&quot;Joshua&quot;,&quot;parse-names&quot;:false,&quot;dropping-particle&quot;:&quot;&quot;,&quot;non-dropping-particle&quot;:&quot;&quot;},{&quot;family&quot;:&quot;Saksena&quot;,&quot;given&quot;:&quot;Gordon&quot;,&quot;parse-names&quot;:false,&quot;dropping-particle&quot;:&quot;&quot;,&quot;non-dropping-particle&quot;:&quot;&quot;},{&quot;family&quot;:&quot;Cibulskis&quot;,&quot;given&quot;:&quot;Kristian&quot;,&quot;parse-names&quot;:false,&quot;dropping-particle&quot;:&quot;&quot;,&quot;non-dropping-particle&quot;:&quot;&quot;},{&quot;family&quot;:&quot;McKenna&quot;,&quot;given&quot;:&quot;Aaron&quot;,&quot;parse-names&quot;:false,&quot;dropping-particle&quot;:&quot;&quot;,&quot;non-dropping-particle&quot;:&quot;&quot;},{&quot;family&quot;:&quot;Chapman&quot;,&quot;given&quot;:&quot;Michael A.&quot;,&quot;parse-names&quot;:false,&quot;dropping-particle&quot;:&quot;&quot;,&quot;non-dropping-particle&quot;:&quot;&quot;},{&quot;family&quot;:&quot;Straussman&quot;,&quot;given&quot;:&quot;Ravid&quot;,&quot;parse-names&quot;:false,&quot;dropping-particle&quot;:&quot;&quot;,&quot;non-dropping-particle&quot;:&quot;&quot;},{&quot;family&quot;:&quot;Levy&quot;,&quot;given&quot;:&quot;Joan&quot;,&quot;parse-names&quot;:false,&quot;dropping-particle&quot;:&quot;&quot;,&quot;non-dropping-particle&quot;:&quot;&quot;},{&quot;family&quot;:&quot;Perkins&quot;,&quot;given&quot;:&quot;Louise M.&quot;,&quot;parse-names&quot;:false,&quot;dropping-particle&quot;:&quot;&quot;,&quot;non-dropping-particle&quot;:&quot;&quot;},{&quot;family&quot;:&quot;Keats&quot;,&quot;given&quot;:&quot;Jonathan J.&quot;,&quot;parse-names&quot;:false,&quot;dropping-particle&quot;:&quot;&quot;,&quot;non-dropping-particle&quot;:&quot;&quot;},{&quot;family&quot;:&quot;Schumacher&quot;,&quot;given&quot;:&quot;Steven E.&quot;,&quot;parse-names&quot;:false,&quot;dropping-particle&quot;:&quot;&quot;,&quot;non-dropping-particle&quot;:&quot;&quot;},{&quot;family&quot;:&quot;Rosenberg&quot;,&quot;given&quot;:&quot;Mara&quot;,&quot;parse-names&quot;:false,&quot;dropping-particle&quot;:&quot;&quot;,&quot;non-dropping-particle&quot;:&quot;&quot;},{&quot;family&quot;:&quot;Multiple Myeloma Research Consortium&quot;,&quot;given&quot;:&quot;&quot;,&quot;parse-names&quot;:false,&quot;dropping-particle&quot;:&quot;&quot;,&quot;non-dropping-particle&quot;:&quot;&quot;},{&quot;family&quot;:&quot;Getz&quot;,&quot;given&quot;:&quot;Gad&quot;,&quot;parse-names&quot;:false,&quot;dropping-particle&quot;:&quot;&quot;,&quot;non-dropping-particle&quot;:&quot;&quot;},{&quot;family&quot;:&quot;Golub&quot;,&quot;given&quot;:&quot;Todd R.&quot;,&quot;parse-names&quot;:false,&quot;dropping-particle&quot;:&quot;&quot;,&quot;non-dropping-particle&quot;:&quot;&quot;}],&quot;container-title&quot;:&quot;Cancer cell&quot;,&quot;accessed&quot;:{&quot;date-parts&quot;:[[2019,12,29]]},&quot;DOI&quot;:&quot;10.1016/j.ccr.2013.12.015&quot;,&quot;ISSN&quot;:&quot;1878-3686&quot;,&quot;PMID&quot;:&quot;24434212&quot;,&quot;URL&quot;:&quot;http://www.ncbi.nlm.nih.gov/pubmed/24434212&quot;,&quot;issued&quot;:{&quot;date-parts&quot;:[[2014,1,13]]},&quot;page&quot;:&quot;91-101&quot;,&quot;abstract&quot;:&quot;We performed massively parallel sequencing of paired tumor/normal samples from 203 multiple myeloma (MM) patients and identified significantly mutated genes and copy number alterations and discovered putative tumor suppressor genes by determining homozygous deletions and loss of heterozygosity. We observed frequent mutations in KRAS (particularly in previously treated patients), NRAS, BRAF, FAM46C, TP53, and DIS3 (particularly in nonhyperdiploid MM). Mutations were often present in subclonal populations, and multiple mutations within the same pathway (e.g., KRAS, NRAS, and BRAF) were observed in the same patient. In vitro modeling predicts only partial treatment efficacy of targeting subclonal mutations, and even growth promotion of nonmutated subclones in some cases. These results emphasize the importance of heterogeneity analysis for treatment decisions.&quot;,&quot;issue&quot;:&quot;1&quot;,&quot;volume&quot;:&quot;25&quot;},&quot;isTemporary&quot;:false},{&quot;id&quot;:&quot;5a267cb5-c6fd-3490-bb91-2e94996df964&quot;,&quot;itemData&quot;:{&quot;type&quot;:&quot;article-journal&quot;,&quot;id&quot;:&quot;5a267cb5-c6fd-3490-bb91-2e94996df964&quot;,&quot;title&quot;:&quot;Heterogeneity of genomic evolution and mutational profiles in multiple myeloma.&quot;,&quot;author&quot;:[{&quot;family&quot;:&quot;Bolli&quot;,&quot;given&quot;:&quot;Niccolo&quot;,&quot;parse-names&quot;:false,&quot;dropping-particle&quot;:&quot;&quot;,&quot;non-dropping-particle&quot;:&quot;&quot;},{&quot;family&quot;:&quot;Avet-Loiseau&quot;,&quot;given&quot;:&quot;Hervé&quot;,&quot;parse-names&quot;:false,&quot;dropping-particle&quot;:&quot;&quot;,&quot;non-dropping-particle&quot;:&quot;&quot;},{&quot;family&quot;:&quot;Wedge&quot;,&quot;given&quot;:&quot;David C.&quot;,&quot;parse-names&quot;:false,&quot;dropping-particle&quot;:&quot;&quot;,&quot;non-dropping-particle&quot;:&quot;&quot;},{&quot;family&quot;:&quot;Loo&quot;,&quot;given&quot;:&quot;Peter&quot;,&quot;parse-names&quot;:false,&quot;dropping-particle&quot;:&quot;&quot;,&quot;non-dropping-particle&quot;:&quot;van&quot;},{&quot;family&quot;:&quot;Alexandrov&quot;,&quot;given&quot;:&quot;Ludmil B.&quot;,&quot;parse-names&quot;:false,&quot;dropping-particle&quot;:&quot;&quot;,&quot;non-dropping-particle&quot;:&quot;&quot;},{&quot;family&quot;:&quot;Martincorena&quot;,&quot;given&quot;:&quot;Inigo&quot;,&quot;parse-names&quot;:false,&quot;dropping-particle&quot;:&quot;&quot;,&quot;non-dropping-particle&quot;:&quot;&quot;},{&quot;family&quot;:&quot;Dawson&quot;,&quot;given&quot;:&quot;Kevin J.&quot;,&quot;parse-names&quot;:false,&quot;dropping-particle&quot;:&quot;&quot;,&quot;non-dropping-particle&quot;:&quot;&quot;},{&quot;family&quot;:&quot;Iorio&quot;,&quot;given&quot;:&quot;Francesco&quot;,&quot;parse-names&quot;:false,&quot;dropping-particle&quot;:&quot;&quot;,&quot;non-dropping-particle&quot;:&quot;&quot;},{&quot;family&quot;:&quot;Nik-Zainal&quot;,&quot;given&quot;:&quot;Serena&quot;,&quot;parse-names&quot;:false,&quot;dropping-particle&quot;:&quot;&quot;,&quot;non-dropping-particle&quot;:&quot;&quot;},{&quot;family&quot;:&quot;Bignell&quot;,&quot;given&quot;:&quot;Graham R.&quot;,&quot;parse-names&quot;:false,&quot;dropping-particle&quot;:&quot;&quot;,&quot;non-dropping-particle&quot;:&quot;&quot;},{&quot;family&quot;:&quot;Hinton&quot;,&quot;given&quot;:&quot;Jonathan W.&quot;,&quot;parse-names&quot;:false,&quot;dropping-particle&quot;:&quot;&quot;,&quot;non-dropping-particle&quot;:&quot;&quot;},{&quot;family&quot;:&quot;Li&quot;,&quot;given&quot;:&quot;Yilong&quot;,&quot;parse-names&quot;:false,&quot;dropping-particle&quot;:&quot;&quot;,&quot;non-dropping-particle&quot;:&quot;&quot;},{&quot;family&quot;:&quot;Tubio&quot;,&quot;given&quot;:&quot;Jose M C&quot;,&quot;parse-names&quot;:false,&quot;dropping-particle&quot;:&quot;&quot;,&quot;non-dropping-particle&quot;:&quot;&quot;},{&quot;family&quot;:&quot;McLaren&quot;,&quot;given&quot;:&quot;Stuart&quot;,&quot;parse-names&quot;:false,&quot;dropping-particle&quot;:&quot;&quot;,&quot;non-dropping-particle&quot;:&quot;&quot;},{&quot;family&quot;:&quot;O' Meara&quot;,&quot;given&quot;:&quot;Sarah&quot;,&quot;parse-names&quot;:false,&quot;dropping-particle&quot;:&quot;&quot;,&quot;non-dropping-particle&quot;:&quot;&quot;},{&quot;family&quot;:&quot;Butler&quot;,&quot;given&quot;:&quot;Adam P.&quot;,&quot;parse-names&quot;:false,&quot;dropping-particle&quot;:&quot;&quot;,&quot;non-dropping-particle&quot;:&quot;&quot;},{&quot;family&quot;:&quot;Teague&quot;,&quot;given&quot;:&quot;Jon W.&quot;,&quot;parse-names&quot;:false,&quot;dropping-particle&quot;:&quot;&quot;,&quot;non-dropping-particle&quot;:&quot;&quot;},{&quot;family&quot;:&quot;Mudie&quot;,&quot;given&quot;:&quot;Laura&quot;,&quot;parse-names&quot;:false,&quot;dropping-particle&quot;:&quot;&quot;,&quot;non-dropping-particle&quot;:&quot;&quot;},{&quot;family&quot;:&quot;Anderson&quot;,&quot;given&quot;:&quot;Elizabeth&quot;,&quot;parse-names&quot;:false,&quot;dropping-particle&quot;:&quot;&quot;,&quot;non-dropping-particle&quot;:&quot;&quot;},{&quot;family&quot;:&quot;Rashid&quot;,&quot;given&quot;:&quot;Naim&quot;,&quot;parse-names&quot;:false,&quot;dropping-particle&quot;:&quot;&quot;,&quot;non-dropping-particle&quot;:&quot;&quot;},{&quot;family&quot;:&quot;Tai&quot;,&quot;given&quot;:&quot;Yu-Tzu&quot;,&quot;parse-names&quot;:false,&quot;dropping-particle&quot;:&quot;&quot;,&quot;non-dropping-particle&quot;:&quot;&quot;},{&quot;family&quot;:&quot;Shammas&quot;,&quot;given&quot;:&quot;Masood A.&quot;,&quot;parse-names&quot;:false,&quot;dropping-particle&quot;:&quot;&quot;,&quot;non-dropping-particle&quot;:&quot;&quot;},{&quot;family&quot;:&quot;Sperling&quot;,&quot;given&quot;:&quot;Adam S.&quot;,&quot;parse-names&quot;:false,&quot;dropping-particle&quot;:&quot;&quot;,&quot;non-dropping-particle&quot;:&quot;&quot;},{&quot;family&quot;:&quot;Fulciniti&quot;,&quot;given&quot;:&quot;Mariateresa&quot;,&quot;parse-names&quot;:false,&quot;dropping-particle&quot;:&quot;&quot;,&quot;non-dropping-particle&quot;:&quot;&quot;},{&quot;family&quot;:&quot;Richardson&quot;,&quot;given&quot;:&quot;Paul G.&quot;,&quot;parse-names&quot;:false,&quot;dropping-particle&quot;:&quot;&quot;,&quot;non-dropping-particle&quot;:&quot;&quot;},{&quot;family&quot;:&quot;Parmigiani&quot;,&quot;given&quot;:&quot;Giovanni&quot;,&quot;parse-names&quot;:false,&quot;dropping-particle&quot;:&quot;&quot;,&quot;non-dropping-particle&quot;:&quot;&quot;},{&quot;family&quot;:&quot;Magrangeas&quot;,&quot;given&quot;:&quot;Florence&quot;,&quot;parse-names&quot;:false,&quot;dropping-particle&quot;:&quot;&quot;,&quot;non-dropping-particle&quot;:&quot;&quot;},{&quot;family&quot;:&quot;Minvielle&quot;,&quot;given&quot;:&quot;Stephane&quot;,&quot;parse-names&quot;:false,&quot;dropping-particle&quot;:&quot;&quot;,&quot;non-dropping-particle&quot;:&quot;&quot;},{&quot;family&quot;:&quot;Moreau&quot;,&quot;given&quot;:&quot;Philippe&quot;,&quot;parse-names&quot;:false,&quot;dropping-particle&quot;:&quot;&quot;,&quot;non-dropping-particle&quot;:&quot;&quot;},{&quot;family&quot;:&quot;Attal&quot;,&quot;given&quot;:&quot;Michel&quot;,&quot;parse-names&quot;:false,&quot;dropping-particle&quot;:&quot;&quot;,&quot;non-dropping-particle&quot;:&quot;&quot;},{&quot;family&quot;:&quot;Facon&quot;,&quot;given&quot;:&quot;Thierry&quot;,&quot;parse-names&quot;:false,&quot;dropping-particle&quot;:&quot;&quot;,&quot;non-dropping-particle&quot;:&quot;&quot;},{&quot;family&quot;:&quot;Futreal&quot;,&quot;given&quot;:&quot;P. Andrew&quot;,&quot;parse-names&quot;:false,&quot;dropping-particle&quot;:&quot;&quot;,&quot;non-dropping-particle&quot;:&quot;&quot;},{&quot;family&quot;:&quot;Anderson&quot;,&quot;given&quot;:&quot;Kenneth C.&quot;,&quot;parse-names&quot;:false,&quot;dropping-particle&quot;:&quot;&quot;,&quot;non-dropping-particle&quot;:&quot;&quot;},{&quot;family&quot;:&quot;Campbell&quot;,&quot;given&quot;:&quot;Peter J.&quot;,&quot;parse-names&quot;:false,&quot;dropping-particle&quot;:&quot;&quot;,&quot;non-dropping-particle&quot;:&quot;&quot;},{&quot;family&quot;:&quot;Munshi&quot;,&quot;given&quot;:&quot;Nikhil C.&quot;,&quot;parse-names&quot;:false,&quot;dropping-particle&quot;:&quot;&quot;,&quot;non-dropping-particle&quot;:&quot;&quot;}],&quot;container-title&quot;:&quot;Nature communications&quot;,&quot;accessed&quot;:{&quot;date-parts&quot;:[[2020,10,4]]},&quot;DOI&quot;:&quot;10.1038/ncomms3997&quot;,&quot;ISSN&quot;:&quot;2041-1723&quot;,&quot;PMID&quot;:&quot;24429703&quot;,&quot;URL&quot;:&quot;www.nature.com/naturecommunications&quot;,&quot;issued&quot;:{&quot;date-parts&quot;:[[2014,1,16]]},&quot;page&quot;:&quot;2997&quot;,&quot;abstract&quot;:&quot;Multiple myeloma is an incurable plasma cell malignancy with a complex and incompletely understood molecular pathogenesis. Here we use whole-exome sequencing, copy-number profiling and cytogenetics to analyse 84 myeloma samples. Most cases have a complex subclonal structure and show clusters of subclonal variants, including subclonal driver mutations. Serial sampling reveals diverse patterns of clonal evolution, including linear evolution, differential clonal response and branching evolution. Diverse processes contribute to the mutational repertoire, including kataegis and somatic hypermutation, and their relative contribution changes over time. We find heterogeneity of mutational spectrum across samples, with few recurrent genes. We identify new candidate genes, including truncations of SP140, LTB, ROBO1 and clustered missense mutations in EGR1. The myeloma genome is heterogeneous across the cohort, and exhibits diversity in clonal admixture and in dynamics of evolution, which may impact prognostic stratification, therapeutic approaches and assessment of disease response to treatment.&quot;,&quot;publisher&quot;:&quot;Nature Publishing Group&quot;,&quot;issue&quot;:&quot;1&quot;,&quot;volume&quot;:&quot;5&quot;},&quot;isTemporary&quot;:false}],&quot;manualOverride&quot;:{&quot;isManuallyOverriden&quot;:false,&quot;manualOverrideText&quot;:&quot;&quot;,&quot;citeprocText&quot;:&quot;&lt;sup&gt;55,56&lt;/sup&gt;&quot;},&quot;citationTag&quot;:&quot;MENDELEY_CITATION_{\&quot;properties\&quot;:{\&quot;noteIndex\&quot;:0},\&quot;citationID\&quot;:\&quot;MENDELEY_CITATION_d661928a-6e3f-412e-a882-c80a6d1b7004\&quot;,\&quot;isEdited\&quot;:false,\&quot;citationItems\&quot;:[{\&quot;id\&quot;:\&quot;353918e4-4520-3540-a684-7fdf431b6af7\&quot;,\&quot;itemData\&quot;:{\&quot;type\&quot;:\&quot;article-journal\&quot;,\&quot;id\&quot;:\&quot;353918e4-4520-3540-a684-7fdf431b6af7\&quot;,\&quot;title\&quot;:\&quot;Widespread genetic heterogeneity in multiple myeloma: implications for targeted therapy.\&quot;,\&quot;author\&quot;:[{\&quot;family\&quot;:\&quot;Lohr\&quot;,\&quot;given\&quot;:\&quot;Jens G.\&quot;,\&quot;parse-names\&quot;:false,\&quot;dropping-particle\&quot;:\&quot;\&quot;,\&quot;non-dropping-particle\&quot;:\&quot;\&quot;},{\&quot;family\&quot;:\&quot;Stojanov\&quot;,\&quot;given\&quot;:\&quot;Petar\&quot;,\&quot;parse-names\&quot;:false,\&quot;dropping-particle\&quot;:\&quot;\&quot;,\&quot;non-dropping-particle\&quot;:\&quot;\&quot;},{\&quot;family\&quot;:\&quot;Carter\&quot;,\&quot;given\&quot;:\&quot;Scott L.\&quot;,\&quot;parse-names\&quot;:false,\&quot;dropping-particle\&quot;:\&quot;\&quot;,\&quot;non-dropping-particle\&quot;:\&quot;\&quot;},{\&quot;family\&quot;:\&quot;Cruz-Gordillo\&quot;,\&quot;given\&quot;:\&quot;Peter\&quot;,\&quot;parse-names\&quot;:false,\&quot;dropping-particle\&quot;:\&quot;\&quot;,\&quot;non-dropping-particle\&quot;:\&quot;\&quot;},{\&quot;family\&quot;:\&quot;Lawrence\&quot;,\&quot;given\&quot;:\&quot;Michael S.\&quot;,\&quot;parse-names\&quot;:false,\&quot;dropping-particle\&quot;:\&quot;\&quot;,\&quot;non-dropping-particle\&quot;:\&quot;\&quot;},{\&quot;family\&quot;:\&quot;Auclair\&quot;,\&quot;given\&quot;:\&quot;Daniel\&quot;,\&quot;parse-names\&quot;:false,\&quot;dropping-particle\&quot;:\&quot;\&quot;,\&quot;non-dropping-particle\&quot;:\&quot;\&quot;},{\&quot;family\&quot;:\&quot;Sougnez\&quot;,\&quot;given\&quot;:\&quot;Carrie\&quot;,\&quot;parse-names\&quot;:false,\&quot;dropping-particle\&quot;:\&quot;\&quot;,\&quot;non-dropping-particle\&quot;:\&quot;\&quot;},{\&quot;family\&quot;:\&quot;Knoechel\&quot;,\&quot;given\&quot;:\&quot;Birgit\&quot;,\&quot;parse-names\&quot;:false,\&quot;dropping-particle\&quot;:\&quot;\&quot;,\&quot;non-dropping-particle\&quot;:\&quot;\&quot;},{\&quot;family\&quot;:\&quot;Gould\&quot;,\&quot;given\&quot;:\&quot;Joshua\&quot;,\&quot;parse-names\&quot;:false,\&quot;dropping-particle\&quot;:\&quot;\&quot;,\&quot;non-dropping-particle\&quot;:\&quot;\&quot;},{\&quot;family\&quot;:\&quot;Saksena\&quot;,\&quot;given\&quot;:\&quot;Gordon\&quot;,\&quot;parse-names\&quot;:false,\&quot;dropping-particle\&quot;:\&quot;\&quot;,\&quot;non-dropping-particle\&quot;:\&quot;\&quot;},{\&quot;family\&quot;:\&quot;Cibulskis\&quot;,\&quot;given\&quot;:\&quot;Kristian\&quot;,\&quot;parse-names\&quot;:false,\&quot;dropping-particle\&quot;:\&quot;\&quot;,\&quot;non-dropping-particle\&quot;:\&quot;\&quot;},{\&quot;family\&quot;:\&quot;McKenna\&quot;,\&quot;given\&quot;:\&quot;Aaron\&quot;,\&quot;parse-names\&quot;:false,\&quot;dropping-particle\&quot;:\&quot;\&quot;,\&quot;non-dropping-particle\&quot;:\&quot;\&quot;},{\&quot;family\&quot;:\&quot;Chapman\&quot;,\&quot;given\&quot;:\&quot;Michael A.\&quot;,\&quot;parse-names\&quot;:false,\&quot;dropping-particle\&quot;:\&quot;\&quot;,\&quot;non-dropping-particle\&quot;:\&quot;\&quot;},{\&quot;family\&quot;:\&quot;Straussman\&quot;,\&quot;given\&quot;:\&quot;Ravid\&quot;,\&quot;parse-names\&quot;:false,\&quot;dropping-particle\&quot;:\&quot;\&quot;,\&quot;non-dropping-particle\&quot;:\&quot;\&quot;},{\&quot;family\&quot;:\&quot;Levy\&quot;,\&quot;given\&quot;:\&quot;Joan\&quot;,\&quot;parse-names\&quot;:false,\&quot;dropping-particle\&quot;:\&quot;\&quot;,\&quot;non-dropping-particle\&quot;:\&quot;\&quot;},{\&quot;family\&quot;:\&quot;Perkins\&quot;,\&quot;given\&quot;:\&quot;Louise M.\&quot;,\&quot;parse-names\&quot;:false,\&quot;dropping-particle\&quot;:\&quot;\&quot;,\&quot;non-dropping-particle\&quot;:\&quot;\&quot;},{\&quot;family\&quot;:\&quot;Keats\&quot;,\&quot;given\&quot;:\&quot;Jonathan J.\&quot;,\&quot;parse-names\&quot;:false,\&quot;dropping-particle\&quot;:\&quot;\&quot;,\&quot;non-dropping-particle\&quot;:\&quot;\&quot;},{\&quot;family\&quot;:\&quot;Schumacher\&quot;,\&quot;given\&quot;:\&quot;Steven E.\&quot;,\&quot;parse-names\&quot;:false,\&quot;dropping-particle\&quot;:\&quot;\&quot;,\&quot;non-dropping-particle\&quot;:\&quot;\&quot;},{\&quot;family\&quot;:\&quot;Rosenberg\&quot;,\&quot;given\&quot;:\&quot;Mara\&quot;,\&quot;parse-names\&quot;:false,\&quot;dropping-particle\&quot;:\&quot;\&quot;,\&quot;non-dropping-particle\&quot;:\&quot;\&quot;},{\&quot;family\&quot;:\&quot;Multiple Myeloma Research Consortium\&quot;,\&quot;given\&quot;:\&quot;\&quot;,\&quot;parse-names\&quot;:false,\&quot;dropping-particle\&quot;:\&quot;\&quot;,\&quot;non-dropping-particle\&quot;:\&quot;\&quot;},{\&quot;family\&quot;:\&quot;Getz\&quot;,\&quot;given\&quot;:\&quot;Gad\&quot;,\&quot;parse-names\&quot;:false,\&quot;dropping-particle\&quot;:\&quot;\&quot;,\&quot;non-dropping-particle\&quot;:\&quot;\&quot;},{\&quot;family\&quot;:\&quot;Golub\&quot;,\&quot;given\&quot;:\&quot;Todd R.\&quot;,\&quot;parse-names\&quot;:false,\&quot;dropping-particle\&quot;:\&quot;\&quot;,\&quot;non-dropping-particle\&quot;:\&quot;\&quot;}],\&quot;container-title\&quot;:\&quot;Cancer cell\&quot;,\&quot;accessed\&quot;:{\&quot;date-parts\&quot;:[[2019,12,29]]},\&quot;DOI\&quot;:\&quot;10.1016/j.ccr.2013.12.015\&quot;,\&quot;ISSN\&quot;:\&quot;1878-3686\&quot;,\&quot;PMID\&quot;:\&quot;24434212\&quot;,\&quot;URL\&quot;:\&quot;http://www.ncbi.nlm.nih.gov/pubmed/24434212\&quot;,\&quot;issued\&quot;:{\&quot;date-parts\&quot;:[[2014,1,13]]},\&quot;page\&quot;:\&quot;91-101\&quot;,\&quot;abstract\&quot;:\&quot;We performed massively parallel sequencing of paired tumor/normal samples from 203 multiple myeloma (MM) patients and identified significantly mutated genes and copy number alterations and discovered putative tumor suppressor genes by determining homozygous deletions and loss of heterozygosity. We observed frequent mutations in KRAS (particularly in previously treated patients), NRAS, BRAF, FAM46C, TP53, and DIS3 (particularly in nonhyperdiploid MM). Mutations were often present in subclonal populations, and multiple mutations within the same pathway (e.g., KRAS, NRAS, and BRAF) were observed in the same patient. In vitro modeling predicts only partial treatment efficacy of targeting subclonal mutations, and even growth promotion of nonmutated subclones in some cases. These results emphasize the importance of heterogeneity analysis for treatment decisions.\&quot;,\&quot;issue\&quot;:\&quot;1\&quot;,\&quot;volume\&quot;:\&quot;25\&quot;},\&quot;isTemporary\&quot;:false},{\&quot;id\&quot;:\&quot;5a267cb5-c6fd-3490-bb91-2e94996df964\&quot;,\&quot;itemData\&quot;:{\&quot;type\&quot;:\&quot;article-journal\&quot;,\&quot;id\&quot;:\&quot;5a267cb5-c6fd-3490-bb91-2e94996df964\&quot;,\&quot;title\&quot;:\&quot;Heterogeneity of genomic evolution and mutational profiles in multiple myeloma.\&quot;,\&quot;author\&quot;:[{\&quot;family\&quot;:\&quot;Bolli\&quot;,\&quot;given\&quot;:\&quot;Niccolo\&quot;,\&quot;parse-names\&quot;:false,\&quot;dropping-particle\&quot;:\&quot;\&quot;,\&quot;non-dropping-particle\&quot;:\&quot;\&quot;},{\&quot;family\&quot;:\&quot;Avet-Loiseau\&quot;,\&quot;given\&quot;:\&quot;Hervé\&quot;,\&quot;parse-names\&quot;:false,\&quot;dropping-particle\&quot;:\&quot;\&quot;,\&quot;non-dropping-particle\&quot;:\&quot;\&quot;},{\&quot;family\&quot;:\&quot;Wedge\&quot;,\&quot;given\&quot;:\&quot;David C.\&quot;,\&quot;parse-names\&quot;:false,\&quot;dropping-particle\&quot;:\&quot;\&quot;,\&quot;non-dropping-particle\&quot;:\&quot;\&quot;},{\&quot;family\&quot;:\&quot;Loo\&quot;,\&quot;given\&quot;:\&quot;Peter\&quot;,\&quot;parse-names\&quot;:false,\&quot;dropping-particle\&quot;:\&quot;\&quot;,\&quot;non-dropping-particle\&quot;:\&quot;van\&quot;},{\&quot;family\&quot;:\&quot;Alexandrov\&quot;,\&quot;given\&quot;:\&quot;Ludmil B.\&quot;,\&quot;parse-names\&quot;:false,\&quot;dropping-particle\&quot;:\&quot;\&quot;,\&quot;non-dropping-particle\&quot;:\&quot;\&quot;},{\&quot;family\&quot;:\&quot;Martincorena\&quot;,\&quot;given\&quot;:\&quot;Inigo\&quot;,\&quot;parse-names\&quot;:false,\&quot;dropping-particle\&quot;:\&quot;\&quot;,\&quot;non-dropping-particle\&quot;:\&quot;\&quot;},{\&quot;family\&quot;:\&quot;Dawson\&quot;,\&quot;given\&quot;:\&quot;Kevin J.\&quot;,\&quot;parse-names\&quot;:false,\&quot;dropping-particle\&quot;:\&quot;\&quot;,\&quot;non-dropping-particle\&quot;:\&quot;\&quot;},{\&quot;family\&quot;:\&quot;Iorio\&quot;,\&quot;given\&quot;:\&quot;Francesco\&quot;,\&quot;parse-names\&quot;:false,\&quot;dropping-particle\&quot;:\&quot;\&quot;,\&quot;non-dropping-particle\&quot;:\&quot;\&quot;},{\&quot;family\&quot;:\&quot;Nik-Zainal\&quot;,\&quot;given\&quot;:\&quot;Serena\&quot;,\&quot;parse-names\&quot;:false,\&quot;dropping-particle\&quot;:\&quot;\&quot;,\&quot;non-dropping-particle\&quot;:\&quot;\&quot;},{\&quot;family\&quot;:\&quot;Bignell\&quot;,\&quot;given\&quot;:\&quot;Graham R.\&quot;,\&quot;parse-names\&quot;:false,\&quot;dropping-particle\&quot;:\&quot;\&quot;,\&quot;non-dropping-particle\&quot;:\&quot;\&quot;},{\&quot;family\&quot;:\&quot;Hinton\&quot;,\&quot;given\&quot;:\&quot;Jonathan W.\&quot;,\&quot;parse-names\&quot;:false,\&quot;dropping-particle\&quot;:\&quot;\&quot;,\&quot;non-dropping-particle\&quot;:\&quot;\&quot;},{\&quot;family\&quot;:\&quot;Li\&quot;,\&quot;given\&quot;:\&quot;Yilong\&quot;,\&quot;parse-names\&quot;:false,\&quot;dropping-particle\&quot;:\&quot;\&quot;,\&quot;non-dropping-particle\&quot;:\&quot;\&quot;},{\&quot;family\&quot;:\&quot;Tubio\&quot;,\&quot;given\&quot;:\&quot;Jose M C\&quot;,\&quot;parse-names\&quot;:false,\&quot;dropping-particle\&quot;:\&quot;\&quot;,\&quot;non-dropping-particle\&quot;:\&quot;\&quot;},{\&quot;family\&quot;:\&quot;McLaren\&quot;,\&quot;given\&quot;:\&quot;Stuart\&quot;,\&quot;parse-names\&quot;:false,\&quot;dropping-particle\&quot;:\&quot;\&quot;,\&quot;non-dropping-particle\&quot;:\&quot;\&quot;},{\&quot;family\&quot;:\&quot;O' Meara\&quot;,\&quot;given\&quot;:\&quot;Sarah\&quot;,\&quot;parse-names\&quot;:false,\&quot;dropping-particle\&quot;:\&quot;\&quot;,\&quot;non-dropping-particle\&quot;:\&quot;\&quot;},{\&quot;family\&quot;:\&quot;Butler\&quot;,\&quot;given\&quot;:\&quot;Adam P.\&quot;,\&quot;parse-names\&quot;:false,\&quot;dropping-particle\&quot;:\&quot;\&quot;,\&quot;non-dropping-particle\&quot;:\&quot;\&quot;},{\&quot;family\&quot;:\&quot;Teague\&quot;,\&quot;given\&quot;:\&quot;Jon W.\&quot;,\&quot;parse-names\&quot;:false,\&quot;dropping-particle\&quot;:\&quot;\&quot;,\&quot;non-dropping-particle\&quot;:\&quot;\&quot;},{\&quot;family\&quot;:\&quot;Mudie\&quot;,\&quot;given\&quot;:\&quot;Laura\&quot;,\&quot;parse-names\&quot;:false,\&quot;dropping-particle\&quot;:\&quot;\&quot;,\&quot;non-dropping-particle\&quot;:\&quot;\&quot;},{\&quot;family\&quot;:\&quot;Anderson\&quot;,\&quot;given\&quot;:\&quot;Elizabeth\&quot;,\&quot;parse-names\&quot;:false,\&quot;dropping-particle\&quot;:\&quot;\&quot;,\&quot;non-dropping-particle\&quot;:\&quot;\&quot;},{\&quot;family\&quot;:\&quot;Rashid\&quot;,\&quot;given\&quot;:\&quot;Naim\&quot;,\&quot;parse-names\&quot;:false,\&quot;dropping-particle\&quot;:\&quot;\&quot;,\&quot;non-dropping-particle\&quot;:\&quot;\&quot;},{\&quot;family\&quot;:\&quot;Tai\&quot;,\&quot;given\&quot;:\&quot;Yu-Tzu\&quot;,\&quot;parse-names\&quot;:false,\&quot;dropping-particle\&quot;:\&quot;\&quot;,\&quot;non-dropping-particle\&quot;:\&quot;\&quot;},{\&quot;family\&quot;:\&quot;Shammas\&quot;,\&quot;given\&quot;:\&quot;Masood A.\&quot;,\&quot;parse-names\&quot;:false,\&quot;dropping-particle\&quot;:\&quot;\&quot;,\&quot;non-dropping-particle\&quot;:\&quot;\&quot;},{\&quot;family\&quot;:\&quot;Sperling\&quot;,\&quot;given\&quot;:\&quot;Adam S.\&quot;,\&quot;parse-names\&quot;:false,\&quot;dropping-particle\&quot;:\&quot;\&quot;,\&quot;non-dropping-particle\&quot;:\&quot;\&quot;},{\&quot;family\&quot;:\&quot;Fulciniti\&quot;,\&quot;given\&quot;:\&quot;Mariateresa\&quot;,\&quot;parse-names\&quot;:false,\&quot;dropping-particle\&quot;:\&quot;\&quot;,\&quot;non-dropping-particle\&quot;:\&quot;\&quot;},{\&quot;family\&quot;:\&quot;Richardson\&quot;,\&quot;given\&quot;:\&quot;Paul G.\&quot;,\&quot;parse-names\&quot;:false,\&quot;dropping-particle\&quot;:\&quot;\&quot;,\&quot;non-dropping-particle\&quot;:\&quot;\&quot;},{\&quot;family\&quot;:\&quot;Parmigiani\&quot;,\&quot;given\&quot;:\&quot;Giovanni\&quot;,\&quot;parse-names\&quot;:false,\&quot;dropping-particle\&quot;:\&quot;\&quot;,\&quot;non-dropping-particle\&quot;:\&quot;\&quot;},{\&quot;family\&quot;:\&quot;Magrangeas\&quot;,\&quot;given\&quot;:\&quot;Florence\&quot;,\&quot;parse-names\&quot;:false,\&quot;dropping-particle\&quot;:\&quot;\&quot;,\&quot;non-dropping-particle\&quot;:\&quot;\&quot;},{\&quot;family\&quot;:\&quot;Minvielle\&quot;,\&quot;given\&quot;:\&quot;Stephane\&quot;,\&quot;parse-names\&quot;:false,\&quot;dropping-particle\&quot;:\&quot;\&quot;,\&quot;non-dropping-particle\&quot;:\&quot;\&quot;},{\&quot;family\&quot;:\&quot;Moreau\&quot;,\&quot;given\&quot;:\&quot;Philippe\&quot;,\&quot;parse-names\&quot;:false,\&quot;dropping-particle\&quot;:\&quot;\&quot;,\&quot;non-dropping-particle\&quot;:\&quot;\&quot;},{\&quot;family\&quot;:\&quot;Attal\&quot;,\&quot;given\&quot;:\&quot;Michel\&quot;,\&quot;parse-names\&quot;:false,\&quot;dropping-particle\&quot;:\&quot;\&quot;,\&quot;non-dropping-particle\&quot;:\&quot;\&quot;},{\&quot;family\&quot;:\&quot;Facon\&quot;,\&quot;given\&quot;:\&quot;Thierry\&quot;,\&quot;parse-names\&quot;:false,\&quot;dropping-particle\&quot;:\&quot;\&quot;,\&quot;non-dropping-particle\&quot;:\&quot;\&quot;},{\&quot;family\&quot;:\&quot;Futreal\&quot;,\&quot;given\&quot;:\&quot;P. Andrew\&quot;,\&quot;parse-names\&quot;:false,\&quot;dropping-particle\&quot;:\&quot;\&quot;,\&quot;non-dropping-particle\&quot;:\&quot;\&quot;},{\&quot;family\&quot;:\&quot;Anderson\&quot;,\&quot;given\&quot;:\&quot;Kenneth C.\&quot;,\&quot;parse-names\&quot;:false,\&quot;dropping-particle\&quot;:\&quot;\&quot;,\&quot;non-dropping-particle\&quot;:\&quot;\&quot;},{\&quot;family\&quot;:\&quot;Campbell\&quot;,\&quot;given\&quot;:\&quot;Peter J.\&quot;,\&quot;parse-names\&quot;:false,\&quot;dropping-particle\&quot;:\&quot;\&quot;,\&quot;non-dropping-particle\&quot;:\&quot;\&quot;},{\&quot;family\&quot;:\&quot;Munshi\&quot;,\&quot;given\&quot;:\&quot;Nikhil C.\&quot;,\&quot;parse-names\&quot;:false,\&quot;dropping-particle\&quot;:\&quot;\&quot;,\&quot;non-dropping-particle\&quot;:\&quot;\&quot;}],\&quot;container-title\&quot;:\&quot;Nature communications\&quot;,\&quot;accessed\&quot;:{\&quot;date-parts\&quot;:[[2020,10,4]]},\&quot;DOI\&quot;:\&quot;10.1038/ncomms3997\&quot;,\&quot;ISSN\&quot;:\&quot;2041-1723\&quot;,\&quot;PMID\&quot;:\&quot;24429703\&quot;,\&quot;URL\&quot;:\&quot;www.nature.com/naturecommunications\&quot;,\&quot;issued\&quot;:{\&quot;date-parts\&quot;:[[2014,1,16]]},\&quot;page\&quot;:\&quot;2997\&quot;,\&quot;abstract\&quot;:\&quot;Multiple myeloma is an incurable plasma cell malignancy with a complex and incompletely understood molecular pathogenesis. Here we use whole-exome sequencing, copy-number profiling and cytogenetics to analyse 84 myeloma samples. Most cases have a complex subclonal structure and show clusters of subclonal variants, including subclonal driver mutations. Serial sampling reveals diverse patterns of clonal evolution, including linear evolution, differential clonal response and branching evolution. Diverse processes contribute to the mutational repertoire, including kataegis and somatic hypermutation, and their relative contribution changes over time. We find heterogeneity of mutational spectrum across samples, with few recurrent genes. We identify new candidate genes, including truncations of SP140, LTB, ROBO1 and clustered missense mutations in EGR1. The myeloma genome is heterogeneous across the cohort, and exhibits diversity in clonal admixture and in dynamics of evolution, which may impact prognostic stratification, therapeutic approaches and assessment of disease response to treatment.\&quot;,\&quot;publisher\&quot;:\&quot;Nature Publishing Group\&quot;,\&quot;issue\&quot;:\&quot;1\&quot;,\&quot;volume\&quot;:\&quot;5\&quot;},\&quot;isTemporary\&quot;:false}],\&quot;manualOverride\&quot;:{\&quot;isManuallyOverriden\&quot;:false,\&quot;manualOverrideText\&quot;:\&quot;\&quot;,\&quot;citeprocText\&quot;:\&quot;&lt;sup&gt;39,55,56&lt;/sup&gt;\&quot;}}&quot;},{&quot;properties&quot;:{&quot;noteIndex&quot;:0},&quot;citationID&quot;:&quot;MENDELEY_CITATION_1321132b-4fb2-4a80-9655-5a01fb8bf6a0&quot;,&quot;isEdited&quot;:false,&quot;citationItems&quot;:[{&quot;id&quot;:&quot;353918e4-4520-3540-a684-7fdf431b6af7&quot;,&quot;itemData&quot;:{&quot;type&quot;:&quot;article-journal&quot;,&quot;id&quot;:&quot;353918e4-4520-3540-a684-7fdf431b6af7&quot;,&quot;title&quot;:&quot;Widespread genetic heterogeneity in multiple myeloma: implications for targeted therapy.&quot;,&quot;author&quot;:[{&quot;family&quot;:&quot;Lohr&quot;,&quot;given&quot;:&quot;Jens G.&quot;,&quot;parse-names&quot;:false,&quot;dropping-particle&quot;:&quot;&quot;,&quot;non-dropping-particle&quot;:&quot;&quot;},{&quot;family&quot;:&quot;Stojanov&quot;,&quot;given&quot;:&quot;Petar&quot;,&quot;parse-names&quot;:false,&quot;dropping-particle&quot;:&quot;&quot;,&quot;non-dropping-particle&quot;:&quot;&quot;},{&quot;family&quot;:&quot;Carter&quot;,&quot;given&quot;:&quot;Scott L.&quot;,&quot;parse-names&quot;:false,&quot;dropping-particle&quot;:&quot;&quot;,&quot;non-dropping-particle&quot;:&quot;&quot;},{&quot;family&quot;:&quot;Cruz-Gordillo&quot;,&quot;given&quot;:&quot;Peter&quot;,&quot;parse-names&quot;:false,&quot;dropping-particle&quot;:&quot;&quot;,&quot;non-dropping-particle&quot;:&quot;&quot;},{&quot;family&quot;:&quot;Lawrence&quot;,&quot;given&quot;:&quot;Michael S.&quot;,&quot;parse-names&quot;:false,&quot;dropping-particle&quot;:&quot;&quot;,&quot;non-dropping-particle&quot;:&quot;&quot;},{&quot;family&quot;:&quot;Auclair&quot;,&quot;given&quot;:&quot;Daniel&quot;,&quot;parse-names&quot;:false,&quot;dropping-particle&quot;:&quot;&quot;,&quot;non-dropping-particle&quot;:&quot;&quot;},{&quot;family&quot;:&quot;Sougnez&quot;,&quot;given&quot;:&quot;Carrie&quot;,&quot;parse-names&quot;:false,&quot;dropping-particle&quot;:&quot;&quot;,&quot;non-dropping-particle&quot;:&quot;&quot;},{&quot;family&quot;:&quot;Knoechel&quot;,&quot;given&quot;:&quot;Birgit&quot;,&quot;parse-names&quot;:false,&quot;dropping-particle&quot;:&quot;&quot;,&quot;non-dropping-particle&quot;:&quot;&quot;},{&quot;family&quot;:&quot;Gould&quot;,&quot;given&quot;:&quot;Joshua&quot;,&quot;parse-names&quot;:false,&quot;dropping-particle&quot;:&quot;&quot;,&quot;non-dropping-particle&quot;:&quot;&quot;},{&quot;family&quot;:&quot;Saksena&quot;,&quot;given&quot;:&quot;Gordon&quot;,&quot;parse-names&quot;:false,&quot;dropping-particle&quot;:&quot;&quot;,&quot;non-dropping-particle&quot;:&quot;&quot;},{&quot;family&quot;:&quot;Cibulskis&quot;,&quot;given&quot;:&quot;Kristian&quot;,&quot;parse-names&quot;:false,&quot;dropping-particle&quot;:&quot;&quot;,&quot;non-dropping-particle&quot;:&quot;&quot;},{&quot;family&quot;:&quot;McKenna&quot;,&quot;given&quot;:&quot;Aaron&quot;,&quot;parse-names&quot;:false,&quot;dropping-particle&quot;:&quot;&quot;,&quot;non-dropping-particle&quot;:&quot;&quot;},{&quot;family&quot;:&quot;Chapman&quot;,&quot;given&quot;:&quot;Michael A.&quot;,&quot;parse-names&quot;:false,&quot;dropping-particle&quot;:&quot;&quot;,&quot;non-dropping-particle&quot;:&quot;&quot;},{&quot;family&quot;:&quot;Straussman&quot;,&quot;given&quot;:&quot;Ravid&quot;,&quot;parse-names&quot;:false,&quot;dropping-particle&quot;:&quot;&quot;,&quot;non-dropping-particle&quot;:&quot;&quot;},{&quot;family&quot;:&quot;Levy&quot;,&quot;given&quot;:&quot;Joan&quot;,&quot;parse-names&quot;:false,&quot;dropping-particle&quot;:&quot;&quot;,&quot;non-dropping-particle&quot;:&quot;&quot;},{&quot;family&quot;:&quot;Perkins&quot;,&quot;given&quot;:&quot;Louise M.&quot;,&quot;parse-names&quot;:false,&quot;dropping-particle&quot;:&quot;&quot;,&quot;non-dropping-particle&quot;:&quot;&quot;},{&quot;family&quot;:&quot;Keats&quot;,&quot;given&quot;:&quot;Jonathan J.&quot;,&quot;parse-names&quot;:false,&quot;dropping-particle&quot;:&quot;&quot;,&quot;non-dropping-particle&quot;:&quot;&quot;},{&quot;family&quot;:&quot;Schumacher&quot;,&quot;given&quot;:&quot;Steven E.&quot;,&quot;parse-names&quot;:false,&quot;dropping-particle&quot;:&quot;&quot;,&quot;non-dropping-particle&quot;:&quot;&quot;},{&quot;family&quot;:&quot;Rosenberg&quot;,&quot;given&quot;:&quot;Mara&quot;,&quot;parse-names&quot;:false,&quot;dropping-particle&quot;:&quot;&quot;,&quot;non-dropping-particle&quot;:&quot;&quot;},{&quot;family&quot;:&quot;Multiple Myeloma Research Consortium&quot;,&quot;given&quot;:&quot;&quot;,&quot;parse-names&quot;:false,&quot;dropping-particle&quot;:&quot;&quot;,&quot;non-dropping-particle&quot;:&quot;&quot;},{&quot;family&quot;:&quot;Getz&quot;,&quot;given&quot;:&quot;Gad&quot;,&quot;parse-names&quot;:false,&quot;dropping-particle&quot;:&quot;&quot;,&quot;non-dropping-particle&quot;:&quot;&quot;},{&quot;family&quot;:&quot;Golub&quot;,&quot;given&quot;:&quot;Todd R.&quot;,&quot;parse-names&quot;:false,&quot;dropping-particle&quot;:&quot;&quot;,&quot;non-dropping-particle&quot;:&quot;&quot;}],&quot;container-title&quot;:&quot;Cancer cell&quot;,&quot;accessed&quot;:{&quot;date-parts&quot;:[[2019,12,29]]},&quot;DOI&quot;:&quot;10.1016/j.ccr.2013.12.015&quot;,&quot;ISSN&quot;:&quot;1878-3686&quot;,&quot;PMID&quot;:&quot;24434212&quot;,&quot;URL&quot;:&quot;http://www.ncbi.nlm.nih.gov/pubmed/24434212&quot;,&quot;issued&quot;:{&quot;date-parts&quot;:[[2014,1,13]]},&quot;page&quot;:&quot;91-101&quot;,&quot;abstract&quot;:&quot;We performed massively parallel sequencing of paired tumor/normal samples from 203 multiple myeloma (MM) patients and identified significantly mutated genes and copy number alterations and discovered putative tumor suppressor genes by determining homozygous deletions and loss of heterozygosity. We observed frequent mutations in KRAS (particularly in previously treated patients), NRAS, BRAF, FAM46C, TP53, and DIS3 (particularly in nonhyperdiploid MM). Mutations were often present in subclonal populations, and multiple mutations within the same pathway (e.g., KRAS, NRAS, and BRAF) were observed in the same patient. In vitro modeling predicts only partial treatment efficacy of targeting subclonal mutations, and even growth promotion of nonmutated subclones in some cases. These results emphasize the importance of heterogeneity analysis for treatment decisions.&quot;,&quot;issue&quot;:&quot;1&quot;,&quot;volume&quot;:&quot;25&quot;},&quot;isTemporary&quot;:false}],&quot;manualOverride&quot;:{&quot;isManuallyOverriden&quot;:false,&quot;manualOverrideText&quot;:&quot;&quot;,&quot;citeprocText&quot;:&quot;&lt;sup&gt;55&lt;/sup&gt;&quot;}},{&quot;properties&quot;:{&quot;noteIndex&quot;:0},&quot;citationID&quot;:&quot;MENDELEY_CITATION_00fbc1ba-21c0-4a56-9032-094d8c59c313&quot;,&quot;isEdited&quot;:true,&quot;citationItems&quot;:[{&quot;id&quot;:&quot;3c9cb08f-35e5-321a-88fe-0a785eb1157e&quot;,&quot;itemData&quot;:{&quot;type&quot;:&quot;article-journal&quot;,&quot;id&quot;:&quot;3c9cb08f-35e5-321a-88fe-0a785eb1157e&quot;,&quot;title&quot;:&quot;Genomic Classification of Cutaneous Melanoma.&quot;,&quot;author&quot;:[{&quot;family&quot;:&quot;Cancer Genome Atlas Network&quot;,&quot;given&quot;:&quot;&quot;,&quot;parse-names&quot;:false,&quot;dropping-particle&quot;:&quot;&quot;,&quot;non-dropping-particle&quot;:&quot;&quot;}],&quot;container-title&quot;:&quot;Cell&quot;,&quot;accessed&quot;:{&quot;date-parts&quot;:[[2019,4,16]]},&quot;DOI&quot;:&quot;10.1016/j.cell.2015.05.044&quot;,&quot;ISSN&quot;:&quot;1097-4172&quot;,&quot;PMID&quot;:&quot;26091043&quot;,&quot;URL&quot;:&quot;http://dx.doi.org/10.1016/j.cell.2015.05.044&quot;,&quot;issued&quot;:{&quot;date-parts&quot;:[[2015,6,18]]},&quot;page&quot;:&quot;1681-96&quot;,&quot;abstract&quot;:&quot;We describe the landscape of genomic alterations in cutaneous melanomas through DNA, RNA, and protein-based analysis of 333 primary and/or metastatic melanomas from 331 patients. We establish a framework for genomic classification into one of four subtypes based on the pattern of the most prevalent significantly mutated genes: mutant BRAF, mutant RAS, mutant NF1, and Triple-WT (wild-type). Integrative analysis reveals enrichment of KIT mutations and focal amplifications and complex structural rearrangements as a feature of the Triple-WT subtype. We found no significant outcome correlation with genomic classification, but samples assigned a transcriptomic subclass enriched for immune gene expression associated with lymphocyte infiltrate on pathology review and high LCK protein expression, a T cell marker, were associated with improved patient survival. This clinicopathological and multi-dimensional analysis suggests that the prognosis of melanoma patients with regional metastases is influenced by tumor stroma immunobiology, offering insights to further personalize therapeutic decision-making.&quot;,&quot;issue&quot;:&quot;7&quot;,&quot;volume&quot;:&quot;161&quot;},&quot;isTemporary&quot;:false},{&quot;id&quot;:&quot;90f57547-bd4a-347a-bf25-b1769686929b&quot;,&quot;itemData&quot;:{&quot;type&quot;:&quot;article-journal&quot;,&quot;id&quot;:&quot;90f57547-bd4a-347a-bf25-b1769686929b&quot;,&quot;title&quot;:&quot;The Frequency of Ras Mutations in Cancer&quot;,&quot;author&quot;:[{&quot;family&quot;:&quot;Prior&quot;,&quot;given&quot;:&quot;Ian A&quot;,&quot;parse-names&quot;:false,&quot;dropping-particle&quot;:&quot;&quot;,&quot;non-dropping-particle&quot;:&quot;&quot;},{&quot;family&quot;:&quot;Hood&quot;,&quot;given&quot;:&quot;Fiona E&quot;,&quot;parse-names&quot;:false,&quot;dropping-particle&quot;:&quot;&quot;,&quot;non-dropping-particle&quot;:&quot;&quot;},{&quot;family&quot;:&quot;Hartley&quot;,&quot;given&quot;:&quot;James L&quot;,&quot;parse-names&quot;:false,&quot;dropping-particle&quot;:&quot;&quot;,&quot;non-dropping-particle&quot;:&quot;&quot;}],&quot;container-title&quot;:&quot;Cancer Research&quot;,&quot;accessed&quot;:{&quot;date-parts&quot;:[[2020,5,6]]},&quot;DOI&quot;:&quot;10.1158/0008-5472.CAN-19-3682&quot;,&quot;ISSN&quot;:&quot;0008-5472&quot;,&quot;URL&quot;:&quot;http://cancerres.aacrjournals.org/&quot;,&quot;issued&quot;:{&quot;date-parts&quot;:[[2020,3,24]]},&quot;page&quot;:&quot;canres.3682.2019&quot;,&quot;abstract&quot;:&quot;Ras is frequently mutated in cancer; however, there is a lack of consensus in the literature regarding the cancer mutation frequency of Ras, with quoted values varying from 10-30%. This variability is at least in part due to the selective aggregation of data from different databases and the dominant influence of particular cancer types and particular Ras isoforms within these datasets. In order to provide a more definitive figure for Ras mutation frequency in cancer, we cross-referenced the data in all major publicly accessible cancer mutation databases to determine reliable mutation frequency values for each Ras isoform in all major cancer types. These percentages were then applied to current US cancer incidence statistics to estimate the number of new patients each year that have Ras-mutant cancers. We find that ~19% of cancer patients harbor Ras mutations; equivalent to ~3.4 million new cases per year worldwide. We discuss the Ras isoform and mutation-specific trends evident within the datasets that are relevant to current Ras-targeted therapies.&quot;},&quot;isTemporary&quot;:false}],&quot;manualOverride&quot;:{&quot;isManuallyOverriden&quot;:false,&quot;manualOverrideText&quot;:&quot;&quot;,&quot;citeprocText&quot;:&quot;&lt;sup&gt;57,58&lt;/sup&gt;&quot;}},{&quot;citationID&quot;:&quot;MENDELEY_CITATION_9eafbb5b-871f-4cfd-8a8b-bc2f43e63161&quot;,&quot;citationItems&quot;:[{&quot;id&quot;:&quot;5117b48e-d543-36df-9309-76da22df1758&quot;,&quot;itemData&quot;:{&quot;type&quot;:&quot;article-journal&quot;,&quot;id&quot;:&quot;5117b48e-d543-36df-9309-76da22df1758&quot;,&quot;title&quot;:&quot;The Functional Proximal Proteome of Oncogenic Ras Includes mTORC2.&quot;,&quot;author&quot;:[{&quot;family&quot;:&quot;Kovalski&quot;,&quot;given&quot;:&quot;Joanna R&quot;,&quot;parse-names&quot;:false,&quot;dropping-particle&quot;:&quot;&quot;,&quot;non-dropping-particle&quot;:&quot;&quot;},{&quot;family&quot;:&quot;Bhaduri&quot;,&quot;given&quot;:&quot;Aparna&quot;,&quot;parse-names&quot;:false,&quot;dropping-particle&quot;:&quot;&quot;,&quot;non-dropping-particle&quot;:&quot;&quot;},{&quot;family&quot;:&quot;Zehnder&quot;,&quot;given&quot;:&quot;Ashley M&quot;,&quot;parse-names&quot;:false,&quot;dropping-particle&quot;:&quot;&quot;,&quot;non-dropping-particle&quot;:&quot;&quot;},{&quot;family&quot;:&quot;Neela&quot;,&quot;given&quot;:&quot;Poornima H&quot;,&quot;parse-names&quot;:false,&quot;dropping-particle&quot;:&quot;&quot;,&quot;non-dropping-particle&quot;:&quot;&quot;},{&quot;family&quot;:&quot;Che&quot;,&quot;given&quot;:&quot;Yonglu&quot;,&quot;parse-names&quot;:false,&quot;dropping-particle&quot;:&quot;&quot;,&quot;non-dropping-particle&quot;:&quot;&quot;},{&quot;family&quot;:&quot;Wozniak&quot;,&quot;given&quot;:&quot;Glenn G&quot;,&quot;parse-names&quot;:false,&quot;dropping-particle&quot;:&quot;&quot;,&quot;non-dropping-particle&quot;:&quot;&quot;},{&quot;family&quot;:&quot;Khavari&quot;,&quot;given&quot;:&quot;Paul A.&quot;,&quot;parse-names&quot;:false,&quot;dropping-particle&quot;:&quot;&quot;,&quot;non-dropping-particle&quot;:&quot;&quot;}],&quot;container-title&quot;:&quot;Molecular cell&quot;,&quot;accessed&quot;:{&quot;date-parts&quot;:[[2019,2,24]]},&quot;DOI&quot;:&quot;10.1016/j.molcel.2018.12.001&quot;,&quot;ISSN&quot;:&quot;1097-4164&quot;,&quot;PMID&quot;:&quot;30639242&quot;,&quot;URL&quot;:&quot;https://doi.org/10.1016/j.molcel.2018.12.001&quot;,&quot;issued&quot;:{&quot;date-parts&quot;:[[2019,2,21]]},&quot;page&quot;:&quot;830-844.e12&quot;,&quot;abstract&quot;:&quot;Proximity-dependent biotin labeling (BioID) may identify new targets for cancers driven by difficult-to-drug oncogenes such as Ras. Therefore, BioID was used with wild-type (WT) and oncogenic mutant (MT) H-, K-, and N-Ras, identifying known interactors, including Raf and PI3K, as well as a common set of 130 novel proteins proximal to all Ras isoforms. A CRISPR screen of these proteins for Ras dependence identified mTOR, which was also found proximal to MT Ras in human tumors. Oncogenic Ras directly bound two mTOR complex 2 (mTORC2) components, mTOR and MAPKAP1, to promote mTORC2 kinase activity at the plasma membrane. mTORC2 enabled the Ras pro-proliferative cell cycle transcriptional program, and perturbing the Ras-mTORC2 interaction impaired Ras-dependent neoplasia in vivo. Combining proximity-dependent proteomics with CRISPR screening identified a new set of functional Ras-associated proteins, defined mTORC2 as a new direct Ras effector, and offers a strategy for finding new proteins that cooperate with dominant oncogenes.&quot;,&quot;issue&quot;:&quot;4&quot;,&quot;volume&quot;:&quot;73&quot;},&quot;isTemporary&quot;:false},{&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properties&quot;:{&quot;noteIndex&quot;:0},&quot;isEdited&quot;:false,&quot;manualOverride&quot;:{&quot;isManuallyOverriden&quot;:false,&quot;citeprocText&quot;:&quot;&lt;sup&gt;16,38&lt;/sup&gt;&quot;,&quot;manualOverrideText&quot;:&quot;&quot;},&quot;citationTag&quot;:&quot;MENDELEY_CITATION_{\&quot;citationID\&quot;:\&quot;MENDELEY_CITATION_9eafbb5b-871f-4cfd-8a8b-bc2f43e63161\&quot;,\&quot;citationItems\&quot;:[{\&quot;id\&quot;:\&quot;5117b48e-d543-36df-9309-76da22df1758\&quot;,\&quot;itemData\&quot;:{\&quot;type\&quot;:\&quot;article-journal\&quot;,\&quot;id\&quot;:\&quot;5117b48e-d543-36df-9309-76da22df1758\&quot;,\&quot;title\&quot;:\&quot;The Functional Proximal Proteome of Oncogenic Ras Includes mTORC2.\&quot;,\&quot;author\&quot;:[{\&quot;family\&quot;:\&quot;Kovalski\&quot;,\&quot;given\&quot;:\&quot;Joanna R\&quot;,\&quot;parse-names\&quot;:false,\&quot;dropping-particle\&quot;:\&quot;\&quot;,\&quot;non-dropping-particle\&quot;:\&quot;\&quot;},{\&quot;family\&quot;:\&quot;Bhaduri\&quot;,\&quot;given\&quot;:\&quot;Aparna\&quot;,\&quot;parse-names\&quot;:false,\&quot;dropping-particle\&quot;:\&quot;\&quot;,\&quot;non-dropping-particle\&quot;:\&quot;\&quot;},{\&quot;family\&quot;:\&quot;Zehnder\&quot;,\&quot;given\&quot;:\&quot;Ashley M\&quot;,\&quot;parse-names\&quot;:false,\&quot;dropping-particle\&quot;:\&quot;\&quot;,\&quot;non-dropping-particle\&quot;:\&quot;\&quot;},{\&quot;family\&quot;:\&quot;Neela\&quot;,\&quot;given\&quot;:\&quot;Poornima H\&quot;,\&quot;parse-names\&quot;:false,\&quot;dropping-particle\&quot;:\&quot;\&quot;,\&quot;non-dropping-particle\&quot;:\&quot;\&quot;},{\&quot;family\&quot;:\&quot;Che\&quot;,\&quot;given\&quot;:\&quot;Yonglu\&quot;,\&quot;parse-names\&quot;:false,\&quot;dropping-particle\&quot;:\&quot;\&quot;,\&quot;non-dropping-particle\&quot;:\&quot;\&quot;},{\&quot;family\&quot;:\&quot;Wozniak\&quot;,\&quot;given\&quot;:\&quot;Glenn G\&quot;,\&quot;parse-names\&quot;:false,\&quot;dropping-particle\&quot;:\&quot;\&quot;,\&quot;non-dropping-particle\&quot;:\&quot;\&quot;},{\&quot;family\&quot;:\&quot;Khavari\&quot;,\&quot;given\&quot;:\&quot;Paul A.\&quot;,\&quot;parse-names\&quot;:false,\&quot;dropping-particle\&quot;:\&quot;\&quot;,\&quot;non-dropping-particle\&quot;:\&quot;\&quot;}],\&quot;container-title\&quot;:\&quot;Molecular cell\&quot;,\&quot;accessed\&quot;:{\&quot;date-parts\&quot;:[[2019,2,24]]},\&quot;DOI\&quot;:\&quot;10.1016/j.molcel.2018.12.001\&quot;,\&quot;ISSN\&quot;:\&quot;1097-4164\&quot;,\&quot;PMID\&quot;:\&quot;30639242\&quot;,\&quot;URL\&quot;:\&quot;https://doi.org/10.1016/j.molcel.2018.12.001\&quot;,\&quot;issued\&quot;:{\&quot;date-parts\&quot;:[[2019,2,21]]},\&quot;page\&quot;:\&quot;830-844.e12\&quot;,\&quot;abstract\&quot;:\&quot;Proximity-dependent biotin labeling (BioID) may identify new targets for cancers driven by difficult-to-drug oncogenes such as Ras. Therefore, BioID was used with wild-type (WT) and oncogenic mutant (MT) H-, K-, and N-Ras, identifying known interactors, including Raf and PI3K, as well as a common set of 130 novel proteins proximal to all Ras isoforms. A CRISPR screen of these proteins for Ras dependence identified mTOR, which was also found proximal to MT Ras in human tumors. Oncogenic Ras directly bound two mTOR complex 2 (mTORC2) components, mTOR and MAPKAP1, to promote mTORC2 kinase activity at the plasma membrane. mTORC2 enabled the Ras pro-proliferative cell cycle transcriptional program, and perturbing the Ras-mTORC2 interaction impaired Ras-dependent neoplasia in vivo. Combining proximity-dependent proteomics with CRISPR screening identified a new set of functional Ras-associated proteins, defined mTORC2 as a new direct Ras effector, and offers a strategy for finding new proteins that cooperate with dominant oncogenes.\&quot;,\&quot;issue\&quot;:\&quot;4\&quot;,\&quot;volume\&quot;:\&quot;73\&quot;},\&quot;isTemporary\&quot;:false},{\&quot;id\&quot;:\&quot;ef72bb9c-26d6-3719-88e2-d8a3fedf5dad\&quot;,\&quot;itemData\&quot;:{\&quot;type\&quot;:\&quot;article-journal\&quot;,\&quot;id\&quot;:\&quot;ef72bb9c-26d6-3719-88e2-d8a3fedf5dad\&quot;,\&quot;title\&quot;:\&quot;KEGG: new perspectives on genomes, pathways, diseases and drugs.\&quot;,\&quot;author\&quot;:[{\&quot;family\&quot;:\&quot;Kanehisa\&quot;,\&quot;given\&quot;:\&quot;Minoru\&quot;,\&quot;parse-names\&quot;:false,\&quot;dropping-particle\&quot;:\&quot;\&quot;,\&quot;non-dropping-particle\&quot;:\&quot;\&quot;},{\&quot;family\&quot;:\&quot;Furumichi\&quot;,\&quot;given\&quot;:\&quot;Miho\&quot;,\&quot;parse-names\&quot;:false,\&quot;dropping-particle\&quot;:\&quot;\&quot;,\&quot;non-dropping-particle\&quot;:\&quot;\&quot;},{\&quot;family\&quot;:\&quot;Tanabe\&quot;,\&quot;given\&quot;:\&quot;Mao\&quot;,\&quot;parse-names\&quot;:false,\&quot;dropping-particle\&quot;:\&quot;\&quot;,\&quot;non-dropping-particle\&quot;:\&quot;\&quot;},{\&quot;family\&quot;:\&quot;Sato\&quot;,\&quot;given\&quot;:\&quot;Yoko\&quot;,\&quot;parse-names\&quot;:false,\&quot;dropping-particle\&quot;:\&quot;\&quot;,\&quot;non-dropping-particle\&quot;:\&quot;\&quot;},{\&quot;family\&quot;:\&quot;Morishima\&quot;,\&quot;given\&quot;:\&quot;Kanae\&quot;,\&quot;parse-names\&quot;:false,\&quot;dropping-particle\&quot;:\&quot;\&quot;,\&quot;non-dropping-particle\&quot;:\&quot;\&quot;}],\&quot;container-title\&quot;:\&quot;Nucleic acids research\&quot;,\&quot;accessed\&quot;:{\&quot;date-parts\&quot;:[[2019,4,14]]},\&quot;DOI\&quot;:\&quot;10.1093/nar/gkw1092\&quot;,\&quot;ISSN\&quot;:\&quot;1362-4962\&quot;,\&quot;PMID\&quot;:\&quot;27899662\&quot;,\&quot;URL\&quot;:\&quot;www.kegg.jp/blastkoala/\&quot;,\&quot;issued\&quot;:{\&quot;date-parts\&quot;:[[2017]]},\&quot;page\&quot;:\&quot;D353-D361\&quot;,\&quot;abstract\&quot;:\&quot;KEGG (http://www.kegg.jp/ or http://www.genome.jp/kegg/) is an encyclopedia of genes and genomes. Assigning functional meanings to genes and genomes both at the molecular and higher levels is the primary objective of the KEGG database project. Molecular-level functions are stored in the KO (KEGG Orthology) database, where each KO is defined as a functional ortholog of genes and proteins. Higher-level functions are represented by networks of molecular interactions, reactions and relations in the forms of KEGG pathway maps, BRITE hierarchies and KEGG modules. In the past the KO database was developed for the purpose of defining nodes of molecular networks, but now the content has been expanded and the quality improved irrespective of whether or not the KOs appear in the three molecular network databases. The newly introduced addendum category of the GENES database is a collection of individual proteins whose functions are experimentally characterized and from which an increasing number of KOs are defined. Furthermore, the DISEASE and DRUG databases have been improved by systematic analysis of drug labels for better integration of diseases and drugs with the KEGG molecular networks. KEGG is moving towards becoming a comprehensive knowledge base for both functional interpretation and practical application of genomic information.\&quot;,\&quot;issue\&quot;:\&quot;D1\&quot;,\&quot;volume\&quot;:\&quot;45\&quot;},\&quot;isTemporary\&quot;:false}],\&quot;properties\&quot;:{\&quot;noteIndex\&quot;:0},\&quot;isEdited\&quot;:false,\&quot;manualOverride\&quot;:{\&quot;isManuallyOverriden\&quot;:false,\&quot;citeprocText\&quot;:\&quot;\&quot;,\&quot;manualOverrideText\&quot;:\&quot;\&quot;}}&quot;},{&quot;properties&quot;:{&quot;noteIndex&quot;:0},&quot;citationID&quot;:&quot;MENDELEY_CITATION_8b4f78ea-1aa7-4c2b-ba16-d0c5914c80b7&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39&lt;/sup&gt;&quot;},&quot;citationTag&quot;:&quot;MENDELEY_CITATION_{\&quot;properties\&quot;:{\&quot;noteIndex\&quot;:0},\&quot;citationID\&quot;:\&quot;MENDELEY_CITATION_8b4f78ea-1aa7-4c2b-ba16-d0c5914c80b7\&quot;,\&quot;isEdited\&quot;:false,\&quot;citationItems\&quot;:[{\&quot;id\&quot;:\&quot;b4cb1e51-1fde-38f2-b38a-7ee36e741531\&quot;,\&quot;itemData\&quot;:{\&quot;type\&quot;:\&quot;article-journal\&quot;,\&quot;id\&quot;:\&quot;b4cb1e51-1fde-38f2-b38a-7ee36e741531\&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accessed\&quot;:{\&quot;date-parts\&quot;:[[2018,10,28]]},\&quot;DOI\&quot;:\&quot;10.1038/s41568-018-0060-1\&quot;,\&quot;ISBN\&quot;:\&quot;4156801800601\&quot;,\&quot;ISSN\&quot;:\&quot;1474-1768\&quot;,\&quot;PMID\&quot;:\&quot;30293088\&quot;,\&quot;URL\&quot;:\&quot;http://www.nature.com/articles/s41568-018-0060-1\&quot;,\&quot;issued\&quot;:{\&quot;date-parts\&quot;:[[2018,11,6]]},\&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manualOverride\&quot;:{\&quot;isManuallyOverriden\&quot;:false,\&quot;manualOverrideText\&quot;:\&quot;\&quot;,\&quot;citeprocText\&quot;:\&quot;&lt;sup&gt;39,59&lt;/sup&gt;\&quot;}}&quot;},{&quot;properties&quot;:{&quot;noteIndex&quot;:0},&quot;citationID&quot;:&quot;MENDELEY_CITATION_d8debd16-1332-4e8c-ac9a-2d3fd22144d1&quot;,&quot;isEdited&quot;:false,&quot;citationItems&quot;:[{&quot;id&quot;:&quot;5d5d4119-5c9d-34c9-aa57-d204ab73d8a4&quot;,&quot;itemData&quot;:{&quot;type&quot;:&quot;article-journal&quot;,&quot;id&quot;:&quot;5d5d4119-5c9d-34c9-aa57-d204ab73d8a4&quot;,&quot;title&quot;:&quot;Mutational processes shape the landscape of TP53 mutations in human cancer.&quot;,&quot;author&quot;:[{&quot;family&quot;:&quot;Giacomelli&quot;,&quot;given&quot;:&quot;Andrew O.&quot;,&quot;parse-names&quot;:false,&quot;dropping-particle&quot;:&quot;&quot;,&quot;non-dropping-particle&quot;:&quot;&quot;},{&quot;family&quot;:&quot;Yang&quot;,&quot;given&quot;:&quot;Xiaoping&quot;,&quot;parse-names&quot;:false,&quot;dropping-particle&quot;:&quot;&quot;,&quot;non-dropping-particle&quot;:&quot;&quot;},{&quot;family&quot;:&quot;Lintner&quot;,&quot;given&quot;:&quot;Robert E.&quot;,&quot;parse-names&quot;:false,&quot;dropping-particle&quot;:&quot;&quot;,&quot;non-dropping-particle&quot;:&quot;&quot;},{&quot;family&quot;:&quot;McFarland&quot;,&quot;given&quot;:&quot;James M.&quot;,&quot;parse-names&quot;:false,&quot;dropping-particle&quot;:&quot;&quot;,&quot;non-dropping-particle&quot;:&quot;&quot;},{&quot;family&quot;:&quot;Duby&quot;,&quot;given&quot;:&quot;Marc&quot;,&quot;parse-names&quot;:false,&quot;dropping-particle&quot;:&quot;&quot;,&quot;non-dropping-particle&quot;:&quot;&quot;},{&quot;family&quot;:&quot;Kim&quot;,&quot;given&quot;:&quot;Jaegil&quot;,&quot;parse-names&quot;:false,&quot;dropping-particle&quot;:&quot;&quot;,&quot;non-dropping-particle&quot;:&quot;&quot;},{&quot;family&quot;:&quot;Howard&quot;,&quot;given&quot;:&quot;Thomas P.&quot;,&quot;parse-names&quot;:false,&quot;dropping-particle&quot;:&quot;&quot;,&quot;non-dropping-particle&quot;:&quot;&quot;},{&quot;family&quot;:&quot;Takeda&quot;,&quot;given&quot;:&quot;David Y.&quot;,&quot;parse-names&quot;:false,&quot;dropping-particle&quot;:&quot;&quot;,&quot;non-dropping-particle&quot;:&quot;&quot;},{&quot;family&quot;:&quot;Ly&quot;,&quot;given&quot;:&quot;Seav Huong&quot;,&quot;parse-names&quot;:false,&quot;dropping-particle&quot;:&quot;&quot;,&quot;non-dropping-particle&quot;:&quot;&quot;},{&quot;family&quot;:&quot;Kim&quot;,&quot;given&quot;:&quot;Eejung&quot;,&quot;parse-names&quot;:false,&quot;dropping-particle&quot;:&quot;&quot;,&quot;non-dropping-particle&quot;:&quot;&quot;},{&quot;family&quot;:&quot;Gannon&quot;,&quot;given&quot;:&quot;Hugh S.&quot;,&quot;parse-names&quot;:false,&quot;dropping-particle&quot;:&quot;&quot;,&quot;non-dropping-particle&quot;:&quot;&quot;},{&quot;family&quot;:&quot;Hurhula&quot;,&quot;given&quot;:&quot;Brian&quot;,&quot;parse-names&quot;:false,&quot;dropping-particle&quot;:&quot;&quot;,&quot;non-dropping-particle&quot;:&quot;&quot;},{&quot;family&quot;:&quot;Sharpe&quot;,&quot;given&quot;:&quot;Ted&quot;,&quot;parse-names&quot;:false,&quot;dropping-particle&quot;:&quot;&quot;,&quot;non-dropping-particle&quot;:&quot;&quot;},{&quot;family&quot;:&quot;Goodale&quot;,&quot;given&quot;:&quot;Amy&quot;,&quot;parse-names&quot;:false,&quot;dropping-particle&quot;:&quot;&quot;,&quot;non-dropping-particle&quot;:&quot;&quot;},{&quot;family&quot;:&quot;Fritchman&quot;,&quot;given&quot;:&quot;Briana&quot;,&quot;parse-names&quot;:false,&quot;dropping-particle&quot;:&quot;&quot;,&quot;non-dropping-particle&quot;:&quot;&quot;},{&quot;family&quot;:&quot;Steelman&quot;,&quot;given&quot;:&quot;Scott&quot;,&quot;parse-names&quot;:false,&quot;dropping-particle&quot;:&quot;&quot;,&quot;non-dropping-particle&quot;:&quot;&quot;},{&quot;family&quot;:&quot;Vazquez&quot;,&quot;given&quot;:&quot;Francisca&quot;,&quot;parse-names&quot;:false,&quot;dropping-particle&quot;:&quot;&quot;,&quot;non-dropping-particle&quot;:&quot;&quot;},{&quot;family&quot;:&quot;Tsherniak&quot;,&quot;given&quot;:&quot;Aviad&quot;,&quot;parse-names&quot;:false,&quot;dropping-particle&quot;:&quot;&quot;,&quot;non-dropping-particle&quot;:&quot;&quot;},{&quot;family&quot;:&quot;Aguirre&quot;,&quot;given&quot;:&quot;Andrew J.&quot;,&quot;parse-names&quot;:false,&quot;dropping-particle&quot;:&quot;&quot;,&quot;non-dropping-particle&quot;:&quot;&quot;},{&quot;family&quot;:&quot;Doench&quot;,&quot;given&quot;:&quot;John G.&quot;,&quot;parse-names&quot;:false,&quot;dropping-particle&quot;:&quot;&quot;,&quot;non-dropping-particle&quot;:&quot;&quot;},{&quot;family&quot;:&quot;Piccioni&quot;,&quot;given&quot;:&quot;Federica&quot;,&quot;parse-names&quot;:false,&quot;dropping-particle&quot;:&quot;&quot;,&quot;non-dropping-particle&quot;:&quot;&quot;},{&quot;family&quot;:&quot;Roberts&quot;,&quot;given&quot;:&quot;Charles W M&quot;,&quot;parse-names&quot;:false,&quot;dropping-particle&quot;:&quot;&quot;,&quot;non-dropping-particle&quot;:&quot;&quot;},{&quot;family&quot;:&quot;Meyerson&quot;,&quot;given&quot;:&quot;Matthew&quot;,&quot;parse-names&quot;:false,&quot;dropping-particle&quot;:&quot;&quot;,&quot;non-dropping-particle&quot;:&quot;&quot;},{&quot;family&quot;:&quot;Getz&quot;,&quot;given&quot;:&quot;Gad&quot;,&quot;parse-names&quot;:false,&quot;dropping-particle&quot;:&quot;&quot;,&quot;non-dropping-particle&quot;:&quot;&quot;},{&quot;family&quot;:&quot;Johannessen&quot;,&quot;given&quot;:&quot;Cory M.&quot;,&quot;parse-names&quot;:false,&quot;dropping-particle&quot;:&quot;&quot;,&quot;non-dropping-particle&quot;:&quot;&quot;},{&quot;family&quot;:&quot;Root&quot;,&quot;given&quot;:&quot;David E.&quot;,&quot;parse-names&quot;:false,&quot;dropping-particle&quot;:&quot;&quot;,&quot;non-dropping-particle&quot;:&quot;&quot;},{&quot;family&quot;:&quot;Hahn&quot;,&quot;given&quot;:&quot;William C.&quot;,&quot;parse-names&quot;:false,&quot;dropping-particle&quot;:&quot;&quot;,&quot;non-dropping-particle&quot;:&quot;&quot;}],&quot;container-title&quot;:&quot;Nature genetics&quot;,&quot;accessed&quot;:{&quot;date-parts&quot;:[[2020,8,12]]},&quot;DOI&quot;:&quot;10.1038/s41588-018-0204-y&quot;,&quot;ISSN&quot;:&quot;1546-1718&quot;,&quot;PMID&quot;:&quot;30224644&quot;,&quot;URL&quot;:&quot;https://doi.org/10.1038/s41588-018-0204-y&quot;,&quot;issued&quot;:{&quot;date-parts&quot;:[[2018,10,1]]},&quot;page&quot;:&quot;1381-1387&quot;,&quot;abstract&quot;:&quot;Unlike most tumor suppressor genes, the most common genetic alterations in tumor protein p53 (TP53) are missense mutations1,2. Mutant p53 protein is often abundantly expressed in cancers and specific allelic variants exhibit dominant-negative or gain-of-function activities in experimental models3-8. To gain a systematic view of p53 function, we interrogated loss-of-function screens conducted in hundreds of human cancer cell lines and performed TP53 saturation mutagenesis screens in an isogenic pair of TP53 wild-type and null cell lines. We found that loss or dominant-negative inhibition of wild-type p53 function reliably enhanced cellular fitness. By integrating these data with the Catalog of Somatic Mutations in Cancer (COSMIC) mutational signatures database9,10, we developed a statistical model that describes the TP53 mutational spectrum as a function of the baseline probability of acquiring each mutation and the fitness advantage conferred by attenuation of p53 activity. Collectively, these observations show that widely-acting and tissue-specific mutational processes combine with phenotypic selection to dictate the frequencies of recurrent TP53 mutations.&quot;,&quot;publisher&quot;:&quot;Nature Publishing Group&quot;,&quot;issue&quot;:&quot;10&quot;,&quot;volume&quot;:&quot;50&quot;},&quot;isTemporary&quot;:false},{&quot;id&quot;:&quot;3d4c9f37-362d-3f9c-81f4-0c8875df66f1&quot;,&quot;itemData&quot;:{&quot;type&quot;:&quot;article-journal&quot;,&quot;id&quot;:&quot;3d4c9f37-362d-3f9c-81f4-0c8875df66f1&quot;,&quot;title&quot;:&quot;TP53 Variations in Human Cancers: New Lessons from the IARC TP53 Database and Genomics Data.&quot;,&quot;author&quot;:[{&quot;family&quot;:&quot;Bouaoun&quot;,&quot;given&quot;:&quot;Liacine&quot;,&quot;parse-names&quot;:false,&quot;dropping-particle&quot;:&quot;&quot;,&quot;non-dropping-particle&quot;:&quot;&quot;},{&quot;family&quot;:&quot;Sonkin&quot;,&quot;given&quot;:&quot;Dmitriy&quot;,&quot;parse-names&quot;:false,&quot;dropping-particle&quot;:&quot;&quot;,&quot;non-dropping-particle&quot;:&quot;&quot;},{&quot;family&quot;:&quot;Ardin&quot;,&quot;given&quot;:&quot;Maude&quot;,&quot;parse-names&quot;:false,&quot;dropping-particle&quot;:&quot;&quot;,&quot;non-dropping-particle&quot;:&quot;&quot;},{&quot;family&quot;:&quot;Hollstein&quot;,&quot;given&quot;:&quot;Monica&quot;,&quot;parse-names&quot;:false,&quot;dropping-particle&quot;:&quot;&quot;,&quot;non-dropping-particle&quot;:&quot;&quot;},{&quot;family&quot;:&quot;Byrnes&quot;,&quot;given&quot;:&quot;Graham&quot;,&quot;parse-names&quot;:false,&quot;dropping-particle&quot;:&quot;&quot;,&quot;non-dropping-particle&quot;:&quot;&quot;},{&quot;family&quot;:&quot;Zavadil&quot;,&quot;given&quot;:&quot;Jiri&quot;,&quot;parse-names&quot;:false,&quot;dropping-particle&quot;:&quot;&quot;,&quot;non-dropping-particle&quot;:&quot;&quot;},{&quot;family&quot;:&quot;Olivier&quot;,&quot;given&quot;:&quot;Magali&quot;,&quot;parse-names&quot;:false,&quot;dropping-particle&quot;:&quot;&quot;,&quot;non-dropping-particle&quot;:&quot;&quot;}],&quot;container-title&quot;:&quot;Human mutation&quot;,&quot;accessed&quot;:{&quot;date-parts&quot;:[[2020,9,7]]},&quot;DOI&quot;:&quot;10.1002/humu.23035&quot;,&quot;ISSN&quot;:&quot;1098-1004&quot;,&quot;PMID&quot;:&quot;27328919&quot;,&quot;URL&quot;:&quot;https://onlinelibrary.wiley.com/doi/full/10.1002/humu.23035&quot;,&quot;issued&quot;:{&quot;date-parts&quot;:[[2016,9,1]]},&quot;page&quot;:&quot;865-76&quot;,&quot;abstract&quot;:&quot;TP53 gene mutations are one of the most frequent somatic events in cancer. The IARC TP53 Database (http://p53.iarc.fr) is a popular resource that compiles occurrence and phenotype data on TP53 germline and somatic variations linked to human cancer. The deluge of data coming from cancer genomic studies generates new data on TP53 variations and attracts a growing number of database users for the interpretation of TP53 variants. Here, we present the current contents and functionalities of the IARC TP53 Database and perform a systematic analysis of TP53 somatic mutation data extracted from this database and from genomic data repositories. This analysis showed that IARC has more TP53 somatic mutation data than genomic repositories (29,000 vs. 4,000). However, the more complete screening achieved by genomic studies highlighted some overlooked facts about TP53 mutations, such as the presence of a significant number of mutations occurring outside the DNA-binding domain in specific cancer types. We also provide an update on TP53 inherited variants including the ones that should be considered as neutral frequent variations. We thus provide an update of current knowledge on TP53 variations in human cancer as well as inform users on the efficient use of the IARC TP53 Database.&quot;,&quot;publisher&quot;:&quot;John Wiley and Sons Inc.&quot;,&quot;issue&quot;:&quot;9&quot;,&quot;volume&quot;:&quot;37&quot;},&quot;isTemporary&quot;:false},{&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59–61&lt;/sup&gt;&quot;},&quot;citationTag&quot;:&quot;MENDELEY_CITATION_{\&quot;properties\&quot;:{\&quot;noteIndex\&quot;:0},\&quot;citationID\&quot;:\&quot;MENDELEY_CITATION_d8debd16-1332-4e8c-ac9a-2d3fd22144d1\&quot;,\&quot;isEdited\&quot;:false,\&quot;citationItems\&quot;:[{\&quot;id\&quot;:\&quot;5d5d4119-5c9d-34c9-aa57-d204ab73d8a4\&quot;,\&quot;itemData\&quot;:{\&quot;type\&quot;:\&quot;article-journal\&quot;,\&quot;id\&quot;:\&quot;5d5d4119-5c9d-34c9-aa57-d204ab73d8a4\&quot;,\&quot;title\&quot;:\&quot;Mutational processes shape the landscape of TP53 mutations in human cancer.\&quot;,\&quot;author\&quot;:[{\&quot;family\&quot;:\&quot;Giacomelli\&quot;,\&quot;given\&quot;:\&quot;Andrew O.\&quot;,\&quot;parse-names\&quot;:false,\&quot;dropping-particle\&quot;:\&quot;\&quot;,\&quot;non-dropping-particle\&quot;:\&quot;\&quot;},{\&quot;family\&quot;:\&quot;Yang\&quot;,\&quot;given\&quot;:\&quot;Xiaoping\&quot;,\&quot;parse-names\&quot;:false,\&quot;dropping-particle\&quot;:\&quot;\&quot;,\&quot;non-dropping-particle\&quot;:\&quot;\&quot;},{\&quot;family\&quot;:\&quot;Lintner\&quot;,\&quot;given\&quot;:\&quot;Robert E.\&quot;,\&quot;parse-names\&quot;:false,\&quot;dropping-particle\&quot;:\&quot;\&quot;,\&quot;non-dropping-particle\&quot;:\&quot;\&quot;},{\&quot;family\&quot;:\&quot;McFarland\&quot;,\&quot;given\&quot;:\&quot;James M.\&quot;,\&quot;parse-names\&quot;:false,\&quot;dropping-particle\&quot;:\&quot;\&quot;,\&quot;non-dropping-particle\&quot;:\&quot;\&quot;},{\&quot;family\&quot;:\&quot;Duby\&quot;,\&quot;given\&quot;:\&quot;Marc\&quot;,\&quot;parse-names\&quot;:false,\&quot;dropping-particle\&quot;:\&quot;\&quot;,\&quot;non-dropping-particle\&quot;:\&quot;\&quot;},{\&quot;family\&quot;:\&quot;Kim\&quot;,\&quot;given\&quot;:\&quot;Jaegil\&quot;,\&quot;parse-names\&quot;:false,\&quot;dropping-particle\&quot;:\&quot;\&quot;,\&quot;non-dropping-particle\&quot;:\&quot;\&quot;},{\&quot;family\&quot;:\&quot;Howard\&quot;,\&quot;given\&quot;:\&quot;Thomas P.\&quot;,\&quot;parse-names\&quot;:false,\&quot;dropping-particle\&quot;:\&quot;\&quot;,\&quot;non-dropping-particle\&quot;:\&quot;\&quot;},{\&quot;family\&quot;:\&quot;Takeda\&quot;,\&quot;given\&quot;:\&quot;David Y.\&quot;,\&quot;parse-names\&quot;:false,\&quot;dropping-particle\&quot;:\&quot;\&quot;,\&quot;non-dropping-particle\&quot;:\&quot;\&quot;},{\&quot;family\&quot;:\&quot;Ly\&quot;,\&quot;given\&quot;:\&quot;Seav Huong\&quot;,\&quot;parse-names\&quot;:false,\&quot;dropping-particle\&quot;:\&quot;\&quot;,\&quot;non-dropping-particle\&quot;:\&quot;\&quot;},{\&quot;family\&quot;:\&quot;Kim\&quot;,\&quot;given\&quot;:\&quot;Eejung\&quot;,\&quot;parse-names\&quot;:false,\&quot;dropping-particle\&quot;:\&quot;\&quot;,\&quot;non-dropping-particle\&quot;:\&quot;\&quot;},{\&quot;family\&quot;:\&quot;Gannon\&quot;,\&quot;given\&quot;:\&quot;Hugh S.\&quot;,\&quot;parse-names\&quot;:false,\&quot;dropping-particle\&quot;:\&quot;\&quot;,\&quot;non-dropping-particle\&quot;:\&quot;\&quot;},{\&quot;family\&quot;:\&quot;Hurhula\&quot;,\&quot;given\&quot;:\&quot;Brian\&quot;,\&quot;parse-names\&quot;:false,\&quot;dropping-particle\&quot;:\&quot;\&quot;,\&quot;non-dropping-particle\&quot;:\&quot;\&quot;},{\&quot;family\&quot;:\&quot;Sharpe\&quot;,\&quot;given\&quot;:\&quot;Ted\&quot;,\&quot;parse-names\&quot;:false,\&quot;dropping-particle\&quot;:\&quot;\&quot;,\&quot;non-dropping-particle\&quot;:\&quot;\&quot;},{\&quot;family\&quot;:\&quot;Goodale\&quot;,\&quot;given\&quot;:\&quot;Amy\&quot;,\&quot;parse-names\&quot;:false,\&quot;dropping-particle\&quot;:\&quot;\&quot;,\&quot;non-dropping-particle\&quot;:\&quot;\&quot;},{\&quot;family\&quot;:\&quot;Fritchman\&quot;,\&quot;given\&quot;:\&quot;Briana\&quot;,\&quot;parse-names\&quot;:false,\&quot;dropping-particle\&quot;:\&quot;\&quot;,\&quot;non-dropping-particle\&quot;:\&quot;\&quot;},{\&quot;family\&quot;:\&quot;Steelman\&quot;,\&quot;given\&quot;:\&quot;Scott\&quot;,\&quot;parse-names\&quot;:false,\&quot;dropping-particle\&quot;:\&quot;\&quot;,\&quot;non-dropping-particle\&quot;:\&quot;\&quot;},{\&quot;family\&quot;:\&quot;Vazquez\&quot;,\&quot;given\&quot;:\&quot;Francisca\&quot;,\&quot;parse-names\&quot;:false,\&quot;dropping-particle\&quot;:\&quot;\&quot;,\&quot;non-dropping-particle\&quot;:\&quot;\&quot;},{\&quot;family\&quot;:\&quot;Tsherniak\&quot;,\&quot;given\&quot;:\&quot;Aviad\&quot;,\&quot;parse-names\&quot;:false,\&quot;dropping-particle\&quot;:\&quot;\&quot;,\&quot;non-dropping-particle\&quot;:\&quot;\&quot;},{\&quot;family\&quot;:\&quot;Aguirre\&quot;,\&quot;given\&quot;:\&quot;Andrew J.\&quot;,\&quot;parse-names\&quot;:false,\&quot;dropping-particle\&quot;:\&quot;\&quot;,\&quot;non-dropping-particle\&quot;:\&quot;\&quot;},{\&quot;family\&quot;:\&quot;Doench\&quot;,\&quot;given\&quot;:\&quot;John G.\&quot;,\&quot;parse-names\&quot;:false,\&quot;dropping-particle\&quot;:\&quot;\&quot;,\&quot;non-dropping-particle\&quot;:\&quot;\&quot;},{\&quot;family\&quot;:\&quot;Piccioni\&quot;,\&quot;given\&quot;:\&quot;Federica\&quot;,\&quot;parse-names\&quot;:false,\&quot;dropping-particle\&quot;:\&quot;\&quot;,\&quot;non-dropping-particle\&quot;:\&quot;\&quot;},{\&quot;family\&quot;:\&quot;Roberts\&quot;,\&quot;given\&quot;:\&quot;Charles W M\&quot;,\&quot;parse-names\&quot;:false,\&quot;dropping-particle\&quot;:\&quot;\&quot;,\&quot;non-dropping-particle\&quot;:\&quot;\&quot;},{\&quot;family\&quot;:\&quot;Meyerson\&quot;,\&quot;given\&quot;:\&quot;Matthew\&quot;,\&quot;parse-names\&quot;:false,\&quot;dropping-particle\&quot;:\&quot;\&quot;,\&quot;non-dropping-particle\&quot;:\&quot;\&quot;},{\&quot;family\&quot;:\&quot;Getz\&quot;,\&quot;given\&quot;:\&quot;Gad\&quot;,\&quot;parse-names\&quot;:false,\&quot;dropping-particle\&quot;:\&quot;\&quot;,\&quot;non-dropping-particle\&quot;:\&quot;\&quot;},{\&quot;family\&quot;:\&quot;Johannessen\&quot;,\&quot;given\&quot;:\&quot;Cory M.\&quot;,\&quot;parse-names\&quot;:false,\&quot;dropping-particle\&quot;:\&quot;\&quot;,\&quot;non-dropping-particle\&quot;:\&quot;\&quot;},{\&quot;family\&quot;:\&quot;Root\&quot;,\&quot;given\&quot;:\&quot;David E.\&quot;,\&quot;parse-names\&quot;:false,\&quot;dropping-particle\&quot;:\&quot;\&quot;,\&quot;non-dropping-particle\&quot;:\&quot;\&quot;},{\&quot;family\&quot;:\&quot;Hahn\&quot;,\&quot;given\&quot;:\&quot;William C.\&quot;,\&quot;parse-names\&quot;:false,\&quot;dropping-particle\&quot;:\&quot;\&quot;,\&quot;non-dropping-particle\&quot;:\&quot;\&quot;}],\&quot;container-title\&quot;:\&quot;Nature genetics\&quot;,\&quot;accessed\&quot;:{\&quot;date-parts\&quot;:[[2020,8,12]]},\&quot;DOI\&quot;:\&quot;10.1038/s41588-018-0204-y\&quot;,\&quot;ISSN\&quot;:\&quot;1546-1718\&quot;,\&quot;PMID\&quot;:\&quot;30224644\&quot;,\&quot;URL\&quot;:\&quot;https://doi.org/10.1038/s41588-018-0204-y\&quot;,\&quot;issued\&quot;:{\&quot;date-parts\&quot;:[[2018,10,1]]},\&quot;page\&quot;:\&quot;1381-1387\&quot;,\&quot;abstract\&quot;:\&quot;Unlike most tumor suppressor genes, the most common genetic alterations in tumor protein p53 (TP53) are missense mutations1,2. Mutant p53 protein is often abundantly expressed in cancers and specific allelic variants exhibit dominant-negative or gain-of-function activities in experimental models3-8. To gain a systematic view of p53 function, we interrogated loss-of-function screens conducted in hundreds of human cancer cell lines and performed TP53 saturation mutagenesis screens in an isogenic pair of TP53 wild-type and null cell lines. We found that loss or dominant-negative inhibition of wild-type p53 function reliably enhanced cellular fitness. By integrating these data with the Catalog of Somatic Mutations in Cancer (COSMIC) mutational signatures database9,10, we developed a statistical model that describes the TP53 mutational spectrum as a function of the baseline probability of acquiring each mutation and the fitness advantage conferred by attenuation of p53 activity. Collectively, these observations show that widely-acting and tissue-specific mutational processes combine with phenotypic selection to dictate the frequencies of recurrent TP53 mutations.\&quot;,\&quot;publisher\&quot;:\&quot;Nature Publishing Group\&quot;,\&quot;issue\&quot;:\&quot;10\&quot;,\&quot;volume\&quot;:\&quot;50\&quot;},\&quot;isTemporary\&quot;:false},{\&quot;id\&quot;:\&quot;3d4c9f37-362d-3f9c-81f4-0c8875df66f1\&quot;,\&quot;itemData\&quot;:{\&quot;type\&quot;:\&quot;article-journal\&quot;,\&quot;id\&quot;:\&quot;3d4c9f37-362d-3f9c-81f4-0c8875df66f1\&quot;,\&quot;title\&quot;:\&quot;TP53 Variations in Human Cancers: New Lessons from the IARC TP53 Database and Genomics Data.\&quot;,\&quot;author\&quot;:[{\&quot;family\&quot;:\&quot;Bouaoun\&quot;,\&quot;given\&quot;:\&quot;Liacine\&quot;,\&quot;parse-names\&quot;:false,\&quot;dropping-particle\&quot;:\&quot;\&quot;,\&quot;non-dropping-particle\&quot;:\&quot;\&quot;},{\&quot;family\&quot;:\&quot;Sonkin\&quot;,\&quot;given\&quot;:\&quot;Dmitriy\&quot;,\&quot;parse-names\&quot;:false,\&quot;dropping-particle\&quot;:\&quot;\&quot;,\&quot;non-dropping-particle\&quot;:\&quot;\&quot;},{\&quot;family\&quot;:\&quot;Ardin\&quot;,\&quot;given\&quot;:\&quot;Maude\&quot;,\&quot;parse-names\&quot;:false,\&quot;dropping-particle\&quot;:\&quot;\&quot;,\&quot;non-dropping-particle\&quot;:\&quot;\&quot;},{\&quot;family\&quot;:\&quot;Hollstein\&quot;,\&quot;given\&quot;:\&quot;Monica\&quot;,\&quot;parse-names\&quot;:false,\&quot;dropping-particle\&quot;:\&quot;\&quot;,\&quot;non-dropping-particle\&quot;:\&quot;\&quot;},{\&quot;family\&quot;:\&quot;Byrnes\&quot;,\&quot;given\&quot;:\&quot;Graham\&quot;,\&quot;parse-names\&quot;:false,\&quot;dropping-particle\&quot;:\&quot;\&quot;,\&quot;non-dropping-particle\&quot;:\&quot;\&quot;},{\&quot;family\&quot;:\&quot;Zavadil\&quot;,\&quot;given\&quot;:\&quot;Jiri\&quot;,\&quot;parse-names\&quot;:false,\&quot;dropping-particle\&quot;:\&quot;\&quot;,\&quot;non-dropping-particle\&quot;:\&quot;\&quot;},{\&quot;family\&quot;:\&quot;Olivier\&quot;,\&quot;given\&quot;:\&quot;Magali\&quot;,\&quot;parse-names\&quot;:false,\&quot;dropping-particle\&quot;:\&quot;\&quot;,\&quot;non-dropping-particle\&quot;:\&quot;\&quot;}],\&quot;container-title\&quot;:\&quot;Human mutation\&quot;,\&quot;accessed\&quot;:{\&quot;date-parts\&quot;:[[2020,9,7]]},\&quot;DOI\&quot;:\&quot;10.1002/humu.23035\&quot;,\&quot;ISSN\&quot;:\&quot;1098-1004\&quot;,\&quot;PMID\&quot;:\&quot;27328919\&quot;,\&quot;URL\&quot;:\&quot;https://onlinelibrary.wiley.com/doi/full/10.1002/humu.23035\&quot;,\&quot;issued\&quot;:{\&quot;date-parts\&quot;:[[2016,9,1]]},\&quot;page\&quot;:\&quot;865-76\&quot;,\&quot;abstract\&quot;:\&quot;TP53 gene mutations are one of the most frequent somatic events in cancer. The IARC TP53 Database (http://p53.iarc.fr) is a popular resource that compiles occurrence and phenotype data on TP53 germline and somatic variations linked to human cancer. The deluge of data coming from cancer genomic studies generates new data on TP53 variations and attracts a growing number of database users for the interpretation of TP53 variants. Here, we present the current contents and functionalities of the IARC TP53 Database and perform a systematic analysis of TP53 somatic mutation data extracted from this database and from genomic data repositories. This analysis showed that IARC has more TP53 somatic mutation data than genomic repositories (29,000 vs. 4,000). However, the more complete screening achieved by genomic studies highlighted some overlooked facts about TP53 mutations, such as the presence of a significant number of mutations occurring outside the DNA-binding domain in specific cancer types. We also provide an update on TP53 inherited variants including the ones that should be considered as neutral frequent variations. We thus provide an update of current knowledge on TP53 variations in human cancer as well as inform users on the efficient use of the IARC TP53 Database.\&quot;,\&quot;publisher\&quot;:\&quot;John Wiley and Sons Inc.\&quot;,\&quot;issue\&quot;:\&quot;9\&quot;,\&quot;volume\&quot;:\&quot;37\&quot;},\&quot;isTemporary\&quot;:false},{\&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59–62&lt;/sup&gt;\&quot;}}&quot;},{&quot;properties&quot;:{&quot;noteIndex&quot;:0},&quot;citationID&quot;:&quot;MENDELEY_CITATION_bc1b2d29-33a4-4e41-8e8d-948b6a3b7f09&quot;,&quot;isEdited&quot;:false,&quot;citationItems&quot;:[{&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61&lt;/sup&gt;&quot;}},{&quot;properties&quot;:{&quot;noteIndex&quot;:0},&quot;citationID&quot;:&quot;MENDELEY_CITATION_32f8937d-13ee-4957-b84f-2afad17b42f5&quot;,&quot;isEdited&quot;:false,&quot;citationItems&quot;:[{&quot;id&quot;:&quot;defca5fd-bc5c-35cd-bf72-7982f3447ec5&quot;,&quot;itemData&quot;:{&quot;type&quot;:&quot;article-journal&quot;,&quot;id&quot;:&quot;defca5fd-bc5c-35cd-bf72-7982f3447ec5&quot;,&quot;title&quot;:&quot;Prioritization of cancer therapeutic targets using CRISPR-Cas9 screens.&quot;,&quot;author&quot;:[{&quot;family&quot;:&quot;Behan&quot;,&quot;given&quot;:&quot;Fiona M&quot;,&quot;parse-names&quot;:false,&quot;dropping-particle&quot;:&quot;&quot;,&quot;non-dropping-particle&quot;:&quot;&quot;},{&quot;family&quot;:&quot;Iorio&quot;,&quot;given&quot;:&quot;Francesco&quot;,&quot;parse-names&quot;:false,&quot;dropping-particle&quot;:&quot;&quot;,&quot;non-dropping-particle&quot;:&quot;&quot;},{&quot;family&quot;:&quot;Picco&quot;,&quot;given&quot;:&quot;Gabriele&quot;,&quot;parse-names&quot;:false,&quot;dropping-particle&quot;:&quot;&quot;,&quot;non-dropping-particle&quot;:&quot;&quot;},{&quot;family&quot;:&quot;Gonçalves&quot;,&quot;given&quot;:&quot;Emanuel&quot;,&quot;parse-names&quot;:false,&quot;dropping-particle&quot;:&quot;&quot;,&quot;non-dropping-particle&quot;:&quot;&quot;},{&quot;family&quot;:&quot;Beaver&quot;,&quot;given&quot;:&quot;charlotte M&quot;,&quot;parse-names&quot;:false,&quot;dropping-particle&quot;:&quot;&quot;,&quot;non-dropping-particle&quot;:&quot;&quot;},{&quot;family&quot;:&quot;Migliardi&quot;,&quot;given&quot;:&quot;Giorgia&quot;,&quot;parse-names&quot;:false,&quot;dropping-particle&quot;:&quot;&quot;,&quot;non-dropping-particle&quot;:&quot;&quot;},{&quot;family&quot;:&quot;Santos&quot;,&quot;given&quot;:&quot;Rita&quot;,&quot;parse-names&quot;:false,&quot;dropping-particle&quot;:&quot;&quot;,&quot;non-dropping-particle&quot;:&quot;&quot;},{&quot;family&quot;:&quot;Rao&quot;,&quot;given&quot;:&quot;Yanhua&quot;,&quot;parse-names&quot;:false,&quot;dropping-particle&quot;:&quot;&quot;,&quot;non-dropping-particle&quot;:&quot;&quot;},{&quot;family&quot;:&quot;Sassi&quot;,&quot;given&quot;:&quot;Francesco&quot;,&quot;parse-names&quot;:false,&quot;dropping-particle&quot;:&quot;&quot;,&quot;non-dropping-particle&quot;:&quot;&quot;},{&quot;family&quot;:&quot;Pinnelli&quot;,&quot;given&quot;:&quot;Marika&quot;,&quot;parse-names&quot;:false,&quot;dropping-particle&quot;:&quot;&quot;,&quot;non-dropping-particle&quot;:&quot;&quot;},{&quot;family&quot;:&quot;Ansari&quot;,&quot;given&quot;:&quot;Rizwan&quot;,&quot;parse-names&quot;:false,&quot;dropping-particle&quot;:&quot;&quot;,&quot;non-dropping-particle&quot;:&quot;&quot;},{&quot;family&quot;:&quot;Harper&quot;,&quot;given&quot;:&quot;Sarah&quot;,&quot;parse-names&quot;:false,&quot;dropping-particle&quot;:&quot;&quot;,&quot;non-dropping-particle&quot;:&quot;&quot;},{&quot;family&quot;:&quot;Jackson&quot;,&quot;given&quot;:&quot;David Adam&quot;,&quot;parse-names&quot;:false,&quot;dropping-particle&quot;:&quot;&quot;,&quot;non-dropping-particle&quot;:&quot;&quot;},{&quot;family&quot;:&quot;McRae&quot;,&quot;given&quot;:&quot;Rebecca&quot;,&quot;parse-names&quot;:false,&quot;dropping-particle&quot;:&quot;&quot;,&quot;non-dropping-particle&quot;:&quot;&quot;},{&quot;family&quot;:&quot;Pooley&quot;,&quot;given&quot;:&quot;Rachel&quot;,&quot;parse-names&quot;:false,&quot;dropping-particle&quot;:&quot;&quot;,&quot;non-dropping-particle&quot;:&quot;&quot;},{&quot;family&quot;:&quot;Wilkinson&quot;,&quot;given&quot;:&quot;Piers&quot;,&quot;parse-names&quot;:false,&quot;dropping-particle&quot;:&quot;&quot;,&quot;non-dropping-particle&quot;:&quot;&quot;},{&quot;family&quot;:&quot;Meer&quot;,&quot;given&quot;:&quot;Dieudonne&quot;,&quot;parse-names&quot;:false,&quot;dropping-particle&quot;:&quot;&quot;,&quot;non-dropping-particle&quot;:&quot;van der&quot;},{&quot;family&quot;:&quot;Dow&quot;,&quot;given&quot;:&quot;David&quot;,&quot;parse-names&quot;:false,&quot;dropping-particle&quot;:&quot;&quot;,&quot;non-dropping-particle&quot;:&quot;&quot;},{&quot;family&quot;:&quot;Buser-Doepner&quot;,&quot;given&quot;:&quot;Carolyn&quot;,&quot;parse-names&quot;:false,&quot;dropping-particle&quot;:&quot;&quot;,&quot;non-dropping-particle&quot;:&quot;&quot;},{&quot;family&quot;:&quot;Bertotti&quot;,&quot;given&quot;:&quot;Andrea&quot;,&quot;parse-names&quot;:false,&quot;dropping-particle&quot;:&quot;&quot;,&quot;non-dropping-particle&quot;:&quot;&quot;},{&quot;family&quot;:&quot;Trusolino&quot;,&quot;given&quot;:&quot;Livio&quot;,&quot;parse-names&quot;:false,&quot;dropping-particle&quot;:&quot;&quot;,&quot;non-dropping-particle&quot;:&quot;&quot;},{&quot;family&quot;:&quot;Stronach&quot;,&quot;given&quot;:&quot;euan A&quot;,&quot;parse-names&quot;:false,&quot;dropping-particle&quot;:&quot;&quot;,&quot;non-dropping-particle&quot;:&quot;&quot;},{&quot;family&quot;:&quot;Saez-Rodriguez&quot;,&quot;given&quot;:&quot;Julio&quot;,&quot;parse-names&quot;:false,&quot;dropping-particle&quot;:&quot;&quot;,&quot;non-dropping-particle&quot;:&quot;&quot;},{&quot;family&quot;:&quot;Yusa&quot;,&quot;given&quot;:&quot;Kosuke&quot;,&quot;parse-names&quot;:false,&quot;dropping-particle&quot;:&quot;&quot;,&quot;non-dropping-particle&quot;:&quot;&quot;},{&quot;family&quot;:&quot;Garnett&quot;,&quot;given&quot;:&quot;Mathew J&quot;,&quot;parse-names&quot;:false,&quot;dropping-particle&quot;:&quot;&quot;,&quot;non-dropping-particle&quot;:&quot;&quot;}],&quot;container-title&quot;:&quot;Nature&quot;,&quot;accessed&quot;:{&quot;date-parts&quot;:[[2020,1,2]]},&quot;DOI&quot;:&quot;10.1038/s41586-019-1103-9&quot;,&quot;ISSN&quot;:&quot;1476-4687&quot;,&quot;PMID&quot;:&quot;30971826&quot;,&quot;URL&quot;:&quot;https://doi.org/10.1038/s41586-019-1103-9&quot;,&quot;issued&quot;:{&quot;date-parts&quot;:[[2019]]},&quot;page&quot;:&quot;511-516&quot;,&quot;abstract&quot;:&quot;Functional genomics approaches can overcome limitations-such as the lack of identification of robust targets and poor clinical efficacy-that hamper cancer drug development. Here we performed genome-scale CRISPR-Cas9 screens in 324 human cancer cell lines from 30 cancer types and developed a data-driven framework to prioritize candidates for cancer therapeutics. We integrated cell fitness effects with genomic biomarkers and target tractability for drug development to systematically prioritize new targets in defined tissues and genotypes. We verified one of our most promising dependencies, the Werner syndrome ATP-dependent helicase, as a synthetic lethal target in tumours from multiple cancer types with microsatellite instability. Our analysis provides a resource of cancer dependencies, generates a framework to prioritize cancer drug targets and suggests specific new targets. The principles described in this study can inform the initial stages of drug development by contributing to a new, diverse and more effective portfolio of cancer drug targets.&quot;,&quot;issue&quot;:&quot;7753&quot;,&quot;volume&quot;:&quot;568&quot;},&quot;isTemporary&quot;:false},{&quot;id&quot;:&quot;dec5222c-2b07-34c6-afcb-944e1e4dc74a&quot;,&quot;itemData&quot;:{&quot;type&quot;:&quot;article-journal&quot;,&quot;id&quot;:&quot;dec5222c-2b07-34c6-afcb-944e1e4dc74a&quot;,&quot;title&quot;:&quot;WRN helicase is a synthetic lethal target in microsatellite unstable cancers.&quot;,&quot;author&quot;:[{&quot;family&quot;:&quot;Chan&quot;,&quot;given&quot;:&quot;edmond M&quot;,&quot;parse-names&quot;:false,&quot;dropping-particle&quot;:&quot;&quot;,&quot;non-dropping-particle&quot;:&quot;&quot;},{&quot;family&quot;:&quot;Shibue&quot;,&quot;given&quot;:&quot;Tsukasa&quot;,&quot;parse-names&quot;:false,&quot;dropping-particle&quot;:&quot;&quot;,&quot;non-dropping-particle&quot;:&quot;&quot;},{&quot;family&quot;:&quot;McFarland&quot;,&quot;given&quot;:&quot;James M&quot;,&quot;parse-names&quot;:false,&quot;dropping-particle&quot;:&quot;&quot;,&quot;non-dropping-particle&quot;:&quot;&quot;},{&quot;family&quot;:&quot;Gaeta&quot;,&quot;given&quot;:&quot;Benjamin&quot;,&quot;parse-names&quot;:false,&quot;dropping-particle&quot;:&quot;&quot;,&quot;non-dropping-particle&quot;:&quot;&quot;},{&quot;family&quot;:&quot;Ghandi&quot;,&quot;given&quot;:&quot;Mahmoud&quot;,&quot;parse-names&quot;:false,&quot;dropping-particle&quot;:&quot;&quot;,&quot;non-dropping-particle&quot;:&quot;&quot;},{&quot;family&quot;:&quot;Dumont&quot;,&quot;given&quot;:&quot;Nancy&quot;,&quot;parse-names&quot;:false,&quot;dropping-particle&quot;:&quot;&quot;,&quot;non-dropping-particle&quot;:&quot;&quot;},{&quot;family&quot;:&quot;Gonzalez&quot;,&quot;given&quot;:&quot;Alfredo&quot;,&quot;parse-names&quot;:false,&quot;dropping-particle&quot;:&quot;&quot;,&quot;non-dropping-particle&quot;:&quot;&quot;},{&quot;family&quot;:&quot;McPartlan&quot;,&quot;given&quot;:&quot;Justine S&quot;,&quot;parse-names&quot;:false,&quot;dropping-particle&quot;:&quot;&quot;,&quot;non-dropping-particle&quot;:&quot;&quot;},{&quot;family&quot;:&quot;Li&quot;,&quot;given&quot;:&quot;Tianxia&quot;,&quot;parse-names&quot;:false,&quot;dropping-particle&quot;:&quot;&quot;,&quot;non-dropping-particle&quot;:&quot;&quot;},{&quot;family&quot;:&quot;Zhang&quot;,&quot;given&quot;:&quot;Yanxi&quot;,&quot;parse-names&quot;:false,&quot;dropping-particle&quot;:&quot;&quot;,&quot;non-dropping-particle&quot;:&quot;&quot;},{&quot;family&quot;:&quot;Liu&quot;,&quot;given&quot;:&quot;Jie&quot;,&quot;parse-names&quot;:false,&quot;dropping-particle&quot;:&quot;&quot;,&quot;non-dropping-particle&quot;:&quot;bin&quot;},{&quot;family&quot;:&quot;Lazaro&quot;,&quot;given&quot;:&quot;Jean-Bernard&quot;,&quot;parse-names&quot;:false,&quot;dropping-particle&quot;:&quot;&quot;,&quot;non-dropping-particle&quot;:&quot;&quot;},{&quot;family&quot;:&quot;Gu&quot;,&quot;given&quot;:&quot;Peili&quot;,&quot;parse-names&quot;:false,&quot;dropping-particle&quot;:&quot;&quot;,&quot;non-dropping-particle&quot;:&quot;&quot;},{&quot;family&quot;:&quot;Piett&quot;,&quot;given&quot;:&quot;Cortt G&quot;,&quot;parse-names&quot;:false,&quot;dropping-particle&quot;:&quot;&quot;,&quot;non-dropping-particle&quot;:&quot;&quot;},{&quot;family&quot;:&quot;Apffel&quot;,&quot;given&quot;:&quot;Annie&quot;,&quot;parse-names&quot;:false,&quot;dropping-particle&quot;:&quot;&quot;,&quot;non-dropping-particle&quot;:&quot;&quot;},{&quot;family&quot;:&quot;Ali&quot;,&quot;given&quot;:&quot;Syed O&quot;,&quot;parse-names&quot;:false,&quot;dropping-particle&quot;:&quot;&quot;,&quot;non-dropping-particle&quot;:&quot;&quot;},{&quot;family&quot;:&quot;Deasy&quot;,&quot;given&quot;:&quot;Rebecca&quot;,&quot;parse-names&quot;:false,&quot;dropping-particle&quot;:&quot;&quot;,&quot;non-dropping-particle&quot;:&quot;&quot;},{&quot;family&quot;:&quot;Keskula&quot;,&quot;given&quot;:&quot;Paula&quot;,&quot;parse-names&quot;:false,&quot;dropping-particle&quot;:&quot;&quot;,&quot;non-dropping-particle&quot;:&quot;&quot;},{&quot;family&quot;:&quot;Ng&quot;,&quot;given&quot;:&quot;Raymond W S&quot;,&quot;parse-names&quot;:false,&quot;dropping-particle&quot;:&quot;&quot;,&quot;non-dropping-particle&quot;:&quot;&quot;},{&quot;family&quot;:&quot;Roberts&quot;,&quot;given&quot;:&quot;emma A&quot;,&quot;parse-names&quot;:false,&quot;dropping-particle&quot;:&quot;&quot;,&quot;non-dropping-particle&quot;:&quot;&quot;},{&quot;family&quot;:&quot;Reznichenko&quot;,&quot;given&quot;:&quot;Elizaveta&quot;,&quot;parse-names&quot;:false,&quot;dropping-particle&quot;:&quot;&quot;,&quot;non-dropping-particle&quot;:&quot;&quot;},{&quot;family&quot;:&quot;Leung&quot;,&quot;given&quot;:&quot;Lisa&quot;,&quot;parse-names&quot;:false,&quot;dropping-particle&quot;:&quot;&quot;,&quot;non-dropping-particle&quot;:&quot;&quot;},{&quot;family&quot;:&quot;Alimova&quot;,&quot;given&quot;:&quot;Maria&quot;,&quot;parse-names&quot;:false,&quot;dropping-particle&quot;:&quot;&quot;,&quot;non-dropping-particle&quot;:&quot;&quot;},{&quot;family&quot;:&quot;Schenone&quot;,&quot;given&quot;:&quot;Monica&quot;,&quot;parse-names&quot;:false,&quot;dropping-particle&quot;:&quot;&quot;,&quot;non-dropping-particle&quot;:&quot;&quot;},{&quot;family&quot;:&quot;Islam&quot;,&quot;given&quot;:&quot;Mirazul&quot;,&quot;parse-names&quot;:false,&quot;dropping-particle&quot;:&quot;&quot;,&quot;non-dropping-particle&quot;:&quot;&quot;},{&quot;family&quot;:&quot;Maruvka&quot;,&quot;given&quot;:&quot;Yosef E&quot;,&quot;parse-names&quot;:false,&quot;dropping-particle&quot;:&quot;&quot;,&quot;non-dropping-particle&quot;:&quot;&quot;},{&quot;family&quot;:&quot;Liu&quot;,&quot;given&quot;:&quot;Yang&quot;,&quot;parse-names&quot;:false,&quot;dropping-particle&quot;:&quot;&quot;,&quot;non-dropping-particle&quot;:&quot;&quot;},{&quot;family&quot;:&quot;Roper&quot;,&quot;given&quot;:&quot;Jatin&quot;,&quot;parse-names&quot;:false,&quot;dropping-particle&quot;:&quot;&quot;,&quot;non-dropping-particle&quot;:&quot;&quot;},{&quot;family&quot;:&quot;Raghavan&quot;,&quot;given&quot;:&quot;Srivatsan&quot;,&quot;parse-names&quot;:false,&quot;dropping-particle&quot;:&quot;&quot;,&quot;non-dropping-particle&quot;:&quot;&quot;},{&quot;family&quot;:&quot;Giannakis&quot;,&quot;given&quot;:&quot;Marios&quot;,&quot;parse-names&quot;:false,&quot;dropping-particle&quot;:&quot;&quot;,&quot;non-dropping-particle&quot;:&quot;&quot;},{&quot;family&quot;:&quot;Tseng&quot;,&quot;given&quot;:&quot;Yuen-Yi&quot;,&quot;parse-names&quot;:false,&quot;dropping-particle&quot;:&quot;&quot;,&quot;non-dropping-particle&quot;:&quot;&quot;},{&quot;family&quot;:&quot;Nagel&quot;,&quot;given&quot;:&quot;Zachary D&quot;,&quot;parse-names&quot;:false,&quot;dropping-particle&quot;:&quot;&quot;,&quot;non-dropping-particle&quot;:&quot;&quot;},{&quot;family&quot;:&quot;D'Andrea&quot;,&quot;given&quot;:&quot;Alan&quot;,&quot;parse-names&quot;:false,&quot;dropping-particle&quot;:&quot;&quot;,&quot;non-dropping-particle&quot;:&quot;&quot;},{&quot;family&quot;:&quot;Root&quot;,&quot;given&quot;:&quot;David E&quot;,&quot;parse-names&quot;:false,&quot;dropping-particle&quot;:&quot;&quot;,&quot;non-dropping-particle&quot;:&quot;&quot;},{&quot;family&quot;:&quot;Boehm&quot;,&quot;given&quot;:&quot;Jesse S&quot;,&quot;parse-names&quot;:false,&quot;dropping-particle&quot;:&quot;&quot;,&quot;non-dropping-particle&quot;:&quot;&quot;},{&quot;family&quot;:&quot;Getz&quot;,&quot;given&quot;:&quot;Gad&quot;,&quot;parse-names&quot;:false,&quot;dropping-particle&quot;:&quot;&quot;,&quot;non-dropping-particle&quot;:&quot;&quot;},{&quot;family&quot;:&quot;Chang&quot;,&quot;given&quot;:&quot;Sandy&quot;,&quot;parse-names&quot;:false,&quot;dropping-particle&quot;:&quot;&quot;,&quot;non-dropping-particle&quot;:&quot;&quot;},{&quot;family&quot;:&quot;Golub&quot;,&quot;given&quot;:&quot;Todd R&quot;,&quot;parse-names&quot;:false,&quot;dropping-particle&quot;:&quot;&quot;,&quot;non-dropping-particle&quot;:&quot;&quot;},{&quot;family&quot;:&quot;Tsherniak&quot;,&quot;given&quot;:&quot;Aviad&quot;,&quot;parse-names&quot;:false,&quot;dropping-particle&quot;:&quot;&quot;,&quot;non-dropping-particle&quot;:&quot;&quot;},{&quot;family&quot;:&quot;Vazquez&quot;,&quot;given&quot;:&quot;Francisca&quot;,&quot;parse-names&quot;:false,&quot;dropping-particle&quot;:&quot;&quot;,&quot;non-dropping-particle&quot;:&quot;&quot;},{&quot;family&quot;:&quot;Bass&quot;,&quot;given&quot;:&quot;Adam J&quot;,&quot;parse-names&quot;:false,&quot;dropping-particle&quot;:&quot;&quot;,&quot;non-dropping-particle&quot;:&quot;&quot;}],&quot;container-title&quot;:&quot;Nature&quot;,&quot;accessed&quot;:{&quot;date-parts&quot;:[[2020,1,2]]},&quot;DOI&quot;:&quot;10.1038/s41586-019-1102-x&quot;,&quot;ISSN&quot;:&quot;1476-4687&quot;,&quot;PMID&quot;:&quot;30971823&quot;,&quot;URL&quot;:&quot;https://doi.org/10.1038/s41586-019-1102-x&quot;,&quot;issued&quot;:{&quot;date-parts&quot;:[[2019]]},&quot;page&quot;:&quot;551-556&quot;,&quot;abstract&quot;:&quot;Synthetic lethality-an interaction between two genetic events through which the co-occurrence of these two genetic events leads to cell death, but each event alone does not-can be exploited for cancer therapeutics1. DNA repair processes represent attractive synthetic lethal targets, because many cancers exhibit an impairment of a DNA repair pathway, which can lead to dependence on specific repair proteins2. The success of poly(ADP-ribose) polymerase 1 (PARP-1) inhibitors in cancers with deficiencies in homologous recombination highlights the potential of this approach3. Hypothesizing that other DNA repair defects would give rise to synthetic lethal relationships, we queried dependencies in cancers with microsatellite instability (MSI), which results from deficient DNA mismatch repair. Here we analysed data from large-scale silencing screens using CRISPR-Cas9-mediated knockout and RNA interference, and found that the RecQ DNA helicase WRN was selectively essential in MSI models in vitro and in vivo, yet dispensable in models of cancers that are microsatellite stable. Depletion of WRN induced double-stranded DNA breaks and promoted apoptosis and cell cycle arrest selectively in MSI models. MSI cancer models required the helicase activity of WRN, but not its exonuclease activity. These findings show that WRN is a synthetic lethal vulnerability and promising drug target for MSI cancers.&quot;,&quot;issue&quot;:&quot;7753&quot;,&quot;volume&quot;:&quot;568&quot;},&quot;isTemporary&quot;:false}],&quot;manualOverride&quot;:{&quot;isManuallyOverriden&quot;:false,&quot;manualOverrideText&quot;:&quot;&quot;,&quot;citeprocText&quot;:&quot;&lt;sup&gt;62,63&lt;/sup&gt;&quot;}},{&quot;properties&quot;:{&quot;noteIndex&quot;:0},&quot;citationID&quot;:&quot;MENDELEY_CITATION_49e86586-1b3c-4a56-8b92-e7e996eb6c6f&quot;,&quot;isEdited&quot;:false,&quot;citationItems&quot;:[{&quot;id&quot;:&quot;08ee9879-7726-358d-920f-399fb0d63d7f&quot;,&quot;itemData&quot;:{&quot;type&quot;:&quot;article-journal&quot;,&quot;id&quot;:&quot;08ee9879-7726-358d-920f-399fb0d63d7f&quot;,&quot;title&quot;:&quot;Defining a Cancer Dependency Map.&quot;,&quot;author&quot;:[{&quot;family&quot;:&quot;Tsherniak&quot;,&quot;given&quot;:&quot;Aviad&quot;,&quot;parse-names&quot;:false,&quot;dropping-particle&quot;:&quot;&quot;,&quot;non-dropping-particle&quot;:&quot;&quot;},{&quot;family&quot;:&quot;Vazquez&quot;,&quot;given&quot;:&quot;Francisca&quot;,&quot;parse-names&quot;:false,&quot;dropping-particle&quot;:&quot;&quot;,&quot;non-dropping-particle&quot;:&quot;&quot;},{&quot;family&quot;:&quot;Montgomery&quot;,&quot;given&quot;:&quot;Phil G&quot;,&quot;parse-names&quot;:false,&quot;dropping-particle&quot;:&quot;&quot;,&quot;non-dropping-particle&quot;:&quot;&quot;},{&quot;family&quot;:&quot;Weir&quot;,&quot;given&quot;:&quot;Barbara A&quot;,&quot;parse-names&quot;:false,&quot;dropping-particle&quot;:&quot;&quot;,&quot;non-dropping-particle&quot;:&quot;&quot;},{&quot;family&quot;:&quot;Kryukov&quot;,&quot;given&quot;:&quot;Gregory&quot;,&quot;parse-names&quot;:false,&quot;dropping-particle&quot;:&quot;&quot;,&quot;non-dropping-particle&quot;:&quot;&quot;},{&quot;family&quot;:&quot;Cowley&quot;,&quot;given&quot;:&quot;Glenn S&quot;,&quot;parse-names&quot;:false,&quot;dropping-particle&quot;:&quot;&quot;,&quot;non-dropping-particle&quot;:&quot;&quot;},{&quot;family&quot;:&quot;Gill&quot;,&quot;given&quot;:&quot;Stanley&quot;,&quot;parse-names&quot;:false,&quot;dropping-particle&quot;:&quot;&quot;,&quot;non-dropping-particle&quot;:&quot;&quot;},{&quot;family&quot;:&quot;Harrington&quot;,&quot;given&quot;:&quot;William F&quot;,&quot;parse-names&quot;:false,&quot;dropping-particle&quot;:&quot;&quot;,&quot;non-dropping-particle&quot;:&quot;&quot;},{&quot;family&quot;:&quot;Pantel&quot;,&quot;given&quot;:&quot;Sasha&quot;,&quot;parse-names&quot;:false,&quot;dropping-particle&quot;:&quot;&quot;,&quot;non-dropping-particle&quot;:&quot;&quot;},{&quot;family&quot;:&quot;Krill-Burger&quot;,&quot;given&quot;:&quot;John M&quot;,&quot;parse-names&quot;:false,&quot;dropping-particle&quot;:&quot;&quot;,&quot;non-dropping-particle&quot;:&quot;&quot;},{&quot;family&quot;:&quot;Meyers&quot;,&quot;given&quot;:&quot;Robin M&quot;,&quot;parse-names&quot;:false,&quot;dropping-particle&quot;:&quot;&quot;,&quot;non-dropping-particle&quot;:&quot;&quot;},{&quot;family&quot;:&quot;Ali&quot;,&quot;given&quot;:&quot;Levi&quot;,&quot;parse-names&quot;:false,&quot;dropping-particle&quot;:&quot;&quot;,&quot;non-dropping-particle&quot;:&quot;&quot;},{&quot;family&quot;:&quot;Goodale&quot;,&quot;given&quot;:&quot;Amy&quot;,&quot;parse-names&quot;:false,&quot;dropping-particle&quot;:&quot;&quot;,&quot;non-dropping-particle&quot;:&quot;&quot;},{&quot;family&quot;:&quot;Lee&quot;,&quot;given&quot;:&quot;Yenarae&quot;,&quot;parse-names&quot;:false,&quot;dropping-particle&quot;:&quot;&quot;,&quot;non-dropping-particle&quot;:&quot;&quot;},{&quot;family&quot;:&quot;Jiang&quot;,&quot;given&quot;:&quot;Guozhi&quot;,&quot;parse-names&quot;:false,&quot;dropping-particle&quot;:&quot;&quot;,&quot;non-dropping-particle&quot;:&quot;&quot;},{&quot;family&quot;:&quot;Hsiao&quot;,&quot;given&quot;:&quot;Jessica&quot;,&quot;parse-names&quot;:false,&quot;dropping-particle&quot;:&quot;&quot;,&quot;non-dropping-particle&quot;:&quot;&quot;},{&quot;family&quot;:&quot;Gerath&quot;,&quot;given&quot;:&quot;William F J&quot;,&quot;parse-names&quot;:false,&quot;dropping-particle&quot;:&quot;&quot;,&quot;non-dropping-particle&quot;:&quot;&quot;},{&quot;family&quot;:&quot;Howell&quot;,&quot;given&quot;:&quot;Sara&quot;,&quot;parse-names&quot;:false,&quot;dropping-particle&quot;:&quot;&quot;,&quot;non-dropping-particle&quot;:&quot;&quot;},{&quot;family&quot;:&quot;Merkel&quot;,&quot;given&quot;:&quot;Erin&quot;,&quot;parse-names&quot;:false,&quot;dropping-particle&quot;:&quot;&quot;,&quot;non-dropping-particle&quot;:&quot;&quot;},{&quot;family&quot;:&quot;Ghandi&quot;,&quot;given&quot;:&quot;Mahmoud&quot;,&quot;parse-names&quot;:false,&quot;dropping-particle&quot;:&quot;&quot;,&quot;non-dropping-particle&quot;:&quot;&quot;},{&quot;family&quot;:&quot;Garraway&quot;,&quot;given&quot;:&quot;Levi A&quot;,&quot;parse-names&quot;:false,&quot;dropping-particle&quot;:&quot;&quot;,&quot;non-dropping-particle&quot;:&quot;&quot;},{&quot;family&quot;:&quot;Root&quot;,&quot;given&quot;:&quot;David E&quot;,&quot;parse-names&quot;:false,&quot;dropping-particle&quot;:&quot;&quot;,&quot;non-dropping-particle&quot;:&quot;&quot;},{&quot;family&quot;:&quot;Golub&quot;,&quot;given&quot;:&quot;Todd R&quot;,&quot;parse-names&quot;:false,&quot;dropping-particle&quot;:&quot;&quot;,&quot;non-dropping-particle&quot;:&quot;&quot;},{&quot;family&quot;:&quot;Boehm&quot;,&quot;given&quot;:&quot;Jesse S&quot;,&quot;parse-names&quot;:false,&quot;dropping-particle&quot;:&quot;&quot;,&quot;non-dropping-particle&quot;:&quot;&quot;},{&quot;family&quot;:&quot;Hahn&quot;,&quot;given&quot;:&quot;William C&quot;,&quot;parse-names&quot;:false,&quot;dropping-particle&quot;:&quot;&quot;,&quot;non-dropping-particle&quot;:&quot;&quot;}],&quot;container-title&quot;:&quot;Cell&quot;,&quot;DOI&quot;:&quot;10.1016/j.cell.2017.06.010&quot;,&quot;ISBN&quot;:&quot;9788599141038&quot;,&quot;ISSN&quot;:&quot;1097-4172&quot;,&quot;PMID&quot;:&quot;28753430&quot;,&quot;URL&quot;:&quot;http://dx.doi.org/10.1016/j.cell.2017.06.010&quot;,&quot;issued&quot;:{&quot;date-parts&quot;:[[2017,7,27]]},&quot;page&quot;:&quot;564-576.e16&quot;,&quot;abstract&quot;:&quot;Most human epithelial tumors harbor numerous alterations, making it difficult to predict which genes are required for tumor survival. To systematically identify cancer dependencies, we analyzed 501 genome-scale loss-of-function screens performed in diverse human cancer cell lines. We developed DEMETER, an analytical framework that segregates on- from off-target effects of RNAi. 769 genes were differentially required in subsets of these cell lines at a threshold of six SDs from the mean. We found predictive models for 426 dependencies (55%) by nonlinear regression modeling considering 66,646 molecular features. Many dependencies fall into a limited number of classes, and unexpectedly, in 82% of models, the top biomarkers were expression based. We demonstrated the basis behind one such predictive model linking hypermethylation of the UBB ubiquitin gene to a dependency on UBC. Together, these observations provide a foundation for a cancer dependency map that facilitates the prioritization of therapeutic targets.&quot;,&quot;publisher&quot;:&quot;Elsevier Inc&quot;,&quot;issue&quot;:&quot;3&quot;,&quot;volume&quot;:&quot;170&quot;},&quot;isTemporary&quot;:false},{&quot;id&quot;:&quot;92089d47-df85-3419-b957-0e9f8892490d&quot;,&quot;itemData&quot;:{&quot;type&quot;:&quot;article-journal&quot;,&quot;id&quot;:&quot;92089d47-df85-3419-b957-0e9f8892490d&quot;,&quot;title&quot;:&quot;Computational correction of copy number effect improves specificity of CRISPR-Cas9 essentiality screens in cancer cells.&quot;,&quot;author&quot;:[{&quot;family&quot;:&quot;Meyers&quot;,&quot;given&quot;:&quot;Robin M.&quot;,&quot;parse-names&quot;:false,&quot;dropping-particle&quot;:&quot;&quot;,&quot;non-dropping-particle&quot;:&quot;&quot;},{&quot;family&quot;:&quot;Bryan&quot;,&quot;given&quot;:&quot;Jordan G.&quot;,&quot;parse-names&quot;:false,&quot;dropping-particle&quot;:&quot;&quot;,&quot;non-dropping-particle&quot;:&quot;&quot;},{&quot;family&quot;:&quot;McFarland&quot;,&quot;given&quot;:&quot;James M.&quot;,&quot;parse-names&quot;:false,&quot;dropping-particle&quot;:&quot;&quot;,&quot;non-dropping-particle&quot;:&quot;&quot;},{&quot;family&quot;:&quot;Weir&quot;,&quot;given&quot;:&quot;Barbara A.&quot;,&quot;parse-names&quot;:false,&quot;dropping-particle&quot;:&quot;&quot;,&quot;non-dropping-particle&quot;:&quot;&quot;},{&quot;family&quot;:&quot;Sizemore&quot;,&quot;given&quot;:&quot;Ann E.&quot;,&quot;parse-names&quot;:false,&quot;dropping-particle&quot;:&quot;&quot;,&quot;non-dropping-particle&quot;:&quot;&quot;},{&quot;family&quot;:&quot;Xu&quot;,&quot;given&quot;:&quot;Han&quot;,&quot;parse-names&quot;:false,&quot;dropping-particle&quot;:&quot;&quot;,&quot;non-dropping-particle&quot;:&quot;&quot;},{&quot;family&quot;:&quot;Dharia&quot;,&quot;given&quot;:&quot;Neekesh&quot;,&quot;parse-names&quot;:false,&quot;dropping-particle&quot;:&quot;v.&quot;,&quot;non-dropping-particle&quot;:&quot;&quot;},{&quot;family&quot;:&quot;Montgomery&quot;,&quot;given&quot;:&quot;Phillip G.&quot;,&quot;parse-names&quot;:false,&quot;dropping-particle&quot;:&quot;&quot;,&quot;non-dropping-particle&quot;:&quot;&quot;},{&quot;family&quot;:&quot;Cowley&quot;,&quot;given&quot;:&quot;Glenn S.&quot;,&quot;parse-names&quot;:false,&quot;dropping-particle&quot;:&quot;&quot;,&quot;non-dropping-particle&quot;:&quot;&quot;},{&quot;family&quot;:&quot;Pantel&quot;,&quot;given&quot;:&quot;Sasha&quot;,&quot;parse-names&quot;:false,&quot;dropping-particle&quot;:&quot;&quot;,&quot;non-dropping-particle&quot;:&quot;&quot;},{&quot;family&quot;:&quot;Goodale&quot;,&quot;given&quot;:&quot;Amy&quot;,&quot;parse-names&quot;:false,&quot;dropping-particle&quot;:&quot;&quot;,&quot;non-dropping-particle&quot;:&quot;&quot;},{&quot;family&quot;:&quot;Lee&quot;,&quot;given&quot;:&quot;Yenarae&quot;,&quot;parse-names&quot;:false,&quot;dropping-particle&quot;:&quot;&quot;,&quot;non-dropping-particle&quot;:&quot;&quot;},{&quot;family&quot;:&quot;Ali&quot;,&quot;given&quot;:&quot;Levi D.&quot;,&quot;parse-names&quot;:false,&quot;dropping-particle&quot;:&quot;&quot;,&quot;non-dropping-particle&quot;:&quot;&quot;},{&quot;family&quot;:&quot;Jiang&quot;,&quot;given&quot;:&quot;Guozhi&quot;,&quot;parse-names&quot;:false,&quot;dropping-particle&quot;:&quot;&quot;,&quot;non-dropping-particle&quot;:&quot;&quot;},{&quot;family&quot;:&quot;Lubonja&quot;,&quot;given&quot;:&quot;Rakela&quot;,&quot;parse-names&quot;:false,&quot;dropping-particle&quot;:&quot;&quot;,&quot;non-dropping-particle&quot;:&quot;&quot;},{&quot;family&quot;:&quot;Harrington&quot;,&quot;given&quot;:&quot;William F.&quot;,&quot;parse-names&quot;:false,&quot;dropping-particle&quot;:&quot;&quot;,&quot;non-dropping-particle&quot;:&quot;&quot;},{&quot;family&quot;:&quot;Strickland&quot;,&quot;given&quot;:&quot;Matthew&quot;,&quot;parse-names&quot;:false,&quot;dropping-particle&quot;:&quot;&quot;,&quot;non-dropping-particle&quot;:&quot;&quot;},{&quot;family&quot;:&quot;Wu&quot;,&quot;given&quot;:&quot;Ting&quot;,&quot;parse-names&quot;:false,&quot;dropping-particle&quot;:&quot;&quot;,&quot;non-dropping-particle&quot;:&quot;&quot;},{&quot;family&quot;:&quot;Hawes&quot;,&quot;given&quot;:&quot;Derek C.&quot;,&quot;parse-names&quot;:false,&quot;dropping-particle&quot;:&quot;&quot;,&quot;non-dropping-particle&quot;:&quot;&quot;},{&quot;family&quot;:&quot;Zhivich&quot;,&quot;given&quot;:&quot;Victor A.&quot;,&quot;parse-names&quot;:false,&quot;dropping-particle&quot;:&quot;&quot;,&quot;non-dropping-particle&quot;:&quot;&quot;},{&quot;family&quot;:&quot;Wyatt&quot;,&quot;given&quot;:&quot;Meghan R.&quot;,&quot;parse-names&quot;:false,&quot;dropping-particle&quot;:&quot;&quot;,&quot;non-dropping-particle&quot;:&quot;&quot;},{&quot;family&quot;:&quot;Kalani&quot;,&quot;given&quot;:&quot;Zohra&quot;,&quot;parse-names&quot;:false,&quot;dropping-particle&quot;:&quot;&quot;,&quot;non-dropping-particle&quot;:&quot;&quot;},{&quot;family&quot;:&quot;Chang&quot;,&quot;given&quot;:&quot;Jaime J.&quot;,&quot;parse-names&quot;:false,&quot;dropping-particle&quot;:&quot;&quot;,&quot;non-dropping-particle&quot;:&quot;&quot;},{&quot;family&quot;:&quot;Okamoto&quot;,&quot;given&quot;:&quot;Michael&quot;,&quot;parse-names&quot;:false,&quot;dropping-particle&quot;:&quot;&quot;,&quot;non-dropping-particle&quot;:&quot;&quot;},{&quot;family&quot;:&quot;Stegmaier&quot;,&quot;given&quot;:&quot;Kimberly&quot;,&quot;parse-names&quot;:false,&quot;dropping-particle&quot;:&quot;&quot;,&quot;non-dropping-particle&quot;:&quot;&quot;},{&quot;family&quot;:&quot;Golub&quot;,&quot;given&quot;:&quot;Todd R.&quot;,&quot;parse-names&quot;:false,&quot;dropping-particle&quot;:&quot;&quot;,&quot;non-dropping-particle&quot;:&quot;&quot;},{&quot;family&quot;:&quot;Boehm&quot;,&quot;given&quot;:&quot;Jesse S.&quot;,&quot;parse-names&quot;:false,&quot;dropping-particle&quot;:&quot;&quot;,&quot;non-dropping-particle&quot;:&quot;&quot;},{&quot;family&quot;:&quot;Vazquez&quot;,&quot;given&quot;:&quot;Francisca&quot;,&quot;parse-names&quot;:false,&quot;dropping-particle&quot;:&quot;&quot;,&quot;non-dropping-particle&quot;:&quot;&quot;},{&quot;family&quot;:&quot;Root&quot;,&quot;given&quot;:&quot;David E.&quot;,&quot;parse-names&quot;:false,&quot;dropping-particle&quot;:&quot;&quot;,&quot;non-dropping-particle&quot;:&quot;&quot;},{&quot;family&quot;:&quot;Hahn&quot;,&quot;given&quot;:&quot;William C.&quot;,&quot;parse-names&quot;:false,&quot;dropping-particle&quot;:&quot;&quot;,&quot;non-dropping-particle&quot;:&quot;&quot;},{&quot;family&quot;:&quot;Tsherniak&quot;,&quot;given&quot;:&quot;Aviad&quot;,&quot;parse-names&quot;:false,&quot;dropping-particle&quot;:&quot;&quot;,&quot;non-dropping-particle&quot;:&quot;&quot;}],&quot;container-title&quot;:&quot;Nature genetics&quot;,&quot;DOI&quot;:&quot;10.1038/ng.3984&quot;,&quot;ISBN&quot;:&quot;1546-1718 (Electronic) 1061-4036 (Linking)&quot;,&quot;ISSN&quot;:&quot;1546-1718&quot;,&quot;PMID&quot;:&quot;29083409&quot;,&quot;URL&quot;:&quot;https://doi.&quot;,&quot;issued&quot;:{&quot;date-parts&quot;:[[2017,12]]},&quot;page&quot;:&quot;1779-1784&quot;,&quot;abstract&quot;:&quot;The CRISPR-Cas9 system has revolutionized gene editing both at single genes and in multiplexed loss-of-function screens, thus enabling precise genome-scale identification of genes essential for proliferation and survival of cancer cells. However, previous studies have reported that a gene-independent antiproliferative effect of Cas9-mediated DNA cleavage confounds such measurement of genetic dependency, thereby leading to false-positive results in copy number-amplified regions. We developed CERES, a computational method to estimate gene-dependency levels from CRISPR-Cas9 essentiality screens while accounting for the copy number-specific effect. In our efforts to define a cancer dependency map, we performed genome-scale CRISPR-Cas9 essentiality screens across 342 cancer cell lines and applied CERES to this data set. We found that CERES decreased false-positive results and estimated sgRNA activity for both this data set and previously published screens performed with different sgRNA libraries. We further demonstrate the utility of this collection of screens, after CERES correction, for identifying cancer-type-specific vulnerabilities.&quot;,&quot;issue&quot;:&quot;12&quot;,&quot;volume&quot;:&quot;49&quot;},&quot;isTemporary&quot;:false}],&quot;manualOverride&quot;:{&quot;isManuallyOverriden&quot;:false,&quot;manualOverrideText&quot;:&quot;&quot;,&quot;citeprocText&quot;:&quot;&lt;sup&gt;64,65&lt;/sup&gt;&quot;}},{&quot;citationID&quot;:&quot;MENDELEY_CITATION_f6719df8-c13a-49cc-abec-482d8f2f0669&quot;,&quot;citationItems&quot;:[{&quot;id&quot;:&quot;4eb238fd-9d75-3b19-8c99-c3e4188894f3&quot;,&quot;itemData&quot;:{&quot;type&quot;:&quot;article-journal&quot;,&quot;id&quot;:&quot;4eb238fd-9d75-3b19-8c99-c3e4188894f3&quot;,&quot;title&quot;:&quot;Gene set enrichment analysis: a knowledge-based approach for interpreting genome-wide expression profiles.&quot;,&quot;author&quot;:[{&quot;family&quot;:&quot;Subramanian&quot;,&quot;given&quot;:&quot;Aravind&quot;,&quot;parse-names&quot;:false,&quot;dropping-particle&quot;:&quot;&quot;,&quot;non-dropping-particle&quot;:&quot;&quot;},{&quot;family&quot;:&quot;Tamayo&quot;,&quot;given&quot;:&quot;Pablo&quot;,&quot;parse-names&quot;:false,&quot;dropping-particle&quot;:&quot;&quot;,&quot;non-dropping-particle&quot;:&quot;&quot;},{&quot;family&quot;:&quot;Mootha&quot;,&quot;given&quot;:&quot;Vamsi K.&quot;,&quot;parse-names&quot;:false,&quot;dropping-particle&quot;:&quot;&quot;,&quot;non-dropping-particle&quot;:&quot;&quot;},{&quot;family&quot;:&quot;Mukherjee&quot;,&quot;given&quot;:&quot;Sayan&quot;,&quot;parse-names&quot;:false,&quot;dropping-particle&quot;:&quot;&quot;,&quot;non-dropping-particle&quot;:&quot;&quot;},{&quot;family&quot;:&quot;Ebert&quot;,&quot;given&quot;:&quot;Benjamin L.&quot;,&quot;parse-names&quot;:false,&quot;dropping-particle&quot;:&quot;&quot;,&quot;non-dropping-particle&quot;:&quot;&quot;},{&quot;family&quot;:&quot;Gillette&quot;,&quot;given&quot;:&quot;Michael A.&quot;,&quot;parse-names&quot;:false,&quot;dropping-particle&quot;:&quot;&quot;,&quot;non-dropping-particle&quot;:&quot;&quot;},{&quot;family&quot;:&quot;Paulovich&quot;,&quot;given&quot;:&quot;Amanda&quot;,&quot;parse-names&quot;:false,&quot;dropping-particle&quot;:&quot;&quot;,&quot;non-dropping-particle&quot;:&quot;&quot;},{&quot;family&quot;:&quot;Pomeroy&quot;,&quot;given&quot;:&quot;Scott L.&quot;,&quot;parse-names&quot;:false,&quot;dropping-particle&quot;:&quot;&quot;,&quot;non-dropping-particle&quot;:&quot;&quot;},{&quot;family&quot;:&quot;Golub&quot;,&quot;given&quot;:&quot;Todd R.&quot;,&quot;parse-names&quot;:false,&quot;dropping-particle&quot;:&quot;&quot;,&quot;non-dropping-particle&quot;:&quot;&quot;},{&quot;family&quot;:&quot;Lander&quot;,&quot;given&quot;:&quot;Eric S.&quot;,&quot;parse-names&quot;:false,&quot;dropping-particle&quot;:&quot;&quot;,&quot;non-dropping-particle&quot;:&quot;&quot;},{&quot;family&quot;:&quot;Mesirov&quot;,&quot;given&quot;:&quot;Jill P.&quot;,&quot;parse-names&quot;:false,&quot;dropping-particle&quot;:&quot;&quot;,&quot;non-dropping-particle&quot;:&quot;&quot;}],&quot;container-title&quot;:&quot;Proceedings of the National Academy of Sciences of the United States of America&quot;,&quot;DOI&quot;:&quot;10.1073/pnas.0506580102&quot;,&quot;ISBN&quot;:&quot;0027-8424 (Print) 0027-8424 (Linking)&quot;,&quot;ISSN&quot;:&quot;0027-8424&quot;,&quot;PMID&quot;:&quot;16199517&quot;,&quot;URL&quot;:&quot;http://www.pnas.org/cgi/doi/10.1073/pnas.0506580102&quot;,&quot;issued&quot;:{&quot;date-parts&quot;:[[2005,10,25]]},&quot;page&quot;:&quot;15545-50&quot;,&quot;abstract&quot;:&quo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quot;,&quot;issue&quot;:&quot;43&quot;,&quot;volume&quot;:&quot;102&quot;},&quot;isTemporary&quot;:false}],&quot;properties&quot;:{&quot;noteIndex&quot;:0},&quot;isEdited&quot;:false,&quot;manualOverride&quot;:{&quot;isManuallyOverriden&quot;:false,&quot;citeprocText&quot;:&quot;&lt;sup&gt;66&lt;/sup&gt;&quot;,&quot;manualOverrideText&quot;:&quot;&quot;},&quot;citationTag&quot;:&quot;MENDELEY_CITATION_{\&quot;citationID\&quot;:\&quot;MENDELEY_CITATION_f6719df8-c13a-49cc-abec-482d8f2f0669\&quot;,\&quot;citationItems\&quot;:[{\&quot;id\&quot;:\&quot;4eb238fd-9d75-3b19-8c99-c3e4188894f3\&quot;,\&quot;itemData\&quot;:{\&quot;type\&quot;:\&quot;article-journal\&quot;,\&quot;id\&quot;:\&quot;4eb238fd-9d75-3b19-8c99-c3e4188894f3\&quot;,\&quot;title\&quot;:\&quot;Gene set enrichment analysis: a knowledge-based approach for interpreting genome-wide expression profiles.\&quot;,\&quot;author\&quot;:[{\&quot;family\&quot;:\&quot;Subramanian\&quot;,\&quot;given\&quot;:\&quot;Aravind\&quot;,\&quot;parse-names\&quot;:false,\&quot;dropping-particle\&quot;:\&quot;\&quot;,\&quot;non-dropping-particle\&quot;:\&quot;\&quot;},{\&quot;family\&quot;:\&quot;Tamayo\&quot;,\&quot;given\&quot;:\&quot;Pablo\&quot;,\&quot;parse-names\&quot;:false,\&quot;dropping-particle\&quot;:\&quot;\&quot;,\&quot;non-dropping-particle\&quot;:\&quot;\&quot;},{\&quot;family\&quot;:\&quot;Mootha\&quot;,\&quot;given\&quot;:\&quot;Vamsi K.\&quot;,\&quot;parse-names\&quot;:false,\&quot;dropping-particle\&quot;:\&quot;\&quot;,\&quot;non-dropping-particle\&quot;:\&quot;\&quot;},{\&quot;family\&quot;:\&quot;Mukherjee\&quot;,\&quot;given\&quot;:\&quot;Sayan\&quot;,\&quot;parse-names\&quot;:false,\&quot;dropping-particle\&quot;:\&quot;\&quot;,\&quot;non-dropping-particle\&quot;:\&quot;\&quot;},{\&quot;family\&quot;:\&quot;Ebert\&quot;,\&quot;given\&quot;:\&quot;Benjamin L.\&quot;,\&quot;parse-names\&quot;:false,\&quot;dropping-particle\&quot;:\&quot;\&quot;,\&quot;non-dropping-particle\&quot;:\&quot;\&quot;},{\&quot;family\&quot;:\&quot;Gillette\&quot;,\&quot;given\&quot;:\&quot;Michael A.\&quot;,\&quot;parse-names\&quot;:false,\&quot;dropping-particle\&quot;:\&quot;\&quot;,\&quot;non-dropping-particle\&quot;:\&quot;\&quot;},{\&quot;family\&quot;:\&quot;Paulovich\&quot;,\&quot;given\&quot;:\&quot;Amanda\&quot;,\&quot;parse-names\&quot;:false,\&quot;dropping-particle\&quot;:\&quot;\&quot;,\&quot;non-dropping-particle\&quot;:\&quot;\&quot;},{\&quot;family\&quot;:\&quot;Pomeroy\&quot;,\&quot;given\&quot;:\&quot;Scott L.\&quot;,\&quot;parse-names\&quot;:false,\&quot;dropping-particle\&quot;:\&quot;\&quot;,\&quot;non-dropping-particle\&quot;:\&quot;\&quot;},{\&quot;family\&quot;:\&quot;Golub\&quot;,\&quot;given\&quot;:\&quot;Todd R.\&quot;,\&quot;parse-names\&quot;:false,\&quot;dropping-particle\&quot;:\&quot;\&quot;,\&quot;non-dropping-particle\&quot;:\&quot;\&quot;},{\&quot;family\&quot;:\&quot;Lander\&quot;,\&quot;given\&quot;:\&quot;Eric S.\&quot;,\&quot;parse-names\&quot;:false,\&quot;dropping-particle\&quot;:\&quot;\&quot;,\&quot;non-dropping-particle\&quot;:\&quot;\&quot;},{\&quot;family\&quot;:\&quot;Mesirov\&quot;,\&quot;given\&quot;:\&quot;Jill P.\&quot;,\&quot;parse-names\&quot;:false,\&quot;dropping-particle\&quot;:\&quot;\&quot;,\&quot;non-dropping-particle\&quot;:\&quot;\&quot;}],\&quot;container-title\&quot;:\&quot;Proceedings of the National Academy of Sciences of the United States of America\&quot;,\&quot;DOI\&quot;:\&quot;10.1073/pnas.0506580102\&quot;,\&quot;ISBN\&quot;:\&quot;0027-8424 (Print) 0027-8424 (Linking)\&quot;,\&quot;ISSN\&quot;:\&quot;0027-8424\&quot;,\&quot;PMID\&quot;:\&quot;16199517\&quot;,\&quot;URL\&quot;:\&quot;http://www.pnas.org/cgi/doi/10.1073/pnas.0506580102\&quot;,\&quot;issued\&quot;:{\&quot;date-parts\&quot;:[[2005,10,25]]},\&quot;page\&quot;:\&quot;15545-50\&quot;,\&quot;abstract\&quot;:\&quo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quot;,\&quot;issue\&quot;:\&quot;43\&quot;,\&quot;volume\&quot;:\&quot;102\&quot;},\&quot;isTemporary\&quot;:false}],\&quot;properties\&quot;:{\&quot;noteIndex\&quot;:0},\&quot;isEdited\&quot;:false,\&quot;manualOverride\&quot;:{\&quot;isManuallyOverriden\&quot;:false,\&quot;citeprocText\&quot;:\&quot;\&quot;,\&quot;manualOverrideText\&quot;:\&quot;\&quot;}}&quot;},{&quot;properties&quot;:{&quot;noteIndex&quot;:0},&quot;citationID&quot;:&quot;MENDELEY_CITATION_ecc5d819-f6c4-4c2e-b74c-1ac35af659ee&quot;,&quot;isEdited&quot;:false,&quot;citationItems&quot;:[{&quot;id&quot;:&quot;1c7e8ac5-997f-3da1-bcf6-fa568c4b29f3&quot;,&quot;itemData&quot;:{&quot;type&quot;:&quot;article-journal&quot;,&quot;id&quot;:&quot;1c7e8ac5-997f-3da1-bcf6-fa568c4b29f3&quot;,&quot;title&quot;:&quot;miR-199a-5p Regulates Urothelial Permeability and May Play a Role in Bladder Pain Syndrome&quot;,&quot;author&quot;:[{&quot;family&quot;:&quot;Monastyrskaya&quot;,&quot;given&quot;:&quot;Katia&quot;,&quot;parse-names&quot;:false,&quot;dropping-particle&quot;:&quot;&quot;,&quot;non-dropping-particle&quot;:&quot;&quot;},{&quot;family&quot;:&quot;Sánchez-Freire&quot;,&quot;given&quot;:&quot;Verónica&quot;,&quot;parse-names&quot;:false,&quot;dropping-particle&quot;:&quot;&quot;,&quot;non-dropping-particle&quot;:&quot;&quot;},{&quot;family&quot;:&quot;Hashemi Gheinani&quot;,&quot;given&quot;:&quot;Ali&quot;,&quot;parse-names&quot;:false,&quot;dropping-particle&quot;:&quot;&quot;,&quot;non-dropping-particle&quot;:&quot;&quot;},{&quot;family&quot;:&quot;Klumpp&quot;,&quot;given&quot;:&quot;David J.&quot;,&quot;parse-names&quot;:false,&quot;dropping-particle&quot;:&quot;&quot;,&quot;non-dropping-particle&quot;:&quot;&quot;},{&quot;family&quot;:&quot;Babiychuk&quot;,&quot;given&quot;:&quot;Eduard B.&quot;,&quot;parse-names&quot;:false,&quot;dropping-particle&quot;:&quot;&quot;,&quot;non-dropping-particle&quot;:&quot;&quot;},{&quot;family&quot;:&quot;Draeger&quot;,&quot;given&quot;:&quot;Annette&quot;,&quot;parse-names&quot;:false,&quot;dropping-particle&quot;:&quot;&quot;,&quot;non-dropping-particle&quot;:&quot;&quot;},{&quot;family&quot;:&quot;Burkhard&quot;,&quot;given&quot;:&quot;Fiona C.&quot;,&quot;parse-names&quot;:false,&quot;dropping-particle&quot;:&quot;&quot;,&quot;non-dropping-particle&quot;:&quot;&quot;}],&quot;container-title&quot;:&quot;American Journal of Pathology&quot;,&quot;accessed&quot;:{&quot;date-parts&quot;:[[2020,5,17]]},&quot;DOI&quot;:&quot;10.1016/j.ajpath.2012.10.020&quot;,&quot;ISSN&quot;:&quot;00029440&quot;,&quot;PMID&quot;:&quot;23201090&quot;,&quot;issued&quot;:{&quot;date-parts&quot;:[[2013,2,1]]},&quot;page&quot;:&quot;431-448&quot;,&quot;abstract&quot;:&quot;Defects in urothelial integrity resulting in leakage and activation of underlying sensory nerves are potential causative factors of bladder pain syndrome, a clinical syndrome of pelvic pain and urinary urgency/frequency in the absence of a specific cause. Herein, we identified the microRNA miR-199a-5p as an important regulator of intercellular junctions. On overexpression in urothelial cells, it impairs correct tight junction formation and leads to increased permeability. miR-199a-5p directly targets mRNAs encoding LIN7C, ARHGAP12, PALS1, RND1, and PVRL1 and attenuates their expression levels to a similar extent. Using laser microdissection, we showed that miR-199a-5p is predominantly expressed in bladder smooth muscle but that it is also detected in mature bladder urothelium and primary urothelial cultures. In the urothelium, its expression can be up-regulated after activation of cAMP signaling pathways. While validating miR-199a-5p targets, we delineated novel functions of LIN7C and ARHGAP12 in urothelial integrity and confirmed the essential role of PALS1 in establishing and maintaining urothelial polarity and junction assembly. The present results point to a possible link between miR-199a-5p expression and the control of urothelial permeability in bladder pain syndrome. Up-regulation of miR-199a-5p and concomitant down-regulation of its multiple targets might be detrimental to the establishment of a tight urothelial barrier, leading to chronic pain. © 2013 American Society for Investigative Pathology.&quot;,&quot;publisher&quot;:&quot;Elsevier&quot;,&quot;issue&quot;:&quot;2&quot;,&quot;volume&quot;:&quot;182&quot;},&quot;isTemporary&quot;:false}],&quot;manualOverride&quot;:{&quot;isManuallyOverriden&quot;:false,&quot;manualOverrideText&quot;:&quot;&quot;,&quot;citeprocText&quot;:&quot;&lt;sup&gt;67&lt;/sup&gt;&quot;}},{&quot;citationID&quot;:&quot;MENDELEY_CITATION_041e9ed6-e29e-45b9-ad51-812b77e4c44c&quot;,&quot;citationItems&quot;:[{&quot;id&quot;:&quot;c4521de1-c161-3711-9cc1-9fdba0bb2502&quot;,&quot;itemData&quot;:{&quot;type&quot;:&quot;article-journal&quot;,&quot;id&quot;:&quot;c4521de1-c161-3711-9cc1-9fdba0bb2502&quot;,&quot;title&quot;:&quot;Apoptosis promoted by up-regulation of TFPT (TCF3 fusion partner) appears p53 independent, cell type restricted and cell density influenced&quot;,&quot;author&quot;:[{&quot;family&quot;:&quot;Franchini&quot;,&quot;given&quot;:&quot;Chiara&quot;,&quot;parse-names&quot;:false,&quot;dropping-particle&quot;:&quot;&quot;,&quot;non-dropping-particle&quot;:&quot;&quot;},{&quot;family&quot;:&quot;Fontana&quot;,&quot;given&quot;:&quot;Floriana&quot;,&quot;parse-names&quot;:false,&quot;dropping-particle&quot;:&quot;&quot;,&quot;non-dropping-particle&quot;:&quot;&quot;},{&quot;family&quot;:&quot;Minuzzo&quot;,&quot;given&quot;:&quot;Mario&quot;,&quot;parse-names&quot;:false,&quot;dropping-particle&quot;:&quot;&quot;,&quot;non-dropping-particle&quot;:&quot;&quot;},{&quot;family&quot;:&quot;Babbio&quot;,&quot;given&quot;:&quot;Federica&quot;,&quot;parse-names&quot;:false,&quot;dropping-particle&quot;:&quot;&quot;,&quot;non-dropping-particle&quot;:&quot;&quot;},{&quot;family&quot;:&quot;Privitera&quot;,&quot;given&quot;:&quot;Enrica&quot;,&quot;parse-names&quot;:false,&quot;dropping-particle&quot;:&quot;&quot;,&quot;non-dropping-particle&quot;:&quot;&quot;}],&quot;container-title&quot;:&quot;Apoptosis&quot;,&quot;accessed&quot;:{&quot;date-parts&quot;:[[2020,5,17]]},&quot;DOI&quot;:&quot;10.1007/s10495-006-0195-5&quot;,&quot;ISSN&quot;:&quot;13608185&quot;,&quot;PMID&quot;:&quot;17041757&quot;,&quot;issued&quot;:{&quot;date-parts&quot;:[[2006,12,12]]},&quot;page&quot;:&quot;2217-2224&quot;,&quot;abstract&quot;:&quot;The TFPT/FB1 gene was identified because of its involvement in childhood pre-B acute lymphoblastic leukaemia (ALL). Although its specific function is still unclear, Tfpt has been implicated in cell proliferation and induction of programmed cell death (PCD). Given the critical role of PCD in leukemogenesis, we have investigated the responsiveness of different cell lines to TFPT over expression and the consequent induction of PCD by proliferation kinetic analysis, immunolocalization and TUNEL assay. We have also tested the involvement of factors implicated in cell cycle progression and apoptosis, i.e. caspases, p53, Cdc2. Our results indicate that over expression of TFPT promotes caspase 9-dependent apoptosis, nevertheless the apoptotic cascade is engaged only in culture conditions sustaining cell proliferation and different cell lines display differential responsiveness to TFPT induced apoptosis Although p53 is a main regulator of apoptosis in mammalian cells, the Tfpt induced apoptosis appears p53-independent. These results are discussed relatively to the role played by TFPT in leukemogenesis. © 2006 Springer Science + Business Media, LLC.&quot;,&quot;publisher&quot;:&quot;Springer&quot;,&quot;issue&quot;:&quot;12&quot;,&quot;volume&quot;:&quot;11&quot;},&quot;isTemporary&quot;:false}],&quot;properties&quot;:{&quot;noteIndex&quot;:0},&quot;isEdited&quot;:false,&quot;manualOverride&quot;:{&quot;isManuallyOverriden&quot;:false,&quot;citeprocText&quot;:&quot;&lt;sup&gt;68&lt;/sup&gt;&quot;,&quot;manualOverrideText&quot;:&quot;&quot;},&quot;citationTag&quot;:&quot;MENDELEY_CITATION_{\&quot;citationID\&quot;:\&quot;MENDELEY_CITATION_041e9ed6-e29e-45b9-ad51-812b77e4c44c\&quot;,\&quot;citationItems\&quot;:[{\&quot;id\&quot;:\&quot;c4521de1-c161-3711-9cc1-9fdba0bb2502\&quot;,\&quot;itemData\&quot;:{\&quot;type\&quot;:\&quot;article-journal\&quot;,\&quot;id\&quot;:\&quot;c4521de1-c161-3711-9cc1-9fdba0bb2502\&quot;,\&quot;title\&quot;:\&quot;Apoptosis promoted by up-regulation of TFPT (TCF3 fusion partner) appears p53 independent, cell type restricted and cell density influenced\&quot;,\&quot;author\&quot;:[{\&quot;family\&quot;:\&quot;Franchini\&quot;,\&quot;given\&quot;:\&quot;Chiara\&quot;,\&quot;parse-names\&quot;:false,\&quot;dropping-particle\&quot;:\&quot;\&quot;,\&quot;non-dropping-particle\&quot;:\&quot;\&quot;},{\&quot;family\&quot;:\&quot;Fontana\&quot;,\&quot;given\&quot;:\&quot;Floriana\&quot;,\&quot;parse-names\&quot;:false,\&quot;dropping-particle\&quot;:\&quot;\&quot;,\&quot;non-dropping-particle\&quot;:\&quot;\&quot;},{\&quot;family\&quot;:\&quot;Minuzzo\&quot;,\&quot;given\&quot;:\&quot;Mario\&quot;,\&quot;parse-names\&quot;:false,\&quot;dropping-particle\&quot;:\&quot;\&quot;,\&quot;non-dropping-particle\&quot;:\&quot;\&quot;},{\&quot;family\&quot;:\&quot;Babbio\&quot;,\&quot;given\&quot;:\&quot;Federica\&quot;,\&quot;parse-names\&quot;:false,\&quot;dropping-particle\&quot;:\&quot;\&quot;,\&quot;non-dropping-particle\&quot;:\&quot;\&quot;},{\&quot;family\&quot;:\&quot;Privitera\&quot;,\&quot;given\&quot;:\&quot;Enrica\&quot;,\&quot;parse-names\&quot;:false,\&quot;dropping-particle\&quot;:\&quot;\&quot;,\&quot;non-dropping-particle\&quot;:\&quot;\&quot;}],\&quot;container-title\&quot;:\&quot;Apoptosis\&quot;,\&quot;accessed\&quot;:{\&quot;date-parts\&quot;:[[2020,5,17]]},\&quot;DOI\&quot;:\&quot;10.1007/s10495-006-0195-5\&quot;,\&quot;ISSN\&quot;:\&quot;13608185\&quot;,\&quot;PMID\&quot;:\&quot;17041757\&quot;,\&quot;issued\&quot;:{\&quot;date-parts\&quot;:[[2006,12,12]]},\&quot;page\&quot;:\&quot;2217-2224\&quot;,\&quot;abstract\&quot;:\&quot;The TFPT/FB1 gene was identified because of its involvement in childhood pre-B acute lymphoblastic leukaemia (ALL). Although its specific function is still unclear, Tfpt has been implicated in cell proliferation and induction of programmed cell death (PCD). Given the critical role of PCD in leukemogenesis, we have investigated the responsiveness of different cell lines to TFPT over expression and the consequent induction of PCD by proliferation kinetic analysis, immunolocalization and TUNEL assay. We have also tested the involvement of factors implicated in cell cycle progression and apoptosis, i.e. caspases, p53, Cdc2. Our results indicate that over expression of TFPT promotes caspase 9-dependent apoptosis, nevertheless the apoptotic cascade is engaged only in culture conditions sustaining cell proliferation and different cell lines display differential responsiveness to TFPT induced apoptosis Although p53 is a main regulator of apoptosis in mammalian cells, the Tfpt induced apoptosis appears p53-independent. These results are discussed relatively to the role played by TFPT in leukemogenesis. © 2006 Springer Science + Business Media, LLC.\&quot;,\&quot;publisher\&quot;:\&quot;Springer\&quot;,\&quot;issue\&quot;:\&quot;12\&quot;,\&quot;volume\&quot;:\&quot;11\&quot;},\&quot;isTemporary\&quot;:false}],\&quot;properties\&quot;:{\&quot;noteIndex\&quot;:0},\&quot;isEdited\&quot;:false,\&quot;manualOverride\&quot;:{\&quot;isManuallyOverriden\&quot;:false,\&quot;citeprocText\&quot;:\&quot;\&quot;,\&quot;manualOverrideText\&quot;:\&quot;\&quot;}}&quot;},{&quot;properties&quot;:{&quot;noteIndex&quot;:0},&quot;citationID&quot;:&quot;MENDELEY_CITATION_e3024f0a-acfa-412f-bc32-7fdfb7d69a9b&quot;,&quot;isEdited&quot;:false,&quot;citationItems&quot;:[{&quot;id&quot;:&quot;b3beac2d-dc6d-3b7d-9fa4-3c7bf4e6ff1a&quot;,&quot;itemData&quot;:{&quot;type&quot;:&quot;article-journal&quot;,&quot;id&quot;:&quot;b3beac2d-dc6d-3b7d-9fa4-3c7bf4e6ff1a&quot;,&quot;title&quot;:&quot;The STARD9/Kif16a kinesin associates with mitotic microtubules and regulates spindle pole assembly&quot;,&quot;author&quot;:[{&quot;family&quot;:&quot;Torres&quot;,&quot;given&quot;:&quot;Jorge Z.&quot;,&quot;parse-names&quot;:false,&quot;dropping-particle&quot;:&quot;&quot;,&quot;non-dropping-particle&quot;:&quot;&quot;},{&quot;family&quot;:&quot;Summers&quot;,&quot;given&quot;:&quot;Matthew K.&quot;,&quot;parse-names&quot;:false,&quot;dropping-particle&quot;:&quot;&quot;,&quot;non-dropping-particle&quot;:&quot;&quot;},{&quot;family&quot;:&quot;Peterson&quot;,&quot;given&quot;:&quot;David&quot;,&quot;parse-names&quot;:false,&quot;dropping-particle&quot;:&quot;&quot;,&quot;non-dropping-particle&quot;:&quot;&quot;},{&quot;family&quot;:&quot;Brauer&quot;,&quot;given&quot;:&quot;Matthew J.&quot;,&quot;parse-names&quot;:false,&quot;dropping-particle&quot;:&quot;&quot;,&quot;non-dropping-particle&quot;:&quot;&quot;},{&quot;family&quot;:&quot;Lee&quot;,&quot;given&quot;:&quot;James&quot;,&quot;parse-names&quot;:false,&quot;dropping-particle&quot;:&quot;&quot;,&quot;non-dropping-particle&quot;:&quot;&quot;},{&quot;family&quot;:&quot;Senese&quot;,&quot;given&quot;:&quot;Silvia&quot;,&quot;parse-names&quot;:false,&quot;dropping-particle&quot;:&quot;&quot;,&quot;non-dropping-particle&quot;:&quot;&quot;},{&quot;family&quot;:&quot;Gholkar&quot;,&quot;given&quot;:&quot;Ankur A.&quot;,&quot;parse-names&quot;:false,&quot;dropping-particle&quot;:&quot;&quot;,&quot;non-dropping-particle&quot;:&quot;&quot;},{&quot;family&quot;:&quot;Lo&quot;,&quot;given&quot;:&quot;Yu Chen&quot;,&quot;parse-names&quot;:false,&quot;dropping-particle&quot;:&quot;&quot;,&quot;non-dropping-particle&quot;:&quot;&quot;},{&quot;family&quot;:&quot;Lei&quot;,&quot;given&quot;:&quot;Xingye&quot;,&quot;parse-names&quot;:false,&quot;dropping-particle&quot;:&quot;&quot;,&quot;non-dropping-particle&quot;:&quot;&quot;},{&quot;family&quot;:&quot;Jung&quot;,&quot;given&quot;:&quot;Kenneth&quot;,&quot;parse-names&quot;:false,&quot;dropping-particle&quot;:&quot;&quot;,&quot;non-dropping-particle&quot;:&quot;&quot;},{&quot;family&quot;:&quot;Anderson&quot;,&quot;given&quot;:&quot;David C.&quot;,&quot;parse-names&quot;:false,&quot;dropping-particle&quot;:&quot;&quot;,&quot;non-dropping-particle&quot;:&quot;&quot;},{&quot;family&quot;:&quot;Davis&quot;,&quot;given&quot;:&quot;David P.&quot;,&quot;parse-names&quot;:false,&quot;dropping-particle&quot;:&quot;&quot;,&quot;non-dropping-particle&quot;:&quot;&quot;},{&quot;family&quot;:&quot;Belmont&quot;,&quot;given&quot;:&quot;Lisa&quot;,&quot;parse-names&quot;:false,&quot;dropping-particle&quot;:&quot;&quot;,&quot;non-dropping-particle&quot;:&quot;&quot;},{&quot;family&quot;:&quot;Jackson&quot;,&quot;given&quot;:&quot;Peter K.&quot;,&quot;parse-names&quot;:false,&quot;dropping-particle&quot;:&quot;&quot;,&quot;non-dropping-particle&quot;:&quot;&quot;}],&quot;container-title&quot;:&quot;Cell&quot;,&quot;accessed&quot;:{&quot;date-parts&quot;:[[2020,5,17]]},&quot;DOI&quot;:&quot;10.1016/j.cell.2011.11.020&quot;,&quot;ISSN&quot;:&quot;00928674&quot;,&quot;PMID&quot;:&quot;22153075&quot;,&quot;issued&quot;:{&quot;date-parts&quot;:[[2011,12,9]]},&quot;page&quot;:&quot;1309-1323&quot;,&quot;abstract&quot;:&quot;During cell division, cells form the microtubule-based mitotic spindle, a highly specialized and dynamic structure that mediates proper chromosome transmission to daughter cells. Cancer cells can show perturbed mitotic spindles and an approach in cancer treatment has been to trigger cell killing by targeting microtubule dynamics or spindle assembly. To identify and characterize proteins necessary for spindle assembly, and potential antimitotic targets, we performed a proteomic and genetic analysis of 592 mitotic microtubule copurifying proteins (MMCPs). Screening for regulators that affect both mitosis and apoptosis, we report the identification and characterization of STARD9, a kinesin-3 family member, which localizes to centrosomes and stabilizes the pericentriolar material (PCM). STARD9-depleted cells have fragmented PCM, form multipolar spindles, activate the spindle assembly checkpoint (SAC), arrest in mitosis, and undergo apoptosis. Interestingly, STARD9-depletion synergizes with the chemotherapeutic agent taxol to increase mitotic death, demonstrating that STARD9 is a mitotic kinesin and a potential antimitotic target. © 2011 Elsevier Inc.&quot;,&quot;publisher&quot;:&quot;Cell Press&quot;,&quot;issue&quot;:&quot;6&quot;,&quot;volume&quot;:&quot;147&quot;},&quot;isTemporary&quot;:false}],&quot;manualOverride&quot;:{&quot;isManuallyOverriden&quot;:false,&quot;manualOverrideText&quot;:&quot;&quot;,&quot;citeprocText&quot;:&quot;&lt;sup&gt;69&lt;/sup&gt;&quot;}},{&quot;properties&quot;:{&quot;noteIndex&quot;:0},&quot;citationID&quot;:&quot;MENDELEY_CITATION_b5654779-137d-4850-9129-95d7ed00b246&quot;,&quot;isEdited&quot;:false,&quot;citationItems&quot;:[{&quot;id&quot;:&quot;ac28d31c-eeb1-3ec0-b6e3-066ec7d83ff9&quot;,&quot;itemData&quot;:{&quot;type&quot;:&quot;article-journal&quot;,&quot;id&quot;:&quot;ac28d31c-eeb1-3ec0-b6e3-066ec7d83ff9&quot;,&quot;title&quot;:&quot;Human Zw10 and ROD are mitotic checkpoint proteins that bind to kinetochores.&quot;,&quot;author&quot;:[{&quot;family&quot;:&quot;Chan&quot;,&quot;given&quot;:&quot;G. K.T.&quot;,&quot;parse-names&quot;:false,&quot;dropping-particle&quot;:&quot;&quot;,&quot;non-dropping-particle&quot;:&quot;&quot;},{&quot;family&quot;:&quot;Jablonski&quot;,&quot;given&quot;:&quot;S A&quot;,&quot;parse-names&quot;:false,&quot;dropping-particle&quot;:&quot;&quot;,&quot;non-dropping-particle&quot;:&quot;&quot;},{&quot;family&quot;:&quot;Starr&quot;,&quot;given&quot;:&quot;D A&quot;,&quot;parse-names&quot;:false,&quot;dropping-particle&quot;:&quot;&quot;,&quot;non-dropping-particle&quot;:&quot;&quot;},{&quot;family&quot;:&quot;Goldberg&quot;,&quot;given&quot;:&quot;M L&quot;,&quot;parse-names&quot;:false,&quot;dropping-particle&quot;:&quot;&quot;,&quot;non-dropping-particle&quot;:&quot;&quot;},{&quot;family&quot;:&quot;Yen&quot;,&quot;given&quot;:&quot;T J&quot;,&quot;parse-names&quot;:false,&quot;dropping-particle&quot;:&quot;&quot;,&quot;non-dropping-particle&quot;:&quot;&quot;}],&quot;container-title&quot;:&quot;Nature cell biology&quot;,&quot;accessed&quot;:{&quot;date-parts&quot;:[[2020,3,7]]},&quot;DOI&quot;:&quot;10.1038/35046598&quot;,&quot;ISSN&quot;:&quot;1465-7392&quot;,&quot;PMID&quot;:&quot;11146660&quot;,&quot;URL&quot;:&quot;http://cellbio.nature.com944&quot;,&quot;issued&quot;:{&quot;date-parts&quot;:[[2000,12]]},&quot;page&quot;:&quot;944-7&quot;,&quot;abstract&quot;:&quot;Here we show that human Zeste White 10 (Zw10) and Rough deal (Rod) are new components of the mitotic checkpoint, as cells lacking these proteins at kinetochores fail to arrest in mitosis when exposed to microtubule inhibitors. Checkpoint failure and premature mitotic exit may explain why cells defective for hZw10 and hRod divide with lagging chromosomes. As Zw10 and Rod are not conserved in yeast, our data, combined with an accompanying study of Drosophila Zw10 and Rod, indicate that metazoans may require an elaborate spindle checkpoint to monitor complex kinetochore functions.&quot;,&quot;issue&quot;:&quot;12&quot;,&quot;volume&quot;:&quot;2&quot;},&quot;isTemporary&quot;:false},{&quot;id&quot;:&quot;d7d9c82b-1a1a-3bbd-b034-da062287c664&quot;,&quot;itemData&quot;:{&quot;type&quot;:&quot;article-journal&quot;,&quot;id&quot;:&quot;d7d9c82b-1a1a-3bbd-b034-da062287c664&quot;,&quot;title&quot;:&quot;ZW10 links mitotic checkpoint signaling to the structural kinetochore.&quot;,&quot;author&quot;:[{&quot;family&quot;:&quot;Kops&quot;,&quot;given&quot;:&quot;Geert J P L&quot;,&quot;parse-names&quot;:false,&quot;dropping-particle&quot;:&quot;&quot;,&quot;non-dropping-particle&quot;:&quot;&quot;},{&quot;family&quot;:&quot;Kim&quot;,&quot;given&quot;:&quot;Yumi&quot;,&quot;parse-names&quot;:false,&quot;dropping-particle&quot;:&quot;&quot;,&quot;non-dropping-particle&quot;:&quot;&quot;},{&quot;family&quot;:&quot;Weaver&quot;,&quot;given&quot;:&quot;Beth A A&quot;,&quot;parse-names&quot;:false,&quot;dropping-particle&quot;:&quot;&quot;,&quot;non-dropping-particle&quot;:&quot;&quot;},{&quot;family&quot;:&quot;Mao&quot;,&quot;given&quot;:&quot;Yinghui&quot;,&quot;parse-names&quot;:false,&quot;dropping-particle&quot;:&quot;&quot;,&quot;non-dropping-particle&quot;:&quot;&quot;},{&quot;family&quot;:&quot;McLeod&quot;,&quot;given&quot;:&quot;Ian&quot;,&quot;parse-names&quot;:false,&quot;dropping-particle&quot;:&quot;&quot;,&quot;non-dropping-particle&quot;:&quot;&quot;},{&quot;family&quot;:&quot;Yates&quot;,&quot;given&quot;:&quot;John R&quot;,&quot;parse-names&quot;:false,&quot;dropping-particle&quot;:&quot;&quot;,&quot;non-dropping-particle&quot;:&quot;&quot;},{&quot;family&quot;:&quot;Tagaya&quot;,&quot;given&quot;:&quot;Mitsuo&quot;,&quot;parse-names&quot;:false,&quot;dropping-particle&quot;:&quot;&quot;,&quot;non-dropping-particle&quot;:&quot;&quot;},{&quot;family&quot;:&quot;Cleveland&quot;,&quot;given&quot;:&quot;Don W&quot;,&quot;parse-names&quot;:false,&quot;dropping-particle&quot;:&quot;&quot;,&quot;non-dropping-particle&quot;:&quot;&quot;}],&quot;container-title&quot;:&quot;The Journal of cell biology&quot;,&quot;accessed&quot;:{&quot;date-parts&quot;:[[2020,3,7]]},&quot;DOI&quot;:&quot;10.1083/jcb.200411118&quot;,&quot;ISSN&quot;:&quot;0021-9525&quot;,&quot;PMID&quot;:&quot;15824131&quot;,&quot;URL&quot;:&quot;http://www.jcb.org/cgi/doi/10.1083/jcb.200411118&quot;,&quot;issued&quot;:{&quot;date-parts&quot;:[[2005,4,11]]},&quot;page&quot;:&quot;49-60&quot;,&quot;abstract&quot;:&quot;The mitotic checkpoint ensures that chromosomes are divided equally between daughter cells and is a primary mechanism preventing the chromosome instability often seen in aneuploid human tumors. ZW10 and Rod play an essential role in this checkpoint. We show that in mitotic human cells ZW10 resides in a complex with Rod and Zwilch, whereas another ZW10 partner, Zwint-1, is part of a separate complex of structural kinetochore components including Mis12 and Ndc80-Hec1. Zwint-1 is critical for recruiting ZW10 to unattached kinetochores. Depletion from human cells or Xenopus egg extracts is used to demonstrate that the ZW10 complex is essential for stable binding of a Mad1-Mad2 complex to unattached kinetochores. Thus, ZW10 functions as a linker between the core structural elements of the outer kinetochore and components that catalyze generation of the mitotic checkpoint-derived \&quot;stop anaphase\&quot; inhibitor.&quot;,&quot;issue&quot;:&quot;1&quot;,&quot;volume&quot;:&quot;169&quot;},&quot;isTemporary&quot;:false}],&quot;manualOverride&quot;:{&quot;isManuallyOverriden&quot;:false,&quot;manualOverrideText&quot;:&quot;&quot;,&quot;citeprocText&quot;:&quot;&lt;sup&gt;70,71&lt;/sup&gt;&quot;},&quot;citationTag&quot;:&quot;MENDELEY_CITATION_{\&quot;properties\&quot;:{\&quot;noteIndex\&quot;:0},\&quot;citationID\&quot;:\&quot;MENDELEY_CITATION_b5654779-137d-4850-9129-95d7ed00b246\&quot;,\&quot;isEdited\&quot;:false,\&quot;citationItems\&quot;:[{\&quot;id\&quot;:\&quot;ac28d31c-eeb1-3ec0-b6e3-066ec7d83ff9\&quot;,\&quot;itemData\&quot;:{\&quot;type\&quot;:\&quot;article-journal\&quot;,\&quot;id\&quot;:\&quot;ac28d31c-eeb1-3ec0-b6e3-066ec7d83ff9\&quot;,\&quot;title\&quot;:\&quot;Human Zw10 and ROD are mitotic checkpoint proteins that bind to kinetochores.\&quot;,\&quot;author\&quot;:[{\&quot;family\&quot;:\&quot;Chan\&quot;,\&quot;given\&quot;:\&quot;G. K.T.\&quot;,\&quot;parse-names\&quot;:false,\&quot;dropping-particle\&quot;:\&quot;\&quot;,\&quot;non-dropping-particle\&quot;:\&quot;\&quot;},{\&quot;family\&quot;:\&quot;Jablonski\&quot;,\&quot;given\&quot;:\&quot;S A\&quot;,\&quot;parse-names\&quot;:false,\&quot;dropping-particle\&quot;:\&quot;\&quot;,\&quot;non-dropping-particle\&quot;:\&quot;\&quot;},{\&quot;family\&quot;:\&quot;Starr\&quot;,\&quot;given\&quot;:\&quot;D A\&quot;,\&quot;parse-names\&quot;:false,\&quot;dropping-particle\&quot;:\&quot;\&quot;,\&quot;non-dropping-particle\&quot;:\&quot;\&quot;},{\&quot;family\&quot;:\&quot;Goldberg\&quot;,\&quot;given\&quot;:\&quot;M L\&quot;,\&quot;parse-names\&quot;:false,\&quot;dropping-particle\&quot;:\&quot;\&quot;,\&quot;non-dropping-particle\&quot;:\&quot;\&quot;},{\&quot;family\&quot;:\&quot;Yen\&quot;,\&quot;given\&quot;:\&quot;T J\&quot;,\&quot;parse-names\&quot;:false,\&quot;dropping-particle\&quot;:\&quot;\&quot;,\&quot;non-dropping-particle\&quot;:\&quot;\&quot;}],\&quot;container-title\&quot;:\&quot;Nature cell biology\&quot;,\&quot;accessed\&quot;:{\&quot;date-parts\&quot;:[[2020,3,7]]},\&quot;DOI\&quot;:\&quot;10.1038/35046598\&quot;,\&quot;ISSN\&quot;:\&quot;1465-7392\&quot;,\&quot;PMID\&quot;:\&quot;11146660\&quot;,\&quot;URL\&quot;:\&quot;http://cellbio.nature.com944\&quot;,\&quot;issued\&quot;:{\&quot;date-parts\&quot;:[[2000,12]]},\&quot;page\&quot;:\&quot;944-7\&quot;,\&quot;abstract\&quot;:\&quot;Here we show that human Zeste White 10 (Zw10) and Rough deal (Rod) are new components of the mitotic checkpoint, as cells lacking these proteins at kinetochores fail to arrest in mitosis when exposed to microtubule inhibitors. Checkpoint failure and premature mitotic exit may explain why cells defective for hZw10 and hRod divide with lagging chromosomes. As Zw10 and Rod are not conserved in yeast, our data, combined with an accompanying study of Drosophila Zw10 and Rod, indicate that metazoans may require an elaborate spindle checkpoint to monitor complex kinetochore functions.\&quot;,\&quot;issue\&quot;:\&quot;12\&quot;,\&quot;volume\&quot;:\&quot;2\&quot;},\&quot;isTemporary\&quot;:false},{\&quot;id\&quot;:\&quot;d7d9c82b-1a1a-3bbd-b034-da062287c664\&quot;,\&quot;itemData\&quot;:{\&quot;type\&quot;:\&quot;article-journal\&quot;,\&quot;id\&quot;:\&quot;d7d9c82b-1a1a-3bbd-b034-da062287c664\&quot;,\&quot;title\&quot;:\&quot;ZW10 links mitotic checkpoint signaling to the structural kinetochore.\&quot;,\&quot;author\&quot;:[{\&quot;family\&quot;:\&quot;Kops\&quot;,\&quot;given\&quot;:\&quot;Geert J P L\&quot;,\&quot;parse-names\&quot;:false,\&quot;dropping-particle\&quot;:\&quot;\&quot;,\&quot;non-dropping-particle\&quot;:\&quot;\&quot;},{\&quot;family\&quot;:\&quot;Kim\&quot;,\&quot;given\&quot;:\&quot;Yumi\&quot;,\&quot;parse-names\&quot;:false,\&quot;dropping-particle\&quot;:\&quot;\&quot;,\&quot;non-dropping-particle\&quot;:\&quot;\&quot;},{\&quot;family\&quot;:\&quot;Weaver\&quot;,\&quot;given\&quot;:\&quot;Beth A A\&quot;,\&quot;parse-names\&quot;:false,\&quot;dropping-particle\&quot;:\&quot;\&quot;,\&quot;non-dropping-particle\&quot;:\&quot;\&quot;},{\&quot;family\&quot;:\&quot;Mao\&quot;,\&quot;given\&quot;:\&quot;Yinghui\&quot;,\&quot;parse-names\&quot;:false,\&quot;dropping-particle\&quot;:\&quot;\&quot;,\&quot;non-dropping-particle\&quot;:\&quot;\&quot;},{\&quot;family\&quot;:\&quot;McLeod\&quot;,\&quot;given\&quot;:\&quot;Ian\&quot;,\&quot;parse-names\&quot;:false,\&quot;dropping-particle\&quot;:\&quot;\&quot;,\&quot;non-dropping-particle\&quot;:\&quot;\&quot;},{\&quot;family\&quot;:\&quot;Yates\&quot;,\&quot;given\&quot;:\&quot;John R\&quot;,\&quot;parse-names\&quot;:false,\&quot;dropping-particle\&quot;:\&quot;\&quot;,\&quot;non-dropping-particle\&quot;:\&quot;\&quot;},{\&quot;family\&quot;:\&quot;Tagaya\&quot;,\&quot;given\&quot;:\&quot;Mitsuo\&quot;,\&quot;parse-names\&quot;:false,\&quot;dropping-particle\&quot;:\&quot;\&quot;,\&quot;non-dropping-particle\&quot;:\&quot;\&quot;},{\&quot;family\&quot;:\&quot;Cleveland\&quot;,\&quot;given\&quot;:\&quot;Don W\&quot;,\&quot;parse-names\&quot;:false,\&quot;dropping-particle\&quot;:\&quot;\&quot;,\&quot;non-dropping-particle\&quot;:\&quot;\&quot;}],\&quot;container-title\&quot;:\&quot;The Journal of cell biology\&quot;,\&quot;accessed\&quot;:{\&quot;date-parts\&quot;:[[2020,3,7]]},\&quot;DOI\&quot;:\&quot;10.1083/jcb.200411118\&quot;,\&quot;ISSN\&quot;:\&quot;0021-9525\&quot;,\&quot;PMID\&quot;:\&quot;15824131\&quot;,\&quot;URL\&quot;:\&quot;http://www.jcb.org/cgi/doi/10.1083/jcb.200411118\&quot;,\&quot;issued\&quot;:{\&quot;date-parts\&quot;:[[2005,4,11]]},\&quot;page\&quot;:\&quot;49-60\&quot;,\&quot;abstract\&quot;:\&quot;The mitotic checkpoint ensures that chromosomes are divided equally between daughter cells and is a primary mechanism preventing the chromosome instability often seen in aneuploid human tumors. ZW10 and Rod play an essential role in this checkpoint. We show that in mitotic human cells ZW10 resides in a complex with Rod and Zwilch, whereas another ZW10 partner, Zwint-1, is part of a separate complex of structural kinetochore components including Mis12 and Ndc80-Hec1. Zwint-1 is critical for recruiting ZW10 to unattached kinetochores. Depletion from human cells or Xenopus egg extracts is used to demonstrate that the ZW10 complex is essential for stable binding of a Mad1-Mad2 complex to unattached kinetochores. Thus, ZW10 functions as a linker between the core structural elements of the outer kinetochore and components that catalyze generation of the mitotic checkpoint-derived \\\&quot;stop anaphase\\\&quot; inhibitor.\&quot;,\&quot;issue\&quot;:\&quot;1\&quot;,\&quot;volume\&quot;:\&quot;169\&quot;},\&quot;isTemporary\&quot;:false}],\&quot;manualOverride\&quot;:{\&quot;isManuallyOverriden\&quot;:false,\&quot;manualOverrideText\&quot;:\&quot;\&quot;,\&quot;citeprocText\&quot;:\&quot;&lt;sup&gt;68–70&lt;/sup&gt;\&quot;}}&quot;},{&quot;properties&quot;:{&quot;noteIndex&quot;:0},&quot;citationID&quot;:&quot;MENDELEY_CITATION_7be82540-4cfe-497a-9636-65e416ac4e14&quot;,&quot;isEdited&quot;:false,&quot;citationItems&quot;:[{&quot;id&quot;:&quot;24532845-c4e4-3ae5-815a-428c89384fc8&quot;,&quot;itemData&quot;:{&quot;type&quot;:&quot;article-journal&quot;,&quot;id&quot;:&quot;24532845-c4e4-3ae5-815a-428c89384fc8&quot;,&quot;title&quot;:&quot;A Role for Sam68 in Cell Cycle Progression Antagonized by a Spliced Variant within the KH Domain&quot;,&quot;author&quot;:[{&quot;family&quot;:&quot;Barlat&quot;,&quot;given&quot;:&quot;Isabelle&quot;,&quot;parse-names&quot;:false,&quot;dropping-particle&quot;:&quot;&quot;,&quot;non-dropping-particle&quot;:&quot;&quot;},{&quot;family&quot;:&quot;Maurier&quot;,&quot;given&quot;:&quot;Florence&quot;,&quot;parse-names&quot;:false,&quot;dropping-particle&quot;:&quot;&quot;,&quot;non-dropping-particle&quot;:&quot;&quot;},{&quot;family&quot;:&quot;Duchesne&quot;,&quot;given&quot;:&quot;Marc&quot;,&quot;parse-names&quot;:false,&quot;dropping-particle&quot;:&quot;&quot;,&quot;non-dropping-particle&quot;:&quot;&quot;},{&quot;family&quot;:&quot;Guitard&quot;,&quot;given&quot;:&quot;Estelle&quot;,&quot;parse-names&quot;:false,&quot;dropping-particle&quot;:&quot;&quot;,&quot;non-dropping-particle&quot;:&quot;&quot;},{&quot;family&quot;:&quot;Tocque&quot;,&quot;given&quot;:&quot;Bruno&quot;,&quot;parse-names&quot;:false,&quot;dropping-particle&quot;:&quot;&quot;,&quot;non-dropping-particle&quot;:&quot;&quot;},{&quot;family&quot;:&quot;Schweighoffer&quot;,&quot;given&quot;:&quot;Fabien&quot;,&quot;parse-names&quot;:false,&quot;dropping-particle&quot;:&quot;&quot;,&quot;non-dropping-particle&quot;:&quot;&quot;}],&quot;container-title&quot;:&quot;Journal of Biological Chemistry&quot;,&quot;DOI&quot;:&quot;10.1074/jbc.272.6.3129&quot;,&quot;ISSN&quot;:&quot;0021-9258&quot;,&quot;PMID&quot;:&quot;9013542&quot;,&quot;URL&quot;:&quot;http://www.jbc.org/lookup/doi/10.1074/jbc.272.6.3129&quot;,&quot;issued&quot;:{&quot;date-parts&quot;:[[1997,2,7]]},&quot;page&quot;:&quot;3129-3132&quot;,&quot;abstract&quot;:&quot;Sam68 is the main tyrosine-phosphorylated and Src-associated protein in mitotic cells. Sam68 exhibits a conserved functional KH (hnRNPK homology) RNA binding domain and binds single strand nucleic acids. Tyrosine phosphorylation mediates the interaction of Sam68 with many SH3- and SH2- containing proteins and negatively regulates its nucleic acid binding properties. But the function and the impact of Sam68 on cell signaling and cell proliferation remains elusive. We report here the identification of a natural isoform of Sam68 with a deletion within the KH domain. This isoform, called Sam68ΔKH, is specifically expressed at growth arrest upon confluency in normal cells. In cells that do not enter quiescence at confluency such as Src-transformed cells, no recruitment of Sam68ΔKH is observed. Transfected Sam68ΔKH inhibits serum-induced DNA synthesis and cyclin D1 expression. Sam68 overcomes these effects, suggesting that isoforms of Sam68 are involved, through KH domain signaling, in cell proliferation, and more precisely in G1/S transition.&quot;,&quot;issue&quot;:&quot;6&quot;,&quot;volume&quot;:&quot;272&quot;},&quot;isTemporary&quot;:false}],&quot;manualOverride&quot;:{&quot;isManuallyOverriden&quot;:false,&quot;manualOverrideText&quot;:&quot;&quot;,&quot;citeprocText&quot;:&quot;&lt;sup&gt;72&lt;/sup&gt;&quot;}},{&quot;properties&quot;:{&quot;noteIndex&quot;:0},&quot;citationID&quot;:&quot;MENDELEY_CITATION_82584cd7-9424-4519-aa1b-3e4724bb8fbe&quot;,&quot;isEdited&quot;:false,&quot;citationItems&quot;:[{&quot;id&quot;:&quot;c41755e7-1474-38e5-a347-73ce86133509&quot;,&quot;itemData&quot;:{&quot;type&quot;:&quot;article-journal&quot;,&quot;id&quot;:&quot;c41755e7-1474-38e5-a347-73ce86133509&quot;,&quot;title&quot;:&quot;The EGLN-HIF O2-Sensing System: Multiple Inputs and Feedbacks&quot;,&quot;author&quot;:[{&quot;family&quot;:&quot;Ivan&quot;,&quot;given&quot;:&quot;Mircea&quot;,&quot;parse-names&quot;:false,&quot;dropping-particle&quot;:&quot;&quot;,&quot;non-dropping-particle&quot;:&quot;&quot;},{&quot;family&quot;:&quot;Kaelin&quot;,&quot;given&quot;:&quot;William G&quot;,&quot;parse-names&quot;:false,&quot;dropping-particle&quot;:&quot;&quot;,&quot;non-dropping-particle&quot;:&quot;&quot;}],&quot;container-title&quot;:&quot;Molecular Cell&quot;,&quot;accessed&quot;:{&quot;date-parts&quot;:[[2020,5,17]]},&quot;DOI&quot;:&quot;10.1016/j.molcel.2017.06.002&quot;,&quot;ISSN&quot;:&quot;10974164&quot;,&quot;PMID&quot;:&quot;28622522&quot;,&quot;URL&quot;:&quot;http://dx.doi.org/10.1016/j.molcel.2017.06.002&quot;,&quot;issued&quot;:{&quot;date-parts&quot;:[[2017]]},&quot;page&quot;:&quot;772-779&quot;,&quot;abstract&quot;:&quot;The EGLN (also called PHD) prolyl hydroxylase enzymes and their canonical targets, the HIFα subunits, represent the core of an ancient oxygen-monitoring machinery used by metazoans. In this review, we highlight recent progress in understanding the overlapping versus specific roles of EGLN enzymes and HIF isoforms and discuss how feedback loops based on recently identified noncoding RNAs introduce additional layers of complexity to the hypoxic response. Based on novel interactions identified upstream and downstream of EGLNs, an integrated network connecting oxygen-sensing functions to metabolic and signaling pathways is gradually emerging with broad therapeutic implications.&quot;,&quot;issue&quot;:&quot;6&quot;,&quot;volume&quot;:&quot;66&quot;},&quot;isTemporary&quot;:false}],&quot;manualOverride&quot;:{&quot;isManuallyOverriden&quot;:false,&quot;manualOverrideText&quot;:&quot;&quot;,&quot;citeprocText&quot;:&quot;&lt;sup&gt;73&lt;/sup&gt;&quot;}},{&quot;properties&quot;:{&quot;noteIndex&quot;:0},&quot;citationID&quot;:&quot;MENDELEY_CITATION_6c2edf88-a1d3-4d68-8bd5-1484563129f0&quot;,&quot;isEdited&quot;:false,&quot;citationItems&quot;:[{&quot;id&quot;:&quot;6c0f504a-2b5c-3591-a7d4-c02cdc514db3&quot;,&quot;itemData&quot;:{&quot;type&quot;:&quot;article-journal&quot;,&quot;id&quot;:&quot;6c0f504a-2b5c-3591-a7d4-c02cdc514db3&quot;,&quot;title&quot;:&quot;HCCRBP-1 Directly Interacting With HCCR-1 Induces Tumorigenesis Through P53 Stabilization&quot;,&quot;author&quot;:[{&quot;family&quot;:&quot;Ha&quot;,&quot;given&quot;:&quot;Seon Ah&quot;,&quot;parse-names&quot;:false,&quot;dropping-particle&quot;:&quot;&quot;,&quot;non-dropping-particle&quot;:&quot;&quot;},{&quot;family&quot;:&quot;Seung&quot;,&quot;given&quot;:&quot;Min Shin&quot;,&quot;parse-names&quot;:false,&quot;dropping-particle&quot;:&quot;&quot;,&quot;non-dropping-particle&quot;:&quot;&quot;},{&quot;family&quot;:&quot;Yong&quot;,&quot;given&quot;:&quot;Jin Lee&quot;,&quot;parse-names&quot;:false,&quot;dropping-particle&quot;:&quot;&quot;,&quot;non-dropping-particle&quot;:&quot;&quot;},{&quot;family&quot;:&quot;Kim&quot;,&quot;given&quot;:&quot;Sanghee&quot;,&quot;parse-names&quot;:false,&quot;dropping-particle&quot;:&quot;&quot;,&quot;non-dropping-particle&quot;:&quot;&quot;},{&quot;family&quot;:&quot;Hyun&quot;,&quot;given&quot;:&quot;Kee Kim&quot;,&quot;parse-names&quot;:false,&quot;dropping-particle&quot;:&quot;&quot;,&quot;non-dropping-particle&quot;:&quot;&quot;},{&quot;family&quot;:&quot;Namkoong&quot;,&quot;given&quot;:&quot;Hong&quot;,&quot;parse-names&quot;:false,&quot;dropping-particle&quot;:&quot;&quot;,&quot;non-dropping-particle&quot;:&quot;&quot;},{&quot;family&quot;:&quot;Lee&quot;,&quot;given&quot;:&quot;Heejeong&quot;,&quot;parse-names&quot;:false,&quot;dropping-particle&quot;:&quot;&quot;,&quot;non-dropping-particle&quot;:&quot;&quot;},{&quot;family&quot;:&quot;Youn&quot;,&quot;given&quot;:&quot;Soo Lee&quot;,&quot;parse-names&quot;:false,&quot;dropping-particle&quot;:&quot;&quot;,&quot;non-dropping-particle&quot;:&quot;&quot;},{&quot;family&quot;:&quot;Cho&quot;,&quot;given&quot;:&quot;Young Seok&quot;,&quot;parse-names&quot;:false,&quot;dropping-particle&quot;:&quot;&quot;,&quot;non-dropping-particle&quot;:&quot;&quot;},{&quot;family&quot;:&quot;Yong&quot;,&quot;given&quot;:&quot;Gyu Park&quot;,&quot;parse-names&quot;:false,&quot;dropping-particle&quot;:&quot;&quot;,&quot;non-dropping-particle&quot;:&quot;&quot;},{&quot;family&quot;:&quot;Hae&quot;,&quot;given&quot;:&quot;Myung Jeon&quot;,&quot;parse-names&quot;:false,&quot;dropping-particle&quot;:&quot;&quot;,&quot;non-dropping-particle&quot;:&quot;&quot;},{&quot;family&quot;:&quot;Oh&quot;,&quot;given&quot;:&quot;Changkyu&quot;,&quot;parse-names&quot;:false,&quot;dropping-particle&quot;:&quot;&quot;,&quot;non-dropping-particle&quot;:&quot;&quot;},{&quot;family&quot;:&quot;Jin&quot;,&quot;given&quot;:&quot;Woo Kim&quot;,&quot;parse-names&quot;:false,&quot;dropping-particle&quot;:&quot;&quot;,&quot;non-dropping-particle&quot;:&quot;&quot;}],&quot;container-title&quot;:&quot;International Journal of Cancer&quot;,&quot;DOI&quot;:&quot;10.1002/ijc.23146&quot;,&quot;ISSN&quot;:&quot;00207136&quot;,&quot;PMID&quot;:&quot;17943721&quot;,&quot;issued&quot;:{&quot;date-parts&quot;:[[2008]]},&quot;page&quot;:&quot;501-508&quot;,&quot;abstract&quot;:&quot;Oncogene HCCR-1 functions as a negative regulator of the p53 and contributes to tumorigenesis of various human tissues. HCCR transgenic mice developed breast cancers but it is unknown how HCCR-1 contributes to human tumorigenesis. This study identified a HCCR-1-binding protein 1 (HCCRBP-1) as an HCCR binding partner by performing yeast two hybrid screening. Their endogenous interaction was further confirmed by coimmunoprecipitation experiments. These two proteins colocalized in the mitochondria. HCCRBP-1 was overexpressed in various human tumors. In addition, HCCRBP-1 alone converted NIH/3T3 cells into tumor cells in combination with no other oncogenes. HCCRBP-1 induced tumorigenesis by markedly activating PKC activities but decreasing the pro-apoptotic PKCα and PKCδ isoform levels. We observed that p53 stabilization also occurred with functional impairment in HCCRBP-1-transfected 293 cells, as indicated by defective induction of p21, MDM2 and bax. Indeed, HCCRBP-1 decreased p21 promoter activity probably via p53 stabilization leading to the defective function. These results indicate that HCCRBP-1 oncogene induces p53 stabilization and thereby contributes to tumorigenesis. © 2007 Wiley-Liss, Inc.&quot;,&quot;issue&quot;:&quot;3&quot;,&quot;volume&quot;:&quot;122&quot;},&quot;isTemporary&quot;:false}],&quot;manualOverride&quot;:{&quot;isManuallyOverriden&quot;:false,&quot;manualOverrideText&quot;:&quot;&quot;,&quot;citeprocText&quot;:&quot;&lt;sup&gt;74&lt;/sup&gt;&quot;}},{&quot;properties&quot;:{&quot;noteIndex&quot;:0},&quot;citationID&quot;:&quot;MENDELEY_CITATION_e729027f-6900-462b-81a5-2aa851c4e624&quot;,&quot;isEdited&quot;:false,&quot;citationItems&quot;:[{&quot;id&quot;:&quot;a8629f1d-8644-3196-9518-df79486412fe&quot;,&quot;itemData&quot;:{&quot;type&quot;:&quot;article-journal&quot;,&quot;id&quot;:&quot;a8629f1d-8644-3196-9518-df79486412fe&quot;,&quot;title&quot;:&quot;Regularization and variable selection via the elastic net&quot;,&quot;author&quot;:[{&quot;family&quot;:&quot;Zou&quot;,&quot;given&quot;:&quot;Hui&quot;,&quot;parse-names&quot;:false,&quot;dropping-particle&quot;:&quot;&quot;,&quot;non-dropping-particle&quot;:&quot;&quot;},{&quot;family&quot;:&quot;Hastie&quot;,&quot;given&quot;:&quot;Trevor&quot;,&quot;parse-names&quot;:false,&quot;dropping-particle&quot;:&quot;&quot;,&quot;non-dropping-particle&quot;:&quot;&quot;}],&quot;container-title&quot;:&quot;Journal of the Royal Statistical Society: Series B (Statistical Methodology)&quot;,&quot;accessed&quot;:{&quot;date-parts&quot;:[[2020,5,28]]},&quot;DOI&quot;:&quot;10.1111/j.1467-9868.2005.00503.x&quot;,&quot;ISSN&quot;:&quot;1369-7412&quot;,&quot;URL&quot;:&quot;http://doi.wiley.com/10.1111/j.1467-9868.2005.00503.x&quot;,&quot;issued&quot;:{&quot;date-parts&quot;:[[2005,4]]},&quot;page&quot;:&quot;301-320&quot;,&quot;abstract&quot;:&quot;We propose the elastic net, a new regularization and variable selection method. Real world data and a simulation study show that the elastic net often outperforms the lasso, while enjoying a similar sparsity of representation. In addition, the elastic net encourages a grouping effect, where strongly correlated predictors tend to be in or out of the model together. The elastic net is particularly useful when the number of predictors (p) is much bigger than the number of observations (n). By contrast, the lasso is not a very satisfactory variable selection method in the p ≫ n case. An algorithm called LARS-EN is proposed for computing elastic net regularization paths efficiently, much like algorithm LARS does for the lasso. © 2005 Royal Statistical Society.&quot;,&quot;issue&quot;:&quot;2&quot;,&quot;volume&quot;:&quot;67&quot;},&quot;isTemporary&quot;:false}],&quot;manualOverride&quot;:{&quot;isManuallyOverriden&quot;:false,&quot;manualOverrideText&quot;:&quot;&quot;,&quot;citeprocText&quot;:&quot;&lt;sup&gt;75&lt;/sup&gt;&quot;}},{&quot;properties&quot;:{&quot;noteIndex&quot;:0},&quot;citationID&quot;:&quot;MENDELEY_CITATION_cb271922-28f4-4f85-b8b1-6a84ba05a90d&quot;,&quot;isEdited&quot;:true,&quot;citationItems&quot;:[{&quot;id&quot;:&quot;b87ca51e-e237-3436-900a-20cbea4e36f2&quot;,&quot;itemData&quot;:{&quot;type&quot;:&quot;article-journal&quot;,&quot;id&quot;:&quot;b87ca51e-e237-3436-900a-20cbea4e36f2&quot;,&quot;title&quot;:&quot;SIFT missense predictions for genomes.&quot;,&quot;author&quot;:[{&quot;family&quot;:&quot;Vaser&quot;,&quot;given&quot;:&quot;Robert&quot;,&quot;parse-names&quot;:false,&quot;dropping-particle&quot;:&quot;&quot;,&quot;non-dropping-particle&quot;:&quot;&quot;},{&quot;family&quot;:&quot;Adusumalli&quot;,&quot;given&quot;:&quot;Swarnaseetha&quot;,&quot;parse-names&quot;:false,&quot;dropping-particle&quot;:&quot;&quot;,&quot;non-dropping-particle&quot;:&quot;&quot;},{&quot;family&quot;:&quot;Leng&quot;,&quot;given&quot;:&quot;Sim Ngak&quot;,&quot;parse-names&quot;:false,&quot;dropping-particle&quot;:&quot;&quot;,&quot;non-dropping-particle&quot;:&quot;&quot;},{&quot;family&quot;:&quot;Sikic&quot;,&quot;given&quot;:&quot;Mile&quot;,&quot;parse-names&quot;:false,&quot;dropping-particle&quot;:&quot;&quot;,&quot;non-dropping-particle&quot;:&quot;&quot;},{&quot;family&quot;:&quot;Ng&quot;,&quot;given&quot;:&quot;Pauline C&quot;,&quot;parse-names&quot;:false,&quot;dropping-particle&quot;:&quot;&quot;,&quot;non-dropping-particle&quot;:&quot;&quot;}],&quot;container-title&quot;:&quot;Nature protocols&quot;,&quot;accessed&quot;:{&quot;date-parts&quot;:[[2019,11,18]]},&quot;DOI&quot;:&quot;10.1038/nprot.2015.123&quot;,&quot;ISSN&quot;:&quot;1750-2799&quot;,&quot;PMID&quot;:&quot;26633127&quot;,&quot;URL&quot;:&quot;http://sift-dna.org/sift4g,&quot;,&quot;issued&quot;:{&quot;date-parts&quot;:[[2016,1]]},&quot;page&quot;:&quot;1-9&quot;,&quot;abstract&quot;:&quot;The SIFT (sorting intolerant from tolerant) algorithm helps bridge the gap between mutations and phenotypic variations by predicting whether an amino acid substitution is deleterious. SIFT has been used in disease, mutation and genetic studies, and a protocol for its use has been previously published with Nature Protocols. This updated protocol describes SIFT 4G (SIFT for genomes), which is a faster version of SIFT that enables practical computations on reference genomes. Users can get predictions for single-nucleotide variants from their organism of interest using the SIFT 4G annotator with SIFT 4G's precomputed databases. The scope of genomic predictions is expanded, with predictions available for more than 200 organisms. Users can also run the SIFT 4G algorithm themselves. SIFT predictions can be retrieved for 6.7 million variants in 4 min once the database has been downloaded. If precomputed predictions are not available, the SIFT 4G algorithm can compute predictions at a rate of 2.6 s per protein sequence. SIFT 4G is available from http://sift-dna.org/sift4g.&quot;,&quot;issue&quot;:&quot;1&quot;,&quot;volume&quot;:&quot;11&quot;},&quot;isTemporary&quot;:false},{&quot;id&quot;:&quot;667cf50f-dfea-3c70-8ec8-b77171f0affe&quot;,&quot;itemData&quot;:{&quot;type&quot;:&quot;article-journal&quot;,&quot;id&quot;:&quot;667cf50f-dfea-3c70-8ec8-b77171f0affe&quot;,&quot;title&quot;:&quot;A method and server for predicting damaging missense mutations.&quot;,&quot;author&quot;:[{&quot;family&quot;:&quot;Adzhubei&quot;,&quot;given&quot;:&quot;Ivan A&quot;,&quot;parse-names&quot;:false,&quot;dropping-particle&quot;:&quot;&quot;,&quot;non-dropping-particle&quot;:&quot;&quot;},{&quot;family&quot;:&quot;Schmidt&quot;,&quot;given&quot;:&quot;Steffen&quot;,&quot;parse-names&quot;:false,&quot;dropping-particle&quot;:&quot;&quot;,&quot;non-dropping-particle&quot;:&quot;&quot;},{&quot;family&quot;:&quot;Peshkin&quot;,&quot;given&quot;:&quot;Leonid&quot;,&quot;parse-names&quot;:false,&quot;dropping-particle&quot;:&quot;&quot;,&quot;non-dropping-particle&quot;:&quot;&quot;},{&quot;family&quot;:&quot;Ramensky&quot;,&quot;given&quot;:&quot;Vasily E&quot;,&quot;parse-names&quot;:false,&quot;dropping-particle&quot;:&quot;&quot;,&quot;non-dropping-particle&quot;:&quot;&quot;},{&quot;family&quot;:&quot;Gerasimova&quot;,&quot;given&quot;:&quot;Anna&quot;,&quot;parse-names&quot;:false,&quot;dropping-particle&quot;:&quot;&quot;,&quot;non-dropping-particle&quot;:&quot;&quot;},{&quot;family&quot;:&quot;Bork&quot;,&quot;given&quot;:&quot;Peer&quot;,&quot;parse-names&quot;:false,&quot;dropping-particle&quot;:&quot;&quot;,&quot;non-dropping-particle&quot;:&quot;&quot;},{&quot;family&quot;:&quot;Kondrashov&quot;,&quot;given&quot;:&quot;Alexey S&quot;,&quot;parse-names&quot;:false,&quot;dropping-particle&quot;:&quot;&quot;,&quot;non-dropping-particle&quot;:&quot;&quot;},{&quot;family&quot;:&quot;Sunyaev&quot;,&quot;given&quot;:&quot;Shamil R&quot;,&quot;parse-names&quot;:false,&quot;dropping-particle&quot;:&quot;&quot;,&quot;non-dropping-particle&quot;:&quot;&quot;}],&quot;container-title&quot;:&quot;Nature methods&quot;,&quot;accessed&quot;:{&quot;date-parts&quot;:[[2019,4,21]]},&quot;DOI&quot;:&quot;10.1038/nmeth0410-248&quot;,&quot;ISSN&quot;:&quot;1548-7105&quot;,&quot;PMID&quot;:&quot;20354512&quot;,&quot;URL&quot;:&quot;http://cran.r-project.org/web/packages/pcalg/index.&quot;,&quot;issued&quot;:{&quot;date-parts&quot;:[[2010,4]]},&quot;page&quot;:&quot;248-9&quot;,&quot;abstract&quot;:&quot;248 | VOL.7 NO.4 | APRIL 2010 | nature methods correspondence tions (omitting the time stamps). We used interventional data on steady-state gene expression levels of known single-gene knock-out experiments as the gold standard for determining the causal effects. We applied IDA, as well as Lasso and Elastic-net, to the observational datasets and evaluated how well the resulting top q predicted effects (q = 10 for the networks of size 10 and q = 25 for the networks of size 100) corresponded to the top m percentage (m = 5 or 10) of the effects as computed from the interventional data (Supplementary Methods). We counted the number of networks in which the partial area under the receiver operating characteristic curve (pAUC) was better than random guessing at significance level a = 0.01 for both values of m (Supplementary Methods). By this measure, IDA was at least as good as Lasso and Elastic-net for all four possible combinations of the type of observational data (multifactorial or time series) and the size of the networks (10 or 100 genes). The difference was largest for the multifactorial data on the networks of size 10, where IDA was substantially better than Lasso and Elastic-net for three of the five networks (Supplementary Fig. 1 and Supplementary Table 2). For instance, in this setting with m = 10 and q = 10, IDA found 4, 4, 5, 1 and 2 true positives for the five different networks, whereas Lasso found 1, 1, 0, 1 and 2 true positives and Elastic-net found 3, 1, 0, 1 and 1 true positives. The results presented here on S. cerevisiae and the DREAM4 data are proof-of-concept results that IDA can predict the stron-gest causal effects in potentially large-scale biological systems by using only observational data. In particular, the results on S. cerevisiae demonstrate that we were able to do this in a chal-lenging real-world setting where the number of variables (5,361) was much larger than the sample size (63) and the variables were substantially disturbed by noise. As IDA is supported by math-ematical theory, we expect the results presented here to generalize to other problems. Of course, statistical predictions based on observational data can never replace intervention experiments. In fact, whenever possible, IDA predictions should be followed up by intervention experiments. In this way, the predictions can serve as a new tool for the design of experiments, as they indicate which interven-tions are likely to show a large effect. Software for IDA is available in the open source R-package pcalg (http://cran.r-project.org/web/packages/pcalg/index. html). To the Editor: Applications of rapidly advancing sequencing technology exacerbate the need to interpret individual sequence variants. Sequencing of phenotyped clinical subjects will soon become a method of choice in studies of the genetic causes of Mendelian and complex diseases. New exon-capture techniques will direct sequencing efforts to the most informative and easily interpretable protein-coding fraction of the genome. Thus, the demand for computational predictions of the impact of protein sequence variants will continue to grow. Here we present a new method and the corresponding soft-ware tool, PolyPhen-2 (http://genetics.bwh.harvard.edu/pph2/, Supplementary Software), for predicting damaging effects of missense mutations. PolyPhen-2 is different from the earlier tool PolyPhen 1 in the set of predictive features, the alignment pipeline and the method of classification (Fig. 1a). PolyPhen-2 uses eight sequence-based and three structure-based predictive features (Supplementary Table 1), which were selected automati-cally by an iterative greedy algorithm (Supplementary Methods). The majority of these features involve comparison of a property of the wild-type (ancestral, normal) allele and the correspond-ing property of the mutant (derived, disease-causing) allele. The alignment pipeline selects a set of homologous sequences using a clustering algorithm and then constructs and refines its multiple alignment (Supplementary Fig. 1). The most informa-tive predictive features characterize how likely the two human alleles are to occupy the site given the pattern of amino-acid replacements in the multiple-sequence alignment; how distant the protein harboring the first deviation from the human wild-type allele is from the human protein; and whether the mutant allele originated at a hypermutable site 2 . The functional impor-tance of an allele replacement is predicted from its individual features (Supplementary Figs. 2–4) by a naive Bayes classifier (Supplementary Methods). We used two pairs of datasets to train and test PolyPhen-2. We compiled the first pair, HumDiv, from all 3,155 damaging alleles annotated in the UniProt database as causing human Mendelian diseases and affecting protein stability or function, together with 6,321 differences between human proteins and their closely related mammalian homologs, assumed to be nondamaging (Supplementary Methods). The second pair, HumVar 3 , consists of all the 13,032 human disease-causing mutations from UniProt and 8,946 human nonsynonymous single-nucleotide polymor-phisms (nsSNPs) without annotated involvement in disease, which we treated as nondamaging. We found that PolyPhen-2 performance, as presented by its receiver operating characteristic curves, was consistently superior compared to that of PolyPhen (Fig. 1b) and it also compared favorably with that of three other popular prediction tools 4–6 (Fig. 1c). For a false positive rate of 20%, PolyPhen-2 achieved true positive prediction rates of 92% and 73% on HumDiv and HumVar datasets, respectively (Supplementary Table 2). One reason for the lower accuracy of predictions on HumVar is that nsSNPs assumed to be nondamaging in the HumVar dataset included a sizable fraction of mildly deleterious alleles. In con-trast, most amino-acid replacements assumed nondamaging in&quot;,&quot;publisher&quot;:&quot;Cambridge Univ. Press&quot;,&quot;issue&quot;:&quot;4&quot;,&quot;volume&quot;:&quot;7&quot;},&quot;isTemporary&quot;:false}],&quot;manualOverride&quot;:{&quot;isManuallyOverriden&quot;:false,&quot;manualOverrideText&quot;:&quot;&quot;,&quot;citeprocText&quot;:&quot;&lt;sup&gt;76,77&lt;/sup&gt;&quot;}},{&quot;properties&quot;:{&quot;noteIndex&quot;:0},&quot;citationID&quot;:&quot;MENDELEY_CITATION_0c0b6e99-6d51-461f-bd5d-56ad1c32a863&quot;,&quot;isEdited&quot;:false,&quot;citationItems&quot;:[{&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61&lt;/sup&gt;&quot;}},{&quot;properties&quot;:{&quot;noteIndex&quot;:0},&quot;citationID&quot;:&quot;MENDELEY_CITATION_7bf54ba9-2f11-4d55-a480-23bdf14c8bca&quot;,&quot;isEdited&quot;:true,&quot;citationItems&quot;:[{&quot;id&quot;:&quot;300fae0f-1175-3307-b7e8-80a5949efbbb&quot;,&quot;itemData&quot;:{&quot;type&quot;:&quot;article-journal&quot;,&quot;id&quot;:&quot;300fae0f-1175-3307-b7e8-80a5949efbbb&quot;,&quot;title&quot;:&quot;Proteogenomic Network Analysis of Context-Specific KRAS Signaling in Mouse-to-Human Cross-Species Translation.&quot;,&quot;author&quot;:[{&quot;family&quot;:&quot;Brubaker&quot;,&quot;given&quot;:&quot;Douglas K&quot;,&quot;parse-names&quot;:false,&quot;dropping-particle&quot;:&quot;&quot;,&quot;non-dropping-particle&quot;:&quot;&quot;},{&quot;family&quot;:&quot;Paulo&quot;,&quot;given&quot;:&quot;Joao A&quot;,&quot;parse-names&quot;:false,&quot;dropping-particle&quot;:&quot;&quot;,&quot;non-dropping-particle&quot;:&quot;&quot;},{&quot;family&quot;:&quot;Sheth&quot;,&quot;given&quot;:&quot;Shikha&quot;,&quot;parse-names&quot;:false,&quot;dropping-particle&quot;:&quot;&quot;,&quot;non-dropping-particle&quot;:&quot;&quot;},{&quot;family&quot;:&quot;Poulin&quot;,&quot;given&quot;:&quot;Emily J.&quot;,&quot;parse-names&quot;:false,&quot;dropping-particle&quot;:&quot;&quot;,&quot;non-dropping-particle&quot;:&quot;&quot;},{&quot;family&quot;:&quot;Popow&quot;,&quot;given&quot;:&quot;Olesja&quot;,&quot;parse-names&quot;:false,&quot;dropping-particle&quot;:&quot;&quot;,&quot;non-dropping-particle&quot;:&quot;&quot;},{&quot;family&quot;:&quot;Joughin&quot;,&quot;given&quot;:&quot;Brian A.&quot;,&quot;parse-names&quot;:false,&quot;dropping-particle&quot;:&quot;&quot;,&quot;non-dropping-particle&quot;:&quot;&quot;},{&quot;family&quot;:&quot;Strasser&quot;,&quot;given&quot;:&quot;Samantha Dale&quot;,&quot;parse-names&quot;:false,&quot;dropping-particle&quot;:&quot;&quot;,&quot;non-dropping-particle&quot;:&quot;&quot;},{&quot;family&quot;:&quot;Starchenko&quot;,&quot;given&quot;:&quot;Alina&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Haigis&quot;,&quot;given&quot;:&quot;Kevin M&quot;,&quot;parse-names&quot;:false,&quot;dropping-particle&quot;:&quot;&quot;,&quot;non-dropping-particle&quot;:&quot;&quot;}],&quot;container-title&quot;:&quot;Cell systems&quot;,&quot;accessed&quot;:{&quot;date-parts&quot;:[[2019,10,1]]},&quot;DOI&quot;:&quot;10.1016/j.cels.2019.07.006&quot;,&quot;ISSN&quot;:&quot;2405-4720&quot;,&quot;PMID&quot;:&quot;31521603&quot;,&quot;URL&quot;:&quot;https://doi.org/10.1016/j.cels.2019.07.006&quot;,&quot;issued&quot;:{&quot;date-parts&quot;:[[2019,9,25]]},&quot;page&quot;:&quot;258-270.e6&quot;,&quot;abstract&quot;:&quot;The highest frequencies of KRAS mutations occur in colorectal carcinoma (CRC) and pancreatic ductal adenocarcinoma (PDAC). The ability to target downstream pathways mediating KRAS oncogenicity is limited by an incomplete understanding of the contextual cues modulating the signaling output of activated K-RAS. We performed mass spectrometry on mouse tissues expressing wild-type or mutant Kras to determine how tissue context and genetic background modulate oncogenic signaling. Mutant Kras dramatically altered the proteomes and phosphoproteomes of preneoplastic and neoplastic colons and pancreases in a context-specific manner. We developed an approach to statistically humanize the mouse networks with data from human cancer and identified genes within the humanized CRC and PDAC networks synthetically lethal with mutant KRAS. Our studies demonstrate the context-dependent plasticity of oncogenic signaling, identify non-canonical mediators of KRAS oncogenicity within the KRAS-regulated signaling network, and demonstrate how statistical integration of mouse and human datasets can reveal cross-species therapeutic insights.&quot;,&quot;issue&quot;:&quot;3&quot;,&quot;volume&quot;:&quot;9&quot;},&quot;isTemporary&quot;:false},{&quot;id&quot;:&quot;60567fd5-9e56-337e-b9ba-51c53923f272&quot;,&quot;itemData&quot;:{&quot;type&quot;:&quot;article-journal&quot;,&quot;id&quot;:&quot;60567fd5-9e56-337e-b9ba-51c53923f272&quot;,&quot;title&quot;:&quot;Tissue-Specific Oncogenic Activity of KRASA146T.&quot;,&quot;author&quot;:[{&quot;family&quot;:&quot;Poulin&quot;,&quot;given&quot;:&quot;Emily J&quot;,&quot;parse-names&quot;:false,&quot;dropping-particle&quot;:&quot;&quot;,&quot;non-dropping-particle&quot;:&quot;&quot;},{&quot;family&quot;:&quot;Bera&quot;,&quot;given&quot;:&quot;Asim K&quot;,&quot;parse-names&quot;:false,&quot;dropping-particle&quot;:&quot;&quot;,&quot;non-dropping-particle&quot;:&quot;&quot;},{&quot;family&quot;:&quot;Lu&quot;,&quot;given&quot;:&quot;Jia&quot;,&quot;parse-names&quot;:false,&quot;dropping-particle&quot;:&quot;&quot;,&quot;non-dropping-particle&quot;:&quot;&quot;},{&quot;family&quot;:&quot;Lin&quot;,&quot;given&quot;:&quot;Yi-Jang&quot;,&quot;parse-names&quot;:false,&quot;dropping-particle&quot;:&quot;&quot;,&quot;non-dropping-particle&quot;:&quot;&quot;},{&quot;family&quot;:&quot;Strasser&quot;,&quot;given&quot;:&quot;Samantha Dale&quot;,&quot;parse-names&quot;:false,&quot;dropping-particle&quot;:&quot;&quot;,&quot;non-dropping-particle&quot;:&quot;&quot;},{&quot;family&quot;:&quot;Paulo&quot;,&quot;given&quot;:&quot;Joao A&quot;,&quot;parse-names&quot;:false,&quot;dropping-particle&quot;:&quot;&quot;,&quot;non-dropping-particle&quot;:&quot;&quot;},{&quot;family&quot;:&quot;Huang&quot;,&quot;given&quot;:&quot;Tannie Q&quot;,&quot;parse-names&quot;:false,&quot;dropping-particle&quot;:&quot;&quot;,&quot;non-dropping-particle&quot;:&quot;&quot;},{&quot;family&quot;:&quot;Morales&quot;,&quot;given&quot;:&quot;Carolina&quot;,&quot;parse-names&quot;:false,&quot;dropping-particle&quot;:&quot;&quot;,&quot;non-dropping-particle&quot;:&quot;&quot;},{&quot;family&quot;:&quot;Yan&quot;,&quot;given&quot;:&quot;Wei&quot;,&quot;parse-names&quot;:false,&quot;dropping-particle&quot;:&quot;&quot;,&quot;non-dropping-particle&quot;:&quot;&quot;},{&quot;family&quot;:&quot;Cook&quot;,&quot;given&quot;:&quot;Joshua&quot;,&quot;parse-names&quot;:false,&quot;dropping-particle&quot;:&quot;&quot;,&quot;non-dropping-particle&quot;:&quot;&quot;},{&quot;family&quot;:&quot;Nowak&quot;,&quot;given&quot;:&quot;Jonathan A&quot;,&quot;parse-names&quot;:false,&quot;dropping-particle&quot;:&quot;&quot;,&quot;non-dropping-particle&quot;:&quot;&quot;},{&quot;family&quot;:&quot;Brubaker&quot;,&quot;given&quot;:&quot;Douglas K&quot;,&quot;parse-names&quot;:false,&quot;dropping-particle&quot;:&quot;&quot;,&quot;non-dropping-particle&quot;:&quot;&quot;},{&quot;family&quot;:&quot;Joughin&quot;,&quot;given&quot;:&quot;Brian A&quot;,&quot;parse-names&quot;:false,&quot;dropping-particle&quot;:&quot;&quot;,&quot;non-dropping-particle&quot;:&quot;&quot;},{&quot;family&quot;:&quot;Johnson&quot;,&quot;given&quot;:&quot;Christian W&quot;,&quot;parse-names&quot;:false,&quot;dropping-particle&quot;:&quot;&quot;,&quot;non-dropping-particle&quot;:&quot;&quot;},{&quot;family&quot;:&quot;DeStefanis&quot;,&quot;given&quot;:&quot;Rebecca A&quot;,&quot;parse-names&quot;:false,&quot;dropping-particle&quot;:&quot;&quot;,&quot;non-dropping-particle&quot;:&quot;&quot;},{&quot;family&quot;:&quot;Ghazi&quot;,&quot;given&quot;:&quot;Phaedra C&quot;,&quot;parse-names&quot;:false,&quot;dropping-particle&quot;:&quot;&quot;,&quot;non-dropping-particle&quot;:&quot;&quot;},{&quot;family&quot;:&quot;Gondi&quot;,&quot;given&quot;:&quot;Sudershan&quot;,&quot;parse-names&quot;:false,&quot;dropping-particle&quot;:&quot;&quot;,&quot;non-dropping-particle&quot;:&quot;&quot;},{&quot;family&quot;:&quot;Wales&quot;,&quot;given&quot;:&quot;Thomas E&quot;,&quot;parse-names&quot;:false,&quot;dropping-particle&quot;:&quot;&quot;,&quot;non-dropping-particle&quot;:&quot;&quot;},{&quot;family&quot;:&quot;Iacob&quot;,&quot;given&quot;:&quot;Roxana E&quot;,&quot;parse-names&quot;:false,&quot;dropping-particle&quot;:&quot;&quot;,&quot;non-dropping-particle&quot;:&quot;&quot;},{&quot;family&quot;:&quot;Bogdanova&quot;,&quot;given&quot;:&quot;Lana&quot;,&quot;parse-names&quot;:false,&quot;dropping-particle&quot;:&quot;&quot;,&quot;non-dropping-particle&quot;:&quot;&quot;},{&quot;family&quot;:&quot;Gierut&quot;,&quot;given&quot;:&quot;Jessica J&quot;,&quot;parse-names&quot;:false,&quot;dropping-particle&quot;:&quot;&quot;,&quot;non-dropping-particle&quot;:&quot;&quot;},{&quot;family&quot;:&quot;Li&quot;,&quot;given&quot;:&quot;Yina&quot;,&quot;parse-names&quot;:false,&quot;dropping-particle&quot;:&quot;&quot;,&quot;non-dropping-particle&quot;:&quot;&quot;},{&quot;family&quot;:&quot;Engen&quot;,&quot;given&quot;:&quot;John R&quot;,&quot;parse-names&quot;:false,&quot;dropping-particle&quot;:&quot;&quot;,&quot;non-dropping-particle&quot;:&quot;&quot;},{&quot;family&quot;:&quot;Perez-Mancera&quot;,&quot;given&quot;:&quot;Pedro A&quot;,&quot;parse-names&quot;:false,&quot;dropping-particle&quot;:&quot;&quot;,&quot;non-dropping-particle&quot;:&quot;&quot;},{&quot;family&quot;:&quot;Braun&quot;,&quot;given&quot;:&quot;Benjamin S&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Westover&quot;,&quot;given&quot;:&quot;Kenneth D&quot;,&quot;parse-names&quot;:false,&quot;dropping-particle&quot;:&quot;&quot;,&quot;non-dropping-particle&quot;:&quot;&quot;},{&quot;family&quot;:&quot;Haigis&quot;,&quot;given&quot;:&quot;Kevin M&quot;,&quot;parse-names&quot;:false,&quot;dropping-particle&quot;:&quot;&quot;,&quot;non-dropping-particle&quot;:&quot;&quot;}],&quot;container-title&quot;:&quot;Cancer discovery&quot;,&quot;accessed&quot;:{&quot;date-parts&quot;:[[2019,5,8]]},&quot;DOI&quot;:&quot;10.1158/2159-8290.CD-18-1220&quot;,&quot;ISSN&quot;:&quot;2159-8290&quot;,&quot;PMID&quot;:&quot;30952657&quot;,&quot;URL&quot;:&quot;www.aacrjournals.org&quot;,&quot;issued&quot;:{&quot;date-parts&quot;:[[2019,6,5]]},&quot;page&quot;:&quot;738-755&quot;,&quot;abstract&quot;:&quot;KRAS is the most frequently mutated oncogene. The incidence of specific KRAS alleles varies between cancers from different sites, but it is unclear whether allelic selection results from biological selection for specific mutant KRAS proteins. We used a cross-disciplinary approach to compare KRASG12D, a common mutant form, and KRASA146T, a mutant that occurs only in selected cancers. Biochemical and structural studies demonstrated that KRASA146T exhibits a marked extension of switch 1 away from the protein body and nucleotide binding site, which activates KRAS by promoting a high rate of intrinsic and guanine nucleotide exchange factor-induced nucleotide exchange. Using mice genetically engineered to express either allele, we found that KRASG12D and KRASA146T exhibit distinct tissue-specific effects on homeostasis that mirror mutational frequencies in human cancers. These tissue-specific phenotypes result from allele-specific signaling properties, demonstrating that context-dependent variations in signaling downstream of different KRAS mutants drive the KRAS mutational pattern seen in cancer. SIGNIFICANCE: Although epidemiologic and clinical studies have suggested allele-specific behaviors for KRAS, experimental evidence for allele-specific biological properties is limited. We combined structural biology, mass spectrometry, and mouse modeling to demonstrate that the selection for specific KRAS mutants in human cancers from different tissues is due to their distinct signaling properties.See related commentary by Hobbs and Der, p. 696.This article is highlighted in the In This Issue feature, p. 681.&quot;,&quot;issue&quot;:&quot;6&quot;,&quot;volume&quot;:&quot;9&quot;},&quot;isTemporary&quot;:false},{&quot;id&quot;:&quot;218cf46d-bb25-30bf-8138-3e9e01daadfd&quot;,&quot;itemData&quot;:{&quot;type&quot;:&quot;article-journal&quot;,&quot;id&quot;:&quot;218cf46d-bb25-30bf-8138-3e9e01daadfd&quot;,&quot;title&quot;:&quot;Isoform-Specific Destabilization of the Active Site Reveals a Molecular Mechanism of Intrinsic Activation of KRas G13D.&quot;,&quot;author&quot;:[{&quot;family&quot;:&quot;Johnson&quot;,&quot;given&quot;:&quot;Christian W&quot;,&quot;parse-names&quot;:false,&quot;dropping-particle&quot;:&quot;&quot;,&quot;non-dropping-particle&quot;:&quot;&quot;},{&quot;family&quot;:&quot;Lin&quot;,&quot;given&quot;:&quot;Yi-Jang&quot;,&quot;parse-names&quot;:false,&quot;dropping-particle&quot;:&quot;&quot;,&quot;non-dropping-particle&quot;:&quot;&quot;},{&quot;family&quot;:&quot;Reid&quot;,&quot;given&quot;:&quot;Derion&quot;,&quot;parse-names&quot;:false,&quot;dropping-particle&quot;:&quot;&quot;,&quot;non-dropping-particle&quot;:&quot;&quot;},{&quot;family&quot;:&quot;Parker&quot;,&quot;given&quot;:&quot;Jillian&quot;,&quot;parse-names&quot;:false,&quot;dropping-particle&quot;:&quot;&quot;,&quot;non-dropping-particle&quot;:&quot;&quot;},{&quot;family&quot;:&quot;Pavlopoulos&quot;,&quot;given&quot;:&quot;Spiro&quot;,&quot;parse-names&quot;:false,&quot;dropping-particle&quot;:&quot;&quot;,&quot;non-dropping-particle&quot;:&quot;&quot;},{&quot;family&quot;:&quot;Dischinger&quot;,&quot;given&quot;:&quot;Patrick&quot;,&quot;parse-names&quot;:false,&quot;dropping-particle&quot;:&quot;&quot;,&quot;non-dropping-particle&quot;:&quot;&quot;},{&quot;family&quot;:&quot;Graveel&quot;,&quot;given&quot;:&quot;Carrie&quot;,&quot;parse-names&quot;:false,&quot;dropping-particle&quot;:&quot;&quot;,&quot;non-dropping-particle&quot;:&quot;&quot;},{&quot;family&quot;:&quot;Aguirre&quot;,&quot;given&quot;:&quot;Andrew J&quot;,&quot;parse-names&quot;:false,&quot;dropping-particle&quot;:&quot;&quot;,&quot;non-dropping-particle&quot;:&quot;&quot;},{&quot;family&quot;:&quot;Steensma&quot;,&quot;given&quot;:&quot;Matthew&quot;,&quot;parse-names&quot;:false,&quot;dropping-particle&quot;:&quot;&quot;,&quot;non-dropping-particle&quot;:&quot;&quot;},{&quot;family&quot;:&quot;Haigis&quot;,&quot;given&quot;:&quot;Kevin M&quot;,&quot;parse-names&quot;:false,&quot;dropping-particle&quot;:&quot;&quot;,&quot;non-dropping-particle&quot;:&quot;&quot;},{&quot;family&quot;:&quot;Mattos&quot;,&quot;given&quot;:&quot;Carla&quot;,&quot;parse-names&quot;:false,&quot;dropping-particle&quot;:&quot;&quot;,&quot;non-dropping-particle&quot;:&quot;&quot;}],&quot;container-title&quot;:&quot;Cell reports&quot;,&quot;accessed&quot;:{&quot;date-parts&quot;:[[2019,10,1]]},&quot;DOI&quot;:&quot;10.1016/j.celrep.2019.07.026&quot;,&quot;ISSN&quot;:&quot;2211-1247&quot;,&quot;PMID&quot;:&quot;31390567&quot;,&quot;URL&quot;:&quot;https://doi.org/10.1016/j.celrep.2019.07.026&quot;,&quot;issued&quot;:{&quot;date-parts&quot;:[[2019,8,6]]},&quot;page&quot;:&quot;1538-1550.e7&quot;,&quot;abstract&quot;:&quot;Ras GTPases are mutated at codons 12, 13, and 61, with different frequencies in KRas, HRas, and NRas and in a cancer-specific manner. The G13D mutant appears in 25% of KRas-driven colorectal cancers, while observed only rarely in HRas or NRas. Structures of Ras G13D in the three isoforms show an open active site, with adjustments to the D13 backbone torsion angles and with disconnected switch regions. KRas G13D has unique features that destabilize the nucleotide-binding pocket. In KRas G13D bound to GDP, A59 is placed in the Mg2+ binding site, as in the HRas-SOS complex. Structure and biochemistry are consistent with an intermediate level of KRas G13D bound to GTP, relative to wild-type and KRas G12D, observed in genetically engineered mouse models. The results explain in part the elevated frequency of the G13D mutant in KRas over the other isoforms of Ras.&quot;,&quot;issue&quot;:&quot;6&quot;,&quot;volume&quot;:&quot;28&quot;},&quot;isTemporary&quot;:false}],&quot;manualOverride&quot;:{&quot;isManuallyOverriden&quot;:false,&quot;manualOverrideText&quot;:&quot;&quot;,&quot;citeprocText&quot;:&quot;&lt;sup&gt;4,78,79&lt;/sup&gt;&quot;}},{&quot;properties&quot;:{&quot;noteIndex&quot;:0},&quot;citationID&quot;:&quot;MENDELEY_CITATION_28ae0c17-254a-4a7b-8870-e779fdc87c85&quot;,&quot;isEdited&quot;:true,&quot;citationItems&quot;:[{&quot;id&quot;:&quot;300fae0f-1175-3307-b7e8-80a5949efbbb&quot;,&quot;itemData&quot;:{&quot;type&quot;:&quot;article-journal&quot;,&quot;id&quot;:&quot;300fae0f-1175-3307-b7e8-80a5949efbbb&quot;,&quot;title&quot;:&quot;Proteogenomic Network Analysis of Context-Specific KRAS Signaling in Mouse-to-Human Cross-Species Translation.&quot;,&quot;author&quot;:[{&quot;family&quot;:&quot;Brubaker&quot;,&quot;given&quot;:&quot;Douglas K&quot;,&quot;parse-names&quot;:false,&quot;dropping-particle&quot;:&quot;&quot;,&quot;non-dropping-particle&quot;:&quot;&quot;},{&quot;family&quot;:&quot;Paulo&quot;,&quot;given&quot;:&quot;Joao A&quot;,&quot;parse-names&quot;:false,&quot;dropping-particle&quot;:&quot;&quot;,&quot;non-dropping-particle&quot;:&quot;&quot;},{&quot;family&quot;:&quot;Sheth&quot;,&quot;given&quot;:&quot;Shikha&quot;,&quot;parse-names&quot;:false,&quot;dropping-particle&quot;:&quot;&quot;,&quot;non-dropping-particle&quot;:&quot;&quot;},{&quot;family&quot;:&quot;Poulin&quot;,&quot;given&quot;:&quot;Emily J.&quot;,&quot;parse-names&quot;:false,&quot;dropping-particle&quot;:&quot;&quot;,&quot;non-dropping-particle&quot;:&quot;&quot;},{&quot;family&quot;:&quot;Popow&quot;,&quot;given&quot;:&quot;Olesja&quot;,&quot;parse-names&quot;:false,&quot;dropping-particle&quot;:&quot;&quot;,&quot;non-dropping-particle&quot;:&quot;&quot;},{&quot;family&quot;:&quot;Joughin&quot;,&quot;given&quot;:&quot;Brian A.&quot;,&quot;parse-names&quot;:false,&quot;dropping-particle&quot;:&quot;&quot;,&quot;non-dropping-particle&quot;:&quot;&quot;},{&quot;family&quot;:&quot;Strasser&quot;,&quot;given&quot;:&quot;Samantha Dale&quot;,&quot;parse-names&quot;:false,&quot;dropping-particle&quot;:&quot;&quot;,&quot;non-dropping-particle&quot;:&quot;&quot;},{&quot;family&quot;:&quot;Starchenko&quot;,&quot;given&quot;:&quot;Alina&quot;,&quot;parse-names&quot;:false,&quot;dropping-particle&quot;:&quot;&quot;,&quot;non-dropping-particle&quot;:&quot;&quot;},{&quot;family&quot;:&quot;Gygi&quot;,&quot;given&quot;:&quot;Steven P&quot;,&quot;parse-names&quot;:false,&quot;dropping-particle&quot;:&quot;&quot;,&quot;non-dropping-particle&quot;:&quot;&quot;},{&quot;family&quot;:&quot;Lauffenburger&quot;,&quot;given&quot;:&quot;Douglas A&quot;,&quot;parse-names&quot;:false,&quot;dropping-particle&quot;:&quot;&quot;,&quot;non-dropping-particle&quot;:&quot;&quot;},{&quot;family&quot;:&quot;Haigis&quot;,&quot;given&quot;:&quot;Kevin M&quot;,&quot;parse-names&quot;:false,&quot;dropping-particle&quot;:&quot;&quot;,&quot;non-dropping-particle&quot;:&quot;&quot;}],&quot;container-title&quot;:&quot;Cell systems&quot;,&quot;accessed&quot;:{&quot;date-parts&quot;:[[2019,10,1]]},&quot;DOI&quot;:&quot;10.1016/j.cels.2019.07.006&quot;,&quot;ISSN&quot;:&quot;2405-4720&quot;,&quot;PMID&quot;:&quot;31521603&quot;,&quot;URL&quot;:&quot;https://doi.org/10.1016/j.cels.2019.07.006&quot;,&quot;issued&quot;:{&quot;date-parts&quot;:[[2019,9,25]]},&quot;page&quot;:&quot;258-270.e6&quot;,&quot;abstract&quot;:&quot;The highest frequencies of KRAS mutations occur in colorectal carcinoma (CRC) and pancreatic ductal adenocarcinoma (PDAC). The ability to target downstream pathways mediating KRAS oncogenicity is limited by an incomplete understanding of the contextual cues modulating the signaling output of activated K-RAS. We performed mass spectrometry on mouse tissues expressing wild-type or mutant Kras to determine how tissue context and genetic background modulate oncogenic signaling. Mutant Kras dramatically altered the proteomes and phosphoproteomes of preneoplastic and neoplastic colons and pancreases in a context-specific manner. We developed an approach to statistically humanize the mouse networks with data from human cancer and identified genes within the humanized CRC and PDAC networks synthetically lethal with mutant KRAS. Our studies demonstrate the context-dependent plasticity of oncogenic signaling, identify non-canonical mediators of KRAS oncogenicity within the KRAS-regulated signaling network, and demonstrate how statistical integration of mouse and human datasets can reveal cross-species therapeutic insights.&quot;,&quot;issue&quot;:&quot;3&quot;,&quot;volume&quot;:&quot;9&quot;},&quot;isTemporary&quot;:false}],&quot;manualOverride&quot;:{&quot;isManuallyOverriden&quot;:false,&quot;manualOverrideText&quot;:&quot;&quot;,&quot;citeprocText&quot;:&quot;&lt;sup&gt;78&lt;/sup&gt;&quot;}},{&quot;properties&quot;:{&quot;noteIndex&quot;:0},&quot;citationID&quot;:&quot;MENDELEY_CITATION_e92ee3b4-badb-437b-8297-88a90be94894&quot;,&quot;isEdited&quot;:true,&quot;citationItems&quot;:[{&quot;id&quot;:&quot;3e0237d0-9230-3ece-933a-b30d5311c3d1&quot;,&quot;itemData&quot;:{&quot;type&quot;:&quot;article-journal&quot;,&quot;id&quot;:&quot;3e0237d0-9230-3ece-933a-b30d5311c3d1&quot;,&quot;title&quot;:&quot;BRAF Mutants Evade ERK-Dependent Feedback by Different Mechanisms that Determine Their Sensitivity to Pharmacologic Inhibition.&quot;,&quot;author&quot;:[{&quot;family&quot;:&quot;Yao&quot;,&quot;given&quot;:&quot;Zhan&quot;,&quot;parse-names&quot;:false,&quot;dropping-particle&quot;:&quot;&quot;,&quot;non-dropping-particle&quot;:&quot;&quot;},{&quot;family&quot;:&quot;Torres&quot;,&quot;given&quot;:&quot;Neilawattie M.&quot;,&quot;parse-names&quot;:false,&quot;dropping-particle&quot;:&quot;&quot;,&quot;non-dropping-particle&quot;:&quot;&quot;},{&quot;family&quot;:&quot;Tao&quot;,&quot;given&quot;:&quot;Anthony&quot;,&quot;parse-names&quot;:false,&quot;dropping-particle&quot;:&quot;&quot;,&quot;non-dropping-particle&quot;:&quot;&quot;},{&quot;family&quot;:&quot;Gao&quot;,&quot;given&quot;:&quot;Yijun&quot;,&quot;parse-names&quot;:false,&quot;dropping-particle&quot;:&quot;&quot;,&quot;non-dropping-particle&quot;:&quot;&quot;},{&quot;family&quot;:&quot;Luo&quot;,&quot;given&quot;:&quot;Lusong&quot;,&quot;parse-names&quot;:false,&quot;dropping-particle&quot;:&quot;&quot;,&quot;non-dropping-particle&quot;:&quot;&quot;},{&quot;family&quot;:&quot;Li&quot;,&quot;given&quot;:&quot;Qi&quot;,&quot;parse-names&quot;:false,&quot;dropping-particle&quot;:&quot;&quot;,&quot;non-dropping-particle&quot;:&quot;&quot;},{&quot;family&quot;:&quot;Stanchina&quot;,&quot;given&quot;:&quot;Elisa&quot;,&quot;parse-names&quot;:false,&quot;dropping-particle&quot;:&quot;&quot;,&quot;non-dropping-particle&quot;:&quot;de&quot;},{&quot;family&quot;:&quot;Abdel-Wahab&quot;,&quot;given&quot;:&quot;Omar&quot;,&quot;parse-names&quot;:false,&quot;dropping-particle&quot;:&quot;&quot;,&quot;non-dropping-particle&quot;:&quot;&quot;},{&quot;family&quot;:&quot;Solit&quot;,&quot;given&quot;:&quot;David B.&quot;,&quot;parse-names&quot;:false,&quot;dropping-particle&quot;:&quot;&quot;,&quot;non-dropping-particle&quot;:&quot;&quot;},{&quot;family&quot;:&quot;Poulikakos&quot;,&quot;given&quot;:&quot;Poulikos I.&quot;,&quot;parse-names&quot;:false,&quot;dropping-particle&quot;:&quot;&quot;,&quot;non-dropping-particle&quot;:&quot;&quot;},{&quot;family&quot;:&quot;Rosen&quot;,&quot;given&quot;:&quot;Neal&quot;,&quot;parse-names&quot;:false,&quot;dropping-particle&quot;:&quot;&quot;,&quot;non-dropping-particle&quot;:&quot;&quot;}],&quot;container-title&quot;:&quot;Cancer cell&quot;,&quot;accessed&quot;:{&quot;date-parts&quot;:[[2020,4,23]]},&quot;DOI&quot;:&quot;10.1016/j.ccell.2015.08.001&quot;,&quot;ISSN&quot;:&quot;1878-3686&quot;,&quot;PMID&quot;:&quot;26343582&quot;,&quot;URL&quot;:&quot;http://www.ncbi.nlm.nih.gov/pubmed/26343582&quot;,&quot;issued&quot;:{&quot;date-parts&quot;:[[2015,9,14]]},&quot;page&quot;:&quot;370-83&quot;,&quot;abstract&quot;:&quot;ERK signaling requires RAS-induced RAF dimerization and is limited by feedback. Activated BRAF mutants evade feedback inhibition of RAS by either of two mechanisms. BRAF V600 mutants are activated monomers when RAS activity is low; all other activating BRAF mutants function as constitutive RAS-independent dimers. RAF inhibitors effectively inhibit mutant monomers, but not dimers; their binding to one site in the dimer significantly reduces their affinity for the second. Tumors with non-V600E BRAF mutants are insensitive to these drugs, and increased expression of BRAF V600E dimers causes acquired resistance. A compound that equally inhibits both sites of mutant RAF dimers inhibits tumors driven by either class of mutants or those BRAF V600E tumors with dimer-dependent acquired resistance to monomer-specific inhibitors.&quot;,&quot;publisher&quot;:&quot;Cell Press&quot;,&quot;issue&quot;:&quot;3&quot;,&quot;volume&quot;:&quot;28&quot;},&quot;isTemporary&quot;:false},{&quot;id&quot;:&quot;42437e6a-ebfd-3204-8f90-bd75d0682e19&quot;,&quot;itemData&quot;:{&quot;type&quot;:&quot;article-journal&quot;,&quot;id&quot;:&quot;42437e6a-ebfd-3204-8f90-bd75d0682e19&quot;,&quot;title&quot;:&quot;Tumours with class 3 BRAF mutants are sensitive to the inhibition of activated RAS.&quot;,&quot;author&quot;:[{&quot;family&quot;:&quot;Yao&quot;,&quot;given&quot;:&quot;Zhan&quot;,&quot;parse-names&quot;:false,&quot;dropping-particle&quot;:&quot;&quot;,&quot;non-dropping-particle&quot;:&quot;&quot;},{&quot;family&quot;:&quot;Yaeger&quot;,&quot;given&quot;:&quot;Rona&quot;,&quot;parse-names&quot;:false,&quot;dropping-particle&quot;:&quot;&quot;,&quot;non-dropping-particle&quot;:&quot;&quot;},{&quot;family&quot;:&quot;Rodrik-Outmezguine&quot;,&quot;given&quot;:&quot;Vanessa S&quot;,&quot;parse-names&quot;:false,&quot;dropping-particle&quot;:&quot;&quot;,&quot;non-dropping-particle&quot;:&quot;&quot;},{&quot;family&quot;:&quot;Tao&quot;,&quot;given&quot;:&quot;Anthony&quot;,&quot;parse-names&quot;:false,&quot;dropping-particle&quot;:&quot;&quot;,&quot;non-dropping-particle&quot;:&quot;&quot;},{&quot;family&quot;:&quot;Torres&quot;,&quot;given&quot;:&quot;Neilawattie M&quot;,&quot;parse-names&quot;:false,&quot;dropping-particle&quot;:&quot;&quot;,&quot;non-dropping-particle&quot;:&quot;&quot;},{&quot;family&quot;:&quot;Chang&quot;,&quot;given&quot;:&quot;Matthew T&quot;,&quot;parse-names&quot;:false,&quot;dropping-particle&quot;:&quot;&quot;,&quot;non-dropping-particle&quot;:&quot;&quot;},{&quot;family&quot;:&quot;Drosten&quot;,&quot;given&quot;:&quot;Matthias&quot;,&quot;parse-names&quot;:false,&quot;dropping-particle&quot;:&quot;&quot;,&quot;non-dropping-particle&quot;:&quot;&quot;},{&quot;family&quot;:&quot;Zhao&quot;,&quot;given&quot;:&quot;Huiyong&quot;,&quot;parse-names&quot;:false,&quot;dropping-particle&quot;:&quot;&quot;,&quot;non-dropping-particle&quot;:&quot;&quot;},{&quot;family&quot;:&quot;Cecchi&quot;,&quot;given&quot;:&quot;Fabiola&quot;,&quot;parse-names&quot;:false,&quot;dropping-particle&quot;:&quot;&quot;,&quot;non-dropping-particle&quot;:&quot;&quot;},{&quot;family&quot;:&quot;Hembrough&quot;,&quot;given&quot;:&quot;Todd&quot;,&quot;parse-names&quot;:false,&quot;dropping-particle&quot;:&quot;&quot;,&quot;non-dropping-particle&quot;:&quot;&quot;},{&quot;family&quot;:&quot;Michels&quot;,&quot;given&quot;:&quot;Judith&quot;,&quot;parse-names&quot;:false,&quot;dropping-particle&quot;:&quot;&quot;,&quot;non-dropping-particle&quot;:&quot;&quot;},{&quot;family&quot;:&quot;Baumert&quot;,&quot;given&quot;:&quot;Hervé&quot;,&quot;parse-names&quot;:false,&quot;dropping-particle&quot;:&quot;&quot;,&quot;non-dropping-particle&quot;:&quot;&quot;},{&quot;family&quot;:&quot;Miles&quot;,&quot;given&quot;:&quot;Linde&quot;,&quot;parse-names&quot;:false,&quot;dropping-particle&quot;:&quot;&quot;,&quot;non-dropping-particle&quot;:&quot;&quot;},{&quot;family&quot;:&quot;Campbell&quot;,&quot;given&quot;:&quot;Naomi M&quot;,&quot;parse-names&quot;:false,&quot;dropping-particle&quot;:&quot;&quot;,&quot;non-dropping-particle&quot;:&quot;&quot;},{&quot;family&quot;:&quot;Stanchina&quot;,&quot;given&quot;:&quot;Elisa&quot;,&quot;parse-names&quot;:false,&quot;dropping-particle&quot;:&quot;&quot;,&quot;non-dropping-particle&quot;:&quot;de&quot;},{&quot;family&quot;:&quot;Solit&quot;,&quot;given&quot;:&quot;David B&quot;,&quot;parse-names&quot;:false,&quot;dropping-particle&quot;:&quot;&quot;,&quot;non-dropping-particle&quot;:&quot;&quot;},{&quot;family&quot;:&quot;Barbacid&quot;,&quot;given&quot;:&quot;Mariano&quot;,&quot;parse-names&quot;:false,&quot;dropping-particle&quot;:&quot;&quot;,&quot;non-dropping-particle&quot;:&quot;&quot;},{&quot;family&quot;:&quot;Taylor&quot;,&quot;given&quot;:&quot;Barry S&quot;,&quot;parse-names&quot;:false,&quot;dropping-particle&quot;:&quot;&quot;,&quot;non-dropping-particle&quot;:&quot;&quot;},{&quot;family&quot;:&quot;Rosen&quot;,&quot;given&quot;:&quot;Neal&quot;,&quot;parse-names&quot;:false,&quot;dropping-particle&quot;:&quot;&quot;,&quot;non-dropping-particle&quot;:&quot;&quot;}],&quot;container-title&quot;:&quot;Nature&quot;,&quot;accessed&quot;:{&quot;date-parts&quot;:[[2020,4,23]]},&quot;DOI&quot;:&quot;10.1038/nature23291&quot;,&quot;ISSN&quot;:&quot;1476-4687&quot;,&quot;PMID&quot;:&quot;28783719&quot;,&quot;URL&quot;:&quot;http://cbioportal.org.&quot;,&quot;issued&quot;:{&quot;date-parts&quot;:[[2017]]},&quot;page&quot;:&quot;234-238&quot;,&quot;abstract&quot;:&quot;Approximately 200 BRAF mutant alleles have been identified in human tumours. Activating BRAF mutants cause feedback inhibition of GTP-bound RAS, are RAS-independent and signal either as active monomers (class 1) or constitutively active dimers (class 2). Here we characterize a third class of BRAF mutants-those that have impaired kinase activity or are kinase-dead. These mutants are sensitive to ERK-mediated feedback and their activation of signalling is RAS-dependent. The mutants bind more tightly than wild-type BRAF to RAS-GTP, and their binding to and activation of wild-type CRAF is enhanced, leading to increased ERK signalling. The model suggests that dysregulation of signalling by these mutants in tumours requires coexistent mechanisms for maintaining RAS activation despite ERK-dependent feedback. Consistent with this hypothesis, melanomas with these class 3 BRAF mutations also harbour RAS mutations or NF1 deletions. By contrast, in lung and colorectal cancers with class 3 BRAF mutants, RAS is typically activated by receptor tyrosine kinase signalling. These tumours are sensitive to the inhibition of RAS activation by inhibitors of receptor tyrosine kinases. We have thus defined three distinct functional classes of BRAF mutants in human tumours. The mutants activate ERK signalling by different mechanisms that dictate their sensitivity to therapeutic inhibitors of the pathway.&quot;,&quot;issue&quot;:&quot;7666&quot;,&quot;volume&quot;:&quot;548&quot;},&quot;isTemporary&quot;:false}],&quot;manualOverride&quot;:{&quot;isManuallyOverriden&quot;:false,&quot;manualOverrideText&quot;:&quot;&quot;,&quot;citeprocText&quot;:&quot;&lt;sup&gt;80,81&lt;/sup&gt;&quot;}},{&quot;properties&quot;:{&quot;noteIndex&quot;:0},&quot;citationID&quot;:&quot;MENDELEY_CITATION_45f18746-abcf-4b3d-b0a9-26cd05e8b5df&quot;,&quot;isEdited&quot;:true,&quot;citationItems&quot;:[{&quot;id&quot;:&quot;e7aad875-93a0-3103-a9f0-51f78106bfcc&quot;,&quot;itemData&quot;:{&quot;type&quot;:&quot;article-journal&quot;,&quot;id&quot;:&quot;e7aad875-93a0-3103-a9f0-51f78106bfcc&quot;,&quot;title&quot;:&quot;Impact of BRAF Mutation Class on Disease Characteristics and Clinical Outcomes in BRAF-mutant Lung Cancer.&quot;,&quot;author&quot;:[{&quot;family&quot;:&quot;Dagogo-Jack&quot;,&quot;given&quot;:&quot;Ibiayi&quot;,&quot;parse-names&quot;:false,&quot;dropping-particle&quot;:&quot;&quot;,&quot;non-dropping-particle&quot;:&quot;&quot;},{&quot;family&quot;:&quot;Martinez&quot;,&quot;given&quot;:&quot;Pablo&quot;,&quot;parse-names&quot;:false,&quot;dropping-particle&quot;:&quot;&quot;,&quot;non-dropping-particle&quot;:&quot;&quot;},{&quot;family&quot;:&quot;Yeap&quot;,&quot;given&quot;:&quot;Beow Y&quot;,&quot;parse-names&quot;:false,&quot;dropping-particle&quot;:&quot;&quot;,&quot;non-dropping-particle&quot;:&quot;&quot;},{&quot;family&quot;:&quot;Ambrogio&quot;,&quot;given&quot;:&quot;Chiara&quot;,&quot;parse-names&quot;:false,&quot;dropping-particle&quot;:&quot;&quot;,&quot;non-dropping-particle&quot;:&quot;&quot;},{&quot;family&quot;:&quot;Ferris&quot;,&quot;given&quot;:&quot;Lorin A&quot;,&quot;parse-names&quot;:false,&quot;dropping-particle&quot;:&quot;&quot;,&quot;non-dropping-particle&quot;:&quot;&quot;},{&quot;family&quot;:&quot;Lydon&quot;,&quot;given&quot;:&quot;Christine&quot;,&quot;parse-names&quot;:false,&quot;dropping-particle&quot;:&quot;&quot;,&quot;non-dropping-particle&quot;:&quot;&quot;},{&quot;family&quot;:&quot;Nguyen&quot;,&quot;given&quot;:&quot;Tom&quot;,&quot;parse-names&quot;:false,&quot;dropping-particle&quot;:&quot;&quot;,&quot;non-dropping-particle&quot;:&quot;&quot;},{&quot;family&quot;:&quot;Jessop&quot;,&quot;given&quot;:&quot;Nicholas A&quot;,&quot;parse-names&quot;:false,&quot;dropping-particle&quot;:&quot;&quot;,&quot;non-dropping-particle&quot;:&quot;&quot;},{&quot;family&quot;:&quot;Iafrate&quot;,&quot;given&quot;:&quot;A John&quot;,&quot;parse-names&quot;:false,&quot;dropping-particle&quot;:&quot;&quot;,&quot;non-dropping-particle&quot;:&quot;&quot;},{&quot;family&quot;:&quot;Johnson&quot;,&quot;given&quot;:&quot;Bruce E&quot;,&quot;parse-names&quot;:false,&quot;dropping-particle&quot;:&quot;&quot;,&quot;non-dropping-particle&quot;:&quot;&quot;},{&quot;family&quot;:&quot;Lennerz&quot;,&quot;given&quot;:&quot;Jochen K&quot;,&quot;parse-names&quot;:false,&quot;dropping-particle&quot;:&quot;&quot;,&quot;non-dropping-particle&quot;:&quot;&quot;},{&quot;family&quot;:&quot;Shaw&quot;,&quot;given&quot;:&quot;Alice T&quot;,&quot;parse-names&quot;:false,&quot;dropping-particle&quot;:&quot;&quot;,&quot;non-dropping-particle&quot;:&quot;&quot;},{&quot;family&quot;:&quot;Awad&quot;,&quot;given&quot;:&quot;Mark M&quot;,&quot;parse-names&quot;:false,&quot;dropping-particle&quot;:&quot;&quot;,&quot;non-dropping-particle&quot;:&quot;&quot;}],&quot;container-title&quot;:&quot;Clinical cancer research : an official journal of the American Association for Cancer Research&quot;,&quot;accessed&quot;:{&quot;date-parts&quot;:[[2019,9,4]]},&quot;DOI&quot;:&quot;10.1158/1078-0432.CCR-18-2062&quot;,&quot;ISSN&quot;:&quot;1078-0432&quot;,&quot;PMID&quot;:&quot;30224342&quot;,&quot;URL&quot;:&quot;http://clincancerres.aacrjournals.org/&quot;,&quot;issued&quot;:{&quot;date-parts&quot;:[[2019,1,1]]},&quot;page&quot;:&quot;158-165&quot;,&quot;abstract&quot;:&quot;PURPOSE BRAF mutations are divided into functional classes distinguished by signaling mechanism and kinase activity: V600-mutant kinase-activating monomers (class I), kinase-activating dimers (class II), and kinase-inactivating heterodimers (class III). The relationship between functional class and disease characteristics in BRAF-mutant non-small cell lung cancer (NSCLC) has not been fully explored. EXPERIMENTAL DESIGN We performed a retrospective analysis of BRAF-mutant NSCLCs treated at 2 institutions from 2005 to 2017 to determine clinicopathologic characteristics, progression-free survival (PFS) on chemotherapy, and overall survival (OS). RESULTS We identified 236 patients with BRAF-mutant NSCLC (n = 107 class I, n = 75 class II, and n = 54 class III). Patients with class II or III mutations were more likely to have brain metastases (P ≤ 0.01) and RAS coalterations (P ≤ 0.001) than class I. Compared with class I, PFS on chemotherapy was shorter for class II (P = 0.069) and class III (P = 0.034). OS was shorter for class II and III (class I, 40.1 months; class II, 13.9 months; and class III, 15.6 months; I vs. II, P &lt; 0.001; I vs. III, P = 0.023); however, this difference was driven by fewer extrathoracic metastases and higher use of targeted therapies in class I patients. When patients treated with targeted therapy and those with thoracic-only metastases were excluded, there was no difference in OS across the 3 classes. CONCLUSIONS BRAF-mutant NSCLC is a heterogeneous disease that encompasses 3 distinct functional classes. Classes II and III have more aggressive clinical features leading to less favorable outcomes. The distinct biological characteristics of class II and III tumors suggest that class-specific therapies may be necessary to effectively target these molecular subsets.&quot;,&quot;issue&quot;:&quot;1&quot;,&quot;volume&quot;:&quot;25&quot;},&quot;isTemporary&quot;:false},{&quot;id&quot;:&quot;7970403d-662f-3cc5-9145-49a4110db685&quot;,&quot;itemData&quot;:{&quot;type&quot;:&quot;article-journal&quot;,&quot;id&quot;:&quot;7970403d-662f-3cc5-9145-49a4110db685&quot;,&quot;title&quot;:&quot;BRAF Mutations Classes I, II, and III in NSCLC Patients Included in the SLLIP Trial: The Need for a New Pre-Clinical Treatment Rationale.&quot;,&quot;author&quot;:[{&quot;family&quot;:&quot;Bracht&quot;,&quot;given&quot;:&quot;Jillian Wilhelmina Paulina&quot;,&quot;parse-names&quot;:false,&quot;dropping-particle&quot;:&quot;&quot;,&quot;non-dropping-particle&quot;:&quot;&quot;},{&quot;family&quot;:&quot;Karachaliou&quot;,&quot;given&quot;:&quot;Niki&quot;,&quot;parse-names&quot;:false,&quot;dropping-particle&quot;:&quot;&quot;,&quot;non-dropping-particle&quot;:&quot;&quot;},{&quot;family&quot;:&quot;Bivona&quot;,&quot;given&quot;:&quot;Trever&quot;,&quot;parse-names&quot;:false,&quot;dropping-particle&quot;:&quot;&quot;,&quot;non-dropping-particle&quot;:&quot;&quot;},{&quot;family&quot;:&quot;Lanman&quot;,&quot;given&quot;:&quot;Richard B.&quot;,&quot;parse-names&quot;:false,&quot;dropping-particle&quot;:&quot;&quot;,&quot;non-dropping-particle&quot;:&quot;&quot;},{&quot;family&quot;:&quot;Faull&quot;,&quot;given&quot;:&quot;Iris&quot;,&quot;parse-names&quot;:false,&quot;dropping-particle&quot;:&quot;&quot;,&quot;non-dropping-particle&quot;:&quot;&quot;},{&quot;family&quot;:&quot;Nagy&quot;,&quot;given&quot;:&quot;Rebecca J.&quot;,&quot;parse-names&quot;:false,&quot;dropping-particle&quot;:&quot;&quot;,&quot;non-dropping-particle&quot;:&quot;&quot;},{&quot;family&quot;:&quot;Drozdowskyj&quot;,&quot;given&quot;:&quot;Ana&quot;,&quot;parse-names&quot;:false,&quot;dropping-particle&quot;:&quot;&quot;,&quot;non-dropping-particle&quot;:&quot;&quot;},{&quot;family&quot;:&quot;Berenguer&quot;,&quot;given&quot;:&quot;Jordi&quot;,&quot;parse-names&quot;:false,&quot;dropping-particle&quot;:&quot;&quot;,&quot;non-dropping-particle&quot;:&quot;&quot;},{&quot;family&quot;:&quot;Fernandez-Bruno&quot;,&quot;given&quot;:&quot;Manuel&quot;,&quot;parse-names&quot;:false,&quot;dropping-particle&quot;:&quot;&quot;,&quot;non-dropping-particle&quot;:&quot;&quot;},{&quot;family&quot;:&quot;Molina-Vila&quot;,&quot;given&quot;:&quot;Miguel Angel&quot;,&quot;parse-names&quot;:false,&quot;dropping-particle&quot;:&quot;&quot;,&quot;non-dropping-particle&quot;:&quot;&quot;},{&quot;family&quot;:&quot;Rosell&quot;,&quot;given&quot;:&quot;Rafael&quot;,&quot;parse-names&quot;:false,&quot;dropping-particle&quot;:&quot;&quot;,&quot;non-dropping-particle&quot;:&quot;&quot;}],&quot;container-title&quot;:&quot;Cancers&quot;,&quot;DOI&quot;:&quot;10.3390/cancers11091381&quot;,&quot;ISSN&quot;:&quot;2072-6694&quot;,&quot;PMID&quot;:&quot;31533235&quot;,&quot;URL&quot;:&quot;http://www.ncbi.nlm.nih.gov/pubmed/31533235&quot;,&quot;issued&quot;:{&quot;date-parts&quot;:[[2019,9,17]]},&quot;abstract&quot;:&quot;BRAF V600 mutations have been found in 1-2% of non-small-cell lung cancer (NSCLC) patients, with Food and Drug Administration (FDA) approved treatment of dabrafenib plus trametinib and progression free survival (PFS) of 10.9 months. However, 50-80% of BRAF mutations in lung cancer are non-V600, and can be class II, with intermediate to high kinase activity and RAS independence, or class III, with impaired kinase activity, upstream signaling dependence, and consequently, sensitivity to receptor tyrosine kinase (RTK) inhibitors. Plasma cell-free DNA (cfDNA) of 185 newly diagnosed advanced lung adenocarcinoma patients (Spanish Lung Liquid versus Invasive Biopsy Program, SLLIP, NCT03248089) was examined for BRAF and other alterations with a targeted cfDNA next-generation sequencing (NGS) assay (Guardant360®, Guardant Health Inc., CA, USA), and results were correlated with patient outcome. Cell viability with single or combined RAF, MEK, and SHP2 inhibitors was assessed in cell lines with BRAF class I, II, and III mutations. Out of 185 patients, 22 had BRAF alterations (12%) of which seven patients harbored amplifications (32%) and 17 had BRAF mutations (77%). Of the BRAF mutations, four out of 22 (18%) were V600E and 18/22 (82%) were non-V600. In vitro results confirmed sensitivity of class III and resistance of class I and II BRAF mutations, and BRAF wild type cells to SHP2 inhibition. Concomitant MEK or RAF and SHP2 inhibition showed synergistic effects, especially in the class III BRAF-mutant cell line. Our study indicates that the class of the BRAF mutation may have clinical implications and therefore should be defined in the clinical practice and used to guide therapeutic decisions.&quot;,&quot;issue&quot;:&quot;9&quot;,&quot;volume&quot;:&quot;11&quot;},&quot;isTemporary&quot;:false}],&quot;manualOverride&quot;:{&quot;isManuallyOverriden&quot;:false,&quot;manualOverrideText&quot;:&quot;&quot;,&quot;citeprocText&quot;:&quot;&lt;sup&gt;82,83&lt;/sup&gt;&quot;}},{&quot;properties&quot;:{&quot;noteIndex&quot;:0},&quot;citationID&quot;:&quot;MENDELEY_CITATION_f99a2004-80e2-4acd-8a11-e0225d9df7b9&quot;,&quot;isEdited&quot;:true,&quot;citationItems&quot;:[{&quot;id&quot;:&quot;a809cc76-c04c-3e94-9ee1-4e7a14e1f11b&quot;,&quot;itemData&quot;:{&quot;type&quot;:&quot;article-journal&quot;,&quot;id&quot;:&quot;a809cc76-c04c-3e94-9ee1-4e7a14e1f11b&quot;,&quot;title&quot;:&quot;HER kinase inhibition in patients with HER2-and HER3-mutant cancers&quot;,&quot;author&quot;:[{&quot;family&quot;:&quot;Hyman&quot;,&quot;given&quot;:&quot;David M.&quot;,&quot;parse-names&quot;:false,&quot;dropping-particle&quot;:&quot;&quot;,&quot;non-dropping-particle&quot;:&quot;&quot;},{&quot;family&quot;:&quot;Piha-Paul&quot;,&quot;given&quot;:&quot;Sarina A.&quot;,&quot;parse-names&quot;:false,&quot;dropping-particle&quot;:&quot;&quot;,&quot;non-dropping-particle&quot;:&quot;&quot;},{&quot;family&quot;:&quot;Won&quot;,&quot;given&quot;:&quot;Helen&quot;,&quot;parse-names&quot;:false,&quot;dropping-particle&quot;:&quot;&quot;,&quot;non-dropping-particle&quot;:&quot;&quot;},{&quot;family&quot;:&quot;Rodon&quot;,&quot;given&quot;:&quot;Jordi&quot;,&quot;parse-names&quot;:false,&quot;dropping-particle&quot;:&quot;&quot;,&quot;non-dropping-particle&quot;:&quot;&quot;},{&quot;family&quot;:&quot;Saura&quot;,&quot;given&quot;:&quot;Cristina&quot;,&quot;parse-names&quot;:false,&quot;dropping-particle&quot;:&quot;&quot;,&quot;non-dropping-particle&quot;:&quot;&quot;},{&quot;family&quot;:&quot;Shapiro&quot;,&quot;given&quot;:&quot;Geoffrey I.&quot;,&quot;parse-names&quot;:false,&quot;dropping-particle&quot;:&quot;&quot;,&quot;non-dropping-particle&quot;:&quot;&quot;},{&quot;family&quot;:&quot;Juric&quot;,&quot;given&quot;:&quot;Dejan&quot;,&quot;parse-names&quot;:false,&quot;dropping-particle&quot;:&quot;&quot;,&quot;non-dropping-particle&quot;:&quot;&quot;},{&quot;family&quot;:&quot;Quinn&quot;,&quot;given&quot;:&quot;David I.&quot;,&quot;parse-names&quot;:false,&quot;dropping-particle&quot;:&quot;&quot;,&quot;non-dropping-particle&quot;:&quot;&quot;},{&quot;family&quot;:&quot;Moreno&quot;,&quot;given&quot;:&quot;Victor&quot;,&quot;parse-names&quot;:false,&quot;dropping-particle&quot;:&quot;&quot;,&quot;non-dropping-particle&quot;:&quot;&quot;},{&quot;family&quot;:&quot;Doger&quot;,&quot;given&quot;:&quot;Bernard&quot;,&quot;parse-names&quot;:false,&quot;dropping-particle&quot;:&quot;&quot;,&quot;non-dropping-particle&quot;:&quot;&quot;},{&quot;family&quot;:&quot;Mayer&quot;,&quot;given&quot;:&quot;Ingrid A.&quot;,&quot;parse-names&quot;:false,&quot;dropping-particle&quot;:&quot;&quot;,&quot;non-dropping-particle&quot;:&quot;&quot;},{&quot;family&quot;:&quot;Boni&quot;,&quot;given&quot;:&quot;Valentina&quot;,&quot;parse-names&quot;:false,&quot;dropping-particle&quot;:&quot;&quot;,&quot;non-dropping-particle&quot;:&quot;&quot;},{&quot;family&quot;:&quot;Calvo&quot;,&quot;given&quot;:&quot;Emiliano&quot;,&quot;parse-names&quot;:false,&quot;dropping-particle&quot;:&quot;&quot;,&quot;non-dropping-particle&quot;:&quot;&quot;},{&quot;family&quot;:&quot;Loi&quot;,&quot;given&quot;:&quot;Sherene&quot;,&quot;parse-names&quot;:false,&quot;dropping-particle&quot;:&quot;&quot;,&quot;non-dropping-particle&quot;:&quot;&quot;},{&quot;family&quot;:&quot;Lockhart&quot;,&quot;given&quot;:&quot;Albert C.&quot;,&quot;parse-names&quot;:false,&quot;dropping-particle&quot;:&quot;&quot;,&quot;non-dropping-particle&quot;:&quot;&quot;},{&quot;family&quot;:&quot;Erinjeri&quot;,&quot;given&quot;:&quot;Joseph P.&quot;,&quot;parse-names&quot;:false,&quot;dropping-particle&quot;:&quot;&quot;,&quot;non-dropping-particle&quot;:&quot;&quot;},{&quot;family&quot;:&quot;Scaltriti&quot;,&quot;given&quot;:&quot;Maurizio&quot;,&quot;parse-names&quot;:false,&quot;dropping-particle&quot;:&quot;&quot;,&quot;non-dropping-particle&quot;:&quot;&quot;},{&quot;family&quot;:&quot;Ulaner&quot;,&quot;given&quot;:&quot;Gary A.&quot;,&quot;parse-names&quot;:false,&quot;dropping-particle&quot;:&quot;&quot;,&quot;non-dropping-particle&quot;:&quot;&quot;},{&quot;family&quot;:&quot;Patel&quot;,&quot;given&quot;:&quot;Juber&quot;,&quot;parse-names&quot;:false,&quot;dropping-particle&quot;:&quot;&quot;,&quot;non-dropping-particle&quot;:&quot;&quot;},{&quot;family&quot;:&quot;Tang&quot;,&quot;given&quot;:&quot;Jiabin&quot;,&quot;parse-names&quot;:false,&quot;dropping-particle&quot;:&quot;&quot;,&quot;non-dropping-particle&quot;:&quot;&quot;},{&quot;family&quot;:&quot;Beer&quot;,&quot;given&quot;:&quot;Hannah&quot;,&quot;parse-names&quot;:false,&quot;dropping-particle&quot;:&quot;&quot;,&quot;non-dropping-particle&quot;:&quot;&quot;},{&quot;family&quot;:&quot;Duygu Selcuklu&quot;,&quot;given&quot;:&quot;S.&quot;,&quot;parse-names&quot;:false,&quot;dropping-particle&quot;:&quot;&quot;,&quot;non-dropping-particle&quot;:&quot;&quot;},{&quot;family&quot;:&quot;Hanrahan&quot;,&quot;given&quot;:&quot;Aphrothiti J.&quot;,&quot;parse-names&quot;:false,&quot;dropping-particle&quot;:&quot;&quot;,&quot;non-dropping-particle&quot;:&quot;&quot;},{&quot;family&quot;:&quot;Bouvier&quot;,&quot;given&quot;:&quot;Nancy&quot;,&quot;parse-names&quot;:false,&quot;dropping-particle&quot;:&quot;&quot;,&quot;non-dropping-particle&quot;:&quot;&quot;},{&quot;family&quot;:&quot;Melcer&quot;,&quot;given&quot;:&quot;Myra&quot;,&quot;parse-names&quot;:false,&quot;dropping-particle&quot;:&quot;&quot;,&quot;non-dropping-particle&quot;:&quot;&quot;},{&quot;family&quot;:&quot;Murali&quot;,&quot;given&quot;:&quot;Rajmohan&quot;,&quot;parse-names&quot;:false,&quot;dropping-particle&quot;:&quot;&quot;,&quot;non-dropping-particle&quot;:&quot;&quot;},{&quot;family&quot;:&quot;Schram&quot;,&quot;given&quot;:&quot;Alison M.&quot;,&quot;parse-names&quot;:false,&quot;dropping-particle&quot;:&quot;&quot;,&quot;non-dropping-particle&quot;:&quot;&quot;},{&quot;family&quot;:&quot;Smyth&quot;,&quot;given&quot;:&quot;Lillian M.&quot;,&quot;parse-names&quot;:false,&quot;dropping-particle&quot;:&quot;&quot;,&quot;non-dropping-particle&quot;:&quot;&quot;},{&quot;family&quot;:&quot;Jhaveri&quot;,&quot;given&quot;:&quot;Komal&quot;,&quot;parse-names&quot;:false,&quot;dropping-particle&quot;:&quot;&quot;,&quot;non-dropping-particle&quot;:&quot;&quot;},{&quot;family&quot;:&quot;Li&quot;,&quot;given&quot;:&quot;Bob T.&quot;,&quot;parse-names&quot;:false,&quot;dropping-particle&quot;:&quot;&quot;,&quot;non-dropping-particle&quot;:&quot;&quot;},{&quot;family&quot;:&quot;Drilon&quot;,&quot;given&quot;:&quot;Alexander&quot;,&quot;parse-names&quot;:false,&quot;dropping-particle&quot;:&quot;&quot;,&quot;non-dropping-particle&quot;:&quot;&quot;},{&quot;family&quot;:&quot;Harding&quot;,&quot;given&quot;:&quot;James J.&quot;,&quot;parse-names&quot;:false,&quot;dropping-particle&quot;:&quot;&quot;,&quot;non-dropping-particle&quot;:&quot;&quot;},{&quot;family&quot;:&quot;Iyer&quot;,&quot;given&quot;:&quot;Gopa&quot;,&quot;parse-names&quot;:false,&quot;dropping-particle&quot;:&quot;&quot;,&quot;non-dropping-particle&quot;:&quot;&quot;},{&quot;family&quot;:&quot;Taylor&quot;,&quot;given&quot;:&quot;Barry S.&quot;,&quot;parse-names&quot;:false,&quot;dropping-particle&quot;:&quot;&quot;,&quot;non-dropping-particle&quot;:&quot;&quot;},{&quot;family&quot;:&quot;Berger&quot;,&quot;given&quot;:&quot;Michael F.&quot;,&quot;parse-names&quot;:false,&quot;dropping-particle&quot;:&quot;&quot;,&quot;non-dropping-particle&quot;:&quot;&quot;},{&quot;family&quot;:&quot;Cutler&quot;,&quot;given&quot;:&quot;Richard E.&quot;,&quot;parse-names&quot;:false,&quot;dropping-particle&quot;:&quot;&quot;,&quot;non-dropping-particle&quot;:&quot;&quot;},{&quot;family&quot;:&quot;Xu&quot;,&quot;given&quot;:&quot;Feng&quot;,&quot;parse-names&quot;:false,&quot;dropping-particle&quot;:&quot;&quot;,&quot;non-dropping-particle&quot;:&quot;&quot;},{&quot;family&quot;:&quot;Butturini&quot;,&quot;given&quot;:&quot;Anna&quot;,&quot;parse-names&quot;:false,&quot;dropping-particle&quot;:&quot;&quot;,&quot;non-dropping-particle&quot;:&quot;&quot;},{&quot;family&quot;:&quot;Eli&quot;,&quot;given&quot;:&quot;Lisa D.&quot;,&quot;parse-names&quot;:false,&quot;dropping-particle&quot;:&quot;&quot;,&quot;non-dropping-particle&quot;:&quot;&quot;},{&quot;family&quot;:&quot;Mann&quot;,&quot;given&quot;:&quot;Grace&quot;,&quot;parse-names&quot;:false,&quot;dropping-particle&quot;:&quot;&quot;,&quot;non-dropping-particle&quot;:&quot;&quot;},{&quot;family&quot;:&quot;Farrell&quot;,&quot;given&quot;:&quot;Cynthia&quot;,&quot;parse-names&quot;:false,&quot;dropping-particle&quot;:&quot;&quot;,&quot;non-dropping-particle&quot;:&quot;&quot;},{&quot;family&quot;:&quot;Lalani&quot;,&quot;given&quot;:&quot;Alshad S.&quot;,&quot;parse-names&quot;:false,&quot;dropping-particle&quot;:&quot;&quot;,&quot;non-dropping-particle&quot;:&quot;&quot;},{&quot;family&quot;:&quot;Bryce&quot;,&quot;given&quot;:&quot;Richard P.&quot;,&quot;parse-names&quot;:false,&quot;dropping-particle&quot;:&quot;&quot;,&quot;non-dropping-particle&quot;:&quot;&quot;},{&quot;family&quot;:&quot;Arteaga&quot;,&quot;given&quot;:&quot;Carlos L.&quot;,&quot;parse-names&quot;:false,&quot;dropping-particle&quot;:&quot;&quot;,&quot;non-dropping-particle&quot;:&quot;&quot;},{&quot;family&quot;:&quot;Meric-Bernstam&quot;,&quot;given&quot;:&quot;Funda&quot;,&quot;parse-names&quot;:false,&quot;dropping-particle&quot;:&quot;&quot;,&quot;non-dropping-particle&quot;:&quot;&quot;},{&quot;family&quot;:&quot;Baselga&quot;,&quot;given&quot;:&quot;José&quot;,&quot;parse-names&quot;:false,&quot;dropping-particle&quot;:&quot;&quot;,&quot;non-dropping-particle&quot;:&quot;&quot;},{&quot;family&quot;:&quot;Solit&quot;,&quot;given&quot;:&quot;David B.&quot;,&quot;parse-names&quot;:false,&quot;dropping-particle&quot;:&quot;&quot;,&quot;non-dropping-particle&quot;:&quot;&quot;}],&quot;container-title&quot;:&quot;Nature&quot;,&quot;accessed&quot;:{&quot;date-parts&quot;:[[2020,5,9]]},&quot;DOI&quot;:&quot;10.1038/nature25475&quot;,&quot;ISSN&quot;:&quot;14764687&quot;,&quot;PMID&quot;:&quot;29420467&quot;,&quot;issued&quot;:{&quot;date-parts&quot;:[[2018,2,8]]},&quot;page&quot;:&quot;189-194&quot;,&quot;abstract&quot;:&quot;Somatic mutations of ERBB2 and ERBB3 (which encode HER2 and HER3, respectively) are found in a wide range of cancers. Preclinical modelling suggests that a subset of these mutations lead to constitutive HER2 activation, but most remain biologically uncharacterized. Here we define the biological and therapeutic importance of known oncogenic HER2 and HER3 mutations and variants of unknown biological importance by conducting a multi-histology, genomically selected, â €basket' trial using the pan-HER kinase inhibitor neratinib (SUMMIT; clinicaltrials.gov identifier NCT01953926). Efficacy in HER2-mutant cancers varied as a function of both tumour type and mutant allele to a degree not predicted by preclinical models, with the greatest activity seen in breast, cervical and biliary cancers and with tumours that contain kinase domain missense mutations. This study demonstrates how a molecularly driven clinical trial can be used to refine our biological understanding of both characterized and new genomic alterations with potential broad applicability for advancing the paradigm of genome-driven oncology.&quot;,&quot;publisher&quot;:&quot;Nature Publishing Group&quot;,&quot;issue&quot;:&quot;7691&quot;,&quot;volume&quot;:&quot;554&quot;},&quot;isTemporary&quot;:false}],&quot;manualOverride&quot;:{&quot;isManuallyOverriden&quot;:false,&quot;manualOverrideText&quot;:&quot;&quot;,&quot;citeprocText&quot;:&quot;&lt;sup&gt;84&lt;/sup&gt;&quot;}},{&quot;properties&quot;:{&quot;noteIndex&quot;:0},&quot;citationID&quot;:&quot;MENDELEY_CITATION_befa213a-acdb-4f6e-99db-301c5c3728a9&quot;,&quot;isEdited&quot;:false,&quot;citationItems&quot;:[{&quot;id&quot;:&quot;18766ea5-76bc-33f3-837d-bd4477ed420c&quot;,&quot;itemData&quot;:{&quot;type&quot;:&quot;article-journal&quot;,&quot;id&quot;:&quot;18766ea5-76bc-33f3-837d-bd4477ed420c&quot;,&quot;title&quot;:&quot;Integrative analysis of complex cancer genomics and clinical profiles using the cBioPortal.&quot;,&quot;author&quot;:[{&quot;family&quot;:&quot;Gao&quot;,&quot;given&quot;:&quot;Jianjiong&quot;,&quot;parse-names&quot;:false,&quot;dropping-particle&quot;:&quot;&quot;,&quot;non-dropping-particle&quot;:&quot;&quot;},{&quot;family&quot;:&quot;Aksoy&quot;,&quot;given&quot;:&quot;Bülent Arman&quot;,&quot;parse-names&quot;:false,&quot;dropping-particle&quot;:&quot;&quot;,&quot;non-dropping-particle&quot;:&quot;&quot;},{&quot;family&quot;:&quot;Dogrusoz&quot;,&quot;given&quot;:&quot;Ugur&quot;,&quot;parse-names&quot;:false,&quot;dropping-particle&quot;:&quot;&quot;,&quot;non-dropping-particle&quot;:&quot;&quot;},{&quot;family&quot;:&quot;Dresdner&quot;,&quot;given&quot;:&quot;Gideon&quot;,&quot;parse-names&quot;:false,&quot;dropping-particle&quot;:&quot;&quot;,&quot;non-dropping-particle&quot;:&quot;&quot;},{&quot;family&quot;:&quot;Gross&quot;,&quot;given&quot;:&quot;Benjamin&quot;,&quot;parse-names&quot;:false,&quot;dropping-particle&quot;:&quot;&quot;,&quot;non-dropping-particle&quot;:&quot;&quot;},{&quot;family&quot;:&quot;Sumer&quot;,&quot;given&quot;:&quot;S Onur&quot;,&quot;parse-names&quot;:false,&quot;dropping-particle&quot;:&quot;&quot;,&quot;non-dropping-particle&quot;:&quot;&quot;},{&quot;family&quot;:&quot;Sun&quot;,&quot;given&quot;:&quot;Yichao&quot;,&quot;parse-names&quot;:false,&quot;dropping-particle&quot;:&quot;&quot;,&quot;non-dropping-particle&quot;:&quot;&quot;},{&quot;family&quot;:&quot;Jacobsen&quot;,&quot;given&quot;:&quot;Anders&quot;,&quot;parse-names&quot;:false,&quot;dropping-particle&quot;:&quot;&quot;,&quot;non-dropping-particle&quot;:&quot;&quot;},{&quot;family&quot;:&quot;Sinha&quot;,&quot;given&quot;:&quot;Rileen&quot;,&quot;parse-names&quot;:false,&quot;dropping-particle&quot;:&quot;&quot;,&quot;non-dropping-particle&quot;:&quot;&quot;},{&quot;family&quot;:&quot;Larsson&quot;,&quot;given&quot;:&quot;Erik&quot;,&quot;parse-names&quot;:false,&quot;dropping-particle&quot;:&quot;&quot;,&quot;non-dropping-particle&quot;:&quot;&quot;},{&quot;family&quot;:&quot;Cerami&quot;,&quot;given&quot;:&quot;Ethan&quot;,&quot;parse-names&quot;:false,&quot;dropping-particle&quot;:&quot;&quot;,&quot;non-dropping-particle&quot;:&quot;&quot;},{&quot;family&quot;:&quot;Sander&quot;,&quot;given&quot;:&quot;Chris&quot;,&quot;parse-names&quot;:false,&quot;dropping-particle&quot;:&quot;&quot;,&quot;non-dropping-particle&quot;:&quot;&quot;},{&quot;family&quot;:&quot;Schultz&quot;,&quot;given&quot;:&quot;Nikolaus&quot;,&quot;parse-names&quot;:false,&quot;dropping-particle&quot;:&quot;&quot;,&quot;non-dropping-particle&quot;:&quot;&quot;}],&quot;container-title&quot;:&quot;Science signaling&quot;,&quot;accessed&quot;:{&quot;date-parts&quot;:[[2019,4,21]]},&quot;DOI&quot;:&quot;10.1126/scisignal.2004088&quot;,&quot;ISSN&quot;:&quot;1937-9145&quot;,&quot;PMID&quot;:&quot;23550210&quot;,&quot;URL&quot;:&quot;http://stke.sciencemag.org/&quot;,&quot;issued&quot;:{&quot;date-parts&quot;:[[2013,4,2]]},&quot;page&quot;:&quot;pl1&quot;,&quot;abstract&quot;:&quot;The cBioPortal for Cancer Genomics (http://cbioportal.org) provides a Web resource for exploring, visualizing, and analyzing multidimensional cancer genomics data. The portal reduces molecular profiling data from cancer tissues and cell lines into readily understandable genetic, epigenetic, gene expression, and proteomic events. The query interface combined with customized data storage enables researchers to interactively explore genetic alterations across samples, genes, and pathways and, when available in the underlying data, to link these to clinical outcomes. The portal provides graphical summaries of gene-level data from multiple platforms, network visualization and analysis, survival analysis, patient-centric queries, and software programmatic access. The intuitive Web interface of the portal makes complex cancer genomics profiles accessible to researchers and clinicians without requiring bioinformatics expertise, thus facilitating biological discoveries. Here, we provide a practical guide to the analysis and visualization features of the cBioPortal for Cancer Genomics.&quot;,&quot;issue&quot;:&quot;269&quot;,&quot;volume&quot;:&quot;6&quot;},&quot;isTemporary&quot;:false},{&quot;id&quot;:&quot;68ca89ba-30cb-3095-80af-28ab677e33f0&quot;,&quot;itemData&quot;:{&quot;type&quot;:&quot;article-journal&quot;,&quot;id&quot;:&quot;68ca89ba-30cb-3095-80af-28ab677e33f0&quot;,&quot;title&quot;:&quot;The cBio cancer genomics portal: an open platform for exploring multidimensional cancer genomics data.&quot;,&quot;author&quot;:[{&quot;family&quot;:&quot;Cerami&quot;,&quot;given&quot;:&quot;Ethan&quot;,&quot;parse-names&quot;:false,&quot;dropping-particle&quot;:&quot;&quot;,&quot;non-dropping-particle&quot;:&quot;&quot;},{&quot;family&quot;:&quot;Gao&quot;,&quot;given&quot;:&quot;Jianjiong&quot;,&quot;parse-names&quot;:false,&quot;dropping-particle&quot;:&quot;&quot;,&quot;non-dropping-particle&quot;:&quot;&quot;},{&quot;family&quot;:&quot;Dogrusoz&quot;,&quot;given&quot;:&quot;Ugur&quot;,&quot;parse-names&quot;:false,&quot;dropping-particle&quot;:&quot;&quot;,&quot;non-dropping-particle&quot;:&quot;&quot;},{&quot;family&quot;:&quot;Gross&quot;,&quot;given&quot;:&quot;Benjamin E&quot;,&quot;parse-names&quot;:false,&quot;dropping-particle&quot;:&quot;&quot;,&quot;non-dropping-particle&quot;:&quot;&quot;},{&quot;family&quot;:&quot;Sumer&quot;,&quot;given&quot;:&quot;Selcuk Onur&quot;,&quot;parse-names&quot;:false,&quot;dropping-particle&quot;:&quot;&quot;,&quot;non-dropping-particle&quot;:&quot;&quot;},{&quot;family&quot;:&quot;Aksoy&quot;,&quot;given&quot;:&quot;Bülent Arman&quot;,&quot;parse-names&quot;:false,&quot;dropping-particle&quot;:&quot;&quot;,&quot;non-dropping-particle&quot;:&quot;&quot;},{&quot;family&quot;:&quot;Jacobsen&quot;,&quot;given&quot;:&quot;Anders&quot;,&quot;parse-names&quot;:false,&quot;dropping-particle&quot;:&quot;&quot;,&quot;non-dropping-particle&quot;:&quot;&quot;},{&quot;family&quot;:&quot;Byrne&quot;,&quot;given&quot;:&quot;Caitlin J&quot;,&quot;parse-names&quot;:false,&quot;dropping-particle&quot;:&quot;&quot;,&quot;non-dropping-particle&quot;:&quot;&quot;},{&quot;family&quot;:&quot;Heuer&quot;,&quot;given&quot;:&quot;Michael L&quot;,&quot;parse-names&quot;:false,&quot;dropping-particle&quot;:&quot;&quot;,&quot;non-dropping-particle&quot;:&quot;&quot;},{&quot;family&quot;:&quot;Larsson&quot;,&quot;given&quot;:&quot;Erik&quot;,&quot;parse-names&quot;:false,&quot;dropping-particle&quot;:&quot;&quot;,&quot;non-dropping-particle&quot;:&quot;&quot;},{&quot;family&quot;:&quot;Antipin&quot;,&quot;given&quot;:&quot;Yevgeniy&quot;,&quot;parse-names&quot;:false,&quot;dropping-particle&quot;:&quot;&quot;,&quot;non-dropping-particle&quot;:&quot;&quot;},{&quot;family&quot;:&quot;Reva&quot;,&quot;given&quot;:&quot;Boris&quot;,&quot;parse-names&quot;:false,&quot;dropping-particle&quot;:&quot;&quot;,&quot;non-dropping-particle&quot;:&quot;&quot;},{&quot;family&quot;:&quot;Goldberg&quot;,&quot;given&quot;:&quot;Arthur P&quot;,&quot;parse-names&quot;:false,&quot;dropping-particle&quot;:&quot;&quot;,&quot;non-dropping-particle&quot;:&quot;&quot;},{&quot;family&quot;:&quot;Sander&quot;,&quot;given&quot;:&quot;Chris&quot;,&quot;parse-names&quot;:false,&quot;dropping-particle&quot;:&quot;&quot;,&quot;non-dropping-particle&quot;:&quot;&quot;},{&quot;family&quot;:&quot;Schultz&quot;,&quot;given&quot;:&quot;Nikolaus&quot;,&quot;parse-names&quot;:false,&quot;dropping-particle&quot;:&quot;&quot;,&quot;non-dropping-particle&quot;:&quot;&quot;}],&quot;container-title&quot;:&quot;Cancer discovery&quot;,&quot;accessed&quot;:{&quot;date-parts&quot;:[[2019,4,21]]},&quot;DOI&quot;:&quot;10.1158/2159-8290.CD-12-0095&quot;,&quot;ISSN&quot;:&quot;2159-8290&quot;,&quot;PMID&quot;:&quot;22588877&quot;,&quot;URL&quot;:&quot;www.aacrjournals.org&quot;,&quot;issued&quot;:{&quot;date-parts&quot;:[[2012,5]]},&quot;page&quot;:&quot;401-4&quot;,&quot;abstract&quot;:&quot;The cBio Cancer Genomics Portal (http://cbioportal.org) is an open-access resource for interactive exploration of multidimensional cancer genomics data sets, currently providing access to data from more than 5,000 tumor samples from 20 cancer studies. The cBio Cancer Genomics Portal significantly lowers the barriers between complex genomic data and cancer researchers who want rapid, intuitive, and high-quality access to molecular profiles and clinical attributes from large-scale cancer genomics projects and empowers researchers to translate these rich data sets into biologic insights and clinical applications.&quot;,&quot;issue&quot;:&quot;5&quot;,&quot;volume&quot;:&quot;2&quot;},&quot;isTemporary&quot;:false}],&quot;manualOverride&quot;:{&quot;isManuallyOverriden&quot;:false,&quot;manualOverrideText&quot;:&quot;&quot;,&quot;citeprocText&quot;:&quot;&lt;sup&gt;85,86&lt;/sup&gt;&quot;}},{&quot;properties&quot;:{&quot;noteIndex&quot;:0},&quot;citationID&quot;:&quot;MENDELEY_CITATION_cc83d223-e075-49a0-bebb-3ecf3679d74b&quot;,&quot;isEdited&quot;:true,&quot;citationItems&quot;:[{&quot;id&quot;:&quot;e05c5e8c-f938-3c79-a7e8-38543f979bc5&quot;,&quot;itemData&quot;:{&quot;type&quot;:&quot;article-journal&quot;,&quot;id&quot;:&quot;e05c5e8c-f938-3c79-a7e8-38543f979bc5&quot;,&quot;title&quot;:&quot;Comprehensive molecular profiling of lung adenocarcinoma.&quot;,&quot;author&quot;:[{&quot;family&quot;:&quot;Cancer Genome Atlas Research Network&quot;,&quot;given&quot;:&quot;&quot;,&quot;parse-names&quot;:false,&quot;dropping-particle&quot;:&quot;&quot;,&quot;non-dropping-particle&quot;:&quot;&quot;}],&quot;container-title&quot;:&quot;Nature&quot;,&quot;accessed&quot;:{&quot;date-parts&quot;:[[2019,4,16]]},&quot;DOI&quot;:&quot;10.1038/nature13385&quot;,&quot;ISSN&quot;:&quot;1476-4687&quot;,&quot;PMID&quot;:&quot;25079552&quot;,&quot;URL&quot;:&quot;https://tcga-data.nci.nih.gov/docs/publications/luad_2014/&quot;,&quot;issued&quot;:{&quot;date-parts&quot;:[[2014,7,31]]},&quot;page&quot;:&quot;543-50&quot;,&quot;abstract&quot;:&quot;Adenocarcinoma of the lung is the leading cause of cancer death worldwide. Here we report molecular profiling of 230 resected lung adenocarcinomas using messenger RNA, microRNA and DNA sequencing integrated with copy number, methylation and proteomic analyses. High rates of somatic mutation were seen (mean 8.9 mutations per megabase). Eighteen genes were statistically significantly mutated, including RIT1 activating mutations and newly described loss-of-function MGA mutations which are mutually exclusive with focal MYC amplification. EGFR mutations were more frequent in female patients, whereas mutations in RBM10 were more common in males. Aberrations in NF1, MET, ERBB2 and RIT1 occurred in 13% of cases and were enriched in samples otherwise lacking an activated oncogene, suggesting a driver role for these events in certain tumours. DNA and mRNA sequence from the same tumour highlighted splicing alterations driven by somatic genomic changes, including exon 14 skipping in MET mRNA in 4% of cases. MAPK and PI(3)K pathway activity, when measured at the protein level, was explained by known mutations in only a fraction of cases, suggesting additional, unexplained mechanisms of pathway activation. These data establish a foundation for classification and further investigations of lung adenocarcinoma molecular pathogenesis.&quot;,&quot;issue&quot;:&quot;7511&quot;,&quot;volume&quot;:&quot;511&quot;},&quot;isTemporary&quot;:false},{&quot;id&quot;:&quot;8b97e110-7945-3526-adc4-8650b0e0c31c&quot;,&quot;itemData&quot;:{&quot;type&quot;:&quot;article-journal&quot;,&quot;id&quot;:&quot;8b97e110-7945-3526-adc4-8650b0e0c31c&quot;,&quot;title&quot;:&quot;Integrated Genomic Characterization of Pancreatic Ductal Adenocarcinoma.&quot;,&quot;author&quot;:[{&quot;family&quot;:&quot;Cancer Genome Atlas Research Network&quot;,&quot;given&quot;:&quot;&quot;,&quot;parse-names&quot;:false,&quot;dropping-particle&quot;:&quot;&quot;,&quot;non-dropping-particle&quot;:&quot;&quot;}],&quot;container-title&quot;:&quot;Cancer cell&quot;,&quot;accessed&quot;:{&quot;date-parts&quot;:[[2019,4,16]]},&quot;DOI&quot;:&quot;10.1016/j.ccell.2017.07.007&quot;,&quot;ISSN&quot;:&quot;1878-3686&quot;,&quot;PMID&quot;:&quot;28810144&quot;,&quot;URL&quot;:&quot;http://dx.doi.org/10.1016/j.ccell.2017.07.007&quot;,&quot;issued&quot;:{&quot;date-parts&quot;:[[2017]]},&quot;page&quot;:&quot;185-203.e13&quot;,&quot;abstract&quot;:&quot;We performed integrated genomic, transcriptomic, and proteomic profiling of 150 pancreatic ductal adenocarcinoma (PDAC) specimens, including samples with characteristic low neoplastic cellularity. Deep whole-exome sequencing revealed recurrent somatic mutations in KRAS, TP53, CDKN2A, SMAD4, RNF43, ARID1A, TGFβR2, GNAS, RREB1, and PBRM1. KRAS wild-type tumors harbored alterations in other oncogenic drivers, including GNAS, BRAF, CTNNB1, and additional RAS pathway genes. A subset of tumors harbored multiple KRAS mutations, with some showing evidence of biallelic mutations. Protein profiling identified a favorable prognosis subset with low epithelial-mesenchymal transition and high MTOR pathway scores. Associations of non-coding RNAs with tumor-specific mRNA subtypes were also identified. Our integrated multi-platform analysis reveals a complex molecular landscape of PDAC and provides a roadmap for precision medicine.&quot;,&quot;issue&quot;:&quot;2&quot;,&quot;volume&quot;:&quot;32&quot;},&quot;isTemporary&quot;:false},{&quot;id&quot;:&quot;680ae12a-c255-3e3e-bba8-a7830b26ff77&quot;,&quot;itemData&quot;:{&quot;type&quot;:&quot;article-journal&quot;,&quot;id&quot;:&quot;680ae12a-c255-3e3e-bba8-a7830b26ff77&quot;,&quot;title&quot;:&quot;Comprehensive molecular characterization of human colon and rectal cancer.&quot;,&quot;author&quot;:[{&quot;family&quot;:&quot;Cancer Genome Atlas Network&quot;,&quot;given&quot;:&quot;&quot;,&quot;parse-names&quot;:false,&quot;dropping-particle&quot;:&quot;&quot;,&quot;non-dropping-particle&quot;:&quot;&quot;}],&quot;container-title&quot;:&quot;Nature&quot;,&quot;accessed&quot;:{&quot;date-parts&quot;:[[2018,4,30]]},&quot;DOI&quot;:&quot;10.1038/nature11252&quot;,&quot;ISBN&quot;:&quot;1476-4687 (Electronic)\\n0028-0836 (Linking)&quot;,&quot;ISSN&quot;:&quot;1476-4687&quot;,&quot;PMID&quot;:&quot;22810696&quot;,&quot;URL&quot;:&quot;https://www.nature.com/articles/nature11252.pdf&quot;,&quot;issued&quot;:{&quot;date-parts&quot;:[[2012,7,18]]},&quot;page&quot;:&quot;330-7&quot;,&quot;abstract&quot;:&quot;To characterize somatic alterations in colorectal carcinoma, we conducted a genome-scale analysis of 276 samples, analysing exome sequence, DNA copy number, promoter methylation and messenger RNA and microRNA expression. A subset of these samples (97) underwent low-depth-of-coverage whole-genome sequencing. In total, 16% of colorectal carcinomas were found to be hypermutated: three-quarters of these had the expected high microsatellite instability, usually with hypermethylation and MLH1 silencing, and one-quarter had somatic mismatch-repair gene and polymerase ε (POLE) mutations. Excluding the hypermutated cancers, colon and rectum cancers were found to have considerably similar patterns of genomic alteration. Twenty-four genes were significantly mutated, and in addition to the expected APC, TP53, SMAD4, PIK3CA and KRAS mutations, we found frequent mutations in ARID1A, SOX9 and FAM123B. Recurrent copy-number alterations include potentially drug-targetable amplifications of ERBB2 and newly discovered amplification of IGF2. Recurrent chromosomal translocations include the fusion of NAV2 and WNT pathway member TCF7L1. Integrative analyses suggest new markers for aggressive colorectal carcinoma and an important role for MYC-directed transcriptional activation and repression.&quot;,&quot;issue&quot;:&quot;7407&quot;,&quot;volume&quot;:&quot;487&quot;},&quot;isTemporary&quot;:false}],&quot;manualOverride&quot;:{&quot;isManuallyOverriden&quot;:false,&quot;manualOverrideText&quot;:&quot;&quot;,&quot;citeprocText&quot;:&quot;&lt;sup&gt;49,87,88&lt;/sup&gt;&quot;}},{&quot;citationID&quot;:&quot;MENDELEY_CITATION_a94bcaa0-4924-4f0d-892a-5c2fd30b52d3&quot;,&quot;citationItems&quot;:[{&quot;id&quot;:&quot;6634b013-2341-38fe-acf9-685bf18567b9&quot;,&quot;itemData&quot;:{&quot;type&quot;:&quot;article-journal&quot;,&quot;id&quot;:&quot;6634b013-2341-38fe-acf9-685bf18567b9&quot;,&quot;title&quot;:&quot;Computational approaches to identify functional genetic variants in cancer genomes.&quot;,&quot;author&quot;:[{&quot;family&quot;:&quot;Gonzalez-Perez&quot;,&quot;given&quot;:&quot;Abel&quot;,&quot;parse-names&quot;:false,&quot;dropping-particle&quot;:&quot;&quot;,&quot;non-dropping-particle&quot;:&quot;&quot;},{&quot;family&quot;:&quot;Mustonen&quot;,&quot;given&quot;:&quot;Ville&quot;,&quot;parse-names&quot;:false,&quot;dropping-particle&quot;:&quot;&quot;,&quot;non-dropping-particle&quot;:&quot;&quot;},{&quot;family&quot;:&quot;Reva&quot;,&quot;given&quot;:&quot;Boris&quot;,&quot;parse-names&quot;:false,&quot;dropping-particle&quot;:&quot;&quot;,&quot;non-dropping-particle&quot;:&quot;&quot;},{&quot;family&quot;:&quot;Ritchie&quot;,&quot;given&quot;:&quot;Graham R S&quot;,&quot;parse-names&quot;:false,&quot;dropping-particle&quot;:&quot;&quot;,&quot;non-dropping-particle&quot;:&quot;&quot;},{&quot;family&quot;:&quot;Creixell&quot;,&quot;given&quot;:&quot;Pau&quot;,&quot;parse-names&quot;:false,&quot;dropping-particle&quot;:&quot;&quot;,&quot;non-dropping-particle&quot;:&quot;&quot;},{&quot;family&quot;:&quot;Karchin&quot;,&quot;given&quot;:&quot;Rachel&quot;,&quot;parse-names&quot;:false,&quot;dropping-particle&quot;:&quot;&quot;,&quot;non-dropping-particle&quot;:&quot;&quot;},{&quot;family&quot;:&quot;Vazquez&quot;,&quot;given&quot;:&quot;Miguel&quot;,&quot;parse-names&quot;:false,&quot;dropping-particle&quot;:&quot;&quot;,&quot;non-dropping-particle&quot;:&quot;&quot;},{&quot;family&quot;:&quot;Fink&quot;,&quot;given&quot;:&quot;J. Lynn&quot;,&quot;parse-names&quot;:false,&quot;dropping-particle&quot;:&quot;&quot;,&quot;non-dropping-particle&quot;:&quot;&quot;},{&quot;family&quot;:&quot;Kassahn&quot;,&quot;given&quot;:&quot;Karin S.&quot;,&quot;parse-names&quot;:false,&quot;dropping-particle&quot;:&quot;&quot;,&quot;non-dropping-particle&quot;:&quot;&quot;},{&quot;family&quot;:&quot;Pearson&quot;,&quot;given&quot;:&quot;John&quot;,&quot;parse-names&quot;:false,&quot;dropping-particle&quot;:&quot;v.&quot;,&quot;non-dropping-particle&quot;:&quot;&quot;},{&quot;family&quot;:&quot;Bader&quot;,&quot;given&quot;:&quot;Gary D.&quot;,&quot;parse-names&quot;:false,&quot;dropping-particle&quot;:&quot;&quot;,&quot;non-dropping-particle&quot;:&quot;&quot;},{&quot;family&quot;:&quot;Boutros&quot;,&quot;given&quot;:&quot;Paul C.&quot;,&quot;parse-names&quot;:false,&quot;dropping-particle&quot;:&quot;&quot;,&quot;non-dropping-particle&quot;:&quot;&quot;},{&quot;family&quot;:&quot;Muthuswamy&quot;,&quot;given&quot;:&quot;Lakshmi&quot;,&quot;parse-names&quot;:false,&quot;dropping-particle&quot;:&quot;&quot;,&quot;non-dropping-particle&quot;:&quot;&quot;},{&quot;family&quot;:&quot;Ouellette&quot;,&quot;given&quot;:&quot;B F Francis&quot;,&quot;parse-names&quot;:false,&quot;dropping-particle&quot;:&quot;&quot;,&quot;non-dropping-particle&quot;:&quot;&quot;},{&quot;family&quot;:&quot;Reimand&quot;,&quot;given&quot;:&quot;Jüri&quot;,&quot;parse-names&quot;:false,&quot;dropping-particle&quot;:&quot;&quot;,&quot;non-dropping-particle&quot;:&quot;&quot;},{&quot;family&quot;:&quot;Linding&quot;,&quot;given&quot;:&quot;Rune&quot;,&quot;parse-names&quot;:false,&quot;dropping-particle&quot;:&quot;&quot;,&quot;non-dropping-particle&quot;:&quot;&quot;},{&quot;family&quot;:&quot;Shibata&quot;,&quot;given&quot;:&quot;Tatsuhiro&quot;,&quot;parse-names&quot;:false,&quot;dropping-particle&quot;:&quot;&quot;,&quot;non-dropping-particle&quot;:&quot;&quot;},{&quot;family&quot;:&quot;Valencia&quot;,&quot;given&quot;:&quot;Alfonso&quot;,&quot;parse-names&quot;:false,&quot;dropping-particle&quot;:&quot;&quot;,&quot;non-dropping-particle&quot;:&quot;&quot;},{&quot;family&quot;:&quot;Butler&quot;,&quot;given&quot;:&quot;Adam&quot;,&quot;parse-names&quot;:false,&quot;dropping-particle&quot;:&quot;&quot;,&quot;non-dropping-particle&quot;:&quot;&quot;},{&quot;family&quot;:&quot;Dronov&quot;,&quot;given&quot;:&quot;Serge&quot;,&quot;parse-names&quot;:false,&quot;dropping-particle&quot;:&quot;&quot;,&quot;non-dropping-particle&quot;:&quot;&quot;},{&quot;family&quot;:&quot;Flicek&quot;,&quot;given&quot;:&quot;Paul&quot;,&quot;parse-names&quot;:false,&quot;dropping-particle&quot;:&quot;&quot;,&quot;non-dropping-particle&quot;:&quot;&quot;},{&quot;family&quot;:&quot;Shannon&quot;,&quot;given&quot;:&quot;Nick B.&quot;,&quot;parse-names&quot;:false,&quot;dropping-particle&quot;:&quot;&quot;,&quot;non-dropping-particle&quot;:&quot;&quot;},{&quot;family&quot;:&quot;Carter&quot;,&quot;given&quot;:&quot;Hannah&quot;,&quot;parse-names&quot;:false,&quot;dropping-particle&quot;:&quot;&quot;,&quot;non-dropping-particle&quot;:&quot;&quot;},{&quot;family&quot;:&quot;Ding&quot;,&quot;given&quot;:&quot;Li&quot;,&quot;parse-names&quot;:false,&quot;dropping-particle&quot;:&quot;&quot;,&quot;non-dropping-particle&quot;:&quot;&quot;},{&quot;family&quot;:&quot;Sander&quot;,&quot;given&quot;:&quot;Chris&quot;,&quot;parse-names&quot;:false,&quot;dropping-particle&quot;:&quot;&quot;,&quot;non-dropping-particle&quot;:&quot;&quot;},{&quot;family&quot;:&quot;Stuart&quot;,&quot;given&quot;:&quot;Josh M.&quot;,&quot;parse-names&quot;:false,&quot;dropping-particle&quot;:&quot;&quot;,&quot;non-dropping-particle&quot;:&quot;&quot;},{&quot;family&quot;:&quot;Stein&quot;,&quot;given&quot;:&quot;Lincoln D.&quot;,&quot;parse-names&quot;:false,&quot;dropping-particle&quot;:&quot;&quot;,&quot;non-dropping-particle&quot;:&quot;&quot;},{&quot;family&quot;:&quot;Lopez-Bigas&quot;,&quot;given&quot;:&quot;Nuria&quot;,&quot;parse-names&quot;:false,&quot;dropping-particle&quot;:&quot;&quot;,&quot;non-dropping-particle&quot;:&quot;&quot;},{&quot;family&quot;:&quot;International Cancer Genome Consortium Mutation Pathways and Consequences Subgroup of the Bioinformatics Analyses Working Group&quot;,&quot;given&quot;:&quot;&quot;,&quot;parse-names&quot;:false,&quot;dropping-particle&quot;:&quot;&quot;,&quot;non-dropping-particle&quot;:&quot;&quot;}],&quot;container-title&quot;:&quot;Nature methods&quot;,&quot;DOI&quot;:&quot;10.1038/nmeth.2562&quot;,&quot;ISBN&quot;:&quot;1548-7105; 1548-7091&quot;,&quot;ISSN&quot;:&quot;1548-7105&quot;,&quot;PMID&quot;:&quot;23900255&quot;,&quot;URL&quot;:&quot;http://www.ncbi.nlm.nih.gov/pubmed/23900255&quot;,&quot;issued&quot;:{&quot;date-parts&quot;:[[2013,8]]},&quot;page&quot;:&quot;723-9&quot;,&quot;abstract&quot;:&quot;The International Cancer Genome Consortium (ICGC) aims to catalog genomic abnormalities in tumors from 50 different cancer types. Genome sequencing reveals hundreds to thousands of somatic mutations in each tumor but only a minority of these drive tumor progression. We present the result of discussions within the ICGC on how to address the challenge of identifying mutations that contribute to oncogenesis, tumor maintenance or response to therapy, and recommend computational techniques to annotate somatic variants and predict their impact on cancer phenotype.&quot;,&quot;issue&quot;:&quot;8&quot;,&quot;volume&quot;:&quot;10&quot;},&quot;isTemporary&quot;:false}],&quot;properties&quot;:{&quot;noteIndex&quot;:0},&quot;isEdited&quot;:false,&quot;manualOverride&quot;:{&quot;isManuallyOverriden&quot;:false,&quot;citeprocText&quot;:&quot;&lt;sup&gt;89&lt;/sup&gt;&quot;,&quot;manualOverrideText&quot;:&quot;&quot;},&quot;citationTag&quot;:&quot;MENDELEY_CITATION_{\&quot;citationID\&quot;:\&quot;MENDELEY_CITATION_a94bcaa0-4924-4f0d-892a-5c2fd30b52d3\&quot;,\&quot;citationItems\&quot;:[{\&quot;id\&quot;:\&quot;6634b013-2341-38fe-acf9-685bf18567b9\&quot;,\&quot;itemData\&quot;:{\&quot;type\&quot;:\&quot;article-journal\&quot;,\&quot;id\&quot;:\&quot;6634b013-2341-38fe-acf9-685bf18567b9\&quot;,\&quot;title\&quot;:\&quot;Computational approaches to identify functional genetic variants in cancer genomes.\&quot;,\&quot;author\&quot;:[{\&quot;family\&quot;:\&quot;Gonzalez-Perez\&quot;,\&quot;given\&quot;:\&quot;Abel\&quot;,\&quot;parse-names\&quot;:false,\&quot;dropping-particle\&quot;:\&quot;\&quot;,\&quot;non-dropping-particle\&quot;:\&quot;\&quot;},{\&quot;family\&quot;:\&quot;Mustonen\&quot;,\&quot;given\&quot;:\&quot;Ville\&quot;,\&quot;parse-names\&quot;:false,\&quot;dropping-particle\&quot;:\&quot;\&quot;,\&quot;non-dropping-particle\&quot;:\&quot;\&quot;},{\&quot;family\&quot;:\&quot;Reva\&quot;,\&quot;given\&quot;:\&quot;Boris\&quot;,\&quot;parse-names\&quot;:false,\&quot;dropping-particle\&quot;:\&quot;\&quot;,\&quot;non-dropping-particle\&quot;:\&quot;\&quot;},{\&quot;family\&quot;:\&quot;Ritchie\&quot;,\&quot;given\&quot;:\&quot;Graham R S\&quot;,\&quot;parse-names\&quot;:false,\&quot;dropping-particle\&quot;:\&quot;\&quot;,\&quot;non-dropping-particle\&quot;:\&quot;\&quot;},{\&quot;family\&quot;:\&quot;Creixell\&quot;,\&quot;given\&quot;:\&quot;Pau\&quot;,\&quot;parse-names\&quot;:false,\&quot;dropping-particle\&quot;:\&quot;\&quot;,\&quot;non-dropping-particle\&quot;:\&quot;\&quot;},{\&quot;family\&quot;:\&quot;Karchin\&quot;,\&quot;given\&quot;:\&quot;Rachel\&quot;,\&quot;parse-names\&quot;:false,\&quot;dropping-particle\&quot;:\&quot;\&quot;,\&quot;non-dropping-particle\&quot;:\&quot;\&quot;},{\&quot;family\&quot;:\&quot;Vazquez\&quot;,\&quot;given\&quot;:\&quot;Miguel\&quot;,\&quot;parse-names\&quot;:false,\&quot;dropping-particle\&quot;:\&quot;\&quot;,\&quot;non-dropping-particle\&quot;:\&quot;\&quot;},{\&quot;family\&quot;:\&quot;Fink\&quot;,\&quot;given\&quot;:\&quot;J. Lynn\&quot;,\&quot;parse-names\&quot;:false,\&quot;dropping-particle\&quot;:\&quot;\&quot;,\&quot;non-dropping-particle\&quot;:\&quot;\&quot;},{\&quot;family\&quot;:\&quot;Kassahn\&quot;,\&quot;given\&quot;:\&quot;Karin S.\&quot;,\&quot;parse-names\&quot;:false,\&quot;dropping-particle\&quot;:\&quot;\&quot;,\&quot;non-dropping-particle\&quot;:\&quot;\&quot;},{\&quot;family\&quot;:\&quot;Pearson\&quot;,\&quot;given\&quot;:\&quot;John\&quot;,\&quot;parse-names\&quot;:false,\&quot;dropping-particle\&quot;:\&quot;v.\&quot;,\&quot;non-dropping-particle\&quot;:\&quot;\&quot;},{\&quot;family\&quot;:\&quot;Bader\&quot;,\&quot;given\&quot;:\&quot;Gary D.\&quot;,\&quot;parse-names\&quot;:false,\&quot;dropping-particle\&quot;:\&quot;\&quot;,\&quot;non-dropping-particle\&quot;:\&quot;\&quot;},{\&quot;family\&quot;:\&quot;Boutros\&quot;,\&quot;given\&quot;:\&quot;Paul C.\&quot;,\&quot;parse-names\&quot;:false,\&quot;dropping-particle\&quot;:\&quot;\&quot;,\&quot;non-dropping-particle\&quot;:\&quot;\&quot;},{\&quot;family\&quot;:\&quot;Muthuswamy\&quot;,\&quot;given\&quot;:\&quot;Lakshmi\&quot;,\&quot;parse-names\&quot;:false,\&quot;dropping-particle\&quot;:\&quot;\&quot;,\&quot;non-dropping-particle\&quot;:\&quot;\&quot;},{\&quot;family\&quot;:\&quot;Ouellette\&quot;,\&quot;given\&quot;:\&quot;B F Francis\&quot;,\&quot;parse-names\&quot;:false,\&quot;dropping-particle\&quot;:\&quot;\&quot;,\&quot;non-dropping-particle\&quot;:\&quot;\&quot;},{\&quot;family\&quot;:\&quot;Reimand\&quot;,\&quot;given\&quot;:\&quot;Jüri\&quot;,\&quot;parse-names\&quot;:false,\&quot;dropping-particle\&quot;:\&quot;\&quot;,\&quot;non-dropping-particle\&quot;:\&quot;\&quot;},{\&quot;family\&quot;:\&quot;Linding\&quot;,\&quot;given\&quot;:\&quot;Rune\&quot;,\&quot;parse-names\&quot;:false,\&quot;dropping-particle\&quot;:\&quot;\&quot;,\&quot;non-dropping-particle\&quot;:\&quot;\&quot;},{\&quot;family\&quot;:\&quot;Shibata\&quot;,\&quot;given\&quot;:\&quot;Tatsuhiro\&quot;,\&quot;parse-names\&quot;:false,\&quot;dropping-particle\&quot;:\&quot;\&quot;,\&quot;non-dropping-particle\&quot;:\&quot;\&quot;},{\&quot;family\&quot;:\&quot;Valencia\&quot;,\&quot;given\&quot;:\&quot;Alfonso\&quot;,\&quot;parse-names\&quot;:false,\&quot;dropping-particle\&quot;:\&quot;\&quot;,\&quot;non-dropping-particle\&quot;:\&quot;\&quot;},{\&quot;family\&quot;:\&quot;Butler\&quot;,\&quot;given\&quot;:\&quot;Adam\&quot;,\&quot;parse-names\&quot;:false,\&quot;dropping-particle\&quot;:\&quot;\&quot;,\&quot;non-dropping-particle\&quot;:\&quot;\&quot;},{\&quot;family\&quot;:\&quot;Dronov\&quot;,\&quot;given\&quot;:\&quot;Serge\&quot;,\&quot;parse-names\&quot;:false,\&quot;dropping-particle\&quot;:\&quot;\&quot;,\&quot;non-dropping-particle\&quot;:\&quot;\&quot;},{\&quot;family\&quot;:\&quot;Flicek\&quot;,\&quot;given\&quot;:\&quot;Paul\&quot;,\&quot;parse-names\&quot;:false,\&quot;dropping-particle\&quot;:\&quot;\&quot;,\&quot;non-dropping-particle\&quot;:\&quot;\&quot;},{\&quot;family\&quot;:\&quot;Shannon\&quot;,\&quot;given\&quot;:\&quot;Nick B.\&quot;,\&quot;parse-names\&quot;:false,\&quot;dropping-particle\&quot;:\&quot;\&quot;,\&quot;non-dropping-particle\&quot;:\&quot;\&quot;},{\&quot;family\&quot;:\&quot;Carter\&quot;,\&quot;given\&quot;:\&quot;Hannah\&quot;,\&quot;parse-names\&quot;:false,\&quot;dropping-particle\&quot;:\&quot;\&quot;,\&quot;non-dropping-particle\&quot;:\&quot;\&quot;},{\&quot;family\&quot;:\&quot;Ding\&quot;,\&quot;given\&quot;:\&quot;Li\&quot;,\&quot;parse-names\&quot;:false,\&quot;dropping-particle\&quot;:\&quot;\&quot;,\&quot;non-dropping-particle\&quot;:\&quot;\&quot;},{\&quot;family\&quot;:\&quot;Sander\&quot;,\&quot;given\&quot;:\&quot;Chris\&quot;,\&quot;parse-names\&quot;:false,\&quot;dropping-particle\&quot;:\&quot;\&quot;,\&quot;non-dropping-particle\&quot;:\&quot;\&quot;},{\&quot;family\&quot;:\&quot;Stuart\&quot;,\&quot;given\&quot;:\&quot;Josh M.\&quot;,\&quot;parse-names\&quot;:false,\&quot;dropping-particle\&quot;:\&quot;\&quot;,\&quot;non-dropping-particle\&quot;:\&quot;\&quot;},{\&quot;family\&quot;:\&quot;Stein\&quot;,\&quot;given\&quot;:\&quot;Lincoln D.\&quot;,\&quot;parse-names\&quot;:false,\&quot;dropping-particle\&quot;:\&quot;\&quot;,\&quot;non-dropping-particle\&quot;:\&quot;\&quot;},{\&quot;family\&quot;:\&quot;Lopez-Bigas\&quot;,\&quot;given\&quot;:\&quot;Nuria\&quot;,\&quot;parse-names\&quot;:false,\&quot;dropping-particle\&quot;:\&quot;\&quot;,\&quot;non-dropping-particle\&quot;:\&quot;\&quot;},{\&quot;family\&quot;:\&quot;International Cancer Genome Consortium Mutation Pathways and Consequences Subgroup of the Bioinformatics Analyses Working Group\&quot;,\&quot;given\&quot;:\&quot;\&quot;,\&quot;parse-names\&quot;:false,\&quot;dropping-particle\&quot;:\&quot;\&quot;,\&quot;non-dropping-particle\&quot;:\&quot;\&quot;}],\&quot;container-title\&quot;:\&quot;Nature methods\&quot;,\&quot;DOI\&quot;:\&quot;10.1038/nmeth.2562\&quot;,\&quot;ISBN\&quot;:\&quot;1548-7105; 1548-7091\&quot;,\&quot;ISSN\&quot;:\&quot;1548-7105\&quot;,\&quot;PMID\&quot;:\&quot;23900255\&quot;,\&quot;URL\&quot;:\&quot;http://www.ncbi.nlm.nih.gov/pubmed/23900255\&quot;,\&quot;issued\&quot;:{\&quot;date-parts\&quot;:[[2013,8]]},\&quot;page\&quot;:\&quot;723-9\&quot;,\&quot;abstract\&quot;:\&quot;The International Cancer Genome Consortium (ICGC) aims to catalog genomic abnormalities in tumors from 50 different cancer types. Genome sequencing reveals hundreds to thousands of somatic mutations in each tumor but only a minority of these drive tumor progression. We present the result of discussions within the ICGC on how to address the challenge of identifying mutations that contribute to oncogenesis, tumor maintenance or response to therapy, and recommend computational techniques to annotate somatic variants and predict their impact on cancer phenotype.\&quot;,\&quot;issue\&quot;:\&quot;8\&quot;,\&quot;volume\&quot;:\&quot;10\&quot;},\&quot;isTemporary\&quot;:false}],\&quot;properties\&quot;:{\&quot;noteIndex\&quot;:0},\&quot;isEdited\&quot;:false,\&quot;manualOverride\&quot;:{\&quot;isManuallyOverriden\&quot;:false,\&quot;citeprocText\&quot;:\&quot;\&quot;,\&quot;manualOverrideText\&quot;:\&quot;\&quot;}}&quot;},{&quot;properties&quot;:{&quot;noteIndex&quot;:0},&quot;isEdited&quot;:false,&quot;citationItems&quot;:[{&quot;id&quot;:&quot;a98e9cf5-86a1-3123-a234-a01bab5abd83&quot;,&quot;itemData&quot;:{&quot;type&quot;:&quot;article-journal&quot;,&quot;id&quot;:&quot;a98e9cf5-86a1-3123-a234-a01bab5abd83&quot;,&quot;title&quot;:&quot;A high-risk, Double-Hit, group of newly diagnosed myeloma identified by genomic analysis.&quot;,&quot;author&quot;:[{&quot;family&quot;:&quot;Walker&quot;,&quot;given&quot;:&quot;Brian A&quot;,&quot;parse-names&quot;:false,&quot;dropping-particle&quot;:&quot;&quot;,&quot;non-dropping-particle&quot;:&quot;&quot;},{&quot;family&quot;:&quot;Mavrommatis&quot;,&quot;given&quot;:&quot;Konstantinos&quot;,&quot;parse-names&quot;:false,&quot;dropping-particle&quot;:&quot;&quot;,&quot;non-dropping-particle&quot;:&quot;&quot;},{&quot;family&quot;:&quot;Wardell&quot;,&quot;given&quot;:&quot;Christopher P&quot;,&quot;parse-names&quot;:false,&quot;dropping-particle&quot;:&quot;&quot;,&quot;non-dropping-particle&quot;:&quot;&quot;},{&quot;family&quot;:&quot;Ashby&quot;,&quot;given&quot;:&quot;T. Cody&quot;,&quot;parse-names&quot;:false,&quot;dropping-particle&quot;:&quot;&quot;,&quot;non-dropping-particle&quot;:&quot;&quot;},{&quot;family&quot;:&quot;Bauer&quot;,&quot;given&quot;:&quot;Michael&quot;,&quot;parse-names&quot;:false,&quot;dropping-particle&quot;:&quot;&quot;,&quot;non-dropping-particle&quot;:&quot;&quot;},{&quot;family&quot;:&quot;Davies&quot;,&quot;given&quot;:&quot;Faith&quot;,&quot;parse-names&quot;:false,&quot;dropping-particle&quot;:&quot;&quot;,&quot;non-dropping-particle&quot;:&quot;&quot;},{&quot;family&quot;:&quot;Rosenthal&quot;,&quot;given&quot;:&quot;Adam&quot;,&quot;parse-names&quot;:false,&quot;dropping-particle&quot;:&quot;&quot;,&quot;non-dropping-particle&quot;:&quot;&quot;},{&quot;family&quot;:&quot;Wang&quot;,&quot;given&quot;:&quot;Hongwei&quot;,&quot;parse-names&quot;:false,&quot;dropping-particle&quot;:&quot;&quot;,&quot;non-dropping-particle&quot;:&quot;&quot;},{&quot;family&quot;:&quot;Qu&quot;,&quot;given&quot;:&quot;Pingping&quot;,&quot;parse-names&quot;:false,&quot;dropping-particle&quot;:&quot;&quot;,&quot;non-dropping-particle&quot;:&quot;&quot;},{&quot;family&quot;:&quot;Hoering&quot;,&quot;given&quot;:&quot;Antje&quot;,&quot;parse-names&quot;:false,&quot;dropping-particle&quot;:&quot;&quot;,&quot;non-dropping-particle&quot;:&quot;&quot;},{&quot;family&quot;:&quot;Samur&quot;,&quot;given&quot;:&quot;Mehmet&quot;,&quot;parse-names&quot;:false,&quot;dropping-particle&quot;:&quot;&quot;,&quot;non-dropping-particle&quot;:&quot;&quot;},{&quot;family&quot;:&quot;Towfic&quot;,&quot;given&quot;:&quot;Fadi&quot;,&quot;parse-names&quot;:false,&quot;dropping-particle&quot;:&quot;&quot;,&quot;non-dropping-particle&quot;:&quot;&quot;},{&quot;family&quot;:&quot;Ortiz&quot;,&quot;given&quot;:&quot;Maria&quot;,&quot;parse-names&quot;:false,&quot;dropping-particle&quot;:&quot;&quot;,&quot;non-dropping-particle&quot;:&quot;&quot;},{&quot;family&quot;:&quot;Flynt&quot;,&quot;given&quot;:&quot;Erin&quot;,&quot;parse-names&quot;:false,&quot;dropping-particle&quot;:&quot;&quot;,&quot;non-dropping-particle&quot;:&quot;&quot;},{&quot;family&quot;:&quot;Yu&quot;,&quot;given&quot;:&quot;Zhinuan&quot;,&quot;parse-names&quot;:false,&quot;dropping-particle&quot;:&quot;&quot;,&quot;non-dropping-particle&quot;:&quot;&quot;},{&quot;family&quot;:&quot;Yang&quot;,&quot;given&quot;:&quot;Zhihong&quot;,&quot;parse-names&quot;:false,&quot;dropping-particle&quot;:&quot;&quot;,&quot;non-dropping-particle&quot;:&quot;&quot;},{&quot;family&quot;:&quot;Rozelle&quot;,&quot;given&quot;:&quot;Dan&quot;,&quot;parse-names&quot;:false,&quot;dropping-particle&quot;:&quot;&quot;,&quot;non-dropping-particle&quot;:&quot;&quot;},{&quot;family&quot;:&quot;Obenauer&quot;,&quot;given&quot;:&quot;John&quot;,&quot;parse-names&quot;:false,&quot;dropping-particle&quot;:&quot;&quot;,&quot;non-dropping-particle&quot;:&quot;&quot;},{&quot;family&quot;:&quot;Trotter&quot;,&quot;given&quot;:&quot;Matthew&quot;,&quot;parse-names&quot;:false,&quot;dropping-particle&quot;:&quot;&quot;,&quot;non-dropping-particle&quot;:&quot;&quot;},{&quot;family&quot;:&quot;Auclair&quot;,&quot;given&quot;:&quot;Daniel&quot;,&quot;parse-names&quot;:false,&quot;dropping-particle&quot;:&quot;&quot;,&quot;non-dropping-particle&quot;:&quot;&quot;},{&quot;family&quot;:&quot;Keats&quot;,&quot;given&quot;:&quot;Jonathan&quot;,&quot;parse-names&quot;:false,&quot;dropping-particle&quot;:&quot;&quot;,&quot;non-dropping-particle&quot;:&quot;&quot;},{&quot;family&quot;:&quot;Bolli&quot;,&quot;given&quot;:&quot;Niccolo&quot;,&quot;parse-names&quot;:false,&quot;dropping-particle&quot;:&quot;&quot;,&quot;non-dropping-particle&quot;:&quot;&quot;},{&quot;family&quot;:&quot;Fulciniti&quot;,&quot;given&quot;:&quot;Mariateresa&quot;,&quot;parse-names&quot;:false,&quot;dropping-particle&quot;:&quot;&quot;,&quot;non-dropping-particle&quot;:&quot;&quot;},{&quot;family&quot;:&quot;Szalat&quot;,&quot;given&quot;:&quot;Raphael&quot;,&quot;parse-names&quot;:false,&quot;dropping-particle&quot;:&quot;&quot;,&quot;non-dropping-particle&quot;:&quot;&quot;},{&quot;family&quot;:&quot;Moreau&quot;,&quot;given&quot;:&quot;Phillipe&quot;,&quot;parse-names&quot;:false,&quot;dropping-particle&quot;:&quot;&quot;,&quot;non-dropping-particle&quot;:&quot;&quot;},{&quot;family&quot;:&quot;Durie&quot;,&quot;given&quot;:&quot;Brian&quot;,&quot;parse-names&quot;:false,&quot;dropping-particle&quot;:&quot;&quot;,&quot;non-dropping-particle&quot;:&quot;&quot;},{&quot;family&quot;:&quot;Stewart&quot;,&quot;given&quot;:&quot;A. Keith&quot;,&quot;parse-names&quot;:false,&quot;dropping-particle&quot;:&quot;&quot;,&quot;non-dropping-particle&quot;:&quot;&quot;},{&quot;family&quot;:&quot;Goldschmidt&quot;,&quot;given&quot;:&quot;Hartmut&quot;,&quot;parse-names&quot;:false,&quot;dropping-particle&quot;:&quot;&quot;,&quot;non-dropping-particle&quot;:&quot;&quot;},{&quot;family&quot;:&quot;Raab&quot;,&quot;given&quot;:&quot;Marc S&quot;,&quot;parse-names&quot;:false,&quot;dropping-particle&quot;:&quot;&quot;,&quot;non-dropping-particle&quot;:&quot;&quot;},{&quot;family&quot;:&quot;Einsele&quot;,&quot;given&quot;:&quot;Hermann&quot;,&quot;parse-names&quot;:false,&quot;dropping-particle&quot;:&quot;&quot;,&quot;non-dropping-particle&quot;:&quot;&quot;},{&quot;family&quot;:&quot;Sonneveld&quot;,&quot;given&quot;:&quot;Pieter&quot;,&quot;parse-names&quot;:false,&quot;dropping-particle&quot;:&quot;&quot;,&quot;non-dropping-particle&quot;:&quot;&quot;},{&quot;family&quot;:&quot;San Miguel&quot;,&quot;given&quot;:&quot;Jesus&quot;,&quot;parse-names&quot;:false,&quot;dropping-particle&quot;:&quot;&quot;,&quot;non-dropping-particle&quot;:&quot;&quot;},{&quot;family&quot;:&quot;Lonial&quot;,&quot;given&quot;:&quot;Sagar&quot;,&quot;parse-names&quot;:false,&quot;dropping-particle&quot;:&quot;&quot;,&quot;non-dropping-particle&quot;:&quot;&quot;},{&quot;family&quot;:&quot;Jackson&quot;,&quot;given&quot;:&quot;Graham H&quot;,&quot;parse-names&quot;:false,&quot;dropping-particle&quot;:&quot;&quot;,&quot;non-dropping-particle&quot;:&quot;&quot;},{&quot;family&quot;:&quot;Anderson&quot;,&quot;given&quot;:&quot;Kenneth C&quot;,&quot;parse-names&quot;:false,&quot;dropping-particle&quot;:&quot;&quot;,&quot;non-dropping-particle&quot;:&quot;&quot;},{&quot;family&quot;:&quot;Avet-Loiseau&quot;,&quot;given&quot;:&quot;Herve&quot;,&quot;parse-names&quot;:false,&quot;dropping-particle&quot;:&quot;&quot;,&quot;non-dropping-particle&quot;:&quot;&quot;},{&quot;family&quot;:&quot;Munshi&quot;,&quot;given&quot;:&quot;Nikhil&quot;,&quot;parse-names&quot;:false,&quot;dropping-particle&quot;:&quot;&quot;,&quot;non-dropping-particle&quot;:&quot;&quot;},{&quot;family&quot;:&quot;Thakurta&quot;,&quot;given&quot;:&quot;Anjan&quot;,&quot;parse-names&quot;:false,&quot;dropping-particle&quot;:&quot;&quot;,&quot;non-dropping-particle&quot;:&quot;&quot;},{&quot;family&quot;:&quot;Morgan&quot;,&quot;given&quot;:&quot;Gareth&quot;,&quot;parse-names&quot;:false,&quot;dropping-particle&quot;:&quot;&quot;,&quot;non-dropping-particle&quot;:&quot;&quot;}],&quot;container-title&quot;:&quot;Leukemia&quot;,&quot;accessed&quot;:{&quot;date-parts&quot;:[[2020,2,28]]},&quot;DOI&quot;:&quot;10.1038/s41375-018-0196-8&quot;,&quot;ISSN&quot;:&quot;1476-5551&quot;,&quot;PMID&quot;:&quot;29967379&quot;,&quot;URL&quot;:&quot;https://doi.org/10.1038/s41375-018-0196-8&quot;,&quot;issued&quot;:{&quot;date-parts&quot;:[[2019]]},&quot;page&quot;:&quot;159-170&quot;,&quot;abstract&quot;:&quot;Patients with newly diagnosed multiple myeloma (NDMM) with high-risk disease are in need of new treatment strategies to improve the outcomes. Multiple clinical, cytogenetic, or gene expression features have been used to identify high-risk patients, each of which has significant weaknesses. Inclusion of molecular features into risk stratification could resolve the current challenges. In a genome-wide analysis of the largest set of molecular and clinical data established to date from NDMM, as part of the Myeloma Genome Project, we have defined DNA drivers of aggressive clinical behavior. Whole-genome and exome data from 1273 NDMM patients identified genetic factors that contribute significantly to progression free survival (PFS) and overall survival (OS) (cumulative R2 = 18.4% and 25.2%, respectively). Integrating DNA drivers and clinical data into a Cox model using 784 patients with ISS, age, PFS, OS, and genomic data, the model has a cumlative R2 of 34.3% for PFS and 46.5% for OS. A high-risk subgroup was defined by recursive partitioning using either a) bi-allelic TP53 inactivation or b) amplification (≥4 copies) of CKS1B (1q21) on the background of International Staging System III, comprising 6.1% of the population (median PFS = 15.4 months; OS = 20.7 months) that was validated in an independent dataset. Double-Hit patients have a dire prognosis despite modern therapies and should be considered for novel therapeutic approaches.&quot;,&quot;issue&quot;:&quot;1&quot;,&quot;volume&quot;:&quot;33&quot;},&quot;isTemporary&quot;:false}],&quot;citationID&quot;:&quot;MENDELEY_CITATION_5d10af25-e815-4324-9d18-5dbc7a5bb44b&quot;,&quot;manualOverride&quot;:{&quot;isManuallyOverriden&quot;:false,&quot;manualOverrideText&quot;:&quot;&quot;,&quot;citeprocText&quot;:&quot;&lt;sup&gt;90&lt;/sup&gt;&quot;}},{&quot;properties&quot;:{&quot;noteIndex&quot;:0},&quot;isEdited&quot;:false,&quot;citationItems&quot;:[{&quot;id&quot;:&quot;57257a23-8e42-3d40-945b-16c00fc5fd19&quot;,&quot;itemData&quot;:{&quot;type&quot;:&quot;article-journal&quot;,&quot;id&quot;:&quot;57257a23-8e42-3d40-945b-16c00fc5fd19&quot;,&quot;title&quot;:&quot;AACR Project GENIE: Powering Precision Medicine through an International Consortium.&quot;,&quot;author&quot;:[{&quot;family&quot;:&quot;AACR Project GENIE Consortium&quot;,&quot;given&quot;:&quot;&quot;,&quot;parse-names&quot;:false,&quot;dropping-particle&quot;:&quot;&quot;,&quot;non-dropping-particle&quot;:&quot;&quot;}],&quot;container-title&quot;:&quot;Cancer discovery&quot;,&quot;DOI&quot;:&quot;10.1158/2159-8290.CD-17-0151&quot;,&quot;ISSN&quot;:&quot;2159-8290&quot;,&quot;PMID&quot;:&quot;28572459&quot;,&quot;URL&quot;:&quot;http://www.ncbi.nlm.nih.gov/pubmed/28572459&quot;,&quot;issued&quot;:{&quot;date-parts&quot;:[[2017]]},&quot;page&quot;:&quot;818-831&quot;,&quot;abstract&quot;:&quot;The AACR Project GENIE is an international data-sharing consortium focused on generating an evidence base for precision cancer medicine by integrating clinical-grade cancer genomic data with clinical outcome data for tens of thousands of cancer patients treated at multiple institutions worldwide. In conjunction with the first public data release from approximately 19,000 samples, we describe the goals, structure, and data standards of the consortium and report conclusions from high-level analysis of the initial phase of genomic data. We also provide examples of the clinical utility of GENIE data, such as an estimate of clinical actionability across multiple cancer types (&gt;30%) and prediction of accrual rates to the NCI-MATCH trial that accurately reflect recently reported actual match rates. The GENIE database is expected to grow to &gt;100,000 samples within 5 years and should serve as a powerful tool for precision cancer medicine.Significance: The AACR Project GENIE aims to catalyze sharing of integrated genomic and clinical datasets across multiple institutions worldwide, and thereby enable precision cancer medicine research, including the identification of novel therapeutic targets, design of biomarker-driven clinical trials, and identification of genomic determinants of response to therapy. Cancer Discov; 7(8); 818-31. ©2017 AACR.See related commentary by Litchfield et al., p. 796This article is highlighted in the In This Issue feature, p. 783.&quot;,&quot;issue&quot;:&quot;8&quot;,&quot;volume&quot;:&quot;7&quot;},&quot;isTemporary&quot;:false}],&quot;citationID&quot;:&quot;MENDELEY_CITATION_2da73798-3d72-4b00-9383-e3ddf5db60ec&quot;,&quot;manualOverride&quot;:{&quot;isManuallyOverriden&quot;:false,&quot;manualOverrideText&quot;:&quot;&quot;,&quot;citeprocText&quot;:&quot;&lt;sup&gt;91&lt;/sup&gt;&quot;}},{&quot;properties&quot;:{&quot;noteIndex&quot;:0},&quot;citationID&quot;:&quot;MENDELEY_CITATION_976b7081-e0ef-41b2-b275-28bcc0b08653&quot;,&quot;isEdited&quot;:false,&quot;citationItems&quot;:[{&quot;id&quot;:&quot;324f713f-134e-3776-83e9-271501e5b3e7&quot;,&quot;itemData&quot;:{&quot;type&quot;:&quot;article-journal&quot;,&quot;id&quot;:&quot;324f713f-134e-3776-83e9-271501e5b3e7&quot;,&quot;title&quot;:&quot;Genetic effects on gene expression across human tissues.&quot;,&quot;author&quot;:[{&quot;family&quot;:&quot;GTEx Consortium&quot;,&quot;given&quot;:&quot;&quot;,&quot;parse-names&quot;:false,&quot;dropping-particle&quot;:&quot;&quot;,&quot;non-dropping-particle&quot;:&quot;&quot;},{&quot;family&quot;:&quot;Laboratory&quot;,&quot;given&quot;:&quot;Data Analysis and Coordinating Center (LDACC)—Analysis Working Group&quot;,&quot;parse-names&quot;:false,&quot;dropping-particle&quot;:&quot;&quot;,&quot;non-dropping-particle&quot;:&quot;&quot;},{&quot;family&quot;:&quot;Statistical Methods groups—Analysis Working Group&quot;,&quot;given&quot;:&quot;&quot;,&quot;parse-names&quot;:false,&quot;dropping-particle&quot;:&quot;&quot;,&quot;non-dropping-particle&quot;:&quot;&quot;},{&quot;family&quot;:&quot;Enhancing GTEx (eGTEx) groups&quot;,&quot;given&quot;:&quot;&quot;,&quot;parse-names&quot;:false,&quot;dropping-particle&quot;:&quot;&quot;,&quot;non-dropping-particle&quot;:&quot;&quot;},{&quot;family&quot;:&quot;NIH Common Fund&quot;,&quot;given&quot;:&quot;&quot;,&quot;parse-names&quot;:false,&quot;dropping-particle&quot;:&quot;&quot;,&quot;non-dropping-particle&quot;:&quot;&quot;},{&quot;family&quot;:&quot;NIH/NCI&quot;,&quot;given&quot;:&quot;&quot;,&quot;parse-names&quot;:false,&quot;dropping-particle&quot;:&quot;&quot;,&quot;non-dropping-particle&quot;:&quot;&quot;},{&quot;family&quot;:&quot;NIH/NHGRI&quot;,&quot;given&quot;:&quot;&quot;,&quot;parse-names&quot;:false,&quot;dropping-particle&quot;:&quot;&quot;,&quot;non-dropping-particle&quot;:&quot;&quot;},{&quot;family&quot;:&quot;NIH/NIMH&quot;,&quot;given&quot;:&quot;&quot;,&quot;parse-names&quot;:false,&quot;dropping-particle&quot;:&quot;&quot;,&quot;non-dropping-particle&quot;:&quot;&quot;},{&quot;family&quot;:&quot;NIH/NIDA&quot;,&quot;given&quot;:&quot;&quot;,&quot;parse-names&quot;:false,&quot;dropping-particle&quot;:&quot;&quot;,&quot;non-dropping-particle&quot;:&quot;&quot;},{&quot;family&quot;:&quot;Biospecimen Collection Source Site—NDRI&quot;,&quot;given&quot;:&quot;&quot;,&quot;parse-names&quot;:false,&quot;dropping-particle&quot;:&quot;&quot;,&quot;non-dropping-particle&quot;:&quot;&quot;},{&quot;family&quot;:&quot;Biospecimen Collection Source Site—RPCI&quot;,&quot;given&quot;:&quot;&quot;,&quot;parse-names&quot;:false,&quot;dropping-particle&quot;:&quot;&quot;,&quot;non-dropping-particle&quot;:&quot;&quot;},{&quot;family&quot;:&quot;Biospecimen Core Resource—VARI&quot;,&quot;given&quot;:&quot;&quot;,&quot;parse-names&quot;:false,&quot;dropping-particle&quot;:&quot;&quot;,&quot;non-dropping-particle&quot;:&quot;&quot;},{&quot;family&quot;:&quot;Brain Bank Repository—University of Miami Brain Endowment Bank&quot;,&quot;given&quot;:&quot;&quot;,&quot;parse-names&quot;:false,&quot;dropping-particle&quot;:&quot;&quot;,&quot;non-dropping-particle&quot;:&quot;&quot;},{&quot;family&quot;:&quot;Leidos Biomedical—Project Management&quot;,&quot;given&quot;:&quot;&quot;,&quot;parse-names&quot;:false,&quot;dropping-particle&quot;:&quot;&quot;,&quot;non-dropping-particle&quot;:&quot;&quot;},{&quot;family&quot;:&quot;ELSI Study&quot;,&quot;given&quot;:&quot;&quot;,&quot;parse-names&quot;:false,&quot;dropping-particle&quot;:&quot;&quot;,&quot;non-dropping-particle&quot;:&quot;&quot;},{&quot;family&quot;:&quot;Genome Browser Data Integration and Visualization—EBI&quot;,&quot;given&quot;:&quot;&quot;,&quot;parse-names&quot;:false,&quot;dropping-particle&quot;:&quot;&quot;,&quot;non-dropping-particle&quot;:&quot;&quot;},{&quot;family&quot;:&quot;Genome Browser Data Integration &amp;Visualization—UCSC Genomics Institute&quot;,&quot;given&quot;:&quot;University of California Santa Cruz&quot;,&quot;parse-names&quot;:false,&quot;dropping-particle&quot;:&quot;&quot;,&quot;non-dropping-particle&quot;:&quot;&quot;},{&quot;family&quot;:&quot;Lead analysts:&quot;,&quot;given&quot;:&quot;&quot;,&quot;parse-names&quot;:false,&quot;dropping-particle&quot;:&quot;&quot;,&quot;non-dropping-particle&quot;:&quot;&quot;},{&quot;family&quot;:&quot;Laboratory&quot;,&quot;given&quot;:&quot;Data Analysis and Coordinating Center (LDACC):&quot;,&quot;parse-names&quot;:false,&quot;dropping-particle&quot;:&quot;&quot;,&quot;non-dropping-particle&quot;:&quot;&quot;},{&quot;family&quot;:&quot;NIH program management:&quot;,&quot;given&quot;:&quot;&quot;,&quot;parse-names&quot;:false,&quot;dropping-particle&quot;:&quot;&quot;,&quot;non-dropping-particle&quot;:&quot;&quot;},{&quot;family&quot;:&quot;Biospecimen collection:&quot;,&quot;given&quot;:&quot;&quot;,&quot;parse-names&quot;:false,&quot;dropping-particle&quot;:&quot;&quot;,&quot;non-dropping-particle&quot;:&quot;&quot;},{&quot;family&quot;:&quot;Pathology:&quot;,&quot;given&quot;:&quot;&quot;,&quot;parse-names&quot;:false,&quot;dropping-particle&quot;:&quot;&quot;,&quot;non-dropping-particle&quot;:&quot;&quot;},{&quot;family&quot;:&quot;eQTL manuscript working group:&quot;,&quot;given&quot;:&quot;&quot;,&quot;parse-names&quot;:false,&quot;dropping-particle&quot;:&quot;&quot;,&quot;non-dropping-particle&quot;:&quot;&quot;},{&quot;family&quot;:&quot;Battle&quot;,&quot;given&quot;:&quot;Alexis&quot;,&quot;parse-names&quot;:false,&quot;dropping-particle&quot;:&quot;&quot;,&quot;non-dropping-particle&quot;:&quot;&quot;},{&quot;family&quot;:&quot;Brown&quot;,&quot;given&quot;:&quot;Christopher D&quot;,&quot;parse-names&quot;:false,&quot;dropping-particle&quot;:&quot;&quot;,&quot;non-dropping-particle&quot;:&quot;&quot;},{&quot;family&quot;:&quot;Engelhardt&quot;,&quot;given&quot;:&quot;Barbara E.&quot;,&quot;parse-names&quot;:false,&quot;dropping-particle&quot;:&quot;&quot;,&quot;non-dropping-particle&quot;:&quot;&quot;},{&quot;family&quot;:&quot;Montgomery&quot;,&quot;given&quot;:&quot;Stephen B.&quot;,&quot;parse-names&quot;:false,&quot;dropping-particle&quot;:&quot;&quot;,&quot;non-dropping-particle&quot;:&quot;&quot;}],&quot;container-title&quot;:&quot;Nature&quot;,&quot;accessed&quot;:{&quot;date-parts&quot;:[[2019,3,18]]},&quot;DOI&quot;:&quot;10.1038/nature24277&quot;,&quot;ISBN&quot;:&quot;0008-5472 (Print)\\r0008-5472 (Linking)&quot;,&quot;ISSN&quot;:&quot;1476-4687&quot;,&quot;PMID&quot;:&quot;29022597&quot;,&quot;URL&quot;:&quot;www.gtexportal.org&quot;,&quot;issued&quot;:{&quot;date-parts&quot;:[[2017]]},&quot;page&quot;:&quot;204-213&quot;,&quot;abstract&quot;:&quot;Characterization of the molecular function of the human genome and its variation across individuals is essential for identifying the cellular mechanisms that underlie human genetic traits and diseases. The Genotype-Tissue Expression (GTEx) project aims to characterize variation in gene expression levels across individuals and diverse tissues of the human body, many of which are not easily accessible. Here we describe genetic effects on gene expression levels across 44 human tissues. We find that local genetic variation affects gene expression levels for the majority of genes, and we further identify inter-chromosomal genetic effects for 93 genes and 112 loci. On the basis of the identified genetic effects, we characterize patterns of tissue specificity, compare local and distal effects, and evaluate the functional properties of the genetic effects. We also demonstrate that multi-tissue, multi-individual data can be used to identify genes and pathways affected by human disease-associated variation, enabling a mechanistic interpretation of gene regulation and the genetic basis of disease.&quot;,&quot;issue&quot;:&quot;7675&quot;,&quot;volume&quot;:&quot;550&quot;},&quot;isTemporary&quot;:false}],&quot;manualOverride&quot;:{&quot;isManuallyOverriden&quot;:false,&quot;manualOverrideText&quot;:&quot;&quot;,&quot;citeprocText&quot;:&quot;&lt;sup&gt;92&lt;/sup&gt;&quot;},&quot;citationTag&quot;:&quot;MENDELEY_CITATION_{\&quot;properties\&quot;:{\&quot;noteIndex\&quot;:0},\&quot;citationID\&quot;:\&quot;MENDELEY_CITATION_976b7081-e0ef-41b2-b275-28bcc0b08653\&quot;,\&quot;isEdited\&quot;:false,\&quot;citationItems\&quot;:[{\&quot;id\&quot;:\&quot;324f713f-134e-3776-83e9-271501e5b3e7\&quot;,\&quot;itemData\&quot;:{\&quot;type\&quot;:\&quot;article-journal\&quot;,\&quot;id\&quot;:\&quot;324f713f-134e-3776-83e9-271501e5b3e7\&quot;,\&quot;title\&quot;:\&quot;Genetic effects on gene expression across human tissues.\&quot;,\&quot;author\&quot;:[{\&quot;family\&quot;:\&quot;GTEx Consortium\&quot;,\&quot;given\&quot;:\&quot;\&quot;,\&quot;parse-names\&quot;:false,\&quot;dropping-particle\&quot;:\&quot;\&quot;,\&quot;non-dropping-particle\&quot;:\&quot;\&quot;},{\&quot;family\&quot;:\&quot;Laboratory\&quot;,\&quot;given\&quot;:\&quot;Data Analysis and Coordinating Center (LDACC)—Analysis Working Group\&quot;,\&quot;parse-names\&quot;:false,\&quot;dropping-particle\&quot;:\&quot;\&quot;,\&quot;non-dropping-particle\&quot;:\&quot;\&quot;},{\&quot;family\&quot;:\&quot;Statistical Methods groups—Analysis Working Group\&quot;,\&quot;given\&quot;:\&quot;\&quot;,\&quot;parse-names\&quot;:false,\&quot;dropping-particle\&quot;:\&quot;\&quot;,\&quot;non-dropping-particle\&quot;:\&quot;\&quot;},{\&quot;family\&quot;:\&quot;Enhancing GTEx (eGTEx) groups\&quot;,\&quot;given\&quot;:\&quot;\&quot;,\&quot;parse-names\&quot;:false,\&quot;dropping-particle\&quot;:\&quot;\&quot;,\&quot;non-dropping-particle\&quot;:\&quot;\&quot;},{\&quot;family\&quot;:\&quot;NIH Common Fund\&quot;,\&quot;given\&quot;:\&quot;\&quot;,\&quot;parse-names\&quot;:false,\&quot;dropping-particle\&quot;:\&quot;\&quot;,\&quot;non-dropping-particle\&quot;:\&quot;\&quot;},{\&quot;family\&quot;:\&quot;NIH/NCI\&quot;,\&quot;given\&quot;:\&quot;\&quot;,\&quot;parse-names\&quot;:false,\&quot;dropping-particle\&quot;:\&quot;\&quot;,\&quot;non-dropping-particle\&quot;:\&quot;\&quot;},{\&quot;family\&quot;:\&quot;NIH/NHGRI\&quot;,\&quot;given\&quot;:\&quot;\&quot;,\&quot;parse-names\&quot;:false,\&quot;dropping-particle\&quot;:\&quot;\&quot;,\&quot;non-dropping-particle\&quot;:\&quot;\&quot;},{\&quot;family\&quot;:\&quot;NIH/NIMH\&quot;,\&quot;given\&quot;:\&quot;\&quot;,\&quot;parse-names\&quot;:false,\&quot;dropping-particle\&quot;:\&quot;\&quot;,\&quot;non-dropping-particle\&quot;:\&quot;\&quot;},{\&quot;family\&quot;:\&quot;NIH/NIDA\&quot;,\&quot;given\&quot;:\&quot;\&quot;,\&quot;parse-names\&quot;:false,\&quot;dropping-particle\&quot;:\&quot;\&quot;,\&quot;non-dropping-particle\&quot;:\&quot;\&quot;},{\&quot;family\&quot;:\&quot;Biospecimen Collection Source Site—NDRI\&quot;,\&quot;given\&quot;:\&quot;\&quot;,\&quot;parse-names\&quot;:false,\&quot;dropping-particle\&quot;:\&quot;\&quot;,\&quot;non-dropping-particle\&quot;:\&quot;\&quot;},{\&quot;family\&quot;:\&quot;Biospecimen Collection Source Site—RPCI\&quot;,\&quot;given\&quot;:\&quot;\&quot;,\&quot;parse-names\&quot;:false,\&quot;dropping-particle\&quot;:\&quot;\&quot;,\&quot;non-dropping-particle\&quot;:\&quot;\&quot;},{\&quot;family\&quot;:\&quot;Biospecimen Core Resource—VARI\&quot;,\&quot;given\&quot;:\&quot;\&quot;,\&quot;parse-names\&quot;:false,\&quot;dropping-particle\&quot;:\&quot;\&quot;,\&quot;non-dropping-particle\&quot;:\&quot;\&quot;},{\&quot;family\&quot;:\&quot;Brain Bank Repository—University of Miami Brain Endowment Bank\&quot;,\&quot;given\&quot;:\&quot;\&quot;,\&quot;parse-names\&quot;:false,\&quot;dropping-particle\&quot;:\&quot;\&quot;,\&quot;non-dropping-particle\&quot;:\&quot;\&quot;},{\&quot;family\&quot;:\&quot;Leidos Biomedical—Project Management\&quot;,\&quot;given\&quot;:\&quot;\&quot;,\&quot;parse-names\&quot;:false,\&quot;dropping-particle\&quot;:\&quot;\&quot;,\&quot;non-dropping-particle\&quot;:\&quot;\&quot;},{\&quot;family\&quot;:\&quot;ELSI Study\&quot;,\&quot;given\&quot;:\&quot;\&quot;,\&quot;parse-names\&quot;:false,\&quot;dropping-particle\&quot;:\&quot;\&quot;,\&quot;non-dropping-particle\&quot;:\&quot;\&quot;},{\&quot;family\&quot;:\&quot;Genome Browser Data Integration and Visualization—EBI\&quot;,\&quot;given\&quot;:\&quot;\&quot;,\&quot;parse-names\&quot;:false,\&quot;dropping-particle\&quot;:\&quot;\&quot;,\&quot;non-dropping-particle\&quot;:\&quot;\&quot;},{\&quot;family\&quot;:\&quot;Genome Browser Data Integration &amp;Visualization—UCSC Genomics Institute\&quot;,\&quot;given\&quot;:\&quot;University of California Santa Cruz\&quot;,\&quot;parse-names\&quot;:false,\&quot;dropping-particle\&quot;:\&quot;\&quot;,\&quot;non-dropping-particle\&quot;:\&quot;\&quot;},{\&quot;family\&quot;:\&quot;Lead analysts:\&quot;,\&quot;given\&quot;:\&quot;\&quot;,\&quot;parse-names\&quot;:false,\&quot;dropping-particle\&quot;:\&quot;\&quot;,\&quot;non-dropping-particle\&quot;:\&quot;\&quot;},{\&quot;family\&quot;:\&quot;Laboratory\&quot;,\&quot;given\&quot;:\&quot;Data Analysis and Coordinating Center (LDACC):\&quot;,\&quot;parse-names\&quot;:false,\&quot;dropping-particle\&quot;:\&quot;\&quot;,\&quot;non-dropping-particle\&quot;:\&quot;\&quot;},{\&quot;family\&quot;:\&quot;NIH program management:\&quot;,\&quot;given\&quot;:\&quot;\&quot;,\&quot;parse-names\&quot;:false,\&quot;dropping-particle\&quot;:\&quot;\&quot;,\&quot;non-dropping-particle\&quot;:\&quot;\&quot;},{\&quot;family\&quot;:\&quot;Biospecimen collection:\&quot;,\&quot;given\&quot;:\&quot;\&quot;,\&quot;parse-names\&quot;:false,\&quot;dropping-particle\&quot;:\&quot;\&quot;,\&quot;non-dropping-particle\&quot;:\&quot;\&quot;},{\&quot;family\&quot;:\&quot;Pathology:\&quot;,\&quot;given\&quot;:\&quot;\&quot;,\&quot;parse-names\&quot;:false,\&quot;dropping-particle\&quot;:\&quot;\&quot;,\&quot;non-dropping-particle\&quot;:\&quot;\&quot;},{\&quot;family\&quot;:\&quot;eQTL manuscript working group:\&quot;,\&quot;given\&quot;:\&quot;\&quot;,\&quot;parse-names\&quot;:false,\&quot;dropping-particle\&quot;:\&quot;\&quot;,\&quot;non-dropping-particle\&quot;:\&quot;\&quot;},{\&quot;family\&quot;:\&quot;Battle\&quot;,\&quot;given\&quot;:\&quot;Alexis\&quot;,\&quot;parse-names\&quot;:false,\&quot;dropping-particle\&quot;:\&quot;\&quot;,\&quot;non-dropping-particle\&quot;:\&quot;\&quot;},{\&quot;family\&quot;:\&quot;Brown\&quot;,\&quot;given\&quot;:\&quot;Christopher D\&quot;,\&quot;parse-names\&quot;:false,\&quot;dropping-particle\&quot;:\&quot;\&quot;,\&quot;non-dropping-particle\&quot;:\&quot;\&quot;},{\&quot;family\&quot;:\&quot;Engelhardt\&quot;,\&quot;given\&quot;:\&quot;Barbara E.\&quot;,\&quot;parse-names\&quot;:false,\&quot;dropping-particle\&quot;:\&quot;\&quot;,\&quot;non-dropping-particle\&quot;:\&quot;\&quot;},{\&quot;family\&quot;:\&quot;Montgomery\&quot;,\&quot;given\&quot;:\&quot;Stephen B.\&quot;,\&quot;parse-names\&quot;:false,\&quot;dropping-particle\&quot;:\&quot;\&quot;,\&quot;non-dropping-particle\&quot;:\&quot;\&quot;}],\&quot;container-title\&quot;:\&quot;Nature\&quot;,\&quot;accessed\&quot;:{\&quot;date-parts\&quot;:[[2019,3,18]]},\&quot;DOI\&quot;:\&quot;10.1038/nature24277\&quot;,\&quot;ISBN\&quot;:\&quot;0008-5472 (Print)\\\\r0008-5472 (Linking)\&quot;,\&quot;ISSN\&quot;:\&quot;1476-4687\&quot;,\&quot;PMID\&quot;:\&quot;29022597\&quot;,\&quot;URL\&quot;:\&quot;www.gtexportal.org\&quot;,\&quot;issued\&quot;:{\&quot;date-parts\&quot;:[[2017]]},\&quot;page\&quot;:\&quot;204-213\&quot;,\&quot;abstract\&quot;:\&quot;Characterization of the molecular function of the human genome and its variation across individuals is essential for identifying the cellular mechanisms that underlie human genetic traits and diseases. The Genotype-Tissue Expression (GTEx) project aims to characterize variation in gene expression levels across individuals and diverse tissues of the human body, many of which are not easily accessible. Here we describe genetic effects on gene expression levels across 44 human tissues. We find that local genetic variation affects gene expression levels for the majority of genes, and we further identify inter-chromosomal genetic effects for 93 genes and 112 loci. On the basis of the identified genetic effects, we characterize patterns of tissue specificity, compare local and distal effects, and evaluate the functional properties of the genetic effects. We also demonstrate that multi-tissue, multi-individual data can be used to identify genes and pathways affected by human disease-associated variation, enabling a mechanistic interpretation of gene regulation and the genetic basis of disease.\&quot;,\&quot;issue\&quot;:\&quot;7675\&quot;,\&quot;volume\&quot;:\&quot;550\&quot;},\&quot;isTemporary\&quot;:false}],\&quot;manualOverride\&quot;:{\&quot;isManuallyOverriden\&quot;:false,\&quot;manualOverrideText\&quot;:\&quot;\&quot;,\&quot;citeprocText\&quot;:\&quot;&lt;sup&gt;91,92&lt;/sup&gt;\&quot;}}&quot;},{&quot;properties&quot;:{&quot;noteIndex&quot;:0},&quot;isEdited&quot;:false,&quot;citationItems&quot;:[{&quot;id&quot;:&quot;ce4c1fd3-19e7-3689-a866-dc909557cbd6&quot;,&quot;itemData&quot;:{&quot;type&quot;:&quot;article-journal&quot;,&quot;id&quot;:&quot;ce4c1fd3-19e7-3689-a866-dc909557cbd6&quot;,&quot;title&quot;:&quot;Transcriptomics resources of human tissues and organs.&quot;,&quot;author&quot;:[{&quot;family&quot;:&quot;Uhlén&quot;,&quot;given&quot;:&quot;Mathias&quot;,&quot;parse-names&quot;:false,&quot;dropping-particle&quot;:&quot;&quot;,&quot;non-dropping-particle&quot;:&quot;&quot;},{&quot;family&quot;:&quot;Hallström&quot;,&quot;given&quot;:&quot;Björn M&quot;,&quot;parse-names&quot;:false,&quot;dropping-particle&quot;:&quot;&quot;,&quot;non-dropping-particle&quot;:&quot;&quot;},{&quot;family&quot;:&quot;Lindskog&quot;,&quot;given&quot;:&quot;Cecilia&quot;,&quot;parse-names&quot;:false,&quot;dropping-particle&quot;:&quot;&quot;,&quot;non-dropping-particle&quot;:&quot;&quot;},{&quot;family&quot;:&quot;Mardinoglu&quot;,&quot;given&quot;:&quot;Adil&quot;,&quot;parse-names&quot;:false,&quot;dropping-particle&quot;:&quot;&quot;,&quot;non-dropping-particle&quot;:&quot;&quot;},{&quot;family&quot;:&quot;Pontén&quot;,&quot;given&quot;:&quot;Fredrik&quot;,&quot;parse-names&quot;:false,&quot;dropping-particle&quot;:&quot;&quot;,&quot;non-dropping-particle&quot;:&quot;&quot;},{&quot;family&quot;:&quot;Nielsen&quot;,&quot;given&quot;:&quot;Jens&quot;,&quot;parse-names&quot;:false,&quot;dropping-particle&quot;:&quot;&quot;,&quot;non-dropping-particle&quot;:&quot;&quot;}],&quot;container-title&quot;:&quot;Molecular systems biology&quot;,&quot;DOI&quot;:&quot;10.15252/msb.20155865&quot;,&quot;ISBN&quot;:&quot;10.15252/msb.20155865&quot;,&quot;ISSN&quot;:&quot;1744-4292&quot;,&quot;PMID&quot;:&quot;27044256&quot;,&quot;URL&quot;:&quot;https://www.nature.com/articles/nature11252.pdf&quot;,&quot;issued&quot;:{&quot;date-parts&quot;:[[2016,4,4]]},&quot;page&quot;:&quot;862&quot;,&quot;abstract&quot;:&quot;Quantifying the differential expression of genes in various human organs, tissues, and cell types is vital to understand human physiology and disease. Recently, several large-scale transcriptomics studies have analyzed the expression of protein-coding genes across tissues. These datasets provide a framework for defining the molecular constituents of the human body as well as for generating comprehensive lists of proteins expressed across tissues or in a tissue-restricted manner. Here, we review publicly available human transcriptome resources and discuss body-wide data from independent genome-wide transcriptome analyses of different tissues. Gene expression measurements from these independent datasets, generated using samples from fresh frozen surgical specimens and postmortem tissues, are consistent. Overall, the different genome-wide analyses support a distribution in which many proteins are found in all tissues and relatively few in a tissue-restricted manner. Moreover, we discuss the applications of publicly available omics data for building genome-scale metabolic models, used for analyzing cell and tissue functions both in physiological and in disease contexts.&quot;,&quot;issue&quot;:&quot;4&quot;,&quot;volume&quot;:&quot;12&quot;},&quot;isTemporary&quot;:false}],&quot;citationID&quot;:&quot;MENDELEY_CITATION_981928c3-e6e4-49fa-80c8-0785238ebfec&quot;,&quot;manualOverride&quot;:{&quot;isManuallyOverriden&quot;:false,&quot;manualOverrideText&quot;:&quot;&quot;,&quot;citeprocText&quot;:&quot;&lt;sup&gt;93&lt;/sup&gt;&quot;},&quot;citationTag&quot;:&quot;MENDELEY_CITATION_{\&quot;properties\&quot;:{\&quot;noteIndex\&quot;:0},\&quot;isEdited\&quot;:false,\&quot;citationItems\&quot;:[{\&quot;id\&quot;:\&quot;ce4c1fd3-19e7-3689-a866-dc909557cbd6\&quot;,\&quot;itemData\&quot;:{\&quot;type\&quot;:\&quot;article-journal\&quot;,\&quot;id\&quot;:\&quot;ce4c1fd3-19e7-3689-a866-dc909557cbd6\&quot;,\&quot;title\&quot;:\&quot;Transcriptomics resources of human tissues and organs.\&quot;,\&quot;author\&quot;:[{\&quot;family\&quot;:\&quot;Uhlén\&quot;,\&quot;given\&quot;:\&quot;Mathias\&quot;,\&quot;parse-names\&quot;:false,\&quot;dropping-particle\&quot;:\&quot;\&quot;,\&quot;non-dropping-particle\&quot;:\&quot;\&quot;},{\&quot;family\&quot;:\&quot;Hallström\&quot;,\&quot;given\&quot;:\&quot;Björn M\&quot;,\&quot;parse-names\&quot;:false,\&quot;dropping-particle\&quot;:\&quot;\&quot;,\&quot;non-dropping-particle\&quot;:\&quot;\&quot;},{\&quot;family\&quot;:\&quot;Lindskog\&quot;,\&quot;given\&quot;:\&quot;Cecilia\&quot;,\&quot;parse-names\&quot;:false,\&quot;dropping-particle\&quot;:\&quot;\&quot;,\&quot;non-dropping-particle\&quot;:\&quot;\&quot;},{\&quot;family\&quot;:\&quot;Mardinoglu\&quot;,\&quot;given\&quot;:\&quot;Adil\&quot;,\&quot;parse-names\&quot;:false,\&quot;dropping-particle\&quot;:\&quot;\&quot;,\&quot;non-dropping-particle\&quot;:\&quot;\&quot;},{\&quot;family\&quot;:\&quot;Pontén\&quot;,\&quot;given\&quot;:\&quot;Fredrik\&quot;,\&quot;parse-names\&quot;:false,\&quot;dropping-particle\&quot;:\&quot;\&quot;,\&quot;non-dropping-particle\&quot;:\&quot;\&quot;},{\&quot;family\&quot;:\&quot;Nielsen\&quot;,\&quot;given\&quot;:\&quot;Jens\&quot;,\&quot;parse-names\&quot;:false,\&quot;dropping-particle\&quot;:\&quot;\&quot;,\&quot;non-dropping-particle\&quot;:\&quot;\&quot;}],\&quot;container-title\&quot;:\&quot;Molecular systems biology\&quot;,\&quot;DOI\&quot;:\&quot;10.15252/msb.20155865\&quot;,\&quot;ISBN\&quot;:\&quot;10.15252/msb.20155865\&quot;,\&quot;ISSN\&quot;:\&quot;1744-4292\&quot;,\&quot;PMID\&quot;:\&quot;27044256\&quot;,\&quot;URL\&quot;:\&quot;https://www.nature.com/articles/nature11252.pdf\&quot;,\&quot;issued\&quot;:{\&quot;date-parts\&quot;:[[2016,4,4]]},\&quot;page\&quot;:\&quot;862\&quot;,\&quot;abstract\&quot;:\&quot;Quantifying the differential expression of genes in various human organs, tissues, and cell types is vital to understand human physiology and disease. Recently, several large-scale transcriptomics studies have analyzed the expression of protein-coding genes across tissues. These datasets provide a framework for defining the molecular constituents of the human body as well as for generating comprehensive lists of proteins expressed across tissues or in a tissue-restricted manner. Here, we review publicly available human transcriptome resources and discuss body-wide data from independent genome-wide transcriptome analyses of different tissues. Gene expression measurements from these independent datasets, generated using samples from fresh frozen surgical specimens and postmortem tissues, are consistent. Overall, the different genome-wide analyses support a distribution in which many proteins are found in all tissues and relatively few in a tissue-restricted manner. Moreover, we discuss the applications of publicly available omics data for building genome-scale metabolic models, used for analyzing cell and tissue functions both in physiological and in disease contexts.\&quot;,\&quot;issue\&quot;:\&quot;4\&quot;,\&quot;volume\&quot;:\&quot;12\&quot;},\&quot;isTemporary\&quot;:false}],\&quot;citationID\&quot;:\&quot;MENDELEY_CITATION_981928c3-e6e4-49fa-80c8-0785238ebfec\&quot;,\&quot;manualOverride\&quot;:{\&quot;isManuallyOverriden\&quot;:false,\&quot;manualOverrideText\&quot;:\&quot;\&quot;,\&quot;citeprocText\&quot;:\&quot;&lt;sup&gt;93,94&lt;/sup&gt;\&quot;}}&quot;},{&quot;properties&quot;:{&quot;noteIndex&quot;:0},&quot;isEdited&quot;:false,&quot;citationItems&quot;:[{&quot;id&quot;:&quot;680ae12a-c255-3e3e-bba8-a7830b26ff77&quot;,&quot;itemData&quot;:{&quot;type&quot;:&quot;article-journal&quot;,&quot;id&quot;:&quot;680ae12a-c255-3e3e-bba8-a7830b26ff77&quot;,&quot;title&quot;:&quot;Comprehensive molecular characterization of human colon and rectal cancer.&quot;,&quot;author&quot;:[{&quot;family&quot;:&quot;Cancer Genome Atlas Network&quot;,&quot;given&quot;:&quot;&quot;,&quot;parse-names&quot;:false,&quot;dropping-particle&quot;:&quot;&quot;,&quot;non-dropping-particle&quot;:&quot;&quot;}],&quot;container-title&quot;:&quot;Nature&quot;,&quot;accessed&quot;:{&quot;date-parts&quot;:[[2018,4,30]]},&quot;DOI&quot;:&quot;10.1038/nature11252&quot;,&quot;ISBN&quot;:&quot;1476-4687 (Electronic)\\n0028-0836 (Linking)&quot;,&quot;ISSN&quot;:&quot;1476-4687&quot;,&quot;PMID&quot;:&quot;22810696&quot;,&quot;URL&quot;:&quot;https://www.nature.com/articles/nature11252.pdf&quot;,&quot;issued&quot;:{&quot;date-parts&quot;:[[2012,7,18]]},&quot;page&quot;:&quot;330-7&quot;,&quot;abstract&quot;:&quot;To characterize somatic alterations in colorectal carcinoma, we conducted a genome-scale analysis of 276 samples, analysing exome sequence, DNA copy number, promoter methylation and messenger RNA and microRNA expression. A subset of these samples (97) underwent low-depth-of-coverage whole-genome sequencing. In total, 16% of colorectal carcinomas were found to be hypermutated: three-quarters of these had the expected high microsatellite instability, usually with hypermethylation and MLH1 silencing, and one-quarter had somatic mismatch-repair gene and polymerase ε (POLE) mutations. Excluding the hypermutated cancers, colon and rectum cancers were found to have considerably similar patterns of genomic alteration. Twenty-four genes were significantly mutated, and in addition to the expected APC, TP53, SMAD4, PIK3CA and KRAS mutations, we found frequent mutations in ARID1A, SOX9 and FAM123B. Recurrent copy-number alterations include potentially drug-targetable amplifications of ERBB2 and newly discovered amplification of IGF2. Recurrent chromosomal translocations include the fusion of NAV2 and WNT pathway member TCF7L1. Integrative analyses suggest new markers for aggressive colorectal carcinoma and an important role for MYC-directed transcriptional activation and repression.&quot;,&quot;issue&quot;:&quot;7407&quot;,&quot;volume&quot;:&quot;487&quot;},&quot;isTemporary&quot;:false},{&quot;id&quot;:&quot;e05c5e8c-f938-3c79-a7e8-38543f979bc5&quot;,&quot;itemData&quot;:{&quot;type&quot;:&quot;article-journal&quot;,&quot;id&quot;:&quot;e05c5e8c-f938-3c79-a7e8-38543f979bc5&quot;,&quot;title&quot;:&quot;Comprehensive molecular profiling of lung adenocarcinoma.&quot;,&quot;author&quot;:[{&quot;family&quot;:&quot;Cancer Genome Atlas Research Network&quot;,&quot;given&quot;:&quot;&quot;,&quot;parse-names&quot;:false,&quot;dropping-particle&quot;:&quot;&quot;,&quot;non-dropping-particle&quot;:&quot;&quot;}],&quot;container-title&quot;:&quot;Nature&quot;,&quot;accessed&quot;:{&quot;date-parts&quot;:[[2019,4,16]]},&quot;DOI&quot;:&quot;10.1038/nature13385&quot;,&quot;ISSN&quot;:&quot;1476-4687&quot;,&quot;PMID&quot;:&quot;25079552&quot;,&quot;URL&quot;:&quot;https://tcga-data.nci.nih.gov/docs/publications/luad_2014/&quot;,&quot;issued&quot;:{&quot;date-parts&quot;:[[2014,7,31]]},&quot;page&quot;:&quot;543-50&quot;,&quot;abstract&quot;:&quot;Adenocarcinoma of the lung is the leading cause of cancer death worldwide. Here we report molecular profiling of 230 resected lung adenocarcinomas using messenger RNA, microRNA and DNA sequencing integrated with copy number, methylation and proteomic analyses. High rates of somatic mutation were seen (mean 8.9 mutations per megabase). Eighteen genes were statistically significantly mutated, including RIT1 activating mutations and newly described loss-of-function MGA mutations which are mutually exclusive with focal MYC amplification. EGFR mutations were more frequent in female patients, whereas mutations in RBM10 were more common in males. Aberrations in NF1, MET, ERBB2 and RIT1 occurred in 13% of cases and were enriched in samples otherwise lacking an activated oncogene, suggesting a driver role for these events in certain tumours. DNA and mRNA sequence from the same tumour highlighted splicing alterations driven by somatic genomic changes, including exon 14 skipping in MET mRNA in 4% of cases. MAPK and PI(3)K pathway activity, when measured at the protein level, was explained by known mutations in only a fraction of cases, suggesting additional, unexplained mechanisms of pathway activation. These data establish a foundation for classification and further investigations of lung adenocarcinoma molecular pathogenesis.&quot;,&quot;issue&quot;:&quot;7511&quot;,&quot;volume&quot;:&quot;511&quot;},&quot;isTemporary&quot;:false},{&quot;id&quot;:&quot;8b97e110-7945-3526-adc4-8650b0e0c31c&quot;,&quot;itemData&quot;:{&quot;type&quot;:&quot;article-journal&quot;,&quot;id&quot;:&quot;8b97e110-7945-3526-adc4-8650b0e0c31c&quot;,&quot;title&quot;:&quot;Integrated Genomic Characterization of Pancreatic Ductal Adenocarcinoma.&quot;,&quot;author&quot;:[{&quot;family&quot;:&quot;Cancer Genome Atlas Research Network&quot;,&quot;given&quot;:&quot;&quot;,&quot;parse-names&quot;:false,&quot;dropping-particle&quot;:&quot;&quot;,&quot;non-dropping-particle&quot;:&quot;&quot;}],&quot;container-title&quot;:&quot;Cancer cell&quot;,&quot;accessed&quot;:{&quot;date-parts&quot;:[[2019,4,16]]},&quot;DOI&quot;:&quot;10.1016/j.ccell.2017.07.007&quot;,&quot;ISSN&quot;:&quot;1878-3686&quot;,&quot;PMID&quot;:&quot;28810144&quot;,&quot;URL&quot;:&quot;http://dx.doi.org/10.1016/j.ccell.2017.07.007&quot;,&quot;issued&quot;:{&quot;date-parts&quot;:[[2017]]},&quot;page&quot;:&quot;185-203.e13&quot;,&quot;abstract&quot;:&quot;We performed integrated genomic, transcriptomic, and proteomic profiling of 150 pancreatic ductal adenocarcinoma (PDAC) specimens, including samples with characteristic low neoplastic cellularity. Deep whole-exome sequencing revealed recurrent somatic mutations in KRAS, TP53, CDKN2A, SMAD4, RNF43, ARID1A, TGFβR2, GNAS, RREB1, and PBRM1. KRAS wild-type tumors harbored alterations in other oncogenic drivers, including GNAS, BRAF, CTNNB1, and additional RAS pathway genes. A subset of tumors harbored multiple KRAS mutations, with some showing evidence of biallelic mutations. Protein profiling identified a favorable prognosis subset with low epithelial-mesenchymal transition and high MTOR pathway scores. Associations of non-coding RNAs with tumor-specific mRNA subtypes were also identified. Our integrated multi-platform analysis reveals a complex molecular landscape of PDAC and provides a roadmap for precision medicine.&quot;,&quot;issue&quot;:&quot;2&quot;,&quot;volume&quot;:&quot;32&quot;},&quot;isTemporary&quot;:false},{&quot;id&quot;:&quot;a98e9cf5-86a1-3123-a234-a01bab5abd83&quot;,&quot;itemData&quot;:{&quot;type&quot;:&quot;article-journal&quot;,&quot;id&quot;:&quot;a98e9cf5-86a1-3123-a234-a01bab5abd83&quot;,&quot;title&quot;:&quot;A high-risk, Double-Hit, group of newly diagnosed myeloma identified by genomic analysis.&quot;,&quot;author&quot;:[{&quot;family&quot;:&quot;Walker&quot;,&quot;given&quot;:&quot;Brian A&quot;,&quot;parse-names&quot;:false,&quot;dropping-particle&quot;:&quot;&quot;,&quot;non-dropping-particle&quot;:&quot;&quot;},{&quot;family&quot;:&quot;Mavrommatis&quot;,&quot;given&quot;:&quot;Konstantinos&quot;,&quot;parse-names&quot;:false,&quot;dropping-particle&quot;:&quot;&quot;,&quot;non-dropping-particle&quot;:&quot;&quot;},{&quot;family&quot;:&quot;Wardell&quot;,&quot;given&quot;:&quot;Christopher P&quot;,&quot;parse-names&quot;:false,&quot;dropping-particle&quot;:&quot;&quot;,&quot;non-dropping-particle&quot;:&quot;&quot;},{&quot;family&quot;:&quot;Ashby&quot;,&quot;given&quot;:&quot;T. Cody&quot;,&quot;parse-names&quot;:false,&quot;dropping-particle&quot;:&quot;&quot;,&quot;non-dropping-particle&quot;:&quot;&quot;},{&quot;family&quot;:&quot;Bauer&quot;,&quot;given&quot;:&quot;Michael&quot;,&quot;parse-names&quot;:false,&quot;dropping-particle&quot;:&quot;&quot;,&quot;non-dropping-particle&quot;:&quot;&quot;},{&quot;family&quot;:&quot;Davies&quot;,&quot;given&quot;:&quot;Faith&quot;,&quot;parse-names&quot;:false,&quot;dropping-particle&quot;:&quot;&quot;,&quot;non-dropping-particle&quot;:&quot;&quot;},{&quot;family&quot;:&quot;Rosenthal&quot;,&quot;given&quot;:&quot;Adam&quot;,&quot;parse-names&quot;:false,&quot;dropping-particle&quot;:&quot;&quot;,&quot;non-dropping-particle&quot;:&quot;&quot;},{&quot;family&quot;:&quot;Wang&quot;,&quot;given&quot;:&quot;Hongwei&quot;,&quot;parse-names&quot;:false,&quot;dropping-particle&quot;:&quot;&quot;,&quot;non-dropping-particle&quot;:&quot;&quot;},{&quot;family&quot;:&quot;Qu&quot;,&quot;given&quot;:&quot;Pingping&quot;,&quot;parse-names&quot;:false,&quot;dropping-particle&quot;:&quot;&quot;,&quot;non-dropping-particle&quot;:&quot;&quot;},{&quot;family&quot;:&quot;Hoering&quot;,&quot;given&quot;:&quot;Antje&quot;,&quot;parse-names&quot;:false,&quot;dropping-particle&quot;:&quot;&quot;,&quot;non-dropping-particle&quot;:&quot;&quot;},{&quot;family&quot;:&quot;Samur&quot;,&quot;given&quot;:&quot;Mehmet&quot;,&quot;parse-names&quot;:false,&quot;dropping-particle&quot;:&quot;&quot;,&quot;non-dropping-particle&quot;:&quot;&quot;},{&quot;family&quot;:&quot;Towfic&quot;,&quot;given&quot;:&quot;Fadi&quot;,&quot;parse-names&quot;:false,&quot;dropping-particle&quot;:&quot;&quot;,&quot;non-dropping-particle&quot;:&quot;&quot;},{&quot;family&quot;:&quot;Ortiz&quot;,&quot;given&quot;:&quot;Maria&quot;,&quot;parse-names&quot;:false,&quot;dropping-particle&quot;:&quot;&quot;,&quot;non-dropping-particle&quot;:&quot;&quot;},{&quot;family&quot;:&quot;Flynt&quot;,&quot;given&quot;:&quot;Erin&quot;,&quot;parse-names&quot;:false,&quot;dropping-particle&quot;:&quot;&quot;,&quot;non-dropping-particle&quot;:&quot;&quot;},{&quot;family&quot;:&quot;Yu&quot;,&quot;given&quot;:&quot;Zhinuan&quot;,&quot;parse-names&quot;:false,&quot;dropping-particle&quot;:&quot;&quot;,&quot;non-dropping-particle&quot;:&quot;&quot;},{&quot;family&quot;:&quot;Yang&quot;,&quot;given&quot;:&quot;Zhihong&quot;,&quot;parse-names&quot;:false,&quot;dropping-particle&quot;:&quot;&quot;,&quot;non-dropping-particle&quot;:&quot;&quot;},{&quot;family&quot;:&quot;Rozelle&quot;,&quot;given&quot;:&quot;Dan&quot;,&quot;parse-names&quot;:false,&quot;dropping-particle&quot;:&quot;&quot;,&quot;non-dropping-particle&quot;:&quot;&quot;},{&quot;family&quot;:&quot;Obenauer&quot;,&quot;given&quot;:&quot;John&quot;,&quot;parse-names&quot;:false,&quot;dropping-particle&quot;:&quot;&quot;,&quot;non-dropping-particle&quot;:&quot;&quot;},{&quot;family&quot;:&quot;Trotter&quot;,&quot;given&quot;:&quot;Matthew&quot;,&quot;parse-names&quot;:false,&quot;dropping-particle&quot;:&quot;&quot;,&quot;non-dropping-particle&quot;:&quot;&quot;},{&quot;family&quot;:&quot;Auclair&quot;,&quot;given&quot;:&quot;Daniel&quot;,&quot;parse-names&quot;:false,&quot;dropping-particle&quot;:&quot;&quot;,&quot;non-dropping-particle&quot;:&quot;&quot;},{&quot;family&quot;:&quot;Keats&quot;,&quot;given&quot;:&quot;Jonathan&quot;,&quot;parse-names&quot;:false,&quot;dropping-particle&quot;:&quot;&quot;,&quot;non-dropping-particle&quot;:&quot;&quot;},{&quot;family&quot;:&quot;Bolli&quot;,&quot;given&quot;:&quot;Niccolo&quot;,&quot;parse-names&quot;:false,&quot;dropping-particle&quot;:&quot;&quot;,&quot;non-dropping-particle&quot;:&quot;&quot;},{&quot;family&quot;:&quot;Fulciniti&quot;,&quot;given&quot;:&quot;Mariateresa&quot;,&quot;parse-names&quot;:false,&quot;dropping-particle&quot;:&quot;&quot;,&quot;non-dropping-particle&quot;:&quot;&quot;},{&quot;family&quot;:&quot;Szalat&quot;,&quot;given&quot;:&quot;Raphael&quot;,&quot;parse-names&quot;:false,&quot;dropping-particle&quot;:&quot;&quot;,&quot;non-dropping-particle&quot;:&quot;&quot;},{&quot;family&quot;:&quot;Moreau&quot;,&quot;given&quot;:&quot;Phillipe&quot;,&quot;parse-names&quot;:false,&quot;dropping-particle&quot;:&quot;&quot;,&quot;non-dropping-particle&quot;:&quot;&quot;},{&quot;family&quot;:&quot;Durie&quot;,&quot;given&quot;:&quot;Brian&quot;,&quot;parse-names&quot;:false,&quot;dropping-particle&quot;:&quot;&quot;,&quot;non-dropping-particle&quot;:&quot;&quot;},{&quot;family&quot;:&quot;Stewart&quot;,&quot;given&quot;:&quot;A. Keith&quot;,&quot;parse-names&quot;:false,&quot;dropping-particle&quot;:&quot;&quot;,&quot;non-dropping-particle&quot;:&quot;&quot;},{&quot;family&quot;:&quot;Goldschmidt&quot;,&quot;given&quot;:&quot;Hartmut&quot;,&quot;parse-names&quot;:false,&quot;dropping-particle&quot;:&quot;&quot;,&quot;non-dropping-particle&quot;:&quot;&quot;},{&quot;family&quot;:&quot;Raab&quot;,&quot;given&quot;:&quot;Marc S&quot;,&quot;parse-names&quot;:false,&quot;dropping-particle&quot;:&quot;&quot;,&quot;non-dropping-particle&quot;:&quot;&quot;},{&quot;family&quot;:&quot;Einsele&quot;,&quot;given&quot;:&quot;Hermann&quot;,&quot;parse-names&quot;:false,&quot;dropping-particle&quot;:&quot;&quot;,&quot;non-dropping-particle&quot;:&quot;&quot;},{&quot;family&quot;:&quot;Sonneveld&quot;,&quot;given&quot;:&quot;Pieter&quot;,&quot;parse-names&quot;:false,&quot;dropping-particle&quot;:&quot;&quot;,&quot;non-dropping-particle&quot;:&quot;&quot;},{&quot;family&quot;:&quot;San Miguel&quot;,&quot;given&quot;:&quot;Jesus&quot;,&quot;parse-names&quot;:false,&quot;dropping-particle&quot;:&quot;&quot;,&quot;non-dropping-particle&quot;:&quot;&quot;},{&quot;family&quot;:&quot;Lonial&quot;,&quot;given&quot;:&quot;Sagar&quot;,&quot;parse-names&quot;:false,&quot;dropping-particle&quot;:&quot;&quot;,&quot;non-dropping-particle&quot;:&quot;&quot;},{&quot;family&quot;:&quot;Jackson&quot;,&quot;given&quot;:&quot;Graham H&quot;,&quot;parse-names&quot;:false,&quot;dropping-particle&quot;:&quot;&quot;,&quot;non-dropping-particle&quot;:&quot;&quot;},{&quot;family&quot;:&quot;Anderson&quot;,&quot;given&quot;:&quot;Kenneth C&quot;,&quot;parse-names&quot;:false,&quot;dropping-particle&quot;:&quot;&quot;,&quot;non-dropping-particle&quot;:&quot;&quot;},{&quot;family&quot;:&quot;Avet-Loiseau&quot;,&quot;given&quot;:&quot;Herve&quot;,&quot;parse-names&quot;:false,&quot;dropping-particle&quot;:&quot;&quot;,&quot;non-dropping-particle&quot;:&quot;&quot;},{&quot;family&quot;:&quot;Munshi&quot;,&quot;given&quot;:&quot;Nikhil&quot;,&quot;parse-names&quot;:false,&quot;dropping-particle&quot;:&quot;&quot;,&quot;non-dropping-particle&quot;:&quot;&quot;},{&quot;family&quot;:&quot;Thakurta&quot;,&quot;given&quot;:&quot;Anjan&quot;,&quot;parse-names&quot;:false,&quot;dropping-particle&quot;:&quot;&quot;,&quot;non-dropping-particle&quot;:&quot;&quot;},{&quot;family&quot;:&quot;Morgan&quot;,&quot;given&quot;:&quot;Gareth&quot;,&quot;parse-names&quot;:false,&quot;dropping-particle&quot;:&quot;&quot;,&quot;non-dropping-particle&quot;:&quot;&quot;}],&quot;container-title&quot;:&quot;Leukemia&quot;,&quot;accessed&quot;:{&quot;date-parts&quot;:[[2020,2,28]]},&quot;DOI&quot;:&quot;10.1038/s41375-018-0196-8&quot;,&quot;ISSN&quot;:&quot;1476-5551&quot;,&quot;PMID&quot;:&quot;29967379&quot;,&quot;URL&quot;:&quot;https://doi.org/10.1038/s41375-018-0196-8&quot;,&quot;issued&quot;:{&quot;date-parts&quot;:[[2019]]},&quot;page&quot;:&quot;159-170&quot;,&quot;abstract&quot;:&quot;Patients with newly diagnosed multiple myeloma (NDMM) with high-risk disease are in need of new treatment strategies to improve the outcomes. Multiple clinical, cytogenetic, or gene expression features have been used to identify high-risk patients, each of which has significant weaknesses. Inclusion of molecular features into risk stratification could resolve the current challenges. In a genome-wide analysis of the largest set of molecular and clinical data established to date from NDMM, as part of the Myeloma Genome Project, we have defined DNA drivers of aggressive clinical behavior. Whole-genome and exome data from 1273 NDMM patients identified genetic factors that contribute significantly to progression free survival (PFS) and overall survival (OS) (cumulative R2 = 18.4% and 25.2%, respectively). Integrating DNA drivers and clinical data into a Cox model using 784 patients with ISS, age, PFS, OS, and genomic data, the model has a cumlative R2 of 34.3% for PFS and 46.5% for OS. A high-risk subgroup was defined by recursive partitioning using either a) bi-allelic TP53 inactivation or b) amplification (≥4 copies) of CKS1B (1q21) on the background of International Staging System III, comprising 6.1% of the population (median PFS = 15.4 months; OS = 20.7 months) that was validated in an independent dataset. Double-Hit patients have a dire prognosis despite modern therapies and should be considered for novel therapeutic approaches.&quot;,&quot;issue&quot;:&quot;1&quot;,&quot;volume&quot;:&quot;33&quot;},&quot;isTemporary&quot;:false}],&quot;citationID&quot;:&quot;MENDELEY_CITATION_2d0c03c5-ab48-4a1a-a52e-f8a6662d1313&quot;,&quot;manualOverride&quot;:{&quot;isManuallyOverriden&quot;:false,&quot;manualOverrideText&quot;:&quot;&quot;,&quot;citeprocText&quot;:&quot;&lt;sup&gt;49,87,88,90&lt;/sup&gt;&quot;}},{&quot;properties&quot;:{&quot;noteIndex&quot;:0},&quot;citationID&quot;:&quot;MENDELEY_CITATION_e36a13ee-010a-40a8-92e5-d2df5a366f20&quot;,&quot;isEdited&quot;:true,&quot;citationItems&quot;:[{&quot;id&quot;:&quot;7777bcad-3409-3f8f-83cd-40f1d22e0b5c&quot;,&quot;itemData&quot;:{&quot;type&quot;:&quot;article-journal&quot;,&quot;id&quot;:&quot;7777bcad-3409-3f8f-83cd-40f1d22e0b5c&quot;,&quot;title&quot;:&quot;Cancer statistics, 2020.&quot;,&quot;author&quot;:[{&quot;family&quot;:&quot;Siegel&quot;,&quot;given&quot;:&quot;Rebecca L.&quot;,&quot;parse-names&quot;:false,&quot;dropping-particle&quot;:&quot;&quot;,&quot;non-dropping-particle&quot;:&quot;&quot;},{&quot;family&quot;:&quot;Miller&quot;,&quot;given&quot;:&quot;Kimberly D.&quot;,&quot;parse-names&quot;:false,&quot;dropping-particle&quot;:&quot;&quot;,&quot;non-dropping-particle&quot;:&quot;&quot;},{&quot;family&quot;:&quot;Jemal&quot;,&quot;given&quot;:&quot;Ahmedin&quot;,&quot;parse-names&quot;:false,&quot;dropping-particle&quot;:&quot;&quot;,&quot;non-dropping-particle&quot;:&quot;&quot;}],&quot;container-title&quot;:&quot;CA: a cancer journal for clinicians&quot;,&quot;accessed&quot;:{&quot;date-parts&quot;:[[2020,3,25]]},&quot;DOI&quot;:&quot;10.3322/caac.21590&quot;,&quot;ISSN&quot;:&quot;1542-4863&quot;,&quot;PMID&quot;:&quot;31912902&quot;,&quot;URL&quot;:&quot;https://onlinelibrary.wiley.com/doi/abs/10.3322/caac.21590&quot;,&quot;issued&quot;:{&quot;date-parts&quot;:[[2020,1,8]]},&quot;page&quot;:&quot;7-30&quot;,&quot;abstract&quot;:&quot;Each year, the American Cancer Society estimates the numbers of new cancer cases and deaths that will occur in the United States and compiles the most recent data on population-based cancer occurrence. Incidence data (through 2016) were collected by the Surveillance, Epidemiology, and End Results Program; the National Program of Cancer Registries; and the North American Association of Central Cancer Registries. Mortality data (through 2017) were collected by the National Center for Health Statistics. In 2020, 1,806,590 new cancer cases and 606,520 cancer deaths are projected to occur in the United States. The cancer death rate rose until 1991, then fell continuously through 2017, resulting in an overall decline of 29% that translates into an estimated 2.9 million fewer cancer deaths than would have occurred if peak rates had persisted. This progress is driven by long-term declines in death rates for the 4 leading cancers (lung, colorectal, breast, prostate); however, over the past decade (2008-2017), reductions slowed for female breast and colorectal cancers, and halted for prostate cancer. In contrast, declines accelerated for lung cancer, from 3% annually during 2008 through 2013 to 5% during 2013 through 2017 in men and from 2% to almost 4% in women, spurring the largest ever single-year drop in overall cancer mortality of 2.2% from 2016 to 2017. Yet lung cancer still caused more deaths in 2017 than breast, prostate, colorectal, and brain cancers combined. Recent mortality declines were also dramatic for melanoma of the skin in the wake of US Food and Drug Administration approval of new therapies for metastatic disease, escalating to 7% annually during 2013 through 2017 from 1% during 2006 through 2010 in men and women aged 50 to 64 years and from 2% to 3% in those aged 20 to 49 years; annual declines of 5% to 6% in individuals aged 65 years and older are particularly striking because rates in this age group were increasing prior to 2013. It is also notable that long-term rapid increases in liver cancer mortality have attenuated in women and stabilized in men. In summary, slowing momentum for some cancers amenable to early detection is juxtaposed with notable gains for other common cancers.&quot;,&quot;publisher&quot;:&quot;Wiley&quot;,&quot;issue&quot;:&quot;1&quot;,&quot;volume&quot;:&quot;70&quot;},&quot;isTemporary&quot;:false}],&quot;manualOverride&quot;:{&quot;isManuallyOverriden&quot;:false,&quot;manualOverrideText&quot;:&quot;&quot;,&quot;citeprocText&quot;:&quot;&lt;sup&gt;94&lt;/sup&gt;&quot;}},{&quot;properties&quot;:{&quot;noteIndex&quot;:0},&quot;citationID&quot;:&quot;MENDELEY_CITATION_b9cf46b1-d506-49cd-b644-e6cfaea71807&quot;,&quot;isEdited&quot;:false,&quot;citationItems&quot;:[{&quot;id&quot;:&quot;7777bcad-3409-3f8f-83cd-40f1d22e0b5c&quot;,&quot;itemData&quot;:{&quot;type&quot;:&quot;article-journal&quot;,&quot;id&quot;:&quot;7777bcad-3409-3f8f-83cd-40f1d22e0b5c&quot;,&quot;title&quot;:&quot;Cancer statistics, 2020.&quot;,&quot;author&quot;:[{&quot;family&quot;:&quot;Siegel&quot;,&quot;given&quot;:&quot;Rebecca L.&quot;,&quot;parse-names&quot;:false,&quot;dropping-particle&quot;:&quot;&quot;,&quot;non-dropping-particle&quot;:&quot;&quot;},{&quot;family&quot;:&quot;Miller&quot;,&quot;given&quot;:&quot;Kimberly D.&quot;,&quot;parse-names&quot;:false,&quot;dropping-particle&quot;:&quot;&quot;,&quot;non-dropping-particle&quot;:&quot;&quot;},{&quot;family&quot;:&quot;Jemal&quot;,&quot;given&quot;:&quot;Ahmedin&quot;,&quot;parse-names&quot;:false,&quot;dropping-particle&quot;:&quot;&quot;,&quot;non-dropping-particle&quot;:&quot;&quot;}],&quot;container-title&quot;:&quot;CA: a cancer journal for clinicians&quot;,&quot;accessed&quot;:{&quot;date-parts&quot;:[[2020,3,25]]},&quot;DOI&quot;:&quot;10.3322/caac.21590&quot;,&quot;ISSN&quot;:&quot;1542-4863&quot;,&quot;PMID&quot;:&quot;31912902&quot;,&quot;URL&quot;:&quot;https://onlinelibrary.wiley.com/doi/abs/10.3322/caac.21590&quot;,&quot;issued&quot;:{&quot;date-parts&quot;:[[2020,1,8]]},&quot;page&quot;:&quot;7-30&quot;,&quot;abstract&quot;:&quot;Each year, the American Cancer Society estimates the numbers of new cancer cases and deaths that will occur in the United States and compiles the most recent data on population-based cancer occurrence. Incidence data (through 2016) were collected by the Surveillance, Epidemiology, and End Results Program; the National Program of Cancer Registries; and the North American Association of Central Cancer Registries. Mortality data (through 2017) were collected by the National Center for Health Statistics. In 2020, 1,806,590 new cancer cases and 606,520 cancer deaths are projected to occur in the United States. The cancer death rate rose until 1991, then fell continuously through 2017, resulting in an overall decline of 29% that translates into an estimated 2.9 million fewer cancer deaths than would have occurred if peak rates had persisted. This progress is driven by long-term declines in death rates for the 4 leading cancers (lung, colorectal, breast, prostate); however, over the past decade (2008-2017), reductions slowed for female breast and colorectal cancers, and halted for prostate cancer. In contrast, declines accelerated for lung cancer, from 3% annually during 2008 through 2013 to 5% during 2013 through 2017 in men and from 2% to almost 4% in women, spurring the largest ever single-year drop in overall cancer mortality of 2.2% from 2016 to 2017. Yet lung cancer still caused more deaths in 2017 than breast, prostate, colorectal, and brain cancers combined. Recent mortality declines were also dramatic for melanoma of the skin in the wake of US Food and Drug Administration approval of new therapies for metastatic disease, escalating to 7% annually during 2013 through 2017 from 1% during 2006 through 2010 in men and women aged 50 to 64 years and from 2% to 3% in those aged 20 to 49 years; annual declines of 5% to 6% in individuals aged 65 years and older are particularly striking because rates in this age group were increasing prior to 2013. It is also notable that long-term rapid increases in liver cancer mortality have attenuated in women and stabilized in men. In summary, slowing momentum for some cancers amenable to early detection is juxtaposed with notable gains for other common cancers.&quot;,&quot;publisher&quot;:&quot;Wiley&quot;,&quot;issue&quot;:&quot;1&quot;,&quot;volume&quot;:&quot;70&quot;},&quot;isTemporary&quot;:false},{&quot;id&quot;:&quot;16b98273-d6c9-3261-80a7-c9e13a17711a&quot;,&quot;itemData&quot;:{&quot;type&quot;:&quot;article-journal&quot;,&quot;id&quot;:&quot;16b98273-d6c9-3261-80a7-c9e13a17711a&quot;,&quot;title&quot;:&quot;Lung cancer incidence trends by gender, race and histology in the United States, 1973-2010.&quot;,&quot;author&quot;:[{&quot;family&quot;:&quot;Meza&quot;,&quot;given&quot;:&quot;Rafael&quot;,&quot;parse-names&quot;:false,&quot;dropping-particle&quot;:&quot;&quot;,&quot;non-dropping-particle&quot;:&quot;&quot;},{&quot;family&quot;:&quot;Meernik&quot;,&quot;given&quot;:&quot;Clare&quot;,&quot;parse-names&quot;:false,&quot;dropping-particle&quot;:&quot;&quot;,&quot;non-dropping-particle&quot;:&quot;&quot;},{&quot;family&quot;:&quot;Jeon&quot;,&quot;given&quot;:&quot;Jihyoun&quot;,&quot;parse-names&quot;:false,&quot;dropping-particle&quot;:&quot;&quot;,&quot;non-dropping-particle&quot;:&quot;&quot;},{&quot;family&quot;:&quot;Cote&quot;,&quot;given&quot;:&quot;Michele L&quot;,&quot;parse-names&quot;:false,&quot;dropping-particle&quot;:&quot;&quot;,&quot;non-dropping-particle&quot;:&quot;&quot;}],&quot;container-title&quot;:&quot;PloS one&quot;,&quot;accessed&quot;:{&quot;date-parts&quot;:[[2020,3,25]]},&quot;DOI&quot;:&quot;10.1371/journal.pone.0121323&quot;,&quot;ISSN&quot;:&quot;1932-6203&quot;,&quot;PMID&quot;:&quot;25822850&quot;,&quot;URL&quot;:&quot;http://seer.cancer.gov/data/&quot;,&quot;issued&quot;:{&quot;date-parts&quot;:[[2015]]},&quot;page&quot;:&quot;e0121323&quot;,&quot;abstract&quot;:&quot;BACKGROUND Lung cancer (LC) incidence in the United States (US) continues to decrease but with significant differences by histology, gender and race. Whereas squamous, large and small cell carcinoma rates have been decreasing since the mid-80s, adenocarcinoma rates remain stable in males and continue to increase in females, with large racial disparities. We analyzed LC incidence trends by histology in the US with an emphasis on gender and racial differences. METHODS LC incidence rates from 1973-2010 were obtained from the SEER cancer registry. Age-adjusted incidence trends of five major histological types by gender and race were evaluated using joinpoint regression. Trends of LC histology and stage distributions from 2005-2010 were analyzed. RESULTS US LC incidence varies by histology. Squamous, large and small cell carcinoma rates continue to decrease for all gender/race combinations, whereas adenocarcinoma rates remain relatively constant in males and increasing in females. An apparent recent increase in the incidence of squamous cell carcinoma and adenocarcinoma since 2005 can be explained by a concomitant decrease in the number of cases classified as other non-small cell carcinoma. Black males continue to be disproportionally affected by squamous LCs, and blacks continue to be diagnosed with more advanced cancers than whites. CONCLUSIONS LC incidence by histology continues to change over time. Additional variations are expected as screening becomes disseminated. It is important to continue to monitor LC rates to evaluate the impact of screening on current trends, assess the continuing benefits of tobacco control, and focus efforts on reducing racial disparities.&quot;,&quot;issue&quot;:&quot;3&quot;,&quot;volume&quot;:&quot;10&quot;},&quot;isTemporary&quot;:false}],&quot;manualOverride&quot;:{&quot;isManuallyOverriden&quot;:false,&quot;manualOverrideText&quot;:&quot;&quot;,&quot;citeprocText&quot;:&quot;&lt;sup&gt;94,95&lt;/sup&gt;&quot;}},{&quot;properties&quot;:{&quot;noteIndex&quot;:0},&quot;citationID&quot;:&quot;MENDELEY_CITATION_e446312a-2a21-4ed4-9393-a97dc23ddb9d&quot;,&quot;isEdited&quot;:false,&quot;citationItems&quot;:[{&quot;id&quot;:&quot;c9355afd-e526-31e0-965b-65c29ca97bb2&quot;,&quot;itemData&quot;:{&quot;type&quot;:&quot;article-journal&quot;,&quot;id&quot;:&quot;c9355afd-e526-31e0-965b-65c29ca97bb2&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family&quot;:&quot;Behjati&quot;,&quot;given&quot;:&quot;Sam&quot;,&quot;parse-names&quot;:false,&quot;dropping-particle&quot;:&quot;&quot;,&quot;non-dropping-particle&quot;:&quot;&quot;},{&quot;family&quot;:&quot;Biankin&quot;,&quot;given&quot;:&quot;Andrew&quot;,&quot;parse-names&quot;:false,&quot;dropping-particle&quot;:&quot;v.&quot;,&quot;non-dropping-particle&quot;:&quot;&quot;},{&quot;family&quot;:&quot;Bignell&quot;,&quot;given&quot;:&quot;Graham R.&quot;,&quot;parse-names&quot;:false,&quot;dropping-particle&quot;:&quot;&quot;,&quot;non-dropping-particle&quot;:&quot;&quot;},{&quot;family&quot;:&quot;Bolli&quot;,&quot;given&quot;:&quot;Niccolò&quot;,&quot;parse-names&quot;:false,&quot;dropping-particle&quot;:&quot;&quot;,&quot;non-dropping-particle&quot;:&quot;&quot;},{&quot;family&quot;:&quot;Borg&quot;,&quot;given&quot;:&quot;Ake&quot;,&quot;parse-names&quot;:false,&quot;dropping-particle&quot;:&quot;&quot;,&quot;non-dropping-particle&quot;:&quot;&quot;},{&quot;family&quot;:&quot;Børresen-Dale&quot;,&quot;given&quot;:&quot;Anne-Lise&quot;,&quot;parse-names&quot;:false,&quot;dropping-particle&quot;:&quot;&quot;,&quot;non-dropping-particle&quot;:&quot;&quot;},{&quot;family&quot;:&quot;Boyault&quot;,&quot;given&quot;:&quot;Sandrine&quot;,&quot;parse-names&quot;:false,&quot;dropping-particle&quot;:&quot;&quot;,&quot;non-dropping-particle&quot;:&quot;&quot;},{&quot;family&quot;:&quot;Burkhardt&quot;,&quot;given&quot;:&quot;Birgit&quot;,&quot;parse-names&quot;:false,&quot;dropping-particle&quot;:&quot;&quot;,&quot;non-dropping-particle&quot;:&quot;&quot;},{&quot;family&quot;:&quot;Butler&quot;,&quot;given&quot;:&quot;Adam P.&quot;,&quot;parse-names&quot;:false,&quot;dropping-particle&quot;:&quot;&quot;,&quot;non-dropping-particle&quot;:&quot;&quot;},{&quot;family&quot;:&quot;Caldas&quot;,&quot;given&quot;:&quot;Carlos&quot;,&quot;parse-names&quot;:false,&quot;dropping-particle&quot;:&quot;&quot;,&quot;non-dropping-particle&quot;:&quot;&quot;},{&quot;family&quot;:&quot;Davies&quot;,&quot;given&quot;:&quot;Helen R.&quot;,&quot;parse-names&quot;:false,&quot;dropping-particle&quot;:&quot;&quot;,&quot;non-dropping-particle&quot;:&quot;&quot;},{&quot;family&quot;:&quot;Desmedt&quot;,&quot;given&quot;:&quot;Christine&quot;,&quot;parse-names&quot;:false,&quot;dropping-particle&quot;:&quot;&quot;,&quot;non-dropping-particle&quot;:&quot;&quot;},{&quot;family&quot;:&quot;Eils&quot;,&quot;given&quot;:&quot;Roland&quot;,&quot;parse-names&quot;:false,&quot;dropping-particle&quot;:&quot;&quot;,&quot;non-dropping-particle&quot;:&quot;&quot;},{&quot;family&quot;:&quot;Eyfjörd&quot;,&quot;given&quot;:&quot;Jórunn Erla&quot;,&quot;parse-names&quot;:false,&quot;dropping-particle&quot;:&quot;&quot;,&quot;non-dropping-particle&quot;:&quot;&quot;},{&quot;family&quot;:&quot;Foekens&quot;,&quot;given&quot;:&quot;John A.&quot;,&quot;parse-names&quot;:false,&quot;dropping-particle&quot;:&quot;&quot;,&quot;non-dropping-particle&quot;:&quot;&quot;},{&quot;family&quot;:&quot;Greaves&quot;,&quot;given&quot;:&quot;Mel&quot;,&quot;parse-names&quot;:false,&quot;dropping-particle&quot;:&quot;&quot;,&quot;non-dropping-particle&quot;:&quot;&quot;},{&quot;family&quot;:&quot;Hosoda&quot;,&quot;given&quot;:&quot;Fumie&quot;,&quot;parse-names&quot;:false,&quot;dropping-particle&quot;:&quot;&quot;,&quot;non-dropping-particle&quot;:&quot;&quot;},{&quot;family&quot;:&quot;Hutter&quot;,&quot;given&quot;:&quot;Barbara&quot;,&quot;parse-names&quot;:false,&quot;dropping-particle&quot;:&quot;&quot;,&quot;non-dropping-particle&quot;:&quot;&quot;},{&quot;family&quot;:&quot;Ilicic&quot;,&quot;given&quot;:&quot;Tomislav&quot;,&quot;parse-names&quot;:false,&quot;dropping-particle&quot;:&quot;&quot;,&quot;non-dropping-particle&quot;:&quot;&quot;},{&quot;family&quot;:&quot;Imbeaud&quot;,&quot;given&quot;:&quot;Sandrine&quot;,&quot;parse-names&quot;:false,&quot;dropping-particle&quot;:&quot;&quot;,&quot;non-dropping-particle&quot;:&quot;&quot;},{&quot;family&quot;:&quot;Imielinski&quot;,&quot;given&quot;:&quot;Marcin&quot;,&quot;parse-names&quot;:false,&quot;dropping-particle&quot;:&quot;&quot;,&quot;non-dropping-particle&quot;:&quot;&quot;},{&quot;family&quot;:&quot;Imielinsk&quot;,&quot;given&quot;:&quot;Marcin&quot;,&quot;parse-names&quot;:false,&quot;dropping-particle&quot;:&quot;&quot;,&quot;non-dropping-particle&quot;:&quot;&quot;},{&quot;family&quot;:&quot;Jäger&quot;,&quot;given&quot;:&quot;Natalie&quot;,&quot;parse-names&quot;:false,&quot;dropping-particle&quot;:&quot;&quot;,&quot;non-dropping-particle&quot;:&quot;&quot;},{&quot;family&quot;:&quot;Jones&quot;,&quot;given&quot;:&quot;David T W&quot;,&quot;parse-names&quot;:false,&quot;dropping-particle&quot;:&quot;&quot;,&quot;non-dropping-particle&quot;:&quot;&quot;},{&quot;family&quot;:&quot;Jones&quot;,&quot;given&quot;:&quot;David&quot;,&quot;parse-names&quot;:false,&quot;dropping-particle&quot;:&quot;&quot;,&quot;non-dropping-particle&quot;:&quot;&quot;},{&quot;family&quot;:&quot;Knappskog&quot;,&quot;given&quot;:&quot;Stian&quot;,&quot;parse-names&quot;:false,&quot;dropping-particle&quot;:&quot;&quot;,&quot;non-dropping-particle&quot;:&quot;&quot;},{&quot;family&quot;:&quot;Kool&quot;,&quot;given&quot;:&quot;Marcel&quot;,&quot;parse-names&quot;:false,&quot;dropping-particle&quot;:&quot;&quot;,&quot;non-dropping-particle&quot;:&quot;&quot;},{&quot;family&quot;:&quot;Lakhani&quot;,&quot;given&quot;:&quot;Sunil R.&quot;,&quot;parse-names&quot;:false,&quot;dropping-particle&quot;:&quot;&quot;,&quot;non-dropping-particle&quot;:&quot;&quot;},{&quot;family&quot;:&quot;López-Otín&quot;,&quot;given&quot;:&quot;Carlos&quot;,&quot;parse-names&quot;:false,&quot;dropping-particle&quot;:&quot;&quot;,&quot;non-dropping-particle&quot;:&quot;&quot;},{&quot;family&quot;:&quot;Martin&quot;,&quot;given&quot;:&quot;Sancha&quot;,&quot;parse-names&quot;:false,&quot;dropping-particle&quot;:&quot;&quot;,&quot;non-dropping-particle&quot;:&quot;&quot;},{&quot;family&quot;:&quot;Munshi&quot;,&quot;given&quot;:&quot;Nikhil C.&quot;,&quot;parse-names&quot;:false,&quot;dropping-particle&quot;:&quot;&quot;,&quot;non-dropping-particle&quot;:&quot;&quot;},{&quot;family&quot;:&quot;Nakamura&quot;,&quot;given&quot;:&quot;Hiromi&quot;,&quot;parse-names&quot;:false,&quot;dropping-particle&quot;:&quot;&quot;,&quot;non-dropping-particle&quot;:&quot;&quot;},{&quot;family&quot;:&quot;Northcott&quot;,&quot;given&quot;:&quot;Paul A.&quot;,&quot;parse-names&quot;:false,&quot;dropping-particle&quot;:&quot;&quot;,&quot;non-dropping-particle&quot;:&quot;&quot;},{&quot;family&quot;:&quot;Pajic&quot;,&quot;given&quot;:&quot;Marina&quot;,&quot;parse-names&quot;:false,&quot;dropping-particle&quot;:&quot;&quot;,&quot;non-dropping-particle&quot;:&quot;&quot;},{&quot;family&quot;:&quot;Papaemmanuil&quot;,&quot;given&quot;:&quot;Elli&quot;,&quot;parse-names&quot;:false,&quot;dropping-particle&quot;:&quot;&quot;,&quot;non-dropping-particle&quot;:&quot;&quot;},{&quot;family&quot;:&quot;Paradiso&quot;,&quot;given&quot;:&quot;Angelo&quot;,&quot;parse-names&quot;:false,&quot;dropping-particle&quot;:&quot;&quot;,&quot;non-dropping-particle&quot;:&quot;&quot;},{&quot;family&quot;:&quot;Pearson&quot;,&quot;given&quot;:&quot;John&quot;,&quot;parse-names&quot;:false,&quot;dropping-particle&quot;:&quot;v.&quot;,&quot;non-dropping-particle&quot;:&quot;&quot;},{&quot;family&quot;:&quot;Puente&quot;,&quot;given&quot;:&quot;Xose S.&quot;,&quot;parse-names&quot;:false,&quot;dropping-particle&quot;:&quot;&quot;,&quot;non-dropping-particle&quot;:&quot;&quot;},{&quot;family&quot;:&quot;Raine&quot;,&quot;given&quot;:&quot;Keiran&quot;,&quot;parse-names&quot;:false,&quot;dropping-particle&quot;:&quot;&quot;,&quot;non-dropping-particle&quot;:&quot;&quot;},{&quot;family&quot;:&quot;Ramakrishna&quot;,&quot;given&quot;:&quot;Manasa&quot;,&quot;parse-names&quot;:false,&quot;dropping-particle&quot;:&quot;&quot;,&quot;non-dropping-particle&quot;:&quot;&quot;},{&quot;family&quot;:&quot;Richardson&quot;,&quot;given&quot;:&quot;Andrea L.&quot;,&quot;parse-names&quot;:false,&quot;dropping-particle&quot;:&quot;&quot;,&quot;non-dropping-particle&quot;:&quot;&quot;},{&quot;family&quot;:&quot;Richter&quot;,&quot;given&quot;:&quot;Julia&quot;,&quot;parse-names&quot;:false,&quot;dropping-particle&quot;:&quot;&quot;,&quot;non-dropping-particle&quot;:&quot;&quot;},{&quot;family&quot;:&quot;Rosenstiel&quot;,&quot;given&quot;:&quot;Philip&quot;,&quot;parse-names&quot;:false,&quot;dropping-particle&quot;:&quot;&quot;,&quot;non-dropping-particle&quot;:&quot;&quot;},{&quot;family&quot;:&quot;Schlesner&quot;,&quot;given&quot;:&quot;Matthias&quot;,&quot;parse-names&quot;:false,&quot;dropping-particle&quot;:&quot;&quot;,&quot;non-dropping-particle&quot;:&quot;&quot;},{&quot;family&quot;:&quot;Schumacher&quot;,&quot;given&quot;:&quot;Ton N.&quot;,&quot;parse-names&quot;:false,&quot;dropping-particle&quot;:&quot;&quot;,&quot;non-dropping-particle&quot;:&quot;&quot;},{&quot;family&quot;:&quot;Span&quot;,&quot;given&quot;:&quot;Paul N.&quot;,&quot;parse-names&quot;:false,&quot;dropping-particle&quot;:&quot;&quot;,&quot;non-dropping-particle&quot;:&quot;&quot;},{&quot;family&quot;:&quot;Teague&quot;,&quot;given&quot;:&quot;Jon W.&quot;,&quot;parse-names&quot;:false,&quot;dropping-particle&quot;:&quot;&quot;,&quot;non-dropping-particle&quot;:&quot;&quot;},{&quot;family&quot;:&quot;Totoki&quot;,&quot;given&quot;:&quot;Yasushi&quot;,&quot;parse-names&quot;:false,&quot;dropping-particle&quot;:&quot;&quot;,&quot;non-dropping-particle&quot;:&quot;&quot;},{&quot;family&quot;:&quot;Tutt&quot;,&quot;given&quot;:&quot;Andrew N J&quot;,&quot;parse-names&quot;:false,&quot;dropping-particle&quot;:&quot;&quot;,&quot;non-dropping-particle&quot;:&quot;&quot;},{&quot;family&quot;:&quot;Valdés-Mas&quot;,&quot;given&quot;:&quot;Rafael&quot;,&quot;parse-names&quot;:false,&quot;dropping-particle&quot;:&quot;&quot;,&quot;non-dropping-particle&quot;:&quot;&quot;},{&quot;family&quot;:&quot;Buuren&quot;,&quot;given&quot;:&quot;Marit M&quot;,&quot;parse-names&quot;:false,&quot;dropping-particle&quot;:&quot;&quot;,&quot;non-dropping-particle&quot;:&quot;van&quot;},{&quot;family&quot;:&quot;'t Veer&quot;,&quot;given&quot;:&quot;Laura&quot;,&quot;parse-names&quot;:false,&quot;dropping-particle&quot;:&quot;&quot;,&quot;non-dropping-particle&quot;:&quot;van&quot;},{&quot;family&quot;:&quot;Vincent-Salomon&quot;,&quot;given&quot;:&quot;Anne&quot;,&quot;parse-names&quot;:false,&quot;dropping-particle&quot;:&quot;&quot;,&quot;non-dropping-particle&quot;:&quot;&quot;},{&quot;family&quot;:&quot;Waddell&quot;,&quot;given&quot;:&quot;Nicola&quot;,&quot;parse-names&quot;:false,&quot;dropping-particle&quot;:&quot;&quot;,&quot;non-dropping-particle&quot;:&quot;&quot;},{&quot;family&quot;:&quot;Yates&quot;,&quot;given&quot;:&quot;Lucy R.&quot;,&quot;parse-names&quot;:false,&quot;dropping-particle&quot;:&quot;&quot;,&quot;non-dropping-particle&quot;:&quot;&quot;},{&quot;family&quot;:&quot;Australian Pancreatic Cancer Genome Initiative&quot;,&quot;given&quot;:&quot;&quot;,&quot;parse-names&quot;:false,&quot;dropping-particle&quot;:&quot;&quot;,&quot;non-dropping-particle&quot;:&quot;&quot;},{&quot;family&quot;:&quot;ICGC Breast Cancer Consortium&quot;,&quot;given&quot;:&quot;&quot;,&quot;parse-names&quot;:false,&quot;dropping-particle&quot;:&quot;&quot;,&quot;non-dropping-particle&quot;:&quot;&quot;},{&quot;family&quot;:&quot;ICGC MMML-Seq Consortium&quot;,&quot;given&quot;:&quot;&quot;,&quot;parse-names&quot;:false,&quot;dropping-particle&quot;:&quot;&quot;,&quot;non-dropping-particle&quot;:&quot;&quot;},{&quot;family&quot;:&quot;ICGC PedBrain&quot;,&quot;given&quot;:&quot;&quot;,&quot;parse-names&quot;:false,&quot;dropping-particle&quot;:&quot;&quot;,&quot;non-dropping-particle&quot;:&quot;&quot;},{&quot;family&quot;:&quot;Zucman-Rossi&quot;,&quot;given&quot;:&quot;Jessica&quot;,&quot;parse-names&quot;:false,&quot;dropping-particle&quot;:&quot;&quot;,&quot;non-dropping-particle&quot;:&quot;&quot;},{&quot;family&quot;:&quot;Futreal&quot;,&quot;given&quot;:&quot;P Andrew&quot;,&quot;parse-names&quot;:false,&quot;dropping-particle&quot;:&quot;&quot;,&quot;non-dropping-particle&quot;:&quot;&quot;},{&quot;family&quot;:&quot;McDermott&quot;,&quot;given&quot;:&quot;Ultan&quot;,&quot;parse-names&quot;:false,&quot;dropping-particle&quot;:&quot;&quot;,&quot;non-dropping-particle&quot;:&quot;&quot;},{&quot;family&quot;:&quot;Lichter&quot;,&quot;given&quot;:&quot;Peter&quot;,&quot;parse-names&quot;:false,&quot;dropping-particle&quot;:&quot;&quot;,&quot;non-dropping-particle&quot;:&quot;&quot;},{&quot;family&quot;:&quot;Meyerson&quot;,&quot;given&quot;:&quot;Matthew&quot;,&quot;parse-names&quot;:false,&quot;dropping-particle&quot;:&quot;&quot;,&quot;non-dropping-particle&quot;:&quot;&quot;},{&quot;family&quot;:&quot;Grimmond&quot;,&quot;given&quot;:&quot;Sean M.&quot;,&quot;parse-names&quot;:false,&quot;dropping-particle&quot;:&quot;&quot;,&quot;non-dropping-particle&quot;:&quot;&quot;},{&quot;family&quot;:&quot;Siebert&quot;,&quot;given&quot;:&quot;Reiner&quot;,&quot;parse-names&quot;:false,&quot;dropping-particle&quot;:&quot;&quot;,&quot;non-dropping-particle&quot;:&quot;&quot;},{&quot;family&quot;:&quot;Campo&quot;,&quot;given&quot;:&quot;Elías&quot;,&quot;parse-names&quot;:false,&quot;dropping-particle&quot;:&quot;&quot;,&quot;non-dropping-particle&quot;:&quot;&quot;},{&quot;family&quot;:&quot;Shibata&quot;,&quot;given&quot;:&quot;Tatsuhiro&quot;,&quot;parse-names&quot;:false,&quot;dropping-particle&quot;:&quot;&quot;,&quot;non-dropping-particle&quot;:&quot;&quot;},{&quot;family&quot;:&quot;Pfister&quot;,&quot;given&quot;:&quot;Stefan M.&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Nature&quot;,&quot;accessed&quot;:{&quot;date-parts&quot;:[[2019,1,2]]},&quot;DOI&quot;:&quot;10.1038/nature12477&quot;,&quot;ISBN&quot;:&quot;1476-4687 (Electronic)\\r0028-0836 (Linking)&quot;,&quot;ISSN&quot;:&quot;1476-4687&quot;,&quot;PMID&quot;:&quot;23945592&quot;,&quot;URL&quot;:&quot;http://www.nature.com/articles/nature12477&quot;,&quot;issued&quot;:{&quot;date-parts&quot;:[[2013,8,22]]},&quot;page&quot;:&quot;415-21&quot;,&quot;abstract&quot;:&quot;All cancers are caused by somatic mutations; however, understanding of the biological processes generating these mutations is limited. The catalogue of somatic mutations from a cancer genome bears the signatures of the mutational processes that have been operative. Here we analysed 4,938,362 mutations from 7,042 cancers and extracted more than 20 distinct mutational signatures. Some are present in many cancer types, notably a signature attributed to the APOBEC family of cytidine deaminases, whereas others are confined to a single cancer class. Certain signatures are associated with age of the patient at cancer diagnosis, known mutagenic exposures or defects in DNA maintenance, but many are of cryptic origin. In addition to these genome-wide mutational signatures, hypermutation localized to small genomic regions, 'kataegis', is found in many cancer types. The results reveal the diversity of mutational processes underlying the development of cancer, with potential implications for understanding of cancer aetiology, prevention and therapy.&quot;,&quot;publisher&quot;:&quot;Nature Publishing Group&quot;,&quot;issue&quot;:&quot;7463&quot;,&quot;volume&quot;:&quot;500&quot;},&quot;isTemporary&quot;:false}],&quot;manualOverride&quot;:{&quot;isManuallyOverriden&quot;:false,&quot;manualOverrideText&quot;:&quot;&quot;,&quot;citeprocText&quot;:&quot;&lt;sup&gt;26&lt;/sup&gt;&quot;}},{&quot;properties&quot;:{&quot;noteIndex&quot;:0},&quot;citationID&quot;:&quot;MENDELEY_CITATION_2450b9f9-e02f-433d-a90b-17a9557ea955&quot;,&quot;isEdited&quot;:true,&quot;citationItems&quot;:[{&quot;id&quot;:&quot;c9355afd-e526-31e0-965b-65c29ca97bb2&quot;,&quot;itemData&quot;:{&quot;type&quot;:&quot;article-journal&quot;,&quot;id&quot;:&quot;c9355afd-e526-31e0-965b-65c29ca97bb2&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family&quot;:&quot;Behjati&quot;,&quot;given&quot;:&quot;Sam&quot;,&quot;parse-names&quot;:false,&quot;dropping-particle&quot;:&quot;&quot;,&quot;non-dropping-particle&quot;:&quot;&quot;},{&quot;family&quot;:&quot;Biankin&quot;,&quot;given&quot;:&quot;Andrew&quot;,&quot;parse-names&quot;:false,&quot;dropping-particle&quot;:&quot;v.&quot;,&quot;non-dropping-particle&quot;:&quot;&quot;},{&quot;family&quot;:&quot;Bignell&quot;,&quot;given&quot;:&quot;Graham R.&quot;,&quot;parse-names&quot;:false,&quot;dropping-particle&quot;:&quot;&quot;,&quot;non-dropping-particle&quot;:&quot;&quot;},{&quot;family&quot;:&quot;Bolli&quot;,&quot;given&quot;:&quot;Niccolò&quot;,&quot;parse-names&quot;:false,&quot;dropping-particle&quot;:&quot;&quot;,&quot;non-dropping-particle&quot;:&quot;&quot;},{&quot;family&quot;:&quot;Borg&quot;,&quot;given&quot;:&quot;Ake&quot;,&quot;parse-names&quot;:false,&quot;dropping-particle&quot;:&quot;&quot;,&quot;non-dropping-particle&quot;:&quot;&quot;},{&quot;family&quot;:&quot;Børresen-Dale&quot;,&quot;given&quot;:&quot;Anne-Lise&quot;,&quot;parse-names&quot;:false,&quot;dropping-particle&quot;:&quot;&quot;,&quot;non-dropping-particle&quot;:&quot;&quot;},{&quot;family&quot;:&quot;Boyault&quot;,&quot;given&quot;:&quot;Sandrine&quot;,&quot;parse-names&quot;:false,&quot;dropping-particle&quot;:&quot;&quot;,&quot;non-dropping-particle&quot;:&quot;&quot;},{&quot;family&quot;:&quot;Burkhardt&quot;,&quot;given&quot;:&quot;Birgit&quot;,&quot;parse-names&quot;:false,&quot;dropping-particle&quot;:&quot;&quot;,&quot;non-dropping-particle&quot;:&quot;&quot;},{&quot;family&quot;:&quot;Butler&quot;,&quot;given&quot;:&quot;Adam P.&quot;,&quot;parse-names&quot;:false,&quot;dropping-particle&quot;:&quot;&quot;,&quot;non-dropping-particle&quot;:&quot;&quot;},{&quot;family&quot;:&quot;Caldas&quot;,&quot;given&quot;:&quot;Carlos&quot;,&quot;parse-names&quot;:false,&quot;dropping-particle&quot;:&quot;&quot;,&quot;non-dropping-particle&quot;:&quot;&quot;},{&quot;family&quot;:&quot;Davies&quot;,&quot;given&quot;:&quot;Helen R.&quot;,&quot;parse-names&quot;:false,&quot;dropping-particle&quot;:&quot;&quot;,&quot;non-dropping-particle&quot;:&quot;&quot;},{&quot;family&quot;:&quot;Desmedt&quot;,&quot;given&quot;:&quot;Christine&quot;,&quot;parse-names&quot;:false,&quot;dropping-particle&quot;:&quot;&quot;,&quot;non-dropping-particle&quot;:&quot;&quot;},{&quot;family&quot;:&quot;Eils&quot;,&quot;given&quot;:&quot;Roland&quot;,&quot;parse-names&quot;:false,&quot;dropping-particle&quot;:&quot;&quot;,&quot;non-dropping-particle&quot;:&quot;&quot;},{&quot;family&quot;:&quot;Eyfjörd&quot;,&quot;given&quot;:&quot;Jórunn Erla&quot;,&quot;parse-names&quot;:false,&quot;dropping-particle&quot;:&quot;&quot;,&quot;non-dropping-particle&quot;:&quot;&quot;},{&quot;family&quot;:&quot;Foekens&quot;,&quot;given&quot;:&quot;John A.&quot;,&quot;parse-names&quot;:false,&quot;dropping-particle&quot;:&quot;&quot;,&quot;non-dropping-particle&quot;:&quot;&quot;},{&quot;family&quot;:&quot;Greaves&quot;,&quot;given&quot;:&quot;Mel&quot;,&quot;parse-names&quot;:false,&quot;dropping-particle&quot;:&quot;&quot;,&quot;non-dropping-particle&quot;:&quot;&quot;},{&quot;family&quot;:&quot;Hosoda&quot;,&quot;given&quot;:&quot;Fumie&quot;,&quot;parse-names&quot;:false,&quot;dropping-particle&quot;:&quot;&quot;,&quot;non-dropping-particle&quot;:&quot;&quot;},{&quot;family&quot;:&quot;Hutter&quot;,&quot;given&quot;:&quot;Barbara&quot;,&quot;parse-names&quot;:false,&quot;dropping-particle&quot;:&quot;&quot;,&quot;non-dropping-particle&quot;:&quot;&quot;},{&quot;family&quot;:&quot;Ilicic&quot;,&quot;given&quot;:&quot;Tomislav&quot;,&quot;parse-names&quot;:false,&quot;dropping-particle&quot;:&quot;&quot;,&quot;non-dropping-particle&quot;:&quot;&quot;},{&quot;family&quot;:&quot;Imbeaud&quot;,&quot;given&quot;:&quot;Sandrine&quot;,&quot;parse-names&quot;:false,&quot;dropping-particle&quot;:&quot;&quot;,&quot;non-dropping-particle&quot;:&quot;&quot;},{&quot;family&quot;:&quot;Imielinski&quot;,&quot;given&quot;:&quot;Marcin&quot;,&quot;parse-names&quot;:false,&quot;dropping-particle&quot;:&quot;&quot;,&quot;non-dropping-particle&quot;:&quot;&quot;},{&quot;family&quot;:&quot;Imielinsk&quot;,&quot;given&quot;:&quot;Marcin&quot;,&quot;parse-names&quot;:false,&quot;dropping-particle&quot;:&quot;&quot;,&quot;non-dropping-particle&quot;:&quot;&quot;},{&quot;family&quot;:&quot;Jäger&quot;,&quot;given&quot;:&quot;Natalie&quot;,&quot;parse-names&quot;:false,&quot;dropping-particle&quot;:&quot;&quot;,&quot;non-dropping-particle&quot;:&quot;&quot;},{&quot;family&quot;:&quot;Jones&quot;,&quot;given&quot;:&quot;David T W&quot;,&quot;parse-names&quot;:false,&quot;dropping-particle&quot;:&quot;&quot;,&quot;non-dropping-particle&quot;:&quot;&quot;},{&quot;family&quot;:&quot;Jones&quot;,&quot;given&quot;:&quot;David&quot;,&quot;parse-names&quot;:false,&quot;dropping-particle&quot;:&quot;&quot;,&quot;non-dropping-particle&quot;:&quot;&quot;},{&quot;family&quot;:&quot;Knappskog&quot;,&quot;given&quot;:&quot;Stian&quot;,&quot;parse-names&quot;:false,&quot;dropping-particle&quot;:&quot;&quot;,&quot;non-dropping-particle&quot;:&quot;&quot;},{&quot;family&quot;:&quot;Kool&quot;,&quot;given&quot;:&quot;Marcel&quot;,&quot;parse-names&quot;:false,&quot;dropping-particle&quot;:&quot;&quot;,&quot;non-dropping-particle&quot;:&quot;&quot;},{&quot;family&quot;:&quot;Lakhani&quot;,&quot;given&quot;:&quot;Sunil R.&quot;,&quot;parse-names&quot;:false,&quot;dropping-particle&quot;:&quot;&quot;,&quot;non-dropping-particle&quot;:&quot;&quot;},{&quot;family&quot;:&quot;López-Otín&quot;,&quot;given&quot;:&quot;Carlos&quot;,&quot;parse-names&quot;:false,&quot;dropping-particle&quot;:&quot;&quot;,&quot;non-dropping-particle&quot;:&quot;&quot;},{&quot;family&quot;:&quot;Martin&quot;,&quot;given&quot;:&quot;Sancha&quot;,&quot;parse-names&quot;:false,&quot;dropping-particle&quot;:&quot;&quot;,&quot;non-dropping-particle&quot;:&quot;&quot;},{&quot;family&quot;:&quot;Munshi&quot;,&quot;given&quot;:&quot;Nikhil C.&quot;,&quot;parse-names&quot;:false,&quot;dropping-particle&quot;:&quot;&quot;,&quot;non-dropping-particle&quot;:&quot;&quot;},{&quot;family&quot;:&quot;Nakamura&quot;,&quot;given&quot;:&quot;Hiromi&quot;,&quot;parse-names&quot;:false,&quot;dropping-particle&quot;:&quot;&quot;,&quot;non-dropping-particle&quot;:&quot;&quot;},{&quot;family&quot;:&quot;Northcott&quot;,&quot;given&quot;:&quot;Paul A.&quot;,&quot;parse-names&quot;:false,&quot;dropping-particle&quot;:&quot;&quot;,&quot;non-dropping-particle&quot;:&quot;&quot;},{&quot;family&quot;:&quot;Pajic&quot;,&quot;given&quot;:&quot;Marina&quot;,&quot;parse-names&quot;:false,&quot;dropping-particle&quot;:&quot;&quot;,&quot;non-dropping-particle&quot;:&quot;&quot;},{&quot;family&quot;:&quot;Papaemmanuil&quot;,&quot;given&quot;:&quot;Elli&quot;,&quot;parse-names&quot;:false,&quot;dropping-particle&quot;:&quot;&quot;,&quot;non-dropping-particle&quot;:&quot;&quot;},{&quot;family&quot;:&quot;Paradiso&quot;,&quot;given&quot;:&quot;Angelo&quot;,&quot;parse-names&quot;:false,&quot;dropping-particle&quot;:&quot;&quot;,&quot;non-dropping-particle&quot;:&quot;&quot;},{&quot;family&quot;:&quot;Pearson&quot;,&quot;given&quot;:&quot;John&quot;,&quot;parse-names&quot;:false,&quot;dropping-particle&quot;:&quot;v.&quot;,&quot;non-dropping-particle&quot;:&quot;&quot;},{&quot;family&quot;:&quot;Puente&quot;,&quot;given&quot;:&quot;Xose S.&quot;,&quot;parse-names&quot;:false,&quot;dropping-particle&quot;:&quot;&quot;,&quot;non-dropping-particle&quot;:&quot;&quot;},{&quot;family&quot;:&quot;Raine&quot;,&quot;given&quot;:&quot;Keiran&quot;,&quot;parse-names&quot;:false,&quot;dropping-particle&quot;:&quot;&quot;,&quot;non-dropping-particle&quot;:&quot;&quot;},{&quot;family&quot;:&quot;Ramakrishna&quot;,&quot;given&quot;:&quot;Manasa&quot;,&quot;parse-names&quot;:false,&quot;dropping-particle&quot;:&quot;&quot;,&quot;non-dropping-particle&quot;:&quot;&quot;},{&quot;family&quot;:&quot;Richardson&quot;,&quot;given&quot;:&quot;Andrea L.&quot;,&quot;parse-names&quot;:false,&quot;dropping-particle&quot;:&quot;&quot;,&quot;non-dropping-particle&quot;:&quot;&quot;},{&quot;family&quot;:&quot;Richter&quot;,&quot;given&quot;:&quot;Julia&quot;,&quot;parse-names&quot;:false,&quot;dropping-particle&quot;:&quot;&quot;,&quot;non-dropping-particle&quot;:&quot;&quot;},{&quot;family&quot;:&quot;Rosenstiel&quot;,&quot;given&quot;:&quot;Philip&quot;,&quot;parse-names&quot;:false,&quot;dropping-particle&quot;:&quot;&quot;,&quot;non-dropping-particle&quot;:&quot;&quot;},{&quot;family&quot;:&quot;Schlesner&quot;,&quot;given&quot;:&quot;Matthias&quot;,&quot;parse-names&quot;:false,&quot;dropping-particle&quot;:&quot;&quot;,&quot;non-dropping-particle&quot;:&quot;&quot;},{&quot;family&quot;:&quot;Schumacher&quot;,&quot;given&quot;:&quot;Ton N.&quot;,&quot;parse-names&quot;:false,&quot;dropping-particle&quot;:&quot;&quot;,&quot;non-dropping-particle&quot;:&quot;&quot;},{&quot;family&quot;:&quot;Span&quot;,&quot;given&quot;:&quot;Paul N.&quot;,&quot;parse-names&quot;:false,&quot;dropping-particle&quot;:&quot;&quot;,&quot;non-dropping-particle&quot;:&quot;&quot;},{&quot;family&quot;:&quot;Teague&quot;,&quot;given&quot;:&quot;Jon W.&quot;,&quot;parse-names&quot;:false,&quot;dropping-particle&quot;:&quot;&quot;,&quot;non-dropping-particle&quot;:&quot;&quot;},{&quot;family&quot;:&quot;Totoki&quot;,&quot;given&quot;:&quot;Yasushi&quot;,&quot;parse-names&quot;:false,&quot;dropping-particle&quot;:&quot;&quot;,&quot;non-dropping-particle&quot;:&quot;&quot;},{&quot;family&quot;:&quot;Tutt&quot;,&quot;given&quot;:&quot;Andrew N J&quot;,&quot;parse-names&quot;:false,&quot;dropping-particle&quot;:&quot;&quot;,&quot;non-dropping-particle&quot;:&quot;&quot;},{&quot;family&quot;:&quot;Valdés-Mas&quot;,&quot;given&quot;:&quot;Rafael&quot;,&quot;parse-names&quot;:false,&quot;dropping-particle&quot;:&quot;&quot;,&quot;non-dropping-particle&quot;:&quot;&quot;},{&quot;family&quot;:&quot;Buuren&quot;,&quot;given&quot;:&quot;Marit M&quot;,&quot;parse-names&quot;:false,&quot;dropping-particle&quot;:&quot;&quot;,&quot;non-dropping-particle&quot;:&quot;van&quot;},{&quot;family&quot;:&quot;'t Veer&quot;,&quot;given&quot;:&quot;Laura&quot;,&quot;parse-names&quot;:false,&quot;dropping-particle&quot;:&quot;&quot;,&quot;non-dropping-particle&quot;:&quot;van&quot;},{&quot;family&quot;:&quot;Vincent-Salomon&quot;,&quot;given&quot;:&quot;Anne&quot;,&quot;parse-names&quot;:false,&quot;dropping-particle&quot;:&quot;&quot;,&quot;non-dropping-particle&quot;:&quot;&quot;},{&quot;family&quot;:&quot;Waddell&quot;,&quot;given&quot;:&quot;Nicola&quot;,&quot;parse-names&quot;:false,&quot;dropping-particle&quot;:&quot;&quot;,&quot;non-dropping-particle&quot;:&quot;&quot;},{&quot;family&quot;:&quot;Yates&quot;,&quot;given&quot;:&quot;Lucy R.&quot;,&quot;parse-names&quot;:false,&quot;dropping-particle&quot;:&quot;&quot;,&quot;non-dropping-particle&quot;:&quot;&quot;},{&quot;family&quot;:&quot;Australian Pancreatic Cancer Genome Initiative&quot;,&quot;given&quot;:&quot;&quot;,&quot;parse-names&quot;:false,&quot;dropping-particle&quot;:&quot;&quot;,&quot;non-dropping-particle&quot;:&quot;&quot;},{&quot;family&quot;:&quot;ICGC Breast Cancer Consortium&quot;,&quot;given&quot;:&quot;&quot;,&quot;parse-names&quot;:false,&quot;dropping-particle&quot;:&quot;&quot;,&quot;non-dropping-particle&quot;:&quot;&quot;},{&quot;family&quot;:&quot;ICGC MMML-Seq Consortium&quot;,&quot;given&quot;:&quot;&quot;,&quot;parse-names&quot;:false,&quot;dropping-particle&quot;:&quot;&quot;,&quot;non-dropping-particle&quot;:&quot;&quot;},{&quot;family&quot;:&quot;ICGC PedBrain&quot;,&quot;given&quot;:&quot;&quot;,&quot;parse-names&quot;:false,&quot;dropping-particle&quot;:&quot;&quot;,&quot;non-dropping-particle&quot;:&quot;&quot;},{&quot;family&quot;:&quot;Zucman-Rossi&quot;,&quot;given&quot;:&quot;Jessica&quot;,&quot;parse-names&quot;:false,&quot;dropping-particle&quot;:&quot;&quot;,&quot;non-dropping-particle&quot;:&quot;&quot;},{&quot;family&quot;:&quot;Futreal&quot;,&quot;given&quot;:&quot;P Andrew&quot;,&quot;parse-names&quot;:false,&quot;dropping-particle&quot;:&quot;&quot;,&quot;non-dropping-particle&quot;:&quot;&quot;},{&quot;family&quot;:&quot;McDermott&quot;,&quot;given&quot;:&quot;Ultan&quot;,&quot;parse-names&quot;:false,&quot;dropping-particle&quot;:&quot;&quot;,&quot;non-dropping-particle&quot;:&quot;&quot;},{&quot;family&quot;:&quot;Lichter&quot;,&quot;given&quot;:&quot;Peter&quot;,&quot;parse-names&quot;:false,&quot;dropping-particle&quot;:&quot;&quot;,&quot;non-dropping-particle&quot;:&quot;&quot;},{&quot;family&quot;:&quot;Meyerson&quot;,&quot;given&quot;:&quot;Matthew&quot;,&quot;parse-names&quot;:false,&quot;dropping-particle&quot;:&quot;&quot;,&quot;non-dropping-particle&quot;:&quot;&quot;},{&quot;family&quot;:&quot;Grimmond&quot;,&quot;given&quot;:&quot;Sean M.&quot;,&quot;parse-names&quot;:false,&quot;dropping-particle&quot;:&quot;&quot;,&quot;non-dropping-particle&quot;:&quot;&quot;},{&quot;family&quot;:&quot;Siebert&quot;,&quot;given&quot;:&quot;Reiner&quot;,&quot;parse-names&quot;:false,&quot;dropping-particle&quot;:&quot;&quot;,&quot;non-dropping-particle&quot;:&quot;&quot;},{&quot;family&quot;:&quot;Campo&quot;,&quot;given&quot;:&quot;Elías&quot;,&quot;parse-names&quot;:false,&quot;dropping-particle&quot;:&quot;&quot;,&quot;non-dropping-particle&quot;:&quot;&quot;},{&quot;family&quot;:&quot;Shibata&quot;,&quot;given&quot;:&quot;Tatsuhiro&quot;,&quot;parse-names&quot;:false,&quot;dropping-particle&quot;:&quot;&quot;,&quot;non-dropping-particle&quot;:&quot;&quot;},{&quot;family&quot;:&quot;Pfister&quot;,&quot;given&quot;:&quot;Stefan M.&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Nature&quot;,&quot;accessed&quot;:{&quot;date-parts&quot;:[[2019,1,2]]},&quot;DOI&quot;:&quot;10.1038/nature12477&quot;,&quot;ISBN&quot;:&quot;1476-4687 (Electronic)\\r0028-0836 (Linking)&quot;,&quot;ISSN&quot;:&quot;1476-4687&quot;,&quot;PMID&quot;:&quot;23945592&quot;,&quot;URL&quot;:&quot;http://www.nature.com/articles/nature12477&quot;,&quot;issued&quot;:{&quot;date-parts&quot;:[[2013,8,22]]},&quot;page&quot;:&quot;415-21&quot;,&quot;abstract&quot;:&quot;All cancers are caused by somatic mutations; however, understanding of the biological processes generating these mutations is limited. The catalogue of somatic mutations from a cancer genome bears the signatures of the mutational processes that have been operative. Here we analysed 4,938,362 mutations from 7,042 cancers and extracted more than 20 distinct mutational signatures. Some are present in many cancer types, notably a signature attributed to the APOBEC family of cytidine deaminases, whereas others are confined to a single cancer class. Certain signatures are associated with age of the patient at cancer diagnosis, known mutagenic exposures or defects in DNA maintenance, but many are of cryptic origin. In addition to these genome-wide mutational signatures, hypermutation localized to small genomic regions, 'kataegis', is found in many cancer types. The results reveal the diversity of mutational processes underlying the development of cancer, with potential implications for understanding of cancer aetiology, prevention and therapy.&quot;,&quot;publisher&quot;:&quot;Nature Publishing Group&quot;,&quot;issue&quot;:&quot;7463&quot;,&quot;volume&quot;:&quot;500&quot;},&quot;isTemporary&quot;:false}],&quot;manualOverride&quot;:{&quot;isManuallyOverriden&quot;:false,&quot;manualOverrideText&quot;:&quot;&quot;,&quot;citeprocText&quot;:&quot;&lt;sup&gt;26&lt;/sup&gt;&quot;}},{&quot;properties&quot;:{&quot;noteIndex&quot;:0},&quot;citationID&quot;:&quot;MENDELEY_CITATION_2c429198-d2ec-400a-9ea1-b3c8996ba365&quot;,&quot;isEdited&quot;:false,&quot;citationItems&quot;:[{&quot;id&quot;:&quot;aaae2737-44dc-3a7f-927e-251bcd374fb6&quot;,&quot;itemData&quot;:{&quot;type&quot;:&quot;article-journal&quot;,&quot;id&quot;:&quot;aaae2737-44dc-3a7f-927e-251bcd374fb6&quot;,&quot;title&quot;:&quot;Deciphering signatures of mutational processes operative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Cell reports&quot;,&quot;DOI&quot;:&quot;10.1016/j.celrep.2012.12.008&quot;,&quot;ISSN&quot;:&quot;2211-1247&quot;,&quot;PMID&quot;:&quot;23318258&quot;,&quot;URL&quot;:&quot;http://dx.doi.org/10.1016/j.celrep.2012.12.008&quot;,&quot;issued&quot;:{&quot;date-parts&quot;:[[2013,1,31]]},&quot;page&quot;:&quot;246-59&quot;,&quot;abstract&quot;:&quot;The genome of a cancer cell carries somatic mutations that are the cumulative consequences of the DNA damage and repair processes operative during the cellular lineage between the fertilized egg and the cancer cell. Remarkably, these mutational processes are poorly characterized. Global sequencing initiatives are yielding catalogs of somatic mutations from thousands of cancers, thus providing the unique opportunity to decipher the signatures of mutational processes operative in human cancer. However, until now there have been no theoretical models describing the signatures of mutational processes operative in cancer genomes and no systematic computational approaches are available to decipher these mutational signatures. Here, by modeling mutational processes as a blind source separation problem, we introduce a computational framework that effectively addresses these questions. Our approach provides a basis for characterizing mutational signatures from cancer-derived somatic mutational catalogs, paving the way to insights into the pathogenetic mechanism underlying all cancers.&quot;,&quot;publisher&quot;:&quot;The Authors&quot;,&quot;issue&quot;:&quot;1&quot;,&quot;volume&quot;:&quot;3&quot;},&quot;isTemporary&quot;:false}],&quot;manualOverride&quot;:{&quot;isManuallyOverriden&quot;:false,&quot;manualOverrideText&quot;:&quot;&quot;,&quot;citeprocText&quot;:&quot;&lt;sup&gt;96&lt;/sup&gt;&quot;}},{&quot;properties&quot;:{&quot;noteIndex&quot;:0},&quot;citationID&quot;:&quot;MENDELEY_CITATION_625c0c6f-f258-4e12-bb7f-c96e53930faf&quot;,&quot;isEdited&quot;:false,&quot;citationItems&quot;:[{&quot;id&quot;:&quot;f43abfce-e2af-3511-96b7-f44da507f0e2&quot;,&quot;itemData&quot;:{&quot;type&quot;:&quot;article-journal&quot;,&quot;id&quot;:&quot;f43abfce-e2af-3511-96b7-f44da507f0e2&quot;,&quot;title&quot;:&quot;COSMIC: the Catalogue Of Somatic Mutations In Cancer.&quot;,&quot;author&quot;:[{&quot;family&quot;:&quot;Tate&quot;,&quot;given&quot;:&quot;John G&quot;,&quot;parse-names&quot;:false,&quot;dropping-particle&quot;:&quot;&quot;,&quot;non-dropping-particle&quot;:&quot;&quot;},{&quot;family&quot;:&quot;Bamford&quot;,&quot;given&quot;:&quot;Sally&quot;,&quot;parse-names&quot;:false,&quot;dropping-particle&quot;:&quot;&quot;,&quot;non-dropping-particle&quot;:&quot;&quot;},{&quot;family&quot;:&quot;Jubb&quot;,&quot;given&quot;:&quot;Harry C&quot;,&quot;parse-names&quot;:false,&quot;dropping-particle&quot;:&quot;&quot;,&quot;non-dropping-particle&quot;:&quot;&quot;},{&quot;family&quot;:&quot;Sondka&quot;,&quot;given&quot;:&quot;Zbyslaw&quot;,&quot;parse-names&quot;:false,&quot;dropping-particle&quot;:&quot;&quot;,&quot;non-dropping-particle&quot;:&quot;&quot;},{&quot;family&quot;:&quot;Beare&quot;,&quot;given&quot;:&quot;David M&quot;,&quot;parse-names&quot;:false,&quot;dropping-particle&quot;:&quot;&quot;,&quot;non-dropping-particle&quot;:&quot;&quot;},{&quot;family&quot;:&quot;Bindal&quot;,&quot;given&quot;:&quot;Nidhi&quot;,&quot;parse-names&quot;:false,&quot;dropping-particle&quot;:&quot;&quot;,&quot;non-dropping-particle&quot;:&quot;&quot;},{&quot;family&quot;:&quot;Boutselakis&quot;,&quot;given&quot;:&quot;Harry&quot;,&quot;parse-names&quot;:false,&quot;dropping-particle&quot;:&quot;&quot;,&quot;non-dropping-particle&quot;:&quot;&quot;},{&quot;family&quot;:&quot;Cole&quot;,&quot;given&quot;:&quot;Charlotte G&quot;,&quot;parse-names&quot;:false,&quot;dropping-particle&quot;:&quot;&quot;,&quot;non-dropping-particle&quot;:&quot;&quot;},{&quot;family&quot;:&quot;Creatore&quot;,&quot;given&quot;:&quot;Celestino&quot;,&quot;parse-names&quot;:false,&quot;dropping-particle&quot;:&quot;&quot;,&quot;non-dropping-particle&quot;:&quot;&quot;},{&quot;family&quot;:&quot;Dawson&quot;,&quot;given&quot;:&quot;Elisabeth&quot;,&quot;parse-names&quot;:false,&quot;dropping-particle&quot;:&quot;&quot;,&quot;non-dropping-particle&quot;:&quot;&quot;},{&quot;family&quot;:&quot;Fish&quot;,&quot;given&quot;:&quot;Peter&quot;,&quot;parse-names&quot;:false,&quot;dropping-particle&quot;:&quot;&quot;,&quot;non-dropping-particle&quot;:&quot;&quot;},{&quot;family&quot;:&quot;Harsha&quot;,&quot;given&quot;:&quot;Bhavana&quot;,&quot;parse-names&quot;:false,&quot;dropping-particle&quot;:&quot;&quot;,&quot;non-dropping-particle&quot;:&quot;&quot;},{&quot;family&quot;:&quot;Hathaway&quot;,&quot;given&quot;:&quot;Charlie&quot;,&quot;parse-names&quot;:false,&quot;dropping-particle&quot;:&quot;&quot;,&quot;non-dropping-particle&quot;:&quot;&quot;},{&quot;family&quot;:&quot;Jupe&quot;,&quot;given&quot;:&quot;Steve C&quot;,&quot;parse-names&quot;:false,&quot;dropping-particle&quot;:&quot;&quot;,&quot;non-dropping-particle&quot;:&quot;&quot;},{&quot;family&quot;:&quot;Kok&quot;,&quot;given&quot;:&quot;Chai Yin&quot;,&quot;parse-names&quot;:false,&quot;dropping-particle&quot;:&quot;&quot;,&quot;non-dropping-particle&quot;:&quot;&quot;},{&quot;family&quot;:&quot;Noble&quot;,&quot;given&quot;:&quot;Kate&quot;,&quot;parse-names&quot;:false,&quot;dropping-particle&quot;:&quot;&quot;,&quot;non-dropping-particle&quot;:&quot;&quot;},{&quot;family&quot;:&quot;Ponting&quot;,&quot;given&quot;:&quot;Laura&quot;,&quot;parse-names&quot;:false,&quot;dropping-particle&quot;:&quot;&quot;,&quot;non-dropping-particle&quot;:&quot;&quot;},{&quot;family&quot;:&quot;Ramshaw&quot;,&quot;given&quot;:&quot;Christopher C&quot;,&quot;parse-names&quot;:false,&quot;dropping-particle&quot;:&quot;&quot;,&quot;non-dropping-particle&quot;:&quot;&quot;},{&quot;family&quot;:&quot;Rye&quot;,&quot;given&quot;:&quot;Claire E&quot;,&quot;parse-names&quot;:false,&quot;dropping-particle&quot;:&quot;&quot;,&quot;non-dropping-particle&quot;:&quot;&quot;},{&quot;family&quot;:&quot;Speedy&quot;,&quot;given&quot;:&quot;Helen E&quot;,&quot;parse-names&quot;:false,&quot;dropping-particle&quot;:&quot;&quot;,&quot;non-dropping-particle&quot;:&quot;&quot;},{&quot;family&quot;:&quot;Stefancsik&quot;,&quot;given&quot;:&quot;Ray&quot;,&quot;parse-names&quot;:false,&quot;dropping-particle&quot;:&quot;&quot;,&quot;non-dropping-particle&quot;:&quot;&quot;},{&quot;family&quot;:&quot;Thompson&quot;,&quot;given&quot;:&quot;Sam L&quot;,&quot;parse-names&quot;:false,&quot;dropping-particle&quot;:&quot;&quot;,&quot;non-dropping-particle&quot;:&quot;&quot;},{&quot;family&quot;:&quot;Wang&quot;,&quot;given&quot;:&quot;Shicai&quot;,&quot;parse-names&quot;:false,&quot;dropping-particle&quot;:&quot;&quot;,&quot;non-dropping-particle&quot;:&quot;&quot;},{&quot;family&quot;:&quot;Ward&quot;,&quot;given&quot;:&quot;Sari&quot;,&quot;parse-names&quot;:false,&quot;dropping-particle&quot;:&quot;&quot;,&quot;non-dropping-particle&quot;:&quot;&quot;},{&quot;family&quot;:&quot;Campbell&quot;,&quot;given&quot;:&quot;Peter J&quot;,&quot;parse-names&quot;:false,&quot;dropping-particle&quot;:&quot;&quot;,&quot;non-dropping-particle&quot;:&quot;&quot;},{&quot;family&quot;:&quot;Forbes&quot;,&quot;given&quot;:&quot;Simon A&quot;,&quot;parse-names&quot;:false,&quot;dropping-particle&quot;:&quot;&quot;,&quot;non-dropping-particle&quot;:&quot;&quot;}],&quot;container-title&quot;:&quot;Nucleic acids research&quot;,&quot;accessed&quot;:{&quot;date-parts&quot;:[[2019,3,4]]},&quot;DOI&quot;:&quot;10.1093/nar/gky1015&quot;,&quot;ISBN&quot;:&quot;941/5146192&quot;,&quot;ISSN&quot;:&quot;1362-4962&quot;,&quot;PMID&quot;:&quot;30371878&quot;,&quot;URL&quot;:&quot;https://cancer.sanger.ac.uk&quot;,&quot;issued&quot;:{&quot;date-parts&quot;:[[2019,1,8]]},&quot;page&quot;:&quot;D941-D947&quot;,&quot;abstract&quot;:&quot;COSMIC, the Catalogue Of Somatic Mutations In Cancer (https://cancer.sanger.ac.uk) is the most detailed and comprehensive resource for exploring the effect of somatic mutations in human cancer. The latest release, COSMIC v86 (August 2018), includes almost 6 million coding mutations across 1.4 million tumour samples, curated from over 26 000 publications. In addition to coding mutations, COSMIC covers all the genetic mechanisms by which somatic mutations promote cancer, including non-coding mutations, gene fusions, copy-number variants and drug-resistance mutations. COSMIC is primarily hand-curated, ensuring quality, accuracy and descriptive data capture. Building on our manual curation processes, we are introducing new initiatives that allow us to prioritize key genes and diseases, and to react more quickly and comprehensively to new findings in the literature. Alongside improvements to the public website and data-download systems, new functionality in COSMIC-3D allows exploration of mutations within three-dimensional protein structures, their protein structural and functional impacts, and implications for druggability. In parallel with COSMIC's deep and broad variant coverage, the Cancer Gene Census (CGC) describes a curated catalogue of genes driving every form of human cancer. Currently describing 719 genes, the CGC has recently introduced functional descriptions of how each gene drives disease, summarized into the 10 cancer Hallmarks.&quot;,&quot;issue&quot;:&quot;D1&quot;,&quot;volume&quot;:&quot;47&quot;},&quot;isTemporary&quot;:false}],&quot;manualOverride&quot;:{&quot;isManuallyOverriden&quot;:false,&quot;manualOverrideText&quot;:&quot;&quot;,&quot;citeprocText&quot;:&quot;&lt;sup&gt;61&lt;/sup&gt;&quot;}},{&quot;properties&quot;:{&quot;noteIndex&quot;:0},&quot;citationID&quot;:&quot;MENDELEY_CITATION_b1a9c783-f0b3-43f0-9ac3-826b41f77b7b&quot;,&quot;isEdited&quot;:true,&quot;citationItems&quot;:[{&quot;id&quot;:&quot;358296d7-edd1-370a-a514-a3a6ca63a4f3&quot;,&quot;itemData&quot;:{&quot;type&quot;:&quot;article-journal&quot;,&quot;id&quot;:&quot;358296d7-edd1-370a-a514-a3a6ca63a4f3&quot;,&quot;title&quot;:&quot;Whole-genome landscapes of major melanoma subtypes.&quot;,&quot;author&quot;:[{&quot;family&quot;:&quot;Hayward&quot;,&quot;given&quot;:&quot;Nicholas K.&quot;,&quot;parse-names&quot;:false,&quot;dropping-particle&quot;:&quot;&quot;,&quot;non-dropping-particle&quot;:&quot;&quot;},{&quot;family&quot;:&quot;Wilmott&quot;,&quot;given&quot;:&quot;James S.&quot;,&quot;parse-names&quot;:false,&quot;dropping-particle&quot;:&quot;&quot;,&quot;non-dropping-particle&quot;:&quot;&quot;},{&quot;family&quot;:&quot;Waddell&quot;,&quot;given&quot;:&quot;Nicola&quot;,&quot;parse-names&quot;:false,&quot;dropping-particle&quot;:&quot;&quot;,&quot;non-dropping-particle&quot;:&quot;&quot;},{&quot;family&quot;:&quot;Johansson&quot;,&quot;given&quot;:&quot;Peter A.&quot;,&quot;parse-names&quot;:false,&quot;dropping-particle&quot;:&quot;&quot;,&quot;non-dropping-particle&quot;:&quot;&quot;},{&quot;family&quot;:&quot;Field&quot;,&quot;given&quot;:&quot;Matthew A.&quot;,&quot;parse-names&quot;:false,&quot;dropping-particle&quot;:&quot;&quot;,&quot;non-dropping-particle&quot;:&quot;&quot;},{&quot;family&quot;:&quot;Nones&quot;,&quot;given&quot;:&quot;Katia&quot;,&quot;parse-names&quot;:false,&quot;dropping-particle&quot;:&quot;&quot;,&quot;non-dropping-particle&quot;:&quot;&quot;},{&quot;family&quot;:&quot;Patch&quot;,&quot;given&quot;:&quot;Ann-Marie&quot;,&quot;parse-names&quot;:false,&quot;dropping-particle&quot;:&quot;&quot;,&quot;non-dropping-particle&quot;:&quot;&quot;},{&quot;family&quot;:&quot;Kakavand&quot;,&quot;given&quot;:&quot;Hojabr&quot;,&quot;parse-names&quot;:false,&quot;dropping-particle&quot;:&quot;&quot;,&quot;non-dropping-particle&quot;:&quot;&quot;},{&quot;family&quot;:&quot;Alexandrov&quot;,&quot;given&quot;:&quot;Ludmil B.&quot;,&quot;parse-names&quot;:false,&quot;dropping-particle&quot;:&quot;&quot;,&quot;non-dropping-particle&quot;:&quot;&quot;},{&quot;family&quot;:&quot;Burke&quot;,&quot;given&quot;:&quot;Hazel&quot;,&quot;parse-names&quot;:false,&quot;dropping-particle&quot;:&quot;&quot;,&quot;non-dropping-particle&quot;:&quot;&quot;},{&quot;family&quot;:&quot;Jakrot&quot;,&quot;given&quot;:&quot;Valerie&quot;,&quot;parse-names&quot;:false,&quot;dropping-particle&quot;:&quot;&quot;,&quot;non-dropping-particle&quot;:&quot;&quot;},{&quot;family&quot;:&quot;Kazakoff&quot;,&quot;given&quot;:&quot;Stephen&quot;,&quot;parse-names&quot;:false,&quot;dropping-particle&quot;:&quot;&quot;,&quot;non-dropping-particle&quot;:&quot;&quot;},{&quot;family&quot;:&quot;Holmes&quot;,&quot;given&quot;:&quot;Oliver&quot;,&quot;parse-names&quot;:false,&quot;dropping-particle&quot;:&quot;&quot;,&quot;non-dropping-particle&quot;:&quot;&quot;},{&quot;family&quot;:&quot;Leonard&quot;,&quot;given&quot;:&quot;Conrad&quot;,&quot;parse-names&quot;:false,&quot;dropping-particle&quot;:&quot;&quot;,&quot;non-dropping-particle&quot;:&quot;&quot;},{&quot;family&quot;:&quot;Sabarinathan&quot;,&quot;given&quot;:&quot;Radhakrishnan&quot;,&quot;parse-names&quot;:false,&quot;dropping-particle&quot;:&quot;&quot;,&quot;non-dropping-particle&quot;:&quot;&quot;},{&quot;family&quot;:&quot;Mularoni&quot;,&quot;given&quot;:&quot;Loris&quot;,&quot;parse-names&quot;:false,&quot;dropping-particle&quot;:&quot;&quot;,&quot;non-dropping-particle&quot;:&quot;&quot;},{&quot;family&quot;:&quot;Wood&quot;,&quot;given&quot;:&quot;Scott&quot;,&quot;parse-names&quot;:false,&quot;dropping-particle&quot;:&quot;&quot;,&quot;non-dropping-particle&quot;:&quot;&quot;},{&quot;family&quot;:&quot;Xu&quot;,&quot;given&quot;:&quot;Qinying&quot;,&quot;parse-names&quot;:false,&quot;dropping-particle&quot;:&quot;&quot;,&quot;non-dropping-particle&quot;:&quot;&quot;},{&quot;family&quot;:&quot;Waddell&quot;,&quot;given&quot;:&quot;Nick&quot;,&quot;parse-names&quot;:false,&quot;dropping-particle&quot;:&quot;&quot;,&quot;non-dropping-particle&quot;:&quot;&quot;},{&quot;family&quot;:&quot;Tembe&quot;,&quot;given&quot;:&quot;Varsha&quot;,&quot;parse-names&quot;:false,&quot;dropping-particle&quot;:&quot;&quot;,&quot;non-dropping-particle&quot;:&quot;&quot;},{&quot;family&quot;:&quot;Pupo&quot;,&quot;given&quot;:&quot;Gulietta M.&quot;,&quot;parse-names&quot;:false,&quot;dropping-particle&quot;:&quot;&quot;,&quot;non-dropping-particle&quot;:&quot;&quot;},{&quot;family&quot;:&quot;Paoli-Iseppi&quot;,&quot;given&quot;:&quot;Ricardo&quot;,&quot;parse-names&quot;:false,&quot;dropping-particle&quot;:&quot;&quot;,&quot;non-dropping-particle&quot;:&quot;de&quot;},{&quot;family&quot;:&quot;Vilain&quot;,&quot;given&quot;:&quot;Ricardo E.&quot;,&quot;parse-names&quot;:false,&quot;dropping-particle&quot;:&quot;&quot;,&quot;non-dropping-particle&quot;:&quot;&quot;},{&quot;family&quot;:&quot;Shang&quot;,&quot;given&quot;:&quot;Ping&quot;,&quot;parse-names&quot;:false,&quot;dropping-particle&quot;:&quot;&quot;,&quot;non-dropping-particle&quot;:&quot;&quot;},{&quot;family&quot;:&quot;Lau&quot;,&quot;given&quot;:&quot;Loretta M S&quot;,&quot;parse-names&quot;:false,&quot;dropping-particle&quot;:&quot;&quot;,&quot;non-dropping-particle&quot;:&quot;&quot;},{&quot;family&quot;:&quot;Dagg&quot;,&quot;given&quot;:&quot;Rebecca A.&quot;,&quot;parse-names&quot;:false,&quot;dropping-particle&quot;:&quot;&quot;,&quot;non-dropping-particle&quot;:&quot;&quot;},{&quot;family&quot;:&quot;Schramm&quot;,&quot;given&quot;:&quot;Sarah-Jane&quot;,&quot;parse-names&quot;:false,&quot;dropping-particle&quot;:&quot;&quot;,&quot;non-dropping-particle&quot;:&quot;&quot;},{&quot;family&quot;:&quot;Pritchard&quot;,&quot;given&quot;:&quot;Antonia&quot;,&quot;parse-names&quot;:false,&quot;dropping-particle&quot;:&quot;&quot;,&quot;non-dropping-particle&quot;:&quot;&quot;},{&quot;family&quot;:&quot;Dutton-Regester&quot;,&quot;given&quot;:&quot;Ken&quot;,&quot;parse-names&quot;:false,&quot;dropping-particle&quot;:&quot;&quot;,&quot;non-dropping-particle&quot;:&quot;&quot;},{&quot;family&quot;:&quot;Newell&quot;,&quot;given&quot;:&quot;Felicity&quot;,&quot;parse-names&quot;:false,&quot;dropping-particle&quot;:&quot;&quot;,&quot;non-dropping-particle&quot;:&quot;&quot;},{&quot;family&quot;:&quot;Fitzgerald&quot;,&quot;given&quot;:&quot;Anna&quot;,&quot;parse-names&quot;:false,&quot;dropping-particle&quot;:&quot;&quot;,&quot;non-dropping-particle&quot;:&quot;&quot;},{&quot;family&quot;:&quot;Shang&quot;,&quot;given&quot;:&quot;Catherine A.&quot;,&quot;parse-names&quot;:false,&quot;dropping-particle&quot;:&quot;&quot;,&quot;non-dropping-particle&quot;:&quot;&quot;},{&quot;family&quot;:&quot;Grimmond&quot;,&quot;given&quot;:&quot;Sean M.&quot;,&quot;parse-names&quot;:false,&quot;dropping-particle&quot;:&quot;&quot;,&quot;non-dropping-particle&quot;:&quot;&quot;},{&quot;family&quot;:&quot;Pickett&quot;,&quot;given&quot;:&quot;Hilda A.&quot;,&quot;parse-names&quot;:false,&quot;dropping-particle&quot;:&quot;&quot;,&quot;non-dropping-particle&quot;:&quot;&quot;},{&quot;family&quot;:&quot;Yang&quot;,&quot;given&quot;:&quot;Jean Y.&quot;,&quot;parse-names&quot;:false,&quot;dropping-particle&quot;:&quot;&quot;,&quot;non-dropping-particle&quot;:&quot;&quot;},{&quot;family&quot;:&quot;Stretch&quot;,&quot;given&quot;:&quot;Jonathan R.&quot;,&quot;parse-names&quot;:false,&quot;dropping-particle&quot;:&quot;&quot;,&quot;non-dropping-particle&quot;:&quot;&quot;},{&quot;family&quot;:&quot;Behren&quot;,&quot;given&quot;:&quot;Andreas&quot;,&quot;parse-names&quot;:false,&quot;dropping-particle&quot;:&quot;&quot;,&quot;non-dropping-particle&quot;:&quot;&quot;},{&quot;family&quot;:&quot;Kefford&quot;,&quot;given&quot;:&quot;Richard F.&quot;,&quot;parse-names&quot;:false,&quot;dropping-particle&quot;:&quot;&quot;,&quot;non-dropping-particle&quot;:&quot;&quot;},{&quot;family&quot;:&quot;Hersey&quot;,&quot;given&quot;:&quot;Peter&quot;,&quot;parse-names&quot;:false,&quot;dropping-particle&quot;:&quot;&quot;,&quot;non-dropping-particle&quot;:&quot;&quot;},{&quot;family&quot;:&quot;Long&quot;,&quot;given&quot;:&quot;Georgina&quot;,&quot;parse-names&quot;:false,&quot;dropping-particle&quot;:&quot;v.&quot;,&quot;non-dropping-particle&quot;:&quot;&quot;},{&quot;family&quot;:&quot;Cebon&quot;,&quot;given&quot;:&quot;Jonathan&quot;,&quot;parse-names&quot;:false,&quot;dropping-particle&quot;:&quot;&quot;,&quot;non-dropping-particle&quot;:&quot;&quot;},{&quot;family&quot;:&quot;Shackleton&quot;,&quot;given&quot;:&quot;Mark&quot;,&quot;parse-names&quot;:false,&quot;dropping-particle&quot;:&quot;&quot;,&quot;non-dropping-particle&quot;:&quot;&quot;},{&quot;family&quot;:&quot;Spillane&quot;,&quot;given&quot;:&quot;Andrew J.&quot;,&quot;parse-names&quot;:false,&quot;dropping-particle&quot;:&quot;&quot;,&quot;non-dropping-particle&quot;:&quot;&quot;},{&quot;family&quot;:&quot;Saw&quot;,&quot;given&quot;:&quot;Robyn P M&quot;,&quot;parse-names&quot;:false,&quot;dropping-particle&quot;:&quot;&quot;,&quot;non-dropping-particle&quot;:&quot;&quot;},{&quot;family&quot;:&quot;López-Bigas&quot;,&quot;given&quot;:&quot;Núria&quot;,&quot;parse-names&quot;:false,&quot;dropping-particle&quot;:&quot;&quot;,&quot;non-dropping-particle&quot;:&quot;&quot;},{&quot;family&quot;:&quot;Pearson&quot;,&quot;given&quot;:&quot;John&quot;,&quot;parse-names&quot;:false,&quot;dropping-particle&quot;:&quot;v.&quot;,&quot;non-dropping-particle&quot;:&quot;&quot;},{&quot;family&quot;:&quot;Thompson&quot;,&quot;given&quot;:&quot;John F.&quot;,&quot;parse-names&quot;:false,&quot;dropping-particle&quot;:&quot;&quot;,&quot;non-dropping-particle&quot;:&quot;&quot;},{&quot;family&quot;:&quot;Scolyer&quot;,&quot;given&quot;:&quot;Richard A.&quot;,&quot;parse-names&quot;:false,&quot;dropping-particle&quot;:&quot;&quot;,&quot;non-dropping-particle&quot;:&quot;&quot;},{&quot;family&quot;:&quot;Mann&quot;,&quot;given&quot;:&quot;Graham J.&quot;,&quot;parse-names&quot;:false,&quot;dropping-particle&quot;:&quot;&quot;,&quot;non-dropping-particle&quot;:&quot;&quot;}],&quot;container-title&quot;:&quot;Nature&quot;,&quot;DOI&quot;:&quot;10.1038/nature22071&quot;,&quot;ISSN&quot;:&quot;1476-4687&quot;,&quot;PMID&quot;:&quot;28467829&quot;,&quot;URL&quot;:&quot;http://www.ncbi.nlm.nih.gov/pubmed/28467829&quot;,&quot;issued&quot;:{&quot;date-parts&quot;:[[2017]]},&quot;page&quot;:&quot;175-180&quot;,&quot;abstract&quot;:&quot;Melanoma of the skin is a common cancer only in Europeans, whereas it arises in internal body surfaces (mucosal sites) and on the hands and feet (acral sites) in people throughout the world. Here we report analysis of whole-genome sequences from cutaneous, acral and mucosal subtypes of melanoma. The heavily mutated landscape of coding and non-coding mutations in cutaneous melanoma resolved novel signatures of mutagenesis attributable to ultraviolet radiation. However, acral and mucosal melanomas were dominated by structural changes and mutation signatures of unknown aetiology, not previously identified in melanoma. The number of genes affected by recurrent mutations disrupting non-coding sequences was similar to that affected by recurrent mutations to coding sequences. Significantly mutated genes included BRAF, CDKN2A, NRAS and TP53 in cutaneous melanoma, BRAF, NRAS and NF1 in acral melanoma and SF3B1 in mucosal melanoma. Mutations affecting the TERT promoter were the most frequent of all; however, neither they nor ATRX mutations, which correlate with alternative telomere lengthening, were associated with greater telomere length. Most melanomas had potentially actionable mutations, most in components of the mitogen-activated protein kinase and phosphoinositol kinase pathways. The whole-genome mutation landscape of melanoma reveals diverse carcinogenic processes across its subtypes, some unrelated to sun exposure, and extends potential involvement of the non-coding genome in its pathogenesis.&quot;,&quot;publisher&quot;:&quot;Nature Publishing Group&quot;,&quot;issue&quot;:&quot;7653&quot;,&quot;volume&quot;:&quot;545&quot;},&quot;isTemporary&quot;:false},{&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97&lt;/sup&gt;&quot;}},{&quot;properties&quot;:{&quot;noteIndex&quot;:0},&quot;citationID&quot;:&quot;MENDELEY_CITATION_39fad664-1bfc-45ea-bad9-749982ebeb4d&quot;,&quot;isEdited&quot;:true,&quot;citationItems&quot;:[{&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lt;/sup&gt;&quot;}},{&quot;properties&quot;:{&quot;noteIndex&quot;:0},&quot;citationID&quot;:&quot;MENDELEY_CITATION_3dde5cb6-af96-4dcd-bcdf-fdf2843003dd&quot;,&quot;isEdited&quot;:false,&quot;citationItems&quot;:[{&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lt;/sup&gt;&quot;}},{&quot;properties&quot;:{&quot;noteIndex&quot;:0},&quot;citationID&quot;:&quot;MENDELEY_CITATION_c1c37929-341a-46be-ba6b-3b83bb52f3cd&quot;,&quot;isEdited&quot;:false,&quot;citationItems&quot;:[{&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lt;/sup&gt;&quot;}},{&quot;properties&quot;:{&quot;noteIndex&quot;:0},&quot;citationID&quot;:&quot;MENDELEY_CITATION_47184028-b5a4-4cf1-944f-618616e17217&quot;,&quot;isEdited&quot;:false,&quot;citationItems&quot;:[{&quot;id&quot;:&quot;8ce1d01e-66bd-3b99-be9d-7ac048cff546&quot;,&quot;itemData&quot;:{&quot;type&quot;:&quot;article-journal&quot;,&quot;id&quot;:&quot;8ce1d01e-66bd-3b99-be9d-7ac048cff546&quot;,&quot;title&quot;:&quot;The landscape of somatic mutation in normal colorectal epithelial cells.&quot;,&quot;author&quot;:[{&quot;family&quot;:&quot;Lee-Six&quot;,&quot;given&quot;:&quot;Henry&quot;,&quot;parse-names&quot;:false,&quot;dropping-particle&quot;:&quot;&quot;,&quot;non-dropping-particle&quot;:&quot;&quot;},{&quot;family&quot;:&quot;Olafsson&quot;,&quot;given&quot;:&quot;Sigurgeir&quot;,&quot;parse-names&quot;:false,&quot;dropping-particle&quot;:&quot;&quot;,&quot;non-dropping-particle&quot;:&quot;&quot;},{&quot;family&quot;:&quot;Ellis&quot;,&quot;given&quot;:&quot;Peter&quot;,&quot;parse-names&quot;:false,&quot;dropping-particle&quot;:&quot;&quot;,&quot;non-dropping-particle&quot;:&quot;&quot;},{&quot;family&quot;:&quot;Osborne&quot;,&quot;given&quot;:&quot;Robert J&quot;,&quot;parse-names&quot;:false,&quot;dropping-particle&quot;:&quot;&quot;,&quot;non-dropping-particle&quot;:&quot;&quot;},{&quot;family&quot;:&quot;Sanders&quot;,&quot;given&quot;:&quot;Mathijs A&quot;,&quot;parse-names&quot;:false,&quot;dropping-particle&quot;:&quot;&quot;,&quot;non-dropping-particle&quot;:&quot;&quot;},{&quot;family&quot;:&quot;Moore&quot;,&quot;given&quot;:&quot;Luiza&quot;,&quot;parse-names&quot;:false,&quot;dropping-particle&quot;:&quot;&quot;,&quot;non-dropping-particle&quot;:&quot;&quot;},{&quot;family&quot;:&quot;Georgakopoulos&quot;,&quot;given&quot;:&quot;Nikitas&quot;,&quot;parse-names&quot;:false,&quot;dropping-particle&quot;:&quot;&quot;,&quot;non-dropping-particle&quot;:&quot;&quot;},{&quot;family&quot;:&quot;Torrente&quot;,&quot;given&quot;:&quot;Franco&quot;,&quot;parse-names&quot;:false,&quot;dropping-particle&quot;:&quot;&quot;,&quot;non-dropping-particle&quot;:&quot;&quot;},{&quot;family&quot;:&quot;Noorani&quot;,&quot;given&quot;:&quot;Ayesha&quot;,&quot;parse-names&quot;:false,&quot;dropping-particle&quot;:&quot;&quot;,&quot;non-dropping-particle&quot;:&quot;&quot;},{&quot;family&quot;:&quot;Goddard&quot;,&quot;given&quot;:&quot;Martin&quot;,&quot;parse-names&quot;:false,&quot;dropping-particle&quot;:&quot;&quot;,&quot;non-dropping-particle&quot;:&quot;&quot;},{&quot;family&quot;:&quot;Robinson&quot;,&quot;given&quot;:&quot;Philip&quot;,&quot;parse-names&quot;:false,&quot;dropping-particle&quot;:&quot;&quot;,&quot;non-dropping-particle&quot;:&quot;&quot;},{&quot;family&quot;:&quot;Coorens&quot;,&quot;given&quot;:&quot;Tim H H&quot;,&quot;parse-names&quot;:false,&quot;dropping-particle&quot;:&quot;&quot;,&quot;non-dropping-particle&quot;:&quot;&quot;},{&quot;family&quot;:&quot;O'Neill&quot;,&quot;given&quot;:&quot;Laura&quot;,&quot;parse-names&quot;:false,&quot;dropping-particle&quot;:&quot;&quot;,&quot;non-dropping-particle&quot;:&quot;&quot;},{&quot;family&quot;:&quot;Alder&quot;,&quot;given&quot;:&quot;Christopher&quot;,&quot;parse-names&quot;:false,&quot;dropping-particle&quot;:&quot;&quot;,&quot;non-dropping-particle&quot;:&quot;&quot;},{&quot;family&quot;:&quot;Wang&quot;,&quot;given&quot;:&quot;Jingwei&quot;,&quot;parse-names&quot;:false,&quot;dropping-particle&quot;:&quot;&quot;,&quot;non-dropping-particle&quot;:&quot;&quot;},{&quot;family&quot;:&quot;Fitzgerald&quot;,&quot;given&quot;:&quot;Rebecca C&quot;,&quot;parse-names&quot;:false,&quot;dropping-particle&quot;:&quot;&quot;,&quot;non-dropping-particle&quot;:&quot;&quot;},{&quot;family&quot;:&quot;Zilbauer&quot;,&quot;given&quot;:&quot;Matthias&quot;,&quot;parse-names&quot;:false,&quot;dropping-particle&quot;:&quot;&quot;,&quot;non-dropping-particle&quot;:&quot;&quot;},{&quot;family&quot;:&quot;Coleman&quot;,&quot;given&quot;:&quot;Nicholas&quot;,&quot;parse-names&quot;:false,&quot;dropping-particle&quot;:&quot;&quot;,&quot;non-dropping-particle&quot;:&quot;&quot;},{&quot;family&quot;:&quot;Saeb-Parsy&quot;,&quot;given&quot;:&quot;Kourosh&quot;,&quot;parse-names&quot;:false,&quot;dropping-particle&quot;:&quot;&quot;,&quot;non-dropping-particle&quot;:&quot;&quot;},{&quot;family&quot;:&quot;Martincorena&quot;,&quot;given&quot;:&quot;Inigo&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Nature&quot;,&quot;accessed&quot;:{&quot;date-parts&quot;:[[2019,10,23]]},&quot;DOI&quot;:&quot;10.1038/s41586-019-1672-7&quot;,&quot;ISSN&quot;:&quot;1476-4687&quot;,&quot;PMID&quot;:&quot;31645730&quot;,&quot;URL&quot;:&quot;https://doi.org/10.1038/s41586-019-1672-7&quot;,&quot;issued&quot;:{&quot;date-parts&quot;:[[2019,10]]},&quot;page&quot;:&quot;532-537&quot;,&quot;abstract&quot;:&quot;The colorectal adenoma-carcinoma sequence has provided a paradigmatic framework for understanding the successive somatic genetic changes and consequent clonal expansions that lead to cancer1. However, our understanding of the earliest phases of colorectal neoplastic changes-which may occur in morphologically normal tissue-is comparatively limited, as for most cancer types. Here we use whole-genome sequencing to analyse hundreds of normal crypts from 42 individuals. Signatures of multiple mutational processes were revealed; some of these were ubiquitous and continuous, whereas others were only found in some individuals, in some crypts or during certain periods of life. Probable driver mutations were present in around 1% of normal colorectal crypts in middle-aged individuals, indicating that adenomas and carcinomas are rare outcomes of a pervasive process of neoplastic change across morphologically normal colorectal epithelium. Colorectal cancers exhibit substantially increased mutational burdens relative to normal cells. Sequencing normal colorectal cells provides quantitative insights into the genomic and clonal evolution of cancer.&quot;,&quot;issue&quot;:&quot;7779&quot;,&quot;volume&quot;:&quot;574&quot;},&quot;isTemporary&quot;:false}],&quot;manualOverride&quot;:{&quot;isManuallyOverriden&quot;:false,&quot;manualOverrideText&quot;:&quot;&quot;,&quot;citeprocText&quot;:&quot;&lt;sup&gt;98&lt;/sup&gt;&quot;}},{&quot;properties&quot;:{&quot;noteIndex&quot;:0},&quot;citationID&quot;:&quot;MENDELEY_CITATION_add9fabb-3d93-4789-8e9c-9af627a78b7b&quot;,&quot;isEdited&quot;:false,&quot;citationItems&quot;:[{&quot;id&quot;:&quot;a7c8dcab-3c6f-3cea-a331-5bbe237370df&quot;,&quot;itemData&quot;:{&quot;type&quot;:&quot;article-journal&quot;,&quot;id&quot;:&quot;a7c8dcab-3c6f-3cea-a331-5bbe237370df&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 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PCAWG Mutational Signatures Working Group&quot;,&quot;given&quot;:&quot;&quot;,&quot;parse-names&quot;:false,&quot;dropping-particle&quot;:&quot;&quot;,&quot;non-dropping-particle&quot;:&quot;&quot;},{&quot;family&quot;:&quot;Getz&quot;,&quot;given&quot;:&quot;Gad&quot;,&quot;parse-names&quot;:false,&quot;dropping-particle&quot;:&quot;&quot;,&quot;non-dropping-particle&quot;:&quot;&quot;},{&quot;family&quot;:&quot;Rozen&quot;,&quot;given&quot;:&quot;Steven G.&quot;,&quot;parse-names&quot;:false,&quot;dropping-particle&quot;:&quot;&quot;,&quot;non-dropping-particle&quot;:&quot;&quot;},{&quot;family&quot;:&quot;Stratton&quot;,&quot;given&quot;:&quot;Michael R.&quot;,&quot;parse-names&quot;:false,&quot;dropping-particle&quot;:&quot;&quot;,&quot;non-dropping-particle&quot;:&quot;&quot;},{&quot;family&quot;:&quot;PCAWG Consortium&quot;,&quot;given&quot;:&quot;&quot;,&quot;parse-names&quot;:false,&quot;dropping-particle&quot;:&quot;&quot;,&quot;non-dropping-particle&quot;:&quot;&quot;}],&quot;container-title&quot;:&quot;Nature&quot;,&quot;accessed&quot;:{&quot;date-parts&quot;:[[2020,2,4]]},&quot;DOI&quot;:&quot;10.1038/s41586-020-1943-3&quot;,&quot;ISSN&quot;:&quot;1476-4687&quot;,&quot;PMID&quot;:&quot;32025018&quot;,&quot;URL&quot;:&quot;http://www.nature.com/articles/s41586-020-1943-3&quot;,&quot;issued&quot;:{&quot;date-parts&quot;:[[2020,2,5]]},&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issue&quot;:&quot;7793&quot;,&quot;volume&quot;:&quot;578&quot;},&quot;isTemporary&quot;:false}],&quot;manualOverride&quot;:{&quot;isManuallyOverriden&quot;:false,&quot;manualOverrideText&quot;:&quot;&quot;,&quot;citeprocText&quot;:&quot;&lt;sup&gt;27&lt;/sup&gt;&quot;}},{&quot;properties&quot;:{&quot;noteIndex&quot;:0},&quot;citationID&quot;:&quot;MENDELEY_CITATION_c3c7e3e2-6dc8-4014-aa6f-288996ef386c&quot;,&quot;isEdited&quot;:false,&quot;citationItems&quot;:[{&quot;id&quot;:&quot;6509e086-74e8-314a-bf97-ed1ce9b6a707&quot;,&quot;itemData&quot;:{&quot;type&quot;:&quot;article-journal&quot;,&quot;id&quot;:&quot;6509e086-74e8-314a-bf97-ed1ce9b6a707&quot;,&quot;title&quot;:&quot;Detecting the mutational signature of homologous recombination deficiency in clinical samples.&quot;,&quot;author&quot;:[{&quot;family&quot;:&quot;Gulhan&quot;,&quot;given&quot;:&quot;Doga C.&quot;,&quot;parse-names&quot;:false,&quot;dropping-particle&quot;:&quot;&quot;,&quot;non-dropping-particle&quot;:&quot;&quot;},{&quot;family&quot;:&quot;Lee&quot;,&quot;given&quot;:&quot;Jake June-Koo&quot;,&quot;parse-names&quot;:false,&quot;dropping-particle&quot;:&quot;&quot;,&quot;non-dropping-particle&quot;:&quot;&quot;},{&quot;family&quot;:&quot;Melloni&quot;,&quot;given&quot;:&quot;Giorgio E M&quot;,&quot;parse-names&quot;:false,&quot;dropping-particle&quot;:&quot;&quot;,&quot;non-dropping-particle&quot;:&quot;&quot;},{&quot;family&quot;:&quot;Cortés-Ciriano&quot;,&quot;given&quot;:&quot;Isidro&quot;,&quot;parse-names&quot;:false,&quot;dropping-particle&quot;:&quot;&quot;,&quot;non-dropping-particle&quot;:&quot;&quot;},{&quot;family&quot;:&quot;Park&quot;,&quot;given&quot;:&quot;Peter J.&quot;,&quot;parse-names&quot;:false,&quot;dropping-particle&quot;:&quot;&quot;,&quot;non-dropping-particle&quot;:&quot;&quot;}],&quot;container-title&quot;:&quot;Nature genetics&quot;,&quot;DOI&quot;:&quot;10.1038/s41588-019-0390-2&quot;,&quot;ISSN&quot;:&quot;1546-1718&quot;,&quot;PMID&quot;:&quot;30988514&quot;,&quot;URL&quot;:&quot;http://dx.doi.org/10.1038/s41588-019-0390-2&quot;,&quot;issued&quot;:{&quot;date-parts&quot;:[[2019]]},&quot;page&quot;:&quot;912-919&quot;,&quot;abstract&quot;:&quot;Mutations in BRCA1 and/or BRCA2 (BRCA1/2) are the most common indication of deficiency in the homologous recombination (HR) DNA repair pathway. However, recent genome-wide analyses have shown that the same pattern of mutations found in BRCA1/2-mutant tumors is also present in several other tumors. Here, we present a new computational tool called Signature Multivariate Analysis (SigMA), which can be used to accurately detect the mutational signature associated with HR deficiency from targeted gene panels. Whereas previous methods require whole-genome or whole-exome data, our method detects the HR-deficiency signature even from low mutation counts, by using a likelihood-based measure combined with machine-learning techniques. Cell lines that we identify as HR deficient show a significant response to poly (ADP-ribose) polymerase (PARP) inhibitors; patients with ovarian cancer whom we found to be HR deficient show a significantly longer overall survival with platinum regimens. By enabling panel-based identification of mutational signatures, our method substantially increases the number of patients that may be considered for treatments targeting HR deficiency.&quot;,&quot;publisher&quot;:&quot;Springer US&quot;,&quot;issue&quot;:&quot;5&quot;,&quot;volume&quot;:&quot;51&quot;},&quot;isTemporary&quot;:false}],&quot;manualOverride&quot;:{&quot;isManuallyOverriden&quot;:false,&quot;manualOverrideText&quot;:&quot;&quot;,&quot;citeprocText&quot;:&quot;&lt;sup&gt;99&lt;/sup&gt;&quot;}},{&quot;properties&quot;:{&quot;noteIndex&quot;:0},&quot;isEdited&quot;:false,&quot;citationItems&quot;:[{&quot;id&quot;:&quot;3f9b7fac-73d4-3632-aa4c-e9690e427e02&quot;,&quot;itemData&quot;:{&quot;type&quot;:&quot;article&quot;,&quot;id&quot;:&quot;3f9b7fac-73d4-3632-aa4c-e9690e427e02&quot;,&quot;title&quot;:&quot;boot: Bootstrap Functions (Originally by Angelo Canty for S)&quot;,&quot;author&quot;:[{&quot;family&quot;:&quot;Canty&quot;,&quot;given&quot;:&quot;Angelo&quot;,&quot;parse-names&quot;:false,&quot;dropping-particle&quot;:&quot;&quot;,&quot;non-dropping-particle&quot;:&quot;&quot;},{&quot;family&quot;:&quot;Ripley&quot;,&quot;given&quot;:&quot;Brian&quot;,&quot;parse-names&quot;:false,&quot;dropping-particle&quot;:&quot;&quot;,&quot;non-dropping-particle&quot;:&quot;&quot;}],&quot;URL&quot;:&quot;https://cran.r-project.org/package=boot&quot;,&quot;issued&quot;:{&quot;date-parts&quot;:[[2019]]}},&quot;isTemporary&quot;:false},{&quot;id&quot;:&quot;1f45f212-7f5b-3520-bd84-954b2c106d49&quot;,&quot;itemData&quot;:{&quot;type&quot;:&quot;book&quot;,&quot;id&quot;:&quot;1f45f212-7f5b-3520-bd84-954b2c106d49&quot;,&quot;title&quot;:&quot;Bootstrap Methods and Their Applications&quot;,&quot;author&quot;:[{&quot;family&quot;:&quot;Davison&quot;,&quot;given&quot;:&quot;A C&quot;,&quot;parse-names&quot;:false,&quot;dropping-particle&quot;:&quot;&quot;,&quot;non-dropping-particle&quot;:&quot;&quot;},{&quot;family&quot;:&quot;Hinkley&quot;,&quot;given&quot;:&quot;D&quot;,&quot;parse-names&quot;:false,&quot;dropping-particle&quot;:&quot;v&quot;,&quot;non-dropping-particle&quot;:&quot;&quot;}],&quot;URL&quot;:&quot;http://statwww.epfl.ch/davison/BMA/&quot;,&quot;issued&quot;:{&quot;date-parts&quot;:[[1997]]},&quot;publisher-place&quot;:&quot;Cambridge&quot;,&quot;publisher&quot;:&quot;Cambridge University Press&quot;},&quot;isTemporary&quot;:false}],&quot;citationID&quot;:&quot;MENDELEY_CITATION_52524489-12be-429d-92c0-bb7f55f1a1d3&quot;,&quot;manualOverride&quot;:{&quot;isManuallyOverriden&quot;:false,&quot;manualOverrideText&quot;:&quot;&quot;,&quot;citeprocText&quot;:&quot;&lt;sup&gt;100,101&lt;/sup&gt;&quot;}},{&quot;properties&quot;:{&quot;noteIndex&quot;:0},&quot;citationID&quot;:&quot;MENDELEY_CITATION_702c983f-b5eb-468c-a160-588be39721c6&quot;,&quot;isEdited&quot;:false,&quot;citationItems&quot;:[{&quot;id&quot;:&quot;3f9b7fac-73d4-3632-aa4c-e9690e427e02&quot;,&quot;itemData&quot;:{&quot;type&quot;:&quot;article&quot;,&quot;id&quot;:&quot;3f9b7fac-73d4-3632-aa4c-e9690e427e02&quot;,&quot;title&quot;:&quot;boot: Bootstrap Functions (Originally by Angelo Canty for S)&quot;,&quot;author&quot;:[{&quot;family&quot;:&quot;Canty&quot;,&quot;given&quot;:&quot;Angelo&quot;,&quot;parse-names&quot;:false,&quot;dropping-particle&quot;:&quot;&quot;,&quot;non-dropping-particle&quot;:&quot;&quot;},{&quot;family&quot;:&quot;Ripley&quot;,&quot;given&quot;:&quot;Brian&quot;,&quot;parse-names&quot;:false,&quot;dropping-particle&quot;:&quot;&quot;,&quot;non-dropping-particle&quot;:&quot;&quot;}],&quot;URL&quot;:&quot;https://cran.r-project.org/package=boot&quot;,&quot;issued&quot;:{&quot;date-parts&quot;:[[2019]]}},&quot;isTemporary&quot;:false},{&quot;id&quot;:&quot;1f45f212-7f5b-3520-bd84-954b2c106d49&quot;,&quot;itemData&quot;:{&quot;type&quot;:&quot;book&quot;,&quot;id&quot;:&quot;1f45f212-7f5b-3520-bd84-954b2c106d49&quot;,&quot;title&quot;:&quot;Bootstrap Methods and Their Applications&quot;,&quot;author&quot;:[{&quot;family&quot;:&quot;Davison&quot;,&quot;given&quot;:&quot;A C&quot;,&quot;parse-names&quot;:false,&quot;dropping-particle&quot;:&quot;&quot;,&quot;non-dropping-particle&quot;:&quot;&quot;},{&quot;family&quot;:&quot;Hinkley&quot;,&quot;given&quot;:&quot;D&quot;,&quot;parse-names&quot;:false,&quot;dropping-particle&quot;:&quot;v&quot;,&quot;non-dropping-particle&quot;:&quot;&quot;}],&quot;URL&quot;:&quot;http://statwww.epfl.ch/davison/BMA/&quot;,&quot;issued&quot;:{&quot;date-parts&quot;:[[1997]]},&quot;publisher-place&quot;:&quot;Cambridge&quot;,&quot;publisher&quot;:&quot;Cambridge University Press&quot;},&quot;isTemporary&quot;:false}],&quot;manualOverride&quot;:{&quot;isManuallyOverriden&quot;:false,&quot;manualOverrideText&quot;:&quot;&quot;,&quot;citeprocText&quot;:&quot;&lt;sup&gt;100,101&lt;/sup&gt;&quot;}},{&quot;properties&quot;:{&quot;noteIndex&quot;:0},&quot;citationID&quot;:&quot;MENDELEY_CITATION_b9bdc48a-1606-4e6a-b8dd-be4185ec5ce2&quot;,&quot;isEdited&quot;:false,&quot;citationItems&quot;:[{&quot;id&quot;:&quot;4a269f8a-2f09-3442-840a-33a893a897b7&quot;,&quot;itemData&quot;:{&quot;type&quot;:&quot;article-journal&quot;,&quot;id&quot;:&quot;4a269f8a-2f09-3442-840a-33a893a897b7&quot;,&quot;title&quot;:&quot;A weighted exact test for mutually exclusive mutations in cancer.&quot;,&quot;author&quot;:[{&quot;family&quot;:&quot;Leiserson&quot;,&quot;given&quot;:&quot;Mark D M&quot;,&quot;parse-names&quot;:false,&quot;dropping-particle&quot;:&quot;&quot;,&quot;non-dropping-particle&quot;:&quot;&quot;},{&quot;family&quot;:&quot;Reyna&quot;,&quot;given&quot;:&quot;Matthew A&quot;,&quot;parse-names&quot;:false,&quot;dropping-particle&quot;:&quot;&quot;,&quot;non-dropping-particle&quot;:&quot;&quot;},{&quot;family&quot;:&quot;Raphael&quot;,&quot;given&quot;:&quot;Benjamin J&quot;,&quot;parse-names&quot;:false,&quot;dropping-particle&quot;:&quot;&quot;,&quot;non-dropping-particle&quot;:&quot;&quot;}],&quot;container-title&quot;:&quot;Bioinformatics (Oxford, England)&quot;,&quot;accessed&quot;:{&quot;date-parts&quot;:[[2018,12,1]]},&quot;DOI&quot;:&quot;10.1093/bioinformatics/btw462&quot;,&quot;ISBN&quot;:&quot;1367-4803&quot;,&quot;ISSN&quot;:&quot;1367-4811&quot;,&quot;PMID&quot;:&quot;27587696&quot;,&quot;URL&quot;:&quot;http://compbio.cs.brown.edu/projects/wext&quot;,&quot;issued&quot;:{&quot;date-parts&quot;:[[2016]]},&quot;page&quot;:&quot;i736-i745&quot;,&quot;abstract&quot;:&quot;MOTIVATION The somatic mutations in the pathways that drive cancer development tend to be mutually exclusive across tumors, providing a signal for distinguishing driver mutations from a larger number of random passenger mutations. This mutual exclusivity signal can be confounded by high and highly variable mutation rates across a cohort of samples. Current statistical tests for exclusivity that incorporate both per-gene and per-sample mutational frequencies are computationally expensive and have limited precision. RESULTS We formulate a weighted exact test for assessing the significance of mutual exclusivity in an arbitrary number of mutational events. Our test conditions on the number of samples with a mutation as well as per-event, per-sample mutation probabilities. We provide a recursive formula to compute P-values for the weighted test exactly as well as a highly accurate and efficient saddlepoint approximation of the test. We use our test to approximate a commonly used permutation test for exclusivity that conditions on per-event, per-sample mutation frequencies. However, our test is more efficient and it recovers more significant results than the permutation test. We use our Weighted Exclusivity Test (WExT) software to analyze hundreds of colorectal and endometrial samples from The Cancer Genome Atlas, which are two cancer types that often have extremely high mutation rates. On both cancer types, the weighted test identifies sets of mutually exclusive mutations in cancer genes with fewer false positives than earlier approaches. AVAILABILITY AND IMPLEMENTATION See http://compbio.cs.brown.edu/projects/wext for software. CONTACT braphael@cs.brown.edu SUPPLEMENTARY INFORMATION Supplementary data are available at Bioinformatics online.&quot;,&quot;issue&quot;:&quot;17&quot;,&quot;volume&quot;:&quot;32&quot;},&quot;isTemporary&quot;:false}],&quot;manualOverride&quot;:{&quot;isManuallyOverriden&quot;:false,&quot;manualOverrideText&quot;:&quot;&quot;,&quot;citeprocText&quot;:&quot;&lt;sup&gt;37&lt;/sup&gt;&quot;}},{&quot;properties&quot;:{&quot;noteIndex&quot;:0},&quot;citationID&quot;:&quot;MENDELEY_CITATION_ad148904-5ba1-4e57-876e-5998bd5bfa7b&quot;,&quot;isEdited&quot;:false,&quot;citationItems&quot;:[{&quot;id&quot;:&quot;4a269f8a-2f09-3442-840a-33a893a897b7&quot;,&quot;itemData&quot;:{&quot;type&quot;:&quot;article-journal&quot;,&quot;id&quot;:&quot;4a269f8a-2f09-3442-840a-33a893a897b7&quot;,&quot;title&quot;:&quot;A weighted exact test for mutually exclusive mutations in cancer.&quot;,&quot;author&quot;:[{&quot;family&quot;:&quot;Leiserson&quot;,&quot;given&quot;:&quot;Mark D M&quot;,&quot;parse-names&quot;:false,&quot;dropping-particle&quot;:&quot;&quot;,&quot;non-dropping-particle&quot;:&quot;&quot;},{&quot;family&quot;:&quot;Reyna&quot;,&quot;given&quot;:&quot;Matthew A&quot;,&quot;parse-names&quot;:false,&quot;dropping-particle&quot;:&quot;&quot;,&quot;non-dropping-particle&quot;:&quot;&quot;},{&quot;family&quot;:&quot;Raphael&quot;,&quot;given&quot;:&quot;Benjamin J&quot;,&quot;parse-names&quot;:false,&quot;dropping-particle&quot;:&quot;&quot;,&quot;non-dropping-particle&quot;:&quot;&quot;}],&quot;container-title&quot;:&quot;Bioinformatics (Oxford, England)&quot;,&quot;accessed&quot;:{&quot;date-parts&quot;:[[2018,12,1]]},&quot;DOI&quot;:&quot;10.1093/bioinformatics/btw462&quot;,&quot;ISBN&quot;:&quot;1367-4803&quot;,&quot;ISSN&quot;:&quot;1367-4811&quot;,&quot;PMID&quot;:&quot;27587696&quot;,&quot;URL&quot;:&quot;http://compbio.cs.brown.edu/projects/wext&quot;,&quot;issued&quot;:{&quot;date-parts&quot;:[[2016]]},&quot;page&quot;:&quot;i736-i745&quot;,&quot;abstract&quot;:&quot;MOTIVATION The somatic mutations in the pathways that drive cancer development tend to be mutually exclusive across tumors, providing a signal for distinguishing driver mutations from a larger number of random passenger mutations. This mutual exclusivity signal can be confounded by high and highly variable mutation rates across a cohort of samples. Current statistical tests for exclusivity that incorporate both per-gene and per-sample mutational frequencies are computationally expensive and have limited precision. RESULTS We formulate a weighted exact test for assessing the significance of mutual exclusivity in an arbitrary number of mutational events. Our test conditions on the number of samples with a mutation as well as per-event, per-sample mutation probabilities. We provide a recursive formula to compute P-values for the weighted test exactly as well as a highly accurate and efficient saddlepoint approximation of the test. We use our test to approximate a commonly used permutation test for exclusivity that conditions on per-event, per-sample mutation frequencies. However, our test is more efficient and it recovers more significant results than the permutation test. We use our Weighted Exclusivity Test (WExT) software to analyze hundreds of colorectal and endometrial samples from The Cancer Genome Atlas, which are two cancer types that often have extremely high mutation rates. On both cancer types, the weighted test identifies sets of mutually exclusive mutations in cancer genes with fewer false positives than earlier approaches. AVAILABILITY AND IMPLEMENTATION See http://compbio.cs.brown.edu/projects/wext for software. CONTACT braphael@cs.brown.edu SUPPLEMENTARY INFORMATION Supplementary data are available at Bioinformatics online.&quot;,&quot;issue&quot;:&quot;17&quot;,&quot;volume&quot;:&quot;32&quot;},&quot;isTemporary&quot;:false}],&quot;manualOverride&quot;:{&quot;isManuallyOverriden&quot;:false,&quot;manualOverrideText&quot;:&quot;&quot;,&quot;citeprocText&quot;:&quot;&lt;sup&gt;37&lt;/sup&gt;&quot;}},{&quot;properties&quot;:{&quot;noteIndex&quot;:0},&quot;citationID&quot;:&quot;MENDELEY_CITATION_5c63432f-4463-414b-8fd3-52c6ee5eb665&quot;,&quot;isEdited&quot;:false,&quot;citationItems&quot;:[{&quot;id&quot;:&quot;ec731a78-d4d9-3363-a6d0-2ca260d23ee1&quot;,&quot;itemData&quot;:{&quot;type&quot;:&quot;article&quot;,&quot;id&quot;:&quot;ec731a78-d4d9-3363-a6d0-2ca260d23ee1&quot;,&quot;title&quot;:&quot;enrichR: Provides an R Interface to 'Enrichr'&quot;,&quot;author&quot;:[{&quot;family&quot;:&quot;Jawaid&quot;,&quot;given&quot;:&quot;Wajid&quot;,&quot;parse-names&quot;:false,&quot;dropping-particle&quot;:&quot;&quot;,&quot;non-dropping-particle&quot;:&quot;&quot;}],&quot;URL&quot;:&quot;https://cran.r-project.org/package=enrichR&quot;,&quot;issued&quot;:{&quot;date-parts&quot;:[[2019]]}},&quot;isTemporary&quot;:false},{&quot;id&quot;:&quot;0dd63742-4b77-3f2c-9cf4-a6b18d834331&quot;,&quot;itemData&quot;:{&quot;type&quot;:&quot;article-journal&quot;,&quot;id&quot;:&quot;0dd63742-4b77-3f2c-9cf4-a6b18d83433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accessed&quot;:{&quot;date-parts&quot;:[[2020,1,16]]},&quot;DOI&quot;:&quot;10.1093/nar/gkw377&quot;,&quot;ISSN&quot;:&quot;1362-4962&quot;,&quot;PMID&quot;:&quot;27141961&quot;,&quot;URL&quot;:&quot;http://genome.ucsc.edu/ENCODE&quot;,&quot;issued&quot;:{&quot;date-parts&quot;:[[2016]]},&quot;page&quot;:&quot;W90-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issue&quot;:&quot;W1&quot;,&quot;volume&quot;:&quot;44&quot;},&quot;isTemporary&quot;:false}],&quot;manualOverride&quot;:{&quot;isManuallyOverriden&quot;:false,&quot;manualOverrideText&quot;:&quot;&quot;,&quot;citeprocText&quot;:&quot;&lt;sup&gt;102,103&lt;/sup&gt;&quot;},&quot;citationTag&quot;:&quot;MENDELEY_CITATION_{\&quot;properties\&quot;:{\&quot;noteIndex\&quot;:0},\&quot;citationID\&quot;:\&quot;MENDELEY_CITATION_5c63432f-4463-414b-8fd3-52c6ee5eb665\&quot;,\&quot;isEdited\&quot;:false,\&quot;citationItems\&quot;:[{\&quot;id\&quot;:\&quot;ec731a78-d4d9-3363-a6d0-2ca260d23ee1\&quot;,\&quot;itemData\&quot;:{\&quot;type\&quot;:\&quot;article\&quot;,\&quot;id\&quot;:\&quot;ec731a78-d4d9-3363-a6d0-2ca260d23ee1\&quot;,\&quot;title\&quot;:\&quot;enrichR: Provides an R Interface to 'Enrichr'\&quot;,\&quot;author\&quot;:[{\&quot;family\&quot;:\&quot;Jawaid\&quot;,\&quot;given\&quot;:\&quot;Wajid\&quot;,\&quot;parse-names\&quot;:false,\&quot;dropping-particle\&quot;:\&quot;\&quot;,\&quot;non-dropping-particle\&quot;:\&quot;\&quot;}],\&quot;URL\&quot;:\&quot;https://cran.r-project.org/package=enrichR\&quot;,\&quot;issued\&quot;:{\&quot;date-parts\&quot;:[[2019]]}},\&quot;isTemporary\&quot;:false},{\&quot;id\&quot;:\&quot;0dd63742-4b77-3f2c-9cf4-a6b18d834331\&quot;,\&quot;itemData\&quot;:{\&quot;type\&quot;:\&quot;article-journal\&quot;,\&quot;id\&quot;:\&quot;0dd63742-4b77-3f2c-9cf4-a6b18d83433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accessed\&quot;:{\&quot;date-parts\&quot;:[[2020,1,16]]},\&quot;DOI\&quot;:\&quot;10.1093/nar/gkw377\&quot;,\&quot;ISSN\&quot;:\&quot;1362-4962\&quot;,\&quot;PMID\&quot;:\&quot;27141961\&quot;,\&quot;URL\&quot;:\&quot;http://genome.ucsc.edu/ENCODE\&quot;,\&quot;issued\&quot;:{\&quot;date-parts\&quot;:[[2016]]},\&quot;page\&quot;:\&quot;W90-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issue\&quot;:\&quot;W1\&quot;,\&quot;volume\&quot;:\&quot;44\&quot;},\&quot;isTemporary\&quot;:false}],\&quot;manualOverride\&quot;:{\&quot;isManuallyOverriden\&quot;:false,\&quot;manualOverrideText\&quot;:\&quot;\&quot;,\&quot;citeprocText\&quot;:\&quot;&lt;sup&gt;102&lt;/sup&gt;\&quot;}}&quot;},{&quot;properties&quot;:{&quot;noteIndex&quot;:0},&quot;citationID&quot;:&quot;MENDELEY_CITATION_50b94625-82a8-46a9-a02f-03e4ab9de93b&quot;,&quot;isEdited&quot;:false,&quot;citationItems&quot;:[{&quot;id&quot;:&quot;08ee9879-7726-358d-920f-399fb0d63d7f&quot;,&quot;itemData&quot;:{&quot;type&quot;:&quot;article-journal&quot;,&quot;id&quot;:&quot;08ee9879-7726-358d-920f-399fb0d63d7f&quot;,&quot;title&quot;:&quot;Defining a Cancer Dependency Map.&quot;,&quot;author&quot;:[{&quot;family&quot;:&quot;Tsherniak&quot;,&quot;given&quot;:&quot;Aviad&quot;,&quot;parse-names&quot;:false,&quot;dropping-particle&quot;:&quot;&quot;,&quot;non-dropping-particle&quot;:&quot;&quot;},{&quot;family&quot;:&quot;Vazquez&quot;,&quot;given&quot;:&quot;Francisca&quot;,&quot;parse-names&quot;:false,&quot;dropping-particle&quot;:&quot;&quot;,&quot;non-dropping-particle&quot;:&quot;&quot;},{&quot;family&quot;:&quot;Montgomery&quot;,&quot;given&quot;:&quot;Phil G&quot;,&quot;parse-names&quot;:false,&quot;dropping-particle&quot;:&quot;&quot;,&quot;non-dropping-particle&quot;:&quot;&quot;},{&quot;family&quot;:&quot;Weir&quot;,&quot;given&quot;:&quot;Barbara A&quot;,&quot;parse-names&quot;:false,&quot;dropping-particle&quot;:&quot;&quot;,&quot;non-dropping-particle&quot;:&quot;&quot;},{&quot;family&quot;:&quot;Kryukov&quot;,&quot;given&quot;:&quot;Gregory&quot;,&quot;parse-names&quot;:false,&quot;dropping-particle&quot;:&quot;&quot;,&quot;non-dropping-particle&quot;:&quot;&quot;},{&quot;family&quot;:&quot;Cowley&quot;,&quot;given&quot;:&quot;Glenn S&quot;,&quot;parse-names&quot;:false,&quot;dropping-particle&quot;:&quot;&quot;,&quot;non-dropping-particle&quot;:&quot;&quot;},{&quot;family&quot;:&quot;Gill&quot;,&quot;given&quot;:&quot;Stanley&quot;,&quot;parse-names&quot;:false,&quot;dropping-particle&quot;:&quot;&quot;,&quot;non-dropping-particle&quot;:&quot;&quot;},{&quot;family&quot;:&quot;Harrington&quot;,&quot;given&quot;:&quot;William F&quot;,&quot;parse-names&quot;:false,&quot;dropping-particle&quot;:&quot;&quot;,&quot;non-dropping-particle&quot;:&quot;&quot;},{&quot;family&quot;:&quot;Pantel&quot;,&quot;given&quot;:&quot;Sasha&quot;,&quot;parse-names&quot;:false,&quot;dropping-particle&quot;:&quot;&quot;,&quot;non-dropping-particle&quot;:&quot;&quot;},{&quot;family&quot;:&quot;Krill-Burger&quot;,&quot;given&quot;:&quot;John M&quot;,&quot;parse-names&quot;:false,&quot;dropping-particle&quot;:&quot;&quot;,&quot;non-dropping-particle&quot;:&quot;&quot;},{&quot;family&quot;:&quot;Meyers&quot;,&quot;given&quot;:&quot;Robin M&quot;,&quot;parse-names&quot;:false,&quot;dropping-particle&quot;:&quot;&quot;,&quot;non-dropping-particle&quot;:&quot;&quot;},{&quot;family&quot;:&quot;Ali&quot;,&quot;given&quot;:&quot;Levi&quot;,&quot;parse-names&quot;:false,&quot;dropping-particle&quot;:&quot;&quot;,&quot;non-dropping-particle&quot;:&quot;&quot;},{&quot;family&quot;:&quot;Goodale&quot;,&quot;given&quot;:&quot;Amy&quot;,&quot;parse-names&quot;:false,&quot;dropping-particle&quot;:&quot;&quot;,&quot;non-dropping-particle&quot;:&quot;&quot;},{&quot;family&quot;:&quot;Lee&quot;,&quot;given&quot;:&quot;Yenarae&quot;,&quot;parse-names&quot;:false,&quot;dropping-particle&quot;:&quot;&quot;,&quot;non-dropping-particle&quot;:&quot;&quot;},{&quot;family&quot;:&quot;Jiang&quot;,&quot;given&quot;:&quot;Guozhi&quot;,&quot;parse-names&quot;:false,&quot;dropping-particle&quot;:&quot;&quot;,&quot;non-dropping-particle&quot;:&quot;&quot;},{&quot;family&quot;:&quot;Hsiao&quot;,&quot;given&quot;:&quot;Jessica&quot;,&quot;parse-names&quot;:false,&quot;dropping-particle&quot;:&quot;&quot;,&quot;non-dropping-particle&quot;:&quot;&quot;},{&quot;family&quot;:&quot;Gerath&quot;,&quot;given&quot;:&quot;William F J&quot;,&quot;parse-names&quot;:false,&quot;dropping-particle&quot;:&quot;&quot;,&quot;non-dropping-particle&quot;:&quot;&quot;},{&quot;family&quot;:&quot;Howell&quot;,&quot;given&quot;:&quot;Sara&quot;,&quot;parse-names&quot;:false,&quot;dropping-particle&quot;:&quot;&quot;,&quot;non-dropping-particle&quot;:&quot;&quot;},{&quot;family&quot;:&quot;Merkel&quot;,&quot;given&quot;:&quot;Erin&quot;,&quot;parse-names&quot;:false,&quot;dropping-particle&quot;:&quot;&quot;,&quot;non-dropping-particle&quot;:&quot;&quot;},{&quot;family&quot;:&quot;Ghandi&quot;,&quot;given&quot;:&quot;Mahmoud&quot;,&quot;parse-names&quot;:false,&quot;dropping-particle&quot;:&quot;&quot;,&quot;non-dropping-particle&quot;:&quot;&quot;},{&quot;family&quot;:&quot;Garraway&quot;,&quot;given&quot;:&quot;Levi A&quot;,&quot;parse-names&quot;:false,&quot;dropping-particle&quot;:&quot;&quot;,&quot;non-dropping-particle&quot;:&quot;&quot;},{&quot;family&quot;:&quot;Root&quot;,&quot;given&quot;:&quot;David E&quot;,&quot;parse-names&quot;:false,&quot;dropping-particle&quot;:&quot;&quot;,&quot;non-dropping-particle&quot;:&quot;&quot;},{&quot;family&quot;:&quot;Golub&quot;,&quot;given&quot;:&quot;Todd R&quot;,&quot;parse-names&quot;:false,&quot;dropping-particle&quot;:&quot;&quot;,&quot;non-dropping-particle&quot;:&quot;&quot;},{&quot;family&quot;:&quot;Boehm&quot;,&quot;given&quot;:&quot;Jesse S&quot;,&quot;parse-names&quot;:false,&quot;dropping-particle&quot;:&quot;&quot;,&quot;non-dropping-particle&quot;:&quot;&quot;},{&quot;family&quot;:&quot;Hahn&quot;,&quot;given&quot;:&quot;William C&quot;,&quot;parse-names&quot;:false,&quot;dropping-particle&quot;:&quot;&quot;,&quot;non-dropping-particle&quot;:&quot;&quot;}],&quot;container-title&quot;:&quot;Cell&quot;,&quot;DOI&quot;:&quot;10.1016/j.cell.2017.06.010&quot;,&quot;ISBN&quot;:&quot;9788599141038&quot;,&quot;ISSN&quot;:&quot;1097-4172&quot;,&quot;PMID&quot;:&quot;28753430&quot;,&quot;URL&quot;:&quot;http://dx.doi.org/10.1016/j.cell.2017.06.010&quot;,&quot;issued&quot;:{&quot;date-parts&quot;:[[2017,7,27]]},&quot;page&quot;:&quot;564-576.e16&quot;,&quot;abstract&quot;:&quot;Most human epithelial tumors harbor numerous alterations, making it difficult to predict which genes are required for tumor survival. To systematically identify cancer dependencies, we analyzed 501 genome-scale loss-of-function screens performed in diverse human cancer cell lines. We developed DEMETER, an analytical framework that segregates on- from off-target effects of RNAi. 769 genes were differentially required in subsets of these cell lines at a threshold of six SDs from the mean. We found predictive models for 426 dependencies (55%) by nonlinear regression modeling considering 66,646 molecular features. Many dependencies fall into a limited number of classes, and unexpectedly, in 82% of models, the top biomarkers were expression based. We demonstrated the basis behind one such predictive model linking hypermethylation of the UBB ubiquitin gene to a dependency on UBC. Together, these observations provide a foundation for a cancer dependency map that facilitates the prioritization of therapeutic targets.&quot;,&quot;publisher&quot;:&quot;Elsevier Inc&quot;,&quot;issue&quot;:&quot;3&quot;,&quot;volume&quot;:&quot;170&quot;},&quot;isTemporary&quot;:false}],&quot;manualOverride&quot;:{&quot;isManuallyOverriden&quot;:false,&quot;manualOverrideText&quot;:&quot;&quot;,&quot;citeprocText&quot;:&quot;&lt;sup&gt;64&lt;/sup&gt;&quot;}},{&quot;properties&quot;:{&quot;noteIndex&quot;:0},&quot;citationID&quot;:&quot;MENDELEY_CITATION_15081e03-f355-4221-9fba-20cecd4924d2&quot;,&quot;isEdited&quot;:false,&quot;citationItems&quot;:[{&quot;id&quot;:&quot;92089d47-df85-3419-b957-0e9f8892490d&quot;,&quot;itemData&quot;:{&quot;type&quot;:&quot;article-journal&quot;,&quot;id&quot;:&quot;92089d47-df85-3419-b957-0e9f8892490d&quot;,&quot;title&quot;:&quot;Computational correction of copy number effect improves specificity of CRISPR-Cas9 essentiality screens in cancer cells.&quot;,&quot;author&quot;:[{&quot;family&quot;:&quot;Meyers&quot;,&quot;given&quot;:&quot;Robin M.&quot;,&quot;parse-names&quot;:false,&quot;dropping-particle&quot;:&quot;&quot;,&quot;non-dropping-particle&quot;:&quot;&quot;},{&quot;family&quot;:&quot;Bryan&quot;,&quot;given&quot;:&quot;Jordan G.&quot;,&quot;parse-names&quot;:false,&quot;dropping-particle&quot;:&quot;&quot;,&quot;non-dropping-particle&quot;:&quot;&quot;},{&quot;family&quot;:&quot;McFarland&quot;,&quot;given&quot;:&quot;James M.&quot;,&quot;parse-names&quot;:false,&quot;dropping-particle&quot;:&quot;&quot;,&quot;non-dropping-particle&quot;:&quot;&quot;},{&quot;family&quot;:&quot;Weir&quot;,&quot;given&quot;:&quot;Barbara A.&quot;,&quot;parse-names&quot;:false,&quot;dropping-particle&quot;:&quot;&quot;,&quot;non-dropping-particle&quot;:&quot;&quot;},{&quot;family&quot;:&quot;Sizemore&quot;,&quot;given&quot;:&quot;Ann E.&quot;,&quot;parse-names&quot;:false,&quot;dropping-particle&quot;:&quot;&quot;,&quot;non-dropping-particle&quot;:&quot;&quot;},{&quot;family&quot;:&quot;Xu&quot;,&quot;given&quot;:&quot;Han&quot;,&quot;parse-names&quot;:false,&quot;dropping-particle&quot;:&quot;&quot;,&quot;non-dropping-particle&quot;:&quot;&quot;},{&quot;family&quot;:&quot;Dharia&quot;,&quot;given&quot;:&quot;Neekesh&quot;,&quot;parse-names&quot;:false,&quot;dropping-particle&quot;:&quot;v.&quot;,&quot;non-dropping-particle&quot;:&quot;&quot;},{&quot;family&quot;:&quot;Montgomery&quot;,&quot;given&quot;:&quot;Phillip G.&quot;,&quot;parse-names&quot;:false,&quot;dropping-particle&quot;:&quot;&quot;,&quot;non-dropping-particle&quot;:&quot;&quot;},{&quot;family&quot;:&quot;Cowley&quot;,&quot;given&quot;:&quot;Glenn S.&quot;,&quot;parse-names&quot;:false,&quot;dropping-particle&quot;:&quot;&quot;,&quot;non-dropping-particle&quot;:&quot;&quot;},{&quot;family&quot;:&quot;Pantel&quot;,&quot;given&quot;:&quot;Sasha&quot;,&quot;parse-names&quot;:false,&quot;dropping-particle&quot;:&quot;&quot;,&quot;non-dropping-particle&quot;:&quot;&quot;},{&quot;family&quot;:&quot;Goodale&quot;,&quot;given&quot;:&quot;Amy&quot;,&quot;parse-names&quot;:false,&quot;dropping-particle&quot;:&quot;&quot;,&quot;non-dropping-particle&quot;:&quot;&quot;},{&quot;family&quot;:&quot;Lee&quot;,&quot;given&quot;:&quot;Yenarae&quot;,&quot;parse-names&quot;:false,&quot;dropping-particle&quot;:&quot;&quot;,&quot;non-dropping-particle&quot;:&quot;&quot;},{&quot;family&quot;:&quot;Ali&quot;,&quot;given&quot;:&quot;Levi D.&quot;,&quot;parse-names&quot;:false,&quot;dropping-particle&quot;:&quot;&quot;,&quot;non-dropping-particle&quot;:&quot;&quot;},{&quot;family&quot;:&quot;Jiang&quot;,&quot;given&quot;:&quot;Guozhi&quot;,&quot;parse-names&quot;:false,&quot;dropping-particle&quot;:&quot;&quot;,&quot;non-dropping-particle&quot;:&quot;&quot;},{&quot;family&quot;:&quot;Lubonja&quot;,&quot;given&quot;:&quot;Rakela&quot;,&quot;parse-names&quot;:false,&quot;dropping-particle&quot;:&quot;&quot;,&quot;non-dropping-particle&quot;:&quot;&quot;},{&quot;family&quot;:&quot;Harrington&quot;,&quot;given&quot;:&quot;William F.&quot;,&quot;parse-names&quot;:false,&quot;dropping-particle&quot;:&quot;&quot;,&quot;non-dropping-particle&quot;:&quot;&quot;},{&quot;family&quot;:&quot;Strickland&quot;,&quot;given&quot;:&quot;Matthew&quot;,&quot;parse-names&quot;:false,&quot;dropping-particle&quot;:&quot;&quot;,&quot;non-dropping-particle&quot;:&quot;&quot;},{&quot;family&quot;:&quot;Wu&quot;,&quot;given&quot;:&quot;Ting&quot;,&quot;parse-names&quot;:false,&quot;dropping-particle&quot;:&quot;&quot;,&quot;non-dropping-particle&quot;:&quot;&quot;},{&quot;family&quot;:&quot;Hawes&quot;,&quot;given&quot;:&quot;Derek C.&quot;,&quot;parse-names&quot;:false,&quot;dropping-particle&quot;:&quot;&quot;,&quot;non-dropping-particle&quot;:&quot;&quot;},{&quot;family&quot;:&quot;Zhivich&quot;,&quot;given&quot;:&quot;Victor A.&quot;,&quot;parse-names&quot;:false,&quot;dropping-particle&quot;:&quot;&quot;,&quot;non-dropping-particle&quot;:&quot;&quot;},{&quot;family&quot;:&quot;Wyatt&quot;,&quot;given&quot;:&quot;Meghan R.&quot;,&quot;parse-names&quot;:false,&quot;dropping-particle&quot;:&quot;&quot;,&quot;non-dropping-particle&quot;:&quot;&quot;},{&quot;family&quot;:&quot;Kalani&quot;,&quot;given&quot;:&quot;Zohra&quot;,&quot;parse-names&quot;:false,&quot;dropping-particle&quot;:&quot;&quot;,&quot;non-dropping-particle&quot;:&quot;&quot;},{&quot;family&quot;:&quot;Chang&quot;,&quot;given&quot;:&quot;Jaime J.&quot;,&quot;parse-names&quot;:false,&quot;dropping-particle&quot;:&quot;&quot;,&quot;non-dropping-particle&quot;:&quot;&quot;},{&quot;family&quot;:&quot;Okamoto&quot;,&quot;given&quot;:&quot;Michael&quot;,&quot;parse-names&quot;:false,&quot;dropping-particle&quot;:&quot;&quot;,&quot;non-dropping-particle&quot;:&quot;&quot;},{&quot;family&quot;:&quot;Stegmaier&quot;,&quot;given&quot;:&quot;Kimberly&quot;,&quot;parse-names&quot;:false,&quot;dropping-particle&quot;:&quot;&quot;,&quot;non-dropping-particle&quot;:&quot;&quot;},{&quot;family&quot;:&quot;Golub&quot;,&quot;given&quot;:&quot;Todd R.&quot;,&quot;parse-names&quot;:false,&quot;dropping-particle&quot;:&quot;&quot;,&quot;non-dropping-particle&quot;:&quot;&quot;},{&quot;family&quot;:&quot;Boehm&quot;,&quot;given&quot;:&quot;Jesse S.&quot;,&quot;parse-names&quot;:false,&quot;dropping-particle&quot;:&quot;&quot;,&quot;non-dropping-particle&quot;:&quot;&quot;},{&quot;family&quot;:&quot;Vazquez&quot;,&quot;given&quot;:&quot;Francisca&quot;,&quot;parse-names&quot;:false,&quot;dropping-particle&quot;:&quot;&quot;,&quot;non-dropping-particle&quot;:&quot;&quot;},{&quot;family&quot;:&quot;Root&quot;,&quot;given&quot;:&quot;David E.&quot;,&quot;parse-names&quot;:false,&quot;dropping-particle&quot;:&quot;&quot;,&quot;non-dropping-particle&quot;:&quot;&quot;},{&quot;family&quot;:&quot;Hahn&quot;,&quot;given&quot;:&quot;William C.&quot;,&quot;parse-names&quot;:false,&quot;dropping-particle&quot;:&quot;&quot;,&quot;non-dropping-particle&quot;:&quot;&quot;},{&quot;family&quot;:&quot;Tsherniak&quot;,&quot;given&quot;:&quot;Aviad&quot;,&quot;parse-names&quot;:false,&quot;dropping-particle&quot;:&quot;&quot;,&quot;non-dropping-particle&quot;:&quot;&quot;}],&quot;container-title&quot;:&quot;Nature genetics&quot;,&quot;DOI&quot;:&quot;10.1038/ng.3984&quot;,&quot;ISBN&quot;:&quot;1546-1718 (Electronic) 1061-4036 (Linking)&quot;,&quot;ISSN&quot;:&quot;1546-1718&quot;,&quot;PMID&quot;:&quot;29083409&quot;,&quot;URL&quot;:&quot;https://doi.&quot;,&quot;issued&quot;:{&quot;date-parts&quot;:[[2017,12]]},&quot;page&quot;:&quot;1779-1784&quot;,&quot;abstract&quot;:&quot;The CRISPR-Cas9 system has revolutionized gene editing both at single genes and in multiplexed loss-of-function screens, thus enabling precise genome-scale identification of genes essential for proliferation and survival of cancer cells. However, previous studies have reported that a gene-independent antiproliferative effect of Cas9-mediated DNA cleavage confounds such measurement of genetic dependency, thereby leading to false-positive results in copy number-amplified regions. We developed CERES, a computational method to estimate gene-dependency levels from CRISPR-Cas9 essentiality screens while accounting for the copy number-specific effect. In our efforts to define a cancer dependency map, we performed genome-scale CRISPR-Cas9 essentiality screens across 342 cancer cell lines and applied CERES to this data set. We found that CERES decreased false-positive results and estimated sgRNA activity for both this data set and previously published screens performed with different sgRNA libraries. We further demonstrate the utility of this collection of screens, after CERES correction, for identifying cancer-type-specific vulnerabilities.&quot;,&quot;issue&quot;:&quot;12&quot;,&quot;volume&quot;:&quot;49&quot;},&quot;isTemporary&quot;:false}],&quot;manualOverride&quot;:{&quot;isManuallyOverriden&quot;:false,&quot;manualOverrideText&quot;:&quot;&quot;,&quot;citeprocText&quot;:&quot;&lt;sup&gt;65&lt;/sup&gt;&quot;}},{&quot;properties&quot;:{&quot;noteIndex&quot;:0},&quot;citationID&quot;:&quot;MENDELEY_CITATION_101451aa-7521-4e87-bcc9-592743a37cd5&quot;,&quot;isEdited&quot;:false,&quot;citationItems&quot;:[{&quot;id&quot;:&quot;4eb238fd-9d75-3b19-8c99-c3e4188894f3&quot;,&quot;itemData&quot;:{&quot;type&quot;:&quot;article-journal&quot;,&quot;id&quot;:&quot;4eb238fd-9d75-3b19-8c99-c3e4188894f3&quot;,&quot;title&quot;:&quot;Gene set enrichment analysis: a knowledge-based approach for interpreting genome-wide expression profiles.&quot;,&quot;author&quot;:[{&quot;family&quot;:&quot;Subramanian&quot;,&quot;given&quot;:&quot;Aravind&quot;,&quot;parse-names&quot;:false,&quot;dropping-particle&quot;:&quot;&quot;,&quot;non-dropping-particle&quot;:&quot;&quot;},{&quot;family&quot;:&quot;Tamayo&quot;,&quot;given&quot;:&quot;Pablo&quot;,&quot;parse-names&quot;:false,&quot;dropping-particle&quot;:&quot;&quot;,&quot;non-dropping-particle&quot;:&quot;&quot;},{&quot;family&quot;:&quot;Mootha&quot;,&quot;given&quot;:&quot;Vamsi K.&quot;,&quot;parse-names&quot;:false,&quot;dropping-particle&quot;:&quot;&quot;,&quot;non-dropping-particle&quot;:&quot;&quot;},{&quot;family&quot;:&quot;Mukherjee&quot;,&quot;given&quot;:&quot;Sayan&quot;,&quot;parse-names&quot;:false,&quot;dropping-particle&quot;:&quot;&quot;,&quot;non-dropping-particle&quot;:&quot;&quot;},{&quot;family&quot;:&quot;Ebert&quot;,&quot;given&quot;:&quot;Benjamin L.&quot;,&quot;parse-names&quot;:false,&quot;dropping-particle&quot;:&quot;&quot;,&quot;non-dropping-particle&quot;:&quot;&quot;},{&quot;family&quot;:&quot;Gillette&quot;,&quot;given&quot;:&quot;Michael A.&quot;,&quot;parse-names&quot;:false,&quot;dropping-particle&quot;:&quot;&quot;,&quot;non-dropping-particle&quot;:&quot;&quot;},{&quot;family&quot;:&quot;Paulovich&quot;,&quot;given&quot;:&quot;Amanda&quot;,&quot;parse-names&quot;:false,&quot;dropping-particle&quot;:&quot;&quot;,&quot;non-dropping-particle&quot;:&quot;&quot;},{&quot;family&quot;:&quot;Pomeroy&quot;,&quot;given&quot;:&quot;Scott L.&quot;,&quot;parse-names&quot;:false,&quot;dropping-particle&quot;:&quot;&quot;,&quot;non-dropping-particle&quot;:&quot;&quot;},{&quot;family&quot;:&quot;Golub&quot;,&quot;given&quot;:&quot;Todd R.&quot;,&quot;parse-names&quot;:false,&quot;dropping-particle&quot;:&quot;&quot;,&quot;non-dropping-particle&quot;:&quot;&quot;},{&quot;family&quot;:&quot;Lander&quot;,&quot;given&quot;:&quot;Eric S.&quot;,&quot;parse-names&quot;:false,&quot;dropping-particle&quot;:&quot;&quot;,&quot;non-dropping-particle&quot;:&quot;&quot;},{&quot;family&quot;:&quot;Mesirov&quot;,&quot;given&quot;:&quot;Jill P.&quot;,&quot;parse-names&quot;:false,&quot;dropping-particle&quot;:&quot;&quot;,&quot;non-dropping-particle&quot;:&quot;&quot;}],&quot;container-title&quot;:&quot;Proceedings of the National Academy of Sciences of the United States of America&quot;,&quot;DOI&quot;:&quot;10.1073/pnas.0506580102&quot;,&quot;ISBN&quot;:&quot;0027-8424 (Print) 0027-8424 (Linking)&quot;,&quot;ISSN&quot;:&quot;0027-8424&quot;,&quot;PMID&quot;:&quot;16199517&quot;,&quot;URL&quot;:&quot;http://www.pnas.org/cgi/doi/10.1073/pnas.0506580102&quot;,&quot;issued&quot;:{&quot;date-parts&quot;:[[2005,10,25]]},&quot;page&quot;:&quot;15545-50&quot;,&quot;abstract&quot;:&quo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quot;,&quot;issue&quot;:&quot;43&quot;,&quot;volume&quot;:&quot;102&quot;},&quot;isTemporary&quot;:false}],&quot;manualOverride&quot;:{&quot;isManuallyOverriden&quot;:false,&quot;manualOverrideText&quot;:&quot;&quot;,&quot;citeprocText&quot;:&quot;&lt;sup&gt;66&lt;/sup&gt;&quot;}},{&quot;properties&quot;:{&quot;noteIndex&quot;:0},&quot;citationID&quot;:&quot;MENDELEY_CITATION_95d6da5a-c908-4592-8494-ded2b5f0acbf&quot;,&quot;isEdited&quot;:true,&quot;citationItems&quot;:[{&quot;id&quot;:&quot;ce43c7ed-a37e-33f6-924e-99055b5648c1&quot;,&quot;itemData&quot;:{&quot;type&quot;:&quot;article&quot;,&quot;id&quot;:&quot;ce43c7ed-a37e-33f6-924e-99055b5648c1&quot;,&quot;title&quot;:&quot;caret: Classification and Regression Training&quot;,&quot;author&quot;:[{&quot;family&quot;:&quot;Kuhn&quot;,&quot;given&quot;:&quot;Max&quot;,&quot;parse-names&quot;:false,&quot;dropping-particle&quot;:&quot;&quot;,&quot;non-dropping-particle&quot;:&quot;&quot;},{&quot;family&quot;:&quot;Wing&quot;,&quot;given&quot;:&quot;Jed&quot;,&quot;parse-names&quot;:false,&quot;dropping-particle&quot;:&quot;&quot;,&quot;non-dropping-particle&quot;:&quot;&quot;},{&quot;family&quot;:&quot;Weston&quot;,&quot;given&quot;:&quot;Steve&quot;,&quot;parse-names&quot;:false,&quot;dropping-particle&quot;:&quot;&quot;,&quot;non-dropping-particle&quot;:&quot;&quot;},{&quot;family&quot;:&quot;Williams&quot;,&quot;given&quot;:&quot;Andre&quot;,&quot;parse-names&quot;:false,&quot;dropping-particle&quot;:&quot;&quot;,&quot;non-dropping-particle&quot;:&quot;&quot;},{&quot;family&quot;:&quot;Keefer&quot;,&quot;given&quot;:&quot;Chris&quot;,&quot;parse-names&quot;:false,&quot;dropping-particle&quot;:&quot;&quot;,&quot;non-dropping-particle&quot;:&quot;&quot;},{&quot;family&quot;:&quot;Engelhardt&quot;,&quot;given&quot;:&quot;Allan&quot;,&quot;parse-names&quot;:false,&quot;dropping-particle&quot;:&quot;&quot;,&quot;non-dropping-particle&quot;:&quot;&quot;},{&quot;family&quot;:&quot;Cooper&quot;,&quot;given&quot;:&quot;Tony&quot;,&quot;parse-names&quot;:false,&quot;dropping-particle&quot;:&quot;&quot;,&quot;non-dropping-particle&quot;:&quot;&quot;},{&quot;family&quot;:&quot;Mayer&quot;,&quot;given&quot;:&quot;Zachary&quot;,&quot;parse-names&quot;:false,&quot;dropping-particle&quot;:&quot;&quot;,&quot;non-dropping-particle&quot;:&quot;&quot;},{&quot;family&quot;:&quot;Kenkel&quot;,&quot;given&quot;:&quot;Brenton&quot;,&quot;parse-names&quot;:false,&quot;dropping-particle&quot;:&quot;&quot;,&quot;non-dropping-particle&quot;:&quot;&quot;},{&quot;family&quot;:&quot;the R Core Team&quot;,&quot;given&quot;:&quot;&quot;,&quot;parse-names&quot;:false,&quot;dropping-particle&quot;:&quot;&quot;,&quot;non-dropping-particle&quot;:&quot;&quot;},{&quot;family&quot;:&quot;Benesty&quot;,&quot;given&quot;:&quot;Michael&quot;,&quot;parse-names&quot;:false,&quot;dropping-particle&quot;:&quot;&quot;,&quot;non-dropping-particle&quot;:&quot;&quot;},{&quot;family&quot;:&quot;Lescarbeau&quot;,&quot;given&quot;:&quot;Reynald&quot;,&quot;parse-names&quot;:false,&quot;dropping-particle&quot;:&quot;&quot;,&quot;non-dropping-particle&quot;:&quot;&quot;},{&quot;family&quot;:&quot;Ziem&quot;,&quot;given&quot;:&quot;Andrew&quot;,&quot;parse-names&quot;:false,&quot;dropping-particle&quot;:&quot;&quot;,&quot;non-dropping-particle&quot;:&quot;&quot;},{&quot;family&quot;:&quot;Scrucca&quot;,&quot;given&quot;:&quot;Luca&quot;,&quot;parse-names&quot;:false,&quot;dropping-particle&quot;:&quot;&quot;,&quot;non-dropping-particle&quot;:&quot;&quot;},{&quot;family&quot;:&quot;Tang&quot;,&quot;given&quot;:&quot;Yuan&quot;,&quot;parse-names&quot;:false,&quot;dropping-particle&quot;:&quot;&quot;,&quot;non-dropping-particle&quot;:&quot;&quot;},{&quot;family&quot;:&quot;Candan&quot;,&quot;given&quot;:&quot;Can&quot;,&quot;parse-names&quot;:false,&quot;dropping-particle&quot;:&quot;&quot;,&quot;non-dropping-particle&quot;:&quot;&quot;},{&quot;family&quot;:&quot;Hunt.&quot;,&quot;given&quot;:&quot;Tyler&quot;,&quot;parse-names&quot;:false,&quot;dropping-particle&quot;:&quot;&quot;,&quot;non-dropping-particle&quot;:&quot;&quot;}],&quot;URL&quot;:&quot;https://cran.r-project.org/package=caret&quot;,&quot;issued&quot;:{&quot;date-parts&quot;:[[2019]]}},&quot;isTemporary&quot;:false},{&quot;id&quot;:&quot;a8629f1d-8644-3196-9518-df79486412fe&quot;,&quot;itemData&quot;:{&quot;type&quot;:&quot;article-journal&quot;,&quot;id&quot;:&quot;a8629f1d-8644-3196-9518-df79486412fe&quot;,&quot;title&quot;:&quot;Regularization and variable selection via the elastic net&quot;,&quot;author&quot;:[{&quot;family&quot;:&quot;Zou&quot;,&quot;given&quot;:&quot;Hui&quot;,&quot;parse-names&quot;:false,&quot;dropping-particle&quot;:&quot;&quot;,&quot;non-dropping-particle&quot;:&quot;&quot;},{&quot;family&quot;:&quot;Hastie&quot;,&quot;given&quot;:&quot;Trevor&quot;,&quot;parse-names&quot;:false,&quot;dropping-particle&quot;:&quot;&quot;,&quot;non-dropping-particle&quot;:&quot;&quot;}],&quot;container-title&quot;:&quot;Journal of the Royal Statistical Society: Series B (Statistical Methodology)&quot;,&quot;accessed&quot;:{&quot;date-parts&quot;:[[2020,5,28]]},&quot;DOI&quot;:&quot;10.1111/j.1467-9868.2005.00503.x&quot;,&quot;ISSN&quot;:&quot;1369-7412&quot;,&quot;URL&quot;:&quot;http://doi.wiley.com/10.1111/j.1467-9868.2005.00503.x&quot;,&quot;issued&quot;:{&quot;date-parts&quot;:[[2005,4]]},&quot;page&quot;:&quot;301-320&quot;,&quot;abstract&quot;:&quot;We propose the elastic net, a new regularization and variable selection method. Real world data and a simulation study show that the elastic net often outperforms the lasso, while enjoying a similar sparsity of representation. In addition, the elastic net encourages a grouping effect, where strongly correlated predictors tend to be in or out of the model together. The elastic net is particularly useful when the number of predictors (p) is much bigger than the number of observations (n). By contrast, the lasso is not a very satisfactory variable selection method in the p ≫ n case. An algorithm called LARS-EN is proposed for computing elastic net regularization paths efficiently, much like algorithm LARS does for the lasso. © 2005 Royal Statistical Society.&quot;,&quot;issue&quot;:&quot;2&quot;,&quot;volume&quot;:&quot;67&quot;},&quot;isTemporary&quot;:false}],&quot;manualOverride&quot;:{&quot;isManuallyOverriden&quot;:false,&quot;manualOverrideText&quot;:&quot;&quot;,&quot;citeprocText&quot;:&quot;&lt;sup&gt;75,104&lt;/sup&gt;&quot;}},{&quot;properties&quot;:{&quot;noteIndex&quot;:0},&quot;citationID&quot;:&quot;MENDELEY_CITATION_786408aa-e4ca-41b0-9902-ab8f13c441de&quot;,&quot;isEdited&quot;:false,&quot;citationItems&quot;:[{&quot;id&quot;:&quot;e376b632-de2e-382b-8e39-07550372488d&quot;,&quot;itemData&quot;:{&quot;type&quot;:&quot;book&quot;,&quot;id&quot;:&quot;e376b632-de2e-382b-8e39-07550372488d&quot;,&quot;title&quot;:&quot;Python tutorial&quot;,&quot;author&quot;:[{&quot;family&quot;:&quot;Rossum&quot;,&quot;given&quot;:&quot;Guido&quot;,&quot;parse-names&quot;:false,&quot;dropping-particle&quot;:&quot;&quot;,&quot;non-dropping-particle&quot;:&quot;van&quot;},{&quot;family&quot;:&quot;Drake Jr&quot;,&quot;given&quot;:&quot;Fred L&quot;,&quot;parse-names&quot;:false,&quot;dropping-particle&quot;:&quot;&quot;,&quot;non-dropping-particle&quot;:&quot;&quot;}],&quot;issued&quot;:{&quot;date-parts&quot;:[[1995]]},&quot;publisher&quot;:&quot;Centrum voor Wiskunde en Informatica Amsterdam, The Netherlands&quot;},&quot;isTemporary&quot;:false}],&quot;manualOverride&quot;:{&quot;isManuallyOverriden&quot;:false,&quot;manualOverrideText&quot;:&quot;&quot;,&quot;citeprocText&quot;:&quot;&lt;sup&gt;105&lt;/sup&gt;&quot;}},{&quot;properties&quot;:{&quot;noteIndex&quot;:0},&quot;isEdited&quot;:false,&quot;citationItems&quot;:[{&quot;id&quot;:&quot;a89d6b65-1ee0-3c57-a654-a5fce699d3ef&quot;,&quot;itemData&quot;:{&quot;type&quot;:&quot;article&quot;,&quot;id&quot;:&quot;a89d6b65-1ee0-3c57-a654-a5fce699d3ef&quot;,&quot;title&quot;:&quot;R: A Language and Environment for Statistical Computing&quot;,&quot;author&quot;:[{&quot;family&quot;:&quot;R Core Team&quot;,&quot;given&quot;:&quot;&quot;,&quot;parse-names&quot;:false,&quot;dropping-particle&quot;:&quot;&quot;,&quot;non-dropping-particle&quot;:&quot;&quot;}],&quot;URL&quot;:&quot;https://www.r-project.org/&quot;,&quot;issued&quot;:{&quot;date-parts&quot;:[[2019]]},&quot;publisher-place&quot;:&quot;Vienna, Austria&quot;},&quot;isTemporary&quot;:false}],&quot;citationID&quot;:&quot;MENDELEY_CITATION_f76a0f69-643c-431f-b574-86e1079eb67a&quot;,&quot;manualOverride&quot;:{&quot;isManuallyOverriden&quot;:false,&quot;manualOverrideText&quot;:&quot;&quot;,&quot;citeprocText&quot;:&quot;&lt;sup&gt;106&lt;/sup&gt;&quot;}}]"/>
    <we:property name="MENDELEY_CITATIONS_STYLE" value="&quot;https://www.zotero.org/styles/nature&quot;"/>
    <we:property name="MENDELEY_PROFILE_ID" value="&quot;f939af0f02fdd2dc452b2f057cc65b86d880ef3d&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1FE69-8FDF-1642-809F-E0C842CE7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44</Pages>
  <Words>12515</Words>
  <Characters>71339</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The origin, distribution, and genetic interactions of KRAS alleles across cancer types</vt:lpstr>
    </vt:vector>
  </TitlesOfParts>
  <Company/>
  <LinksUpToDate>false</LinksUpToDate>
  <CharactersWithSpaces>83687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origin, distribution, and genetic interactions of KRAS alleles across cancer types</dc:title>
  <dc:creator/>
  <cp:keywords/>
  <cp:lastModifiedBy/>
  <cp:revision>40</cp:revision>
  <dcterms:created xsi:type="dcterms:W3CDTF">2021-02-14T03:31:00Z</dcterms:created>
  <dcterms:modified xsi:type="dcterms:W3CDTF">2021-02-25T19:55:00Z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nature-genetics.csl</vt:lpwstr>
  </property>
  <property fmtid="{D5CDD505-2E9C-101B-9397-08002B2CF9AE}" pid="4" name="Mendeley Document_1">
    <vt:lpwstr>True</vt:lpwstr>
  </property>
  <property fmtid="{D5CDD505-2E9C-101B-9397-08002B2CF9AE}" pid="5" name="Mendeley Unique User Id_1">
    <vt:lpwstr>9f0c4d50-ffa3-3092-b613-318f7e2be330</vt:lpwstr>
  </property>
  <property fmtid="{D5CDD505-2E9C-101B-9397-08002B2CF9AE}" pid="6" name="Mendeley Citation Style_1">
    <vt:lpwstr>http://www.zotero.org/styles/nature</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(deprecated)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http://www.zotero.org/styles/nature</vt:lpwstr>
  </property>
  <property fmtid="{D5CDD505-2E9C-101B-9397-08002B2CF9AE}" pid="24" name="Mendeley Recent Style Name 8_1">
    <vt:lpwstr>Nature</vt:lpwstr>
  </property>
  <property fmtid="{D5CDD505-2E9C-101B-9397-08002B2CF9AE}" pid="25" name="Mendeley Recent Style Id 9_1">
    <vt:lpwstr>http://www.zotero.org/styles/journal-of-biological-chemistry</vt:lpwstr>
  </property>
  <property fmtid="{D5CDD505-2E9C-101B-9397-08002B2CF9AE}" pid="26" name="Mendeley Recent Style Name 9_1">
    <vt:lpwstr>The Journal of Biological Chemistry</vt:lpwstr>
  </property>
</Properties>
</file>